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Del="009A68EC" w:rsidRDefault="001F5994" w:rsidP="00224FCB">
      <w:pPr>
        <w:outlineLvl w:val="0"/>
        <w:rPr>
          <w:del w:id="0" w:author="Albi Celaj" w:date="2019-02-20T15:12:00Z"/>
          <w:b/>
          <w:bCs/>
          <w:iCs/>
          <w:color w:val="000000" w:themeColor="text1"/>
          <w:sz w:val="28"/>
        </w:rPr>
      </w:pPr>
      <w:commentRangeStart w:id="1"/>
      <w:r>
        <w:rPr>
          <w:b/>
          <w:bCs/>
          <w:iCs/>
          <w:color w:val="000000" w:themeColor="text1"/>
          <w:sz w:val="28"/>
        </w:rPr>
        <w:t>Summary</w:t>
      </w:r>
      <w:commentRangeEnd w:id="1"/>
      <w:r w:rsidR="00813D0B">
        <w:rPr>
          <w:rStyle w:val="CommentReference"/>
          <w:rFonts w:asciiTheme="minorHAnsi" w:hAnsiTheme="minorHAnsi" w:cstheme="minorBidi"/>
        </w:rPr>
        <w:commentReference w:id="1"/>
      </w:r>
    </w:p>
    <w:p w14:paraId="13AB68F9" w14:textId="77777777" w:rsidR="00533399" w:rsidRDefault="00533399">
      <w:pPr>
        <w:outlineLvl w:val="0"/>
        <w:rPr>
          <w:ins w:id="2" w:author="Albi Celaj" w:date="2019-02-20T14:57:00Z"/>
          <w:rFonts w:eastAsia="Times New Roman"/>
        </w:rPr>
        <w:pPrChange w:id="3" w:author="Albi Celaj" w:date="2019-02-20T15:12:00Z">
          <w:pPr/>
        </w:pPrChange>
      </w:pPr>
    </w:p>
    <w:p w14:paraId="29010FBF" w14:textId="23093D1F" w:rsidR="008D7177" w:rsidDel="00947A76" w:rsidRDefault="008D7177">
      <w:pPr>
        <w:jc w:val="both"/>
        <w:rPr>
          <w:del w:id="4" w:author="Albi Celaj" w:date="2019-02-19T16:09:00Z"/>
          <w:rFonts w:eastAsia="Times New Roman"/>
        </w:rPr>
        <w:pPrChange w:id="5" w:author="Albi Celaj" w:date="2019-02-20T13:48:00Z">
          <w:pPr/>
        </w:pPrChange>
      </w:pPr>
    </w:p>
    <w:p w14:paraId="44FFE8FD" w14:textId="77777777" w:rsidR="00947A76" w:rsidRDefault="00947A76">
      <w:pPr>
        <w:jc w:val="both"/>
        <w:rPr>
          <w:ins w:id="6" w:author="Albi Celaj" w:date="2019-02-21T10:56:00Z"/>
          <w:rFonts w:eastAsia="Times New Roman"/>
        </w:rPr>
        <w:pPrChange w:id="7" w:author="Albi Celaj" w:date="2019-02-20T13:48:00Z">
          <w:pPr/>
        </w:pPrChange>
      </w:pPr>
    </w:p>
    <w:p w14:paraId="21B9CC65" w14:textId="078B2F8A" w:rsidR="00815669" w:rsidDel="00D40965" w:rsidRDefault="00692555">
      <w:pPr>
        <w:jc w:val="both"/>
        <w:rPr>
          <w:del w:id="8" w:author="Albi Celaj [2]" w:date="2019-02-15T13:22:00Z"/>
          <w:rFonts w:eastAsia="Times New Roman"/>
        </w:rPr>
      </w:pPr>
      <w:ins w:id="9" w:author="Albi Celaj [3]" w:date="2019-02-20T10:25:00Z">
        <w:del w:id="10" w:author="Albi Celaj" w:date="2019-02-21T10:24:00Z">
          <w:r w:rsidDel="00F716F8">
            <w:rPr>
              <w:rFonts w:eastAsia="Times New Roman"/>
            </w:rPr>
            <w:delText xml:space="preserve">engineer and </w:delText>
          </w:r>
        </w:del>
      </w:ins>
      <w:ins w:id="11" w:author="Albi Celaj [2]" w:date="2019-02-19T14:02:00Z">
        <w:del w:id="12" w:author="Albi Celaj" w:date="2019-02-19T16:07:00Z">
          <w:r w:rsidR="001F558E" w:rsidDel="00822314">
            <w:rPr>
              <w:rFonts w:eastAsia="Times New Roman"/>
            </w:rPr>
            <w:delText xml:space="preserve">Here, we present </w:delText>
          </w:r>
        </w:del>
      </w:ins>
      <w:ins w:id="13" w:author="Albi Celaj [2]" w:date="2019-02-19T13:54:00Z">
        <w:del w:id="14" w:author="Albi Celaj" w:date="2019-02-19T16:07:00Z">
          <w:r w:rsidR="008D7177" w:rsidDel="00822314">
            <w:rPr>
              <w:rFonts w:eastAsia="Times New Roman"/>
            </w:rPr>
            <w:delText>a method</w:delText>
          </w:r>
        </w:del>
      </w:ins>
      <w:ins w:id="15" w:author="Albi Celaj [2]" w:date="2019-02-19T14:05:00Z">
        <w:del w:id="16" w:author="Albi Celaj" w:date="2019-02-19T16:07:00Z">
          <w:r w:rsidR="001F558E" w:rsidDel="00822314">
            <w:rPr>
              <w:rFonts w:eastAsia="Times New Roman"/>
            </w:rPr>
            <w:delText xml:space="preserve"> for </w:delText>
          </w:r>
        </w:del>
        <w:del w:id="17" w:author="Albi Celaj" w:date="2019-02-21T10:20:00Z">
          <w:r w:rsidR="001F558E" w:rsidDel="00F716F8">
            <w:rPr>
              <w:rFonts w:eastAsia="Times New Roman"/>
            </w:rPr>
            <w:delText>high-order (‘</w:delText>
          </w:r>
          <w:r w:rsidR="001F558E" w:rsidDel="00F716F8">
            <w:rPr>
              <w:rFonts w:eastAsia="Times New Roman"/>
              <w:i/>
            </w:rPr>
            <w:delText>X</w:delText>
          </w:r>
          <w:r w:rsidR="001F558E" w:rsidDel="00F716F8">
            <w:rPr>
              <w:rFonts w:eastAsia="Times New Roman"/>
            </w:rPr>
            <w:delText>-gene’) genetic analysis (XGA)</w:delText>
          </w:r>
        </w:del>
        <w:del w:id="18" w:author="Albi Celaj" w:date="2019-02-21T10:24:00Z">
          <w:r w:rsidR="001F558E" w:rsidDel="00F716F8">
            <w:rPr>
              <w:rFonts w:eastAsia="Times New Roman"/>
            </w:rPr>
            <w:delText xml:space="preserve"> of complex traits</w:delText>
          </w:r>
        </w:del>
        <w:del w:id="19" w:author="Albi Celaj" w:date="2019-02-19T16:07:00Z">
          <w:r w:rsidR="001F558E" w:rsidDel="00822314">
            <w:rPr>
              <w:rFonts w:eastAsia="Times New Roman"/>
            </w:rPr>
            <w:delText xml:space="preserve"> </w:delText>
          </w:r>
        </w:del>
      </w:ins>
      <w:ins w:id="20" w:author="Albi Celaj [2]" w:date="2019-02-19T14:02:00Z">
        <w:del w:id="21" w:author="Albi Celaj" w:date="2019-02-19T16:07:00Z">
          <w:r w:rsidR="001F558E" w:rsidDel="00822314">
            <w:rPr>
              <w:rFonts w:eastAsia="Times New Roman"/>
            </w:rPr>
            <w:delText xml:space="preserve">by </w:delText>
          </w:r>
        </w:del>
      </w:ins>
      <w:ins w:id="22" w:author="Albi Celaj [2]" w:date="2019-02-19T13:54:00Z">
        <w:del w:id="23" w:author="Albi Celaj" w:date="2019-02-19T16:07:00Z">
          <w:r w:rsidR="001F558E" w:rsidDel="00822314">
            <w:rPr>
              <w:rFonts w:eastAsia="Times New Roman"/>
            </w:rPr>
            <w:delText>profil</w:delText>
          </w:r>
        </w:del>
      </w:ins>
      <w:ins w:id="24" w:author="Albi Celaj [2]" w:date="2019-02-19T14:02:00Z">
        <w:del w:id="25" w:author="Albi Celaj" w:date="2019-02-19T16:07:00Z">
          <w:r w:rsidR="001F558E" w:rsidDel="00822314">
            <w:rPr>
              <w:rFonts w:eastAsia="Times New Roman"/>
            </w:rPr>
            <w:delText>ing</w:delText>
          </w:r>
        </w:del>
      </w:ins>
      <w:ins w:id="26" w:author="Albi Celaj [2]" w:date="2019-02-19T13:54:00Z">
        <w:del w:id="27" w:author="Albi Celaj" w:date="2019-02-19T16:07:00Z">
          <w:r w:rsidR="008D7177" w:rsidDel="00822314">
            <w:rPr>
              <w:rFonts w:eastAsia="Times New Roman"/>
            </w:rPr>
            <w:delText xml:space="preserve"> </w:delText>
          </w:r>
        </w:del>
      </w:ins>
      <w:ins w:id="28" w:author="Albi Celaj [2]" w:date="2019-02-19T14:22:00Z">
        <w:del w:id="29" w:author="Albi Celaj" w:date="2019-02-19T15:10:00Z">
          <w:r w:rsidR="009C1203" w:rsidDel="00891CA6">
            <w:rPr>
              <w:rFonts w:eastAsia="Times New Roman"/>
            </w:rPr>
            <w:delText xml:space="preserve">the effects of </w:delText>
          </w:r>
        </w:del>
      </w:ins>
      <w:ins w:id="30" w:author="Albi Celaj [2]" w:date="2019-02-19T13:54:00Z">
        <w:del w:id="31" w:author="Albi Celaj" w:date="2019-02-19T16:07:00Z">
          <w:r w:rsidR="008D7177" w:rsidDel="00822314">
            <w:rPr>
              <w:rFonts w:eastAsia="Times New Roman"/>
            </w:rPr>
            <w:delText xml:space="preserve">many </w:delText>
          </w:r>
        </w:del>
      </w:ins>
      <w:ins w:id="32" w:author="Albi Celaj [2]" w:date="2019-02-19T14:22:00Z">
        <w:del w:id="33" w:author="Albi Celaj" w:date="2019-02-19T15:10:00Z">
          <w:r w:rsidR="009C1203" w:rsidDel="00891CA6">
            <w:rPr>
              <w:rFonts w:eastAsia="Times New Roman"/>
            </w:rPr>
            <w:delText xml:space="preserve">variant </w:delText>
          </w:r>
        </w:del>
      </w:ins>
      <w:ins w:id="34" w:author="Albi Celaj [2]" w:date="2019-02-19T14:17:00Z">
        <w:del w:id="35" w:author="Albi Celaj" w:date="2019-02-19T16:07:00Z">
          <w:r w:rsidR="00B51CDE" w:rsidDel="00822314">
            <w:rPr>
              <w:rFonts w:eastAsia="Times New Roman"/>
            </w:rPr>
            <w:delText>combinations</w:delText>
          </w:r>
        </w:del>
      </w:ins>
      <w:ins w:id="36" w:author="Albi Celaj [2]" w:date="2019-02-19T13:54:00Z">
        <w:del w:id="37" w:author="Albi Celaj" w:date="2019-02-19T16:07:00Z">
          <w:r w:rsidR="008D7177" w:rsidDel="00822314">
            <w:rPr>
              <w:rFonts w:eastAsia="Times New Roman"/>
            </w:rPr>
            <w:delText xml:space="preserve"> at multiple targeted</w:delText>
          </w:r>
          <w:r w:rsidR="001F558E" w:rsidDel="00822314">
            <w:rPr>
              <w:rFonts w:eastAsia="Times New Roman"/>
            </w:rPr>
            <w:delText xml:space="preserve"> gene</w:delText>
          </w:r>
        </w:del>
      </w:ins>
      <w:ins w:id="38" w:author="Albi Celaj [2]" w:date="2019-02-19T14:04:00Z">
        <w:del w:id="39" w:author="Albi Celaj" w:date="2019-02-19T16:07:00Z">
          <w:r w:rsidR="001F558E" w:rsidDel="00822314">
            <w:rPr>
              <w:rFonts w:eastAsia="Times New Roman"/>
            </w:rPr>
            <w:delText>s</w:delText>
          </w:r>
        </w:del>
      </w:ins>
      <w:ins w:id="40" w:author="Albi Celaj [2]" w:date="2019-02-19T14:05:00Z">
        <w:del w:id="41" w:author="Albi Celaj" w:date="2019-02-19T16:07:00Z">
          <w:r w:rsidR="001F558E" w:rsidDel="00822314">
            <w:rPr>
              <w:rFonts w:eastAsia="Times New Roman"/>
            </w:rPr>
            <w:delText>.</w:delText>
          </w:r>
        </w:del>
      </w:ins>
      <w:ins w:id="42" w:author="Albi Celaj [2]" w:date="2019-02-19T14:17:00Z">
        <w:del w:id="43" w:author="Albi Celaj" w:date="2019-02-19T16:07:00Z">
          <w:r w:rsidR="00B51CDE" w:rsidDel="00822314">
            <w:rPr>
              <w:rFonts w:eastAsia="Times New Roman"/>
            </w:rPr>
            <w:delText xml:space="preserve"> </w:delText>
          </w:r>
        </w:del>
      </w:ins>
      <w:ins w:id="44" w:author="Albi Celaj" w:date="2019-02-21T10:20:00Z">
        <w:r w:rsidR="00F716F8">
          <w:rPr>
            <w:rFonts w:eastAsia="Times New Roman"/>
          </w:rPr>
          <w:t xml:space="preserve">Here, we describe a </w:t>
        </w:r>
        <w:r w:rsidR="00E84E2E">
          <w:rPr>
            <w:rFonts w:eastAsia="Times New Roman"/>
          </w:rPr>
          <w:t xml:space="preserve">high-order </w:t>
        </w:r>
        <w:r w:rsidR="00F716F8">
          <w:rPr>
            <w:rFonts w:eastAsia="Times New Roman"/>
          </w:rPr>
          <w:t>‘</w:t>
        </w:r>
        <w:r w:rsidR="00F716F8">
          <w:rPr>
            <w:rFonts w:eastAsia="Times New Roman"/>
            <w:i/>
          </w:rPr>
          <w:t>X</w:t>
        </w:r>
        <w:r w:rsidR="00E84E2E">
          <w:rPr>
            <w:rFonts w:eastAsia="Times New Roman"/>
          </w:rPr>
          <w:t>-gene’</w:t>
        </w:r>
        <w:r w:rsidR="00F716F8">
          <w:rPr>
            <w:rFonts w:eastAsia="Times New Roman"/>
          </w:rPr>
          <w:t xml:space="preserve"> genetic analysis (XGA) that </w:t>
        </w:r>
      </w:ins>
      <w:ins w:id="45" w:author="Albi Celaj" w:date="2019-02-21T10:23:00Z">
        <w:r w:rsidR="00F716F8">
          <w:rPr>
            <w:rFonts w:eastAsia="Times New Roman"/>
          </w:rPr>
          <w:t>uses</w:t>
        </w:r>
      </w:ins>
      <w:ins w:id="46" w:author="Albi Celaj" w:date="2019-02-21T10:20:00Z">
        <w:r w:rsidR="00F716F8">
          <w:rPr>
            <w:rFonts w:eastAsia="Times New Roman"/>
          </w:rPr>
          <w:t xml:space="preserve"> </w:t>
        </w:r>
      </w:ins>
      <w:ins w:id="47" w:author="Albi Celaj" w:date="2019-02-21T10:21:00Z">
        <w:r w:rsidR="00F716F8">
          <w:rPr>
            <w:rFonts w:eastAsia="Times New Roman"/>
          </w:rPr>
          <w:t xml:space="preserve">many combinations of </w:t>
        </w:r>
      </w:ins>
      <w:ins w:id="48" w:author="Albi Celaj" w:date="2019-02-21T10:24:00Z">
        <w:r w:rsidR="003C50E0">
          <w:rPr>
            <w:rFonts w:eastAsia="Times New Roman"/>
          </w:rPr>
          <w:t xml:space="preserve">genetic </w:t>
        </w:r>
      </w:ins>
      <w:ins w:id="49" w:author="Albi Celaj" w:date="2019-02-21T10:22:00Z">
        <w:r w:rsidR="00F716F8">
          <w:rPr>
            <w:rFonts w:eastAsia="Times New Roman"/>
          </w:rPr>
          <w:t>perturbations</w:t>
        </w:r>
      </w:ins>
      <w:ins w:id="50" w:author="Albi Celaj" w:date="2019-02-21T10:21:00Z">
        <w:r w:rsidR="00F716F8">
          <w:rPr>
            <w:rFonts w:eastAsia="Times New Roman"/>
          </w:rPr>
          <w:t xml:space="preserve"> at multiple target </w:t>
        </w:r>
      </w:ins>
      <w:ins w:id="51" w:author="Albi Celaj" w:date="2019-02-21T10:25:00Z">
        <w:r w:rsidR="003C50E0">
          <w:rPr>
            <w:rFonts w:eastAsia="Times New Roman"/>
          </w:rPr>
          <w:t>loci</w:t>
        </w:r>
      </w:ins>
      <w:ins w:id="52" w:author="Albi Celaj" w:date="2019-02-21T10:21:00Z">
        <w:r w:rsidR="00F716F8">
          <w:rPr>
            <w:rFonts w:eastAsia="Times New Roman"/>
          </w:rPr>
          <w:t xml:space="preserve"> to</w:t>
        </w:r>
      </w:ins>
      <w:ins w:id="53" w:author="Albi Celaj" w:date="2019-02-21T10:22:00Z">
        <w:r w:rsidR="00F716F8">
          <w:rPr>
            <w:rFonts w:eastAsia="Times New Roman"/>
          </w:rPr>
          <w:t xml:space="preserve"> </w:t>
        </w:r>
      </w:ins>
      <w:ins w:id="54" w:author="Albi Celaj" w:date="2019-02-21T10:23:00Z">
        <w:r w:rsidR="00F716F8">
          <w:rPr>
            <w:rFonts w:eastAsia="Times New Roman"/>
          </w:rPr>
          <w:t xml:space="preserve">functionally </w:t>
        </w:r>
      </w:ins>
      <w:ins w:id="55" w:author="Albi Celaj [3]" w:date="2019-02-21T21:08:00Z">
        <w:r w:rsidR="00981620">
          <w:rPr>
            <w:rFonts w:eastAsia="Times New Roman"/>
          </w:rPr>
          <w:t>profile</w:t>
        </w:r>
      </w:ins>
      <w:ins w:id="56" w:author="Albi Celaj" w:date="2019-02-21T10:26:00Z">
        <w:del w:id="57" w:author="Albi Celaj [3]" w:date="2019-02-21T21:08:00Z">
          <w:r w:rsidR="00CB7D97" w:rsidDel="00981620">
            <w:rPr>
              <w:rFonts w:eastAsia="Times New Roman"/>
            </w:rPr>
            <w:delText>decipher</w:delText>
          </w:r>
        </w:del>
      </w:ins>
      <w:ins w:id="58" w:author="Albi Celaj" w:date="2019-02-21T10:22:00Z">
        <w:r w:rsidR="00F716F8">
          <w:rPr>
            <w:rFonts w:eastAsia="Times New Roman"/>
          </w:rPr>
          <w:t xml:space="preserve"> compl</w:t>
        </w:r>
      </w:ins>
      <w:ins w:id="59" w:author="Albi Celaj [3]" w:date="2019-02-21T21:09:00Z">
        <w:r w:rsidR="001E1226">
          <w:rPr>
            <w:rFonts w:eastAsia="Times New Roman"/>
          </w:rPr>
          <w:t>ex traits</w:t>
        </w:r>
      </w:ins>
      <w:ins w:id="60" w:author="Albi Celaj" w:date="2019-02-21T10:22:00Z">
        <w:del w:id="61" w:author="Albi Celaj [3]" w:date="2019-02-21T21:09:00Z">
          <w:r w:rsidR="00F716F8" w:rsidDel="001E1226">
            <w:rPr>
              <w:rFonts w:eastAsia="Times New Roman"/>
            </w:rPr>
            <w:delText xml:space="preserve">ex </w:delText>
          </w:r>
          <w:r w:rsidR="00F716F8" w:rsidRPr="00EC2F5D" w:rsidDel="001E1226">
            <w:rPr>
              <w:rFonts w:eastAsia="Times New Roman"/>
            </w:rPr>
            <w:delText>trait</w:delText>
          </w:r>
        </w:del>
      </w:ins>
      <w:ins w:id="62" w:author="Albi Celaj" w:date="2019-02-21T10:23:00Z">
        <w:del w:id="63" w:author="Albi Celaj [3]" w:date="2019-02-21T21:09:00Z">
          <w:r w:rsidR="00F716F8" w:rsidDel="001E1226">
            <w:rPr>
              <w:rFonts w:eastAsia="Times New Roman"/>
            </w:rPr>
            <w:delText>s</w:delText>
          </w:r>
        </w:del>
      </w:ins>
      <w:ins w:id="64" w:author="Albi Celaj" w:date="2019-02-21T10:22:00Z">
        <w:r w:rsidR="00F716F8">
          <w:rPr>
            <w:rFonts w:eastAsia="Times New Roman"/>
          </w:rPr>
          <w:t>.</w:t>
        </w:r>
      </w:ins>
      <w:ins w:id="65" w:author="Albi Celaj" w:date="2019-02-21T10:25:00Z">
        <w:r w:rsidR="00CB7D97">
          <w:rPr>
            <w:rFonts w:eastAsia="Times New Roman"/>
          </w:rPr>
          <w:t xml:space="preserve"> </w:t>
        </w:r>
      </w:ins>
      <w:ins w:id="66" w:author="Al B" w:date="2019-02-17T17:14:00Z">
        <w:del w:id="67" w:author="Albi Celaj [2]" w:date="2019-02-19T11:19:00Z">
          <w:r w:rsidR="00BC3502" w:rsidDel="00F1270B">
            <w:rPr>
              <w:rFonts w:eastAsia="Times New Roman"/>
            </w:rPr>
            <w:delText>vari</w:delText>
          </w:r>
        </w:del>
      </w:ins>
      <w:del w:id="68" w:author="Albi Celaj [2]" w:date="2019-02-15T11:36:00Z">
        <w:r w:rsidR="00D93A03" w:rsidRPr="00EC2F5D" w:rsidDel="006A2C15">
          <w:rPr>
            <w:rFonts w:eastAsia="Times New Roman"/>
          </w:rPr>
          <w:delText>C</w:delText>
        </w:r>
        <w:r w:rsidR="003A50F6" w:rsidRPr="00EC2F5D" w:rsidDel="006A2C15">
          <w:rPr>
            <w:rFonts w:eastAsia="Times New Roman"/>
          </w:rPr>
          <w:delText xml:space="preserve">omplex genotype-to-trait relationships </w:delText>
        </w:r>
        <w:r w:rsidR="00DE366E" w:rsidRPr="00EC2F5D" w:rsidDel="006A2C15">
          <w:rPr>
            <w:rFonts w:eastAsia="Times New Roman"/>
          </w:rPr>
          <w:delText xml:space="preserve">can </w:delText>
        </w:r>
        <w:r w:rsidR="00D93A03" w:rsidRPr="00EC2F5D" w:rsidDel="006A2C15">
          <w:rPr>
            <w:rFonts w:eastAsia="Times New Roman"/>
          </w:rPr>
          <w:delText xml:space="preserve">be understood by </w:delText>
        </w:r>
        <w:r w:rsidR="003A50F6" w:rsidRPr="00EC2F5D" w:rsidDel="006A2C15">
          <w:rPr>
            <w:rFonts w:eastAsia="Times New Roman"/>
          </w:rPr>
          <w:delText>perturbing genes in many diff</w:delText>
        </w:r>
        <w:r w:rsidR="0032120F" w:rsidRPr="00EC2F5D" w:rsidDel="006A2C15">
          <w:rPr>
            <w:rFonts w:eastAsia="Times New Roman"/>
          </w:rPr>
          <w:delText>erent combinations and observing</w:delText>
        </w:r>
        <w:r w:rsidR="00DE366E" w:rsidRPr="00EC2F5D" w:rsidDel="006A2C15">
          <w:rPr>
            <w:rFonts w:eastAsia="Times New Roman"/>
          </w:rPr>
          <w:delText xml:space="preserve"> the impact</w:delText>
        </w:r>
        <w:r w:rsidR="003A50F6" w:rsidRPr="00EC2F5D" w:rsidDel="006A2C15">
          <w:rPr>
            <w:rFonts w:eastAsia="Times New Roman"/>
          </w:rPr>
          <w:delText xml:space="preserve">. </w:delText>
        </w:r>
      </w:del>
      <w:del w:id="69" w:author="Albi Celaj [2]" w:date="2019-02-15T11:52:00Z">
        <w:r w:rsidR="003A50F6" w:rsidRPr="00EC2F5D" w:rsidDel="00145D23">
          <w:rPr>
            <w:rFonts w:eastAsia="Times New Roman"/>
          </w:rPr>
          <w:delText>H</w:delText>
        </w:r>
        <w:r w:rsidR="00DE366E" w:rsidRPr="00EC2F5D" w:rsidDel="00145D23">
          <w:rPr>
            <w:rFonts w:eastAsia="Times New Roman"/>
          </w:rPr>
          <w:delText>ere,</w:delText>
        </w:r>
      </w:del>
      <w:del w:id="70" w:author="Albi Celaj [2]" w:date="2019-02-19T10:19:00Z">
        <w:r w:rsidR="00EF6B49" w:rsidRPr="00EC2F5D" w:rsidDel="00F762C3">
          <w:rPr>
            <w:rFonts w:eastAsia="Times New Roman"/>
          </w:rPr>
          <w:delText xml:space="preserve"> </w:delText>
        </w:r>
        <w:r w:rsidR="00D31B40" w:rsidRPr="00EC2F5D" w:rsidDel="00F762C3">
          <w:rPr>
            <w:rFonts w:eastAsia="Times New Roman"/>
          </w:rPr>
          <w:delText>w</w:delText>
        </w:r>
        <w:r w:rsidR="00B15EC7" w:rsidRPr="00EC2F5D" w:rsidDel="00F762C3">
          <w:rPr>
            <w:rFonts w:eastAsia="Times New Roman"/>
          </w:rPr>
          <w:delText xml:space="preserve">e describe a method to </w:delText>
        </w:r>
      </w:del>
      <w:del w:id="71" w:author="Albi Celaj [2]" w:date="2019-02-15T11:45:00Z">
        <w:r w:rsidR="00B15EC7" w:rsidRPr="00EC2F5D" w:rsidDel="00FD2AEE">
          <w:rPr>
            <w:rFonts w:eastAsia="Times New Roman"/>
          </w:rPr>
          <w:delText xml:space="preserve">efficiently </w:delText>
        </w:r>
      </w:del>
      <w:del w:id="72" w:author="Albi Celaj [2]" w:date="2019-02-15T11:56:00Z">
        <w:r w:rsidR="00B15EC7" w:rsidRPr="00EC2F5D" w:rsidDel="00145D23">
          <w:rPr>
            <w:rFonts w:eastAsia="Times New Roman"/>
          </w:rPr>
          <w:delText>engineer</w:delText>
        </w:r>
        <w:r w:rsidR="008B2CEA" w:rsidRPr="00EC2F5D" w:rsidDel="00145D23">
          <w:rPr>
            <w:rFonts w:eastAsia="Times New Roman"/>
          </w:rPr>
          <w:delText>, genotype,</w:delText>
        </w:r>
        <w:r w:rsidR="00B15EC7" w:rsidRPr="00EC2F5D" w:rsidDel="00145D23">
          <w:rPr>
            <w:rFonts w:eastAsia="Times New Roman"/>
          </w:rPr>
          <w:delText xml:space="preserve"> and phenotype </w:delText>
        </w:r>
        <w:r w:rsidR="00622BB5" w:rsidDel="00145D23">
          <w:rPr>
            <w:rFonts w:eastAsia="Times New Roman"/>
          </w:rPr>
          <w:delText xml:space="preserve">combinations </w:delText>
        </w:r>
        <w:r w:rsidR="0032472C" w:rsidDel="00145D23">
          <w:rPr>
            <w:rFonts w:eastAsia="Times New Roman"/>
          </w:rPr>
          <w:delText xml:space="preserve">of variants within </w:delText>
        </w:r>
        <w:r w:rsidR="006A549C" w:rsidDel="00145D23">
          <w:rPr>
            <w:rFonts w:eastAsia="Times New Roman"/>
          </w:rPr>
          <w:delText>multiple targeted genes</w:delText>
        </w:r>
        <w:r w:rsidR="00B15EC7" w:rsidRPr="00EC2F5D" w:rsidDel="00145D23">
          <w:rPr>
            <w:rFonts w:eastAsia="Times New Roman"/>
          </w:rPr>
          <w:delText>, enabling</w:delText>
        </w:r>
      </w:del>
      <w:del w:id="73" w:author="Albi Celaj [2]" w:date="2019-02-15T11:51:00Z">
        <w:r w:rsidR="00563BD0" w:rsidDel="00145D23">
          <w:rPr>
            <w:rFonts w:eastAsia="Times New Roman"/>
          </w:rPr>
          <w:delText xml:space="preserve"> </w:delText>
        </w:r>
        <w:r w:rsidR="00A12C20" w:rsidDel="00145D23">
          <w:rPr>
            <w:rFonts w:eastAsia="Times New Roman"/>
          </w:rPr>
          <w:delText>high-order</w:delText>
        </w:r>
      </w:del>
      <w:del w:id="74" w:author="Albi Celaj [2]" w:date="2019-02-14T15:56:00Z">
        <w:r w:rsidR="00A12C20" w:rsidDel="00E86A37">
          <w:rPr>
            <w:rFonts w:eastAsia="Times New Roman"/>
          </w:rPr>
          <w:delText xml:space="preserve"> </w:delText>
        </w:r>
        <w:r w:rsidR="00C46FC3" w:rsidDel="00E86A37">
          <w:rPr>
            <w:rFonts w:eastAsia="Times New Roman"/>
          </w:rPr>
          <w:delText>poly</w:delText>
        </w:r>
        <w:r w:rsidR="00AD1AD0" w:rsidDel="00E86A37">
          <w:rPr>
            <w:rFonts w:eastAsia="Times New Roman"/>
          </w:rPr>
          <w:delText>g</w:delText>
        </w:r>
        <w:r w:rsidR="006917E8" w:rsidDel="00E86A37">
          <w:rPr>
            <w:rFonts w:eastAsia="Times New Roman"/>
          </w:rPr>
          <w:delText>e</w:delText>
        </w:r>
        <w:r w:rsidR="0005084C" w:rsidDel="00E86A37">
          <w:rPr>
            <w:rFonts w:eastAsia="Times New Roman"/>
          </w:rPr>
          <w:delText>n</w:delText>
        </w:r>
        <w:r w:rsidR="00C46FC3" w:rsidDel="00E86A37">
          <w:rPr>
            <w:rFonts w:eastAsia="Times New Roman"/>
          </w:rPr>
          <w:delText>ic</w:delText>
        </w:r>
      </w:del>
      <w:del w:id="75" w:author="Albi Celaj [2]" w:date="2019-02-15T11:51:00Z">
        <w:r w:rsidR="006917E8" w:rsidDel="00145D23">
          <w:rPr>
            <w:rFonts w:eastAsia="Times New Roman"/>
          </w:rPr>
          <w:delText xml:space="preserve"> </w:delText>
        </w:r>
        <w:r w:rsidR="00B40D55" w:rsidDel="00145D23">
          <w:rPr>
            <w:rFonts w:eastAsia="Times New Roman"/>
          </w:rPr>
          <w:delText>(‘</w:delText>
        </w:r>
        <w:r w:rsidR="0032472C" w:rsidDel="00145D23">
          <w:rPr>
            <w:rFonts w:eastAsia="Times New Roman"/>
            <w:i/>
          </w:rPr>
          <w:delText>X</w:delText>
        </w:r>
        <w:r w:rsidR="00B40D55" w:rsidDel="00145D23">
          <w:rPr>
            <w:rFonts w:eastAsia="Times New Roman"/>
          </w:rPr>
          <w:delText xml:space="preserve">-gene’) </w:delText>
        </w:r>
        <w:r w:rsidR="00AD1AD0" w:rsidDel="00145D23">
          <w:rPr>
            <w:rFonts w:eastAsia="Times New Roman"/>
          </w:rPr>
          <w:delText>a</w:delText>
        </w:r>
        <w:r w:rsidR="006917E8" w:rsidDel="00145D23">
          <w:rPr>
            <w:rFonts w:eastAsia="Times New Roman"/>
          </w:rPr>
          <w:delText>nalysis</w:delText>
        </w:r>
        <w:r w:rsidR="00CE359B" w:rsidDel="00145D23">
          <w:rPr>
            <w:rFonts w:eastAsia="Times New Roman"/>
          </w:rPr>
          <w:delText xml:space="preserve"> </w:delText>
        </w:r>
        <w:r w:rsidR="00B15EC7" w:rsidRPr="00EC2F5D" w:rsidDel="00145D23">
          <w:rPr>
            <w:rFonts w:eastAsia="Times New Roman"/>
          </w:rPr>
          <w:delText>(</w:delText>
        </w:r>
        <w:r w:rsidR="00393E07" w:rsidDel="00145D23">
          <w:rPr>
            <w:rFonts w:eastAsia="Times New Roman"/>
          </w:rPr>
          <w:delText>XGA</w:delText>
        </w:r>
        <w:r w:rsidR="00B15EC7" w:rsidRPr="00EC2F5D" w:rsidDel="00145D23">
          <w:rPr>
            <w:rFonts w:eastAsia="Times New Roman"/>
          </w:rPr>
          <w:delText>)</w:delText>
        </w:r>
      </w:del>
      <w:ins w:id="76" w:author="Albi Celaj [2]" w:date="2019-02-19T10:42:00Z">
        <w:r w:rsidR="00E24349">
          <w:rPr>
            <w:rFonts w:eastAsia="Times New Roman"/>
          </w:rPr>
          <w:t>We demonstrate</w:t>
        </w:r>
      </w:ins>
      <w:ins w:id="77" w:author="Albi Celaj [2]" w:date="2019-02-19T10:45:00Z">
        <w:del w:id="78" w:author="Albi Celaj" w:date="2019-02-19T16:06:00Z">
          <w:r w:rsidR="00E24349" w:rsidDel="00822314">
            <w:rPr>
              <w:rFonts w:eastAsia="Times New Roman"/>
            </w:rPr>
            <w:delText xml:space="preserve"> an</w:delText>
          </w:r>
        </w:del>
      </w:ins>
      <w:ins w:id="79" w:author="Albi Celaj [2]" w:date="2019-02-19T10:42:00Z">
        <w:r w:rsidR="00E24349">
          <w:rPr>
            <w:rFonts w:eastAsia="Times New Roman"/>
          </w:rPr>
          <w:t xml:space="preserve"> </w:t>
        </w:r>
      </w:ins>
      <w:ins w:id="80" w:author="Albi Celaj" w:date="2019-02-21T10:25:00Z">
        <w:del w:id="81" w:author="Albi Celaj [3]" w:date="2019-02-21T21:08:00Z">
          <w:r w:rsidR="00CB7D97" w:rsidDel="00F55852">
            <w:rPr>
              <w:rFonts w:eastAsia="Times New Roman"/>
            </w:rPr>
            <w:delText xml:space="preserve">an </w:delText>
          </w:r>
        </w:del>
      </w:ins>
      <w:ins w:id="82" w:author="Albi Celaj [2]" w:date="2019-02-19T10:42:00Z">
        <w:r w:rsidR="00E24349">
          <w:rPr>
            <w:rFonts w:eastAsia="Times New Roman"/>
          </w:rPr>
          <w:t>XGA o</w:t>
        </w:r>
      </w:ins>
      <w:ins w:id="83" w:author="Albi Celaj [3]" w:date="2019-02-21T21:08:00Z">
        <w:r w:rsidR="00F55852">
          <w:rPr>
            <w:rFonts w:eastAsia="Times New Roman"/>
          </w:rPr>
          <w:t>n</w:t>
        </w:r>
      </w:ins>
      <w:ins w:id="84" w:author="Albi Celaj" w:date="2019-02-21T13:18:00Z">
        <w:del w:id="85" w:author="Albi Celaj [3]" w:date="2019-02-21T21:08:00Z">
          <w:r w:rsidR="00A93DDA" w:rsidDel="00F55852">
            <w:rPr>
              <w:rFonts w:eastAsia="Times New Roman"/>
            </w:rPr>
            <w:delText>f</w:delText>
          </w:r>
        </w:del>
      </w:ins>
      <w:ins w:id="86" w:author="Albi Celaj [2]" w:date="2019-02-19T11:50:00Z">
        <w:del w:id="87" w:author="Albi Celaj" w:date="2019-02-21T13:18:00Z">
          <w:r w:rsidR="0054344C" w:rsidDel="00A93DDA">
            <w:rPr>
              <w:rFonts w:eastAsia="Times New Roman"/>
            </w:rPr>
            <w:delText>n</w:delText>
          </w:r>
        </w:del>
      </w:ins>
      <w:ins w:id="88" w:author="Albi Celaj [2]" w:date="2019-02-19T10:42:00Z">
        <w:r w:rsidR="00E24349">
          <w:rPr>
            <w:rFonts w:eastAsia="Times New Roman"/>
          </w:rPr>
          <w:t xml:space="preserve"> </w:t>
        </w:r>
      </w:ins>
      <w:ins w:id="89" w:author="Albi Celaj [2]" w:date="2019-02-19T13:37:00Z">
        <w:del w:id="90" w:author="Albi Celaj" w:date="2019-02-20T13:40:00Z">
          <w:r w:rsidR="009E3F5C" w:rsidDel="00813D0B">
            <w:rPr>
              <w:rFonts w:eastAsia="Times New Roman"/>
            </w:rPr>
            <w:delText xml:space="preserve">16 </w:delText>
          </w:r>
        </w:del>
      </w:ins>
      <w:ins w:id="91" w:author="Albi Celaj [2]" w:date="2019-02-19T10:42:00Z">
        <w:r w:rsidR="00E24349">
          <w:rPr>
            <w:rFonts w:eastAsia="Times New Roman"/>
          </w:rPr>
          <w:t xml:space="preserve">yeast ABC transporters by engineering </w:t>
        </w:r>
      </w:ins>
      <w:del w:id="92" w:author="Albi Celaj [2]" w:date="2019-02-15T11:41:00Z">
        <w:r w:rsidR="00B15EC7" w:rsidRPr="00EC2F5D" w:rsidDel="00FD2AEE">
          <w:rPr>
            <w:rFonts w:eastAsia="Times New Roman"/>
          </w:rPr>
          <w:delText>.</w:delText>
        </w:r>
        <w:r w:rsidR="00B03BB0" w:rsidRPr="00EC2F5D" w:rsidDel="00FD2AEE">
          <w:rPr>
            <w:rFonts w:eastAsia="Times New Roman"/>
          </w:rPr>
          <w:delText xml:space="preserve">  </w:delText>
        </w:r>
      </w:del>
      <w:del w:id="93" w:author="Albi Celaj [2]" w:date="2019-02-15T11:42:00Z">
        <w:r w:rsidR="004931FF" w:rsidRPr="00EC2F5D" w:rsidDel="00FD2AEE">
          <w:rPr>
            <w:rFonts w:eastAsia="Times New Roman"/>
          </w:rPr>
          <w:delText xml:space="preserve">Applying </w:delText>
        </w:r>
        <w:r w:rsidR="008D6812" w:rsidDel="00FD2AEE">
          <w:rPr>
            <w:rFonts w:eastAsia="Times New Roman"/>
          </w:rPr>
          <w:delText xml:space="preserve">XGA </w:delText>
        </w:r>
        <w:r w:rsidR="004931FF" w:rsidRPr="00EC2F5D" w:rsidDel="00FD2AEE">
          <w:rPr>
            <w:rFonts w:eastAsia="Times New Roman"/>
          </w:rPr>
          <w:delText>to</w:delText>
        </w:r>
        <w:r w:rsidR="008B2CEA" w:rsidRPr="00EC2F5D" w:rsidDel="00FD2AEE">
          <w:rPr>
            <w:rFonts w:eastAsia="Times New Roman"/>
          </w:rPr>
          <w:delText xml:space="preserve"> </w:delText>
        </w:r>
      </w:del>
      <w:del w:id="94" w:author="Albi Celaj [2]" w:date="2019-02-19T10:17:00Z">
        <w:r w:rsidR="008B2CEA" w:rsidRPr="00EC2F5D" w:rsidDel="002D710D">
          <w:rPr>
            <w:rFonts w:eastAsia="Times New Roman"/>
          </w:rPr>
          <w:delText xml:space="preserve">16 </w:delText>
        </w:r>
      </w:del>
      <w:del w:id="95" w:author="Albi Celaj [2]" w:date="2019-02-19T10:43:00Z">
        <w:r w:rsidR="008B2CEA" w:rsidRPr="00EC2F5D" w:rsidDel="00E24349">
          <w:rPr>
            <w:rFonts w:eastAsia="Times New Roman"/>
          </w:rPr>
          <w:delText>yeast ABC transporters, w</w:delText>
        </w:r>
        <w:r w:rsidR="00B03BB0" w:rsidRPr="00EC2F5D" w:rsidDel="00E24349">
          <w:rPr>
            <w:rFonts w:eastAsia="Times New Roman"/>
          </w:rPr>
          <w:delText>e</w:delText>
        </w:r>
        <w:r w:rsidR="004348F6" w:rsidRPr="00EC2F5D" w:rsidDel="00E24349">
          <w:rPr>
            <w:rFonts w:eastAsia="Times New Roman"/>
          </w:rPr>
          <w:delText xml:space="preserve"> </w:delText>
        </w:r>
      </w:del>
      <w:del w:id="96" w:author="Albi Celaj [2]" w:date="2019-02-19T10:26:00Z">
        <w:r w:rsidR="0062058B" w:rsidRPr="00EC2F5D" w:rsidDel="00875D5B">
          <w:rPr>
            <w:rFonts w:eastAsia="Times New Roman"/>
          </w:rPr>
          <w:delText>generate</w:delText>
        </w:r>
      </w:del>
      <w:del w:id="97" w:author="Albi Celaj [2]" w:date="2019-02-15T11:42:00Z">
        <w:r w:rsidR="00D93A03" w:rsidRPr="00EC2F5D" w:rsidDel="00FD2AEE">
          <w:rPr>
            <w:rFonts w:eastAsia="Times New Roman"/>
          </w:rPr>
          <w:delText>d</w:delText>
        </w:r>
      </w:del>
      <w:del w:id="98" w:author="Albi Celaj [2]" w:date="2019-02-15T11:43:00Z">
        <w:r w:rsidR="008B2CEA" w:rsidRPr="00EC2F5D" w:rsidDel="00FD2AEE">
          <w:rPr>
            <w:rFonts w:eastAsia="Times New Roman"/>
          </w:rPr>
          <w:delText xml:space="preserve"> </w:delText>
        </w:r>
        <w:r w:rsidR="00D93A03" w:rsidRPr="00EC2F5D" w:rsidDel="00FD2AEE">
          <w:rPr>
            <w:rFonts w:eastAsia="Times New Roman"/>
          </w:rPr>
          <w:delText>and genotype</w:delText>
        </w:r>
      </w:del>
      <w:del w:id="99" w:author="Albi Celaj [2]" w:date="2019-02-15T11:42:00Z">
        <w:r w:rsidR="00D93A03" w:rsidRPr="00EC2F5D" w:rsidDel="00FD2AEE">
          <w:rPr>
            <w:rFonts w:eastAsia="Times New Roman"/>
          </w:rPr>
          <w:delText>d</w:delText>
        </w:r>
      </w:del>
      <w:del w:id="100" w:author="Albi Celaj [2]" w:date="2019-02-19T10:43:00Z">
        <w:r w:rsidR="00D93A03" w:rsidRPr="00EC2F5D" w:rsidDel="00E24349">
          <w:rPr>
            <w:rFonts w:eastAsia="Times New Roman"/>
          </w:rPr>
          <w:delText xml:space="preserve"> </w:delText>
        </w:r>
      </w:del>
      <w:del w:id="101" w:author="Albi Celaj" w:date="2019-02-20T14:28:00Z">
        <w:r w:rsidR="008B2CEA" w:rsidRPr="00EC2F5D" w:rsidDel="002647E4">
          <w:rPr>
            <w:rFonts w:eastAsia="Times New Roman"/>
          </w:rPr>
          <w:delText>&gt;</w:delText>
        </w:r>
      </w:del>
      <w:r w:rsidR="008B2CEA" w:rsidRPr="00EC2F5D">
        <w:rPr>
          <w:rFonts w:eastAsia="Times New Roman"/>
        </w:rPr>
        <w:t>5,</w:t>
      </w:r>
      <w:ins w:id="102" w:author="Albi Celaj" w:date="2019-02-20T14:28:00Z">
        <w:r w:rsidR="002647E4">
          <w:rPr>
            <w:rFonts w:eastAsia="Times New Roman"/>
          </w:rPr>
          <w:t>352</w:t>
        </w:r>
      </w:ins>
      <w:del w:id="103" w:author="Albi Celaj" w:date="2019-02-20T14:28:00Z">
        <w:r w:rsidR="008B2CEA" w:rsidRPr="00EC2F5D" w:rsidDel="002647E4">
          <w:rPr>
            <w:rFonts w:eastAsia="Times New Roman"/>
          </w:rPr>
          <w:delText>000</w:delText>
        </w:r>
      </w:del>
      <w:r w:rsidR="008B2CEA" w:rsidRPr="00EC2F5D">
        <w:rPr>
          <w:rFonts w:eastAsia="Times New Roman"/>
        </w:rPr>
        <w:t xml:space="preserve"> strains bearing </w:t>
      </w:r>
      <w:ins w:id="104" w:author="Albi Celaj [2]" w:date="2019-02-19T10:41:00Z">
        <w:r w:rsidR="00E24349">
          <w:rPr>
            <w:rFonts w:eastAsia="Times New Roman"/>
          </w:rPr>
          <w:t xml:space="preserve">random </w:t>
        </w:r>
      </w:ins>
      <w:del w:id="105" w:author="Albi Celaj [2]" w:date="2019-02-19T10:41:00Z">
        <w:r w:rsidR="00D93A03" w:rsidRPr="00EC2F5D" w:rsidDel="00E24349">
          <w:rPr>
            <w:rFonts w:eastAsia="Times New Roman"/>
          </w:rPr>
          <w:delText>deletions</w:delText>
        </w:r>
      </w:del>
      <w:del w:id="106" w:author="Albi Celaj [2]" w:date="2019-02-15T11:43:00Z">
        <w:r w:rsidR="00D93A03" w:rsidRPr="00EC2F5D" w:rsidDel="00FD2AEE">
          <w:rPr>
            <w:rFonts w:eastAsia="Times New Roman"/>
          </w:rPr>
          <w:delText xml:space="preserve"> of</w:delText>
        </w:r>
      </w:del>
      <w:del w:id="107" w:author="Albi Celaj [2]" w:date="2019-02-19T10:41:00Z">
        <w:r w:rsidR="00D93A03" w:rsidRPr="00EC2F5D" w:rsidDel="00E24349">
          <w:rPr>
            <w:rFonts w:eastAsia="Times New Roman"/>
          </w:rPr>
          <w:delText xml:space="preserve"> </w:delText>
        </w:r>
        <w:r w:rsidR="00E13594" w:rsidRPr="00EC2F5D" w:rsidDel="00E24349">
          <w:rPr>
            <w:rFonts w:eastAsia="Times New Roman"/>
          </w:rPr>
          <w:delText>random</w:delText>
        </w:r>
        <w:r w:rsidR="007068F3" w:rsidRPr="00EC2F5D" w:rsidDel="00E24349">
          <w:rPr>
            <w:rFonts w:eastAsia="Times New Roman"/>
          </w:rPr>
          <w:delText xml:space="preserve"> </w:delText>
        </w:r>
      </w:del>
      <w:del w:id="108" w:author="Albi Celaj [2]" w:date="2019-02-15T11:49:00Z">
        <w:r w:rsidR="009D32FD" w:rsidRPr="00EC2F5D" w:rsidDel="00FD2AEE">
          <w:rPr>
            <w:rFonts w:eastAsia="Times New Roman"/>
          </w:rPr>
          <w:delText>subsets</w:delText>
        </w:r>
        <w:r w:rsidR="00BF4275" w:rsidRPr="00EC2F5D" w:rsidDel="00FD2AEE">
          <w:rPr>
            <w:rFonts w:eastAsia="Times New Roman"/>
          </w:rPr>
          <w:delText xml:space="preserve"> </w:delText>
        </w:r>
      </w:del>
      <w:ins w:id="109" w:author="Albi Celaj [2]" w:date="2019-02-15T11:49:00Z">
        <w:r w:rsidR="00FD2AEE">
          <w:rPr>
            <w:rFonts w:eastAsia="Times New Roman"/>
          </w:rPr>
          <w:t>combinations</w:t>
        </w:r>
        <w:r w:rsidR="00FD2AEE" w:rsidRPr="00EC2F5D">
          <w:rPr>
            <w:rFonts w:eastAsia="Times New Roman"/>
          </w:rPr>
          <w:t xml:space="preserve"> </w:t>
        </w:r>
      </w:ins>
      <w:ins w:id="110" w:author="Albi Celaj [2]" w:date="2019-02-19T10:46:00Z">
        <w:r w:rsidR="00B51CDE">
          <w:rPr>
            <w:rFonts w:eastAsia="Times New Roman"/>
          </w:rPr>
          <w:t>of</w:t>
        </w:r>
      </w:ins>
      <w:del w:id="111" w:author="Albi Celaj [2]" w:date="2019-02-19T10:41:00Z">
        <w:r w:rsidR="00BF4275" w:rsidRPr="00EC2F5D" w:rsidDel="00E24349">
          <w:rPr>
            <w:rFonts w:eastAsia="Times New Roman"/>
          </w:rPr>
          <w:delText>of transporters</w:delText>
        </w:r>
      </w:del>
      <w:ins w:id="112" w:author="Albi Celaj [2]" w:date="2019-02-19T10:41:00Z">
        <w:r w:rsidR="00E24349">
          <w:rPr>
            <w:rFonts w:eastAsia="Times New Roman"/>
          </w:rPr>
          <w:t xml:space="preserve"> </w:t>
        </w:r>
      </w:ins>
      <w:ins w:id="113" w:author="Albi Celaj [2]" w:date="2019-02-19T13:37:00Z">
        <w:del w:id="114" w:author="Albi Celaj" w:date="2019-02-21T13:22:00Z">
          <w:r w:rsidR="009E3F5C" w:rsidDel="001D426A">
            <w:rPr>
              <w:rFonts w:eastAsia="Times New Roman"/>
            </w:rPr>
            <w:delText xml:space="preserve">transporter </w:delText>
          </w:r>
        </w:del>
        <w:r w:rsidR="009E3F5C">
          <w:rPr>
            <w:rFonts w:eastAsia="Times New Roman"/>
          </w:rPr>
          <w:t>deletions</w:t>
        </w:r>
      </w:ins>
      <w:ins w:id="115" w:author="Albi Celaj" w:date="2019-02-21T13:22:00Z">
        <w:r w:rsidR="001D426A">
          <w:rPr>
            <w:rFonts w:eastAsia="Times New Roman"/>
          </w:rPr>
          <w:t xml:space="preserve"> at 16 transporters</w:t>
        </w:r>
      </w:ins>
      <w:r w:rsidR="00E52C1F" w:rsidRPr="00EC2F5D">
        <w:rPr>
          <w:rFonts w:eastAsia="Times New Roman"/>
        </w:rPr>
        <w:t xml:space="preserve">, </w:t>
      </w:r>
      <w:r w:rsidR="00D93A03" w:rsidRPr="00EC2F5D">
        <w:rPr>
          <w:rFonts w:eastAsia="Times New Roman"/>
        </w:rPr>
        <w:t xml:space="preserve">and </w:t>
      </w:r>
      <w:r w:rsidR="0062058B" w:rsidRPr="00EC2F5D">
        <w:rPr>
          <w:rFonts w:eastAsia="Times New Roman"/>
        </w:rPr>
        <w:t>profi</w:t>
      </w:r>
      <w:ins w:id="116" w:author="Albi Celaj [2]" w:date="2019-02-19T12:41:00Z">
        <w:r w:rsidR="008D7177">
          <w:rPr>
            <w:rFonts w:eastAsia="Times New Roman"/>
          </w:rPr>
          <w:t>l</w:t>
        </w:r>
      </w:ins>
      <w:ins w:id="117" w:author="Albi Celaj [2]" w:date="2019-02-19T13:50:00Z">
        <w:r w:rsidR="008D7177">
          <w:rPr>
            <w:rFonts w:eastAsia="Times New Roman"/>
          </w:rPr>
          <w:t>ing</w:t>
        </w:r>
      </w:ins>
      <w:del w:id="118" w:author="Albi Celaj [2]" w:date="2019-02-19T12:41:00Z">
        <w:r w:rsidR="0062058B" w:rsidRPr="00EC2F5D" w:rsidDel="004A7081">
          <w:rPr>
            <w:rFonts w:eastAsia="Times New Roman"/>
          </w:rPr>
          <w:delText>l</w:delText>
        </w:r>
      </w:del>
      <w:del w:id="119" w:author="Albi Celaj [2]" w:date="2019-02-19T10:43:00Z">
        <w:r w:rsidR="00D93A03" w:rsidRPr="00EC2F5D" w:rsidDel="00E24349">
          <w:rPr>
            <w:rFonts w:eastAsia="Times New Roman"/>
          </w:rPr>
          <w:delText>e</w:delText>
        </w:r>
      </w:del>
      <w:del w:id="120" w:author="Albi Celaj [2]" w:date="2019-02-15T11:43:00Z">
        <w:r w:rsidR="00D93A03" w:rsidRPr="00EC2F5D" w:rsidDel="00FD2AEE">
          <w:rPr>
            <w:rFonts w:eastAsia="Times New Roman"/>
          </w:rPr>
          <w:delText>d</w:delText>
        </w:r>
      </w:del>
      <w:r w:rsidR="00CC12F5" w:rsidRPr="00EC2F5D">
        <w:rPr>
          <w:rFonts w:eastAsia="Times New Roman"/>
        </w:rPr>
        <w:t xml:space="preserve"> each strain for </w:t>
      </w:r>
      <w:r w:rsidR="00815669" w:rsidRPr="00EC2F5D">
        <w:rPr>
          <w:rFonts w:eastAsia="Times New Roman"/>
        </w:rPr>
        <w:t>resistance to</w:t>
      </w:r>
      <w:del w:id="121" w:author="Albi Celaj [2]" w:date="2019-02-15T12:22:00Z">
        <w:r w:rsidR="00815669" w:rsidRPr="00EC2F5D" w:rsidDel="00603FDD">
          <w:rPr>
            <w:rFonts w:eastAsia="Times New Roman"/>
          </w:rPr>
          <w:delText xml:space="preserve"> each of</w:delText>
        </w:r>
      </w:del>
      <w:r w:rsidR="00815669" w:rsidRPr="00EC2F5D">
        <w:rPr>
          <w:rFonts w:eastAsia="Times New Roman"/>
        </w:rPr>
        <w:t xml:space="preserve"> 16 bioactive compounds (‘drugs’).</w:t>
      </w:r>
      <w:ins w:id="122" w:author="Albi Celaj" w:date="2019-02-21T10:25:00Z">
        <w:r w:rsidR="00CB7D97">
          <w:rPr>
            <w:rFonts w:eastAsia="Times New Roman"/>
          </w:rPr>
          <w:t xml:space="preserve"> </w:t>
        </w:r>
      </w:ins>
      <w:del w:id="123" w:author="Albi Celaj" w:date="2019-02-20T16:35:00Z">
        <w:r w:rsidR="00815669" w:rsidRPr="00EC2F5D" w:rsidDel="002262AD">
          <w:rPr>
            <w:rFonts w:eastAsia="Times New Roman"/>
          </w:rPr>
          <w:delText xml:space="preserve"> </w:delText>
        </w:r>
      </w:del>
      <w:del w:id="124" w:author="Albi Celaj [2]" w:date="2019-02-19T12:26:00Z">
        <w:r w:rsidR="00CC12F5" w:rsidRPr="00EC2F5D" w:rsidDel="005F5042">
          <w:rPr>
            <w:rFonts w:eastAsia="Times New Roman"/>
          </w:rPr>
          <w:delText xml:space="preserve"> </w:delText>
        </w:r>
      </w:del>
      <w:ins w:id="125" w:author="Albi Celaj [2]" w:date="2019-02-19T11:03:00Z">
        <w:del w:id="126" w:author="Albi Celaj [3]" w:date="2019-02-19T17:21:00Z">
          <w:r w:rsidR="008855C7" w:rsidDel="00FB03ED">
            <w:rPr>
              <w:rFonts w:eastAsia="Times New Roman"/>
            </w:rPr>
            <w:delText>Multi-transporter</w:delText>
          </w:r>
        </w:del>
      </w:ins>
      <w:ins w:id="127" w:author="Albi Celaj [2]" w:date="2019-02-19T10:48:00Z">
        <w:del w:id="128" w:author="Albi Celaj [3]" w:date="2019-02-19T17:21:00Z">
          <w:r w:rsidR="008E6D98" w:rsidDel="00FB03ED">
            <w:rPr>
              <w:rFonts w:eastAsia="Times New Roman"/>
            </w:rPr>
            <w:delText xml:space="preserve"> </w:delText>
          </w:r>
        </w:del>
      </w:ins>
      <w:r w:rsidR="008D6812">
        <w:rPr>
          <w:rFonts w:eastAsia="Times New Roman"/>
        </w:rPr>
        <w:t>XGA</w:t>
      </w:r>
      <w:r w:rsidR="009D32FD" w:rsidRPr="00EC2F5D">
        <w:rPr>
          <w:rFonts w:eastAsia="Times New Roman"/>
        </w:rPr>
        <w:t xml:space="preserve"> reveal</w:t>
      </w:r>
      <w:ins w:id="129" w:author="Albi Celaj [2]" w:date="2019-02-19T14:21:00Z">
        <w:r w:rsidR="00805D25">
          <w:rPr>
            <w:rFonts w:eastAsia="Times New Roman"/>
          </w:rPr>
          <w:t>ed</w:t>
        </w:r>
      </w:ins>
      <w:del w:id="130" w:author="Albi Celaj [2]" w:date="2019-02-15T11:46:00Z">
        <w:r w:rsidR="009D32FD" w:rsidRPr="00EC2F5D" w:rsidDel="00FD2AEE">
          <w:rPr>
            <w:rFonts w:eastAsia="Times New Roman"/>
          </w:rPr>
          <w:delText>ed</w:delText>
        </w:r>
      </w:del>
      <w:r w:rsidR="009D32FD" w:rsidRPr="00EC2F5D">
        <w:rPr>
          <w:rFonts w:eastAsia="Times New Roman"/>
        </w:rPr>
        <w:t xml:space="preserve">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ins w:id="131" w:author="Albi Celaj [2]" w:date="2019-02-19T11:02:00Z">
        <w:r w:rsidR="00B93FAE">
          <w:rPr>
            <w:rFonts w:eastAsia="Times New Roman"/>
          </w:rPr>
          <w:t xml:space="preserve"> </w:t>
        </w:r>
      </w:ins>
      <w:ins w:id="132" w:author="Albi Celaj" w:date="2019-02-19T15:51:00Z">
        <w:r w:rsidR="00984AE6">
          <w:rPr>
            <w:rFonts w:eastAsia="Times New Roman"/>
          </w:rPr>
          <w:t>that showed</w:t>
        </w:r>
      </w:ins>
      <w:ins w:id="133" w:author="Albi Celaj [2]" w:date="2019-02-19T14:21:00Z">
        <w:del w:id="134" w:author="Albi Celaj" w:date="2019-02-19T15:51:00Z">
          <w:r w:rsidR="00805D25" w:rsidDel="00984AE6">
            <w:rPr>
              <w:rFonts w:eastAsia="Times New Roman"/>
            </w:rPr>
            <w:delText>with</w:delText>
          </w:r>
        </w:del>
      </w:ins>
      <w:del w:id="135" w:author="Albi Celaj [2]" w:date="2019-02-19T11:02:00Z">
        <w:r w:rsidR="00636256" w:rsidRPr="00EC2F5D" w:rsidDel="008855C7">
          <w:rPr>
            <w:rFonts w:eastAsia="Times New Roman"/>
          </w:rPr>
          <w:delText>,</w:delText>
        </w:r>
        <w:r w:rsidR="00F53AFE" w:rsidRPr="00EC2F5D" w:rsidDel="008855C7">
          <w:rPr>
            <w:rFonts w:eastAsia="Times New Roman"/>
          </w:rPr>
          <w:delText xml:space="preserve"> showing</w:delText>
        </w:r>
      </w:del>
      <w:r w:rsidR="00CC12F5" w:rsidRPr="00EC2F5D">
        <w:rPr>
          <w:rFonts w:eastAsia="Times New Roman"/>
        </w:rPr>
        <w:t xml:space="preserve"> high-order</w:t>
      </w:r>
      <w:r w:rsidR="0092633C" w:rsidRPr="00EC2F5D">
        <w:rPr>
          <w:rFonts w:eastAsia="Times New Roman"/>
        </w:rPr>
        <w:t xml:space="preserve"> drug-dependent genetic interactions for 13 of the 16</w:t>
      </w:r>
      <w:del w:id="136" w:author="Albi Celaj [3]" w:date="2019-02-19T17:21:00Z">
        <w:r w:rsidR="0092633C" w:rsidRPr="00EC2F5D" w:rsidDel="00567B89">
          <w:rPr>
            <w:rFonts w:eastAsia="Times New Roman"/>
          </w:rPr>
          <w:delText xml:space="preserve"> </w:delText>
        </w:r>
      </w:del>
      <w:ins w:id="137" w:author="Albi Celaj" w:date="2019-02-19T15:48:00Z">
        <w:del w:id="138" w:author="Albi Celaj [3]" w:date="2019-02-19T17:21:00Z">
          <w:r w:rsidR="002C3822" w:rsidDel="00567B89">
            <w:rPr>
              <w:rFonts w:eastAsia="Times New Roman"/>
            </w:rPr>
            <w:delText>target</w:delText>
          </w:r>
        </w:del>
        <w:r w:rsidR="000A2ADA">
          <w:rPr>
            <w:rFonts w:eastAsia="Times New Roman"/>
          </w:rPr>
          <w:t xml:space="preserve"> </w:t>
        </w:r>
      </w:ins>
      <w:del w:id="139" w:author="Albi Celaj" w:date="2019-02-19T15:49:00Z">
        <w:r w:rsidR="0092633C" w:rsidRPr="00EC2F5D" w:rsidDel="000A2ADA">
          <w:rPr>
            <w:rFonts w:eastAsia="Times New Roman"/>
          </w:rPr>
          <w:delText>transporter</w:delText>
        </w:r>
      </w:del>
      <w:ins w:id="140" w:author="Albi Celaj" w:date="2019-02-19T15:49:00Z">
        <w:r w:rsidR="000A2ADA" w:rsidRPr="00EC2F5D">
          <w:rPr>
            <w:rFonts w:eastAsia="Times New Roman"/>
          </w:rPr>
          <w:t>transporter</w:t>
        </w:r>
      </w:ins>
      <w:ins w:id="141" w:author="Albi Celaj [3]" w:date="2019-02-21T20:38:00Z">
        <w:r w:rsidR="00555CB4">
          <w:rPr>
            <w:rFonts w:eastAsia="Times New Roman"/>
          </w:rPr>
          <w:t>s</w:t>
        </w:r>
      </w:ins>
      <w:ins w:id="142" w:author="Albi Celaj" w:date="2019-02-20T14:29:00Z">
        <w:r w:rsidR="00EA1A6E">
          <w:rPr>
            <w:rFonts w:eastAsia="Times New Roman"/>
          </w:rPr>
          <w:t xml:space="preserve"> </w:t>
        </w:r>
        <w:del w:id="143" w:author="Albi Celaj [3]" w:date="2019-02-21T20:38:00Z">
          <w:r w:rsidR="00EA1A6E" w:rsidDel="00555CB4">
            <w:rPr>
              <w:rFonts w:eastAsia="Times New Roman"/>
            </w:rPr>
            <w:delText>targets</w:delText>
          </w:r>
        </w:del>
      </w:ins>
      <w:ins w:id="144" w:author="Albi Celaj [3]" w:date="2019-02-21T20:38:00Z">
        <w:r w:rsidR="00555CB4">
          <w:rPr>
            <w:rFonts w:eastAsia="Times New Roman"/>
          </w:rPr>
          <w:t>studied</w:t>
        </w:r>
      </w:ins>
      <w:ins w:id="145" w:author="Albi Celaj [3]" w:date="2019-02-19T17:21:00Z">
        <w:del w:id="146" w:author="Albi Celaj" w:date="2019-02-20T14:29:00Z">
          <w:r w:rsidR="00567B89" w:rsidDel="00EA1A6E">
            <w:rPr>
              <w:rFonts w:eastAsia="Times New Roman"/>
            </w:rPr>
            <w:delText xml:space="preserve"> studied</w:delText>
          </w:r>
        </w:del>
      </w:ins>
      <w:ins w:id="147" w:author="Albi Celaj [2]" w:date="2019-02-19T12:18:00Z">
        <w:del w:id="148" w:author="Albi Celaj" w:date="2019-02-19T15:48:00Z">
          <w:r w:rsidR="009E5FBF" w:rsidDel="000A2ADA">
            <w:rPr>
              <w:rFonts w:eastAsia="Times New Roman"/>
            </w:rPr>
            <w:delText xml:space="preserve"> target</w:delText>
          </w:r>
        </w:del>
        <w:del w:id="149" w:author="Albi Celaj" w:date="2019-02-19T15:49:00Z">
          <w:r w:rsidR="009E5FBF" w:rsidDel="000A2ADA">
            <w:rPr>
              <w:rFonts w:eastAsia="Times New Roman"/>
            </w:rPr>
            <w:delText>s</w:delText>
          </w:r>
        </w:del>
      </w:ins>
      <w:del w:id="150" w:author="Albi Celaj [2]" w:date="2019-02-19T12:18:00Z">
        <w:r w:rsidR="0092633C" w:rsidRPr="00EC2F5D" w:rsidDel="009E5FBF">
          <w:rPr>
            <w:rFonts w:eastAsia="Times New Roman"/>
          </w:rPr>
          <w:delText>s</w:delText>
        </w:r>
      </w:del>
      <w:del w:id="151" w:author="Albi Celaj [2]" w:date="2019-02-19T11:06:00Z">
        <w:r w:rsidR="0092633C" w:rsidRPr="00EC2F5D" w:rsidDel="004B0C27">
          <w:rPr>
            <w:rFonts w:eastAsia="Times New Roman"/>
          </w:rPr>
          <w:delText xml:space="preserve"> studied</w:delText>
        </w:r>
      </w:del>
      <w:ins w:id="152" w:author="Albi Celaj [2]" w:date="2019-02-15T12:59:00Z">
        <w:r w:rsidR="00E24349">
          <w:rPr>
            <w:rFonts w:eastAsia="Times New Roman"/>
          </w:rPr>
          <w:t>.</w:t>
        </w:r>
      </w:ins>
      <w:ins w:id="153" w:author="Albi Celaj [2]" w:date="2019-02-19T14:18:00Z">
        <w:del w:id="154" w:author="Albi Celaj [3]" w:date="2019-02-20T09:31:00Z">
          <w:r w:rsidR="00B51CDE" w:rsidDel="00774256">
            <w:rPr>
              <w:rFonts w:eastAsia="Times New Roman"/>
            </w:rPr>
            <w:delText xml:space="preserve"> </w:delText>
          </w:r>
        </w:del>
      </w:ins>
      <w:ins w:id="155" w:author="Albi Celaj" w:date="2019-02-21T10:26:00Z">
        <w:r w:rsidR="00CB7D97">
          <w:rPr>
            <w:rFonts w:eastAsia="Times New Roman"/>
          </w:rPr>
          <w:t xml:space="preserve"> </w:t>
        </w:r>
      </w:ins>
      <w:ins w:id="156" w:author="Albi Celaj [2]" w:date="2019-02-19T14:25:00Z">
        <w:del w:id="157" w:author="Albi Celaj" w:date="2019-02-20T16:35:00Z">
          <w:r w:rsidR="009C1203" w:rsidDel="002262AD">
            <w:rPr>
              <w:rFonts w:eastAsia="Times New Roman"/>
            </w:rPr>
            <w:delText xml:space="preserve"> </w:delText>
          </w:r>
        </w:del>
      </w:ins>
      <w:ins w:id="158" w:author="Albi Celaj [2]" w:date="2019-02-19T14:23:00Z">
        <w:r w:rsidR="009C1203">
          <w:rPr>
            <w:rFonts w:eastAsia="Times New Roman"/>
          </w:rPr>
          <w:t xml:space="preserve">We </w:t>
        </w:r>
      </w:ins>
      <w:ins w:id="159" w:author="Albi Celaj [2]" w:date="2019-02-19T14:25:00Z">
        <w:r w:rsidR="009C1203">
          <w:rPr>
            <w:rFonts w:eastAsia="Times New Roman"/>
          </w:rPr>
          <w:t>train</w:t>
        </w:r>
      </w:ins>
      <w:ins w:id="160" w:author="Albi Celaj" w:date="2019-02-19T14:53:00Z">
        <w:r w:rsidR="00950A6D">
          <w:rPr>
            <w:rFonts w:eastAsia="Times New Roman"/>
          </w:rPr>
          <w:t>ed</w:t>
        </w:r>
      </w:ins>
      <w:ins w:id="161" w:author="Albi Celaj [2]" w:date="2019-02-19T14:23:00Z">
        <w:r w:rsidR="009C1203">
          <w:rPr>
            <w:rFonts w:eastAsia="Times New Roman"/>
          </w:rPr>
          <w:t xml:space="preserve"> a neural network to derive</w:t>
        </w:r>
      </w:ins>
      <w:ins w:id="162" w:author="Albi Celaj [2]" w:date="2019-02-19T14:25:00Z">
        <w:r w:rsidR="009C1203">
          <w:rPr>
            <w:rFonts w:eastAsia="Times New Roman"/>
          </w:rPr>
          <w:t xml:space="preserve"> </w:t>
        </w:r>
      </w:ins>
      <w:ins w:id="163" w:author="Albi Celaj [2]" w:date="2019-02-19T14:23:00Z">
        <w:r w:rsidR="009C1203">
          <w:rPr>
            <w:rFonts w:eastAsia="Times New Roman"/>
          </w:rPr>
          <w:t xml:space="preserve">intuitive </w:t>
        </w:r>
        <w:del w:id="164" w:author="Albi Celaj" w:date="2019-02-19T14:54:00Z">
          <w:r w:rsidR="009C1203" w:rsidDel="00585A5C">
            <w:rPr>
              <w:rFonts w:eastAsia="Times New Roman"/>
            </w:rPr>
            <w:delText xml:space="preserve">and predictive </w:delText>
          </w:r>
        </w:del>
        <w:del w:id="165" w:author="Albi Celaj" w:date="2019-02-19T15:50:00Z">
          <w:r w:rsidR="009C1203" w:rsidDel="00984AE6">
            <w:rPr>
              <w:rFonts w:eastAsia="Times New Roman"/>
            </w:rPr>
            <w:delText>genetic</w:delText>
          </w:r>
        </w:del>
      </w:ins>
      <w:ins w:id="166" w:author="Albi Celaj" w:date="2019-02-19T15:50:00Z">
        <w:r w:rsidR="00984AE6">
          <w:rPr>
            <w:rFonts w:eastAsia="Times New Roman"/>
          </w:rPr>
          <w:t>system</w:t>
        </w:r>
      </w:ins>
      <w:ins w:id="167" w:author="Albi Celaj [2]" w:date="2019-02-19T14:23:00Z">
        <w:r w:rsidR="009C1203">
          <w:rPr>
            <w:rFonts w:eastAsia="Times New Roman"/>
          </w:rPr>
          <w:t xml:space="preserve"> model</w:t>
        </w:r>
      </w:ins>
      <w:ins w:id="168" w:author="Albi Celaj" w:date="2019-02-19T14:58:00Z">
        <w:r w:rsidR="001975B5">
          <w:rPr>
            <w:rFonts w:eastAsia="Times New Roman"/>
          </w:rPr>
          <w:t>s</w:t>
        </w:r>
      </w:ins>
      <w:ins w:id="169" w:author="Albi Celaj [2]" w:date="2019-02-19T14:26:00Z">
        <w:del w:id="170" w:author="Albi Celaj" w:date="2019-02-19T14:50:00Z">
          <w:r w:rsidR="009C1203" w:rsidDel="00D439E2">
            <w:rPr>
              <w:rFonts w:eastAsia="Times New Roman"/>
            </w:rPr>
            <w:delText>s</w:delText>
          </w:r>
        </w:del>
      </w:ins>
      <w:ins w:id="171" w:author="Albi Celaj [2]" w:date="2019-02-19T14:25:00Z">
        <w:r w:rsidR="009C1203">
          <w:rPr>
            <w:rFonts w:eastAsia="Times New Roman"/>
          </w:rPr>
          <w:t xml:space="preserve"> </w:t>
        </w:r>
      </w:ins>
      <w:ins w:id="172" w:author="Albi Celaj [2]" w:date="2019-02-19T14:23:00Z">
        <w:del w:id="173" w:author="Albi Celaj" w:date="2019-02-19T14:50:00Z">
          <w:r w:rsidR="009C1203" w:rsidDel="00A37663">
            <w:rPr>
              <w:rFonts w:eastAsia="Times New Roman"/>
            </w:rPr>
            <w:delText>us</w:delText>
          </w:r>
        </w:del>
      </w:ins>
      <w:ins w:id="174" w:author="Albi Celaj [2]" w:date="2019-02-19T14:26:00Z">
        <w:del w:id="175" w:author="Albi Celaj" w:date="2019-02-19T14:50:00Z">
          <w:r w:rsidR="009C1203" w:rsidDel="00A37663">
            <w:rPr>
              <w:rFonts w:eastAsia="Times New Roman"/>
            </w:rPr>
            <w:delText>ing</w:delText>
          </w:r>
        </w:del>
      </w:ins>
      <w:ins w:id="176" w:author="Albi Celaj" w:date="2019-02-19T14:50:00Z">
        <w:r w:rsidR="00A37663">
          <w:rPr>
            <w:rFonts w:eastAsia="Times New Roman"/>
          </w:rPr>
          <w:t>from</w:t>
        </w:r>
      </w:ins>
      <w:ins w:id="177" w:author="Albi Celaj [2]" w:date="2019-02-19T14:23:00Z">
        <w:del w:id="178" w:author="Albi Celaj" w:date="2019-02-19T15:49:00Z">
          <w:r w:rsidR="009C1203" w:rsidDel="00984AE6">
            <w:rPr>
              <w:rFonts w:eastAsia="Times New Roman"/>
            </w:rPr>
            <w:delText xml:space="preserve"> </w:delText>
          </w:r>
        </w:del>
      </w:ins>
      <w:ins w:id="179" w:author="Albi Celaj" w:date="2019-02-19T15:49:00Z">
        <w:r w:rsidR="00984AE6">
          <w:rPr>
            <w:rFonts w:eastAsia="Times New Roman"/>
          </w:rPr>
          <w:t xml:space="preserve"> these complex genetic relationships</w:t>
        </w:r>
      </w:ins>
      <w:ins w:id="180" w:author="Albi Celaj [2]" w:date="2019-02-19T14:23:00Z">
        <w:del w:id="181" w:author="Albi Celaj" w:date="2019-02-19T15:49:00Z">
          <w:r w:rsidR="009C1203" w:rsidDel="00984AE6">
            <w:rPr>
              <w:rFonts w:eastAsia="Times New Roman"/>
            </w:rPr>
            <w:delText>XGA data</w:delText>
          </w:r>
        </w:del>
      </w:ins>
      <w:ins w:id="182" w:author="Albi Celaj" w:date="2019-02-20T13:44:00Z">
        <w:r w:rsidR="00A44EB4">
          <w:rPr>
            <w:rFonts w:eastAsia="Times New Roman"/>
          </w:rPr>
          <w:t>.</w:t>
        </w:r>
      </w:ins>
      <w:ins w:id="183" w:author="Albi Celaj [3]" w:date="2019-02-20T10:24:00Z">
        <w:del w:id="184" w:author="Albi Celaj" w:date="2019-02-20T13:44:00Z">
          <w:r w:rsidR="003C1C4D" w:rsidDel="00A44EB4">
            <w:rPr>
              <w:rFonts w:eastAsia="Times New Roman"/>
            </w:rPr>
            <w:delText>,</w:delText>
          </w:r>
        </w:del>
        <w:r w:rsidR="003C1C4D">
          <w:rPr>
            <w:rFonts w:eastAsia="Times New Roman"/>
          </w:rPr>
          <w:t xml:space="preserve"> </w:t>
        </w:r>
      </w:ins>
      <w:ins w:id="185" w:author="Albi Celaj" w:date="2019-02-21T10:26:00Z">
        <w:r w:rsidR="00CB7D97">
          <w:rPr>
            <w:rFonts w:eastAsia="Times New Roman"/>
          </w:rPr>
          <w:t xml:space="preserve"> </w:t>
        </w:r>
      </w:ins>
      <w:ins w:id="186" w:author="Albi Celaj [3]" w:date="2019-02-20T10:24:00Z">
        <w:del w:id="187" w:author="Albi Celaj" w:date="2019-02-20T13:44:00Z">
          <w:r w:rsidR="003C1C4D" w:rsidDel="00A44EB4">
            <w:rPr>
              <w:rFonts w:eastAsia="Times New Roman"/>
            </w:rPr>
            <w:delText>which</w:delText>
          </w:r>
        </w:del>
      </w:ins>
      <w:ins w:id="188" w:author="Albi Celaj" w:date="2019-02-20T13:44:00Z">
        <w:r w:rsidR="00A44EB4">
          <w:rPr>
            <w:rFonts w:eastAsia="Times New Roman"/>
          </w:rPr>
          <w:t>XGA-based modeling</w:t>
        </w:r>
      </w:ins>
      <w:ins w:id="189" w:author="Albi Celaj [2]" w:date="2019-02-19T14:23:00Z">
        <w:del w:id="190" w:author="Albi Celaj [3]" w:date="2019-02-20T10:24:00Z">
          <w:r w:rsidR="009C1203" w:rsidDel="003C1C4D">
            <w:rPr>
              <w:rFonts w:eastAsia="Times New Roman"/>
            </w:rPr>
            <w:delText>.</w:delText>
          </w:r>
        </w:del>
      </w:ins>
      <w:ins w:id="191" w:author="Albi Celaj [2]" w:date="2019-02-19T14:25:00Z">
        <w:del w:id="192" w:author="Albi Celaj" w:date="2019-02-19T15:00:00Z">
          <w:r w:rsidR="009C1203" w:rsidDel="00894E68">
            <w:rPr>
              <w:rFonts w:eastAsia="Times New Roman"/>
            </w:rPr>
            <w:delText xml:space="preserve"> </w:delText>
          </w:r>
        </w:del>
        <w:del w:id="193" w:author="Albi Celaj [3]" w:date="2019-02-20T10:24:00Z">
          <w:r w:rsidR="009C1203" w:rsidDel="003C1C4D">
            <w:rPr>
              <w:rFonts w:eastAsia="Times New Roman"/>
            </w:rPr>
            <w:delText xml:space="preserve"> </w:delText>
          </w:r>
        </w:del>
      </w:ins>
      <w:ins w:id="194" w:author="Albi Celaj [3]" w:date="2019-02-20T10:24:00Z">
        <w:r w:rsidR="003C1C4D">
          <w:rPr>
            <w:rFonts w:eastAsia="Times New Roman"/>
          </w:rPr>
          <w:t xml:space="preserve"> guided</w:t>
        </w:r>
      </w:ins>
      <w:ins w:id="195" w:author="Albi Celaj [2]" w:date="2019-02-19T13:51:00Z">
        <w:del w:id="196" w:author="Albi Celaj [3]" w:date="2019-02-20T10:24:00Z">
          <w:r w:rsidR="008D7177" w:rsidDel="003C1C4D">
            <w:rPr>
              <w:rFonts w:eastAsia="Times New Roman"/>
            </w:rPr>
            <w:delText xml:space="preserve">Applying </w:delText>
          </w:r>
        </w:del>
      </w:ins>
      <w:ins w:id="197" w:author="Albi Celaj [2]" w:date="2019-02-19T11:01:00Z">
        <w:del w:id="198" w:author="Albi Celaj [3]" w:date="2019-02-20T10:24:00Z">
          <w:r w:rsidR="008855C7" w:rsidDel="003C1C4D">
            <w:rPr>
              <w:rFonts w:eastAsia="Times New Roman"/>
            </w:rPr>
            <w:delText xml:space="preserve">XGA-based </w:delText>
          </w:r>
        </w:del>
      </w:ins>
      <w:del w:id="199" w:author="Albi Celaj [3]" w:date="2019-02-20T10:24:00Z">
        <w:r w:rsidR="0092633C" w:rsidRPr="00EC2F5D" w:rsidDel="003C1C4D">
          <w:rPr>
            <w:rFonts w:eastAsia="Times New Roman"/>
          </w:rPr>
          <w:delText>.</w:delText>
        </w:r>
        <w:r w:rsidR="00D61751" w:rsidRPr="00EC2F5D" w:rsidDel="003C1C4D">
          <w:rPr>
            <w:rFonts w:eastAsia="Times New Roman"/>
          </w:rPr>
          <w:delText xml:space="preserve"> </w:delText>
        </w:r>
        <w:r w:rsidR="00C17185" w:rsidRPr="00EC2F5D" w:rsidDel="003C1C4D">
          <w:rPr>
            <w:rFonts w:eastAsia="Times New Roman"/>
          </w:rPr>
          <w:delText>We develop</w:delText>
        </w:r>
        <w:r w:rsidR="00E36C9D" w:rsidRPr="00EC2F5D" w:rsidDel="003C1C4D">
          <w:rPr>
            <w:rFonts w:eastAsia="Times New Roman"/>
          </w:rPr>
          <w:delText>ed</w:delText>
        </w:r>
        <w:r w:rsidR="004C4223" w:rsidRPr="00EC2F5D" w:rsidDel="003C1C4D">
          <w:rPr>
            <w:rFonts w:eastAsia="Times New Roman"/>
          </w:rPr>
          <w:delText xml:space="preserve"> a</w:delText>
        </w:r>
        <w:r w:rsidR="00376F16" w:rsidRPr="00EC2F5D" w:rsidDel="003C1C4D">
          <w:rPr>
            <w:rFonts w:eastAsia="Times New Roman"/>
          </w:rPr>
          <w:delText xml:space="preserve"> neural network</w:delText>
        </w:r>
        <w:r w:rsidR="004C4223" w:rsidRPr="00EC2F5D" w:rsidDel="003C1C4D">
          <w:rPr>
            <w:rFonts w:eastAsia="Times New Roman"/>
          </w:rPr>
          <w:delText xml:space="preserve"> to</w:delText>
        </w:r>
        <w:r w:rsidR="00376F16" w:rsidRPr="00EC2F5D" w:rsidDel="003C1C4D">
          <w:rPr>
            <w:rFonts w:eastAsia="Times New Roman"/>
          </w:rPr>
          <w:delText xml:space="preserve"> </w:delText>
        </w:r>
        <w:r w:rsidR="00547F87" w:rsidRPr="00EC2F5D" w:rsidDel="003C1C4D">
          <w:rPr>
            <w:rFonts w:eastAsia="Times New Roman"/>
          </w:rPr>
          <w:delText>derive</w:delText>
        </w:r>
        <w:r w:rsidR="000D56F9" w:rsidRPr="00EC2F5D" w:rsidDel="003C1C4D">
          <w:rPr>
            <w:rFonts w:eastAsia="Times New Roman"/>
          </w:rPr>
          <w:delText xml:space="preserve"> intuitive system model</w:delText>
        </w:r>
        <w:r w:rsidR="005030F1" w:rsidRPr="00EC2F5D" w:rsidDel="003C1C4D">
          <w:rPr>
            <w:rFonts w:eastAsia="Times New Roman"/>
          </w:rPr>
          <w:delText>s</w:delText>
        </w:r>
        <w:r w:rsidR="000D56F9" w:rsidRPr="00EC2F5D" w:rsidDel="003C1C4D">
          <w:rPr>
            <w:rFonts w:eastAsia="Times New Roman"/>
          </w:rPr>
          <w:delText xml:space="preserve"> </w:delText>
        </w:r>
        <w:r w:rsidR="004E3329" w:rsidRPr="00EC2F5D" w:rsidDel="003C1C4D">
          <w:rPr>
            <w:bCs/>
            <w:iCs/>
            <w:color w:val="000000" w:themeColor="text1"/>
          </w:rPr>
          <w:delText>from the</w:delText>
        </w:r>
        <w:r w:rsidR="00314DE5" w:rsidRPr="00EC2F5D" w:rsidDel="003C1C4D">
          <w:rPr>
            <w:bCs/>
            <w:iCs/>
            <w:color w:val="000000" w:themeColor="text1"/>
          </w:rPr>
          <w:delText>se</w:delText>
        </w:r>
        <w:r w:rsidR="009B1502" w:rsidRPr="00EC2F5D" w:rsidDel="003C1C4D">
          <w:rPr>
            <w:bCs/>
            <w:iCs/>
            <w:color w:val="000000" w:themeColor="text1"/>
          </w:rPr>
          <w:delText xml:space="preserve"> </w:delText>
        </w:r>
        <w:r w:rsidR="00EF6B49" w:rsidRPr="00EC2F5D" w:rsidDel="003C1C4D">
          <w:rPr>
            <w:bCs/>
            <w:iCs/>
            <w:color w:val="000000" w:themeColor="text1"/>
          </w:rPr>
          <w:delText xml:space="preserve">complex </w:delText>
        </w:r>
        <w:r w:rsidR="00574814" w:rsidRPr="00EC2F5D" w:rsidDel="003C1C4D">
          <w:rPr>
            <w:bCs/>
            <w:iCs/>
            <w:color w:val="000000" w:themeColor="text1"/>
          </w:rPr>
          <w:delText>genetic relationships</w:delText>
        </w:r>
        <w:r w:rsidR="00376F16" w:rsidRPr="00EC2F5D" w:rsidDel="003C1C4D">
          <w:rPr>
            <w:bCs/>
            <w:iCs/>
            <w:color w:val="000000" w:themeColor="text1"/>
          </w:rPr>
          <w:delText>.</w:delText>
        </w:r>
        <w:r w:rsidR="00376F16" w:rsidRPr="00EC2F5D" w:rsidDel="003C1C4D">
          <w:rPr>
            <w:rFonts w:eastAsia="Times New Roman"/>
          </w:rPr>
          <w:delText xml:space="preserve"> </w:delText>
        </w:r>
        <w:r w:rsidR="00D93A03" w:rsidRPr="00EC2F5D" w:rsidDel="003C1C4D">
          <w:rPr>
            <w:rFonts w:eastAsia="Times New Roman"/>
          </w:rPr>
          <w:delText>Guided by m</w:delText>
        </w:r>
        <w:r w:rsidR="00D61751" w:rsidRPr="00EC2F5D" w:rsidDel="003C1C4D">
          <w:rPr>
            <w:rFonts w:eastAsia="Times New Roman"/>
          </w:rPr>
          <w:delText>odeling</w:delText>
        </w:r>
        <w:r w:rsidR="0044538E" w:rsidDel="003C1C4D">
          <w:rPr>
            <w:rFonts w:eastAsia="Times New Roman"/>
          </w:rPr>
          <w:delText>, w</w:delText>
        </w:r>
      </w:del>
      <w:ins w:id="200" w:author="Albi Celaj [2]" w:date="2019-02-19T11:01:00Z">
        <w:del w:id="201" w:author="Albi Celaj [3]" w:date="2019-02-20T10:24:00Z">
          <w:r w:rsidR="008855C7" w:rsidDel="003C1C4D">
            <w:rPr>
              <w:rFonts w:eastAsia="Times New Roman"/>
            </w:rPr>
            <w:delText>m</w:delText>
          </w:r>
        </w:del>
      </w:ins>
      <w:ins w:id="202" w:author="Albi Celaj [2]" w:date="2019-02-19T11:00:00Z">
        <w:del w:id="203" w:author="Albi Celaj [3]" w:date="2019-02-20T10:24:00Z">
          <w:r w:rsidR="008855C7" w:rsidDel="003C1C4D">
            <w:rPr>
              <w:rFonts w:eastAsia="Times New Roman"/>
            </w:rPr>
            <w:delText>odeling</w:delText>
          </w:r>
        </w:del>
      </w:ins>
      <w:ins w:id="204" w:author="Albi Celaj [2]" w:date="2019-02-15T13:24:00Z">
        <w:del w:id="205" w:author="Albi Celaj [3]" w:date="2019-02-20T10:24:00Z">
          <w:r w:rsidR="00D40965" w:rsidDel="003C1C4D">
            <w:rPr>
              <w:rFonts w:eastAsia="Times New Roman"/>
            </w:rPr>
            <w:delText xml:space="preserve"> </w:delText>
          </w:r>
        </w:del>
      </w:ins>
      <w:ins w:id="206" w:author="Albi Celaj [2]" w:date="2019-02-19T14:20:00Z">
        <w:del w:id="207" w:author="Albi Celaj [3]" w:date="2019-02-20T10:24:00Z">
          <w:r w:rsidR="00E33B4B" w:rsidDel="003C1C4D">
            <w:rPr>
              <w:rFonts w:eastAsia="Times New Roman"/>
            </w:rPr>
            <w:delText>guided</w:delText>
          </w:r>
        </w:del>
      </w:ins>
      <w:del w:id="208" w:author="Albi Celaj [2]" w:date="2019-02-15T13:24:00Z">
        <w:r w:rsidR="0044538E" w:rsidDel="00D40965">
          <w:rPr>
            <w:rFonts w:eastAsia="Times New Roman"/>
          </w:rPr>
          <w:delText>e</w:delText>
        </w:r>
      </w:del>
      <w:r w:rsidR="004862F7" w:rsidRPr="00EC2F5D">
        <w:rPr>
          <w:rFonts w:eastAsia="Times New Roman"/>
        </w:rPr>
        <w:t xml:space="preserve"> furthe</w:t>
      </w:r>
      <w:r w:rsidR="00CC12F5" w:rsidRPr="00EC2F5D">
        <w:rPr>
          <w:rFonts w:eastAsia="Times New Roman"/>
        </w:rPr>
        <w:t>r characteriz</w:t>
      </w:r>
      <w:ins w:id="209" w:author="Albi Celaj [2]" w:date="2019-02-19T14:20:00Z">
        <w:r w:rsidR="00E33B4B">
          <w:rPr>
            <w:rFonts w:eastAsia="Times New Roman"/>
          </w:rPr>
          <w:t>ation</w:t>
        </w:r>
      </w:ins>
      <w:ins w:id="210" w:author="Albi Celaj" w:date="2019-02-20T13:49:00Z">
        <w:r w:rsidR="00B640BC">
          <w:rPr>
            <w:rFonts w:eastAsia="Times New Roman"/>
          </w:rPr>
          <w:t xml:space="preserve"> of </w:t>
        </w:r>
      </w:ins>
      <w:ins w:id="211" w:author="Albi Celaj" w:date="2019-02-20T13:51:00Z">
        <w:r w:rsidR="00074A68">
          <w:rPr>
            <w:rFonts w:eastAsia="Times New Roman"/>
          </w:rPr>
          <w:t xml:space="preserve">a </w:t>
        </w:r>
      </w:ins>
      <w:ins w:id="212" w:author="Albi Celaj" w:date="2019-02-20T13:50:00Z">
        <w:r w:rsidR="00074A68">
          <w:rPr>
            <w:rFonts w:eastAsia="Times New Roman"/>
          </w:rPr>
          <w:t>fluconazole resistance</w:t>
        </w:r>
      </w:ins>
      <w:ins w:id="213" w:author="Albi Celaj" w:date="2019-02-20T13:51:00Z">
        <w:r w:rsidR="00074A68">
          <w:rPr>
            <w:rFonts w:eastAsia="Times New Roman"/>
          </w:rPr>
          <w:t xml:space="preserve"> trait involving five genes</w:t>
        </w:r>
      </w:ins>
      <w:ins w:id="214" w:author="Albi Celaj [2]" w:date="2019-02-19T14:20:00Z">
        <w:del w:id="215" w:author="Albi Celaj" w:date="2019-02-20T13:50:00Z">
          <w:r w:rsidR="00E33B4B" w:rsidDel="00074A68">
            <w:rPr>
              <w:rFonts w:eastAsia="Times New Roman"/>
            </w:rPr>
            <w:delText xml:space="preserve"> </w:delText>
          </w:r>
        </w:del>
        <w:del w:id="216" w:author="Albi Celaj" w:date="2019-02-20T13:48:00Z">
          <w:r w:rsidR="00E33B4B" w:rsidDel="005823B1">
            <w:rPr>
              <w:rFonts w:eastAsia="Times New Roman"/>
            </w:rPr>
            <w:delText>of</w:delText>
          </w:r>
        </w:del>
      </w:ins>
      <w:ins w:id="217" w:author="Albi Celaj [3]" w:date="2019-02-19T21:45:00Z">
        <w:del w:id="218" w:author="Albi Celaj" w:date="2019-02-20T13:48:00Z">
          <w:r w:rsidR="00D7530E" w:rsidDel="005823B1">
            <w:rPr>
              <w:rFonts w:eastAsia="Times New Roman"/>
            </w:rPr>
            <w:delText xml:space="preserve"> a</w:delText>
          </w:r>
        </w:del>
      </w:ins>
      <w:del w:id="219" w:author="Albi Celaj" w:date="2019-02-20T13:48:00Z">
        <w:r w:rsidR="00D93A03" w:rsidRPr="00EC2F5D" w:rsidDel="005823B1">
          <w:rPr>
            <w:rFonts w:eastAsia="Times New Roman"/>
          </w:rPr>
          <w:delText>e</w:delText>
        </w:r>
      </w:del>
      <w:ins w:id="220" w:author="Albi Celaj [2]" w:date="2019-02-15T13:20:00Z">
        <w:del w:id="221" w:author="Albi Celaj" w:date="2019-02-20T13:48:00Z">
          <w:r w:rsidR="00D40965" w:rsidDel="005823B1">
            <w:rPr>
              <w:rFonts w:eastAsia="Times New Roman"/>
            </w:rPr>
            <w:delText xml:space="preserve"> a complex </w:delText>
          </w:r>
        </w:del>
      </w:ins>
      <w:ins w:id="222" w:author="Albi Celaj [3]" w:date="2019-02-20T09:31:00Z">
        <w:del w:id="223" w:author="Albi Celaj" w:date="2019-02-20T11:30:00Z">
          <w:r w:rsidR="00774256" w:rsidDel="008B28E1">
            <w:rPr>
              <w:rFonts w:eastAsia="Times New Roman"/>
            </w:rPr>
            <w:delText xml:space="preserve">complex </w:delText>
          </w:r>
        </w:del>
      </w:ins>
      <w:ins w:id="224" w:author="Albi Celaj [2]" w:date="2019-02-19T12:33:00Z">
        <w:del w:id="225" w:author="Albi Celaj" w:date="2019-02-19T15:01:00Z">
          <w:r w:rsidR="0093732F" w:rsidDel="00894E68">
            <w:rPr>
              <w:rFonts w:eastAsia="Times New Roman"/>
            </w:rPr>
            <w:delText xml:space="preserve">five-transporter </w:delText>
          </w:r>
        </w:del>
      </w:ins>
      <w:ins w:id="226" w:author="Albi Celaj [2]" w:date="2019-02-15T13:20:00Z">
        <w:del w:id="227" w:author="Albi Celaj" w:date="2019-02-19T15:01:00Z">
          <w:r w:rsidR="00D40965" w:rsidDel="00894E68">
            <w:rPr>
              <w:rFonts w:eastAsia="Times New Roman"/>
            </w:rPr>
            <w:delText>fluconazole resistance trait</w:delText>
          </w:r>
        </w:del>
        <w:r w:rsidR="00D40965">
          <w:rPr>
            <w:rFonts w:eastAsia="Times New Roman"/>
          </w:rPr>
          <w:t>.</w:t>
        </w:r>
      </w:ins>
      <w:ins w:id="228" w:author="Albi Celaj" w:date="2019-02-21T10:26:00Z">
        <w:r w:rsidR="00CB7D97">
          <w:rPr>
            <w:rFonts w:eastAsia="Times New Roman"/>
          </w:rPr>
          <w:t xml:space="preserve"> </w:t>
        </w:r>
      </w:ins>
      <w:ins w:id="229" w:author="Albi Celaj [2]" w:date="2019-02-19T14:18:00Z">
        <w:del w:id="230" w:author="Albi Celaj" w:date="2019-02-20T16:35:00Z">
          <w:r w:rsidR="00B51CDE" w:rsidDel="002262AD">
            <w:rPr>
              <w:rFonts w:eastAsia="Times New Roman"/>
            </w:rPr>
            <w:delText xml:space="preserve"> </w:delText>
          </w:r>
        </w:del>
      </w:ins>
      <w:ins w:id="231" w:author="Albi Celaj [2]" w:date="2019-02-19T12:33:00Z">
        <w:r w:rsidR="0093732F">
          <w:rPr>
            <w:rFonts w:eastAsia="Times New Roman"/>
          </w:rPr>
          <w:t>T</w:t>
        </w:r>
      </w:ins>
      <w:ins w:id="232" w:author="Albi Celaj [3]" w:date="2019-02-19T17:42:00Z">
        <w:del w:id="233" w:author="Albi Celaj" w:date="2019-02-20T14:04:00Z">
          <w:r w:rsidR="00F9656F" w:rsidDel="00AA25D1">
            <w:rPr>
              <w:rFonts w:eastAsia="Times New Roman"/>
            </w:rPr>
            <w:delText>aken t</w:delText>
          </w:r>
        </w:del>
      </w:ins>
      <w:ins w:id="234" w:author="Albi Celaj [2]" w:date="2019-02-19T12:33:00Z">
        <w:r w:rsidR="0093732F">
          <w:rPr>
            <w:rFonts w:eastAsia="Times New Roman"/>
          </w:rPr>
          <w:t xml:space="preserve">ogether, </w:t>
        </w:r>
        <w:del w:id="235" w:author="Albi Celaj" w:date="2019-02-20T14:04:00Z">
          <w:r w:rsidR="0093732F" w:rsidDel="00AA25D1">
            <w:rPr>
              <w:rFonts w:eastAsia="Times New Roman"/>
            </w:rPr>
            <w:delText>o</w:delText>
          </w:r>
        </w:del>
      </w:ins>
      <w:ins w:id="236" w:author="Albi Celaj [2]" w:date="2019-02-19T11:51:00Z">
        <w:del w:id="237" w:author="Albi Celaj" w:date="2019-02-20T14:04:00Z">
          <w:r w:rsidR="0054344C" w:rsidDel="00AA25D1">
            <w:rPr>
              <w:rFonts w:eastAsia="Times New Roman"/>
            </w:rPr>
            <w:delText xml:space="preserve">ur </w:delText>
          </w:r>
        </w:del>
      </w:ins>
      <w:del w:id="238" w:author="Albi Celaj [2]" w:date="2019-02-15T13:21:00Z">
        <w:r w:rsidR="00D93A03" w:rsidRPr="00EC2F5D" w:rsidDel="00D40965">
          <w:rPr>
            <w:rFonts w:eastAsia="Times New Roman"/>
          </w:rPr>
          <w:delText>d</w:delText>
        </w:r>
        <w:r w:rsidR="00CC12F5" w:rsidRPr="00EC2F5D" w:rsidDel="00D40965">
          <w:rPr>
            <w:rFonts w:eastAsia="Times New Roman"/>
          </w:rPr>
          <w:delText xml:space="preserve"> </w:delText>
        </w:r>
        <w:r w:rsidR="00D93A03" w:rsidRPr="00EC2F5D" w:rsidDel="00D40965">
          <w:rPr>
            <w:rFonts w:eastAsia="Times New Roman"/>
          </w:rPr>
          <w:delText xml:space="preserve">a </w:delText>
        </w:r>
        <w:r w:rsidR="006E1CF7" w:rsidRPr="00EC2F5D" w:rsidDel="00D40965">
          <w:rPr>
            <w:rFonts w:eastAsia="Times New Roman"/>
          </w:rPr>
          <w:delText xml:space="preserve">quadruple knockout </w:delText>
        </w:r>
        <w:r w:rsidR="00D93A03" w:rsidRPr="00EC2F5D" w:rsidDel="00D40965">
          <w:rPr>
            <w:rFonts w:eastAsia="Times New Roman"/>
          </w:rPr>
          <w:delText xml:space="preserve">strain </w:delText>
        </w:r>
        <w:r w:rsidR="006E1CF7" w:rsidRPr="00EC2F5D" w:rsidDel="00D40965">
          <w:rPr>
            <w:rFonts w:eastAsia="Times New Roman"/>
          </w:rPr>
          <w:delText>(</w:delText>
        </w:r>
        <w:r w:rsidR="006E1CF7" w:rsidRPr="00EC2F5D" w:rsidDel="00D40965">
          <w:rPr>
            <w:rFonts w:eastAsia="Times New Roman"/>
            <w:i/>
          </w:rPr>
          <w:delText>snq2</w:delText>
        </w:r>
        <w:r w:rsidR="006E1CF7" w:rsidRPr="00EC2F5D" w:rsidDel="00D40965">
          <w:rPr>
            <w:rFonts w:eastAsia="Times New Roman"/>
          </w:rPr>
          <w:delText xml:space="preserve">∆ </w:delText>
        </w:r>
        <w:r w:rsidR="006E1CF7" w:rsidRPr="00EC2F5D" w:rsidDel="00D40965">
          <w:rPr>
            <w:rFonts w:eastAsia="Times New Roman"/>
            <w:i/>
          </w:rPr>
          <w:delText>yor1</w:delText>
        </w:r>
        <w:r w:rsidR="006E1CF7" w:rsidRPr="00EC2F5D" w:rsidDel="00D40965">
          <w:rPr>
            <w:rFonts w:eastAsia="Times New Roman"/>
          </w:rPr>
          <w:delText xml:space="preserve">∆ </w:delText>
        </w:r>
        <w:r w:rsidR="006E1CF7" w:rsidRPr="00EC2F5D" w:rsidDel="00D40965">
          <w:rPr>
            <w:rFonts w:eastAsia="Times New Roman"/>
            <w:i/>
          </w:rPr>
          <w:delText>ybt1</w:delText>
        </w:r>
        <w:r w:rsidR="006E1CF7" w:rsidRPr="00EC2F5D" w:rsidDel="00D40965">
          <w:rPr>
            <w:rFonts w:eastAsia="Times New Roman"/>
          </w:rPr>
          <w:delText xml:space="preserve">∆ </w:delText>
        </w:r>
        <w:r w:rsidR="006E1CF7" w:rsidRPr="00EC2F5D" w:rsidDel="00D40965">
          <w:rPr>
            <w:rFonts w:eastAsia="Times New Roman"/>
            <w:i/>
          </w:rPr>
          <w:delText>ycf1</w:delText>
        </w:r>
        <w:r w:rsidR="006E1CF7" w:rsidRPr="00EC2F5D" w:rsidDel="00D40965">
          <w:rPr>
            <w:rFonts w:eastAsia="Times New Roman"/>
          </w:rPr>
          <w:delText xml:space="preserve">∆) </w:delText>
        </w:r>
        <w:r w:rsidR="00D93A03" w:rsidRPr="00EC2F5D" w:rsidDel="00D40965">
          <w:rPr>
            <w:rFonts w:eastAsia="Times New Roman"/>
          </w:rPr>
          <w:delText xml:space="preserve">which unexpectedly </w:delText>
        </w:r>
        <w:r w:rsidR="006E1CF7" w:rsidRPr="00EC2F5D" w:rsidDel="00D40965">
          <w:rPr>
            <w:rFonts w:eastAsia="Times New Roman"/>
          </w:rPr>
          <w:delText xml:space="preserve">showed </w:delText>
        </w:r>
        <w:r w:rsidR="00D93A03" w:rsidRPr="00EC2F5D" w:rsidDel="00D40965">
          <w:rPr>
            <w:rFonts w:eastAsia="Times New Roman"/>
          </w:rPr>
          <w:delText xml:space="preserve">high </w:delText>
        </w:r>
        <w:r w:rsidR="00D93A03" w:rsidRPr="003B24A9" w:rsidDel="00D40965">
          <w:rPr>
            <w:rFonts w:eastAsia="Times New Roman"/>
            <w:i/>
          </w:rPr>
          <w:delText>PDR5</w:delText>
        </w:r>
        <w:r w:rsidR="00D93A03" w:rsidRPr="00EC2F5D" w:rsidDel="00D40965">
          <w:rPr>
            <w:rFonts w:eastAsia="Times New Roman"/>
          </w:rPr>
          <w:delText xml:space="preserve">-dependent </w:delText>
        </w:r>
        <w:r w:rsidR="006E1CF7" w:rsidRPr="00EC2F5D" w:rsidDel="00D40965">
          <w:rPr>
            <w:rFonts w:eastAsia="Times New Roman"/>
          </w:rPr>
          <w:delText xml:space="preserve">resistance </w:delText>
        </w:r>
        <w:r w:rsidR="00D93A03" w:rsidRPr="00EC2F5D" w:rsidDel="00D40965">
          <w:rPr>
            <w:rFonts w:eastAsia="Times New Roman"/>
          </w:rPr>
          <w:delText>to fluconazole</w:delText>
        </w:r>
        <w:r w:rsidR="006E1CF7" w:rsidRPr="00EC2F5D" w:rsidDel="00D40965">
          <w:rPr>
            <w:rFonts w:eastAsia="Times New Roman"/>
          </w:rPr>
          <w:delText>.</w:delText>
        </w:r>
      </w:del>
      <w:del w:id="239" w:author="Albi Celaj [2]" w:date="2019-02-19T11:50:00Z">
        <w:r w:rsidR="008B2CEA" w:rsidRPr="00EC2F5D" w:rsidDel="0054344C">
          <w:rPr>
            <w:rFonts w:eastAsia="Times New Roman"/>
          </w:rPr>
          <w:delText xml:space="preserve"> </w:delText>
        </w:r>
      </w:del>
      <w:ins w:id="240" w:author="Albi Celaj [2]" w:date="2019-02-19T11:51:00Z">
        <w:r w:rsidR="0054344C">
          <w:rPr>
            <w:rFonts w:eastAsia="Times New Roman"/>
          </w:rPr>
          <w:t>r</w:t>
        </w:r>
      </w:ins>
      <w:ins w:id="241" w:author="Albi Celaj [2]" w:date="2019-02-19T11:04:00Z">
        <w:r w:rsidR="0054344C">
          <w:rPr>
            <w:rFonts w:eastAsia="Times New Roman"/>
          </w:rPr>
          <w:t xml:space="preserve">esults </w:t>
        </w:r>
      </w:ins>
      <w:ins w:id="242" w:author="Albi Celaj [2]" w:date="2019-02-19T12:24:00Z">
        <w:r w:rsidR="005F5042">
          <w:rPr>
            <w:rFonts w:eastAsia="Times New Roman"/>
          </w:rPr>
          <w:t>demonstrate</w:t>
        </w:r>
      </w:ins>
      <w:ins w:id="243" w:author="Albi Celaj" w:date="2019-02-20T14:32:00Z">
        <w:r w:rsidR="00663F83">
          <w:rPr>
            <w:rFonts w:eastAsia="Times New Roman"/>
          </w:rPr>
          <w:t>d</w:t>
        </w:r>
      </w:ins>
      <w:ins w:id="244" w:author="Albi Celaj [2]" w:date="2019-02-19T11:04:00Z">
        <w:r w:rsidR="00011F2F">
          <w:rPr>
            <w:rFonts w:eastAsia="Times New Roman"/>
          </w:rPr>
          <w:t xml:space="preserve"> that </w:t>
        </w:r>
        <w:del w:id="245" w:author="Albi Celaj" w:date="2019-02-20T14:04:00Z">
          <w:r w:rsidR="00011F2F" w:rsidDel="00AA25D1">
            <w:rPr>
              <w:rFonts w:eastAsia="Times New Roman"/>
            </w:rPr>
            <w:delText xml:space="preserve">using XGA to </w:delText>
          </w:r>
        </w:del>
      </w:ins>
      <w:ins w:id="246" w:author="Albi Celaj [2]" w:date="2019-02-19T14:26:00Z">
        <w:r w:rsidR="004A04E1">
          <w:rPr>
            <w:rFonts w:eastAsia="Times New Roman"/>
          </w:rPr>
          <w:t>profil</w:t>
        </w:r>
      </w:ins>
      <w:ins w:id="247" w:author="Albi Celaj" w:date="2019-02-20T14:04:00Z">
        <w:r w:rsidR="00AA25D1">
          <w:rPr>
            <w:rFonts w:eastAsia="Times New Roman"/>
          </w:rPr>
          <w:t>ing</w:t>
        </w:r>
      </w:ins>
      <w:ins w:id="248" w:author="Albi Celaj [2]" w:date="2019-02-19T14:26:00Z">
        <w:del w:id="249" w:author="Albi Celaj" w:date="2019-02-20T14:04:00Z">
          <w:r w:rsidR="004A04E1" w:rsidDel="00AA25D1">
            <w:rPr>
              <w:rFonts w:eastAsia="Times New Roman"/>
            </w:rPr>
            <w:delText>e</w:delText>
          </w:r>
        </w:del>
      </w:ins>
      <w:ins w:id="250" w:author="Albi Celaj [2]" w:date="2019-02-19T11:04:00Z">
        <w:r w:rsidR="00011F2F">
          <w:rPr>
            <w:rFonts w:eastAsia="Times New Roman"/>
          </w:rPr>
          <w:t xml:space="preserve"> </w:t>
        </w:r>
        <w:r w:rsidR="00011F2F" w:rsidRPr="00EC2F5D">
          <w:rPr>
            <w:rFonts w:eastAsia="Times New Roman"/>
          </w:rPr>
          <w:t>high-order genotype-to-trait relationships</w:t>
        </w:r>
      </w:ins>
      <w:ins w:id="251" w:author="Albi Celaj [2]" w:date="2019-02-19T11:05:00Z">
        <w:r w:rsidR="00011F2F">
          <w:rPr>
            <w:rFonts w:eastAsia="Times New Roman"/>
          </w:rPr>
          <w:t xml:space="preserve"> </w:t>
        </w:r>
      </w:ins>
      <w:ins w:id="252" w:author="Albi Celaj" w:date="2019-02-20T14:04:00Z">
        <w:r w:rsidR="00AA25D1">
          <w:rPr>
            <w:rFonts w:eastAsia="Times New Roman"/>
          </w:rPr>
          <w:t xml:space="preserve">with XGA </w:t>
        </w:r>
      </w:ins>
      <w:del w:id="253" w:author="Albi Celaj [2]" w:date="2019-02-19T11:05:00Z">
        <w:r w:rsidR="00D93A03" w:rsidRPr="00EC2F5D" w:rsidDel="00011F2F">
          <w:rPr>
            <w:rFonts w:eastAsia="Times New Roman"/>
          </w:rPr>
          <w:delText xml:space="preserve">Results showed that </w:delText>
        </w:r>
      </w:del>
      <w:del w:id="254" w:author="Albi Celaj [2]" w:date="2019-02-19T11:04:00Z">
        <w:r w:rsidR="00815669" w:rsidRPr="00EC2F5D" w:rsidDel="00011F2F">
          <w:rPr>
            <w:rFonts w:eastAsia="Times New Roman"/>
          </w:rPr>
          <w:delText xml:space="preserve">high-order genotype-to-trait relationships </w:delText>
        </w:r>
      </w:del>
      <w:del w:id="255" w:author="Albi Celaj [2]" w:date="2019-02-19T11:05:00Z">
        <w:r w:rsidR="00D93A03" w:rsidRPr="00EC2F5D" w:rsidDel="00011F2F">
          <w:rPr>
            <w:rFonts w:eastAsia="Times New Roman"/>
          </w:rPr>
          <w:delText xml:space="preserve">discovered by </w:delText>
        </w:r>
        <w:r w:rsidR="008D6812" w:rsidDel="00011F2F">
          <w:rPr>
            <w:rFonts w:eastAsia="Times New Roman"/>
          </w:rPr>
          <w:delText>XGA</w:delText>
        </w:r>
        <w:r w:rsidR="00D93A03" w:rsidRPr="00EC2F5D" w:rsidDel="00011F2F">
          <w:rPr>
            <w:rFonts w:eastAsia="Times New Roman"/>
          </w:rPr>
          <w:delText xml:space="preserve"> </w:delText>
        </w:r>
      </w:del>
      <w:r w:rsidR="00D93A03" w:rsidRPr="00EC2F5D">
        <w:rPr>
          <w:rFonts w:eastAsia="Times New Roman"/>
        </w:rPr>
        <w:t xml:space="preserve">can help </w:t>
      </w:r>
      <w:del w:id="256" w:author="Albi Celaj [2]" w:date="2019-02-19T11:08:00Z">
        <w:r w:rsidR="00815669" w:rsidRPr="00EC2F5D" w:rsidDel="003F3852">
          <w:rPr>
            <w:rFonts w:eastAsia="Times New Roman"/>
          </w:rPr>
          <w:delText xml:space="preserve">dissect </w:delText>
        </w:r>
      </w:del>
      <w:ins w:id="257" w:author="Albi Celaj [2]" w:date="2019-02-19T11:08:00Z">
        <w:r w:rsidR="003F3852">
          <w:rPr>
            <w:rFonts w:eastAsia="Times New Roman"/>
          </w:rPr>
          <w:t>functionally d</w:t>
        </w:r>
      </w:ins>
      <w:ins w:id="258" w:author="Albi Celaj [2]" w:date="2019-02-19T11:17:00Z">
        <w:r w:rsidR="003B3D0C">
          <w:rPr>
            <w:rFonts w:eastAsia="Times New Roman"/>
          </w:rPr>
          <w:t>issect</w:t>
        </w:r>
      </w:ins>
      <w:ins w:id="259" w:author="Albi Celaj [2]" w:date="2019-02-19T11:08:00Z">
        <w:r w:rsidR="003F3852" w:rsidRPr="00EC2F5D">
          <w:rPr>
            <w:rFonts w:eastAsia="Times New Roman"/>
          </w:rPr>
          <w:t xml:space="preserve"> </w:t>
        </w:r>
      </w:ins>
      <w:ins w:id="260" w:author="Albi Celaj [2]" w:date="2019-02-19T12:38:00Z">
        <w:r w:rsidR="00C33ABD">
          <w:rPr>
            <w:rFonts w:eastAsia="Times New Roman"/>
          </w:rPr>
          <w:t xml:space="preserve">genetically </w:t>
        </w:r>
      </w:ins>
      <w:r w:rsidR="00815669" w:rsidRPr="00EC2F5D">
        <w:rPr>
          <w:rFonts w:eastAsia="Times New Roman"/>
        </w:rPr>
        <w:t xml:space="preserve">complex </w:t>
      </w:r>
      <w:del w:id="261" w:author="Albi Celaj [2]" w:date="2019-02-19T12:38:00Z">
        <w:r w:rsidR="00292140" w:rsidDel="00C33ABD">
          <w:rPr>
            <w:rFonts w:eastAsia="Times New Roman"/>
          </w:rPr>
          <w:delText>multi-gene</w:delText>
        </w:r>
        <w:r w:rsidR="00815669" w:rsidRPr="00EC2F5D" w:rsidDel="00C33ABD">
          <w:rPr>
            <w:rFonts w:eastAsia="Times New Roman"/>
          </w:rPr>
          <w:delText xml:space="preserve"> </w:delText>
        </w:r>
      </w:del>
      <w:r w:rsidR="00815669" w:rsidRPr="00EC2F5D">
        <w:rPr>
          <w:rFonts w:eastAsia="Times New Roman"/>
        </w:rPr>
        <w:t>systems.</w:t>
      </w:r>
    </w:p>
    <w:p w14:paraId="1228BE8C" w14:textId="77777777" w:rsidR="0098786A" w:rsidRDefault="0098786A">
      <w:pPr>
        <w:jc w:val="both"/>
        <w:rPr>
          <w:rFonts w:eastAsia="Times New Roman"/>
        </w:rPr>
        <w:pPrChange w:id="262" w:author="Albi Celaj" w:date="2019-02-20T13:48:00Z">
          <w:pPr/>
        </w:pPrChange>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RDefault="00793030" w:rsidP="00326455">
      <w:pPr>
        <w:jc w:val="both"/>
      </w:pPr>
    </w:p>
    <w:p w14:paraId="14A53AEC" w14:textId="24103D45"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263" w:author="Al B" w:date="2019-02-17T17:20:00Z">
        <w:r w:rsidR="005579A3">
          <w:t>varia</w:t>
        </w:r>
      </w:ins>
      <w:del w:id="264" w:author="Al B" w:date="2019-02-17T17:20:00Z">
        <w:r w:rsidR="001F4D0C" w:rsidDel="005579A3">
          <w:delText>perturbatio</w:delText>
        </w:r>
      </w:del>
      <w:r w:rsidR="001F4D0C">
        <w:t>n</w:t>
      </w:r>
      <w:ins w:id="265" w:author="Albi Celaj [2]" w:date="2019-02-19T11:55:00Z">
        <w:r w:rsidR="00F03BDD">
          <w:t>t</w:t>
        </w:r>
      </w:ins>
      <w:r w:rsidR="001F4D0C">
        <w:t xml:space="preserve">s </w:t>
      </w:r>
      <w:ins w:id="266" w:author="Al B" w:date="2019-02-17T17:25:00Z">
        <w:r w:rsidR="009D6E3A">
          <w:t>can yield</w:t>
        </w:r>
      </w:ins>
      <w:del w:id="267"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268" w:author="Al B" w:date="2019-02-17T17:24:00Z">
        <w:del w:id="269" w:author="Albi Celaj [2]" w:date="2019-02-19T11:33:00Z">
          <w:r w:rsidR="00CC2D2F" w:rsidDel="00096207">
            <w:rPr>
              <w:lang w:val="en-CA"/>
            </w:rPr>
            <w:delText>d</w:delText>
          </w:r>
        </w:del>
        <w:r w:rsidR="00CC2D2F">
          <w:rPr>
            <w:lang w:val="en-CA"/>
          </w:rPr>
          <w:t>Ob</w:t>
        </w:r>
      </w:ins>
      <w:ins w:id="270" w:author="Albi Celaj [2]" w:date="2019-02-19T11:33:00Z">
        <w:r w:rsidR="00F71A00">
          <w:rPr>
            <w:lang w:val="en-CA"/>
          </w:rPr>
          <w:t>s</w:t>
        </w:r>
      </w:ins>
      <w:ins w:id="271" w:author="Al B" w:date="2019-02-17T17:24:00Z">
        <w:r w:rsidR="00CC2D2F">
          <w:rPr>
            <w:lang w:val="en-CA"/>
          </w:rPr>
          <w:t>er</w:t>
        </w:r>
        <w:del w:id="272" w:author="Albi Celaj [2]" w:date="2019-02-19T11:33:00Z">
          <w:r w:rsidR="00CC2D2F" w:rsidDel="00096207">
            <w:rPr>
              <w:lang w:val="en-CA"/>
            </w:rPr>
            <w:delText>sr</w:delText>
          </w:r>
        </w:del>
      </w:ins>
      <w:ins w:id="273" w:author="Albi Celaj [2]" w:date="2019-02-19T11:33:00Z">
        <w:r w:rsidR="00096207">
          <w:rPr>
            <w:lang w:val="en-CA"/>
          </w:rPr>
          <w:t>v</w:t>
        </w:r>
      </w:ins>
      <w:ins w:id="274" w:author="Al B" w:date="2019-02-17T17:24:00Z">
        <w:del w:id="275" w:author="Albi Celaj [2]" w:date="2019-02-19T11:33:00Z">
          <w:r w:rsidR="00CC2D2F" w:rsidDel="00096207">
            <w:rPr>
              <w:lang w:val="en-CA"/>
            </w:rPr>
            <w:delText>b</w:delText>
          </w:r>
        </w:del>
        <w:r w:rsidR="00CC2D2F">
          <w:rPr>
            <w:lang w:val="en-CA"/>
          </w:rPr>
          <w:t xml:space="preserve">ing </w:t>
        </w:r>
      </w:ins>
      <w:ins w:id="276" w:author="Albi Celaj [2]" w:date="2019-02-19T11:33:00Z">
        <w:r w:rsidR="00F71A00">
          <w:rPr>
            <w:lang w:val="en-CA"/>
          </w:rPr>
          <w:t xml:space="preserve">an </w:t>
        </w:r>
      </w:ins>
      <w:ins w:id="277" w:author="Al B" w:date="2019-02-17T17:24:00Z">
        <w:r w:rsidR="00CC2D2F">
          <w:rPr>
            <w:lang w:val="en-CA"/>
          </w:rPr>
          <w:t>interaction</w:t>
        </w:r>
        <w:del w:id="278" w:author="Albi Celaj [2]" w:date="2019-02-19T11:33:00Z">
          <w:r w:rsidR="00CC2D2F" w:rsidDel="00F71A00">
            <w:rPr>
              <w:lang w:val="en-CA"/>
            </w:rPr>
            <w:delText>s</w:delText>
          </w:r>
        </w:del>
        <w:r w:rsidR="00CC2D2F">
          <w:rPr>
            <w:lang w:val="en-CA"/>
          </w:rPr>
          <w:t xml:space="preserve"> when </w:t>
        </w:r>
      </w:ins>
      <w:del w:id="279" w:author="Al B" w:date="2019-02-17T17:23:00Z">
        <w:r w:rsidR="009833C3" w:rsidDel="000F6064">
          <w:rPr>
            <w:lang w:val="en-CA"/>
          </w:rPr>
          <w:delText>D</w:delText>
        </w:r>
      </w:del>
      <w:del w:id="280" w:author="Albi Celaj [2]" w:date="2019-02-19T11:33:00Z">
        <w:r w:rsidR="009833C3" w:rsidDel="00096207">
          <w:rPr>
            <w:lang w:val="en-CA"/>
          </w:rPr>
          <w:delText xml:space="preserve">isrupting </w:delText>
        </w:r>
      </w:del>
      <w:ins w:id="281" w:author="Al B" w:date="2019-02-17T19:01:00Z">
        <w:r w:rsidR="0052030A">
          <w:rPr>
            <w:lang w:val="en-CA"/>
          </w:rPr>
          <w:t>knocking genes</w:t>
        </w:r>
      </w:ins>
      <w:ins w:id="282" w:author="Albi Celaj [2]" w:date="2019-02-19T11:33:00Z">
        <w:r w:rsidR="00096207">
          <w:rPr>
            <w:lang w:val="en-CA"/>
          </w:rPr>
          <w:t xml:space="preserve"> out</w:t>
        </w:r>
      </w:ins>
      <w:del w:id="283"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3380B7A3" w14:textId="0822430E" w:rsidR="00FE76E1" w:rsidRDefault="00B67341" w:rsidP="00586A6D">
      <w:pPr>
        <w:jc w:val="both"/>
        <w:rPr>
          <w:ins w:id="284" w:author="Albi Celaj [3]" w:date="2019-02-21T21:12:00Z"/>
          <w:lang w:val="en-CA"/>
        </w:rPr>
      </w:pPr>
      <w:r>
        <w:rPr>
          <w:lang w:val="en-CA"/>
        </w:rPr>
        <w:t>T</w:t>
      </w:r>
      <w:r w:rsidR="00E7460B" w:rsidRPr="00831765">
        <w:rPr>
          <w:lang w:val="en-CA"/>
        </w:rPr>
        <w:t>hree-gene interactions</w:t>
      </w:r>
      <w:ins w:id="285" w:author="Albi Celaj [3]" w:date="2019-02-19T17:31:00Z">
        <w:r w:rsidR="00147D3B">
          <w:rPr>
            <w:lang w:val="en-CA"/>
          </w:rPr>
          <w:t xml:space="preserve">, </w:t>
        </w:r>
      </w:ins>
      <w:del w:id="286" w:author="Albi Celaj [3]" w:date="2019-02-19T17:31:00Z">
        <w:r w:rsidR="00E7460B" w:rsidRPr="00831765" w:rsidDel="00147D3B">
          <w:rPr>
            <w:lang w:val="en-CA"/>
          </w:rPr>
          <w:delText xml:space="preserve"> </w:delText>
        </w:r>
      </w:del>
      <w:ins w:id="287" w:author="Albi Celaj [2]" w:date="2019-02-19T14:30:00Z">
        <w:del w:id="288"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289" w:author="Albi Celaj" w:date="2019-02-19T15:53:00Z">
          <w:r w:rsidR="00D41039" w:rsidRPr="00D41039" w:rsidDel="00984AE6">
            <w:rPr>
              <w:lang w:val="en-CA"/>
            </w:rPr>
            <w:delText>from</w:delText>
          </w:r>
        </w:del>
      </w:ins>
      <w:ins w:id="290" w:author="Albi Celaj" w:date="2019-02-19T16:19:00Z">
        <w:r w:rsidR="003D7FC1">
          <w:rPr>
            <w:lang w:val="en-CA"/>
          </w:rPr>
          <w:t>from</w:t>
        </w:r>
      </w:ins>
      <w:ins w:id="291" w:author="Albi Celaj [2]" w:date="2019-02-19T14:30:00Z">
        <w:r w:rsidR="00D41039" w:rsidRPr="00D41039">
          <w:rPr>
            <w:lang w:val="en-CA"/>
          </w:rPr>
          <w:t xml:space="preserve"> kno</w:t>
        </w:r>
        <w:r w:rsidR="00D41039">
          <w:rPr>
            <w:lang w:val="en-CA"/>
          </w:rPr>
          <w:t>cking out</w:t>
        </w:r>
        <w:del w:id="292" w:author="Albi Celaj [3]" w:date="2019-02-19T18:10:00Z">
          <w:r w:rsidR="00D41039" w:rsidDel="004143E8">
            <w:rPr>
              <w:lang w:val="en-CA"/>
            </w:rPr>
            <w:delText xml:space="preserve"> at least</w:delText>
          </w:r>
        </w:del>
        <w:r w:rsidR="00D41039">
          <w:rPr>
            <w:lang w:val="en-CA"/>
          </w:rPr>
          <w:t xml:space="preserve"> three genes</w:t>
        </w:r>
      </w:ins>
      <w:ins w:id="293" w:author="Albi Celaj [3]" w:date="2019-02-19T17:32:00Z">
        <w:r w:rsidR="00181736">
          <w:rPr>
            <w:lang w:val="en-CA"/>
          </w:rPr>
          <w:t xml:space="preserve">, </w:t>
        </w:r>
      </w:ins>
      <w:ins w:id="294" w:author="Albi Celaj [2]" w:date="2019-02-19T14:30:00Z">
        <w:del w:id="295" w:author="Albi Celaj [3]" w:date="2019-02-19T17:31:00Z">
          <w:r w:rsidR="00D41039" w:rsidDel="00147D3B">
            <w:rPr>
              <w:lang w:val="en-CA"/>
            </w:rPr>
            <w:delText xml:space="preserve"> </w:delText>
          </w:r>
          <w:r w:rsidR="00D41039" w:rsidRPr="00D41039" w:rsidDel="00147D3B">
            <w:rPr>
              <w:lang w:val="en-CA"/>
            </w:rPr>
            <w:delText xml:space="preserve">– </w:delText>
          </w:r>
        </w:del>
      </w:ins>
      <w:del w:id="296"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297" w:author="Albi Celaj" w:date="2019-02-19T16:18:00Z">
        <w:r w:rsidDel="00123469">
          <w:rPr>
            <w:lang w:val="en-CA"/>
          </w:rPr>
          <w:delText>gen</w:delText>
        </w:r>
      </w:del>
      <w:del w:id="298"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299"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300"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301"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302" w:author="Albi Celaj [3]" w:date="2019-02-19T17:32:00Z">
        <w:r w:rsidR="000C70DE">
          <w:rPr>
            <w:rFonts w:eastAsia="Times New Roman"/>
            <w:color w:val="222222"/>
            <w:shd w:val="clear" w:color="auto" w:fill="FFFFFF"/>
            <w:lang w:val="en-CA"/>
          </w:rPr>
          <w:t xml:space="preserve">those </w:t>
        </w:r>
      </w:ins>
      <w:r w:rsidR="00DB4C74">
        <w:rPr>
          <w:rFonts w:eastAsia="Times New Roman"/>
          <w:color w:val="222222"/>
          <w:shd w:val="clear" w:color="auto" w:fill="FFFFFF"/>
          <w:lang w:val="en-CA"/>
        </w:rPr>
        <w:t>involving</w:t>
      </w:r>
      <w:r w:rsidR="00DB4C74">
        <w:rPr>
          <w:lang w:val="en-CA"/>
        </w:rPr>
        <w:t xml:space="preserve"> 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303" w:author="Albi Celaj" w:date="2019-02-20T10:57:00Z">
        <w:r w:rsidR="00961F9D">
          <w:rPr>
            <w:lang w:val="en-CA"/>
          </w:rPr>
          <w:t xml:space="preserve">  While</w:t>
        </w:r>
      </w:ins>
      <w:ins w:id="304" w:author="Albi Celaj" w:date="2019-02-20T11:02:00Z">
        <w:r w:rsidR="00751810">
          <w:rPr>
            <w:lang w:val="en-CA"/>
          </w:rPr>
          <w:t xml:space="preserve"> </w:t>
        </w:r>
      </w:ins>
      <w:ins w:id="305" w:author="Albi Celaj" w:date="2019-02-20T11:28:00Z">
        <w:r w:rsidR="002D00BC">
          <w:rPr>
            <w:lang w:val="en-CA"/>
          </w:rPr>
          <w:t>profiling</w:t>
        </w:r>
      </w:ins>
      <w:ins w:id="306" w:author="Albi Celaj" w:date="2019-02-20T11:02:00Z">
        <w:r w:rsidR="00751810">
          <w:rPr>
            <w:lang w:val="en-CA"/>
          </w:rPr>
          <w:t xml:space="preserve"> </w:t>
        </w:r>
      </w:ins>
      <w:ins w:id="307" w:author="Albi Celaj" w:date="2019-02-20T11:27:00Z">
        <w:r w:rsidR="003860A8">
          <w:rPr>
            <w:lang w:val="en-CA"/>
          </w:rPr>
          <w:t xml:space="preserve">of </w:t>
        </w:r>
      </w:ins>
      <w:ins w:id="308" w:author="Albi Celaj" w:date="2019-02-20T11:26:00Z">
        <w:r w:rsidR="003860A8">
          <w:rPr>
            <w:lang w:val="en-CA"/>
          </w:rPr>
          <w:t>higher-order interaction</w:t>
        </w:r>
      </w:ins>
      <w:ins w:id="309" w:author="Albi Celaj" w:date="2019-02-21T15:26:00Z">
        <w:r w:rsidR="005A1882">
          <w:rPr>
            <w:lang w:val="en-CA"/>
          </w:rPr>
          <w:t>s between</w:t>
        </w:r>
      </w:ins>
      <w:r w:rsidR="00AE1DA6">
        <w:rPr>
          <w:lang w:val="en-CA"/>
        </w:rPr>
        <w:t xml:space="preserve"> </w:t>
      </w:r>
      <w:ins w:id="310" w:author="Albi Celaj" w:date="2019-02-20T11:27:00Z">
        <w:r w:rsidR="003860A8">
          <w:rPr>
            <w:lang w:val="en-CA"/>
          </w:rPr>
          <w:t xml:space="preserve">variants </w:t>
        </w:r>
      </w:ins>
      <w:ins w:id="311" w:author="Albi Celaj" w:date="2019-02-20T11:17:00Z">
        <w:r w:rsidR="003860A8">
          <w:rPr>
            <w:lang w:val="en-CA"/>
          </w:rPr>
          <w:t>at</w:t>
        </w:r>
      </w:ins>
      <w:ins w:id="312" w:author="Albi Celaj" w:date="2019-02-20T11:05:00Z">
        <w:r w:rsidR="003860A8">
          <w:rPr>
            <w:lang w:val="en-CA"/>
          </w:rPr>
          <w:t xml:space="preserve"> one locus</w:t>
        </w:r>
      </w:ins>
      <w:r w:rsidR="003860A8">
        <w:rPr>
          <w:lang w:val="en-CA"/>
        </w:rPr>
        <w:t xml:space="preserve"> </w:t>
      </w:r>
      <w:ins w:id="313" w:author="Albi Celaj" w:date="2019-02-20T11:02:00Z">
        <w:r w:rsidR="00751810">
          <w:rPr>
            <w:lang w:val="en-CA"/>
          </w:rPr>
          <w:t>ha</w:t>
        </w:r>
      </w:ins>
      <w:ins w:id="314" w:author="Albi Celaj" w:date="2019-02-20T11:26:00Z">
        <w:r w:rsidR="00586A6D">
          <w:rPr>
            <w:lang w:val="en-CA"/>
          </w:rPr>
          <w:t>s been useful in understanding</w:t>
        </w:r>
      </w:ins>
      <w:ins w:id="315" w:author="Albi Celaj" w:date="2019-02-21T15:22:00Z">
        <w:r w:rsidR="00564739">
          <w:rPr>
            <w:lang w:val="en-CA"/>
          </w:rPr>
          <w:t xml:space="preserve"> splicing </w:t>
        </w:r>
      </w:ins>
      <w:r w:rsidR="00564739">
        <w:rPr>
          <w:lang w:val="en-CA"/>
        </w:rPr>
        <w:fldChar w:fldCharType="begin" w:fldLock="1"/>
      </w:r>
      <w:r w:rsidR="003860A8">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instrText>
      </w:r>
      <w:r w:rsidR="00564739">
        <w:rPr>
          <w:lang w:val="en-CA"/>
        </w:rPr>
        <w:fldChar w:fldCharType="separate"/>
      </w:r>
      <w:r w:rsidR="00564739" w:rsidRPr="00564739">
        <w:rPr>
          <w:noProof/>
          <w:lang w:val="en-CA"/>
        </w:rPr>
        <w:t>(Baeza-Centurion et al., 2019)</w:t>
      </w:r>
      <w:r w:rsidR="00564739">
        <w:rPr>
          <w:lang w:val="en-CA"/>
        </w:rPr>
        <w:fldChar w:fldCharType="end"/>
      </w:r>
      <w:r w:rsidR="003860A8">
        <w:rPr>
          <w:lang w:val="en-CA"/>
        </w:rPr>
        <w:t xml:space="preserve"> </w:t>
      </w:r>
      <w:ins w:id="316" w:author="Albi Celaj" w:date="2019-02-21T15:25:00Z">
        <w:r w:rsidR="003860A8">
          <w:rPr>
            <w:lang w:val="en-CA"/>
          </w:rPr>
          <w:t xml:space="preserve">and protein function </w:t>
        </w:r>
      </w:ins>
      <w:r w:rsidR="003860A8">
        <w:rPr>
          <w:lang w:val="en-CA"/>
        </w:rPr>
        <w:fldChar w:fldCharType="begin" w:fldLock="1"/>
      </w:r>
      <w:r w:rsidR="003860A8">
        <w:rPr>
          <w:lang w:val="en-CA"/>
        </w:rPr>
        <w: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instrText>
      </w:r>
      <w:r w:rsidR="003860A8">
        <w:rPr>
          <w:lang w:val="en-CA"/>
        </w:rPr>
        <w:fldChar w:fldCharType="separate"/>
      </w:r>
      <w:r w:rsidR="003860A8" w:rsidRPr="003860A8">
        <w:rPr>
          <w:noProof/>
          <w:lang w:val="en-CA"/>
        </w:rPr>
        <w:t>(Sarkisyan et al., 2016)</w:t>
      </w:r>
      <w:r w:rsidR="003860A8">
        <w:rPr>
          <w:lang w:val="en-CA"/>
        </w:rPr>
        <w:fldChar w:fldCharType="end"/>
      </w:r>
      <w:ins w:id="317" w:author="Albi Celaj" w:date="2019-02-20T11:05:00Z">
        <w:r w:rsidR="00961F9D">
          <w:rPr>
            <w:lang w:val="en-CA"/>
          </w:rPr>
          <w:t>,</w:t>
        </w:r>
      </w:ins>
      <w:ins w:id="318" w:author="Albi Celaj" w:date="2019-02-20T11:24:00Z">
        <w:r w:rsidR="00586A6D">
          <w:rPr>
            <w:lang w:val="en-CA"/>
          </w:rPr>
          <w:t xml:space="preserve"> </w:t>
        </w:r>
      </w:ins>
      <w:ins w:id="319" w:author="Albi Celaj" w:date="2019-02-20T11:28:00Z">
        <w:r w:rsidR="00586A6D">
          <w:rPr>
            <w:lang w:val="en-CA"/>
          </w:rPr>
          <w:t>higher-order</w:t>
        </w:r>
      </w:ins>
      <w:ins w:id="320" w:author="Albi Celaj" w:date="2019-02-20T11:23:00Z">
        <w:r w:rsidR="000D15B7">
          <w:rPr>
            <w:lang w:val="en-CA"/>
          </w:rPr>
          <w:t xml:space="preserve"> multi-gene interactions </w:t>
        </w:r>
      </w:ins>
      <w:del w:id="321" w:author="Albi Celaj" w:date="2019-02-20T11:07:00Z">
        <w:r w:rsidR="00F1172F" w:rsidDel="00961F9D">
          <w:rPr>
            <w:lang w:val="en-CA"/>
          </w:rPr>
          <w:delText xml:space="preserve">  </w:delText>
        </w:r>
      </w:del>
      <w:ins w:id="322" w:author="Albi Celaj [3]" w:date="2019-02-19T17:32:00Z">
        <w:del w:id="323" w:author="Albi Celaj" w:date="2019-02-20T11:07:00Z">
          <w:r w:rsidR="00B07A91" w:rsidDel="00961F9D">
            <w:rPr>
              <w:lang w:val="en-CA"/>
            </w:rPr>
            <w:delText>While some</w:delText>
          </w:r>
        </w:del>
      </w:ins>
      <w:ins w:id="324" w:author="Albi Celaj [3]" w:date="2019-02-19T17:33:00Z">
        <w:del w:id="325" w:author="Albi Celaj" w:date="2019-02-20T11:07:00Z">
          <w:r w:rsidR="00B07A91" w:rsidDel="00961F9D">
            <w:rPr>
              <w:lang w:val="en-CA"/>
            </w:rPr>
            <w:delText xml:space="preserve"> </w:delText>
          </w:r>
        </w:del>
      </w:ins>
      <w:ins w:id="326" w:author="Albi Celaj [3]" w:date="2019-02-19T17:34:00Z">
        <w:del w:id="327" w:author="Albi Celaj" w:date="2019-02-20T11:07:00Z">
          <w:r w:rsidR="00B07A91" w:rsidDel="00961F9D">
            <w:rPr>
              <w:lang w:val="en-CA"/>
            </w:rPr>
            <w:delText>high</w:delText>
          </w:r>
        </w:del>
      </w:ins>
      <w:ins w:id="328" w:author="Albi Celaj [3]" w:date="2019-02-19T17:41:00Z">
        <w:del w:id="329" w:author="Albi Celaj" w:date="2019-02-20T11:07:00Z">
          <w:r w:rsidR="00D9332C" w:rsidDel="00961F9D">
            <w:rPr>
              <w:lang w:val="en-CA"/>
            </w:rPr>
            <w:delText>er</w:delText>
          </w:r>
        </w:del>
      </w:ins>
      <w:ins w:id="330" w:author="Albi Celaj [3]" w:date="2019-02-19T17:34:00Z">
        <w:del w:id="331" w:author="Albi Celaj" w:date="2019-02-20T11:07:00Z">
          <w:r w:rsidR="00B07A91" w:rsidDel="00961F9D">
            <w:rPr>
              <w:lang w:val="en-CA"/>
            </w:rPr>
            <w:delText xml:space="preserve">-order interactions between </w:delText>
          </w:r>
        </w:del>
      </w:ins>
      <w:ins w:id="332" w:author="Albi Celaj [3]" w:date="2019-02-19T18:21:00Z">
        <w:del w:id="333" w:author="Albi Celaj" w:date="2019-02-20T11:07:00Z">
          <w:r w:rsidR="005E3EAE" w:rsidDel="00961F9D">
            <w:rPr>
              <w:lang w:val="en-CA"/>
            </w:rPr>
            <w:delText>variants</w:delText>
          </w:r>
        </w:del>
      </w:ins>
      <w:ins w:id="334" w:author="Albi Celaj [3]" w:date="2019-02-19T17:34:00Z">
        <w:del w:id="335" w:author="Albi Celaj" w:date="2019-02-20T11:07:00Z">
          <w:r w:rsidR="00B07A91" w:rsidDel="00961F9D">
            <w:rPr>
              <w:lang w:val="en-CA"/>
            </w:rPr>
            <w:delText xml:space="preserve"> in the same locus </w:delText>
          </w:r>
        </w:del>
      </w:ins>
      <w:ins w:id="336" w:author="Albi Celaj [3]" w:date="2019-02-19T17:33:00Z">
        <w:del w:id="337" w:author="Albi Celaj" w:date="2019-02-20T11:07:00Z">
          <w:r w:rsidR="00A12E78" w:rsidDel="00961F9D">
            <w:rPr>
              <w:lang w:val="en-CA"/>
            </w:rPr>
            <w:delText>have been mapped systematically</w:delText>
          </w:r>
        </w:del>
      </w:ins>
      <w:ins w:id="338" w:author="Albi Celaj [3]" w:date="2019-02-19T17:51:00Z">
        <w:del w:id="339" w:author="Albi Celaj" w:date="2019-02-20T11:07:00Z">
          <w:r w:rsidR="00137BE6" w:rsidDel="00961F9D">
            <w:rPr>
              <w:lang w:val="en-CA"/>
            </w:rPr>
            <w:delText xml:space="preserve"> </w:delText>
          </w:r>
        </w:del>
      </w:ins>
      <w:ins w:id="340" w:author="Albi Celaj [3]" w:date="2019-02-19T17:33:00Z">
        <w:del w:id="341" w:author="Albi Celaj" w:date="2019-02-20T11:07:00Z">
          <w:r w:rsidR="00B07A91" w:rsidDel="00961F9D">
            <w:rPr>
              <w:lang w:val="en-CA"/>
            </w:rPr>
            <w:delText>[[x]]</w:delText>
          </w:r>
        </w:del>
      </w:ins>
      <w:ins w:id="342" w:author="Albi Celaj [3]" w:date="2019-02-19T17:40:00Z">
        <w:del w:id="343" w:author="Albi Celaj" w:date="2019-02-20T11:07:00Z">
          <w:r w:rsidR="004273A6" w:rsidDel="00961F9D">
            <w:rPr>
              <w:lang w:val="en-CA"/>
            </w:rPr>
            <w:delText>,</w:delText>
          </w:r>
        </w:del>
      </w:ins>
      <w:ins w:id="344" w:author="Albi Celaj [3]" w:date="2019-02-19T17:35:00Z">
        <w:del w:id="345" w:author="Albi Celaj" w:date="2019-02-20T11:07:00Z">
          <w:r w:rsidR="00B07A91" w:rsidDel="00961F9D">
            <w:rPr>
              <w:lang w:val="en-CA"/>
            </w:rPr>
            <w:delText xml:space="preserve"> </w:delText>
          </w:r>
        </w:del>
      </w:ins>
      <w:del w:id="346" w:author="Albi Celaj" w:date="2019-02-20T11:07:00Z">
        <w:r w:rsidR="00F1172F" w:rsidDel="00961F9D">
          <w:rPr>
            <w:lang w:val="en-CA"/>
          </w:rPr>
          <w:delText>However,</w:delText>
        </w:r>
      </w:del>
      <w:ins w:id="347" w:author="Albi Celaj [3]" w:date="2019-02-19T17:40:00Z">
        <w:del w:id="348" w:author="Albi Celaj" w:date="2019-02-20T11:07:00Z">
          <w:r w:rsidR="004273A6" w:rsidDel="00961F9D">
            <w:rPr>
              <w:lang w:val="en-CA"/>
            </w:rPr>
            <w:delText>high</w:delText>
          </w:r>
        </w:del>
      </w:ins>
      <w:ins w:id="349" w:author="Albi Celaj [3]" w:date="2019-02-19T17:41:00Z">
        <w:del w:id="350" w:author="Albi Celaj" w:date="2019-02-20T11:07:00Z">
          <w:r w:rsidR="00D9332C" w:rsidDel="00961F9D">
            <w:rPr>
              <w:lang w:val="en-CA"/>
            </w:rPr>
            <w:delText>er</w:delText>
          </w:r>
        </w:del>
      </w:ins>
      <w:ins w:id="351" w:author="Albi Celaj [3]" w:date="2019-02-19T17:40:00Z">
        <w:del w:id="352" w:author="Albi Celaj" w:date="2019-02-20T11:07:00Z">
          <w:r w:rsidR="004273A6" w:rsidDel="00961F9D">
            <w:rPr>
              <w:lang w:val="en-CA"/>
            </w:rPr>
            <w:delText xml:space="preserve">-order interactions </w:delText>
          </w:r>
        </w:del>
      </w:ins>
      <w:ins w:id="353" w:author="Albi Celaj [3]" w:date="2019-02-19T17:41:00Z">
        <w:del w:id="354" w:author="Albi Celaj" w:date="2019-02-20T11:07:00Z">
          <w:r w:rsidR="00B81E39" w:rsidDel="00961F9D">
            <w:rPr>
              <w:lang w:val="en-CA"/>
            </w:rPr>
            <w:delText>between</w:delText>
          </w:r>
        </w:del>
      </w:ins>
      <w:ins w:id="355" w:author="Albi Celaj [3]" w:date="2019-02-19T17:40:00Z">
        <w:del w:id="356" w:author="Albi Celaj" w:date="2019-02-20T11:07:00Z">
          <w:r w:rsidR="004273A6" w:rsidDel="00961F9D">
            <w:rPr>
              <w:lang w:val="en-CA"/>
            </w:rPr>
            <w:delText xml:space="preserve"> </w:delText>
          </w:r>
        </w:del>
      </w:ins>
      <w:ins w:id="357" w:author="Albi Celaj [3]" w:date="2019-02-19T18:20:00Z">
        <w:del w:id="358" w:author="Albi Celaj" w:date="2019-02-20T11:07:00Z">
          <w:r w:rsidR="00E241EE" w:rsidDel="00961F9D">
            <w:rPr>
              <w:lang w:val="en-CA"/>
            </w:rPr>
            <w:delText xml:space="preserve">variants at </w:delText>
          </w:r>
        </w:del>
      </w:ins>
      <w:ins w:id="359" w:author="Albi Celaj [3]" w:date="2019-02-19T17:40:00Z">
        <w:del w:id="360" w:author="Albi Celaj" w:date="2019-02-20T11:07:00Z">
          <w:r w:rsidR="004273A6" w:rsidDel="00961F9D">
            <w:rPr>
              <w:lang w:val="en-CA"/>
            </w:rPr>
            <w:delText xml:space="preserve">multiple genes </w:delText>
          </w:r>
        </w:del>
        <w:r w:rsidR="004273A6">
          <w:rPr>
            <w:lang w:val="en-CA"/>
          </w:rPr>
          <w:t>remain poorly characterized,</w:t>
        </w:r>
      </w:ins>
      <w:ins w:id="361" w:author="Albi Celaj" w:date="2019-02-19T14:41:00Z">
        <w:del w:id="362" w:author="Albi Celaj [3]" w:date="2019-02-19T17:40:00Z">
          <w:r w:rsidR="005C5B28" w:rsidDel="004273A6">
            <w:rPr>
              <w:lang w:val="en-CA"/>
            </w:rPr>
            <w:delText xml:space="preserve">it </w:delText>
          </w:r>
        </w:del>
        <w:del w:id="363" w:author="Albi Celaj [3]" w:date="2019-02-19T17:36:00Z">
          <w:r w:rsidR="005C5B28" w:rsidDel="00B07A91">
            <w:rPr>
              <w:lang w:val="en-CA"/>
            </w:rPr>
            <w:delText>has been</w:delText>
          </w:r>
        </w:del>
        <w:del w:id="364" w:author="Albi Celaj [3]" w:date="2019-02-19T17:40:00Z">
          <w:r w:rsidR="005C5B28" w:rsidDel="004273A6">
            <w:rPr>
              <w:lang w:val="en-CA"/>
            </w:rPr>
            <w:delText xml:space="preserve"> </w:delText>
          </w:r>
        </w:del>
      </w:ins>
      <w:ins w:id="365" w:author="Albi Celaj" w:date="2019-02-19T14:42:00Z">
        <w:del w:id="366" w:author="Albi Celaj [3]" w:date="2019-02-19T17:40:00Z">
          <w:r w:rsidR="005C5B28" w:rsidDel="004273A6">
            <w:rPr>
              <w:lang w:val="en-CA"/>
            </w:rPr>
            <w:delText>challenging</w:delText>
          </w:r>
        </w:del>
      </w:ins>
      <w:ins w:id="367" w:author="Albi Celaj" w:date="2019-02-19T14:41:00Z">
        <w:del w:id="368" w:author="Albi Celaj [3]" w:date="2019-02-19T17:36:00Z">
          <w:r w:rsidR="005C5B28" w:rsidDel="00B07A91">
            <w:rPr>
              <w:lang w:val="en-CA"/>
            </w:rPr>
            <w:delText xml:space="preserve"> </w:delText>
          </w:r>
        </w:del>
      </w:ins>
      <w:ins w:id="369" w:author="Albi Celaj" w:date="2019-02-19T14:42:00Z">
        <w:del w:id="370" w:author="Albi Celaj [3]" w:date="2019-02-19T17:36:00Z">
          <w:r w:rsidR="005C5B28" w:rsidDel="00B07A91">
            <w:rPr>
              <w:lang w:val="en-CA"/>
            </w:rPr>
            <w:delText xml:space="preserve">to systematically engineer large numbers of multi-gene variants and </w:delText>
          </w:r>
        </w:del>
      </w:ins>
      <w:ins w:id="371" w:author="Albi Celaj" w:date="2019-02-19T14:43:00Z">
        <w:del w:id="372" w:author="Albi Celaj [3]" w:date="2019-02-19T17:36:00Z">
          <w:r w:rsidR="005C5B28" w:rsidDel="00B07A91">
            <w:rPr>
              <w:lang w:val="en-CA"/>
            </w:rPr>
            <w:delText>characterize</w:delText>
          </w:r>
        </w:del>
      </w:ins>
      <w:ins w:id="373" w:author="Albi Celaj" w:date="2019-02-19T14:42:00Z">
        <w:del w:id="374" w:author="Albi Celaj [3]" w:date="2019-02-19T17:36:00Z">
          <w:r w:rsidR="005C5B28" w:rsidDel="00B07A91">
            <w:rPr>
              <w:lang w:val="en-CA"/>
            </w:rPr>
            <w:delText xml:space="preserve"> their effects</w:delText>
          </w:r>
        </w:del>
        <w:del w:id="375" w:author="Albi Celaj [3]" w:date="2019-02-19T17:40:00Z">
          <w:r w:rsidR="005C5B28" w:rsidDel="004273A6">
            <w:rPr>
              <w:lang w:val="en-CA"/>
            </w:rPr>
            <w:delText>,</w:delText>
          </w:r>
        </w:del>
        <w:r w:rsidR="005C5B28">
          <w:rPr>
            <w:lang w:val="en-CA"/>
          </w:rPr>
          <w:t xml:space="preserve"> </w:t>
        </w:r>
      </w:ins>
      <w:ins w:id="376" w:author="Albi Celaj" w:date="2019-02-19T14:45:00Z">
        <w:r w:rsidR="005C5B28" w:rsidRPr="005C5B28">
          <w:rPr>
            <w:lang w:val="en-CA"/>
          </w:rPr>
          <w:t>limiting</w:t>
        </w:r>
      </w:ins>
      <w:ins w:id="377" w:author="Albi Celaj [3]" w:date="2019-02-21T21:12:00Z">
        <w:r w:rsidR="00FE76E1">
          <w:rPr>
            <w:lang w:val="en-CA"/>
          </w:rPr>
          <w:t xml:space="preserve"> </w:t>
        </w:r>
      </w:ins>
      <w:ins w:id="378" w:author="Albi Celaj [3]" w:date="2019-02-21T21:14:00Z">
        <w:r w:rsidR="00AE5561">
          <w:rPr>
            <w:lang w:val="en-CA"/>
          </w:rPr>
          <w:t xml:space="preserve">possible </w:t>
        </w:r>
      </w:ins>
      <w:ins w:id="379" w:author="Albi Celaj [3]" w:date="2019-02-21T21:13:00Z">
        <w:r w:rsidR="00AE5561">
          <w:rPr>
            <w:lang w:val="en-CA"/>
          </w:rPr>
          <w:t>genetic inference</w:t>
        </w:r>
        <w:bookmarkStart w:id="380" w:name="_GoBack"/>
        <w:bookmarkEnd w:id="380"/>
        <w:r w:rsidR="00AE5561">
          <w:rPr>
            <w:lang w:val="en-CA"/>
          </w:rPr>
          <w:t xml:space="preserve"> </w:t>
        </w:r>
      </w:ins>
      <w:ins w:id="381" w:author="Albi Celaj [3]" w:date="2019-02-21T21:12:00Z">
        <w:r w:rsidR="00FE76E1">
          <w:rPr>
            <w:lang w:val="en-CA"/>
          </w:rPr>
          <w:t>[[genetic inference methods]]</w:t>
        </w:r>
      </w:ins>
    </w:p>
    <w:p w14:paraId="7CB3AE45" w14:textId="77777777" w:rsidR="00FE76E1" w:rsidRDefault="00FE76E1" w:rsidP="00586A6D">
      <w:pPr>
        <w:jc w:val="both"/>
        <w:rPr>
          <w:ins w:id="382" w:author="Albi Celaj [3]" w:date="2019-02-21T21:12:00Z"/>
          <w:lang w:val="en-CA"/>
        </w:rPr>
      </w:pPr>
    </w:p>
    <w:p w14:paraId="1C318014" w14:textId="6C11AA00" w:rsidR="005C5B28" w:rsidRPr="003860A8" w:rsidRDefault="005C5B28" w:rsidP="00586A6D">
      <w:pPr>
        <w:jc w:val="both"/>
        <w:rPr>
          <w:ins w:id="383" w:author="Albi Celaj" w:date="2019-02-19T14:41:00Z"/>
          <w:lang w:val="en-CA"/>
        </w:rPr>
      </w:pPr>
      <w:ins w:id="384" w:author="Albi Celaj" w:date="2019-02-19T14:45:00Z">
        <w:del w:id="385" w:author="Albi Celaj [3]" w:date="2019-02-19T17:36:00Z">
          <w:r w:rsidRPr="005C5B28" w:rsidDel="00B07A91">
            <w:rPr>
              <w:lang w:val="en-CA"/>
            </w:rPr>
            <w:delText xml:space="preserve"> discovery and</w:delText>
          </w:r>
        </w:del>
        <w:del w:id="386" w:author="Albi Celaj [3]" w:date="2019-02-19T22:07:00Z">
          <w:r w:rsidRPr="005C5B28" w:rsidDel="00132679">
            <w:rPr>
              <w:lang w:val="en-CA"/>
            </w:rPr>
            <w:delText xml:space="preserve"> </w:delText>
          </w:r>
        </w:del>
      </w:ins>
      <w:ins w:id="387" w:author="Albi Celaj [3]" w:date="2019-02-19T17:42:00Z">
        <w:r w:rsidR="00400F3E">
          <w:rPr>
            <w:lang w:val="en-CA"/>
          </w:rPr>
          <w:t xml:space="preserve"> </w:t>
        </w:r>
      </w:ins>
      <w:ins w:id="388" w:author="Albi Celaj" w:date="2019-02-20T11:13:00Z">
        <w:r w:rsidR="00961F9D">
          <w:rPr>
            <w:lang w:val="en-CA"/>
          </w:rPr>
          <w:t xml:space="preserve">a systematic </w:t>
        </w:r>
      </w:ins>
      <w:ins w:id="389" w:author="Albi Celaj" w:date="2019-02-19T14:45:00Z">
        <w:del w:id="390" w:author="Albi Celaj [3]" w:date="2019-02-19T17:37:00Z">
          <w:r w:rsidRPr="005C5B28" w:rsidDel="00B07A91">
            <w:rPr>
              <w:lang w:val="en-CA"/>
            </w:rPr>
            <w:delText xml:space="preserve">functional </w:delText>
          </w:r>
        </w:del>
        <w:r w:rsidRPr="005C5B28">
          <w:rPr>
            <w:lang w:val="en-CA"/>
          </w:rPr>
          <w:t>understanding of complex genotype-to-phenotype relationships.</w:t>
        </w:r>
      </w:ins>
    </w:p>
    <w:p w14:paraId="5D5F267D" w14:textId="51C5F054" w:rsidR="00B67341" w:rsidDel="005C5B28" w:rsidRDefault="00F1172F">
      <w:pPr>
        <w:jc w:val="both"/>
        <w:rPr>
          <w:del w:id="391" w:author="Albi Celaj" w:date="2019-02-19T14:45:00Z"/>
          <w:lang w:val="en-CA"/>
        </w:rPr>
      </w:pPr>
      <w:del w:id="392" w:author="Albi Celaj" w:date="2019-02-19T14:45:00Z">
        <w:r w:rsidDel="005C5B28">
          <w:rPr>
            <w:lang w:val="en-CA"/>
          </w:rPr>
          <w:delText xml:space="preserve"> </w:delText>
        </w:r>
        <w:r w:rsidR="00DB4C74" w:rsidDel="005C5B28">
          <w:rPr>
            <w:lang w:val="en-CA"/>
          </w:rPr>
          <w:delText xml:space="preserve">experimental and </w:delText>
        </w:r>
        <w:r w:rsidR="00B2177C" w:rsidDel="005C5B28">
          <w:rPr>
            <w:lang w:val="en-CA"/>
          </w:rPr>
          <w:delText xml:space="preserve">interpretive </w:delText>
        </w:r>
        <w:r w:rsidR="00DB4C74" w:rsidDel="005C5B28">
          <w:rPr>
            <w:lang w:val="en-CA"/>
          </w:rPr>
          <w:delText xml:space="preserve">challenges have limited </w:delText>
        </w:r>
        <w:r w:rsidR="00B2177C" w:rsidDel="005C5B28">
          <w:rPr>
            <w:lang w:val="en-CA"/>
          </w:rPr>
          <w:delText xml:space="preserve">the systematic study of </w:delText>
        </w:r>
        <w:r w:rsidR="00DB4C74" w:rsidDel="005C5B28">
          <w:rPr>
            <w:lang w:val="en-CA"/>
          </w:rPr>
          <w:delText>high</w:delText>
        </w:r>
        <w:r w:rsidR="00B2177C" w:rsidDel="005C5B28">
          <w:rPr>
            <w:lang w:val="en-CA"/>
          </w:rPr>
          <w:delText xml:space="preserve">-order </w:delText>
        </w:r>
        <w:r w:rsidR="00DB4C74" w:rsidDel="005C5B28">
          <w:rPr>
            <w:lang w:val="en-CA"/>
          </w:rPr>
          <w:delText xml:space="preserve">genetic </w:delText>
        </w:r>
        <w:r w:rsidDel="005C5B28">
          <w:rPr>
            <w:lang w:val="en-CA"/>
          </w:rPr>
          <w:delText>analysis</w:delText>
        </w:r>
      </w:del>
      <w:ins w:id="393" w:author="Albi Celaj [2]" w:date="2019-02-14T15:53:00Z">
        <w:del w:id="394" w:author="Albi Celaj" w:date="2019-02-19T14:45:00Z">
          <w:r w:rsidR="00E86A37" w:rsidDel="005C5B28">
            <w:rPr>
              <w:lang w:val="en-CA"/>
            </w:rPr>
            <w:delText xml:space="preserve"> </w:delText>
          </w:r>
        </w:del>
      </w:ins>
      <w:ins w:id="395" w:author="Al B" w:date="2019-02-17T17:18:00Z">
        <w:del w:id="396" w:author="Albi Celaj" w:date="2019-02-19T14:45:00Z">
          <w:r w:rsidR="00395093" w:rsidDel="005C5B28">
            <w:rPr>
              <w:lang w:val="en-CA"/>
            </w:rPr>
            <w:delText>of high-order</w:delText>
          </w:r>
        </w:del>
      </w:ins>
      <w:ins w:id="397" w:author="Albi Celaj [2]" w:date="2019-02-14T15:53:00Z">
        <w:del w:id="398" w:author="Albi Celaj" w:date="2019-02-19T14:45:00Z">
          <w:r w:rsidR="00E86A37" w:rsidDel="005C5B28">
            <w:rPr>
              <w:lang w:val="en-CA"/>
            </w:rPr>
            <w:delText>using high-order interactions</w:delText>
          </w:r>
        </w:del>
      </w:ins>
      <w:del w:id="399" w:author="Albi Celaj" w:date="2019-02-19T14:45:00Z">
        <w:r w:rsidR="00DB4C74" w:rsidDel="005C5B28">
          <w:rPr>
            <w:lang w:val="en-CA"/>
          </w:rPr>
          <w:delText>.</w:delText>
        </w:r>
      </w:del>
    </w:p>
    <w:p w14:paraId="5A0A9B08" w14:textId="77777777" w:rsidR="00F07CF5" w:rsidRDefault="00F07CF5" w:rsidP="00CB2DD0">
      <w:pPr>
        <w:jc w:val="both"/>
        <w:rPr>
          <w:lang w:val="en-CA"/>
        </w:rPr>
      </w:pPr>
    </w:p>
    <w:p w14:paraId="2608932C" w14:textId="5F04C7F3" w:rsidR="00DB0ED8" w:rsidRPr="00F07CF5" w:rsidRDefault="00B2177C" w:rsidP="004D6845">
      <w:pPr>
        <w:jc w:val="both"/>
        <w:rPr>
          <w:rFonts w:eastAsia="Times New Roman"/>
        </w:rPr>
      </w:pPr>
      <w:r>
        <w:rPr>
          <w:rFonts w:eastAsia="Times New Roman"/>
        </w:rPr>
        <w:t xml:space="preserve">Here </w:t>
      </w:r>
      <w:r w:rsidR="00DB4C74">
        <w:rPr>
          <w:rFonts w:eastAsia="Times New Roman"/>
        </w:rPr>
        <w:t xml:space="preserve">we </w:t>
      </w:r>
      <w:del w:id="400" w:author="Albi Celaj" w:date="2019-02-19T14:46:00Z">
        <w:r w:rsidR="00DB4C74" w:rsidDel="005F424A">
          <w:rPr>
            <w:rFonts w:eastAsia="Times New Roman"/>
          </w:rPr>
          <w:delText xml:space="preserve">describe </w:delText>
        </w:r>
      </w:del>
      <w:ins w:id="401" w:author="Albi Celaj" w:date="2019-02-19T14:46:00Z">
        <w:r w:rsidR="005F424A">
          <w:rPr>
            <w:rFonts w:eastAsia="Times New Roman"/>
          </w:rPr>
          <w:t xml:space="preserve">present </w:t>
        </w:r>
      </w:ins>
      <w:r w:rsidR="00DB4C74">
        <w:rPr>
          <w:rFonts w:eastAsia="Times New Roman"/>
        </w:rPr>
        <w:t>a strategy</w:t>
      </w:r>
      <w:r w:rsidR="00B30AC6">
        <w:rPr>
          <w:rFonts w:eastAsia="Times New Roman"/>
        </w:rPr>
        <w:t xml:space="preserve"> t</w:t>
      </w:r>
      <w:ins w:id="402" w:author="Albi Celaj" w:date="2019-02-19T14:46:00Z">
        <w:r w:rsidR="005F424A">
          <w:rPr>
            <w:rFonts w:eastAsia="Times New Roman"/>
          </w:rPr>
          <w:t>o</w:t>
        </w:r>
      </w:ins>
      <w:del w:id="403" w:author="Albi Celaj" w:date="2019-02-19T14:46:00Z">
        <w:r w:rsidR="00B30AC6" w:rsidDel="005F424A">
          <w:rPr>
            <w:rFonts w:eastAsia="Times New Roman"/>
          </w:rPr>
          <w:delText>hat</w:delText>
        </w:r>
      </w:del>
      <w:r w:rsidR="00B30AC6">
        <w:rPr>
          <w:rFonts w:eastAsia="Times New Roman"/>
        </w:rPr>
        <w:t xml:space="preserve"> generalize</w:t>
      </w:r>
      <w:del w:id="404" w:author="Albi Celaj" w:date="2019-02-19T14:46:00Z">
        <w:r w:rsidR="00B30AC6" w:rsidDel="005F424A">
          <w:rPr>
            <w:rFonts w:eastAsia="Times New Roman"/>
          </w:rPr>
          <w:delText>s</w:delText>
        </w:r>
      </w:del>
      <w:r w:rsidR="00B30AC6">
        <w:rPr>
          <w:rFonts w:eastAsia="Times New Roman"/>
        </w:rPr>
        <w:t xml:space="preserve"> beyond</w:t>
      </w:r>
      <w:ins w:id="405" w:author="Al B" w:date="2019-02-17T17:40:00Z">
        <w:r w:rsidR="00DF51AF">
          <w:rPr>
            <w:rFonts w:eastAsia="Times New Roman"/>
          </w:rPr>
          <w:t xml:space="preserve"> </w:t>
        </w:r>
        <w:r w:rsidR="00F47311">
          <w:rPr>
            <w:rFonts w:eastAsia="Times New Roman"/>
          </w:rPr>
          <w:t xml:space="preserve">the </w:t>
        </w:r>
      </w:ins>
      <w:ins w:id="406" w:author="Albi Celaj" w:date="2019-02-21T17:48:00Z">
        <w:r w:rsidR="00152B4D">
          <w:rPr>
            <w:rFonts w:eastAsia="Times New Roman"/>
          </w:rPr>
          <w:t xml:space="preserve">genetic </w:t>
        </w:r>
      </w:ins>
      <w:ins w:id="407" w:author="Al B" w:date="2019-02-17T17:40:00Z">
        <w:r w:rsidR="00F47311">
          <w:rPr>
            <w:rFonts w:eastAsia="Times New Roman"/>
          </w:rPr>
          <w:t>analysis of</w:t>
        </w:r>
      </w:ins>
      <w:r w:rsidR="00B30AC6">
        <w:rPr>
          <w:rFonts w:eastAsia="Times New Roman"/>
        </w:rPr>
        <w:t xml:space="preserve"> one- and two-gene </w:t>
      </w:r>
      <w:del w:id="408" w:author="Al B" w:date="2019-02-17T17:40:00Z">
        <w:r w:rsidDel="00F47311">
          <w:rPr>
            <w:rFonts w:eastAsia="Times New Roman"/>
          </w:rPr>
          <w:delText>analysis</w:delText>
        </w:r>
      </w:del>
      <w:ins w:id="409" w:author="Al B" w:date="2019-02-17T17:41:00Z">
        <w:r w:rsidR="00F47311">
          <w:rPr>
            <w:rFonts w:eastAsia="Times New Roman"/>
          </w:rPr>
          <w:t>perturbation</w:t>
        </w:r>
        <w:del w:id="410" w:author="Albi Celaj" w:date="2019-02-19T14:46:00Z">
          <w:r w:rsidR="00F47311" w:rsidDel="005F424A">
            <w:rPr>
              <w:rFonts w:eastAsia="Times New Roman"/>
            </w:rPr>
            <w:delText xml:space="preserve"> effect</w:delText>
          </w:r>
        </w:del>
        <w:r w:rsidR="00F47311">
          <w:rPr>
            <w:rFonts w:eastAsia="Times New Roman"/>
          </w:rPr>
          <w:t>s</w:t>
        </w:r>
      </w:ins>
      <w:r>
        <w:rPr>
          <w:rFonts w:eastAsia="Times New Roman"/>
        </w:rPr>
        <w:t xml:space="preserve"> </w:t>
      </w:r>
      <w:r w:rsidR="00B30AC6">
        <w:rPr>
          <w:rFonts w:eastAsia="Times New Roman"/>
        </w:rPr>
        <w:t>(‘1GA’ and ‘2GA’)</w:t>
      </w:r>
      <w:r>
        <w:rPr>
          <w:rFonts w:eastAsia="Times New Roman"/>
        </w:rPr>
        <w:t xml:space="preserve">, </w:t>
      </w:r>
      <w:ins w:id="411" w:author="Albi Celaj" w:date="2019-02-19T14:47:00Z">
        <w:r w:rsidR="005F424A">
          <w:rPr>
            <w:rFonts w:eastAsia="Times New Roman"/>
          </w:rPr>
          <w:t>allowing for</w:t>
        </w:r>
      </w:ins>
      <w:del w:id="412" w:author="Albi Celaj" w:date="2019-02-19T14:47:00Z">
        <w:r w:rsidDel="005F424A">
          <w:rPr>
            <w:rFonts w:eastAsia="Times New Roman"/>
          </w:rPr>
          <w:delText>permitting</w:delText>
        </w:r>
      </w:del>
      <w:r>
        <w:rPr>
          <w:rFonts w:eastAsia="Times New Roman"/>
        </w:rPr>
        <w:t xml:space="preserve"> </w:t>
      </w:r>
      <w:r w:rsidRPr="00F07CF5">
        <w:rPr>
          <w:rFonts w:eastAsia="Times New Roman"/>
        </w:rPr>
        <w:t xml:space="preserve">high-order </w:t>
      </w:r>
      <w:r w:rsidRPr="0078338C">
        <w:rPr>
          <w:rFonts w:eastAsia="Times New Roman"/>
          <w:rPrChange w:id="413" w:author="Albi Celaj [3]" w:date="2019-02-21T21:06:00Z">
            <w:rPr>
              <w:rFonts w:eastAsia="Times New Roman"/>
              <w:i/>
            </w:rPr>
          </w:rPrChange>
        </w:rPr>
        <w:t>‘</w:t>
      </w:r>
      <w:ins w:id="414" w:author="Albi Celaj [2]" w:date="2019-02-14T15:47:00Z">
        <w:r w:rsidR="00E659AD">
          <w:rPr>
            <w:rFonts w:eastAsia="Times New Roman"/>
            <w:i/>
          </w:rPr>
          <w:t>X</w:t>
        </w:r>
      </w:ins>
      <w:del w:id="415" w:author="Albi Celaj [2]" w:date="2019-02-14T15:47:00Z">
        <w:r w:rsidDel="00E659AD">
          <w:rPr>
            <w:rFonts w:eastAsia="Times New Roman"/>
            <w:i/>
          </w:rPr>
          <w:delText>x</w:delText>
        </w:r>
      </w:del>
      <w:r w:rsidRPr="001040CE">
        <w:rPr>
          <w:rFonts w:eastAsia="Times New Roman"/>
          <w:i/>
        </w:rPr>
        <w:t>-</w:t>
      </w:r>
      <w:r>
        <w:rPr>
          <w:rFonts w:eastAsia="Times New Roman"/>
        </w:rPr>
        <w:t>gene’ genetic analysis (XGA).</w:t>
      </w:r>
      <w:r w:rsidR="00F07CF5">
        <w:rPr>
          <w:rFonts w:eastAsia="Times New Roman"/>
        </w:rPr>
        <w:t xml:space="preserve"> </w:t>
      </w:r>
      <w:r w:rsidR="00B30AC6">
        <w:rPr>
          <w:rFonts w:eastAsia="Times New Roman"/>
        </w:rPr>
        <w:t xml:space="preserve"> </w:t>
      </w:r>
      <w:r>
        <w:rPr>
          <w:rFonts w:eastAsia="Times New Roman"/>
        </w:rPr>
        <w:t>W</w:t>
      </w:r>
      <w:r w:rsidR="00F07CF5" w:rsidRPr="00F07CF5">
        <w:rPr>
          <w:rFonts w:eastAsia="Times New Roman"/>
        </w:rPr>
        <w:t xml:space="preserve">e </w:t>
      </w:r>
      <w:del w:id="416" w:author="Albi Celaj [2]" w:date="2019-02-19T14:31:00Z">
        <w:r w:rsidR="00B30AC6" w:rsidDel="00B435B9">
          <w:rPr>
            <w:rFonts w:eastAsia="Times New Roman"/>
          </w:rPr>
          <w:delText>apply</w:delText>
        </w:r>
        <w:r w:rsidR="00F07CF5" w:rsidRPr="00F07CF5" w:rsidDel="00B435B9">
          <w:rPr>
            <w:rFonts w:eastAsia="Times New Roman"/>
          </w:rPr>
          <w:delText xml:space="preserve"> </w:delText>
        </w:r>
      </w:del>
      <w:ins w:id="417" w:author="Albi Celaj [2]" w:date="2019-02-19T14:31:00Z">
        <w:r w:rsidR="00B435B9">
          <w:rPr>
            <w:rFonts w:eastAsia="Times New Roman"/>
          </w:rPr>
          <w:t>demonstrate an</w:t>
        </w:r>
        <w:r w:rsidR="00B435B9" w:rsidRPr="00F07CF5">
          <w:rPr>
            <w:rFonts w:eastAsia="Times New Roman"/>
          </w:rPr>
          <w:t xml:space="preserve"> </w:t>
        </w:r>
      </w:ins>
      <w:r w:rsidR="00F07CF5" w:rsidRPr="00F07CF5">
        <w:rPr>
          <w:rFonts w:eastAsia="Times New Roman"/>
        </w:rPr>
        <w:t>XGA</w:t>
      </w:r>
      <w:r w:rsidR="00B30AC6">
        <w:rPr>
          <w:rFonts w:eastAsia="Times New Roman"/>
        </w:rPr>
        <w:t xml:space="preserve"> </w:t>
      </w:r>
      <w:ins w:id="418" w:author="Albi Celaj [2]" w:date="2019-02-19T14:31:00Z">
        <w:r w:rsidR="00B435B9">
          <w:rPr>
            <w:rFonts w:eastAsia="Times New Roman"/>
          </w:rPr>
          <w:t>o</w:t>
        </w:r>
      </w:ins>
      <w:ins w:id="419" w:author="Albi Celaj" w:date="2019-02-21T15:18:00Z">
        <w:r w:rsidR="007A3EF6">
          <w:rPr>
            <w:rFonts w:eastAsia="Times New Roman"/>
          </w:rPr>
          <w:t>n</w:t>
        </w:r>
      </w:ins>
      <w:ins w:id="420" w:author="Albi Celaj [2]" w:date="2019-02-19T14:31:00Z">
        <w:del w:id="421" w:author="Albi Celaj" w:date="2019-02-21T13:37:00Z">
          <w:r w:rsidR="00B435B9" w:rsidDel="00E04374">
            <w:rPr>
              <w:rFonts w:eastAsia="Times New Roman"/>
            </w:rPr>
            <w:delText>n</w:delText>
          </w:r>
        </w:del>
      </w:ins>
      <w:del w:id="422" w:author="Albi Celaj [2]" w:date="2019-02-19T14:31:00Z">
        <w:r w:rsidR="00F07CF5" w:rsidDel="00B435B9">
          <w:rPr>
            <w:rFonts w:eastAsia="Times New Roman"/>
          </w:rPr>
          <w:delText xml:space="preserve">to </w:delText>
        </w:r>
      </w:del>
      <w:ins w:id="423" w:author="Al B" w:date="2019-02-17T17:42:00Z">
        <w:del w:id="424" w:author="Albi Celaj [2]" w:date="2019-02-19T14:31:00Z">
          <w:r w:rsidR="00EC0B98" w:rsidDel="00B435B9">
            <w:rPr>
              <w:rFonts w:eastAsia="Times New Roman"/>
            </w:rPr>
            <w:delText>16</w:delText>
          </w:r>
        </w:del>
        <w:r w:rsidR="00EF1053">
          <w:t xml:space="preserve"> yeast ABC</w:t>
        </w:r>
      </w:ins>
      <w:del w:id="425" w:author="Al B" w:date="2019-02-17T17:42:00Z">
        <w:r w:rsidR="00F1172F" w:rsidDel="00EF1053">
          <w:delText>ABC</w:delText>
        </w:r>
      </w:del>
      <w:r w:rsidR="00F1172F">
        <w:t xml:space="preserve"> transporters</w:t>
      </w:r>
      <w:r>
        <w:t xml:space="preserve">, </w:t>
      </w:r>
      <w:r w:rsidR="00F1172F">
        <w:t xml:space="preserve">involved in cellular efflux of small molecules, for which </w:t>
      </w:r>
      <w:r>
        <w:t xml:space="preserve">several </w:t>
      </w:r>
      <w:r w:rsidR="00175CD1">
        <w:t xml:space="preserve">informative </w:t>
      </w:r>
      <w:r>
        <w:t>higher-order genetic interactions</w:t>
      </w:r>
      <w:r w:rsidR="00175CD1">
        <w:t xml:space="preserve"> 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t xml:space="preserve">to </w:t>
      </w:r>
      <w:r w:rsidR="00F07CF5" w:rsidRPr="00F07CF5">
        <w:rPr>
          <w:rFonts w:eastAsia="Times New Roman"/>
        </w:rPr>
        <w:t xml:space="preserve">the entire set of 16 ABC transporters that have been implicated in multi-drug resistance.  </w:t>
      </w:r>
      <w:r>
        <w:rPr>
          <w:rFonts w:eastAsia="Times New Roman"/>
        </w:rPr>
        <w:t xml:space="preserve">By revealing </w:t>
      </w:r>
      <w:r w:rsidR="003E7C3E">
        <w:rPr>
          <w:rFonts w:eastAsia="Times New Roman"/>
        </w:rPr>
        <w:t>a</w:t>
      </w:r>
      <w:r w:rsidR="00515333">
        <w:rPr>
          <w:rFonts w:eastAsia="Times New Roman"/>
        </w:rPr>
        <w:t xml:space="preserve"> </w:t>
      </w:r>
      <w:ins w:id="426" w:author="Al B" w:date="2019-02-17T17:43:00Z">
        <w:r w:rsidR="00EF1053">
          <w:rPr>
            <w:rFonts w:eastAsia="Times New Roman"/>
          </w:rPr>
          <w:t>multi-knockout genetic</w:t>
        </w:r>
      </w:ins>
      <w:del w:id="427"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Pr>
          <w:rFonts w:eastAsia="Times New Roman"/>
        </w:rPr>
        <w:t xml:space="preserve">XGA </w:t>
      </w:r>
      <w:del w:id="428" w:author="Al B" w:date="2019-02-17T17:43:00Z">
        <w:r w:rsidDel="00E96950">
          <w:rPr>
            <w:rFonts w:eastAsia="Times New Roman"/>
          </w:rPr>
          <w:delText>y</w:delText>
        </w:r>
      </w:del>
      <w:ins w:id="429" w:author="Al B" w:date="2019-02-17T17:44:00Z">
        <w:r w:rsidR="00E96950">
          <w:rPr>
            <w:rFonts w:eastAsia="Times New Roman"/>
          </w:rPr>
          <w:t>uncovered</w:t>
        </w:r>
      </w:ins>
      <w:del w:id="430" w:author="Al B" w:date="2019-02-17T17:43:00Z">
        <w:r w:rsidDel="00E96950">
          <w:rPr>
            <w:rFonts w:eastAsia="Times New Roman"/>
          </w:rPr>
          <w:delText>ielded</w:delText>
        </w:r>
      </w:del>
      <w:ins w:id="431" w:author="Al B" w:date="2019-02-17T17:43:00Z">
        <w:del w:id="432" w:author="Albi Celaj [2]" w:date="2019-02-19T14:31:00Z">
          <w:r w:rsidR="00E96950" w:rsidDel="00B435B9">
            <w:rPr>
              <w:rFonts w:eastAsia="Times New Roman"/>
            </w:rPr>
            <w:delText>u</w:delText>
          </w:r>
        </w:del>
      </w:ins>
      <w:ins w:id="433" w:author="Al B" w:date="2019-02-17T17:44:00Z">
        <w:r w:rsidR="00E96950">
          <w:rPr>
            <w:rFonts w:eastAsia="Times New Roman"/>
          </w:rPr>
          <w:t xml:space="preserve"> many</w:t>
        </w:r>
      </w:ins>
      <w:r>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434"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435" w:author="Al B" w:date="2019-02-17T17:45:00Z">
        <w:r w:rsidR="00E96950">
          <w:rPr>
            <w:rFonts w:eastAsia="Times New Roman"/>
          </w:rPr>
          <w:t>use them shed</w:t>
        </w:r>
      </w:ins>
      <w:del w:id="436" w:author="Al B" w:date="2019-02-17T17:45:00Z">
        <w:r w:rsidR="00687512" w:rsidDel="00E96950">
          <w:rPr>
            <w:rFonts w:eastAsia="Times New Roman"/>
          </w:rPr>
          <w:delText>shed</w:delText>
        </w:r>
      </w:del>
      <w:r w:rsidR="00687512">
        <w:rPr>
          <w:rFonts w:eastAsia="Times New Roman"/>
        </w:rPr>
        <w:t xml:space="preserve"> light on complex molecular systems.</w:t>
      </w:r>
      <w:ins w:id="437"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438"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439" w:author="Albi Celaj" w:date="2019-02-21T15:21:00Z">
        <w:r w:rsidR="00E02C81">
          <w:rPr>
            <w:bCs/>
            <w:iCs/>
            <w:color w:val="000000" w:themeColor="text1"/>
          </w:rPr>
          <w:t>our</w:t>
        </w:r>
      </w:ins>
      <w:del w:id="440"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441"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442" w:author="Albi Celaj [2]" w:date="2019-02-14T16:12:00Z">
        <w:r w:rsidR="00D32BE0" w:rsidDel="00301CD5">
          <w:rPr>
            <w:lang w:val="en-CA"/>
          </w:rPr>
          <w:delText>approaches based on</w:delText>
        </w:r>
      </w:del>
      <w:ins w:id="443"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444"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445"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446"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447" w:author="Albi Celaj [2]" w:date="2019-02-14T16:21:00Z"/>
          <w:bCs/>
          <w:iCs/>
          <w:color w:val="000000" w:themeColor="text1"/>
          <w:lang w:val="en-CA"/>
        </w:rPr>
      </w:pPr>
    </w:p>
    <w:p w14:paraId="3755FDDD" w14:textId="6EDAB771" w:rsidR="001C5AE9" w:rsidRDefault="001C5AE9" w:rsidP="00DB0ED8">
      <w:pPr>
        <w:jc w:val="both"/>
        <w:rPr>
          <w:ins w:id="448" w:author="Albi Celaj [2]" w:date="2019-02-14T16:21:00Z"/>
          <w:bCs/>
          <w:iCs/>
          <w:color w:val="000000" w:themeColor="text1"/>
          <w:lang w:val="en-CA"/>
        </w:rPr>
      </w:pPr>
      <w:ins w:id="449" w:author="Albi Celaj [2]" w:date="2019-02-14T16:21:00Z">
        <w:r w:rsidRPr="001C5AE9">
          <w:rPr>
            <w:bCs/>
            <w:iCs/>
            <w:color w:val="000000" w:themeColor="text1"/>
            <w:highlight w:val="yellow"/>
            <w:lang w:val="en-CA"/>
            <w:rPrChange w:id="450"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451"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452"/>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452"/>
      <w:r w:rsidR="001F0493">
        <w:rPr>
          <w:rStyle w:val="CommentReference"/>
          <w:rFonts w:asciiTheme="minorHAnsi" w:hAnsiTheme="minorHAnsi" w:cstheme="minorBidi"/>
        </w:rPr>
        <w:commentReference w:id="452"/>
      </w:r>
      <w:ins w:id="453"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454" w:author="Albi Celaj [2]" w:date="2019-01-30T18:23:00Z"/>
          <w:color w:val="000000"/>
        </w:rPr>
      </w:pPr>
    </w:p>
    <w:p w14:paraId="3E62D42F" w14:textId="77777777" w:rsidR="006A4E7C" w:rsidRDefault="006A4E7C" w:rsidP="00982721">
      <w:pPr>
        <w:jc w:val="both"/>
        <w:outlineLvl w:val="0"/>
        <w:rPr>
          <w:ins w:id="455"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2BE96F5A" w14:textId="599F8AB7" w:rsidR="00D242D8" w:rsidRDefault="00C0459F" w:rsidP="009563EA">
      <w:pPr>
        <w:widowControl w:val="0"/>
        <w:autoSpaceDE w:val="0"/>
        <w:autoSpaceDN w:val="0"/>
        <w:adjustRightInd w:val="0"/>
        <w:jc w:val="both"/>
        <w:rPr>
          <w:ins w:id="456" w:author="Albi Celaj" w:date="2019-02-21T15:34: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457" w:author="Albi Celaj" w:date="2019-02-21T15:36:00Z">
        <w:r w:rsidR="00173382">
          <w:rPr>
            <w:color w:val="000000"/>
          </w:rPr>
          <w:t xml:space="preserve">We found 62 resistance-knockout associations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458" w:author="Albi Celaj" w:date="2019-02-21T15:37:00Z">
        <w:r w:rsidR="00173382">
          <w:rPr>
            <w:color w:val="000000"/>
          </w:rPr>
          <w:t>A</w:t>
        </w:r>
      </w:ins>
      <w:ins w:id="459" w:author="Albi Celaj" w:date="2019-02-21T15:36:00Z">
        <w:r w:rsidR="00173382">
          <w:rPr>
            <w:color w:val="000000"/>
          </w:rPr>
          <w:t>)</w:t>
        </w:r>
      </w:ins>
      <w:ins w:id="460" w:author="Albi Celaj" w:date="2019-02-21T15:39:00Z">
        <w:r w:rsidR="00173382">
          <w:rPr>
            <w:color w:val="000000"/>
          </w:rPr>
          <w:t>.  Most (58/62) of</w:t>
        </w:r>
      </w:ins>
      <w:ins w:id="461" w:author="Albi Celaj" w:date="2019-02-21T15:40:00Z">
        <w:r w:rsidR="00173382">
          <w:rPr>
            <w:color w:val="000000"/>
          </w:rPr>
          <w:t xml:space="preserve"> these associations involved </w:t>
        </w:r>
      </w:ins>
      <w:ins w:id="462" w:author="Albi Celaj" w:date="2019-02-21T15:39:00Z">
        <w:r w:rsidR="00173382">
          <w:rPr>
            <w:color w:val="000000"/>
          </w:rPr>
          <w:t xml:space="preserve"> </w:t>
        </w:r>
      </w:ins>
      <w:ins w:id="463" w:author="Albi Celaj" w:date="2019-02-21T15:40:00Z">
        <w:r w:rsidR="00173382" w:rsidRPr="00FB55DF">
          <w:rPr>
            <w:color w:val="000000"/>
          </w:rPr>
          <w:t xml:space="preserve">five </w:t>
        </w:r>
      </w:ins>
      <w:ins w:id="464" w:author="Albi Celaj" w:date="2019-02-21T15:42:00Z">
        <w:r w:rsidR="00173382">
          <w:rPr>
            <w:color w:val="000000"/>
          </w:rPr>
          <w:t xml:space="preserve">‘frequently-associated’ </w:t>
        </w:r>
      </w:ins>
      <w:ins w:id="465"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173382">
          <w:rPr>
            <w:color w:val="000000"/>
          </w:rPr>
          <w:t xml:space="preserve">.  </w:t>
        </w:r>
      </w:ins>
      <w:ins w:id="466"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r w:rsidR="00173382">
          <w:rPr>
            <w:color w:val="000000"/>
          </w:rPr>
          <w:t>89%</w:t>
        </w:r>
        <w:r w:rsidR="00173382" w:rsidRPr="00137983">
          <w:rPr>
            <w:color w:val="000000"/>
          </w:rPr>
          <w:t xml:space="preserve"> of</w:t>
        </w:r>
        <w:r w:rsidR="00173382">
          <w:rPr>
            <w:color w:val="000000"/>
          </w:rPr>
          <w:t xml:space="preserve"> 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467"/>
        <w:r w:rsidR="00173382" w:rsidRPr="00FB55DF">
          <w:rPr>
            <w:color w:val="000000"/>
          </w:rPr>
          <w:t>Data S7</w:t>
        </w:r>
        <w:commentRangeEnd w:id="467"/>
        <w:r w:rsidR="00173382">
          <w:rPr>
            <w:color w:val="000000"/>
          </w:rPr>
          <w:t>)</w:t>
        </w:r>
        <w:r w:rsidR="00173382">
          <w:rPr>
            <w:rStyle w:val="CommentReference"/>
            <w:rFonts w:asciiTheme="minorHAnsi" w:hAnsiTheme="minorHAnsi" w:cstheme="minorBidi"/>
          </w:rPr>
          <w:commentReference w:id="467"/>
        </w:r>
        <w:r w:rsidR="00173382" w:rsidRPr="00FB55DF">
          <w:rPr>
            <w:color w:val="000000"/>
          </w:rPr>
          <w:t xml:space="preserve">.  </w:t>
        </w:r>
      </w:ins>
      <w:moveToRangeStart w:id="468" w:author="Albi Celaj" w:date="2019-02-21T15:42:00Z" w:name="move1656157"/>
      <w:moveTo w:id="469" w:author="Albi Celaj" w:date="2019-02-21T15:42:00Z">
        <w:del w:id="470" w:author="Albi Celaj" w:date="2019-02-21T15:46:00Z">
          <w:r w:rsidR="00173382" w:rsidDel="00993256">
            <w:rPr>
              <w:color w:val="000000"/>
            </w:rPr>
            <w:delText>Among these were</w:delText>
          </w:r>
        </w:del>
      </w:moveTo>
      <w:ins w:id="471" w:author="Albi Celaj" w:date="2019-02-21T17:04:00Z">
        <w:r w:rsidR="00680293">
          <w:rPr>
            <w:color w:val="000000"/>
          </w:rPr>
          <w:t>For example, w</w:t>
        </w:r>
      </w:ins>
      <w:ins w:id="472" w:author="Albi Celaj" w:date="2019-02-21T15:46:00Z">
        <w:r w:rsidR="00993256">
          <w:rPr>
            <w:color w:val="000000"/>
          </w:rPr>
          <w:t>e detected</w:t>
        </w:r>
      </w:ins>
      <w:moveTo w:id="473" w:author="Albi Celaj" w:date="2019-02-21T15:42:00Z">
        <w:r w:rsidR="00173382">
          <w:rPr>
            <w:color w:val="000000"/>
          </w:rPr>
          <w:t xml:space="preserve"> </w:t>
        </w:r>
        <w:r w:rsidR="00173382" w:rsidRPr="00FB55DF">
          <w:rPr>
            <w:color w:val="000000"/>
          </w:rPr>
          <w:t xml:space="preserve">18 drug-knockout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468"/>
      <w:ins w:id="474" w:author="Albi Celaj" w:date="2019-02-21T15:43:00Z">
        <w:r w:rsidR="00173382">
          <w:rPr>
            <w:color w:val="000000"/>
          </w:rPr>
          <w:t xml:space="preserve">When identifying associations between each knockout and growth rate in the DMSO control condition, </w:t>
        </w:r>
      </w:ins>
      <w:ins w:id="475" w:author="Albi Celaj" w:date="2019-02-21T15:44:00Z">
        <w:r w:rsidR="00173382" w:rsidRPr="00300B33">
          <w:rPr>
            <w:i/>
            <w:lang w:val="en-CA"/>
          </w:rPr>
          <w:t>yor1∆</w:t>
        </w:r>
        <w:r w:rsidR="00173382">
          <w:rPr>
            <w:i/>
            <w:lang w:val="en-CA"/>
          </w:rPr>
          <w:t xml:space="preserve"> </w:t>
        </w:r>
        <w:r w:rsidR="00173382">
          <w:rPr>
            <w:lang w:val="en-CA"/>
          </w:rPr>
          <w:t xml:space="preserve">had a modest effect </w:t>
        </w:r>
      </w:ins>
      <w:ins w:id="476" w:author="Albi Celaj" w:date="2019-02-21T15:47:00Z">
        <w:r w:rsidR="008C3475">
          <w:rPr>
            <w:lang w:val="en-CA"/>
          </w:rPr>
          <w:t>(</w:t>
        </w:r>
      </w:ins>
      <w:ins w:id="477" w:author="Albi Celaj" w:date="2019-02-21T15:44:00Z">
        <w:r w:rsidR="00173382">
          <w:rPr>
            <w:lang w:val="en-CA"/>
          </w:rPr>
          <w:t>7-15% decrease)</w:t>
        </w:r>
      </w:ins>
      <w:ins w:id="478" w:author="Albi Celaj" w:date="2019-02-21T15:45:00Z">
        <w:r w:rsidR="00993256">
          <w:rPr>
            <w:lang w:val="en-CA"/>
          </w:rPr>
          <w:t xml:space="preserve">, but </w:t>
        </w:r>
      </w:ins>
      <w:ins w:id="479" w:author="Albi Celaj" w:date="2019-02-21T15:47:00Z">
        <w:r w:rsidR="008C3475">
          <w:rPr>
            <w:lang w:val="en-CA"/>
          </w:rPr>
          <w:t xml:space="preserve">all </w:t>
        </w:r>
      </w:ins>
      <w:ins w:id="480" w:author="Albi Celaj" w:date="2019-02-21T15:45:00Z">
        <w:r w:rsidR="00346D99">
          <w:rPr>
            <w:color w:val="000000"/>
          </w:rPr>
          <w:t>other</w:t>
        </w:r>
        <w:r w:rsidR="00993256">
          <w:rPr>
            <w:color w:val="000000"/>
          </w:rPr>
          <w:t xml:space="preserve"> </w:t>
        </w:r>
      </w:ins>
      <w:ins w:id="481" w:author="Albi Celaj" w:date="2019-02-21T15:47:00Z">
        <w:r w:rsidR="00346D99">
          <w:rPr>
            <w:color w:val="000000"/>
          </w:rPr>
          <w:t>associations</w:t>
        </w:r>
      </w:ins>
      <w:ins w:id="482" w:author="Albi Celaj" w:date="2019-02-21T15:43:00Z">
        <w:r w:rsidR="00173382">
          <w:rPr>
            <w:color w:val="000000"/>
          </w:rPr>
          <w:t xml:space="preserve"> were</w:t>
        </w:r>
      </w:ins>
      <w:ins w:id="483" w:author="Albi Celaj" w:date="2019-02-21T15:44:00Z">
        <w:r w:rsidR="00173382">
          <w:rPr>
            <w:color w:val="000000"/>
          </w:rPr>
          <w:t xml:space="preserve"> </w:t>
        </w:r>
      </w:ins>
      <w:ins w:id="484" w:author="Albi Celaj" w:date="2019-02-21T15:43:00Z">
        <w:r w:rsidR="00173382">
          <w:rPr>
            <w:color w:val="000000"/>
          </w:rPr>
          <w:t xml:space="preserve">weak </w:t>
        </w:r>
      </w:ins>
      <w:ins w:id="485" w:author="Albi Celaj" w:date="2019-02-21T15:44:00Z">
        <w:r w:rsidR="00173382">
          <w:rPr>
            <w:lang w:val="en-CA"/>
          </w:rPr>
          <w:t>(&lt;2% decrease</w:t>
        </w:r>
      </w:ins>
      <w:ins w:id="486" w:author="Albi Celaj" w:date="2019-02-21T15:45:00Z">
        <w:r w:rsidR="00993256">
          <w:rPr>
            <w:lang w:val="en-CA"/>
          </w:rPr>
          <w:t>, Figure S3B, Data S6</w:t>
        </w:r>
      </w:ins>
      <w:ins w:id="487" w:author="Albi Celaj" w:date="2019-02-21T15:44:00Z">
        <w:r w:rsidR="00173382">
          <w:rPr>
            <w:lang w:val="en-CA"/>
          </w:rPr>
          <w:t>)</w:t>
        </w:r>
      </w:ins>
      <w:ins w:id="488" w:author="Albi Celaj" w:date="2019-02-21T15:45:00Z">
        <w:r w:rsidR="00993256">
          <w:rPr>
            <w:lang w:val="en-CA"/>
          </w:rPr>
          <w:t>.</w:t>
        </w:r>
      </w:ins>
    </w:p>
    <w:p w14:paraId="6FF072E0" w14:textId="60178153" w:rsidR="00031519" w:rsidRPr="009563EA" w:rsidDel="006B3F3C" w:rsidRDefault="001F0493" w:rsidP="009563EA">
      <w:pPr>
        <w:widowControl w:val="0"/>
        <w:autoSpaceDE w:val="0"/>
        <w:autoSpaceDN w:val="0"/>
        <w:adjustRightInd w:val="0"/>
        <w:jc w:val="both"/>
        <w:rPr>
          <w:del w:id="489" w:author="Albi Celaj" w:date="2019-02-21T15:47:00Z"/>
          <w:color w:val="000000"/>
          <w:lang w:val="en-CA"/>
        </w:rPr>
      </w:pPr>
      <w:del w:id="490"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491" w:author="Albi Celaj" w:date="2019-02-21T15:42:00Z" w:name="move1656157"/>
      <w:moveFrom w:id="492" w:author="Albi Celaj" w:date="2019-02-21T15:42:00Z">
        <w:del w:id="493"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491"/>
      <w:del w:id="494"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495"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496"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497" w:author="Albi Celaj [3]" w:date="2019-02-19T21:58:00Z"/>
          <w:color w:val="000000"/>
        </w:rPr>
      </w:pPr>
      <w:r>
        <w:rPr>
          <w:color w:val="000000"/>
        </w:rPr>
        <w:t>Considering only the</w:t>
      </w:r>
      <w:del w:id="498"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499" w:author="Albi Celaj [3]" w:date="2019-02-19T21:57:00Z">
        <w:r w:rsidR="00273D11" w:rsidDel="00273D11">
          <w:rPr>
            <w:color w:val="000000"/>
          </w:rPr>
          <w:t xml:space="preserve"> </w:t>
        </w:r>
      </w:ins>
      <w:del w:id="500"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501" w:author="Albi Celaj [3]" w:date="2019-02-19T21:58:00Z">
        <w:r w:rsidR="00273D11">
          <w:rPr>
            <w:color w:val="000000"/>
          </w:rPr>
          <w:t xml:space="preserve">.  </w:t>
        </w:r>
      </w:ins>
      <w:del w:id="502"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503"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504"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 xml:space="preserve">As </w:t>
      </w:r>
      <w:r w:rsidR="00524E8E">
        <w:rPr>
          <w:color w:val="000000"/>
        </w:rPr>
        <w:lastRenderedPageBreak/>
        <w:t>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505"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33F1406B" w:rsidR="00E13271" w:rsidRPr="0033459D" w:rsidRDefault="00871C99" w:rsidP="0033459D">
      <w:pPr>
        <w:widowControl w:val="0"/>
        <w:autoSpaceDE w:val="0"/>
        <w:autoSpaceDN w:val="0"/>
        <w:adjustRightInd w:val="0"/>
        <w:jc w:val="both"/>
        <w:rPr>
          <w:ins w:id="506"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507" w:author="Albi Celaj" w:date="2019-02-21T15:48:00Z">
        <w:r w:rsidR="00E13271">
          <w:rPr>
            <w:color w:val="000000"/>
          </w:rPr>
          <w:t>3</w:t>
        </w:r>
      </w:ins>
      <w:del w:id="508"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509" w:author="Albi Celaj" w:date="2019-02-21T15:58:00Z">
        <w:r w:rsidR="00B84A02">
          <w:rPr>
            <w:color w:val="000000"/>
          </w:rPr>
          <w:t xml:space="preserve">For </w:t>
        </w:r>
      </w:ins>
      <w:ins w:id="510" w:author="Albi Celaj" w:date="2019-02-21T16:03:00Z">
        <w:r w:rsidR="0033459D">
          <w:rPr>
            <w:color w:val="000000"/>
          </w:rPr>
          <w:t>some compounds</w:t>
        </w:r>
      </w:ins>
      <w:ins w:id="511" w:author="Albi Celaj" w:date="2019-02-21T15:59:00Z">
        <w:r w:rsidR="003113E1">
          <w:rPr>
            <w:color w:val="000000"/>
          </w:rPr>
          <w:t xml:space="preserve">, we observed a clear </w:t>
        </w:r>
      </w:ins>
      <w:ins w:id="512" w:author="Albi Celaj" w:date="2019-02-21T16:03:00Z">
        <w:r w:rsidR="0033459D">
          <w:rPr>
            <w:color w:val="000000"/>
          </w:rPr>
          <w:t xml:space="preserve">resistance </w:t>
        </w:r>
      </w:ins>
      <w:ins w:id="513" w:author="Albi Celaj" w:date="2019-02-21T15:59:00Z">
        <w:r w:rsidR="003113E1">
          <w:rPr>
            <w:color w:val="000000"/>
          </w:rPr>
          <w:t xml:space="preserve">effect from knocking out only one </w:t>
        </w:r>
      </w:ins>
      <w:ins w:id="514" w:author="Albi Celaj" w:date="2019-02-21T16:01:00Z">
        <w:r w:rsidR="003113E1">
          <w:rPr>
            <w:color w:val="000000"/>
          </w:rPr>
          <w:t xml:space="preserve">transporter </w:t>
        </w:r>
      </w:ins>
      <w:ins w:id="515" w:author="Albi Celaj" w:date="2019-02-21T16:02:00Z">
        <w:r w:rsidR="0033459D">
          <w:rPr>
            <w:color w:val="000000"/>
          </w:rPr>
          <w:t>–</w:t>
        </w:r>
        <w:r w:rsidR="008F3000">
          <w:rPr>
            <w:color w:val="000000"/>
          </w:rPr>
          <w:t xml:space="preserve"> </w:t>
        </w:r>
      </w:ins>
      <w:ins w:id="516" w:author="Albi Celaj" w:date="2019-02-21T16:19:00Z">
        <w:r w:rsidR="008F3000">
          <w:rPr>
            <w:color w:val="000000"/>
          </w:rPr>
          <w:t>e</w:t>
        </w:r>
      </w:ins>
      <w:ins w:id="517" w:author="Albi Celaj" w:date="2019-02-21T16:02:00Z">
        <w:r w:rsidR="008F3000">
          <w:rPr>
            <w:color w:val="000000"/>
          </w:rPr>
          <w:t>.</w:t>
        </w:r>
      </w:ins>
      <w:ins w:id="518" w:author="Albi Celaj" w:date="2019-02-21T16:19:00Z">
        <w:r w:rsidR="008F3000">
          <w:rPr>
            <w:color w:val="000000"/>
          </w:rPr>
          <w:t>g</w:t>
        </w:r>
      </w:ins>
      <w:ins w:id="519" w:author="Albi Celaj" w:date="2019-02-21T16:02:00Z">
        <w:r w:rsidR="0033459D">
          <w:rPr>
            <w:color w:val="000000"/>
          </w:rPr>
          <w:t>.</w:t>
        </w:r>
      </w:ins>
      <w:ins w:id="520" w:author="Albi Celaj" w:date="2019-02-21T16:01:00Z">
        <w:r w:rsidR="003113E1">
          <w:rPr>
            <w:color w:val="000000"/>
          </w:rPr>
          <w:t xml:space="preserve"> </w:t>
        </w:r>
        <w:r w:rsidR="003113E1">
          <w:rPr>
            <w:i/>
            <w:color w:val="000000"/>
          </w:rPr>
          <w:t>pdr5∆</w:t>
        </w:r>
      </w:ins>
      <w:ins w:id="521" w:author="Albi Celaj" w:date="2019-02-21T16:02:00Z">
        <w:r w:rsidR="003113E1">
          <w:rPr>
            <w:i/>
            <w:color w:val="000000"/>
          </w:rPr>
          <w:t xml:space="preserve"> </w:t>
        </w:r>
      </w:ins>
      <w:ins w:id="522" w:author="Albi Celaj" w:date="2019-02-21T16:03:00Z">
        <w:r w:rsidR="0033459D">
          <w:rPr>
            <w:color w:val="000000"/>
          </w:rPr>
          <w:t xml:space="preserve">for cycloheximide and tamoxifen </w:t>
        </w:r>
      </w:ins>
      <w:ins w:id="523" w:author="Albi Celaj" w:date="2019-02-21T16:02:00Z">
        <w:r w:rsidR="0033459D">
          <w:rPr>
            <w:color w:val="000000"/>
          </w:rPr>
          <w:t xml:space="preserve">(Figure 3).  In other drugs, </w:t>
        </w:r>
      </w:ins>
      <w:moveToRangeStart w:id="524" w:author="Albi Celaj" w:date="2019-02-21T16:02:00Z" w:name="move1657382"/>
      <w:moveTo w:id="525" w:author="Albi Celaj" w:date="2019-02-21T16:02:00Z">
        <w:r w:rsidR="0033459D" w:rsidRPr="00D66545">
          <w:rPr>
            <w:color w:val="000000"/>
          </w:rPr>
          <w:t xml:space="preserve">we saw gene sets where each individual knockout shows sensitivity to a drug, and each higher-order knockout combination exhibits drug sensitivity that is higher than any of the individual component knockouts.  Examples of this include 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526"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527"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528" w:author="Albi Celaj" w:date="2019-02-21T16:04:00Z">
        <w:r w:rsidR="0033459D">
          <w:rPr>
            <w:color w:val="000000"/>
          </w:rPr>
          <w:t>3</w:t>
        </w:r>
      </w:ins>
      <w:moveTo w:id="529" w:author="Albi Celaj" w:date="2019-02-21T16:02:00Z">
        <w:r w:rsidR="0033459D" w:rsidRPr="00D66545">
          <w:rPr>
            <w:color w:val="000000"/>
          </w:rPr>
          <w:t xml:space="preserve">).  </w:t>
        </w:r>
      </w:moveTo>
      <w:moveToRangeEnd w:id="524"/>
      <w:ins w:id="530" w:author="Albi Celaj" w:date="2019-02-21T16:05:00Z">
        <w:r w:rsidR="0033459D" w:rsidRPr="00D66545">
          <w:rPr>
            <w:color w:val="000000"/>
          </w:rPr>
          <w:t>These sensitivity patter</w:t>
        </w:r>
        <w:r w:rsidR="0033459D">
          <w:rPr>
            <w:color w:val="000000"/>
          </w:rPr>
          <w:t xml:space="preserve">ns are consistent with a </w:t>
        </w:r>
        <w:r w:rsidR="0033459D" w:rsidRPr="00D66545">
          <w:rPr>
            <w:color w:val="000000"/>
          </w:rPr>
          <w:t xml:space="preserve">scenario in which each transporter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in parallel</w:t>
        </w:r>
        <w:r w:rsidR="0033459D" w:rsidRPr="00D66545">
          <w:rPr>
            <w:color w:val="000000"/>
          </w:rPr>
          <w:t>.</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531" w:author="Albi Celaj" w:date="2019-02-21T16:05:00Z"/>
          <w:color w:val="000000"/>
        </w:rPr>
      </w:pPr>
    </w:p>
    <w:p w14:paraId="253905AB" w14:textId="3273EEDF" w:rsidR="0033459D" w:rsidRDefault="0033459D" w:rsidP="00DA0164">
      <w:pPr>
        <w:widowControl w:val="0"/>
        <w:autoSpaceDE w:val="0"/>
        <w:autoSpaceDN w:val="0"/>
        <w:adjustRightInd w:val="0"/>
        <w:jc w:val="both"/>
        <w:rPr>
          <w:ins w:id="532" w:author="Albi Celaj" w:date="2019-02-21T16:06:00Z"/>
          <w:color w:val="000000"/>
          <w:lang w:val="en-CA"/>
        </w:rPr>
      </w:pPr>
      <w:ins w:id="533" w:author="Albi Celaj" w:date="2019-02-21T16:06:00Z">
        <w:del w:id="534"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535" w:author="Albi Celaj" w:date="2019-02-21T16:08:00Z">
        <w:r>
          <w:rPr>
            <w:color w:val="000000"/>
          </w:rPr>
          <w:t>we</w:t>
        </w:r>
      </w:ins>
      <w:ins w:id="536" w:author="Albi Celaj" w:date="2019-02-21T16:11:00Z">
        <w:r w:rsidR="005D51FC">
          <w:rPr>
            <w:color w:val="000000"/>
          </w:rPr>
          <w:t xml:space="preserve"> not only observed sensitivity </w:t>
        </w:r>
      </w:ins>
      <w:ins w:id="537" w:author="Albi Celaj" w:date="2019-02-21T16:15:00Z">
        <w:r w:rsidR="005D0E3E">
          <w:rPr>
            <w:color w:val="000000"/>
          </w:rPr>
          <w:t xml:space="preserve">from knocking out the known primary efflux pump </w:t>
        </w:r>
      </w:ins>
      <w:ins w:id="538" w:author="Albi Celaj" w:date="2019-02-21T16:12:00Z">
        <w:r w:rsidR="005D51FC">
          <w:rPr>
            <w:i/>
            <w:color w:val="000000"/>
          </w:rPr>
          <w:t>snq2∆</w:t>
        </w:r>
      </w:ins>
      <w:ins w:id="539"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D51FC">
          <w:rPr>
            <w:color w:val="000000"/>
          </w:rPr>
          <w:t xml:space="preserve"> = 5.8e-80; Wilcoxon rank sum test</w:t>
        </w:r>
        <w:r w:rsidR="005D51FC" w:rsidRPr="00E56441">
          <w:rPr>
            <w:color w:val="000000"/>
          </w:rPr>
          <w:t>)</w:t>
        </w:r>
      </w:ins>
      <w:ins w:id="540" w:author="Albi Celaj" w:date="2019-02-21T16:12:00Z">
        <w:r w:rsidR="005D51FC">
          <w:rPr>
            <w:i/>
            <w:color w:val="000000"/>
          </w:rPr>
          <w:t xml:space="preserve">, </w:t>
        </w:r>
        <w:r w:rsidR="005D51FC">
          <w:rPr>
            <w:color w:val="000000"/>
          </w:rPr>
          <w:t xml:space="preserve">but </w:t>
        </w:r>
      </w:ins>
      <w:ins w:id="541" w:author="Albi Celaj" w:date="2019-02-21T16:08:00Z">
        <w:r>
          <w:rPr>
            <w:color w:val="000000"/>
          </w:rPr>
          <w:t xml:space="preserve">13% increased resistance in </w:t>
        </w:r>
        <w:r>
          <w:rPr>
            <w:i/>
            <w:color w:val="000000"/>
          </w:rPr>
          <w:t xml:space="preserve">pdr5∆ </w:t>
        </w:r>
        <w:r>
          <w:rPr>
            <w:color w:val="000000"/>
          </w:rPr>
          <w:t xml:space="preserve">knockouts </w:t>
        </w:r>
      </w:ins>
      <w:ins w:id="542" w:author="Albi Celaj" w:date="2019-02-21T16:09:00Z">
        <w:r>
          <w:rPr>
            <w:color w:val="000000"/>
          </w:rPr>
          <w:t>(</w:t>
        </w:r>
        <w:r w:rsidRPr="00D66545">
          <w:rPr>
            <w:color w:val="000000"/>
          </w:rPr>
          <w:t>p</w:t>
        </w:r>
        <w:r>
          <w:rPr>
            <w:color w:val="000000"/>
          </w:rPr>
          <w:t xml:space="preserve"> = 1.5e-96</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D51FC">
          <w:rPr>
            <w:color w:val="000000"/>
          </w:rPr>
          <w:t>1.3e-72</w:t>
        </w:r>
        <w:r w:rsidR="005D51FC" w:rsidRPr="00D66545">
          <w:rPr>
            <w:color w:val="000000"/>
          </w:rPr>
          <w:t>)</w:t>
        </w:r>
        <w:r w:rsidR="005D51FC">
          <w:rPr>
            <w:color w:val="000000"/>
          </w:rPr>
          <w:t xml:space="preserve">.  </w:t>
        </w:r>
      </w:ins>
      <w:ins w:id="543" w:author="Albi Celaj" w:date="2019-02-21T16:14:00Z">
        <w:r w:rsidR="005D51FC">
          <w:rPr>
            <w:color w:val="000000"/>
          </w:rPr>
          <w:t>All of t</w:t>
        </w:r>
      </w:ins>
      <w:ins w:id="544" w:author="Albi Celaj" w:date="2019-02-21T16:10:00Z">
        <w:r w:rsidR="005D51FC">
          <w:rPr>
            <w:color w:val="000000"/>
          </w:rPr>
          <w:t xml:space="preserve">hese effects had been previously reported </w:t>
        </w:r>
      </w:ins>
      <w:moveToRangeStart w:id="545" w:author="Albi Celaj" w:date="2019-02-21T16:10:00Z" w:name="move1657860"/>
      <w:moveTo w:id="546"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545"/>
      <w:ins w:id="547" w:author="Albi Celaj" w:date="2019-02-21T16:34:00Z">
        <w:r w:rsidR="00DA0164">
          <w:rPr>
            <w:color w:val="000000"/>
          </w:rPr>
          <w:t xml:space="preserve">, and explained by increased </w:t>
        </w:r>
      </w:ins>
      <w:ins w:id="548" w:author="Albi Celaj" w:date="2019-02-21T16:35:00Z">
        <w:r w:rsidR="00DA0164">
          <w:rPr>
            <w:i/>
            <w:color w:val="000000"/>
          </w:rPr>
          <w:t>SNQ2</w:t>
        </w:r>
        <w:r w:rsidR="00DA0164">
          <w:rPr>
            <w:color w:val="000000"/>
          </w:rPr>
          <w:t xml:space="preserve"> activity upon deleting </w:t>
        </w:r>
      </w:ins>
      <w:ins w:id="549"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550" w:author="Albi Celaj" w:date="2019-02-21T16:10:00Z">
        <w:r w:rsidR="005D51FC">
          <w:rPr>
            <w:color w:val="000000"/>
          </w:rPr>
          <w:t xml:space="preserve">onsistent with </w:t>
        </w:r>
      </w:ins>
      <w:ins w:id="551" w:author="Albi Celaj" w:date="2019-02-21T16:36:00Z">
        <w:r w:rsidR="00DA0164">
          <w:rPr>
            <w:color w:val="000000"/>
          </w:rPr>
          <w:t>this explanation</w:t>
        </w:r>
      </w:ins>
      <w:ins w:id="552" w:author="Albi Celaj" w:date="2019-02-21T16:10:00Z">
        <w:r w:rsidR="005D51FC">
          <w:rPr>
            <w:color w:val="000000"/>
          </w:rPr>
          <w:t xml:space="preserve">, </w:t>
        </w:r>
      </w:ins>
      <w:ins w:id="553" w:author="Albi Celaj" w:date="2019-02-21T16:14:00Z">
        <w:r w:rsidR="005D51FC">
          <w:rPr>
            <w:color w:val="000000"/>
          </w:rPr>
          <w:t xml:space="preserve">the resistance effects were </w:t>
        </w:r>
      </w:ins>
      <w:ins w:id="554" w:author="Albi Celaj" w:date="2019-02-21T16:10:00Z">
        <w:r w:rsidR="005D51FC">
          <w:rPr>
            <w:color w:val="000000"/>
          </w:rPr>
          <w:t>more modest in</w:t>
        </w:r>
      </w:ins>
      <w:ins w:id="555" w:author="Albi Celaj" w:date="2019-02-21T16:15:00Z">
        <w:r w:rsidR="008F3000">
          <w:rPr>
            <w:color w:val="000000"/>
          </w:rPr>
          <w:t xml:space="preserve"> a</w:t>
        </w:r>
      </w:ins>
      <w:ins w:id="556" w:author="Albi Celaj" w:date="2019-02-21T16:10:00Z">
        <w:r w:rsidR="005D51FC">
          <w:rPr>
            <w:color w:val="000000"/>
          </w:rPr>
          <w:t xml:space="preserve"> </w:t>
        </w:r>
      </w:ins>
      <w:ins w:id="557"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558" w:author="Albi Celaj" w:date="2019-02-21T16:15:00Z">
        <w:r w:rsidR="008F3000">
          <w:rPr>
            <w:color w:val="000000"/>
          </w:rPr>
          <w:t xml:space="preserve">A similar landscape was found in bisantrene, which also showed a strong </w:t>
        </w:r>
      </w:ins>
      <w:ins w:id="559"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560" w:author="Albi Celaj" w:date="2019-02-21T16:17:00Z">
        <w:r w:rsidR="008F3000">
          <w:rPr>
            <w:color w:val="000000"/>
            <w:lang w:val="en-CA"/>
          </w:rPr>
          <w:t xml:space="preserve">.  Indeed, the successive deletion of ABC transporters led to greater resistance for surprisingly many drugs (Figure 2D and S5).  </w:t>
        </w:r>
      </w:ins>
      <w:ins w:id="561"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562"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563"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564" w:author="Albi Celaj" w:date="2019-02-21T16:17:00Z"/>
          <w:color w:val="000000"/>
        </w:rPr>
      </w:pPr>
      <w:del w:id="565"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566"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567"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568"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569"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570"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571" w:author="Albi Celaj" w:date="2019-02-21T16:17:00Z">
        <w:r w:rsidR="00C0459F" w:rsidDel="008F3000">
          <w:rPr>
            <w:color w:val="000000"/>
          </w:rPr>
          <w:delText xml:space="preserve">Consistent </w:delText>
        </w:r>
        <w:r w:rsidR="00DB0ED8" w:rsidDel="008F3000">
          <w:rPr>
            <w:color w:val="000000"/>
          </w:rPr>
          <w:delText>with</w:delText>
        </w:r>
      </w:del>
      <w:moveFromRangeStart w:id="572" w:author="Albi Celaj" w:date="2019-02-21T16:10:00Z" w:name="move1657860"/>
      <w:moveFrom w:id="573" w:author="Albi Celaj" w:date="2019-02-21T16:10:00Z">
        <w:del w:id="574"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572"/>
      <w:del w:id="575"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576"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577"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578"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579" w:author="Albi Celaj" w:date="2019-02-21T16:06:00Z"/>
          <w:color w:val="000000"/>
          <w:lang w:val="en-CA"/>
        </w:rPr>
      </w:pPr>
      <w:del w:id="580"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581" w:author="Albi Celaj" w:date="2019-02-21T16:02:00Z" w:name="move1657382"/>
      <w:moveFrom w:id="582" w:author="Albi Celaj" w:date="2019-02-21T16:02:00Z">
        <w:del w:id="583"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581"/>
      <w:del w:id="584"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585"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586"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587"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588" w:author="Albi Celaj" w:date="2019-02-21T16:24:00Z">
        <w:r w:rsidR="00434010">
          <w:rPr>
            <w:bCs/>
            <w:i/>
            <w:iCs/>
            <w:color w:val="000000" w:themeColor="text1"/>
          </w:rPr>
          <w:t>pdr5</w:t>
        </w:r>
      </w:ins>
      <w:del w:id="589"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590" w:author="Albi Celaj" w:date="2019-02-21T16:24:00Z">
        <w:r w:rsidRPr="00233F15" w:rsidDel="00434010">
          <w:rPr>
            <w:bCs/>
            <w:iCs/>
            <w:color w:val="000000" w:themeColor="text1"/>
          </w:rPr>
          <w:delText>no main</w:delText>
        </w:r>
      </w:del>
      <w:ins w:id="591"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592" w:author="Albi Celaj" w:date="2019-02-21T16:24:00Z">
        <w:r w:rsidR="00434010">
          <w:rPr>
            <w:bCs/>
            <w:i/>
            <w:iCs/>
            <w:color w:val="000000" w:themeColor="text1"/>
          </w:rPr>
          <w:t>yor1</w:t>
        </w:r>
      </w:ins>
      <w:del w:id="593"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594"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768A627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3B90DE8F" w:rsidR="00DB0ED8" w:rsidRPr="001C1222" w:rsidRDefault="00892B07" w:rsidP="00DB0ED8">
      <w:pPr>
        <w:pStyle w:val="NormalWeb"/>
        <w:jc w:val="both"/>
        <w:rPr>
          <w:bCs/>
          <w:iCs/>
          <w:color w:val="000000" w:themeColor="text1"/>
        </w:rPr>
      </w:pPr>
      <w:r>
        <w:rPr>
          <w:bCs/>
          <w:iCs/>
          <w:color w:val="000000" w:themeColor="text1"/>
        </w:rPr>
        <w:t>C</w:t>
      </w:r>
      <w:commentRangeStart w:id="595"/>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595"/>
      <w:r w:rsidR="00DB0ED8">
        <w:rPr>
          <w:rStyle w:val="CommentReference"/>
          <w:rFonts w:asciiTheme="minorHAnsi" w:hAnsiTheme="minorHAnsi" w:cstheme="minorBidi"/>
        </w:rPr>
        <w:commentReference w:id="59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596"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719A0D52" w:rsidR="00DB0ED8" w:rsidRDefault="00A3085A" w:rsidP="00DE75DD">
      <w:pPr>
        <w:jc w:val="both"/>
        <w:rPr>
          <w:bCs/>
          <w:iCs/>
          <w:color w:val="000000" w:themeColor="text1"/>
        </w:rPr>
      </w:pPr>
      <w:ins w:id="597" w:author="Albi Celaj" w:date="2019-02-21T16:30:00Z">
        <w:r>
          <w:rPr>
            <w:bCs/>
            <w:iCs/>
            <w:color w:val="000000" w:themeColor="text1"/>
          </w:rPr>
          <w:t>Above, we used generalized linear models</w:t>
        </w:r>
      </w:ins>
      <w:ins w:id="598" w:author="Albi Celaj" w:date="2019-02-21T16:31:00Z">
        <w:r>
          <w:rPr>
            <w:bCs/>
            <w:iCs/>
            <w:color w:val="000000" w:themeColor="text1"/>
          </w:rPr>
          <w:t xml:space="preserve"> to capture complex genotype-phenotype relationships</w:t>
        </w:r>
        <w:r w:rsidR="000E4BF6">
          <w:rPr>
            <w:bCs/>
            <w:iCs/>
            <w:color w:val="000000" w:themeColor="text1"/>
          </w:rPr>
          <w:t xml:space="preserve"> as a set of</w:t>
        </w:r>
        <w:r>
          <w:rPr>
            <w:bCs/>
            <w:iCs/>
            <w:color w:val="000000" w:themeColor="text1"/>
          </w:rPr>
          <w:t xml:space="preserve"> single-gene effects and </w:t>
        </w:r>
      </w:ins>
      <w:ins w:id="599" w:author="Albi Celaj" w:date="2019-02-21T16:49:00Z">
        <w:r w:rsidR="00B846CD">
          <w:rPr>
            <w:bCs/>
            <w:i/>
            <w:iCs/>
            <w:color w:val="000000" w:themeColor="text1"/>
          </w:rPr>
          <w:t>X</w:t>
        </w:r>
        <w:r w:rsidR="00B846CD" w:rsidRPr="00B846CD">
          <w:rPr>
            <w:bCs/>
            <w:iCs/>
            <w:color w:val="000000" w:themeColor="text1"/>
            <w:rPrChange w:id="600" w:author="Albi Celaj" w:date="2019-02-21T16:49:00Z">
              <w:rPr>
                <w:bCs/>
                <w:i/>
                <w:iCs/>
                <w:color w:val="000000" w:themeColor="text1"/>
              </w:rPr>
            </w:rPrChange>
          </w:rPr>
          <w:t>-way</w:t>
        </w:r>
        <w:r w:rsidR="00B846CD" w:rsidRPr="00B846CD">
          <w:rPr>
            <w:bCs/>
            <w:iCs/>
            <w:color w:val="000000" w:themeColor="text1"/>
            <w:rPrChange w:id="601" w:author="Albi Celaj" w:date="2019-02-21T16:50:00Z">
              <w:rPr>
                <w:bCs/>
                <w:i/>
                <w:iCs/>
                <w:color w:val="000000" w:themeColor="text1"/>
              </w:rPr>
            </w:rPrChange>
          </w:rPr>
          <w:t xml:space="preserve"> </w:t>
        </w:r>
      </w:ins>
      <w:ins w:id="602" w:author="Albi Celaj" w:date="2019-02-21T16:31:00Z">
        <w:r>
          <w:rPr>
            <w:bCs/>
            <w:iCs/>
            <w:color w:val="000000" w:themeColor="text1"/>
          </w:rPr>
          <w:t>genetic interactions.</w:t>
        </w:r>
      </w:ins>
      <w:del w:id="603" w:author="Albi Celaj" w:date="2019-02-21T16:31:00Z">
        <w:r w:rsidR="00DB0ED8" w:rsidDel="000E4BF6">
          <w:rPr>
            <w:bCs/>
            <w:iCs/>
            <w:color w:val="000000" w:themeColor="text1"/>
          </w:rPr>
          <w:delText xml:space="preserve">The </w:delText>
        </w:r>
      </w:del>
      <w:del w:id="604" w:author="Albi Celaj" w:date="2019-02-21T16:30:00Z">
        <w:r w:rsidR="00DB0ED8" w:rsidDel="00A3085A">
          <w:rPr>
            <w:bCs/>
            <w:iCs/>
            <w:color w:val="000000" w:themeColor="text1"/>
          </w:rPr>
          <w:delText xml:space="preserve">generalized linear models </w:delText>
        </w:r>
      </w:del>
      <w:del w:id="605"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del w:id="606" w:author="Albi Celaj" w:date="2019-02-21T16:31:00Z">
        <w:r w:rsidR="00DB0ED8" w:rsidDel="00A3085A">
          <w:rPr>
            <w:bCs/>
            <w:iCs/>
            <w:color w:val="000000" w:themeColor="text1"/>
          </w:rPr>
          <w:delText xml:space="preserve">genotype-phenotype relationship, while also describing single-gene effects and genetic interactions.  </w:delText>
        </w:r>
      </w:del>
      <w:r w:rsidR="00DB0ED8">
        <w:rPr>
          <w:bCs/>
          <w:iCs/>
          <w:color w:val="000000" w:themeColor="text1"/>
        </w:rPr>
        <w:t>However, these models</w:t>
      </w:r>
      <w:r w:rsidR="00350F21">
        <w:rPr>
          <w:bCs/>
          <w:iCs/>
          <w:color w:val="000000" w:themeColor="text1"/>
        </w:rPr>
        <w:t xml:space="preserve"> did not efficiently convey useful intuition about the system.  </w:t>
      </w:r>
      <w:del w:id="607" w:author="Albi Celaj" w:date="2019-02-21T16:53:00Z">
        <w:r w:rsidR="00DB0ED8" w:rsidDel="00A6569D">
          <w:rPr>
            <w:bCs/>
            <w:iCs/>
            <w:color w:val="000000" w:themeColor="text1"/>
          </w:rPr>
          <w:delText xml:space="preserve"> do not efficiently convey useful intuition</w:delText>
        </w:r>
      </w:del>
      <w:del w:id="608" w:author="Albi Celaj" w:date="2019-02-21T16:51:00Z">
        <w:r w:rsidR="00DB0ED8" w:rsidDel="003C04C9">
          <w:rPr>
            <w:bCs/>
            <w:iCs/>
            <w:color w:val="000000" w:themeColor="text1"/>
          </w:rPr>
          <w:delText xml:space="preserve"> about the system.</w:delText>
        </w:r>
      </w:del>
      <w:del w:id="609" w:author="Albi Celaj" w:date="2019-02-21T17:09:00Z">
        <w:r w:rsidR="00DB0ED8" w:rsidDel="00350F21">
          <w:rPr>
            <w:bCs/>
            <w:iCs/>
            <w:color w:val="000000" w:themeColor="text1"/>
          </w:rPr>
          <w:delText xml:space="preserve">  </w:delText>
        </w:r>
      </w:del>
      <w:r w:rsidR="00DB0ED8">
        <w:rPr>
          <w:bCs/>
          <w:iCs/>
          <w:color w:val="000000" w:themeColor="text1"/>
        </w:rPr>
        <w:t xml:space="preserve">Above, we reasoned </w:t>
      </w:r>
      <w:r w:rsidR="00695D3C">
        <w:rPr>
          <w:bCs/>
          <w:iCs/>
          <w:color w:val="000000" w:themeColor="text1"/>
        </w:rPr>
        <w:t xml:space="preserve">(without benefit of computational modeling) </w:t>
      </w:r>
      <w:r w:rsidR="00DB0ED8">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sidR="00DB0ED8">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sidR="00DB0ED8">
        <w:rPr>
          <w:bCs/>
          <w:iCs/>
          <w:color w:val="000000" w:themeColor="text1"/>
        </w:rPr>
        <w:t xml:space="preserve">might lead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610" w:author="Albi Celaj" w:date="2019-02-21T16:31:00Z">
        <w:r w:rsidR="000E4BF6">
          <w:rPr>
            <w:bCs/>
            <w:iCs/>
            <w:color w:val="000000" w:themeColor="text1"/>
          </w:rPr>
          <w:t xml:space="preserve"> (e.g. </w:t>
        </w:r>
      </w:ins>
      <w:ins w:id="611" w:author="Albi Celaj" w:date="2019-02-21T16:37:00Z">
        <w:r w:rsidR="00A85F8D">
          <w:rPr>
            <w:bCs/>
            <w:iCs/>
            <w:color w:val="000000" w:themeColor="text1"/>
          </w:rPr>
          <w:t xml:space="preserve">influence on </w:t>
        </w:r>
      </w:ins>
      <w:ins w:id="612" w:author="Albi Celaj" w:date="2019-02-21T17:26:00Z">
        <w:r w:rsidR="004A4B92">
          <w:rPr>
            <w:bCs/>
            <w:iCs/>
            <w:color w:val="000000" w:themeColor="text1"/>
          </w:rPr>
          <w:t>Snq2 activity</w:t>
        </w:r>
      </w:ins>
      <w:ins w:id="613"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intuition from a complex system is laborious, error-prone, and potentially subjective.  </w:t>
      </w:r>
      <w:del w:id="614"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615" w:author="Albi Celaj" w:date="2019-02-21T16:55:00Z">
        <w:r w:rsidR="00A05F31">
          <w:rPr>
            <w:bCs/>
            <w:iCs/>
            <w:color w:val="000000" w:themeColor="text1"/>
          </w:rPr>
          <w:t>demonstr</w:t>
        </w:r>
      </w:ins>
      <w:ins w:id="616" w:author="Albi Celaj" w:date="2019-02-21T16:56:00Z">
        <w:r w:rsidR="00A05F31">
          <w:rPr>
            <w:bCs/>
            <w:iCs/>
            <w:color w:val="000000" w:themeColor="text1"/>
          </w:rPr>
          <w:t xml:space="preserve">ate that intuitive models can be derived more systematically from </w:t>
        </w:r>
      </w:ins>
      <w:del w:id="617"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77777777" w:rsidR="00B846CD" w:rsidRDefault="00DB0ED8" w:rsidP="00255189">
      <w:pPr>
        <w:jc w:val="both"/>
        <w:rPr>
          <w:ins w:id="618"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619"/>
      <w:commentRangeStart w:id="620"/>
      <w:r w:rsidRPr="001D524E">
        <w:rPr>
          <w:b/>
          <w:bCs/>
          <w:i/>
          <w:iCs/>
          <w:color w:val="000000" w:themeColor="text1"/>
        </w:rPr>
        <w:t>E</w:t>
      </w:r>
      <w:commentRangeEnd w:id="619"/>
      <w:r>
        <w:rPr>
          <w:rStyle w:val="CommentReference"/>
          <w:rFonts w:asciiTheme="minorHAnsi" w:hAnsiTheme="minorHAnsi" w:cstheme="minorBidi"/>
        </w:rPr>
        <w:commentReference w:id="619"/>
      </w:r>
      <w:commentRangeEnd w:id="620"/>
      <w:r>
        <w:rPr>
          <w:rStyle w:val="CommentReference"/>
          <w:rFonts w:asciiTheme="minorHAnsi" w:hAnsiTheme="minorHAnsi" w:cstheme="minorBidi"/>
        </w:rPr>
        <w:commentReference w:id="62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61210B57" w14:textId="77777777" w:rsidR="00B846CD" w:rsidRDefault="00B846CD" w:rsidP="00255189">
      <w:pPr>
        <w:jc w:val="both"/>
        <w:rPr>
          <w:ins w:id="621" w:author="Albi Celaj" w:date="2019-02-21T16:43:00Z"/>
          <w:bCs/>
          <w:iCs/>
          <w:color w:val="000000" w:themeColor="text1"/>
        </w:rPr>
      </w:pPr>
    </w:p>
    <w:p w14:paraId="40DEF791" w14:textId="7B93E8FB" w:rsidR="00755D10" w:rsidRDefault="00DB0ED8" w:rsidP="00255189">
      <w:pPr>
        <w:jc w:val="both"/>
        <w:rPr>
          <w:bCs/>
          <w:iCs/>
          <w:color w:val="000000" w:themeColor="text1"/>
        </w:rPr>
      </w:pPr>
      <w:r>
        <w:rPr>
          <w:bCs/>
          <w:iCs/>
          <w:color w:val="000000" w:themeColor="text1"/>
        </w:rPr>
        <w:t>Using our complete set of drug resistance phenotypes for each genotype as training data</w:t>
      </w:r>
      <w:ins w:id="622" w:author="Albi Celaj" w:date="2019-02-21T16:42:00Z">
        <w:r w:rsidR="00B846CD">
          <w:rPr>
            <w:bCs/>
            <w:iCs/>
            <w:color w:val="000000" w:themeColor="text1"/>
          </w:rPr>
          <w:t xml:space="preserve"> (N = </w:t>
        </w:r>
      </w:ins>
      <w:ins w:id="623" w:author="Albi Celaj" w:date="2019-02-21T16:43:00Z">
        <w:r w:rsidR="00B846CD">
          <w:rPr>
            <w:bCs/>
            <w:iCs/>
            <w:color w:val="000000" w:themeColor="text1"/>
          </w:rPr>
          <w:t>85,632</w:t>
        </w:r>
      </w:ins>
      <w:ins w:id="624" w:author="Albi Celaj" w:date="2019-02-21T17:14:00Z">
        <w:r w:rsidR="00B6490B">
          <w:rPr>
            <w:bCs/>
            <w:iCs/>
            <w:color w:val="000000" w:themeColor="text1"/>
          </w:rPr>
          <w:t>;</w:t>
        </w:r>
      </w:ins>
      <w:ins w:id="625" w:author="Albi Celaj" w:date="2019-02-21T16:43:00Z">
        <w:r w:rsidR="00B846CD">
          <w:rPr>
            <w:bCs/>
            <w:iCs/>
            <w:color w:val="000000" w:themeColor="text1"/>
          </w:rPr>
          <w:t xml:space="preserve"> 5,352 strains </w:t>
        </w:r>
        <w:r w:rsidR="00B846CD" w:rsidRPr="007E73B4">
          <w:rPr>
            <w:bCs/>
            <w:iCs/>
            <w:color w:val="000000" w:themeColor="text1"/>
          </w:rPr>
          <w:t>×</w:t>
        </w:r>
        <w:r w:rsidR="00B846CD" w:rsidRPr="008E0AAD">
          <w:rPr>
            <w:bCs/>
            <w:iCs/>
            <w:color w:val="000000" w:themeColor="text1"/>
          </w:rPr>
          <w:t xml:space="preserve"> </w:t>
        </w:r>
        <w:r w:rsidR="00B846CD" w:rsidRPr="007E73B4">
          <w:rPr>
            <w:bCs/>
            <w:iCs/>
            <w:color w:val="000000" w:themeColor="text1"/>
          </w:rPr>
          <w:t>16 drugs</w:t>
        </w:r>
        <w:r w:rsidR="00B846CD">
          <w:rPr>
            <w:bCs/>
            <w:iCs/>
            <w:color w:val="000000" w:themeColor="text1"/>
          </w:rPr>
          <w:t>)</w:t>
        </w:r>
      </w:ins>
      <w:r>
        <w:rPr>
          <w:bCs/>
          <w:iCs/>
          <w:color w:val="000000" w:themeColor="text1"/>
        </w:rPr>
        <w:t>, we learned the network weights using back-propagation with stochastic gradient descent (</w:t>
      </w:r>
      <w:r w:rsidR="00D14AB6">
        <w:rPr>
          <w:bCs/>
          <w:iCs/>
          <w:color w:val="000000" w:themeColor="text1"/>
        </w:rPr>
        <w:t xml:space="preserve">see </w:t>
      </w:r>
      <w:r>
        <w:rPr>
          <w:bCs/>
          <w:iCs/>
          <w:color w:val="000000" w:themeColor="text1"/>
        </w:rPr>
        <w:t>Methods).</w:t>
      </w:r>
      <w:ins w:id="626" w:author="Albi Celaj" w:date="2019-02-21T16:59:00Z">
        <w:r w:rsidR="00DE75DD">
          <w:rPr>
            <w:bCs/>
            <w:iCs/>
            <w:color w:val="000000" w:themeColor="text1"/>
          </w:rPr>
          <w:t xml:space="preserve">  </w:t>
        </w:r>
      </w:ins>
      <w:del w:id="627" w:author="Albi Celaj" w:date="2019-02-21T16:59:00Z">
        <w:r w:rsidDel="00DE75DD">
          <w:rPr>
            <w:bCs/>
            <w:iCs/>
            <w:color w:val="000000" w:themeColor="text1"/>
          </w:rPr>
          <w:delText xml:space="preserve">  </w:delText>
        </w:r>
      </w:del>
      <w:r>
        <w:rPr>
          <w:bCs/>
          <w:iCs/>
          <w:color w:val="000000" w:themeColor="text1"/>
        </w:rPr>
        <w:t>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628"/>
      <w:commentRangeStart w:id="629"/>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28"/>
      <w:r>
        <w:rPr>
          <w:rStyle w:val="CommentReference"/>
          <w:rFonts w:asciiTheme="minorHAnsi" w:hAnsiTheme="minorHAnsi" w:cstheme="minorBidi"/>
        </w:rPr>
        <w:commentReference w:id="628"/>
      </w:r>
      <w:commentRangeEnd w:id="629"/>
      <w:r>
        <w:rPr>
          <w:rStyle w:val="CommentReference"/>
          <w:rFonts w:asciiTheme="minorHAnsi" w:hAnsiTheme="minorHAnsi" w:cstheme="minorBidi"/>
        </w:rPr>
        <w:commentReference w:id="629"/>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1921BDE4"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del w:id="630"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r>
        <w:rPr>
          <w:bCs/>
          <w:iCs/>
          <w:color w:val="000000" w:themeColor="text1"/>
        </w:rPr>
        <w:t>training examples (</w:t>
      </w:r>
      <w:del w:id="631"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r w:rsidRPr="007E73B4">
        <w:rPr>
          <w:bCs/>
          <w:iCs/>
          <w:color w:val="000000" w:themeColor="text1"/>
        </w:rPr>
        <w:t>)</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632"/>
      <w:commentRangeStart w:id="633"/>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632"/>
      <w:r w:rsidR="00E270DE">
        <w:rPr>
          <w:rStyle w:val="CommentReference"/>
          <w:rFonts w:asciiTheme="minorHAnsi" w:hAnsiTheme="minorHAnsi" w:cstheme="minorBidi"/>
        </w:rPr>
        <w:commentReference w:id="632"/>
      </w:r>
      <w:commentRangeEnd w:id="633"/>
      <w:r w:rsidR="00E270DE">
        <w:rPr>
          <w:rStyle w:val="CommentReference"/>
          <w:rFonts w:asciiTheme="minorHAnsi" w:hAnsiTheme="minorHAnsi" w:cstheme="minorBidi"/>
        </w:rPr>
        <w:commentReference w:id="633"/>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34"/>
      <w:commentRangeStart w:id="635"/>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34"/>
      <w:r w:rsidR="00E270DE">
        <w:rPr>
          <w:rStyle w:val="CommentReference"/>
          <w:rFonts w:asciiTheme="minorHAnsi" w:hAnsiTheme="minorHAnsi" w:cstheme="minorBidi"/>
        </w:rPr>
        <w:commentReference w:id="634"/>
      </w:r>
      <w:commentRangeEnd w:id="635"/>
    </w:p>
    <w:p w14:paraId="4526DE39" w14:textId="77777777" w:rsidR="00755D10" w:rsidRDefault="00755D10" w:rsidP="00E270DE">
      <w:pPr>
        <w:jc w:val="both"/>
        <w:rPr>
          <w:ins w:id="636"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35"/>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37"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638"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30C1F814"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39" w:author="Albi Celaj" w:date="2019-02-21T17:17:00Z">
        <w:r w:rsidR="00080B52">
          <w:rPr>
            <w:bCs/>
            <w:iCs/>
            <w:color w:val="000000" w:themeColor="text1"/>
          </w:rPr>
          <w:t xml:space="preserve">, which </w:t>
        </w:r>
      </w:ins>
      <w:del w:id="640" w:author="Albi Celaj" w:date="2019-02-21T17:17:00Z">
        <w:r w:rsidR="00EA6CA6" w:rsidRPr="00920853" w:rsidDel="00080B52">
          <w:rPr>
            <w:bCs/>
            <w:iCs/>
            <w:color w:val="000000" w:themeColor="text1"/>
          </w:rPr>
          <w:delText xml:space="preserve">.  </w:delText>
        </w:r>
      </w:del>
      <w:del w:id="641" w:author="Albi Celaj" w:date="2019-02-21T17:16:00Z">
        <w:r w:rsidR="0076397A" w:rsidRPr="00920853" w:rsidDel="00080B52">
          <w:rPr>
            <w:bCs/>
            <w:iCs/>
            <w:color w:val="000000" w:themeColor="text1"/>
          </w:rPr>
          <w:delText>Although this might have been gleaned from</w:delText>
        </w:r>
      </w:del>
      <w:ins w:id="642" w:author="Albi Celaj" w:date="2019-02-21T17:16:00Z">
        <w:r w:rsidR="00080B52">
          <w:rPr>
            <w:bCs/>
            <w:iCs/>
            <w:color w:val="000000" w:themeColor="text1"/>
          </w:rPr>
          <w:t xml:space="preserve"> is reflected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43"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44"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4FF2850E"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xml:space="preserve">), the neural network did </w:t>
      </w:r>
      <w:r w:rsidR="00853BFA">
        <w:rPr>
          <w:bCs/>
          <w:iCs/>
          <w:color w:val="000000" w:themeColor="text1"/>
        </w:rPr>
        <w:lastRenderedPageBreak/>
        <w:t>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w:t>
      </w:r>
      <w:ins w:id="645" w:author="Albi Celaj" w:date="2019-02-21T17:17:00Z">
        <w:r w:rsidR="00080B52">
          <w:rPr>
            <w:bCs/>
            <w:iCs/>
            <w:color w:val="000000" w:themeColor="text1"/>
          </w:rPr>
          <w:t xml:space="preserve">hypothesized </w:t>
        </w:r>
      </w:ins>
      <w:del w:id="646"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647"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648"/>
      <w:r w:rsidR="00CA6A9E">
        <w:rPr>
          <w:bCs/>
          <w:iCs/>
          <w:color w:val="000000" w:themeColor="text1"/>
        </w:rPr>
        <w:t>factor (</w:t>
      </w:r>
      <w:commentRangeEnd w:id="648"/>
      <w:r w:rsidR="004452EF">
        <w:rPr>
          <w:bCs/>
          <w:iCs/>
          <w:color w:val="000000" w:themeColor="text1"/>
        </w:rPr>
        <w:t xml:space="preserve">Figure </w:t>
      </w:r>
      <w:commentRangeStart w:id="649"/>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649"/>
      <w:r w:rsidR="00D610F0">
        <w:rPr>
          <w:rStyle w:val="CommentReference"/>
          <w:rFonts w:asciiTheme="minorHAnsi" w:hAnsiTheme="minorHAnsi" w:cstheme="minorBidi"/>
        </w:rPr>
        <w:commentReference w:id="649"/>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648"/>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7D8CA870" w:rsidR="00080B52" w:rsidRDefault="004726E4" w:rsidP="00080B52">
      <w:pPr>
        <w:jc w:val="both"/>
        <w:outlineLvl w:val="0"/>
        <w:rPr>
          <w:ins w:id="650"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651" w:author="Albi Celaj" w:date="2019-02-21T17:19:00Z">
        <w:r w:rsidR="00080B52">
          <w:rPr>
            <w:color w:val="000000"/>
          </w:rPr>
          <w:t xml:space="preserve"> Generalized lin</w:t>
        </w:r>
        <w:r w:rsidR="00CF1767">
          <w:rPr>
            <w:color w:val="000000"/>
          </w:rPr>
          <w:t>ear regression had encoded th</w:t>
        </w:r>
      </w:ins>
      <w:ins w:id="652" w:author="Albi Celaj" w:date="2019-02-21T17:49:00Z">
        <w:r w:rsidR="00CF1767">
          <w:rPr>
            <w:color w:val="000000"/>
          </w:rPr>
          <w:t>e</w:t>
        </w:r>
      </w:ins>
      <w:ins w:id="653" w:author="Albi Celaj" w:date="2019-02-21T17:19:00Z">
        <w:r w:rsidR="00080B52">
          <w:rPr>
            <w:color w:val="000000"/>
          </w:rPr>
          <w:t xml:space="preserve"> </w:t>
        </w:r>
      </w:ins>
      <w:ins w:id="654" w:author="Albi Celaj" w:date="2019-02-21T17:49:00Z">
        <w:r w:rsidR="000F6C17">
          <w:rPr>
            <w:color w:val="000000"/>
          </w:rPr>
          <w:t>quadruple</w:t>
        </w:r>
      </w:ins>
      <w:ins w:id="655" w:author="Albi Celaj" w:date="2019-02-21T17:26:00Z">
        <w:r w:rsidR="00D3081D">
          <w:rPr>
            <w:color w:val="000000"/>
          </w:rPr>
          <w:t xml:space="preserve">-knockout resistance </w:t>
        </w:r>
      </w:ins>
      <w:ins w:id="656" w:author="Albi Celaj" w:date="2019-02-21T17:19:00Z">
        <w:r w:rsidR="00080B52">
          <w:rPr>
            <w:color w:val="000000"/>
          </w:rPr>
          <w:t xml:space="preserve">phenomenon as the combination of </w:t>
        </w:r>
      </w:ins>
      <w:del w:id="657"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658"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659"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660" w:author="Albi Celaj" w:date="2019-02-21T17:21:00Z">
        <w:r w:rsidR="00080B52">
          <w:rPr>
            <w:color w:val="000000"/>
          </w:rPr>
          <w:t>encoded by</w:t>
        </w:r>
      </w:ins>
      <w:ins w:id="661"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662"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663" w:author="Albi Celaj" w:date="2019-02-21T17:20:00Z"/>
          <w:b/>
          <w:bCs/>
          <w:iCs/>
          <w:color w:val="000000" w:themeColor="text1"/>
        </w:rPr>
      </w:pPr>
      <w:del w:id="664"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RDefault="004726E4" w:rsidP="004726E4">
      <w:pPr>
        <w:widowControl w:val="0"/>
        <w:autoSpaceDE w:val="0"/>
        <w:autoSpaceDN w:val="0"/>
        <w:adjustRightInd w:val="0"/>
        <w:jc w:val="both"/>
        <w:rPr>
          <w:color w:val="000000"/>
        </w:rPr>
      </w:pPr>
    </w:p>
    <w:p w14:paraId="1A882488" w14:textId="337B1D80" w:rsidR="00561878" w:rsidRPr="007C718F" w:rsidRDefault="001C62B5" w:rsidP="00080B52">
      <w:pPr>
        <w:widowControl w:val="0"/>
        <w:autoSpaceDE w:val="0"/>
        <w:autoSpaceDN w:val="0"/>
        <w:adjustRightInd w:val="0"/>
        <w:jc w:val="both"/>
        <w:rPr>
          <w:bCs/>
          <w:iCs/>
          <w:color w:val="000000" w:themeColor="text1"/>
        </w:rPr>
      </w:pPr>
      <w:del w:id="665"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ins w:id="666" w:author="Albi Celaj" w:date="2019-02-21T17:49:00Z">
        <w:r w:rsidR="000F6C17">
          <w:rPr>
            <w:color w:val="000000"/>
          </w:rPr>
          <w:t>O</w:t>
        </w:r>
      </w:ins>
      <w:ins w:id="667" w:author="Albi Celaj" w:date="2019-02-21T17:21:00Z">
        <w:r w:rsidR="00080B52">
          <w:rPr>
            <w:color w:val="000000"/>
          </w:rPr>
          <w:t>verall</w:t>
        </w:r>
      </w:ins>
      <w:ins w:id="668" w:author="Albi Celaj" w:date="2019-02-21T17:49:00Z">
        <w:r w:rsidR="000F6C17">
          <w:rPr>
            <w:color w:val="000000"/>
          </w:rPr>
          <w:t>, these</w:t>
        </w:r>
      </w:ins>
      <w:ins w:id="669" w:author="Albi Celaj" w:date="2019-02-21T17:21:00Z">
        <w:r w:rsidR="00080B52">
          <w:rPr>
            <w:color w:val="000000"/>
          </w:rPr>
          <w:t xml:space="preserve"> observations were</w:t>
        </w:r>
      </w:ins>
      <w:r w:rsidR="006637DC">
        <w:rPr>
          <w:color w:val="000000"/>
        </w:rPr>
        <w:t xml:space="preserve">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w:t>
      </w:r>
      <w:ins w:id="670" w:author="Albi Celaj" w:date="2019-02-21T17:50:00Z">
        <w:r w:rsidR="000F6C17">
          <w:rPr>
            <w:color w:val="000000"/>
          </w:rPr>
          <w:t xml:space="preserve">thereby </w:t>
        </w:r>
      </w:ins>
      <w:del w:id="671" w:author="Albi Celaj" w:date="2019-02-21T17:50:00Z">
        <w:r w:rsidR="00457F23" w:rsidDel="000F6C17">
          <w:rPr>
            <w:color w:val="000000"/>
          </w:rPr>
          <w:delText xml:space="preserve">and </w:delText>
        </w:r>
        <w:r w:rsidDel="000F6C17">
          <w:rPr>
            <w:color w:val="000000"/>
          </w:rPr>
          <w:delText xml:space="preserve">thus could be said to </w:delText>
        </w:r>
      </w:del>
      <w:r>
        <w:rPr>
          <w:color w:val="000000"/>
        </w:rPr>
        <w:t>captur</w:t>
      </w:r>
      <w:ins w:id="672" w:author="Albi Celaj" w:date="2019-02-21T17:50:00Z">
        <w:r w:rsidR="000F6C17">
          <w:rPr>
            <w:color w:val="000000"/>
          </w:rPr>
          <w:t>ing</w:t>
        </w:r>
      </w:ins>
      <w:del w:id="673" w:author="Albi Celaj" w:date="2019-02-21T17:50:00Z">
        <w:r w:rsidDel="000F6C17">
          <w:rPr>
            <w:color w:val="000000"/>
          </w:rPr>
          <w:delText>e the phenomenon</w:delText>
        </w:r>
      </w:del>
      <w:r>
        <w:rPr>
          <w:color w:val="000000"/>
        </w:rPr>
        <w:t xml:space="preserve">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ins w:id="674" w:author="Albi Celaj" w:date="2019-02-21T17:22:00Z">
        <w:r w:rsidR="00080B52">
          <w:rPr>
            <w:bCs/>
            <w:iCs/>
            <w:color w:val="000000" w:themeColor="text1"/>
          </w:rPr>
          <w:t xml:space="preserve">  We extended </w:t>
        </w:r>
      </w:ins>
      <w:del w:id="675"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the ‘additive influence’ model</w:t>
      </w:r>
      <w:ins w:id="676" w:author="Albi Celaj" w:date="2019-02-21T17:23:00Z">
        <w:r w:rsidR="00080B52">
          <w:rPr>
            <w:bCs/>
            <w:iCs/>
            <w:color w:val="000000" w:themeColor="text1"/>
          </w:rPr>
          <w:t xml:space="preserve"> by </w:t>
        </w:r>
      </w:ins>
      <w:del w:id="677" w:author="Albi Celaj" w:date="2019-02-21T17:23:00Z">
        <w:r w:rsidR="00753E2A" w:rsidDel="00080B52">
          <w:rPr>
            <w:bCs/>
            <w:iCs/>
            <w:color w:val="000000" w:themeColor="text1"/>
          </w:rPr>
          <w:delText xml:space="preserve">, </w:delText>
        </w:r>
      </w:del>
      <w:r w:rsidR="00753E2A">
        <w:rPr>
          <w:bCs/>
          <w:iCs/>
          <w:color w:val="000000" w:themeColor="text1"/>
        </w:rPr>
        <w:t>add</w:t>
      </w:r>
      <w:r>
        <w:rPr>
          <w:bCs/>
          <w:iCs/>
          <w:color w:val="000000" w:themeColor="text1"/>
        </w:rPr>
        <w:t>ing</w:t>
      </w:r>
      <w:r w:rsidR="00753E2A">
        <w:rPr>
          <w:bCs/>
          <w:iCs/>
          <w:color w:val="000000" w:themeColor="text1"/>
        </w:rPr>
        <w:t xml:space="preserve"> a </w:t>
      </w:r>
      <w:del w:id="678"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r w:rsidR="007A7545">
        <w:rPr>
          <w:bCs/>
          <w:iCs/>
          <w:color w:val="000000" w:themeColor="text1"/>
        </w:rPr>
        <w:t>neuron</w:t>
      </w:r>
      <w:r w:rsidR="002B129E">
        <w:rPr>
          <w:bCs/>
          <w:iCs/>
          <w:color w:val="000000" w:themeColor="text1"/>
        </w:rPr>
        <w:t xml:space="preserve"> </w:t>
      </w:r>
      <w:del w:id="679" w:author="Albi Celaj" w:date="2019-02-21T17:23:00Z">
        <w:r w:rsidR="00233C3E" w:rsidDel="00080B52">
          <w:rPr>
            <w:bCs/>
            <w:iCs/>
            <w:color w:val="000000" w:themeColor="text1"/>
          </w:rPr>
          <w:delText xml:space="preserve">(see Methods) </w:delText>
        </w:r>
      </w:del>
      <w:r w:rsidR="00753E2A">
        <w:rPr>
          <w:bCs/>
          <w:iCs/>
          <w:color w:val="000000" w:themeColor="text1"/>
        </w:rPr>
        <w:t>t</w:t>
      </w:r>
      <w:ins w:id="680" w:author="Albi Celaj" w:date="2019-02-21T17:23:00Z">
        <w:r w:rsidR="00080B52">
          <w:rPr>
            <w:bCs/>
            <w:iCs/>
            <w:color w:val="000000" w:themeColor="text1"/>
          </w:rPr>
          <w:t>hat acts to</w:t>
        </w:r>
      </w:ins>
      <w:del w:id="681" w:author="Albi Celaj" w:date="2019-02-21T17:23:00Z">
        <w:r w:rsidR="00753E2A" w:rsidDel="00080B52">
          <w:rPr>
            <w:bCs/>
            <w:iCs/>
            <w:color w:val="000000" w:themeColor="text1"/>
          </w:rPr>
          <w:delText>o</w:delText>
        </w:r>
      </w:del>
      <w:r w:rsidR="00753E2A">
        <w:rPr>
          <w:bCs/>
          <w:iCs/>
          <w:color w:val="000000" w:themeColor="text1"/>
        </w:rPr>
        <w:t xml:space="preserve">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682"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683" w:author="Albi Celaj" w:date="2019-02-21T17:24:00Z">
        <w:r w:rsidR="00322112" w:rsidDel="00080B52">
          <w:rPr>
            <w:color w:val="000000"/>
          </w:rPr>
          <w:delText>data</w:delText>
        </w:r>
      </w:del>
      <w:ins w:id="684" w:author="Albi Celaj" w:date="2019-02-21T17:24:00Z">
        <w:r w:rsidR="00080B52">
          <w:rPr>
            <w:color w:val="000000"/>
          </w:rPr>
          <w:t>resistance data</w:t>
        </w:r>
      </w:ins>
      <w:r w:rsidR="00322112">
        <w:rPr>
          <w:color w:val="000000"/>
        </w:rPr>
        <w:t xml:space="preserve">, training a network with </w:t>
      </w:r>
      <w:ins w:id="685" w:author="Albi Celaj" w:date="2019-02-21T17:50:00Z">
        <w:r w:rsidR="00331DFD">
          <w:rPr>
            <w:bCs/>
            <w:iCs/>
            <w:color w:val="000000" w:themeColor="text1"/>
          </w:rPr>
          <w:t>an added</w:t>
        </w:r>
      </w:ins>
      <w:del w:id="686" w:author="Albi Celaj" w:date="2019-02-21T17:50:00Z">
        <w:r w:rsidR="00322112" w:rsidDel="00331DFD">
          <w:rPr>
            <w:color w:val="000000"/>
          </w:rPr>
          <w:delText xml:space="preserve">this </w:delText>
        </w:r>
        <w:r w:rsidR="00370E35" w:rsidDel="00331DFD">
          <w:rPr>
            <w:bCs/>
            <w:iCs/>
            <w:color w:val="000000" w:themeColor="text1"/>
          </w:rPr>
          <w:delText>single</w:delText>
        </w:r>
      </w:del>
      <w:r w:rsidR="00370E35">
        <w:rPr>
          <w:bCs/>
          <w:iCs/>
          <w:color w:val="000000" w:themeColor="text1"/>
        </w:rPr>
        <w:t xml:space="preserv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687" w:author="Albi Celaj" w:date="2019-02-21T17:24:00Z"/>
          <w:bCs/>
          <w:iCs/>
          <w:color w:val="000000" w:themeColor="text1"/>
        </w:rPr>
      </w:pPr>
    </w:p>
    <w:p w14:paraId="2AC5BC5F" w14:textId="0F16FD9B" w:rsidR="00080B52" w:rsidDel="00080B52" w:rsidRDefault="00080B52">
      <w:pPr>
        <w:widowControl w:val="0"/>
        <w:autoSpaceDE w:val="0"/>
        <w:autoSpaceDN w:val="0"/>
        <w:adjustRightInd w:val="0"/>
        <w:jc w:val="both"/>
        <w:rPr>
          <w:del w:id="688" w:author="Albi Celaj" w:date="2019-02-21T17:24:00Z"/>
          <w:bCs/>
          <w:iCs/>
          <w:color w:val="000000" w:themeColor="text1"/>
        </w:rPr>
      </w:pPr>
      <w:ins w:id="689" w:author="Albi Celaj" w:date="2019-02-21T17:24:00Z">
        <w:r>
          <w:rPr>
            <w:bCs/>
            <w:iCs/>
            <w:color w:val="000000" w:themeColor="text1"/>
          </w:rPr>
          <w:t xml:space="preserve">To confirm these initial observations in </w:t>
        </w:r>
      </w:ins>
    </w:p>
    <w:p w14:paraId="63C0C28D" w14:textId="7748CF46" w:rsidR="00926676" w:rsidRDefault="00926676">
      <w:pPr>
        <w:widowControl w:val="0"/>
        <w:autoSpaceDE w:val="0"/>
        <w:autoSpaceDN w:val="0"/>
        <w:adjustRightInd w:val="0"/>
        <w:jc w:val="both"/>
        <w:rPr>
          <w:bCs/>
          <w:iCs/>
          <w:color w:val="000000" w:themeColor="text1"/>
        </w:rPr>
        <w:pPrChange w:id="690" w:author="Albi Celaj" w:date="2019-02-21T17:24:00Z">
          <w:pPr>
            <w:jc w:val="both"/>
          </w:pPr>
        </w:pPrChange>
      </w:pPr>
      <w:del w:id="691"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692"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3446F4E0" w14:textId="77777777" w:rsidR="00080B52" w:rsidRDefault="00080B52" w:rsidP="00240A04">
      <w:pPr>
        <w:jc w:val="both"/>
        <w:rPr>
          <w:ins w:id="693" w:author="Albi Celaj" w:date="2019-02-21T17:25: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t xml:space="preserve">We </w:t>
      </w:r>
      <w:del w:id="694" w:author="Albi Celaj" w:date="2019-02-21T17:25:00Z">
        <w:r w:rsidDel="005E6BA1">
          <w:rPr>
            <w:bCs/>
            <w:iCs/>
            <w:color w:val="000000" w:themeColor="text1"/>
          </w:rPr>
          <w:delText xml:space="preserve">considered </w:delText>
        </w:r>
      </w:del>
      <w:ins w:id="695" w:author="Albi Celaj" w:date="2019-02-21T17:25:00Z">
        <w:r w:rsidR="005E6BA1">
          <w:rPr>
            <w:bCs/>
            <w:iCs/>
            <w:color w:val="000000" w:themeColor="text1"/>
          </w:rPr>
          <w:t xml:space="preserve">explored </w:t>
        </w:r>
      </w:ins>
      <w:r w:rsidR="00926676">
        <w:rPr>
          <w:bCs/>
          <w:iCs/>
          <w:color w:val="000000" w:themeColor="text1"/>
        </w:rPr>
        <w:t xml:space="preserve">two </w:t>
      </w:r>
      <w:del w:id="696"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4BA6D902" w:rsidR="00D3081D" w:rsidRPr="00D3081D" w:rsidRDefault="00233C3E" w:rsidP="007D6C3B">
      <w:pPr>
        <w:jc w:val="both"/>
        <w:rPr>
          <w:ins w:id="697"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698" w:author="Albi Celaj" w:date="2019-02-21T17:51:00Z">
        <w:r w:rsidR="00331DFD">
          <w:rPr>
            <w:bCs/>
            <w:iCs/>
            <w:color w:val="000000" w:themeColor="text1"/>
          </w:rPr>
          <w:t>from</w:t>
        </w:r>
      </w:ins>
      <w:del w:id="699" w:author="Albi Celaj" w:date="2019-02-21T17:51:00Z">
        <w:r w:rsidDel="00331DFD">
          <w:rPr>
            <w:bCs/>
            <w:iCs/>
            <w:color w:val="000000" w:themeColor="text1"/>
          </w:rPr>
          <w:delText>by</w:delText>
        </w:r>
      </w:del>
      <w:r>
        <w:rPr>
          <w:bCs/>
          <w:iCs/>
          <w:color w:val="000000" w:themeColor="text1"/>
        </w:rPr>
        <w:t xml:space="preserve"> the four genes </w:t>
      </w:r>
      <w:ins w:id="700" w:author="Albi Celaj" w:date="2019-02-21T17:51:00Z">
        <w:r w:rsidR="007613EA">
          <w:rPr>
            <w:bCs/>
            <w:iCs/>
            <w:color w:val="000000" w:themeColor="text1"/>
          </w:rPr>
          <w:t>to</w:t>
        </w:r>
      </w:ins>
      <w:del w:id="701"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702" w:author="Albi Celaj" w:date="2019-02-21T17:52:00Z">
        <w:r w:rsidDel="007D6C3B">
          <w:rPr>
            <w:bCs/>
            <w:iCs/>
            <w:color w:val="000000" w:themeColor="text1"/>
          </w:rPr>
          <w:delText xml:space="preserve">the </w:delText>
        </w:r>
      </w:del>
      <w:r w:rsidR="00926676">
        <w:rPr>
          <w:bCs/>
          <w:iCs/>
          <w:color w:val="000000" w:themeColor="text1"/>
        </w:rPr>
        <w:t>previously</w:t>
      </w:r>
      <w:ins w:id="703" w:author="Albi Celaj" w:date="2019-02-21T17:52:00Z">
        <w:r w:rsidR="007D6C3B">
          <w:rPr>
            <w:bCs/>
            <w:iCs/>
            <w:color w:val="000000" w:themeColor="text1"/>
          </w:rPr>
          <w:t>-</w:t>
        </w:r>
      </w:ins>
      <w:del w:id="704"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705"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706"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707"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708"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709"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710" w:author="Albi Celaj" w:date="2019-02-21T17:29:00Z">
        <w:r w:rsidR="00D3081D">
          <w:rPr>
            <w:bCs/>
            <w:iCs/>
            <w:color w:val="000000" w:themeColor="text1"/>
          </w:rPr>
          <w:t xml:space="preserve">non-linearly influence fluconazole resistance by 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711" w:author="Albi Celaj" w:date="2019-02-21T17:29:00Z"/>
          <w:bCs/>
          <w:iCs/>
          <w:color w:val="000000" w:themeColor="text1"/>
        </w:rPr>
      </w:pPr>
    </w:p>
    <w:p w14:paraId="4C15F876" w14:textId="29261E26" w:rsidR="00D942E0" w:rsidRPr="00A54878" w:rsidDel="00D3081D" w:rsidRDefault="00D3081D">
      <w:pPr>
        <w:jc w:val="both"/>
        <w:rPr>
          <w:del w:id="712" w:author="Albi Celaj" w:date="2019-02-21T17:29:00Z"/>
          <w:bCs/>
          <w:iCs/>
          <w:color w:val="000000" w:themeColor="text1"/>
        </w:rPr>
      </w:pPr>
      <w:ins w:id="713" w:author="Albi Celaj" w:date="2019-02-21T17:31:00Z">
        <w:r>
          <w:rPr>
            <w:bCs/>
            <w:iCs/>
            <w:color w:val="000000" w:themeColor="text1"/>
          </w:rPr>
          <w:t xml:space="preserve">However, it has been suggested that transporter genes can </w:t>
        </w:r>
      </w:ins>
      <w:ins w:id="714" w:author="Albi Celaj" w:date="2019-02-21T17:55:00Z">
        <w:r w:rsidR="00133DB2">
          <w:rPr>
            <w:bCs/>
            <w:iCs/>
            <w:color w:val="000000" w:themeColor="text1"/>
          </w:rPr>
          <w:t xml:space="preserve">also </w:t>
        </w:r>
      </w:ins>
      <w:ins w:id="715" w:author="Albi Celaj" w:date="2019-02-21T17:31:00Z">
        <w:r>
          <w:rPr>
            <w:bCs/>
            <w:iCs/>
            <w:color w:val="000000" w:themeColor="text1"/>
          </w:rPr>
          <w:t>negatively influence one another by non-transcriptional means</w:t>
        </w:r>
      </w:ins>
      <w:ins w:id="716" w:author="Albi Celaj" w:date="2019-02-21T17:32:00Z">
        <w:r>
          <w:rPr>
            <w:bCs/>
            <w:iCs/>
            <w:color w:val="000000" w:themeColor="text1"/>
          </w:rPr>
          <w:t xml:space="preserve">.  </w:t>
        </w:r>
        <w:r w:rsidR="00297B85">
          <w:rPr>
            <w:bCs/>
            <w:iCs/>
            <w:color w:val="000000" w:themeColor="text1"/>
          </w:rPr>
          <w:t xml:space="preserve">For example, a previously study </w:t>
        </w:r>
      </w:ins>
      <w:ins w:id="717"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718" w:author="Albi Celaj" w:date="2019-02-21T17:55:00Z">
        <w:r w:rsidR="00133DB2">
          <w:rPr>
            <w:bCs/>
            <w:iCs/>
            <w:color w:val="000000" w:themeColor="text1"/>
          </w:rPr>
          <w:t xml:space="preserve">each </w:t>
        </w:r>
      </w:ins>
      <w:ins w:id="719" w:author="Albi Celaj" w:date="2019-02-21T17:33:00Z">
        <w:r w:rsidR="00297B85">
          <w:rPr>
            <w:bCs/>
            <w:iCs/>
            <w:color w:val="000000" w:themeColor="text1"/>
          </w:rPr>
          <w:t xml:space="preserve">showed </w:t>
        </w:r>
      </w:ins>
      <w:ins w:id="720"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721" w:author="Albi Celaj" w:date="2019-02-21T17:35:00Z">
        <w:r w:rsidR="00297B85">
          <w:rPr>
            <w:bCs/>
            <w:iCs/>
            <w:color w:val="000000" w:themeColor="text1"/>
          </w:rPr>
          <w:t xml:space="preserve">  G</w:t>
        </w:r>
      </w:ins>
      <w:del w:id="722" w:author="Albi Celaj" w:date="2019-02-21T17:29:00Z">
        <w:r w:rsidR="003766DE" w:rsidDel="00D3081D">
          <w:rPr>
            <w:bCs/>
            <w:iCs/>
            <w:color w:val="000000" w:themeColor="text1"/>
          </w:rPr>
          <w:delText xml:space="preserve">our results more confidently support the idea that the fluconazole resistance </w:delText>
        </w:r>
      </w:del>
      <w:del w:id="723"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724"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725" w:author="Albi Celaj" w:date="2019-02-21T17:35:00Z"/>
          <w:bCs/>
          <w:iCs/>
          <w:color w:val="000000" w:themeColor="text1"/>
        </w:rPr>
      </w:pPr>
    </w:p>
    <w:p w14:paraId="3269151B" w14:textId="30BEE6D5" w:rsidR="00A97DF6" w:rsidRDefault="00513934" w:rsidP="00297B85">
      <w:pPr>
        <w:jc w:val="both"/>
        <w:rPr>
          <w:bCs/>
          <w:iCs/>
          <w:color w:val="000000" w:themeColor="text1"/>
        </w:rPr>
      </w:pPr>
      <w:del w:id="726"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727"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727"/>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lastRenderedPageBreak/>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728"/>
      <w:commentRangeStart w:id="729"/>
      <w:r w:rsidRPr="00233F15">
        <w:rPr>
          <w:b/>
          <w:bCs/>
          <w:iCs/>
          <w:color w:val="000000" w:themeColor="text1"/>
          <w:sz w:val="28"/>
        </w:rPr>
        <w:t>Discussion</w:t>
      </w:r>
      <w:commentRangeEnd w:id="728"/>
      <w:r w:rsidR="009833C3">
        <w:rPr>
          <w:rStyle w:val="CommentReference"/>
          <w:rFonts w:asciiTheme="minorHAnsi" w:hAnsiTheme="minorHAnsi" w:cstheme="minorBidi"/>
        </w:rPr>
        <w:commentReference w:id="728"/>
      </w:r>
      <w:commentRangeEnd w:id="729"/>
      <w:r w:rsidR="00F1038E">
        <w:rPr>
          <w:rStyle w:val="CommentReference"/>
          <w:rFonts w:asciiTheme="minorHAnsi" w:hAnsiTheme="minorHAnsi" w:cstheme="minorBidi"/>
        </w:rPr>
        <w:commentReference w:id="729"/>
      </w:r>
    </w:p>
    <w:p w14:paraId="239661A5" w14:textId="57F36C13" w:rsidR="00BF1A95" w:rsidDel="00133DB2" w:rsidRDefault="00BA1670" w:rsidP="00EC4D8F">
      <w:pPr>
        <w:jc w:val="both"/>
        <w:outlineLvl w:val="0"/>
        <w:rPr>
          <w:ins w:id="730" w:author="Albi Celaj [2]" w:date="2019-02-15T11:19:00Z"/>
          <w:del w:id="731" w:author="Albi Celaj" w:date="2019-02-21T17:56:00Z"/>
          <w:bCs/>
          <w:iCs/>
          <w:color w:val="000000" w:themeColor="text1"/>
        </w:rPr>
      </w:pPr>
      <w:r>
        <w:rPr>
          <w:bCs/>
          <w:iCs/>
          <w:color w:val="000000" w:themeColor="text1"/>
        </w:rPr>
        <w:t xml:space="preserve">Here we </w:t>
      </w:r>
      <w:ins w:id="732" w:author="Albi Celaj [2]" w:date="2019-02-14T16:29:00Z">
        <w:r w:rsidR="00456B1D">
          <w:rPr>
            <w:bCs/>
            <w:iCs/>
            <w:color w:val="000000" w:themeColor="text1"/>
          </w:rPr>
          <w:t>p</w:t>
        </w:r>
      </w:ins>
      <w:ins w:id="733" w:author="Albi Celaj [2]" w:date="2019-02-14T16:30:00Z">
        <w:r w:rsidR="00456B1D">
          <w:rPr>
            <w:bCs/>
            <w:iCs/>
            <w:color w:val="000000" w:themeColor="text1"/>
          </w:rPr>
          <w:t>resented</w:t>
        </w:r>
      </w:ins>
      <w:del w:id="734"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735" w:author="Albi Celaj [2]" w:date="2019-02-14T16:25:00Z">
        <w:r w:rsidR="00456B1D">
          <w:rPr>
            <w:bCs/>
            <w:iCs/>
            <w:color w:val="000000" w:themeColor="text1"/>
          </w:rPr>
          <w:t>, an extension of the SGA approach</w:t>
        </w:r>
      </w:ins>
      <w:ins w:id="736" w:author="Albi Celaj [2]" w:date="2019-02-14T16:31:00Z">
        <w:r w:rsidR="00456B1D">
          <w:rPr>
            <w:bCs/>
            <w:iCs/>
            <w:color w:val="000000" w:themeColor="text1"/>
          </w:rPr>
          <w:t>,</w:t>
        </w:r>
      </w:ins>
      <w:ins w:id="737" w:author="Albi Celaj [2]" w:date="2019-02-14T16:25:00Z">
        <w:r w:rsidR="00BF1A95">
          <w:rPr>
            <w:bCs/>
            <w:iCs/>
            <w:color w:val="000000" w:themeColor="text1"/>
          </w:rPr>
          <w:t xml:space="preserve"> that </w:t>
        </w:r>
      </w:ins>
      <w:ins w:id="738" w:author="Albi Celaj [2]" w:date="2019-02-15T11:26:00Z">
        <w:r w:rsidR="00BF1A95">
          <w:rPr>
            <w:bCs/>
            <w:iCs/>
            <w:color w:val="000000" w:themeColor="text1"/>
          </w:rPr>
          <w:t>enables</w:t>
        </w:r>
      </w:ins>
      <w:ins w:id="739" w:author="Albi Celaj [2]" w:date="2019-02-14T16:25:00Z">
        <w:r w:rsidR="00456B1D">
          <w:rPr>
            <w:bCs/>
            <w:iCs/>
            <w:color w:val="000000" w:themeColor="text1"/>
          </w:rPr>
          <w:t xml:space="preserve"> </w:t>
        </w:r>
      </w:ins>
      <w:ins w:id="740" w:author="Albi Celaj [2]" w:date="2019-02-14T16:34:00Z">
        <w:r w:rsidR="00456B1D">
          <w:rPr>
            <w:bCs/>
            <w:iCs/>
            <w:color w:val="000000" w:themeColor="text1"/>
          </w:rPr>
          <w:t xml:space="preserve">systematic </w:t>
        </w:r>
      </w:ins>
      <w:ins w:id="741" w:author="Albi Celaj [2]" w:date="2019-02-14T16:25:00Z">
        <w:r w:rsidR="00456B1D">
          <w:rPr>
            <w:bCs/>
            <w:iCs/>
            <w:color w:val="000000" w:themeColor="text1"/>
          </w:rPr>
          <w:t>high-order genetic analysis</w:t>
        </w:r>
      </w:ins>
      <w:ins w:id="742" w:author="Albi Celaj [2]" w:date="2019-02-15T11:18:00Z">
        <w:r w:rsidR="005D00C0">
          <w:rPr>
            <w:bCs/>
            <w:iCs/>
            <w:color w:val="000000" w:themeColor="text1"/>
          </w:rPr>
          <w:t xml:space="preserve"> </w:t>
        </w:r>
      </w:ins>
      <w:ins w:id="743" w:author="Albi Celaj [2]" w:date="2019-02-14T16:28:00Z">
        <w:r w:rsidR="00456B1D">
          <w:rPr>
            <w:bCs/>
            <w:iCs/>
            <w:color w:val="000000" w:themeColor="text1"/>
          </w:rPr>
          <w:t xml:space="preserve">by engineering </w:t>
        </w:r>
      </w:ins>
      <w:ins w:id="744" w:author="Albi Celaj [2]" w:date="2019-02-14T16:30:00Z">
        <w:r w:rsidR="00456B1D">
          <w:rPr>
            <w:bCs/>
            <w:iCs/>
            <w:color w:val="000000" w:themeColor="text1"/>
          </w:rPr>
          <w:t xml:space="preserve">polygenic </w:t>
        </w:r>
      </w:ins>
      <w:ins w:id="745" w:author="Albi Celaj [2]" w:date="2019-02-14T16:32:00Z">
        <w:r w:rsidR="00456B1D">
          <w:rPr>
            <w:bCs/>
            <w:iCs/>
            <w:color w:val="000000" w:themeColor="text1"/>
          </w:rPr>
          <w:t>variation</w:t>
        </w:r>
      </w:ins>
      <w:ins w:id="746" w:author="Albi Celaj [2]" w:date="2019-02-14T16:30:00Z">
        <w:r w:rsidR="00456B1D">
          <w:rPr>
            <w:bCs/>
            <w:iCs/>
            <w:color w:val="000000" w:themeColor="text1"/>
          </w:rPr>
          <w:t xml:space="preserve"> into </w:t>
        </w:r>
      </w:ins>
      <w:ins w:id="747" w:author="Albi Celaj [2]" w:date="2019-02-14T16:28:00Z">
        <w:r w:rsidR="00456B1D">
          <w:rPr>
            <w:bCs/>
            <w:iCs/>
            <w:color w:val="000000" w:themeColor="text1"/>
          </w:rPr>
          <w:t xml:space="preserve">a population </w:t>
        </w:r>
      </w:ins>
      <w:ins w:id="748" w:author="Albi Celaj [2]" w:date="2019-02-14T16:32:00Z">
        <w:r w:rsidR="00456B1D">
          <w:rPr>
            <w:bCs/>
            <w:iCs/>
            <w:color w:val="000000" w:themeColor="text1"/>
          </w:rPr>
          <w:t xml:space="preserve">and profiling the resulting phenotypes.  </w:t>
        </w:r>
      </w:ins>
      <w:ins w:id="749" w:author="Albi Celaj [2]" w:date="2019-02-14T16:35:00Z">
        <w:r w:rsidR="007319F8">
          <w:rPr>
            <w:bCs/>
            <w:iCs/>
            <w:color w:val="000000" w:themeColor="text1"/>
          </w:rPr>
          <w:t>XGA of</w:t>
        </w:r>
        <w:r w:rsidR="006976B3">
          <w:rPr>
            <w:bCs/>
            <w:iCs/>
            <w:color w:val="000000" w:themeColor="text1"/>
          </w:rPr>
          <w:t xml:space="preserve"> 16 </w:t>
        </w:r>
      </w:ins>
      <w:ins w:id="750" w:author="Albi Celaj [2]" w:date="2019-02-14T16:37:00Z">
        <w:r w:rsidR="007319F8">
          <w:rPr>
            <w:bCs/>
            <w:iCs/>
            <w:color w:val="000000" w:themeColor="text1"/>
          </w:rPr>
          <w:t>ABC transporters uncovered</w:t>
        </w:r>
      </w:ins>
      <w:ins w:id="751" w:author="Albi Celaj [2]" w:date="2019-02-14T16:38:00Z">
        <w:r w:rsidR="007319F8">
          <w:rPr>
            <w:bCs/>
            <w:iCs/>
            <w:color w:val="000000" w:themeColor="text1"/>
          </w:rPr>
          <w:t xml:space="preserve"> </w:t>
        </w:r>
      </w:ins>
      <w:ins w:id="752" w:author="Albi Celaj [2]" w:date="2019-02-15T11:19:00Z">
        <w:r w:rsidR="00BF1A95">
          <w:rPr>
            <w:bCs/>
            <w:iCs/>
            <w:color w:val="000000" w:themeColor="text1"/>
          </w:rPr>
          <w:t xml:space="preserve">complex genetic </w:t>
        </w:r>
      </w:ins>
      <w:ins w:id="753" w:author="Albi Celaj [2]" w:date="2019-02-14T16:38:00Z">
        <w:r w:rsidR="007319F8">
          <w:rPr>
            <w:bCs/>
            <w:iCs/>
            <w:color w:val="000000" w:themeColor="text1"/>
          </w:rPr>
          <w:t>phenomena</w:t>
        </w:r>
      </w:ins>
      <w:ins w:id="754" w:author="Albi Celaj [2]" w:date="2019-02-14T16:37:00Z">
        <w:r w:rsidR="007319F8">
          <w:rPr>
            <w:bCs/>
            <w:iCs/>
            <w:color w:val="000000" w:themeColor="text1"/>
          </w:rPr>
          <w:t xml:space="preserve"> that were not evident from one- and two-</w:t>
        </w:r>
      </w:ins>
      <w:ins w:id="755" w:author="Albi Celaj [2]" w:date="2019-02-14T16:38:00Z">
        <w:r w:rsidR="007319F8">
          <w:rPr>
            <w:bCs/>
            <w:iCs/>
            <w:color w:val="000000" w:themeColor="text1"/>
          </w:rPr>
          <w:t xml:space="preserve"> gene knockout</w:t>
        </w:r>
      </w:ins>
      <w:ins w:id="756" w:author="Albi Celaj [2]"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757" w:author="Albi Celaj [2]" w:date="2019-02-15T11:19:00Z"/>
          <w:del w:id="758" w:author="Albi Celaj" w:date="2019-02-21T17:56:00Z"/>
          <w:bCs/>
          <w:iCs/>
          <w:color w:val="000000" w:themeColor="text1"/>
        </w:rPr>
      </w:pPr>
    </w:p>
    <w:p w14:paraId="2DB7780E" w14:textId="77777777" w:rsidR="00BF1A95" w:rsidDel="00133DB2" w:rsidRDefault="00BF1A95" w:rsidP="00EC4D8F">
      <w:pPr>
        <w:jc w:val="both"/>
        <w:outlineLvl w:val="0"/>
        <w:rPr>
          <w:ins w:id="759" w:author="Albi Celaj [2]" w:date="2019-02-15T11:19:00Z"/>
          <w:del w:id="760" w:author="Albi Celaj" w:date="2019-02-21T17:55:00Z"/>
          <w:bCs/>
          <w:iCs/>
          <w:color w:val="000000" w:themeColor="text1"/>
        </w:rPr>
      </w:pPr>
    </w:p>
    <w:p w14:paraId="0F121FAC" w14:textId="0BC6B2F7" w:rsidR="00AC1BB2" w:rsidRDefault="007319F8" w:rsidP="00EC4D8F">
      <w:pPr>
        <w:jc w:val="both"/>
        <w:outlineLvl w:val="0"/>
        <w:rPr>
          <w:bCs/>
          <w:iCs/>
          <w:color w:val="000000" w:themeColor="text1"/>
        </w:rPr>
      </w:pPr>
      <w:ins w:id="761" w:author="Albi Celaj [2]" w:date="2019-02-14T16:38:00Z">
        <w:r>
          <w:rPr>
            <w:bCs/>
            <w:iCs/>
            <w:color w:val="000000" w:themeColor="text1"/>
          </w:rPr>
          <w:t xml:space="preserve">, and </w:t>
        </w:r>
      </w:ins>
      <w:ins w:id="762" w:author="Albi Celaj [2]" w:date="2019-02-14T16:41:00Z">
        <w:r>
          <w:rPr>
            <w:bCs/>
            <w:iCs/>
            <w:color w:val="000000" w:themeColor="text1"/>
          </w:rPr>
          <w:t xml:space="preserve">the resulting data </w:t>
        </w:r>
      </w:ins>
      <w:ins w:id="763" w:author="Albi Celaj [2]" w:date="2019-02-14T16:38:00Z">
        <w:r>
          <w:rPr>
            <w:bCs/>
            <w:iCs/>
            <w:color w:val="000000" w:themeColor="text1"/>
          </w:rPr>
          <w:t xml:space="preserve">could be used to train </w:t>
        </w:r>
      </w:ins>
      <w:ins w:id="764" w:author="Albi Celaj [2]" w:date="2019-02-14T16:39:00Z">
        <w:r>
          <w:rPr>
            <w:bCs/>
            <w:iCs/>
            <w:color w:val="000000" w:themeColor="text1"/>
          </w:rPr>
          <w:t xml:space="preserve">a neural network to </w:t>
        </w:r>
      </w:ins>
      <w:ins w:id="765" w:author="Albi Celaj [2]" w:date="2019-02-14T16:47:00Z">
        <w:r w:rsidR="00EC4D8F">
          <w:rPr>
            <w:bCs/>
            <w:iCs/>
            <w:color w:val="000000" w:themeColor="text1"/>
          </w:rPr>
          <w:t>derive</w:t>
        </w:r>
      </w:ins>
      <w:ins w:id="766" w:author="Albi Celaj [2]" w:date="2019-02-14T16:39:00Z">
        <w:r>
          <w:rPr>
            <w:bCs/>
            <w:iCs/>
            <w:color w:val="000000" w:themeColor="text1"/>
          </w:rPr>
          <w:t xml:space="preserve"> an </w:t>
        </w:r>
      </w:ins>
      <w:ins w:id="767" w:author="Albi Celaj [2]" w:date="2019-02-14T16:40:00Z">
        <w:r>
          <w:rPr>
            <w:rFonts w:eastAsia="Times New Roman"/>
          </w:rPr>
          <w:t xml:space="preserve">intuitive </w:t>
        </w:r>
      </w:ins>
      <w:ins w:id="768" w:author="Albi Celaj [2]" w:date="2019-02-14T16:42:00Z">
        <w:r>
          <w:rPr>
            <w:rFonts w:eastAsia="Times New Roman"/>
          </w:rPr>
          <w:t>system</w:t>
        </w:r>
      </w:ins>
      <w:ins w:id="769" w:author="Albi Celaj [2]" w:date="2019-02-14T16:40:00Z">
        <w:r>
          <w:rPr>
            <w:rFonts w:eastAsia="Times New Roman"/>
          </w:rPr>
          <w:t xml:space="preserve"> model </w:t>
        </w:r>
      </w:ins>
      <w:ins w:id="770" w:author="Albi Celaj [2]" w:date="2019-02-14T16:42:00Z">
        <w:r>
          <w:rPr>
            <w:rFonts w:eastAsia="Times New Roman"/>
          </w:rPr>
          <w:t>of ABC transporters</w:t>
        </w:r>
      </w:ins>
      <w:ins w:id="771" w:author="Albi Celaj [2]" w:date="2019-02-14T16:43:00Z">
        <w:r>
          <w:rPr>
            <w:rFonts w:eastAsia="Times New Roman"/>
          </w:rPr>
          <w:t>, and</w:t>
        </w:r>
      </w:ins>
      <w:ins w:id="772" w:author="Albi Celaj [2]" w:date="2019-02-14T16:42:00Z">
        <w:r>
          <w:rPr>
            <w:rFonts w:eastAsia="Times New Roman"/>
          </w:rPr>
          <w:t xml:space="preserve"> </w:t>
        </w:r>
      </w:ins>
      <w:ins w:id="773" w:author="Albi Celaj [2]" w:date="2019-02-14T16:43:00Z">
        <w:r>
          <w:rPr>
            <w:rFonts w:eastAsia="Times New Roman"/>
          </w:rPr>
          <w:t xml:space="preserve">provide </w:t>
        </w:r>
      </w:ins>
      <w:ins w:id="774" w:author="Albi Celaj [2]" w:date="2019-02-14T16:42:00Z">
        <w:r>
          <w:rPr>
            <w:rFonts w:eastAsia="Times New Roman"/>
          </w:rPr>
          <w:t>functional insight.</w:t>
        </w:r>
      </w:ins>
      <w:ins w:id="775" w:author="Albi Celaj [2]" w:date="2019-02-14T16:43:00Z">
        <w:r>
          <w:rPr>
            <w:rFonts w:eastAsia="Times New Roman"/>
          </w:rPr>
          <w:t xml:space="preserve"> </w:t>
        </w:r>
      </w:ins>
      <w:del w:id="776"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777"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778" w:author="Albi Celaj [2]"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w:t>
      </w:r>
      <w:ins w:id="779" w:author="Albi Celaj" w:date="2019-02-21T17:56:00Z">
        <w:r w:rsidR="00C36394">
          <w:rPr>
            <w:bCs/>
            <w:iCs/>
            <w:color w:val="000000" w:themeColor="text1"/>
          </w:rPr>
          <w:t xml:space="preserve"> for continued ABC-transporter XGA.  </w:t>
        </w:r>
      </w:ins>
      <w:ins w:id="780" w:author="Albi Celaj [2]" w:date="2019-02-14T16:44:00Z">
        <w:del w:id="781" w:author="Albi Celaj" w:date="2019-02-21T17:56:00Z">
          <w:r w:rsidDel="00C36394">
            <w:rPr>
              <w:bCs/>
              <w:iCs/>
              <w:color w:val="000000" w:themeColor="text1"/>
            </w:rPr>
            <w:delText xml:space="preserve">, and we envision that </w:delText>
          </w:r>
        </w:del>
      </w:ins>
      <w:ins w:id="782" w:author="Albi Celaj [2]" w:date="2019-02-14T16:46:00Z">
        <w:del w:id="783" w:author="Albi Celaj" w:date="2019-02-21T17:56:00Z">
          <w:r w:rsidR="00EC4D8F" w:rsidDel="00C36394">
            <w:rPr>
              <w:bCs/>
              <w:iCs/>
              <w:color w:val="000000" w:themeColor="text1"/>
            </w:rPr>
            <w:delText xml:space="preserve">continued </w:delText>
          </w:r>
        </w:del>
      </w:ins>
      <w:ins w:id="784" w:author="Albi Celaj [2]" w:date="2019-02-14T16:44:00Z">
        <w:del w:id="785" w:author="Albi Celaj" w:date="2019-02-21T17:56:00Z">
          <w:r w:rsidDel="00C36394">
            <w:rPr>
              <w:bCs/>
              <w:iCs/>
              <w:color w:val="000000" w:themeColor="text1"/>
            </w:rPr>
            <w:delText xml:space="preserve">ABC-transporter XGA will </w:delText>
          </w:r>
        </w:del>
      </w:ins>
      <w:ins w:id="786" w:author="Albi Celaj [2]" w:date="2019-02-14T16:46:00Z">
        <w:del w:id="787" w:author="Albi Celaj" w:date="2019-02-21T17:56:00Z">
          <w:r w:rsidR="00EC4D8F" w:rsidDel="00C36394">
            <w:rPr>
              <w:bCs/>
              <w:iCs/>
              <w:color w:val="000000" w:themeColor="text1"/>
            </w:rPr>
            <w:delText xml:space="preserve">provide insight in other compounds.  </w:delText>
          </w:r>
        </w:del>
        <w:r w:rsidR="00EC4D8F">
          <w:rPr>
            <w:bCs/>
            <w:iCs/>
            <w:color w:val="000000" w:themeColor="text1"/>
          </w:rPr>
          <w:t>Broadly, we</w:t>
        </w:r>
      </w:ins>
      <w:del w:id="788"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02A7AE50" w:rsidR="007373D5" w:rsidRPr="007373D5" w:rsidRDefault="00551CFE" w:rsidP="007373D5">
      <w:pPr>
        <w:jc w:val="both"/>
        <w:rPr>
          <w:ins w:id="789" w:author="Albi Celaj [2]" w:date="2019-02-14T16:49:00Z"/>
          <w:bCs/>
          <w:iCs/>
          <w:color w:val="000000" w:themeColor="text1"/>
          <w:rPrChange w:id="790" w:author="Albi Celaj [2]" w:date="2019-02-14T16:52:00Z">
            <w:rPr>
              <w:ins w:id="791" w:author="Albi Celaj [2]" w:date="2019-02-14T16:49:00Z"/>
              <w:color w:val="000000" w:themeColor="text1"/>
              <w:lang w:val="en-CA"/>
            </w:rPr>
          </w:rPrChange>
        </w:rPr>
      </w:pPr>
      <w:ins w:id="792" w:author="Albi Celaj [2]" w:date="2019-02-14T17:05:00Z">
        <w:r>
          <w:rPr>
            <w:bCs/>
            <w:iCs/>
            <w:color w:val="000000" w:themeColor="text1"/>
          </w:rPr>
          <w:t>T</w:t>
        </w:r>
      </w:ins>
      <w:del w:id="793"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794" w:author="Albi Celaj [2]" w:date="2019-02-14T17:21:00Z">
        <w:r w:rsidR="0067676A" w:rsidDel="00BF7BDD">
          <w:rPr>
            <w:bCs/>
            <w:iCs/>
            <w:color w:val="000000" w:themeColor="text1"/>
          </w:rPr>
          <w:delText>‘</w:delText>
        </w:r>
      </w:del>
      <w:r w:rsidR="0067676A">
        <w:rPr>
          <w:bCs/>
          <w:iCs/>
          <w:color w:val="000000" w:themeColor="text1"/>
        </w:rPr>
        <w:t>cross-based</w:t>
      </w:r>
      <w:del w:id="795"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796"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797" w:author="Albi Celaj [2]" w:date="2019-02-14T17:09:00Z">
        <w:r w:rsidR="00575B73">
          <w:rPr>
            <w:bCs/>
            <w:iCs/>
            <w:color w:val="000000" w:themeColor="text1"/>
          </w:rPr>
          <w:t xml:space="preserve">adapted </w:t>
        </w:r>
      </w:ins>
      <w:r w:rsidR="00CF23F9">
        <w:rPr>
          <w:bCs/>
          <w:iCs/>
          <w:color w:val="000000" w:themeColor="text1"/>
        </w:rPr>
        <w:t>with</w:t>
      </w:r>
      <w:del w:id="798"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799" w:author="Albi Celaj [2]" w:date="2019-02-14T16:50:00Z">
        <w:r w:rsidR="007373D5">
          <w:rPr>
            <w:bCs/>
            <w:iCs/>
            <w:color w:val="000000" w:themeColor="text1"/>
          </w:rPr>
          <w:t xml:space="preserve">An XGA of </w:t>
        </w:r>
      </w:ins>
      <w:ins w:id="800" w:author="Albi Celaj [2]" w:date="2019-02-14T16:51:00Z">
        <w:r w:rsidR="007373D5">
          <w:rPr>
            <w:bCs/>
            <w:iCs/>
            <w:color w:val="000000" w:themeColor="text1"/>
          </w:rPr>
          <w:t>GPCR signaling</w:t>
        </w:r>
      </w:ins>
      <w:ins w:id="801" w:author="Albi Celaj [2]" w:date="2019-02-14T16:52:00Z">
        <w:r w:rsidR="007373D5">
          <w:rPr>
            <w:bCs/>
            <w:iCs/>
            <w:color w:val="000000" w:themeColor="text1"/>
          </w:rPr>
          <w:t>,</w:t>
        </w:r>
      </w:ins>
      <w:ins w:id="802" w:author="Albi Celaj [2]" w:date="2019-02-14T16:51:00Z">
        <w:r w:rsidR="007373D5">
          <w:rPr>
            <w:bCs/>
            <w:iCs/>
            <w:color w:val="000000" w:themeColor="text1"/>
          </w:rPr>
          <w:t xml:space="preserve"> for example, </w:t>
        </w:r>
      </w:ins>
      <w:del w:id="803"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804" w:author="Albi Celaj [2]" w:date="2019-02-14T16:52:00Z">
        <w:r w:rsidR="00F151CA" w:rsidDel="007373D5">
          <w:rPr>
            <w:bCs/>
            <w:iCs/>
            <w:color w:val="000000" w:themeColor="text1"/>
          </w:rPr>
          <w:delText>, for example,</w:delText>
        </w:r>
      </w:del>
      <w:r w:rsidR="00F6272C">
        <w:rPr>
          <w:bCs/>
          <w:iCs/>
          <w:color w:val="000000" w:themeColor="text1"/>
        </w:rPr>
        <w:t xml:space="preserve"> </w:t>
      </w:r>
      <w:ins w:id="805" w:author="Albi Celaj [2]" w:date="2019-02-14T16:56:00Z">
        <w:r>
          <w:rPr>
            <w:bCs/>
            <w:iCs/>
            <w:color w:val="000000" w:themeColor="text1"/>
          </w:rPr>
          <w:t xml:space="preserve">using </w:t>
        </w:r>
      </w:ins>
      <w:del w:id="806"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807" w:author="Albi Celaj [2]" w:date="2019-02-14T16:53:00Z">
        <w:r w:rsidR="007373D5">
          <w:rPr>
            <w:bCs/>
            <w:iCs/>
            <w:color w:val="000000" w:themeColor="text1"/>
          </w:rPr>
          <w:t>n existing yeast mutant with 16 GCPR</w:t>
        </w:r>
      </w:ins>
      <w:del w:id="808"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809"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810" w:author="Albi Celaj [2]" w:date="2019-02-14T16:54:00Z">
        <w:r w:rsidR="007373D5">
          <w:rPr>
            <w:bCs/>
            <w:iCs/>
            <w:color w:val="000000" w:themeColor="text1"/>
          </w:rPr>
          <w:t xml:space="preserve"> </w:t>
        </w:r>
      </w:ins>
      <w:del w:id="811"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812" w:author="Albi Celaj [2]" w:date="2019-02-14T16:56:00Z">
        <w:r w:rsidR="007B5938" w:rsidDel="00551CFE">
          <w:rPr>
            <w:bCs/>
            <w:iCs/>
            <w:color w:val="000000" w:themeColor="text1"/>
          </w:rPr>
          <w:delText>Using</w:delText>
        </w:r>
      </w:del>
      <w:ins w:id="813"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814"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815"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816"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817"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818" w:author="Albi Celaj [2]"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819" w:author="Albi Celaj [2]" w:date="2019-02-14T16:55:00Z">
        <w:r w:rsidR="007373D5">
          <w:rPr>
            <w:bCs/>
            <w:iCs/>
            <w:color w:val="000000" w:themeColor="text1"/>
          </w:rPr>
          <w:t>s</w:t>
        </w:r>
      </w:ins>
      <w:del w:id="820" w:author="Albi Celaj [2]"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821" w:author="Albi Celaj [2]" w:date="2019-02-14T16:55:00Z">
        <w:r w:rsidR="002D3C0D">
          <w:rPr>
            <w:bCs/>
            <w:iCs/>
            <w:color w:val="000000" w:themeColor="text1"/>
          </w:rPr>
          <w:t>multiple</w:t>
        </w:r>
      </w:ins>
      <w:del w:id="822"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823" w:author="Albi Celaj [2]" w:date="2019-02-14T16:55:00Z">
        <w:r w:rsidR="002D3C0D">
          <w:rPr>
            <w:bCs/>
            <w:iCs/>
            <w:color w:val="000000" w:themeColor="text1"/>
          </w:rPr>
          <w:t>:</w:t>
        </w:r>
      </w:ins>
      <w:r w:rsidR="00E3050F">
        <w:rPr>
          <w:bCs/>
          <w:iCs/>
          <w:color w:val="000000" w:themeColor="text1"/>
        </w:rPr>
        <w:t xml:space="preserve"> </w:t>
      </w:r>
      <w:del w:id="824" w:author="Albi Celaj [2]" w:date="2019-02-14T16:55:00Z">
        <w:r w:rsidR="00E3050F" w:rsidDel="002D3C0D">
          <w:rPr>
            <w:bCs/>
            <w:iCs/>
            <w:color w:val="000000" w:themeColor="text1"/>
          </w:rPr>
          <w:delText>such as</w:delText>
        </w:r>
      </w:del>
      <w:ins w:id="825" w:author="Albi Celaj [2]" w:date="2019-02-14T16:55:00Z">
        <w:r w:rsidR="002D3C0D">
          <w:rPr>
            <w:bCs/>
            <w:iCs/>
            <w:color w:val="000000" w:themeColor="text1"/>
          </w:rPr>
          <w:t>e</w:t>
        </w:r>
      </w:ins>
      <w:ins w:id="826"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p>
    <w:p w14:paraId="2C45652A" w14:textId="77777777" w:rsidR="007373D5" w:rsidDel="00BB5E3F" w:rsidRDefault="007373D5" w:rsidP="007E1A02">
      <w:pPr>
        <w:jc w:val="both"/>
        <w:rPr>
          <w:ins w:id="827" w:author="Albi Celaj [2]" w:date="2019-02-14T16:49:00Z"/>
          <w:del w:id="828" w:author="Albi Celaj" w:date="2019-02-21T17:56:00Z"/>
          <w:color w:val="000000" w:themeColor="text1"/>
          <w:lang w:val="en-CA"/>
        </w:rPr>
      </w:pPr>
    </w:p>
    <w:p w14:paraId="4766FB44" w14:textId="61D4A5C9" w:rsidR="00CD24CF" w:rsidRPr="007E1A02" w:rsidDel="00575B73" w:rsidRDefault="00947084" w:rsidP="007E1A02">
      <w:pPr>
        <w:jc w:val="both"/>
        <w:rPr>
          <w:del w:id="829" w:author="Albi Celaj [2]" w:date="2019-02-14T17:15:00Z"/>
          <w:color w:val="000000" w:themeColor="text1"/>
          <w:lang w:val="en-CA"/>
        </w:rPr>
      </w:pPr>
      <w:del w:id="830"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70973F9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del w:id="831"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832" w:author="Albi Celaj [3]" w:date="2019-02-19T17:56:00Z">
        <w:r w:rsidR="00A968ED">
          <w:rPr>
            <w:bCs/>
            <w:iCs/>
            <w:color w:val="000000" w:themeColor="text1"/>
          </w:rPr>
          <w:t>-</w:t>
        </w:r>
      </w:ins>
      <w:del w:id="833" w:author="Albi Celaj [3]" w:date="2019-02-19T17:56:00Z">
        <w:r w:rsidR="001F4960" w:rsidDel="00A968ED">
          <w:rPr>
            <w:bCs/>
            <w:iCs/>
            <w:color w:val="000000" w:themeColor="text1"/>
          </w:rPr>
          <w:delText xml:space="preserve"> </w:delText>
        </w:r>
      </w:del>
      <w:r w:rsidR="001F4960">
        <w:rPr>
          <w:bCs/>
          <w:iCs/>
          <w:color w:val="000000" w:themeColor="text1"/>
        </w:rPr>
        <w:t>engineered</w:t>
      </w:r>
      <w:del w:id="834"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ins w:id="835"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836"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837"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838" w:author="Albi Celaj" w:date="2019-02-20T12:49:00Z">
        <w:r w:rsidR="00382CE4">
          <w:rPr>
            <w:bCs/>
            <w:iCs/>
            <w:color w:val="000000" w:themeColor="text1"/>
          </w:rPr>
          <w:t>, although this has not been applied for</w:t>
        </w:r>
      </w:ins>
      <w:r w:rsidR="003729FF">
        <w:rPr>
          <w:bCs/>
          <w:iCs/>
          <w:color w:val="000000" w:themeColor="text1"/>
        </w:rPr>
        <w:t xml:space="preserve"> </w:t>
      </w:r>
      <w:ins w:id="839" w:author="Albi Celaj" w:date="2019-02-20T13:00:00Z">
        <w:r w:rsidR="003729FF">
          <w:rPr>
            <w:bCs/>
            <w:iCs/>
            <w:color w:val="000000" w:themeColor="text1"/>
          </w:rPr>
          <w:t xml:space="preserve">large numbers of </w:t>
        </w:r>
      </w:ins>
      <w:ins w:id="840" w:author="Albi Celaj" w:date="2019-02-21T17:59:00Z">
        <w:r w:rsidR="008722E2">
          <w:rPr>
            <w:bCs/>
            <w:i/>
            <w:iCs/>
            <w:color w:val="000000" w:themeColor="text1"/>
          </w:rPr>
          <w:t>X</w:t>
        </w:r>
      </w:ins>
      <w:ins w:id="841" w:author="Albi Celaj" w:date="2019-02-20T13:00:00Z">
        <w:r w:rsidR="003729FF">
          <w:rPr>
            <w:bCs/>
            <w:iCs/>
            <w:color w:val="000000" w:themeColor="text1"/>
          </w:rPr>
          <w:t>-gene variants</w:t>
        </w:r>
      </w:ins>
      <w:ins w:id="842" w:author="Albi Celaj" w:date="2019-02-19T14:57:00Z">
        <w:r w:rsidR="002C021B">
          <w:rPr>
            <w:bCs/>
            <w:iCs/>
            <w:color w:val="000000" w:themeColor="text1"/>
          </w:rPr>
          <w:t>.</w:t>
        </w:r>
      </w:ins>
      <w:del w:id="843"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844" w:author="Albi Celaj" w:date="2019-02-19T14:56:00Z">
        <w:r w:rsidR="001719DE" w:rsidDel="002C021B">
          <w:rPr>
            <w:bCs/>
            <w:iCs/>
            <w:color w:val="000000" w:themeColor="text1"/>
          </w:rPr>
          <w:delText xml:space="preserve"> combinatorial gene disruptions</w:delText>
        </w:r>
      </w:del>
      <w:del w:id="845" w:author="Albi Celaj" w:date="2019-02-19T14:57:00Z">
        <w:r w:rsidR="001719DE" w:rsidDel="002C021B">
          <w:rPr>
            <w:bCs/>
            <w:iCs/>
            <w:color w:val="000000" w:themeColor="text1"/>
          </w:rPr>
          <w:delText>.</w:delText>
        </w:r>
      </w:del>
      <w:r w:rsidR="00F72EA1">
        <w:rPr>
          <w:bCs/>
          <w:iCs/>
          <w:color w:val="000000" w:themeColor="text1"/>
        </w:rPr>
        <w:t xml:space="preserve"> </w:t>
      </w:r>
      <w:ins w:id="846" w:author="Albi Celaj" w:date="2019-02-19T14:57:00Z">
        <w:r w:rsidR="002C021B">
          <w:rPr>
            <w:bCs/>
            <w:iCs/>
            <w:color w:val="000000" w:themeColor="text1"/>
          </w:rPr>
          <w:t xml:space="preserve"> </w:t>
        </w:r>
      </w:ins>
      <w:del w:id="847" w:author="Albi Celaj" w:date="2019-02-19T14:57:00Z">
        <w:r w:rsidR="00F72EA1" w:rsidDel="002C021B">
          <w:rPr>
            <w:bCs/>
            <w:iCs/>
            <w:color w:val="000000" w:themeColor="text1"/>
          </w:rPr>
          <w:delText xml:space="preserve"> </w:delText>
        </w:r>
      </w:del>
      <w:r w:rsidR="00F90715">
        <w:rPr>
          <w:bCs/>
          <w:iCs/>
          <w:color w:val="000000" w:themeColor="text1"/>
        </w:rPr>
        <w:t xml:space="preserve">In addition to </w:t>
      </w:r>
      <w:r w:rsidR="005F4080">
        <w:rPr>
          <w:bCs/>
          <w:iCs/>
          <w:color w:val="000000" w:themeColor="text1"/>
        </w:rPr>
        <w:t>permitting rich</w:t>
      </w:r>
      <w:ins w:id="848" w:author="Albi Celaj" w:date="2019-02-19T15:05:00Z">
        <w:r w:rsidR="002D1209">
          <w:rPr>
            <w:bCs/>
            <w:iCs/>
            <w:color w:val="000000" w:themeColor="text1"/>
          </w:rPr>
          <w:t>er</w:t>
        </w:r>
      </w:ins>
      <w:del w:id="849" w:author="Albi Celaj" w:date="2019-02-19T14:57:00Z">
        <w:r w:rsidR="005F4080" w:rsidDel="001975B5">
          <w:rPr>
            <w:bCs/>
            <w:iCs/>
            <w:color w:val="000000" w:themeColor="text1"/>
          </w:rPr>
          <w:delText>er</w:delText>
        </w:r>
      </w:del>
      <w:r w:rsidR="005F4080">
        <w:rPr>
          <w:bCs/>
          <w:iCs/>
          <w:color w:val="000000" w:themeColor="text1"/>
        </w:rPr>
        <w:t xml:space="preserve"> phenotyping</w:t>
      </w:r>
      <w:del w:id="850"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 xml:space="preserve">For example, while no </w:t>
      </w:r>
      <w:r w:rsidR="00E80138">
        <w:rPr>
          <w:bCs/>
          <w:iCs/>
          <w:color w:val="000000" w:themeColor="text1"/>
        </w:rPr>
        <w:lastRenderedPageBreak/>
        <w:t>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851" w:author="Albi Celaj [2]" w:date="2019-02-13T17:59:00Z">
        <w:r w:rsidR="00FE4612">
          <w:rPr>
            <w:bCs/>
            <w:iCs/>
            <w:color w:val="000000" w:themeColor="text1"/>
          </w:rPr>
          <w:t>ing</w:t>
        </w:r>
      </w:ins>
      <w:del w:id="852" w:author="Albi Celaj [2]"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lastRenderedPageBreak/>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lastRenderedPageBreak/>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853"/>
      <w:commentRangeStart w:id="854"/>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853"/>
      <w:r w:rsidR="00447F5C">
        <w:rPr>
          <w:rStyle w:val="CommentReference"/>
          <w:rFonts w:asciiTheme="minorHAnsi" w:hAnsiTheme="minorHAnsi" w:cstheme="minorBidi"/>
        </w:rPr>
        <w:commentReference w:id="853"/>
      </w:r>
      <w:commentRangeEnd w:id="854"/>
      <w:r w:rsidR="00447F5C">
        <w:rPr>
          <w:rStyle w:val="CommentReference"/>
          <w:rFonts w:asciiTheme="minorHAnsi" w:hAnsiTheme="minorHAnsi" w:cstheme="minorBidi"/>
        </w:rPr>
        <w:commentReference w:id="854"/>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lastRenderedPageBreak/>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w:t>
      </w:r>
      <w:r>
        <w:rPr>
          <w:bCs/>
          <w:iCs/>
          <w:color w:val="000000" w:themeColor="text1"/>
        </w:rPr>
        <w:lastRenderedPageBreak/>
        <w:t>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855"/>
      <w:commentRangeStart w:id="856"/>
      <w:r>
        <w:rPr>
          <w:bCs/>
          <w:iCs/>
          <w:color w:val="000000" w:themeColor="text1"/>
        </w:rPr>
        <w:t>–</w:t>
      </w:r>
      <w:r w:rsidRPr="00233F15">
        <w:rPr>
          <w:rFonts w:eastAsia="Times New Roman"/>
          <w:color w:val="333333"/>
          <w:shd w:val="clear" w:color="auto" w:fill="FFFFFF"/>
        </w:rPr>
        <w:t>Ura</w:t>
      </w:r>
      <w:commentRangeEnd w:id="855"/>
      <w:r>
        <w:rPr>
          <w:rStyle w:val="CommentReference"/>
          <w:rFonts w:asciiTheme="minorHAnsi" w:hAnsiTheme="minorHAnsi" w:cstheme="minorBidi"/>
        </w:rPr>
        <w:commentReference w:id="855"/>
      </w:r>
      <w:commentRangeEnd w:id="856"/>
      <w:r>
        <w:rPr>
          <w:rStyle w:val="CommentReference"/>
          <w:rFonts w:asciiTheme="minorHAnsi" w:hAnsiTheme="minorHAnsi" w:cstheme="minorBidi"/>
        </w:rPr>
        <w:commentReference w:id="856"/>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lastRenderedPageBreak/>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lastRenderedPageBreak/>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857"/>
      <w:r w:rsidR="00226F4C">
        <w:t>After indexing, equal</w:t>
      </w:r>
      <w:r w:rsidR="001C1A6B">
        <w:t xml:space="preserve"> volumes</w:t>
      </w:r>
      <w:r w:rsidR="00226F4C">
        <w:t xml:space="preserve"> of UP-tag and DN-tag PCR products from each pool were run on a 3% agarose gel.  </w:t>
      </w:r>
      <w:commentRangeEnd w:id="857"/>
      <w:r w:rsidR="00B04DC2">
        <w:rPr>
          <w:rStyle w:val="CommentReference"/>
          <w:rFonts w:asciiTheme="minorHAnsi" w:hAnsiTheme="minorHAnsi" w:cstheme="minorBidi"/>
        </w:rPr>
        <w:commentReference w:id="857"/>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484F60"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484F6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484F6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484F6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484F6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484F6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484F60"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484F60"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484F6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484F6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484F6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484F60"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484F6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484F6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484F60"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lastRenderedPageBreak/>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484F60"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484F60"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484F60"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w:t>
      </w:r>
      <w:r w:rsidR="009F4CE5">
        <w:rPr>
          <w:rFonts w:eastAsiaTheme="minorEastAsia"/>
          <w:bCs/>
          <w:iCs/>
          <w:color w:val="000000" w:themeColor="text1"/>
          <w:lang w:val="en-CA"/>
        </w:rPr>
        <w:lastRenderedPageBreak/>
        <w:t xml:space="preserve">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484F60"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484F60"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484F60"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w:t>
      </w:r>
      <w:r w:rsidR="00651DB9">
        <w:rPr>
          <w:rFonts w:eastAsiaTheme="minorEastAsia"/>
          <w:bCs/>
          <w:iCs/>
          <w:color w:val="000000" w:themeColor="text1"/>
          <w:lang w:val="en-CA"/>
        </w:rPr>
        <w:lastRenderedPageBreak/>
        <w:t>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484F60"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lastRenderedPageBreak/>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484F60"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484F60"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858"/>
      <w:r w:rsidRPr="001668D4">
        <w:rPr>
          <w:b/>
          <w:bCs/>
          <w:iCs/>
          <w:color w:val="000000" w:themeColor="text1"/>
        </w:rPr>
        <w:t>Analysis of Liquid Growth Data</w:t>
      </w:r>
      <w:commentRangeEnd w:id="858"/>
      <w:r w:rsidR="00883356" w:rsidRPr="001668D4">
        <w:rPr>
          <w:rStyle w:val="CommentReference"/>
          <w:color w:val="000000" w:themeColor="text1"/>
        </w:rPr>
        <w:commentReference w:id="858"/>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859"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860"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861" w:author="Albi Celaj [2]" w:date="2019-02-12T13:13:00Z">
        <w:r w:rsidR="0086627C">
          <w:rPr>
            <w:bCs/>
            <w:iCs/>
            <w:color w:val="000000" w:themeColor="text1"/>
          </w:rPr>
          <w:t>-</w:t>
        </w:r>
      </w:ins>
      <w:del w:id="862"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863"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864" w:author="Albi Celaj [2]" w:date="2019-02-12T13:12:00Z">
        <w:r w:rsidR="0042637D" w:rsidRPr="00662D0E" w:rsidDel="0086627C">
          <w:rPr>
            <w:bCs/>
            <w:iCs/>
            <w:noProof/>
            <w:color w:val="000000" w:themeColor="text1"/>
            <w:vertAlign w:val="superscript"/>
          </w:rPr>
          <w:delText>25</w:delText>
        </w:r>
      </w:del>
      <w:del w:id="865"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 xml:space="preserve">WAH </w:t>
      </w:r>
      <w:r w:rsidR="00E40499" w:rsidRPr="00662D0E">
        <w:rPr>
          <w:bCs/>
          <w:iCs/>
          <w:color w:val="000000" w:themeColor="text1"/>
        </w:rPr>
        <w:lastRenderedPageBreak/>
        <w:t>+25</w:t>
      </w:r>
      <w:r w:rsidR="00E40499" w:rsidRPr="00662D0E">
        <w:rPr>
          <w:bCs/>
          <w:iCs/>
          <w:color w:val="000000" w:themeColor="text1"/>
          <w:lang w:val="el-GR"/>
        </w:rPr>
        <w:t>μ</w:t>
      </w:r>
      <w:r w:rsidR="00E40499" w:rsidRPr="00662D0E">
        <w:rPr>
          <w:bCs/>
          <w:iCs/>
          <w:color w:val="000000" w:themeColor="text1"/>
        </w:rPr>
        <w:t xml:space="preserve">M fluconazole </w:t>
      </w:r>
      <w:commentRangeStart w:id="86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866"/>
      <w:r w:rsidR="00662D0E">
        <w:rPr>
          <w:rStyle w:val="CommentReference"/>
          <w:rFonts w:asciiTheme="minorHAnsi" w:hAnsiTheme="minorHAnsi" w:cstheme="minorBidi"/>
        </w:rPr>
        <w:commentReference w:id="866"/>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867"/>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867"/>
      <w:r w:rsidR="00DF4CE6">
        <w:rPr>
          <w:rStyle w:val="CommentReference"/>
          <w:rFonts w:asciiTheme="minorHAnsi" w:hAnsiTheme="minorHAnsi" w:cstheme="minorBidi"/>
        </w:rPr>
        <w:commentReference w:id="867"/>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868"/>
      <w:r w:rsidRPr="00233F15">
        <w:rPr>
          <w:b/>
          <w:sz w:val="28"/>
        </w:rPr>
        <w:t>Author Contributions</w:t>
      </w:r>
      <w:commentRangeEnd w:id="868"/>
      <w:r w:rsidR="00AB0C9E">
        <w:rPr>
          <w:rStyle w:val="CommentReference"/>
          <w:rFonts w:asciiTheme="minorHAnsi" w:hAnsiTheme="minorHAnsi" w:cstheme="minorBidi"/>
        </w:rPr>
        <w:commentReference w:id="868"/>
      </w:r>
    </w:p>
    <w:p w14:paraId="04CE3281" w14:textId="1F2131A1" w:rsidR="00DC50F1" w:rsidRPr="00233F15" w:rsidRDefault="00095AD4" w:rsidP="00224FCB">
      <w:pPr>
        <w:jc w:val="both"/>
      </w:pPr>
      <w:r>
        <w:lastRenderedPageBreak/>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869"/>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869"/>
      <w:r w:rsidR="002D2606">
        <w:rPr>
          <w:rStyle w:val="CommentReference"/>
          <w:rFonts w:asciiTheme="minorHAnsi" w:hAnsiTheme="minorHAnsi" w:cstheme="minorBidi"/>
        </w:rPr>
        <w:commentReference w:id="869"/>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5B6BC90" w14:textId="695375EA" w:rsidR="003860A8" w:rsidRPr="003860A8" w:rsidRDefault="00C1486D" w:rsidP="003860A8">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3860A8" w:rsidRPr="003860A8">
        <w:rPr>
          <w:noProof/>
        </w:rPr>
        <w:t xml:space="preserve">Angeles-Albores, D., Puckett Robinson, C., Williams, B.A., Wold, B.J., and Sternberg, P.W. (2018). Reconstructing a metazoan genetic pathway with transcriptome-wide epistasis measurements. Proc. Natl. Acad. Sci. U. S. A. </w:t>
      </w:r>
      <w:r w:rsidR="003860A8" w:rsidRPr="003860A8">
        <w:rPr>
          <w:i/>
          <w:iCs/>
          <w:noProof/>
        </w:rPr>
        <w:t>115</w:t>
      </w:r>
      <w:r w:rsidR="003860A8" w:rsidRPr="003860A8">
        <w:rPr>
          <w:noProof/>
        </w:rPr>
        <w:t>, E2930–E2939.</w:t>
      </w:r>
    </w:p>
    <w:p w14:paraId="5E6CB3B5" w14:textId="77777777" w:rsidR="003860A8" w:rsidRPr="003860A8" w:rsidRDefault="003860A8" w:rsidP="003860A8">
      <w:pPr>
        <w:widowControl w:val="0"/>
        <w:autoSpaceDE w:val="0"/>
        <w:autoSpaceDN w:val="0"/>
        <w:adjustRightInd w:val="0"/>
        <w:spacing w:before="140"/>
        <w:rPr>
          <w:noProof/>
        </w:rPr>
      </w:pPr>
      <w:r w:rsidRPr="003860A8">
        <w:rPr>
          <w:noProof/>
        </w:rPr>
        <w:t xml:space="preserve">Baeza-Centurion, P., Miñana, B., Schmiedel, J.M., Valcárcel, J., and Lehner, B. (2019). Combinatorial Genetics Reveals a Scaling Law for the Effects of Mutations on Splicing. Cell </w:t>
      </w:r>
      <w:r w:rsidRPr="003860A8">
        <w:rPr>
          <w:i/>
          <w:iCs/>
          <w:noProof/>
        </w:rPr>
        <w:t>176</w:t>
      </w:r>
      <w:r w:rsidRPr="003860A8">
        <w:rPr>
          <w:noProof/>
        </w:rPr>
        <w:t>, 549–563.e23.</w:t>
      </w:r>
    </w:p>
    <w:p w14:paraId="0B3706F7" w14:textId="77777777" w:rsidR="003860A8" w:rsidRPr="003860A8" w:rsidRDefault="003860A8" w:rsidP="003860A8">
      <w:pPr>
        <w:widowControl w:val="0"/>
        <w:autoSpaceDE w:val="0"/>
        <w:autoSpaceDN w:val="0"/>
        <w:adjustRightInd w:val="0"/>
        <w:spacing w:before="140"/>
        <w:rPr>
          <w:noProof/>
        </w:rPr>
      </w:pPr>
      <w:r w:rsidRPr="003860A8">
        <w:rPr>
          <w:noProof/>
        </w:rPr>
        <w:t xml:space="preserve">Beh, C.T., Cool, L., Phillips, J., and Rine, J. (2001). Overlapping functions of the yeast oxysterol-binding protein homologues. Genetics </w:t>
      </w:r>
      <w:r w:rsidRPr="003860A8">
        <w:rPr>
          <w:i/>
          <w:iCs/>
          <w:noProof/>
        </w:rPr>
        <w:t>157</w:t>
      </w:r>
      <w:r w:rsidRPr="003860A8">
        <w:rPr>
          <w:noProof/>
        </w:rPr>
        <w:t>, 1117–1140.</w:t>
      </w:r>
    </w:p>
    <w:p w14:paraId="5912EDE6" w14:textId="77777777" w:rsidR="003860A8" w:rsidRPr="003860A8" w:rsidRDefault="003860A8" w:rsidP="003860A8">
      <w:pPr>
        <w:widowControl w:val="0"/>
        <w:autoSpaceDE w:val="0"/>
        <w:autoSpaceDN w:val="0"/>
        <w:adjustRightInd w:val="0"/>
        <w:spacing w:before="140"/>
        <w:rPr>
          <w:noProof/>
        </w:rPr>
      </w:pPr>
      <w:r w:rsidRPr="003860A8">
        <w:rPr>
          <w:noProof/>
        </w:rPr>
        <w:t xml:space="preserve">Benhamou, R.I., Bibi, M., Steinbuch, K.B., Engel, H., Levin, M., Roichman, Y., Berman, J., and Fridman, M. (2017). Real-Time Imaging of the Azole Class of Antifungal Drugs in Live Candida Cells. ACS Chem. Biol. </w:t>
      </w:r>
      <w:r w:rsidRPr="003860A8">
        <w:rPr>
          <w:i/>
          <w:iCs/>
          <w:noProof/>
        </w:rPr>
        <w:t>12</w:t>
      </w:r>
      <w:r w:rsidRPr="003860A8">
        <w:rPr>
          <w:noProof/>
        </w:rPr>
        <w:t>, 1769–1777.</w:t>
      </w:r>
    </w:p>
    <w:p w14:paraId="463D64ED" w14:textId="77777777" w:rsidR="003860A8" w:rsidRPr="003860A8" w:rsidRDefault="003860A8" w:rsidP="003860A8">
      <w:pPr>
        <w:widowControl w:val="0"/>
        <w:autoSpaceDE w:val="0"/>
        <w:autoSpaceDN w:val="0"/>
        <w:adjustRightInd w:val="0"/>
        <w:spacing w:before="140"/>
        <w:rPr>
          <w:noProof/>
        </w:rPr>
      </w:pPr>
      <w:r w:rsidRPr="003860A8">
        <w:rPr>
          <w:noProof/>
        </w:rPr>
        <w:t xml:space="preserve">Bloom, J.S., Ehrenreich, I.M., Loo, W.T., Lite, T.-L.V., and Kruglyak, L. (2013). Finding the sources of missing heritability in a yeast cross. Nature </w:t>
      </w:r>
      <w:r w:rsidRPr="003860A8">
        <w:rPr>
          <w:i/>
          <w:iCs/>
          <w:noProof/>
        </w:rPr>
        <w:t>494</w:t>
      </w:r>
      <w:r w:rsidRPr="003860A8">
        <w:rPr>
          <w:noProof/>
        </w:rPr>
        <w:t>, 234–237.</w:t>
      </w:r>
    </w:p>
    <w:p w14:paraId="3C559FCE" w14:textId="77777777" w:rsidR="003860A8" w:rsidRPr="003860A8" w:rsidRDefault="003860A8" w:rsidP="003860A8">
      <w:pPr>
        <w:widowControl w:val="0"/>
        <w:autoSpaceDE w:val="0"/>
        <w:autoSpaceDN w:val="0"/>
        <w:adjustRightInd w:val="0"/>
        <w:spacing w:before="140"/>
        <w:rPr>
          <w:noProof/>
        </w:rPr>
      </w:pPr>
      <w:r w:rsidRPr="003860A8">
        <w:rPr>
          <w:noProof/>
        </w:rPr>
        <w:t xml:space="preserve">Boettcher, M., Tian, R., Blau, J.A., Markegard, E., Wagner, R.T., Wu, D., Mo, X., Biton, A., </w:t>
      </w:r>
      <w:r w:rsidRPr="003860A8">
        <w:rPr>
          <w:noProof/>
        </w:rPr>
        <w:lastRenderedPageBreak/>
        <w:t xml:space="preserve">Zaitlen, N., Fu, H., et al. (2018). Dual gene activation and knockout screen reveals directional dependencies in genetic networks. Nat. Biotechnol. </w:t>
      </w:r>
      <w:r w:rsidRPr="003860A8">
        <w:rPr>
          <w:i/>
          <w:iCs/>
          <w:noProof/>
        </w:rPr>
        <w:t>36</w:t>
      </w:r>
      <w:r w:rsidRPr="003860A8">
        <w:rPr>
          <w:noProof/>
        </w:rPr>
        <w:t>, 170–178.</w:t>
      </w:r>
    </w:p>
    <w:p w14:paraId="3BE07528" w14:textId="77777777" w:rsidR="003860A8" w:rsidRPr="003860A8" w:rsidRDefault="003860A8" w:rsidP="003860A8">
      <w:pPr>
        <w:widowControl w:val="0"/>
        <w:autoSpaceDE w:val="0"/>
        <w:autoSpaceDN w:val="0"/>
        <w:adjustRightInd w:val="0"/>
        <w:spacing w:before="140"/>
        <w:rPr>
          <w:noProof/>
        </w:rPr>
      </w:pPr>
      <w:r w:rsidRPr="003860A8">
        <w:rPr>
          <w:noProof/>
        </w:rPr>
        <w:t xml:space="preserve">Braun, P., Tasan, M., Dreze, M., Barrios-Rodiles, M., Lemmens, I., Yu, H., Sahalie, J.M., Murray, R.R., Roncari, L., de Smet, A.-S., et al. (2009). An experimentally derived confidence score for binary protein-protein interactions. Nat. Methods </w:t>
      </w:r>
      <w:r w:rsidRPr="003860A8">
        <w:rPr>
          <w:i/>
          <w:iCs/>
          <w:noProof/>
        </w:rPr>
        <w:t>6</w:t>
      </w:r>
      <w:r w:rsidRPr="003860A8">
        <w:rPr>
          <w:noProof/>
        </w:rPr>
        <w:t>, 91–97.</w:t>
      </w:r>
    </w:p>
    <w:p w14:paraId="2CFB58C6" w14:textId="77777777" w:rsidR="003860A8" w:rsidRPr="003860A8" w:rsidRDefault="003860A8" w:rsidP="003860A8">
      <w:pPr>
        <w:widowControl w:val="0"/>
        <w:autoSpaceDE w:val="0"/>
        <w:autoSpaceDN w:val="0"/>
        <w:adjustRightInd w:val="0"/>
        <w:spacing w:before="140"/>
        <w:rPr>
          <w:noProof/>
        </w:rPr>
      </w:pPr>
      <w:r w:rsidRPr="003860A8">
        <w:rPr>
          <w:noProof/>
        </w:rPr>
        <w:t xml:space="preserve">Costanzo, M., VanderSluis, B., Koch, E.N., Baryshnikova, A., Pons, C., Tan, G., Wang, W., Usaj, M.M.M., Hanchard, J., Lee, S.D., et al. (2016). A global genetic interaction network maps a wiring diagram of cellular function. Science (80-. ). </w:t>
      </w:r>
      <w:r w:rsidRPr="003860A8">
        <w:rPr>
          <w:i/>
          <w:iCs/>
          <w:noProof/>
        </w:rPr>
        <w:t>353</w:t>
      </w:r>
      <w:r w:rsidRPr="003860A8">
        <w:rPr>
          <w:noProof/>
        </w:rPr>
        <w:t>.</w:t>
      </w:r>
    </w:p>
    <w:p w14:paraId="41896438" w14:textId="77777777" w:rsidR="003860A8" w:rsidRPr="003860A8" w:rsidRDefault="003860A8" w:rsidP="003860A8">
      <w:pPr>
        <w:widowControl w:val="0"/>
        <w:autoSpaceDE w:val="0"/>
        <w:autoSpaceDN w:val="0"/>
        <w:adjustRightInd w:val="0"/>
        <w:spacing w:before="140"/>
        <w:rPr>
          <w:noProof/>
        </w:rPr>
      </w:pPr>
      <w:r w:rsidRPr="003860A8">
        <w:rPr>
          <w:noProof/>
        </w:rPr>
        <w:t xml:space="preserve">Díaz-Mejía, J.J., Celaj, A., Mellor, J.C., Coté, A., Balint, A., Ho, B., Bansal, P., Shaeri, F., Gebbia, M., Weile, J., et al. (2018). Mapping DNA damage-dependent genetic interactions in yeast via party mating and barcode fusion genetics. Mol. Syst. Biol. </w:t>
      </w:r>
      <w:r w:rsidRPr="003860A8">
        <w:rPr>
          <w:i/>
          <w:iCs/>
          <w:noProof/>
        </w:rPr>
        <w:t>14</w:t>
      </w:r>
      <w:r w:rsidRPr="003860A8">
        <w:rPr>
          <w:noProof/>
        </w:rPr>
        <w:t>, e7985.</w:t>
      </w:r>
    </w:p>
    <w:p w14:paraId="4ED68C56" w14:textId="77777777" w:rsidR="003860A8" w:rsidRPr="003860A8" w:rsidRDefault="003860A8" w:rsidP="003860A8">
      <w:pPr>
        <w:widowControl w:val="0"/>
        <w:autoSpaceDE w:val="0"/>
        <w:autoSpaceDN w:val="0"/>
        <w:adjustRightInd w:val="0"/>
        <w:spacing w:before="140"/>
        <w:rPr>
          <w:noProof/>
        </w:rPr>
      </w:pPr>
      <w:r w:rsidRPr="003860A8">
        <w:rPr>
          <w:noProof/>
        </w:rPr>
        <w:t xml:space="preserve">Dixit, A., Parnas, O., Li, B., Chen, J., Fulco, C.P., Jerby-Arnon, L., Marjanovic, N.D., Dionne, D., Burks, T., Raychowdhury, R., et al. (2016). Perturb-Seq: Dissecting Molecular Circuits with Scalable Single-Cell RNA Profiling of Pooled Genetic Screens. Cell </w:t>
      </w:r>
      <w:r w:rsidRPr="003860A8">
        <w:rPr>
          <w:i/>
          <w:iCs/>
          <w:noProof/>
        </w:rPr>
        <w:t>167</w:t>
      </w:r>
      <w:r w:rsidRPr="003860A8">
        <w:rPr>
          <w:noProof/>
        </w:rPr>
        <w:t>, 1853–1866.e17.</w:t>
      </w:r>
    </w:p>
    <w:p w14:paraId="17D2B0D6" w14:textId="77777777" w:rsidR="003860A8" w:rsidRPr="003860A8" w:rsidRDefault="003860A8" w:rsidP="003860A8">
      <w:pPr>
        <w:widowControl w:val="0"/>
        <w:autoSpaceDE w:val="0"/>
        <w:autoSpaceDN w:val="0"/>
        <w:adjustRightInd w:val="0"/>
        <w:spacing w:before="140"/>
        <w:rPr>
          <w:noProof/>
        </w:rPr>
      </w:pPr>
      <w:r w:rsidRPr="003860A8">
        <w:rPr>
          <w:noProof/>
        </w:rPr>
        <w:t xml:space="preserve">Donner, M., and Keppler, D. (2001). Up-regulation of basolateral multidrug resistance protein 3 (Mrp3) in cholestatic rat liver. Hepatology </w:t>
      </w:r>
      <w:r w:rsidRPr="003860A8">
        <w:rPr>
          <w:i/>
          <w:iCs/>
          <w:noProof/>
        </w:rPr>
        <w:t>34</w:t>
      </w:r>
      <w:r w:rsidRPr="003860A8">
        <w:rPr>
          <w:noProof/>
        </w:rPr>
        <w:t>, 351–359.</w:t>
      </w:r>
    </w:p>
    <w:p w14:paraId="08D6C34F" w14:textId="77777777" w:rsidR="003860A8" w:rsidRPr="003860A8" w:rsidRDefault="003860A8" w:rsidP="003860A8">
      <w:pPr>
        <w:widowControl w:val="0"/>
        <w:autoSpaceDE w:val="0"/>
        <w:autoSpaceDN w:val="0"/>
        <w:adjustRightInd w:val="0"/>
        <w:spacing w:before="140"/>
        <w:rPr>
          <w:noProof/>
        </w:rPr>
      </w:pPr>
      <w:r w:rsidRPr="003860A8">
        <w:rPr>
          <w:noProof/>
        </w:rPr>
        <w:t xml:space="preserve">Emanuel, G., Moffitt, J.R., and Zhuang, X. (2017). High-throughput, image-based screening of pooled genetic-variant libraries. Nat. Methods </w:t>
      </w:r>
      <w:r w:rsidRPr="003860A8">
        <w:rPr>
          <w:i/>
          <w:iCs/>
          <w:noProof/>
        </w:rPr>
        <w:t>14</w:t>
      </w:r>
      <w:r w:rsidRPr="003860A8">
        <w:rPr>
          <w:noProof/>
        </w:rPr>
        <w:t>, 1159–1162.</w:t>
      </w:r>
    </w:p>
    <w:p w14:paraId="320F5EB4" w14:textId="77777777" w:rsidR="003860A8" w:rsidRPr="003860A8" w:rsidRDefault="003860A8" w:rsidP="003860A8">
      <w:pPr>
        <w:widowControl w:val="0"/>
        <w:autoSpaceDE w:val="0"/>
        <w:autoSpaceDN w:val="0"/>
        <w:adjustRightInd w:val="0"/>
        <w:spacing w:before="140"/>
        <w:rPr>
          <w:noProof/>
        </w:rPr>
      </w:pPr>
      <w:r w:rsidRPr="003860A8">
        <w:rPr>
          <w:noProof/>
        </w:rPr>
        <w:t xml:space="preserve">Giaever, G., Chu, A.M., Ni, L., Connelly, C., Riles, L., Véronneau, S., Dow, S., Lucau-Danila, A., Anderson, K., André, B., et al. (2002). Functional profiling of the Saccharomyces cerevisiae genome. Nature </w:t>
      </w:r>
      <w:r w:rsidRPr="003860A8">
        <w:rPr>
          <w:i/>
          <w:iCs/>
          <w:noProof/>
        </w:rPr>
        <w:t>418</w:t>
      </w:r>
      <w:r w:rsidRPr="003860A8">
        <w:rPr>
          <w:noProof/>
        </w:rPr>
        <w:t>, 387–391.</w:t>
      </w:r>
    </w:p>
    <w:p w14:paraId="12B0F14A" w14:textId="77777777" w:rsidR="003860A8" w:rsidRPr="003860A8" w:rsidRDefault="003860A8" w:rsidP="003860A8">
      <w:pPr>
        <w:widowControl w:val="0"/>
        <w:autoSpaceDE w:val="0"/>
        <w:autoSpaceDN w:val="0"/>
        <w:adjustRightInd w:val="0"/>
        <w:spacing w:before="140"/>
        <w:rPr>
          <w:noProof/>
        </w:rPr>
      </w:pPr>
      <w:r w:rsidRPr="003860A8">
        <w:rPr>
          <w:noProof/>
        </w:rPr>
        <w:t xml:space="preserve">Gibson, D.G., Young, L., Chuang, R.-Y., Venter, J.C., Hutchison, C.A., and Smith, H.O. (2009). Enzymatic assembly of DNA molecules up to several hundred kilobases. Nat. Methods </w:t>
      </w:r>
      <w:r w:rsidRPr="003860A8">
        <w:rPr>
          <w:i/>
          <w:iCs/>
          <w:noProof/>
        </w:rPr>
        <w:t>6</w:t>
      </w:r>
      <w:r w:rsidRPr="003860A8">
        <w:rPr>
          <w:noProof/>
        </w:rPr>
        <w:t>, 343–345.</w:t>
      </w:r>
    </w:p>
    <w:p w14:paraId="29256BD1" w14:textId="77777777" w:rsidR="003860A8" w:rsidRPr="003860A8" w:rsidRDefault="003860A8" w:rsidP="003860A8">
      <w:pPr>
        <w:widowControl w:val="0"/>
        <w:autoSpaceDE w:val="0"/>
        <w:autoSpaceDN w:val="0"/>
        <w:adjustRightInd w:val="0"/>
        <w:spacing w:before="140"/>
        <w:rPr>
          <w:noProof/>
        </w:rPr>
      </w:pPr>
      <w:r w:rsidRPr="003860A8">
        <w:rPr>
          <w:noProof/>
        </w:rPr>
        <w:t xml:space="preserve">Gietz, R.D., and Schiestl, R.H. (2007). High-efficiency yeast transformation using the LiAc/SS carrier DNA/PEG method. Nat. Protoc. </w:t>
      </w:r>
      <w:r w:rsidRPr="003860A8">
        <w:rPr>
          <w:i/>
          <w:iCs/>
          <w:noProof/>
        </w:rPr>
        <w:t>2</w:t>
      </w:r>
      <w:r w:rsidRPr="003860A8">
        <w:rPr>
          <w:noProof/>
        </w:rPr>
        <w:t>, 31–34.</w:t>
      </w:r>
    </w:p>
    <w:p w14:paraId="1BA5F2CA" w14:textId="77777777" w:rsidR="003860A8" w:rsidRPr="003860A8" w:rsidRDefault="003860A8" w:rsidP="003860A8">
      <w:pPr>
        <w:widowControl w:val="0"/>
        <w:autoSpaceDE w:val="0"/>
        <w:autoSpaceDN w:val="0"/>
        <w:adjustRightInd w:val="0"/>
        <w:spacing w:before="140"/>
        <w:rPr>
          <w:noProof/>
        </w:rPr>
      </w:pPr>
      <w:r w:rsidRPr="003860A8">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3860A8">
        <w:rPr>
          <w:i/>
          <w:iCs/>
          <w:noProof/>
        </w:rPr>
        <w:t>3</w:t>
      </w:r>
      <w:r w:rsidRPr="003860A8">
        <w:rPr>
          <w:noProof/>
        </w:rPr>
        <w:t>, 2168–2178.</w:t>
      </w:r>
    </w:p>
    <w:p w14:paraId="485FFC42" w14:textId="77777777" w:rsidR="003860A8" w:rsidRPr="003860A8" w:rsidRDefault="003860A8" w:rsidP="003860A8">
      <w:pPr>
        <w:widowControl w:val="0"/>
        <w:autoSpaceDE w:val="0"/>
        <w:autoSpaceDN w:val="0"/>
        <w:adjustRightInd w:val="0"/>
        <w:spacing w:before="140"/>
        <w:rPr>
          <w:noProof/>
        </w:rPr>
      </w:pPr>
      <w:r w:rsidRPr="003860A8">
        <w:rPr>
          <w:noProof/>
        </w:rPr>
        <w:t xml:space="preserve">Hartman, J.L., Garvik, B., and Hartwell, L. (2001). Principles for the Buffering of Genetic Variation. Science (80-. ). </w:t>
      </w:r>
      <w:r w:rsidRPr="003860A8">
        <w:rPr>
          <w:i/>
          <w:iCs/>
          <w:noProof/>
        </w:rPr>
        <w:t>291</w:t>
      </w:r>
      <w:r w:rsidRPr="003860A8">
        <w:rPr>
          <w:noProof/>
        </w:rPr>
        <w:t>.</w:t>
      </w:r>
    </w:p>
    <w:p w14:paraId="255D57C1" w14:textId="77777777" w:rsidR="003860A8" w:rsidRPr="003860A8" w:rsidRDefault="003860A8" w:rsidP="003860A8">
      <w:pPr>
        <w:widowControl w:val="0"/>
        <w:autoSpaceDE w:val="0"/>
        <w:autoSpaceDN w:val="0"/>
        <w:adjustRightInd w:val="0"/>
        <w:spacing w:before="140"/>
        <w:rPr>
          <w:noProof/>
        </w:rPr>
      </w:pPr>
      <w:r w:rsidRPr="003860A8">
        <w:rPr>
          <w:noProof/>
        </w:rPr>
        <w:t xml:space="preserve">Horlbeck, M.A., Xu, A., Wang, M., Bennett, N.K., Park, C.Y., Bogdanoff, D., Adamson, B., Chow, E.D., Kampmann, M., Peterson, T.R., et al. (2018). Mapping the Genetic Landscape of Human Cells. Cell </w:t>
      </w:r>
      <w:r w:rsidRPr="003860A8">
        <w:rPr>
          <w:i/>
          <w:iCs/>
          <w:noProof/>
        </w:rPr>
        <w:t>174</w:t>
      </w:r>
      <w:r w:rsidRPr="003860A8">
        <w:rPr>
          <w:noProof/>
        </w:rPr>
        <w:t>, 953–967.e22.</w:t>
      </w:r>
    </w:p>
    <w:p w14:paraId="08FC508C" w14:textId="77777777" w:rsidR="003860A8" w:rsidRPr="003860A8" w:rsidRDefault="003860A8" w:rsidP="003860A8">
      <w:pPr>
        <w:widowControl w:val="0"/>
        <w:autoSpaceDE w:val="0"/>
        <w:autoSpaceDN w:val="0"/>
        <w:adjustRightInd w:val="0"/>
        <w:spacing w:before="140"/>
        <w:rPr>
          <w:noProof/>
        </w:rPr>
      </w:pPr>
      <w:r w:rsidRPr="003860A8">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3860A8">
        <w:rPr>
          <w:i/>
          <w:iCs/>
          <w:noProof/>
        </w:rPr>
        <w:t>73</w:t>
      </w:r>
      <w:r w:rsidRPr="003860A8">
        <w:rPr>
          <w:noProof/>
        </w:rPr>
        <w:t>, 220–225.</w:t>
      </w:r>
    </w:p>
    <w:p w14:paraId="52AABEA2" w14:textId="77777777" w:rsidR="003860A8" w:rsidRPr="003860A8" w:rsidRDefault="003860A8" w:rsidP="003860A8">
      <w:pPr>
        <w:widowControl w:val="0"/>
        <w:autoSpaceDE w:val="0"/>
        <w:autoSpaceDN w:val="0"/>
        <w:adjustRightInd w:val="0"/>
        <w:spacing w:before="140"/>
        <w:rPr>
          <w:noProof/>
        </w:rPr>
      </w:pPr>
      <w:r w:rsidRPr="003860A8">
        <w:rPr>
          <w:noProof/>
        </w:rPr>
        <w:lastRenderedPageBreak/>
        <w:t xml:space="preserve">Jakočiūnas, T., Bonde, I., Herrgård, M., Harrison, S.J., Kristensen, M., Pedersen, L.E., Jensen, M.K., and Keasling, J.D. (2015). Multiplex metabolic pathway engineering using CRISPR/Cas9 in Saccharomyces cerevisiae. Metab. Eng. </w:t>
      </w:r>
      <w:r w:rsidRPr="003860A8">
        <w:rPr>
          <w:i/>
          <w:iCs/>
          <w:noProof/>
        </w:rPr>
        <w:t>28</w:t>
      </w:r>
      <w:r w:rsidRPr="003860A8">
        <w:rPr>
          <w:noProof/>
        </w:rPr>
        <w:t>, 213–222.</w:t>
      </w:r>
    </w:p>
    <w:p w14:paraId="7B603A65" w14:textId="77777777" w:rsidR="003860A8" w:rsidRPr="003860A8" w:rsidRDefault="003860A8" w:rsidP="003860A8">
      <w:pPr>
        <w:widowControl w:val="0"/>
        <w:autoSpaceDE w:val="0"/>
        <w:autoSpaceDN w:val="0"/>
        <w:adjustRightInd w:val="0"/>
        <w:spacing w:before="140"/>
        <w:rPr>
          <w:noProof/>
        </w:rPr>
      </w:pPr>
      <w:r w:rsidRPr="003860A8">
        <w:rPr>
          <w:noProof/>
        </w:rPr>
        <w:t xml:space="preserve">Jao, L.-E., Wente, S.R., and Chen, W. (2013). Efficient multiplex biallelic zebrafish genome editing using a CRISPR nuclease system. Proc. Natl. Acad. Sci. </w:t>
      </w:r>
      <w:r w:rsidRPr="003860A8">
        <w:rPr>
          <w:i/>
          <w:iCs/>
          <w:noProof/>
        </w:rPr>
        <w:t>110</w:t>
      </w:r>
      <w:r w:rsidRPr="003860A8">
        <w:rPr>
          <w:noProof/>
        </w:rPr>
        <w:t>, 13904–13909.</w:t>
      </w:r>
    </w:p>
    <w:p w14:paraId="35AD23F6" w14:textId="77777777" w:rsidR="003860A8" w:rsidRPr="003860A8" w:rsidRDefault="003860A8" w:rsidP="003860A8">
      <w:pPr>
        <w:widowControl w:val="0"/>
        <w:autoSpaceDE w:val="0"/>
        <w:autoSpaceDN w:val="0"/>
        <w:adjustRightInd w:val="0"/>
        <w:spacing w:before="140"/>
        <w:rPr>
          <w:noProof/>
        </w:rPr>
      </w:pPr>
      <w:r w:rsidRPr="003860A8">
        <w:rPr>
          <w:noProof/>
        </w:rPr>
        <w:t xml:space="preserve">Kebschull, J.M., and Zador, A.M. (2018). Cellular barcoding: lineage tracing, screening and beyond. Nat. Methods </w:t>
      </w:r>
      <w:r w:rsidRPr="003860A8">
        <w:rPr>
          <w:i/>
          <w:iCs/>
          <w:noProof/>
        </w:rPr>
        <w:t>15</w:t>
      </w:r>
      <w:r w:rsidRPr="003860A8">
        <w:rPr>
          <w:noProof/>
        </w:rPr>
        <w:t>, 871–879.</w:t>
      </w:r>
    </w:p>
    <w:p w14:paraId="4E49642A" w14:textId="77777777" w:rsidR="003860A8" w:rsidRPr="003860A8" w:rsidRDefault="003860A8" w:rsidP="003860A8">
      <w:pPr>
        <w:widowControl w:val="0"/>
        <w:autoSpaceDE w:val="0"/>
        <w:autoSpaceDN w:val="0"/>
        <w:adjustRightInd w:val="0"/>
        <w:spacing w:before="140"/>
        <w:rPr>
          <w:noProof/>
        </w:rPr>
      </w:pPr>
      <w:r w:rsidRPr="003860A8">
        <w:rPr>
          <w:noProof/>
        </w:rPr>
        <w:t xml:space="preserve">Khakhina, S., Johnson, S.S., Manoharlal, R., Russo, S.B., Blugeon, C., Lemoine, S., Sunshine, A.B., Dunham, M.J., Cowart, L.A., Devaux, F., et al. (2015). Control of Plasma Membrane Permeability by ABC Transporters. Eukaryot. Cell </w:t>
      </w:r>
      <w:r w:rsidRPr="003860A8">
        <w:rPr>
          <w:i/>
          <w:iCs/>
          <w:noProof/>
        </w:rPr>
        <w:t>14</w:t>
      </w:r>
      <w:r w:rsidRPr="003860A8">
        <w:rPr>
          <w:noProof/>
        </w:rPr>
        <w:t>, 442–453.</w:t>
      </w:r>
    </w:p>
    <w:p w14:paraId="70948A41" w14:textId="77777777" w:rsidR="003860A8" w:rsidRPr="003860A8" w:rsidRDefault="003860A8" w:rsidP="003860A8">
      <w:pPr>
        <w:widowControl w:val="0"/>
        <w:autoSpaceDE w:val="0"/>
        <w:autoSpaceDN w:val="0"/>
        <w:adjustRightInd w:val="0"/>
        <w:spacing w:before="140"/>
        <w:rPr>
          <w:noProof/>
        </w:rPr>
      </w:pPr>
      <w:r w:rsidRPr="003860A8">
        <w:rPr>
          <w:noProof/>
        </w:rPr>
        <w:t xml:space="preserve">Kolaczkowska, A., Kolaczkowski, M., Goffeau, A., and Moye-Rowley, W.S. (2008). Compensatory activation of the multidrug transporters Pdr5p, Snq2p, and Yor1p by Pdr1p in Saccharomyces cerevisiae. FEBS Lett. </w:t>
      </w:r>
      <w:r w:rsidRPr="003860A8">
        <w:rPr>
          <w:i/>
          <w:iCs/>
          <w:noProof/>
        </w:rPr>
        <w:t>582</w:t>
      </w:r>
      <w:r w:rsidRPr="003860A8">
        <w:rPr>
          <w:noProof/>
        </w:rPr>
        <w:t>, 977–983.</w:t>
      </w:r>
    </w:p>
    <w:p w14:paraId="0D88C824" w14:textId="77777777" w:rsidR="003860A8" w:rsidRPr="003860A8" w:rsidRDefault="003860A8" w:rsidP="003860A8">
      <w:pPr>
        <w:widowControl w:val="0"/>
        <w:autoSpaceDE w:val="0"/>
        <w:autoSpaceDN w:val="0"/>
        <w:adjustRightInd w:val="0"/>
        <w:spacing w:before="140"/>
        <w:rPr>
          <w:noProof/>
        </w:rPr>
      </w:pPr>
      <w:r w:rsidRPr="003860A8">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3860A8">
        <w:rPr>
          <w:i/>
          <w:iCs/>
          <w:noProof/>
        </w:rPr>
        <w:t>4</w:t>
      </w:r>
      <w:r w:rsidRPr="003860A8">
        <w:rPr>
          <w:noProof/>
        </w:rPr>
        <w:t>, 143–158.</w:t>
      </w:r>
    </w:p>
    <w:p w14:paraId="5372CF8A" w14:textId="77777777" w:rsidR="003860A8" w:rsidRPr="003860A8" w:rsidRDefault="003860A8" w:rsidP="003860A8">
      <w:pPr>
        <w:widowControl w:val="0"/>
        <w:autoSpaceDE w:val="0"/>
        <w:autoSpaceDN w:val="0"/>
        <w:adjustRightInd w:val="0"/>
        <w:spacing w:before="140"/>
        <w:rPr>
          <w:noProof/>
        </w:rPr>
      </w:pPr>
      <w:r w:rsidRPr="003860A8">
        <w:rPr>
          <w:noProof/>
        </w:rPr>
        <w:t xml:space="preserve">König, J., Rost, D., Cui, Y., and Keppler, D. (1999). Characterization of the human multidrug resistance protein isoform MRP3 localized to the basolateral hepatocyte membrane. Hepatology </w:t>
      </w:r>
      <w:r w:rsidRPr="003860A8">
        <w:rPr>
          <w:i/>
          <w:iCs/>
          <w:noProof/>
        </w:rPr>
        <w:t>29</w:t>
      </w:r>
      <w:r w:rsidRPr="003860A8">
        <w:rPr>
          <w:noProof/>
        </w:rPr>
        <w:t>, 1156–1163.</w:t>
      </w:r>
    </w:p>
    <w:p w14:paraId="7690BF64" w14:textId="77777777" w:rsidR="003860A8" w:rsidRPr="003860A8" w:rsidRDefault="003860A8" w:rsidP="003860A8">
      <w:pPr>
        <w:widowControl w:val="0"/>
        <w:autoSpaceDE w:val="0"/>
        <w:autoSpaceDN w:val="0"/>
        <w:adjustRightInd w:val="0"/>
        <w:spacing w:before="140"/>
        <w:rPr>
          <w:noProof/>
        </w:rPr>
      </w:pPr>
      <w:r w:rsidRPr="003860A8">
        <w:rPr>
          <w:noProof/>
        </w:rPr>
        <w:t xml:space="preserve">Kuzmin, E., VanderSluis, B., Wang, W., Tan, G., Deshpande, R., Chen, Y., Usaj, M., Balint, A., Mattiazzi Usaj, M., van Leeuwen, J., et al. (2018). Systematic analysis of complex genetic interactions. Science (80-. ). </w:t>
      </w:r>
      <w:r w:rsidRPr="003860A8">
        <w:rPr>
          <w:i/>
          <w:iCs/>
          <w:noProof/>
        </w:rPr>
        <w:t>360</w:t>
      </w:r>
      <w:r w:rsidRPr="003860A8">
        <w:rPr>
          <w:noProof/>
        </w:rPr>
        <w:t>, eaao1729.</w:t>
      </w:r>
    </w:p>
    <w:p w14:paraId="2A0B4C80" w14:textId="77777777" w:rsidR="003860A8" w:rsidRPr="003860A8" w:rsidRDefault="003860A8" w:rsidP="003860A8">
      <w:pPr>
        <w:widowControl w:val="0"/>
        <w:autoSpaceDE w:val="0"/>
        <w:autoSpaceDN w:val="0"/>
        <w:adjustRightInd w:val="0"/>
        <w:spacing w:before="140"/>
        <w:rPr>
          <w:noProof/>
        </w:rPr>
      </w:pPr>
      <w:r w:rsidRPr="003860A8">
        <w:rPr>
          <w:noProof/>
        </w:rPr>
        <w:t xml:space="preserve">Lee, A.Y., St Onge, R.P., Proctor, M.J., Wallace, I.M., Nile, A.H., Spagnuolo, P.A., Jitkova, Y., Gronda, M., Wu, Y., Kim, M.K., et al. (2014). Mapping the cellular response to small molecules using chemogenomic fitness signatures. Science </w:t>
      </w:r>
      <w:r w:rsidRPr="003860A8">
        <w:rPr>
          <w:i/>
          <w:iCs/>
          <w:noProof/>
        </w:rPr>
        <w:t>344</w:t>
      </w:r>
      <w:r w:rsidRPr="003860A8">
        <w:rPr>
          <w:noProof/>
        </w:rPr>
        <w:t>, 208–211.</w:t>
      </w:r>
    </w:p>
    <w:p w14:paraId="0E829701" w14:textId="77777777" w:rsidR="003860A8" w:rsidRPr="003860A8" w:rsidRDefault="003860A8" w:rsidP="003860A8">
      <w:pPr>
        <w:widowControl w:val="0"/>
        <w:autoSpaceDE w:val="0"/>
        <w:autoSpaceDN w:val="0"/>
        <w:adjustRightInd w:val="0"/>
        <w:spacing w:before="140"/>
        <w:rPr>
          <w:noProof/>
        </w:rPr>
      </w:pPr>
      <w:r w:rsidRPr="003860A8">
        <w:rPr>
          <w:noProof/>
        </w:rPr>
        <w:t xml:space="preserve">Ma, J., Yu, M.K., Fong, S., Ono, K., Sage, E., Demchak, B., Sharan, R., and Ideker, T. (2018). Using deep learning to model the hierarchical structure and function of a cell. Nat. Methods </w:t>
      </w:r>
      <w:r w:rsidRPr="003860A8">
        <w:rPr>
          <w:i/>
          <w:iCs/>
          <w:noProof/>
        </w:rPr>
        <w:t>15</w:t>
      </w:r>
      <w:r w:rsidRPr="003860A8">
        <w:rPr>
          <w:noProof/>
        </w:rPr>
        <w:t>, 290–298.</w:t>
      </w:r>
    </w:p>
    <w:p w14:paraId="42E7C64C" w14:textId="77777777" w:rsidR="003860A8" w:rsidRPr="003860A8" w:rsidRDefault="003860A8" w:rsidP="003860A8">
      <w:pPr>
        <w:widowControl w:val="0"/>
        <w:autoSpaceDE w:val="0"/>
        <w:autoSpaceDN w:val="0"/>
        <w:adjustRightInd w:val="0"/>
        <w:spacing w:before="140"/>
        <w:rPr>
          <w:noProof/>
        </w:rPr>
      </w:pPr>
      <w:r w:rsidRPr="003860A8">
        <w:rPr>
          <w:noProof/>
        </w:rPr>
        <w:t xml:space="preserve">Mani, R., St Onge, R.P., Hartman, J.L., Giaever, G., and Roth, F.P. (2008). Defining genetic interaction. Proc. Natl. Acad. Sci. U. S. A. </w:t>
      </w:r>
      <w:r w:rsidRPr="003860A8">
        <w:rPr>
          <w:i/>
          <w:iCs/>
          <w:noProof/>
        </w:rPr>
        <w:t>105</w:t>
      </w:r>
      <w:r w:rsidRPr="003860A8">
        <w:rPr>
          <w:noProof/>
        </w:rPr>
        <w:t>, 3461–3466.</w:t>
      </w:r>
    </w:p>
    <w:p w14:paraId="50AF2FA5" w14:textId="77777777" w:rsidR="003860A8" w:rsidRPr="003860A8" w:rsidRDefault="003860A8" w:rsidP="003860A8">
      <w:pPr>
        <w:widowControl w:val="0"/>
        <w:autoSpaceDE w:val="0"/>
        <w:autoSpaceDN w:val="0"/>
        <w:adjustRightInd w:val="0"/>
        <w:spacing w:before="140"/>
        <w:rPr>
          <w:noProof/>
        </w:rPr>
      </w:pPr>
      <w:r w:rsidRPr="003860A8">
        <w:rPr>
          <w:noProof/>
        </w:rPr>
        <w:t xml:space="preserve">Najm, F.J., Strand, C., Donovan, K.F., Hegde, M., Sanson, K.R., Vaimberg, E.W., Sullender, M.E., Hartenian, E., Kalani, Z., Fusi, N., et al. (2017). Orthologous CRISPR–Cas9 enzymes for combinatorial genetic screens. Nat. Biotechnol. </w:t>
      </w:r>
      <w:r w:rsidRPr="003860A8">
        <w:rPr>
          <w:i/>
          <w:iCs/>
          <w:noProof/>
        </w:rPr>
        <w:t>36</w:t>
      </w:r>
      <w:r w:rsidRPr="003860A8">
        <w:rPr>
          <w:noProof/>
        </w:rPr>
        <w:t>, 179–189.</w:t>
      </w:r>
    </w:p>
    <w:p w14:paraId="6BC3A534" w14:textId="77777777" w:rsidR="003860A8" w:rsidRPr="003860A8" w:rsidRDefault="003860A8" w:rsidP="003860A8">
      <w:pPr>
        <w:widowControl w:val="0"/>
        <w:autoSpaceDE w:val="0"/>
        <w:autoSpaceDN w:val="0"/>
        <w:adjustRightInd w:val="0"/>
        <w:spacing w:before="140"/>
        <w:rPr>
          <w:noProof/>
        </w:rPr>
      </w:pPr>
      <w:r w:rsidRPr="003860A8">
        <w:rPr>
          <w:noProof/>
        </w:rPr>
        <w:t xml:space="preserve">Otwinowski, J., McCandlish, D.M., and Plotkin, J.B. (2018). Inferring the shape of global epistasis. Proc. Natl. Acad. Sci. U. S. A. </w:t>
      </w:r>
      <w:r w:rsidRPr="003860A8">
        <w:rPr>
          <w:i/>
          <w:iCs/>
          <w:noProof/>
        </w:rPr>
        <w:t>115</w:t>
      </w:r>
      <w:r w:rsidRPr="003860A8">
        <w:rPr>
          <w:noProof/>
        </w:rPr>
        <w:t>, E7550–E7558.</w:t>
      </w:r>
    </w:p>
    <w:p w14:paraId="4BA5BB0B" w14:textId="77777777" w:rsidR="003860A8" w:rsidRPr="003860A8" w:rsidRDefault="003860A8" w:rsidP="003860A8">
      <w:pPr>
        <w:widowControl w:val="0"/>
        <w:autoSpaceDE w:val="0"/>
        <w:autoSpaceDN w:val="0"/>
        <w:adjustRightInd w:val="0"/>
        <w:spacing w:before="140"/>
        <w:rPr>
          <w:noProof/>
        </w:rPr>
      </w:pPr>
      <w:r w:rsidRPr="003860A8">
        <w:rPr>
          <w:noProof/>
        </w:rPr>
        <w:t>Rubin, A.J., Parker, K.R., Satpathy, A.T., Qi, Y., Wu, B., Ong, A.J., Mumbach, M.R., Ji, A.L., Kim, D.S., Cho, S.W., et al. (2018). Coupled Single-Cell CRISPR Screening and Epigenomic Profiling Reveals Causal Gene Regulatory Networks. Cell.</w:t>
      </w:r>
    </w:p>
    <w:p w14:paraId="30057847" w14:textId="77777777" w:rsidR="003860A8" w:rsidRPr="003860A8" w:rsidRDefault="003860A8" w:rsidP="003860A8">
      <w:pPr>
        <w:widowControl w:val="0"/>
        <w:autoSpaceDE w:val="0"/>
        <w:autoSpaceDN w:val="0"/>
        <w:adjustRightInd w:val="0"/>
        <w:spacing w:before="140"/>
        <w:rPr>
          <w:noProof/>
        </w:rPr>
      </w:pPr>
      <w:r w:rsidRPr="003860A8">
        <w:rPr>
          <w:noProof/>
        </w:rPr>
        <w:lastRenderedPageBreak/>
        <w:t xml:space="preserve">Sarkisyan, K.S., Bolotin, D.A., Meer, M. V., Usmanova, D.R., Mishin, A.S., Sharonov, G. V., Ivankov, D.N., Bozhanova, N.G., Baranov, M.S., Soylemez, O., et al. (2016). Local fitness landscape of the green fluorescent protein. Nature </w:t>
      </w:r>
      <w:r w:rsidRPr="003860A8">
        <w:rPr>
          <w:i/>
          <w:iCs/>
          <w:noProof/>
        </w:rPr>
        <w:t>533</w:t>
      </w:r>
      <w:r w:rsidRPr="003860A8">
        <w:rPr>
          <w:noProof/>
        </w:rPr>
        <w:t>, 397–401.</w:t>
      </w:r>
    </w:p>
    <w:p w14:paraId="5CE4091E" w14:textId="77777777" w:rsidR="003860A8" w:rsidRPr="003860A8" w:rsidRDefault="003860A8" w:rsidP="003860A8">
      <w:pPr>
        <w:widowControl w:val="0"/>
        <w:autoSpaceDE w:val="0"/>
        <w:autoSpaceDN w:val="0"/>
        <w:adjustRightInd w:val="0"/>
        <w:spacing w:before="140"/>
        <w:rPr>
          <w:noProof/>
        </w:rPr>
      </w:pPr>
      <w:r w:rsidRPr="003860A8">
        <w:rPr>
          <w:noProof/>
        </w:rPr>
        <w:t>Shaw, W.M., Yamauchi, H., Mead, J., Gowers, G.F., Oling, D., Larsson, N., Wigglesworth, M., Ladds, G., and Ellis, T. (2018). Engineering a model cell for rational tuning of GPCR signaling. BioRxiv 390559.</w:t>
      </w:r>
    </w:p>
    <w:p w14:paraId="333EAF1F" w14:textId="77777777" w:rsidR="003860A8" w:rsidRPr="003860A8" w:rsidRDefault="003860A8" w:rsidP="003860A8">
      <w:pPr>
        <w:widowControl w:val="0"/>
        <w:autoSpaceDE w:val="0"/>
        <w:autoSpaceDN w:val="0"/>
        <w:adjustRightInd w:val="0"/>
        <w:spacing w:before="140"/>
        <w:rPr>
          <w:noProof/>
        </w:rPr>
      </w:pPr>
      <w:r w:rsidRPr="003860A8">
        <w:rPr>
          <w:noProof/>
        </w:rPr>
        <w:t xml:space="preserve">Shekhar-Guturja, T., Tebung, W.A., Mount, H., Liu, N., Köhler, J.R., Whiteway, M., and Cowen, L.E. (2016). Beauvericin Potentiates Azole Activity via Inhibition of Multidrug Efflux, Blocks </w:t>
      </w:r>
      <w:r w:rsidRPr="003860A8">
        <w:rPr>
          <w:i/>
          <w:iCs/>
          <w:noProof/>
        </w:rPr>
        <w:t>C. albicans</w:t>
      </w:r>
      <w:r w:rsidRPr="003860A8">
        <w:rPr>
          <w:noProof/>
        </w:rPr>
        <w:t xml:space="preserve"> Morphogenesis, and is Effluxed via Yor1 and Circuitry Controlled by Zcf29. Antimicrob. Agents Chemother. </w:t>
      </w:r>
      <w:r w:rsidRPr="003860A8">
        <w:rPr>
          <w:i/>
          <w:iCs/>
          <w:noProof/>
        </w:rPr>
        <w:t>60</w:t>
      </w:r>
      <w:r w:rsidRPr="003860A8">
        <w:rPr>
          <w:noProof/>
        </w:rPr>
        <w:t>, AAC.01959-16.</w:t>
      </w:r>
    </w:p>
    <w:p w14:paraId="06D10F55" w14:textId="77777777" w:rsidR="003860A8" w:rsidRPr="003860A8" w:rsidRDefault="003860A8" w:rsidP="003860A8">
      <w:pPr>
        <w:widowControl w:val="0"/>
        <w:autoSpaceDE w:val="0"/>
        <w:autoSpaceDN w:val="0"/>
        <w:adjustRightInd w:val="0"/>
        <w:spacing w:before="140"/>
        <w:rPr>
          <w:noProof/>
        </w:rPr>
      </w:pPr>
      <w:r w:rsidRPr="003860A8">
        <w:rPr>
          <w:noProof/>
        </w:rPr>
        <w:t xml:space="preserve">Shen, J.P., and Ideker, T. (2018). Synthetic Lethal Networks for Precision Oncology: Promises and Pitfalls. J. Mol. Biol. </w:t>
      </w:r>
      <w:r w:rsidRPr="003860A8">
        <w:rPr>
          <w:i/>
          <w:iCs/>
          <w:noProof/>
        </w:rPr>
        <w:t>430</w:t>
      </w:r>
      <w:r w:rsidRPr="003860A8">
        <w:rPr>
          <w:noProof/>
        </w:rPr>
        <w:t>, 2900–2912.</w:t>
      </w:r>
    </w:p>
    <w:p w14:paraId="1D45E5E8" w14:textId="77777777" w:rsidR="003860A8" w:rsidRPr="003860A8" w:rsidRDefault="003860A8" w:rsidP="003860A8">
      <w:pPr>
        <w:widowControl w:val="0"/>
        <w:autoSpaceDE w:val="0"/>
        <w:autoSpaceDN w:val="0"/>
        <w:adjustRightInd w:val="0"/>
        <w:spacing w:before="140"/>
        <w:rPr>
          <w:noProof/>
        </w:rPr>
      </w:pPr>
      <w:r w:rsidRPr="003860A8">
        <w:rPr>
          <w:noProof/>
        </w:rPr>
        <w:t xml:space="preserve">Shen, J.P., Zhao, D., Sasik, R., Luebeck, J., Birmingham, A., Bojorquez-Gomez, A., Licon, K., Klepper, K., Pekin, D., Beckett, A.N., et al. (2017). Combinatorial CRISPR–Cas9 screens for de novo mapping of genetic interactions. Nat. Methods </w:t>
      </w:r>
      <w:r w:rsidRPr="003860A8">
        <w:rPr>
          <w:i/>
          <w:iCs/>
          <w:noProof/>
        </w:rPr>
        <w:t>14</w:t>
      </w:r>
      <w:r w:rsidRPr="003860A8">
        <w:rPr>
          <w:noProof/>
        </w:rPr>
        <w:t>, 573–576.</w:t>
      </w:r>
    </w:p>
    <w:p w14:paraId="1D91A756" w14:textId="77777777" w:rsidR="003860A8" w:rsidRPr="003860A8" w:rsidRDefault="003860A8" w:rsidP="003860A8">
      <w:pPr>
        <w:widowControl w:val="0"/>
        <w:autoSpaceDE w:val="0"/>
        <w:autoSpaceDN w:val="0"/>
        <w:adjustRightInd w:val="0"/>
        <w:spacing w:before="140"/>
        <w:rPr>
          <w:noProof/>
        </w:rPr>
      </w:pPr>
      <w:r w:rsidRPr="003860A8">
        <w:rPr>
          <w:noProof/>
        </w:rPr>
        <w:t xml:space="preserve">Snider, J., Kittanakom, S., Damjanovic, D., Curak, J., Wong, V., and Stagljar, I. (2010). Detecting interactions with membrane proteins using a membrane two-hybrid assay in yeast. Nat. Protoc. </w:t>
      </w:r>
      <w:r w:rsidRPr="003860A8">
        <w:rPr>
          <w:i/>
          <w:iCs/>
          <w:noProof/>
        </w:rPr>
        <w:t>5</w:t>
      </w:r>
      <w:r w:rsidRPr="003860A8">
        <w:rPr>
          <w:noProof/>
        </w:rPr>
        <w:t>, 1281–1293.</w:t>
      </w:r>
    </w:p>
    <w:p w14:paraId="77CD4E9A" w14:textId="77777777" w:rsidR="003860A8" w:rsidRPr="003860A8" w:rsidRDefault="003860A8" w:rsidP="003860A8">
      <w:pPr>
        <w:widowControl w:val="0"/>
        <w:autoSpaceDE w:val="0"/>
        <w:autoSpaceDN w:val="0"/>
        <w:adjustRightInd w:val="0"/>
        <w:spacing w:before="140"/>
        <w:rPr>
          <w:noProof/>
        </w:rPr>
      </w:pPr>
      <w:r w:rsidRPr="003860A8">
        <w:rPr>
          <w:noProof/>
        </w:rPr>
        <w:t xml:space="preserve">Snider, J., Hanif, A., Lee, M.E., Jin, K., Yu, A.R., Graham, C., Chuk, M., Damjanovic, D., Wierzbicka, M., Tang, P., et al. (2013). Mapping the functional yeast ABC transporter interactome. Nat. Chem. Biol. </w:t>
      </w:r>
      <w:r w:rsidRPr="003860A8">
        <w:rPr>
          <w:i/>
          <w:iCs/>
          <w:noProof/>
        </w:rPr>
        <w:t>9</w:t>
      </w:r>
      <w:r w:rsidRPr="003860A8">
        <w:rPr>
          <w:noProof/>
        </w:rPr>
        <w:t>, 565–572.</w:t>
      </w:r>
    </w:p>
    <w:p w14:paraId="1A4D6B46" w14:textId="77777777" w:rsidR="003860A8" w:rsidRPr="003860A8" w:rsidRDefault="003860A8" w:rsidP="003860A8">
      <w:pPr>
        <w:widowControl w:val="0"/>
        <w:autoSpaceDE w:val="0"/>
        <w:autoSpaceDN w:val="0"/>
        <w:adjustRightInd w:val="0"/>
        <w:spacing w:before="140"/>
        <w:rPr>
          <w:noProof/>
        </w:rPr>
      </w:pPr>
      <w:r w:rsidRPr="003860A8">
        <w:rPr>
          <w:noProof/>
        </w:rPr>
        <w:t xml:space="preserve">Sousa, C.A., Hanselaer, S., and Soares, E. V. (2015). ABCC Subfamily Vacuolar Transporters are Involved in Pb (Lead) Detoxification in Saccharomyces cerevisiae. Appl. Biochem. Biotechnol. </w:t>
      </w:r>
      <w:r w:rsidRPr="003860A8">
        <w:rPr>
          <w:i/>
          <w:iCs/>
          <w:noProof/>
        </w:rPr>
        <w:t>175</w:t>
      </w:r>
      <w:r w:rsidRPr="003860A8">
        <w:rPr>
          <w:noProof/>
        </w:rPr>
        <w:t>, 65–74.</w:t>
      </w:r>
    </w:p>
    <w:p w14:paraId="271923B0" w14:textId="77777777" w:rsidR="003860A8" w:rsidRPr="003860A8" w:rsidRDefault="003860A8" w:rsidP="003860A8">
      <w:pPr>
        <w:widowControl w:val="0"/>
        <w:autoSpaceDE w:val="0"/>
        <w:autoSpaceDN w:val="0"/>
        <w:adjustRightInd w:val="0"/>
        <w:spacing w:before="140"/>
        <w:rPr>
          <w:noProof/>
        </w:rPr>
      </w:pPr>
      <w:r w:rsidRPr="003860A8">
        <w:rPr>
          <w:noProof/>
        </w:rPr>
        <w:t xml:space="preserve">St Onge, R.P., Mani, R., Oh, J., Proctor, M., Fung, E., Davis, R.W., Nislow, C., Roth, F.P., and Giaever, G. (2007). Systematic pathway analysis using high-resolution fitness profiling of combinatorial gene deletions. Nat. Genet. </w:t>
      </w:r>
      <w:r w:rsidRPr="003860A8">
        <w:rPr>
          <w:i/>
          <w:iCs/>
          <w:noProof/>
        </w:rPr>
        <w:t>39</w:t>
      </w:r>
      <w:r w:rsidRPr="003860A8">
        <w:rPr>
          <w:noProof/>
        </w:rPr>
        <w:t>, 199–206.</w:t>
      </w:r>
    </w:p>
    <w:p w14:paraId="0A7AE6D1" w14:textId="77777777" w:rsidR="003860A8" w:rsidRPr="003860A8" w:rsidRDefault="003860A8" w:rsidP="003860A8">
      <w:pPr>
        <w:widowControl w:val="0"/>
        <w:autoSpaceDE w:val="0"/>
        <w:autoSpaceDN w:val="0"/>
        <w:adjustRightInd w:val="0"/>
        <w:spacing w:before="140"/>
        <w:rPr>
          <w:noProof/>
        </w:rPr>
      </w:pPr>
      <w:r w:rsidRPr="003860A8">
        <w:rPr>
          <w:noProof/>
        </w:rPr>
        <w:t xml:space="preserve">Suzuki, Y., St Onge, R.P., Mani, R., King, O.D., Heilbut, A., Labunskyy, V.M., Chen, W., Pham, L., Zhang, L. V, Tong, A.H.Y., et al. (2011). Knocking out multigene redundancies via cycles of sexual assortment and fluorescence selection. Nat. Methods </w:t>
      </w:r>
      <w:r w:rsidRPr="003860A8">
        <w:rPr>
          <w:i/>
          <w:iCs/>
          <w:noProof/>
        </w:rPr>
        <w:t>8</w:t>
      </w:r>
      <w:r w:rsidRPr="003860A8">
        <w:rPr>
          <w:noProof/>
        </w:rPr>
        <w:t>, 159–164.</w:t>
      </w:r>
    </w:p>
    <w:p w14:paraId="27F5852B" w14:textId="77777777" w:rsidR="003860A8" w:rsidRPr="003860A8" w:rsidRDefault="003860A8" w:rsidP="003860A8">
      <w:pPr>
        <w:widowControl w:val="0"/>
        <w:autoSpaceDE w:val="0"/>
        <w:autoSpaceDN w:val="0"/>
        <w:adjustRightInd w:val="0"/>
        <w:spacing w:before="140"/>
        <w:rPr>
          <w:noProof/>
        </w:rPr>
      </w:pPr>
      <w:r w:rsidRPr="003860A8">
        <w:rPr>
          <w:noProof/>
        </w:rPr>
        <w:t xml:space="preserve">Tarassov, K., Messier, V., Landry, C.R., Radinovic, S., Serna Molina, M.M., Shames, I., Malitskaya, Y., Vogel, J., Bussey, H., and Michnick, S.W. (2008). An in vivo map of the yeast protein interactome. Science </w:t>
      </w:r>
      <w:r w:rsidRPr="003860A8">
        <w:rPr>
          <w:i/>
          <w:iCs/>
          <w:noProof/>
        </w:rPr>
        <w:t>320</w:t>
      </w:r>
      <w:r w:rsidRPr="003860A8">
        <w:rPr>
          <w:noProof/>
        </w:rPr>
        <w:t>, 1465–1470.</w:t>
      </w:r>
    </w:p>
    <w:p w14:paraId="110280AA" w14:textId="77777777" w:rsidR="003860A8" w:rsidRPr="003860A8" w:rsidRDefault="003860A8" w:rsidP="003860A8">
      <w:pPr>
        <w:widowControl w:val="0"/>
        <w:autoSpaceDE w:val="0"/>
        <w:autoSpaceDN w:val="0"/>
        <w:adjustRightInd w:val="0"/>
        <w:spacing w:before="140"/>
        <w:rPr>
          <w:noProof/>
        </w:rPr>
      </w:pPr>
      <w:r w:rsidRPr="003860A8">
        <w:rPr>
          <w:noProof/>
        </w:rPr>
        <w:t xml:space="preserve">Taylor, M.B., Ehrenreich, I.M., Rothstein, R., Hu, T., and Mast, J. (2014). Genetic Interactions Involving Five or More Genes Contribute to a Complex Trait in Yeast. PLoS Genet. </w:t>
      </w:r>
      <w:r w:rsidRPr="003860A8">
        <w:rPr>
          <w:i/>
          <w:iCs/>
          <w:noProof/>
        </w:rPr>
        <w:t>10</w:t>
      </w:r>
      <w:r w:rsidRPr="003860A8">
        <w:rPr>
          <w:noProof/>
        </w:rPr>
        <w:t>, e1004324.</w:t>
      </w:r>
    </w:p>
    <w:p w14:paraId="280EBC85" w14:textId="77777777" w:rsidR="003860A8" w:rsidRPr="003860A8" w:rsidRDefault="003860A8" w:rsidP="003860A8">
      <w:pPr>
        <w:widowControl w:val="0"/>
        <w:autoSpaceDE w:val="0"/>
        <w:autoSpaceDN w:val="0"/>
        <w:adjustRightInd w:val="0"/>
        <w:spacing w:before="140"/>
        <w:rPr>
          <w:noProof/>
        </w:rPr>
      </w:pPr>
      <w:r w:rsidRPr="003860A8">
        <w:rPr>
          <w:noProof/>
        </w:rPr>
        <w:t xml:space="preserve">Wang, H., Yang, H., Shivalila, C.S., Dawlaty, M.M., Cheng, A.W., Zhang, F., and Jaenisch, R. (2013). One-Step Generation of Mice Carrying Mutations in Multiple Genes by CRISPR/Cas-Mediated Genome Engineering. Cell </w:t>
      </w:r>
      <w:r w:rsidRPr="003860A8">
        <w:rPr>
          <w:i/>
          <w:iCs/>
          <w:noProof/>
        </w:rPr>
        <w:t>153</w:t>
      </w:r>
      <w:r w:rsidRPr="003860A8">
        <w:rPr>
          <w:noProof/>
        </w:rPr>
        <w:t>, 910–918.</w:t>
      </w:r>
    </w:p>
    <w:p w14:paraId="58630E16" w14:textId="77777777" w:rsidR="003860A8" w:rsidRPr="003860A8" w:rsidRDefault="003860A8" w:rsidP="003860A8">
      <w:pPr>
        <w:widowControl w:val="0"/>
        <w:autoSpaceDE w:val="0"/>
        <w:autoSpaceDN w:val="0"/>
        <w:adjustRightInd w:val="0"/>
        <w:spacing w:before="140"/>
        <w:rPr>
          <w:noProof/>
        </w:rPr>
      </w:pPr>
      <w:r w:rsidRPr="003860A8">
        <w:rPr>
          <w:noProof/>
        </w:rPr>
        <w:t xml:space="preserve">Wang, M., Herrmann, C.J., Simonovic, M., Szklarczyk, D., and von Mering, C. (2015). Version </w:t>
      </w:r>
      <w:r w:rsidRPr="003860A8">
        <w:rPr>
          <w:noProof/>
        </w:rPr>
        <w:lastRenderedPageBreak/>
        <w:t xml:space="preserve">4.0 of PaxDb: Protein abundance data, integrated across model organisms, tissues, and cell-lines. Proteomics </w:t>
      </w:r>
      <w:r w:rsidRPr="003860A8">
        <w:rPr>
          <w:i/>
          <w:iCs/>
          <w:noProof/>
        </w:rPr>
        <w:t>15</w:t>
      </w:r>
      <w:r w:rsidRPr="003860A8">
        <w:rPr>
          <w:noProof/>
        </w:rPr>
        <w:t>, 3163–3168.</w:t>
      </w:r>
    </w:p>
    <w:p w14:paraId="6B203EAD" w14:textId="77777777" w:rsidR="003860A8" w:rsidRPr="003860A8" w:rsidRDefault="003860A8" w:rsidP="003860A8">
      <w:pPr>
        <w:widowControl w:val="0"/>
        <w:autoSpaceDE w:val="0"/>
        <w:autoSpaceDN w:val="0"/>
        <w:adjustRightInd w:val="0"/>
        <w:spacing w:before="140"/>
        <w:rPr>
          <w:noProof/>
        </w:rPr>
      </w:pPr>
      <w:r w:rsidRPr="003860A8">
        <w:rPr>
          <w:noProof/>
        </w:rPr>
        <w:t xml:space="preserve">Wieczorke, R., Krampe, S., Weierstall, T., Freidel, K., Hollenberg, C.P., and Boles, E. (1999). Concurrent knock-out of at least 20 transporter genes is required to block uptake of hexoses in Saccharomyces cerevisiae. FEBS Lett. </w:t>
      </w:r>
      <w:r w:rsidRPr="003860A8">
        <w:rPr>
          <w:i/>
          <w:iCs/>
          <w:noProof/>
        </w:rPr>
        <w:t>464</w:t>
      </w:r>
      <w:r w:rsidRPr="003860A8">
        <w:rPr>
          <w:noProof/>
        </w:rPr>
        <w:t>, 123–128.</w:t>
      </w:r>
    </w:p>
    <w:p w14:paraId="4F116723" w14:textId="77777777" w:rsidR="003860A8" w:rsidRPr="003860A8" w:rsidRDefault="003860A8" w:rsidP="003860A8">
      <w:pPr>
        <w:widowControl w:val="0"/>
        <w:autoSpaceDE w:val="0"/>
        <w:autoSpaceDN w:val="0"/>
        <w:adjustRightInd w:val="0"/>
        <w:spacing w:before="140"/>
        <w:rPr>
          <w:noProof/>
        </w:rPr>
      </w:pPr>
      <w:r w:rsidRPr="003860A8">
        <w:rPr>
          <w:noProof/>
        </w:rPr>
        <w:t xml:space="preserve">Wong, A.S.L., Choi, G.C.G., Cui, C.H., Pregernig, G., Milani, P., Adam, M., Perli, S.D., Kazer, S.W., Gaillard, A., Hermann, M., et al. (2016). Multiplexed barcoded CRISPR-Cas9 screening enabled by CombiGEM. Proc. Natl. Acad. Sci. U. S. A. </w:t>
      </w:r>
      <w:r w:rsidRPr="003860A8">
        <w:rPr>
          <w:i/>
          <w:iCs/>
          <w:noProof/>
        </w:rPr>
        <w:t>113</w:t>
      </w:r>
      <w:r w:rsidRPr="003860A8">
        <w:rPr>
          <w:noProof/>
        </w:rPr>
        <w:t>, 2544–2549.</w:t>
      </w:r>
    </w:p>
    <w:p w14:paraId="69AE7FF5" w14:textId="77777777" w:rsidR="003860A8" w:rsidRPr="003860A8" w:rsidRDefault="003860A8" w:rsidP="003860A8">
      <w:pPr>
        <w:widowControl w:val="0"/>
        <w:autoSpaceDE w:val="0"/>
        <w:autoSpaceDN w:val="0"/>
        <w:adjustRightInd w:val="0"/>
        <w:spacing w:before="140"/>
        <w:rPr>
          <w:noProof/>
        </w:rPr>
      </w:pPr>
      <w:r w:rsidRPr="003860A8">
        <w:rPr>
          <w:noProof/>
        </w:rPr>
        <w:t xml:space="preserve">Xu, S., Wang, Z., Kim, K.W., Jin, Y., and Chisholm, A.D. (2016). Targeted Mutagenesis of Duplicated Genes in Caenorhabditis elegans Using CRISPR-Cas9. J. Genet. Genomics </w:t>
      </w:r>
      <w:r w:rsidRPr="003860A8">
        <w:rPr>
          <w:i/>
          <w:iCs/>
          <w:noProof/>
        </w:rPr>
        <w:t>43</w:t>
      </w:r>
      <w:r w:rsidRPr="003860A8">
        <w:rPr>
          <w:noProof/>
        </w:rPr>
        <w:t>, 103–106.</w:t>
      </w:r>
    </w:p>
    <w:p w14:paraId="666FB677" w14:textId="77777777" w:rsidR="003860A8" w:rsidRPr="003860A8" w:rsidRDefault="003860A8" w:rsidP="003860A8">
      <w:pPr>
        <w:widowControl w:val="0"/>
        <w:autoSpaceDE w:val="0"/>
        <w:autoSpaceDN w:val="0"/>
        <w:adjustRightInd w:val="0"/>
        <w:spacing w:before="140"/>
        <w:rPr>
          <w:noProof/>
        </w:rPr>
      </w:pPr>
      <w:r w:rsidRPr="003860A8">
        <w:rPr>
          <w:noProof/>
        </w:rPr>
        <w:t xml:space="preserve">Yachie, N., Petsalaki, E., Mellor, J.C., Weile, J., Jacob, Y., Verby, M., Ozturk, S.B., Li, S., Cote, A.G., Mosca, R., et al. (2016). Pooled-matrix protein interaction screens using Barcode Fusion Genetics. Mol. Syst. Biol. </w:t>
      </w:r>
      <w:r w:rsidRPr="003860A8">
        <w:rPr>
          <w:i/>
          <w:iCs/>
          <w:noProof/>
        </w:rPr>
        <w:t>12</w:t>
      </w:r>
      <w:r w:rsidRPr="003860A8">
        <w:rPr>
          <w:noProof/>
        </w:rPr>
        <w:t>, 863.</w:t>
      </w:r>
    </w:p>
    <w:p w14:paraId="66B7D29D" w14:textId="77777777" w:rsidR="003860A8" w:rsidRPr="003860A8" w:rsidRDefault="003860A8" w:rsidP="003860A8">
      <w:pPr>
        <w:widowControl w:val="0"/>
        <w:autoSpaceDE w:val="0"/>
        <w:autoSpaceDN w:val="0"/>
        <w:adjustRightInd w:val="0"/>
        <w:spacing w:before="140"/>
        <w:rPr>
          <w:noProof/>
        </w:rPr>
      </w:pPr>
      <w:r w:rsidRPr="003860A8">
        <w:rPr>
          <w:noProof/>
        </w:rPr>
        <w:t xml:space="preserve">Zeitoun, R.I., Pines, G., Grau, W.C., and Gill, R.T. (2017). Quantitative Tracking of Combinatorially Engineered Populations with Multiplexed Binary Assemblies. ACS Synth. Biol. </w:t>
      </w:r>
      <w:r w:rsidRPr="003860A8">
        <w:rPr>
          <w:i/>
          <w:iCs/>
          <w:noProof/>
        </w:rPr>
        <w:t>6</w:t>
      </w:r>
      <w:r w:rsidRPr="003860A8">
        <w:rPr>
          <w:noProof/>
        </w:rPr>
        <w:t>, 619–627.</w:t>
      </w:r>
    </w:p>
    <w:p w14:paraId="3517B3A4" w14:textId="77777777" w:rsidR="003860A8" w:rsidRPr="003860A8" w:rsidRDefault="003860A8" w:rsidP="003860A8">
      <w:pPr>
        <w:widowControl w:val="0"/>
        <w:autoSpaceDE w:val="0"/>
        <w:autoSpaceDN w:val="0"/>
        <w:adjustRightInd w:val="0"/>
        <w:spacing w:before="140"/>
        <w:rPr>
          <w:noProof/>
        </w:rPr>
      </w:pPr>
      <w:r w:rsidRPr="003860A8">
        <w:rPr>
          <w:noProof/>
        </w:rPr>
        <w:t xml:space="preserve">Zhang, Z., Mao, Y., Ha, S., Liu, W., Botella, J.R., and Zhu, J.-K. (2016). A multiplex CRISPR/Cas9 platform for fast and efficient editing of multiple genes in Arabidopsis. Plant Cell Rep. </w:t>
      </w:r>
      <w:r w:rsidRPr="003860A8">
        <w:rPr>
          <w:i/>
          <w:iCs/>
          <w:noProof/>
        </w:rPr>
        <w:t>35</w:t>
      </w:r>
      <w:r w:rsidRPr="003860A8">
        <w:rPr>
          <w:noProof/>
        </w:rPr>
        <w:t>, 1519–1533.</w:t>
      </w:r>
    </w:p>
    <w:p w14:paraId="5E7D0454" w14:textId="481BFD93" w:rsidR="001F052C" w:rsidRPr="00233F15" w:rsidRDefault="00C1486D" w:rsidP="003860A8">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870"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871" w:author="Albi Celaj" w:date="2019-02-21T15:13:00Z">
        <w:r w:rsidR="00580E8F">
          <w:tab/>
        </w:r>
      </w:ins>
      <w:del w:id="872"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873"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874"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875" w:author="Albi Celaj" w:date="2019-02-21T14:41:00Z">
        <w:r w:rsidR="00011FDC" w:rsidRPr="00CC390A" w:rsidDel="00794D03">
          <w:rPr>
            <w:b/>
          </w:rPr>
          <w:delText>n</w:delText>
        </w:r>
      </w:del>
      <w:r w:rsidR="00011FDC" w:rsidRPr="00CC390A">
        <w:rPr>
          <w:b/>
        </w:rPr>
        <w:t xml:space="preserve"> </w:t>
      </w:r>
      <w:del w:id="876" w:author="Albi Celaj" w:date="2019-02-21T12:42:00Z">
        <w:r w:rsidR="00011FDC" w:rsidRPr="00CC390A" w:rsidDel="008A41C5">
          <w:rPr>
            <w:b/>
          </w:rPr>
          <w:delText xml:space="preserve">Exhaustive </w:delText>
        </w:r>
      </w:del>
      <w:ins w:id="877"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878" w:author="Albi Celaj" w:date="2019-02-21T15:00:00Z">
        <w:r w:rsidR="00FB5937" w:rsidDel="00744919">
          <w:delText xml:space="preserve"> </w:delText>
        </w:r>
      </w:del>
      <w:ins w:id="879" w:author="Albi Celaj" w:date="2019-02-21T15:00:00Z">
        <w:r w:rsidR="00744919">
          <w:t xml:space="preserve"> as indicated by the legend.</w:t>
        </w:r>
      </w:ins>
      <w:del w:id="880"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881"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882" w:author="Albi Celaj" w:date="2019-02-21T14:39:00Z">
        <w:r w:rsidR="00C379F2">
          <w:t xml:space="preserve">See also </w:t>
        </w:r>
      </w:ins>
      <w:r w:rsidR="004452EF">
        <w:t>Figure</w:t>
      </w:r>
      <w:ins w:id="883" w:author="Albi Celaj" w:date="2019-02-21T14:39:00Z">
        <w:r w:rsidR="00C379F2">
          <w:t>s</w:t>
        </w:r>
      </w:ins>
      <w:r w:rsidR="004452EF">
        <w:t xml:space="preserve"> </w:t>
      </w:r>
      <w:r w:rsidR="00EB3FCB">
        <w:t>S</w:t>
      </w:r>
      <w:ins w:id="884" w:author="Albi Celaj" w:date="2019-02-21T14:39:00Z">
        <w:r w:rsidR="00C379F2">
          <w:t>3 and S4</w:t>
        </w:r>
      </w:ins>
      <w:del w:id="885"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886" w:author="Albi Celaj" w:date="2019-02-21T12:43:00Z"/>
        </w:rPr>
      </w:pPr>
      <w:ins w:id="887" w:author="Albi Celaj" w:date="2019-02-21T12:43:00Z">
        <w:r>
          <w:rPr>
            <w:b/>
          </w:rPr>
          <w:t>(</w:t>
        </w:r>
      </w:ins>
      <w:r w:rsidR="00E41888">
        <w:rPr>
          <w:b/>
        </w:rPr>
        <w:t>C</w:t>
      </w:r>
      <w:ins w:id="888"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889" w:author="Albi Celaj" w:date="2019-02-21T12:45:00Z">
        <w:r w:rsidR="00EF084A" w:rsidDel="00C82E31">
          <w:rPr>
            <w:color w:val="000000"/>
          </w:rPr>
          <w:delText xml:space="preserve">drug </w:delText>
        </w:r>
      </w:del>
      <w:ins w:id="890"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891" w:author="Albi Celaj" w:date="2019-02-21T12:45:00Z">
        <w:r w:rsidR="006624A7" w:rsidDel="00C82E31">
          <w:delText xml:space="preserve"> (blue for increased resistance, red-orange for decreased resistance)</w:delText>
        </w:r>
      </w:del>
      <w:r w:rsidR="006624A7">
        <w:t>.  Extensions to 1, 2, and 5 total knockouts are illustrated</w:t>
      </w:r>
      <w:del w:id="892" w:author="Albi Celaj" w:date="2019-02-21T12:45:00Z">
        <w:r w:rsidR="006624A7" w:rsidDel="00C82E31">
          <w:delText xml:space="preserve"> for benomyl</w:delText>
        </w:r>
      </w:del>
      <w:ins w:id="893" w:author="Albi Celaj" w:date="2019-02-21T12:44:00Z">
        <w:r>
          <w:t xml:space="preserve">. Color scale extends </w:t>
        </w:r>
      </w:ins>
      <w:ins w:id="894" w:author="Albi Celaj" w:date="2019-02-21T12:46:00Z">
        <w:r w:rsidR="00C82E31">
          <w:t xml:space="preserve">by +/- 1 standard deviation </w:t>
        </w:r>
      </w:ins>
      <w:ins w:id="895" w:author="Albi Celaj" w:date="2019-02-21T12:47:00Z">
        <w:r w:rsidR="00C82E31">
          <w:t xml:space="preserve">of </w:t>
        </w:r>
      </w:ins>
      <w:ins w:id="896" w:author="Albi Celaj" w:date="2019-02-21T12:48:00Z">
        <w:r w:rsidR="00C82E31">
          <w:t xml:space="preserve">all </w:t>
        </w:r>
      </w:ins>
      <w:ins w:id="897" w:author="Albi Celaj" w:date="2019-02-21T12:44:00Z">
        <w:r>
          <w:t>drug resistance values</w:t>
        </w:r>
      </w:ins>
      <w:ins w:id="898" w:author="Albi Celaj" w:date="2019-02-21T12:49:00Z">
        <w:r w:rsidR="00C82E31">
          <w:t xml:space="preserve"> observed in a pool.</w:t>
        </w:r>
      </w:ins>
      <w:ins w:id="899" w:author="Albi Celaj" w:date="2019-02-21T14:40:00Z">
        <w:r w:rsidR="00C379F2">
          <w:t xml:space="preserve">  See also Figure S5.</w:t>
        </w:r>
      </w:ins>
    </w:p>
    <w:p w14:paraId="473E814C" w14:textId="77777777" w:rsidR="00C379F2" w:rsidRDefault="008A41C5" w:rsidP="00224FCB">
      <w:pPr>
        <w:jc w:val="both"/>
        <w:rPr>
          <w:ins w:id="900" w:author="Albi Celaj" w:date="2019-02-21T14:38:00Z"/>
        </w:rPr>
      </w:pPr>
      <w:ins w:id="901" w:author="Albi Celaj" w:date="2019-02-21T12:43:00Z">
        <w:r>
          <w:rPr>
            <w:b/>
          </w:rPr>
          <w:t xml:space="preserve">(D) </w:t>
        </w:r>
      </w:ins>
      <w:del w:id="902" w:author="Albi Celaj" w:date="2019-02-21T12:43:00Z">
        <w:r w:rsidR="006624A7" w:rsidDel="008A41C5">
          <w:delText>, and</w:delText>
        </w:r>
      </w:del>
      <w:r w:rsidR="006624A7">
        <w:t xml:space="preserve"> 5-knockout radial signatures are shown for </w:t>
      </w:r>
      <w:ins w:id="903" w:author="Albi Celaj" w:date="2019-02-21T12:44:00Z">
        <w:r w:rsidR="006C1AC5">
          <w:t>8</w:t>
        </w:r>
      </w:ins>
      <w:del w:id="904" w:author="Albi Celaj" w:date="2019-02-21T12:44:00Z">
        <w:r w:rsidR="006624A7" w:rsidDel="006C1AC5">
          <w:delText>10</w:delText>
        </w:r>
      </w:del>
      <w:r w:rsidR="006624A7">
        <w:t xml:space="preserve"> drugs</w:t>
      </w:r>
      <w:ins w:id="905" w:author="Albi Celaj" w:date="2019-02-21T14:38:00Z">
        <w:r w:rsidR="00C379F2">
          <w:t>.</w:t>
        </w:r>
      </w:ins>
    </w:p>
    <w:p w14:paraId="32E8C84D" w14:textId="29211FCA" w:rsidR="00503446" w:rsidRDefault="006624A7" w:rsidP="00224FCB">
      <w:pPr>
        <w:jc w:val="both"/>
        <w:rPr>
          <w:ins w:id="906" w:author="Albi Celaj" w:date="2019-02-21T12:41:00Z"/>
        </w:rPr>
      </w:pPr>
      <w:del w:id="907" w:author="Albi Celaj" w:date="2019-02-21T14:38:00Z">
        <w:r w:rsidDel="00C379F2">
          <w:delText xml:space="preserve"> (</w:delText>
        </w:r>
      </w:del>
      <w:del w:id="908" w:author="Albi Celaj" w:date="2019-02-21T12:44:00Z">
        <w:r w:rsidDel="006C1AC5">
          <w:delText>5</w:delText>
        </w:r>
      </w:del>
      <w:del w:id="909"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910" w:author="Albi Celaj [2]" w:date="2019-02-13T16:41:00Z">
        <w:del w:id="911" w:author="Albi Celaj" w:date="2019-02-21T12:44:00Z">
          <w:r w:rsidR="004876AD" w:rsidDel="008A41C5">
            <w:delText xml:space="preserve">In each </w:delText>
          </w:r>
        </w:del>
      </w:ins>
      <w:ins w:id="912" w:author="Albi Celaj [2]" w:date="2019-02-13T16:43:00Z">
        <w:del w:id="913" w:author="Albi Celaj" w:date="2019-02-21T12:44:00Z">
          <w:r w:rsidR="004876AD" w:rsidDel="008A41C5">
            <w:delText>pool</w:delText>
          </w:r>
        </w:del>
      </w:ins>
      <w:ins w:id="914" w:author="Albi Celaj [2]" w:date="2019-02-13T16:41:00Z">
        <w:del w:id="915" w:author="Albi Celaj" w:date="2019-02-21T12:44:00Z">
          <w:r w:rsidR="004876AD" w:rsidDel="008A41C5">
            <w:delText xml:space="preserve">, </w:delText>
          </w:r>
        </w:del>
      </w:ins>
      <w:del w:id="916" w:author="Albi Celaj" w:date="2019-02-21T12:44:00Z">
        <w:r w:rsidR="00A24645" w:rsidDel="008A41C5">
          <w:delText xml:space="preserve">Color </w:delText>
        </w:r>
      </w:del>
      <w:ins w:id="917" w:author="Albi Celaj [2]" w:date="2019-02-13T16:41:00Z">
        <w:del w:id="918" w:author="Albi Celaj" w:date="2019-02-21T12:44:00Z">
          <w:r w:rsidR="004876AD" w:rsidDel="008A41C5">
            <w:delText>t</w:delText>
          </w:r>
        </w:del>
      </w:ins>
      <w:ins w:id="919" w:author="Albi Celaj [2]" w:date="2019-02-13T16:32:00Z">
        <w:del w:id="920" w:author="Albi Celaj" w:date="2019-02-21T12:44:00Z">
          <w:r w:rsidR="007F48E8" w:rsidDel="008A41C5">
            <w:delText xml:space="preserve">he color scale extends </w:delText>
          </w:r>
        </w:del>
      </w:ins>
      <w:ins w:id="921" w:author="Albi Celaj [2]" w:date="2019-02-13T16:38:00Z">
        <w:del w:id="922" w:author="Albi Celaj" w:date="2019-02-21T12:44:00Z">
          <w:r w:rsidR="00EA5FCC" w:rsidDel="008A41C5">
            <w:delText>in both directions</w:delText>
          </w:r>
        </w:del>
      </w:ins>
      <w:ins w:id="923" w:author="Albi Celaj [2]" w:date="2019-02-13T16:39:00Z">
        <w:del w:id="924" w:author="Albi Celaj" w:date="2019-02-21T12:44:00Z">
          <w:r w:rsidR="00E61178" w:rsidDel="008A41C5">
            <w:delText xml:space="preserve"> </w:delText>
          </w:r>
        </w:del>
      </w:ins>
      <w:ins w:id="925" w:author="Albi Celaj [2]" w:date="2019-02-13T16:32:00Z">
        <w:del w:id="926" w:author="Albi Celaj" w:date="2019-02-21T12:44:00Z">
          <w:r w:rsidR="007F48E8" w:rsidDel="008A41C5">
            <w:delText xml:space="preserve">by </w:delText>
          </w:r>
        </w:del>
      </w:ins>
      <w:ins w:id="927" w:author="Albi Celaj [2]" w:date="2019-02-13T16:44:00Z">
        <w:del w:id="928" w:author="Albi Celaj" w:date="2019-02-21T12:44:00Z">
          <w:r w:rsidR="00076B91" w:rsidDel="008A41C5">
            <w:delText>the</w:delText>
          </w:r>
        </w:del>
      </w:ins>
      <w:ins w:id="929" w:author="Albi Celaj [2]" w:date="2019-02-13T16:32:00Z">
        <w:del w:id="930" w:author="Albi Celaj" w:date="2019-02-21T12:44:00Z">
          <w:r w:rsidR="007F48E8" w:rsidDel="008A41C5">
            <w:delText xml:space="preserve"> standard deviation</w:delText>
          </w:r>
        </w:del>
      </w:ins>
      <w:ins w:id="931" w:author="Albi Celaj [2]" w:date="2019-02-13T16:41:00Z">
        <w:del w:id="932" w:author="Albi Celaj" w:date="2019-02-21T12:44:00Z">
          <w:r w:rsidR="004876AD" w:rsidDel="008A41C5">
            <w:delText xml:space="preserve"> of</w:delText>
          </w:r>
        </w:del>
      </w:ins>
      <w:ins w:id="933" w:author="Albi Celaj [2]" w:date="2019-02-13T16:43:00Z">
        <w:del w:id="934" w:author="Albi Celaj" w:date="2019-02-21T12:44:00Z">
          <w:r w:rsidR="004876AD" w:rsidDel="008A41C5">
            <w:delText xml:space="preserve"> drug </w:delText>
          </w:r>
        </w:del>
      </w:ins>
      <w:ins w:id="935" w:author="Albi Celaj [2]" w:date="2019-02-13T16:41:00Z">
        <w:del w:id="936" w:author="Albi Celaj" w:date="2019-02-21T12:44:00Z">
          <w:r w:rsidR="004876AD" w:rsidDel="008A41C5">
            <w:delText>resistance</w:delText>
          </w:r>
        </w:del>
      </w:ins>
      <w:ins w:id="937" w:author="Albi Celaj [2]" w:date="2019-02-13T16:43:00Z">
        <w:del w:id="938" w:author="Albi Celaj" w:date="2019-02-21T12:44:00Z">
          <w:r w:rsidR="004876AD" w:rsidDel="008A41C5">
            <w:delText xml:space="preserve"> values</w:delText>
          </w:r>
        </w:del>
      </w:ins>
      <w:del w:id="939"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940" w:author="Albi Celaj" w:date="2019-02-21T12:49:00Z">
        <w:r w:rsidRPr="005959CB">
          <w:rPr>
            <w:b/>
          </w:rPr>
          <w:t xml:space="preserve">Figure </w:t>
        </w:r>
      </w:ins>
      <w:ins w:id="941" w:author="Albi Celaj" w:date="2019-02-21T12:50:00Z">
        <w:r>
          <w:rPr>
            <w:b/>
          </w:rPr>
          <w:t>3</w:t>
        </w:r>
      </w:ins>
      <w:ins w:id="942" w:author="Albi Celaj" w:date="2019-02-21T14:41:00Z">
        <w:r w:rsidR="00794D03">
          <w:rPr>
            <w:b/>
          </w:rPr>
          <w:t>.</w:t>
        </w:r>
      </w:ins>
      <w:ins w:id="943" w:author="Albi Celaj" w:date="2019-02-21T14:40:00Z">
        <w:r w:rsidR="00C379F2">
          <w:rPr>
            <w:b/>
          </w:rPr>
          <w:t xml:space="preserve"> </w:t>
        </w:r>
      </w:ins>
      <w:ins w:id="944"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945"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946" w:author="Albi Celaj" w:date="2019-02-21T12:49:00Z">
        <w:r w:rsidR="008B67DA">
          <w:t>s shown for</w:t>
        </w:r>
      </w:ins>
      <w:del w:id="947" w:author="Albi Celaj" w:date="2019-02-21T12:49:00Z">
        <w:r w:rsidR="00E32178" w:rsidDel="008B67DA">
          <w:delText>n</w:delText>
        </w:r>
      </w:del>
      <w:r>
        <w:t xml:space="preserve"> </w:t>
      </w:r>
      <w:del w:id="948"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949"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950" w:author="Albi Celaj" w:date="2019-02-21T14:40:00Z">
        <w:r w:rsidR="00C379F2">
          <w:t xml:space="preserve"> See also Figure S6.</w:t>
        </w:r>
      </w:ins>
      <w:del w:id="951"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952" w:author="Albi Celaj" w:date="2019-02-21T14:40:00Z">
        <w:r w:rsidR="00C379F2">
          <w:rPr>
            <w:b/>
          </w:rPr>
          <w:t>4</w:t>
        </w:r>
      </w:ins>
      <w:ins w:id="953" w:author="Albi Celaj" w:date="2019-02-21T14:41:00Z">
        <w:r w:rsidR="00794D03">
          <w:rPr>
            <w:b/>
          </w:rPr>
          <w:t>.</w:t>
        </w:r>
      </w:ins>
      <w:del w:id="954"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955" w:author="Albi Celaj" w:date="2019-02-21T14:42:00Z">
        <w:r>
          <w:rPr>
            <w:b/>
          </w:rPr>
          <w:t>(</w:t>
        </w:r>
      </w:ins>
      <w:r w:rsidR="003827FE">
        <w:rPr>
          <w:b/>
        </w:rPr>
        <w:t>A</w:t>
      </w:r>
      <w:ins w:id="956" w:author="Albi Celaj" w:date="2019-02-21T14:42:00Z">
        <w:r>
          <w:rPr>
            <w:b/>
          </w:rPr>
          <w:t>)</w:t>
        </w:r>
      </w:ins>
      <w:r w:rsidR="00DD0A56">
        <w:tab/>
      </w:r>
      <w:r w:rsidR="008C28D4">
        <w:t xml:space="preserve">All single-gene </w:t>
      </w:r>
      <w:r w:rsidR="00DD0A56">
        <w:t xml:space="preserve">knockout effects and </w:t>
      </w:r>
      <w:ins w:id="957" w:author="Albi Celaj" w:date="2019-02-21T12:50:00Z">
        <w:r w:rsidR="00F51BFF">
          <w:rPr>
            <w:i/>
          </w:rPr>
          <w:t>X</w:t>
        </w:r>
      </w:ins>
      <w:ins w:id="958" w:author="Albi Celaj [2]" w:date="2019-02-11T12:33:00Z">
        <w:del w:id="959" w:author="Albi Celaj" w:date="2019-02-21T12:50:00Z">
          <w:r w:rsidR="00A561DA" w:rsidRPr="00A561DA" w:rsidDel="00F51BFF">
            <w:rPr>
              <w:i/>
              <w:rPrChange w:id="960" w:author="Albi Celaj [2]" w:date="2019-02-11T12:33:00Z">
                <w:rPr/>
              </w:rPrChange>
            </w:rPr>
            <w:delText>x</w:delText>
          </w:r>
        </w:del>
      </w:ins>
      <w:del w:id="961"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962" w:author="Albi Celaj" w:date="2019-02-21T14:45:00Z">
        <w:r>
          <w:t>Magnitude of g</w:t>
        </w:r>
      </w:ins>
      <w:ins w:id="963" w:author="Albi Celaj" w:date="2019-02-21T14:43:00Z">
        <w:r>
          <w:t>enetic effects</w:t>
        </w:r>
      </w:ins>
      <w:ins w:id="964" w:author="Albi Celaj" w:date="2019-02-21T14:44:00Z">
        <w:r>
          <w:t xml:space="preserve"> were determined by generalized linear model, then rescaled for each drug</w:t>
        </w:r>
      </w:ins>
      <w:del w:id="965"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966" w:author="Albi Celaj" w:date="2019-02-21T14:44:00Z">
        <w:r w:rsidR="00F85648" w:rsidDel="000743FF">
          <w:delText xml:space="preserve">generalized linear model, then rescaled </w:delText>
        </w:r>
        <w:r w:rsidR="001A2F13" w:rsidDel="000743FF">
          <w:delText xml:space="preserve">for each drug </w:delText>
        </w:r>
      </w:del>
      <w:del w:id="967"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968" w:author="Albi Celaj" w:date="2019-02-21T14:46:00Z">
        <w:r>
          <w:rPr>
            <w:b/>
          </w:rPr>
          <w:t>(</w:t>
        </w:r>
      </w:ins>
      <w:r w:rsidR="0034689A">
        <w:rPr>
          <w:b/>
        </w:rPr>
        <w:t>B</w:t>
      </w:r>
      <w:ins w:id="969"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970" w:author="Albi Celaj" w:date="2019-02-21T14:46:00Z">
        <w:r w:rsidR="002E7A94" w:rsidDel="000743FF">
          <w:delText xml:space="preserve">summarizes </w:delText>
        </w:r>
      </w:del>
      <w:ins w:id="971" w:author="Albi Celaj" w:date="2019-02-21T14:46:00Z">
        <w:r>
          <w:t xml:space="preserve">shows genetic effects extracted from Figure 4A. </w:t>
        </w:r>
      </w:ins>
      <w:del w:id="972"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973" w:author="Albi Celaj" w:date="2019-02-21T14:41:00Z">
        <w:r w:rsidR="00794D03">
          <w:rPr>
            <w:b/>
            <w:color w:val="000000" w:themeColor="text1"/>
          </w:rPr>
          <w:t>5.</w:t>
        </w:r>
      </w:ins>
      <w:del w:id="974"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975"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976" w:author="Albi Celaj" w:date="2019-02-21T15:05:00Z">
        <w:r>
          <w:rPr>
            <w:b/>
          </w:rPr>
          <w:t>(</w:t>
        </w:r>
      </w:ins>
      <w:r w:rsidR="005A78CA" w:rsidRPr="00DA75F4">
        <w:rPr>
          <w:b/>
        </w:rPr>
        <w:t>A</w:t>
      </w:r>
      <w:ins w:id="977"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978" w:author="Albi Celaj" w:date="2019-02-21T14:56:00Z">
        <w:r w:rsidR="009D339A">
          <w:t xml:space="preserve">binary </w:t>
        </w:r>
      </w:ins>
      <w:r w:rsidR="003C2082">
        <w:t xml:space="preserve">input </w:t>
      </w:r>
      <w:del w:id="979"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980" w:author="Albi Celaj" w:date="2019-02-21T14:49:00Z">
        <w:r w:rsidR="00A045BA">
          <w:t xml:space="preserve">.  </w:t>
        </w:r>
      </w:ins>
      <w:ins w:id="981" w:author="Albi Celaj" w:date="2019-02-21T14:56:00Z">
        <w:r w:rsidR="00C533B8" w:rsidRPr="00C35287">
          <w:rPr>
            <w:b/>
            <w:i/>
            <w:rPrChange w:id="982"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983" w:author="Albi Celaj" w:date="2019-02-21T14:58:00Z">
              <w:rPr>
                <w:i/>
              </w:rPr>
            </w:rPrChange>
          </w:rPr>
          <w:t>G</w:t>
        </w:r>
        <w:r w:rsidR="00C533B8" w:rsidRPr="004B71FB">
          <w:t xml:space="preserve">.  </w:t>
        </w:r>
      </w:ins>
      <w:del w:id="984" w:author="Albi Celaj" w:date="2019-02-21T14:48:00Z">
        <w:r w:rsidR="002E7A94" w:rsidDel="00A045BA">
          <w:delText>.</w:delText>
        </w:r>
      </w:del>
      <w:del w:id="985"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986" w:author="Albi Celaj" w:date="2019-02-21T15:14:00Z">
        <w:r w:rsidR="00580E8F">
          <w:t xml:space="preserve">each </w:t>
        </w:r>
      </w:ins>
      <w:r w:rsidR="001C6F17">
        <w:t>multiplied by the</w:t>
      </w:r>
      <w:del w:id="987" w:author="Albi Celaj" w:date="2019-02-21T14:58:00Z">
        <w:r w:rsidR="001C6F17" w:rsidDel="00B94E12">
          <w:delText xml:space="preserve"> </w:delText>
        </w:r>
        <w:r w:rsidR="00AE4CA5" w:rsidDel="00B94E12">
          <w:delText>inferred</w:delText>
        </w:r>
      </w:del>
      <w:r w:rsidR="00AE4CA5">
        <w:t xml:space="preserve"> </w:t>
      </w:r>
      <w:del w:id="988" w:author="Albi Celaj" w:date="2019-02-21T14:59:00Z">
        <w:r w:rsidR="001C6F17" w:rsidDel="00B94E12">
          <w:delText>activity</w:delText>
        </w:r>
      </w:del>
      <w:ins w:id="989" w:author="Albi Celaj" w:date="2019-02-21T14:58:00Z">
        <w:r w:rsidR="00C35287" w:rsidRPr="00B94E12">
          <w:rPr>
            <w:b/>
            <w:i/>
            <w:rPrChange w:id="990" w:author="Albi Celaj" w:date="2019-02-21T14:59:00Z">
              <w:rPr>
                <w:i/>
              </w:rPr>
            </w:rPrChange>
          </w:rPr>
          <w:t>A</w:t>
        </w:r>
      </w:ins>
      <w:r w:rsidR="001C6F17">
        <w:t xml:space="preserve"> </w:t>
      </w:r>
      <w:ins w:id="991" w:author="Albi Celaj" w:date="2019-02-21T14:59:00Z">
        <w:r w:rsidR="00B94E12">
          <w:t xml:space="preserve">values </w:t>
        </w:r>
      </w:ins>
      <w:r w:rsidR="001C6F17">
        <w:t>of the corresponding transporter</w:t>
      </w:r>
      <w:ins w:id="992" w:author="Albi Celaj" w:date="2019-02-21T14:59:00Z">
        <w:r w:rsidR="003D2FF0">
          <w:t>s</w:t>
        </w:r>
      </w:ins>
      <w:r w:rsidR="004B71FB">
        <w:t>.</w:t>
      </w:r>
      <w:del w:id="993"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994" w:author="Albi Celaj" w:date="2019-02-21T15:05:00Z">
        <w:r>
          <w:rPr>
            <w:b/>
            <w:color w:val="000000" w:themeColor="text1"/>
          </w:rPr>
          <w:t>(</w:t>
        </w:r>
      </w:ins>
      <w:r w:rsidR="0080721A">
        <w:rPr>
          <w:b/>
          <w:color w:val="000000" w:themeColor="text1"/>
        </w:rPr>
        <w:t>B</w:t>
      </w:r>
      <w:ins w:id="995" w:author="Albi Celaj" w:date="2019-02-21T15:05:00Z">
        <w:r>
          <w:rPr>
            <w:b/>
            <w:color w:val="000000" w:themeColor="text1"/>
          </w:rPr>
          <w:t>)</w:t>
        </w:r>
      </w:ins>
      <w:r w:rsidR="0080721A">
        <w:rPr>
          <w:b/>
          <w:color w:val="000000" w:themeColor="text1"/>
        </w:rPr>
        <w:tab/>
      </w:r>
      <w:ins w:id="996"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997"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998"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999" w:author="Albi Celaj" w:date="2019-02-21T15:01:00Z">
        <w:r w:rsidR="00122E73">
          <w:rPr>
            <w:color w:val="000000" w:themeColor="text1"/>
          </w:rPr>
          <w:t xml:space="preserve"> See also Figure</w:t>
        </w:r>
      </w:ins>
      <w:ins w:id="1000" w:author="Albi Celaj" w:date="2019-02-21T15:03:00Z">
        <w:r>
          <w:rPr>
            <w:color w:val="000000" w:themeColor="text1"/>
          </w:rPr>
          <w:t>s</w:t>
        </w:r>
      </w:ins>
      <w:ins w:id="1001" w:author="Albi Celaj" w:date="2019-02-21T15:01:00Z">
        <w:r w:rsidR="00122E73">
          <w:rPr>
            <w:color w:val="000000" w:themeColor="text1"/>
          </w:rPr>
          <w:t xml:space="preserve"> </w:t>
        </w:r>
      </w:ins>
      <w:ins w:id="1002" w:author="Albi Celaj" w:date="2019-02-21T15:02:00Z">
        <w:r w:rsidR="00122E73">
          <w:rPr>
            <w:color w:val="000000" w:themeColor="text1"/>
          </w:rPr>
          <w:t>S7</w:t>
        </w:r>
      </w:ins>
      <w:ins w:id="1003" w:author="Albi Celaj" w:date="2019-02-21T15:06:00Z">
        <w:r w:rsidR="003255FC">
          <w:rPr>
            <w:color w:val="000000" w:themeColor="text1"/>
          </w:rPr>
          <w:t>A-B</w:t>
        </w:r>
      </w:ins>
      <w:ins w:id="1004" w:author="Albi Celaj" w:date="2019-02-21T15:03:00Z">
        <w:r>
          <w:rPr>
            <w:color w:val="000000" w:themeColor="text1"/>
          </w:rPr>
          <w:t xml:space="preserve"> and S8</w:t>
        </w:r>
      </w:ins>
      <w:ins w:id="1005"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006" w:author="Albi Celaj" w:date="2019-02-21T15:05:00Z">
        <w:r>
          <w:rPr>
            <w:b/>
            <w:color w:val="000000" w:themeColor="text1"/>
          </w:rPr>
          <w:t>(</w:t>
        </w:r>
      </w:ins>
      <w:r w:rsidR="004557DE">
        <w:rPr>
          <w:b/>
          <w:color w:val="000000" w:themeColor="text1"/>
        </w:rPr>
        <w:t>C</w:t>
      </w:r>
      <w:ins w:id="1007"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008" w:author="Albi Celaj" w:date="2019-02-21T15:02:00Z">
        <w:r w:rsidR="00122E73">
          <w:rPr>
            <w:color w:val="000000" w:themeColor="text1"/>
          </w:rPr>
          <w:t>.  See also Figure</w:t>
        </w:r>
      </w:ins>
      <w:ins w:id="1009" w:author="Albi Celaj" w:date="2019-02-21T15:03:00Z">
        <w:r>
          <w:rPr>
            <w:color w:val="000000" w:themeColor="text1"/>
          </w:rPr>
          <w:t>s</w:t>
        </w:r>
      </w:ins>
      <w:ins w:id="1010" w:author="Albi Celaj" w:date="2019-02-21T15:02:00Z">
        <w:r w:rsidR="00122E73">
          <w:rPr>
            <w:color w:val="000000" w:themeColor="text1"/>
          </w:rPr>
          <w:t xml:space="preserve"> </w:t>
        </w:r>
      </w:ins>
      <w:ins w:id="1011" w:author="Albi Celaj" w:date="2019-02-21T15:04:00Z">
        <w:r>
          <w:rPr>
            <w:color w:val="000000" w:themeColor="text1"/>
          </w:rPr>
          <w:t>S7</w:t>
        </w:r>
      </w:ins>
      <w:ins w:id="1012" w:author="Albi Celaj" w:date="2019-02-21T15:06:00Z">
        <w:r w:rsidR="003255FC">
          <w:rPr>
            <w:color w:val="000000" w:themeColor="text1"/>
          </w:rPr>
          <w:t>C-D</w:t>
        </w:r>
      </w:ins>
      <w:ins w:id="1013" w:author="Albi Celaj" w:date="2019-02-21T15:04:00Z">
        <w:r>
          <w:rPr>
            <w:color w:val="000000" w:themeColor="text1"/>
          </w:rPr>
          <w:t xml:space="preserve"> and </w:t>
        </w:r>
      </w:ins>
      <w:ins w:id="1014" w:author="Albi Celaj" w:date="2019-02-21T15:02:00Z">
        <w:r w:rsidR="00122E73">
          <w:rPr>
            <w:color w:val="000000" w:themeColor="text1"/>
          </w:rPr>
          <w:t>S8.</w:t>
        </w:r>
      </w:ins>
    </w:p>
    <w:p w14:paraId="30BDAB5C" w14:textId="100CF4D4" w:rsidR="008C2F3A" w:rsidRDefault="00FD5CC0" w:rsidP="008C2F3A">
      <w:pPr>
        <w:jc w:val="both"/>
      </w:pPr>
      <w:ins w:id="1015" w:author="Albi Celaj" w:date="2019-02-21T15:05:00Z">
        <w:r>
          <w:rPr>
            <w:b/>
            <w:color w:val="000000" w:themeColor="text1"/>
          </w:rPr>
          <w:t>(</w:t>
        </w:r>
      </w:ins>
      <w:r w:rsidR="004557DE">
        <w:rPr>
          <w:b/>
          <w:color w:val="000000" w:themeColor="text1"/>
        </w:rPr>
        <w:t>D</w:t>
      </w:r>
      <w:ins w:id="1016"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017" w:author="Frederick Roth" w:date="2019-02-07T14:10:00Z">
        <w:r w:rsidR="00AE12E3" w:rsidDel="00E81F90">
          <w:rPr>
            <w:color w:val="000000" w:themeColor="text1"/>
          </w:rPr>
          <w:delText>d resistance</w:delText>
        </w:r>
      </w:del>
      <w:ins w:id="1018"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019" w:author="Frederick Roth" w:date="2019-02-07T14:07:00Z">
        <w:r w:rsidR="00DE1226" w:rsidDel="00E81F90">
          <w:rPr>
            <w:color w:val="000000" w:themeColor="text1"/>
          </w:rPr>
          <w:delText>a</w:delText>
        </w:r>
        <w:r w:rsidR="0043569F" w:rsidDel="00E81F90">
          <w:rPr>
            <w:color w:val="000000" w:themeColor="text1"/>
          </w:rPr>
          <w:delText xml:space="preserve">n </w:delText>
        </w:r>
      </w:del>
      <w:ins w:id="1020" w:author="Frederick Roth" w:date="2019-02-07T14:07:00Z">
        <w:r w:rsidR="00E81F90">
          <w:rPr>
            <w:color w:val="000000" w:themeColor="text1"/>
          </w:rPr>
          <w:t xml:space="preserve">a </w:t>
        </w:r>
      </w:ins>
      <w:del w:id="1021"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022"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023" w:author="Albi Celaj" w:date="2019-02-21T15:01:00Z">
        <w:r w:rsidR="00122E73">
          <w:rPr>
            <w:color w:val="000000" w:themeColor="text1"/>
          </w:rPr>
          <w:t xml:space="preserve">  </w:t>
        </w:r>
      </w:ins>
      <w:ins w:id="1024" w:author="Albi Celaj" w:date="2019-02-21T15:02:00Z">
        <w:r>
          <w:rPr>
            <w:color w:val="000000" w:themeColor="text1"/>
          </w:rPr>
          <w:t>See also Figure S8.</w:t>
        </w:r>
      </w:ins>
      <w:del w:id="1025"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026" w:author="Frederick Roth" w:date="2019-02-07T14:06:00Z">
        <w:del w:id="1027" w:author="Albi Celaj" w:date="2019-02-21T14:53:00Z">
          <w:r w:rsidR="00E81F90" w:rsidDel="00A045BA">
            <w:delText xml:space="preserve">the </w:delText>
          </w:r>
        </w:del>
      </w:ins>
      <w:del w:id="1028" w:author="Albi Celaj" w:date="2019-02-21T14:53:00Z">
        <w:r w:rsidR="00E81F90" w:rsidDel="00A045BA">
          <w:delText>genotype</w:delText>
        </w:r>
      </w:del>
      <w:ins w:id="1029" w:author="Frederick Roth" w:date="2019-02-07T14:06:00Z">
        <w:del w:id="1030" w:author="Albi Celaj" w:date="2019-02-21T14:53:00Z">
          <w:r w:rsidR="00E81F90" w:rsidDel="00A045BA">
            <w:delText xml:space="preserve"> define</w:delText>
          </w:r>
        </w:del>
      </w:ins>
      <w:ins w:id="1031" w:author="Frederick Roth" w:date="2019-02-07T14:07:00Z">
        <w:del w:id="1032" w:author="Albi Celaj" w:date="2019-02-21T14:53:00Z">
          <w:r w:rsidR="00E81F90" w:rsidDel="00A045BA">
            <w:delText xml:space="preserve">d by either </w:delText>
          </w:r>
        </w:del>
      </w:ins>
      <w:ins w:id="1033" w:author="Frederick Roth" w:date="2019-02-07T14:06:00Z">
        <w:del w:id="1034" w:author="Albi Celaj" w:date="2019-02-21T14:53:00Z">
          <w:r w:rsidR="00E81F90" w:rsidDel="00A045BA">
            <w:delText xml:space="preserve">all </w:delText>
          </w:r>
        </w:del>
      </w:ins>
      <w:ins w:id="1035" w:author="Frederick Roth" w:date="2019-02-07T14:07:00Z">
        <w:del w:id="1036" w:author="Albi Celaj" w:date="2019-02-21T14:53:00Z">
          <w:r w:rsidR="00E81F90" w:rsidDel="00A045BA">
            <w:delText xml:space="preserve">16 </w:delText>
          </w:r>
        </w:del>
      </w:ins>
      <w:ins w:id="1037" w:author="Frederick Roth" w:date="2019-02-07T14:06:00Z">
        <w:del w:id="1038" w:author="Albi Celaj" w:date="2019-02-21T14:53:00Z">
          <w:r w:rsidR="00E81F90" w:rsidDel="00A045BA">
            <w:delText>genes</w:delText>
          </w:r>
        </w:del>
      </w:ins>
      <w:del w:id="1039" w:author="Albi Celaj" w:date="2019-02-21T14:53:00Z">
        <w:r w:rsidR="00E81F90" w:rsidDel="00A045BA">
          <w:delText xml:space="preserve">s, or genotypes defined only by </w:delText>
        </w:r>
      </w:del>
      <w:ins w:id="1040" w:author="Frederick Roth" w:date="2019-02-07T14:07:00Z">
        <w:del w:id="1041" w:author="Albi Celaj" w:date="2019-02-21T14:53:00Z">
          <w:r w:rsidR="00E81F90" w:rsidDel="00A045BA">
            <w:delText xml:space="preserve">only </w:delText>
          </w:r>
        </w:del>
      </w:ins>
      <w:del w:id="1042" w:author="Albi Celaj" w:date="2019-02-21T14:53:00Z">
        <w:r w:rsidR="00E81F90" w:rsidDel="00A045BA">
          <w:delText>the five frequen</w:delText>
        </w:r>
      </w:del>
      <w:ins w:id="1043" w:author="Frederick Roth" w:date="2019-02-07T14:06:00Z">
        <w:del w:id="1044" w:author="Albi Celaj" w:date="2019-02-21T14:53:00Z">
          <w:r w:rsidR="00E81F90" w:rsidDel="00A045BA">
            <w:delText>tly</w:delText>
          </w:r>
        </w:del>
      </w:ins>
      <w:del w:id="1045" w:author="Albi Celaj" w:date="2019-02-21T14:53:00Z">
        <w:r w:rsidR="00E81F90" w:rsidDel="00A045BA">
          <w:delText>ctly-</w:delText>
        </w:r>
      </w:del>
      <w:ins w:id="1046" w:author="Frederick Roth" w:date="2019-02-07T14:06:00Z">
        <w:del w:id="1047" w:author="Albi Celaj" w:date="2019-02-21T14:53:00Z">
          <w:r w:rsidR="00E81F90" w:rsidDel="00A045BA">
            <w:delText>associated</w:delText>
          </w:r>
        </w:del>
      </w:ins>
      <w:ins w:id="1048" w:author="Frederick Roth" w:date="2019-02-07T14:07:00Z">
        <w:del w:id="1049" w:author="Albi Celaj" w:date="2019-02-21T14:53:00Z">
          <w:r w:rsidR="00E81F90" w:rsidDel="00A045BA">
            <w:delText xml:space="preserve"> genes</w:delText>
          </w:r>
        </w:del>
      </w:ins>
      <w:ins w:id="1050" w:author="Frederick Roth" w:date="2019-02-07T14:06:00Z">
        <w:del w:id="1051" w:author="Albi Celaj" w:date="2019-02-21T14:53:00Z">
          <w:r w:rsidR="00E81F90" w:rsidDel="00A045BA">
            <w:delText xml:space="preserve"> </w:delText>
          </w:r>
        </w:del>
      </w:ins>
      <w:del w:id="1052"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053" w:author="Albi Celaj" w:date="2019-02-21T14:41:00Z">
        <w:r w:rsidR="00794D03">
          <w:rPr>
            <w:b/>
            <w:color w:val="000000" w:themeColor="text1"/>
          </w:rPr>
          <w:t>6.</w:t>
        </w:r>
      </w:ins>
      <w:del w:id="1054" w:author="Albi Celaj" w:date="2019-02-21T14:41:00Z">
        <w:r w:rsidRPr="005959CB" w:rsidDel="00794D03">
          <w:rPr>
            <w:b/>
            <w:color w:val="000000" w:themeColor="text1"/>
          </w:rPr>
          <w:delText>5</w:delText>
        </w:r>
      </w:del>
      <w:r w:rsidRPr="005959CB">
        <w:rPr>
          <w:b/>
          <w:color w:val="000000" w:themeColor="text1"/>
        </w:rPr>
        <w:t xml:space="preserve"> </w:t>
      </w:r>
      <w:ins w:id="1055"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056" w:author="Albi Celaj" w:date="2019-02-21T17:42:00Z">
        <w:r>
          <w:rPr>
            <w:b/>
            <w:color w:val="000000" w:themeColor="text1"/>
          </w:rPr>
          <w:t>(</w:t>
        </w:r>
      </w:ins>
      <w:r w:rsidR="00330ADB">
        <w:rPr>
          <w:b/>
          <w:color w:val="000000" w:themeColor="text1"/>
        </w:rPr>
        <w:t>A</w:t>
      </w:r>
      <w:ins w:id="1057" w:author="Albi Celaj" w:date="2019-02-21T17:42:00Z">
        <w:r>
          <w:rPr>
            <w:b/>
            <w:color w:val="000000" w:themeColor="text1"/>
          </w:rPr>
          <w:t>)</w:t>
        </w:r>
      </w:ins>
      <w:r w:rsidR="00330ADB">
        <w:rPr>
          <w:b/>
          <w:color w:val="000000" w:themeColor="text1"/>
        </w:rPr>
        <w:tab/>
      </w:r>
      <w:ins w:id="1058" w:author="Frederick Roth" w:date="2019-02-07T14:09:00Z">
        <w:r w:rsidR="00E81F90" w:rsidRPr="00E81F90">
          <w:rPr>
            <w:color w:val="000000" w:themeColor="text1"/>
            <w:rPrChange w:id="1059"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060" w:author="Frederick Roth" w:date="2019-02-07T14:08:00Z">
        <w:r w:rsidR="00472AEF" w:rsidDel="00E81F90">
          <w:rPr>
            <w:color w:val="000000" w:themeColor="text1"/>
          </w:rPr>
          <w:delText xml:space="preserve">Illustrating genetic effects in </w:delText>
        </w:r>
      </w:del>
      <w:ins w:id="1061" w:author="Frederick Roth" w:date="2019-02-07T14:09:00Z">
        <w:r w:rsidR="00E81F90">
          <w:rPr>
            <w:color w:val="000000" w:themeColor="text1"/>
          </w:rPr>
          <w:t>c</w:t>
        </w:r>
      </w:ins>
      <w:ins w:id="1062" w:author="Frederick Roth" w:date="2019-02-07T14:08:00Z">
        <w:r w:rsidR="00E81F90">
          <w:rPr>
            <w:color w:val="000000" w:themeColor="text1"/>
          </w:rPr>
          <w:t xml:space="preserve">omplex genetics of </w:t>
        </w:r>
      </w:ins>
      <w:r w:rsidR="00472AEF">
        <w:rPr>
          <w:color w:val="000000" w:themeColor="text1"/>
        </w:rPr>
        <w:t>fluconazole</w:t>
      </w:r>
      <w:ins w:id="1063"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064" w:author="Frederick Roth" w:date="2019-02-07T14:08:00Z">
        <w:r w:rsidR="00133F63" w:rsidDel="00E81F90">
          <w:delText xml:space="preserve">5 </w:delText>
        </w:r>
      </w:del>
      <w:ins w:id="1065" w:author="Frederick Roth" w:date="2019-02-07T14:08:00Z">
        <w:r w:rsidR="00E81F90">
          <w:t xml:space="preserve">five </w:t>
        </w:r>
      </w:ins>
      <w:ins w:id="1066" w:author="Frederick Roth" w:date="2019-02-07T14:09:00Z">
        <w:r w:rsidR="00E81F90">
          <w:t xml:space="preserve">ABC transporter </w:t>
        </w:r>
      </w:ins>
      <w:r w:rsidR="00133F63">
        <w:t>knockouts</w:t>
      </w:r>
      <w:r w:rsidR="00646F1A">
        <w:t xml:space="preserve"> (</w:t>
      </w:r>
      <w:r w:rsidR="00A06B3F">
        <w:t xml:space="preserve">as in Figure </w:t>
      </w:r>
      <w:del w:id="1067" w:author="Albi Celaj" w:date="2019-02-21T15:08:00Z">
        <w:r w:rsidR="00A06B3F" w:rsidDel="003255FC">
          <w:delText>2D</w:delText>
        </w:r>
      </w:del>
      <w:ins w:id="1068" w:author="Albi Celaj" w:date="2019-02-21T15:08:00Z">
        <w:r w:rsidR="003255FC">
          <w:t>3</w:t>
        </w:r>
      </w:ins>
      <w:r w:rsidR="00646F1A">
        <w:t>)</w:t>
      </w:r>
      <w:r w:rsidR="00421B7E">
        <w:t>.</w:t>
      </w:r>
      <w:ins w:id="1069" w:author="Frederick Roth" w:date="2019-02-07T14:10:00Z">
        <w:r w:rsidR="00E81F90">
          <w:rPr>
            <w:b/>
          </w:rPr>
          <w:t xml:space="preserve"> </w:t>
        </w:r>
      </w:ins>
      <w:del w:id="1070" w:author="Frederick Roth" w:date="2019-02-07T14:10:00Z">
        <w:r w:rsidR="00A06B3F" w:rsidDel="00E81F90">
          <w:rPr>
            <w:b/>
          </w:rPr>
          <w:tab/>
        </w:r>
      </w:del>
      <w:r w:rsidR="00472AEF">
        <w:t>Bo</w:t>
      </w:r>
      <w:ins w:id="1071" w:author="Frederick Roth" w:date="2019-02-07T14:09:00Z">
        <w:r w:rsidR="00E81F90">
          <w:t>t</w:t>
        </w:r>
      </w:ins>
      <w:r w:rsidR="00472AEF">
        <w:t xml:space="preserve">tom panel - </w:t>
      </w:r>
      <w:r w:rsidR="00A06B3F">
        <w:t>S</w:t>
      </w:r>
      <w:r w:rsidR="00A06B3F" w:rsidRPr="00233F15">
        <w:t>ignificant</w:t>
      </w:r>
      <w:r w:rsidR="00A06B3F">
        <w:t xml:space="preserve"> </w:t>
      </w:r>
      <w:ins w:id="1072" w:author="Frederick Roth" w:date="2019-02-07T14:09:00Z">
        <w:r w:rsidR="00E81F90">
          <w:t>single-</w:t>
        </w:r>
      </w:ins>
      <w:r w:rsidR="00A06B3F">
        <w:t xml:space="preserve">knockout effects and </w:t>
      </w:r>
      <w:del w:id="1073" w:author="Frederick Roth" w:date="2019-02-07T14:09:00Z">
        <w:r w:rsidR="00A06B3F" w:rsidRPr="00B04DC2" w:rsidDel="00E81F90">
          <w:rPr>
            <w:i/>
          </w:rPr>
          <w:delText>n</w:delText>
        </w:r>
      </w:del>
      <w:ins w:id="1074" w:author="Albi Celaj [2]" w:date="2019-02-11T11:32:00Z">
        <w:r w:rsidR="00D1177D">
          <w:rPr>
            <w:i/>
          </w:rPr>
          <w:t>x</w:t>
        </w:r>
      </w:ins>
      <w:ins w:id="1075" w:author="Frederick Roth" w:date="2019-02-07T14:09:00Z">
        <w:del w:id="1076" w:author="Albi Celaj [2]" w:date="2019-02-11T11:32:00Z">
          <w:r w:rsidR="00E81F90" w:rsidRPr="00D1177D" w:rsidDel="00D1177D">
            <w:rPr>
              <w:i/>
              <w:rPrChange w:id="1077" w:author="Albi Celaj [2]" w:date="2019-02-11T11:32:00Z">
                <w:rPr/>
              </w:rPrChange>
            </w:rPr>
            <w:delText>X</w:delText>
          </w:r>
        </w:del>
      </w:ins>
      <w:r w:rsidR="00A06B3F" w:rsidRPr="00D1177D">
        <w:rPr>
          <w:i/>
          <w:rPrChange w:id="1078" w:author="Albi Celaj [2]" w:date="2019-02-11T11:32:00Z">
            <w:rPr/>
          </w:rPrChange>
        </w:rPr>
        <w:t>-</w:t>
      </w:r>
      <w:del w:id="1079" w:author="Frederick Roth" w:date="2019-02-07T14:09:00Z">
        <w:r w:rsidR="00A06B3F" w:rsidDel="00E81F90">
          <w:delText xml:space="preserve">way </w:delText>
        </w:r>
      </w:del>
      <w:ins w:id="1080"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081" w:author="Albi Celaj" w:date="2019-02-21T15:08:00Z">
        <w:r w:rsidR="003255FC">
          <w:t>4</w:t>
        </w:r>
      </w:ins>
      <w:del w:id="1082"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083" w:author="Frederick Roth" w:date="2019-02-07T14:20:00Z">
            <w:rPr>
              <w:color w:val="000000" w:themeColor="text1"/>
            </w:rPr>
          </w:rPrChange>
        </w:rPr>
      </w:pPr>
      <w:ins w:id="1084" w:author="Albi Celaj" w:date="2019-02-21T17:42:00Z">
        <w:r>
          <w:rPr>
            <w:b/>
          </w:rPr>
          <w:t>(</w:t>
        </w:r>
      </w:ins>
      <w:r w:rsidR="00472AEF">
        <w:rPr>
          <w:b/>
        </w:rPr>
        <w:t>B</w:t>
      </w:r>
      <w:ins w:id="1085" w:author="Albi Celaj" w:date="2019-02-21T17:42:00Z">
        <w:r>
          <w:rPr>
            <w:b/>
          </w:rPr>
          <w:t>)</w:t>
        </w:r>
      </w:ins>
      <w:r w:rsidR="00330ADB">
        <w:tab/>
      </w:r>
      <w:ins w:id="1086" w:author="Frederick Roth" w:date="2019-02-07T14:10:00Z">
        <w:r w:rsidR="00E81F90">
          <w:t>Extending the model of fluconazole resistance</w:t>
        </w:r>
      </w:ins>
      <w:ins w:id="1087"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088" w:author="Frederick Roth" w:date="2019-02-07T14:12:00Z">
        <w:r w:rsidR="00E81F90">
          <w:rPr>
            <w:color w:val="000000" w:themeColor="text1"/>
          </w:rPr>
          <w:t xml:space="preserve">non-additive </w:t>
        </w:r>
      </w:ins>
      <w:ins w:id="1089" w:author="Frederick Roth" w:date="2019-02-07T14:11:00Z">
        <w:r w:rsidR="00E81F90">
          <w:rPr>
            <w:color w:val="000000" w:themeColor="text1"/>
          </w:rPr>
          <w:t xml:space="preserve">influence </w:t>
        </w:r>
      </w:ins>
      <w:ins w:id="1090" w:author="Frederick Roth" w:date="2019-02-07T14:12:00Z">
        <w:r w:rsidR="00E81F90">
          <w:rPr>
            <w:color w:val="000000" w:themeColor="text1"/>
          </w:rPr>
          <w:t xml:space="preserve">of </w:t>
        </w:r>
      </w:ins>
      <w:ins w:id="1091" w:author="Frederick Roth" w:date="2019-02-07T14:11:00Z">
        <w:r w:rsidR="00E81F90">
          <w:rPr>
            <w:color w:val="000000" w:themeColor="text1"/>
          </w:rPr>
          <w:t xml:space="preserve">four </w:t>
        </w:r>
      </w:ins>
      <w:ins w:id="1092" w:author="Frederick Roth" w:date="2019-02-07T14:12:00Z">
        <w:r w:rsidR="00E81F90">
          <w:rPr>
            <w:color w:val="000000" w:themeColor="text1"/>
          </w:rPr>
          <w:t>transporters on Pdr5 activity</w:t>
        </w:r>
      </w:ins>
      <w:ins w:id="1093" w:author="Frederick Roth" w:date="2019-02-07T14:11:00Z">
        <w:r w:rsidR="00E81F90">
          <w:rPr>
            <w:color w:val="000000" w:themeColor="text1"/>
          </w:rPr>
          <w:t xml:space="preserve">, </w:t>
        </w:r>
      </w:ins>
      <w:ins w:id="1094" w:author="Frederick Roth" w:date="2019-02-07T14:10:00Z">
        <w:r w:rsidR="00E81F90">
          <w:t xml:space="preserve">improves agreement with measurement. </w:t>
        </w:r>
      </w:ins>
      <w:ins w:id="1095" w:author="Frederick Roth" w:date="2019-02-07T14:16:00Z">
        <w:r w:rsidR="007D6FF5">
          <w:t xml:space="preserve"> Limitation to frequently-associated five transporters and </w:t>
        </w:r>
      </w:ins>
      <w:ins w:id="1096" w:author="Frederick Roth" w:date="2019-02-07T14:17:00Z">
        <w:r w:rsidR="007D6FF5">
          <w:t xml:space="preserve">the method for calculating </w:t>
        </w:r>
      </w:ins>
      <w:ins w:id="1097" w:author="Frederick Roth" w:date="2019-02-07T14:16:00Z">
        <w:r w:rsidR="007D6FF5">
          <w:t>correlation values</w:t>
        </w:r>
      </w:ins>
      <w:ins w:id="1098" w:author="Frederick Roth" w:date="2019-02-07T14:17:00Z">
        <w:r w:rsidR="007D6FF5">
          <w:t xml:space="preserve"> are as described in Figure </w:t>
        </w:r>
      </w:ins>
      <w:ins w:id="1099" w:author="Albi Celaj" w:date="2019-02-21T14:52:00Z">
        <w:r w:rsidR="00A045BA">
          <w:t>5</w:t>
        </w:r>
      </w:ins>
      <w:ins w:id="1100" w:author="Frederick Roth" w:date="2019-02-07T14:17:00Z">
        <w:del w:id="1101" w:author="Albi Celaj" w:date="2019-02-21T14:52:00Z">
          <w:r w:rsidR="007D6FF5" w:rsidDel="00A045BA">
            <w:delText>4</w:delText>
          </w:r>
        </w:del>
        <w:r w:rsidR="007D6FF5">
          <w:t>D.</w:t>
        </w:r>
      </w:ins>
      <w:del w:id="1102"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103"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104"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105"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106" w:author="Albi Celaj" w:date="2019-02-21T17:42:00Z">
        <w:r>
          <w:rPr>
            <w:b/>
            <w:color w:val="000000" w:themeColor="text1"/>
          </w:rPr>
          <w:t>(</w:t>
        </w:r>
      </w:ins>
      <w:r w:rsidR="00472AEF">
        <w:rPr>
          <w:b/>
          <w:color w:val="000000" w:themeColor="text1"/>
        </w:rPr>
        <w:t>C</w:t>
      </w:r>
      <w:ins w:id="1107" w:author="Albi Celaj" w:date="2019-02-21T17:42:00Z">
        <w:r>
          <w:rPr>
            <w:b/>
            <w:color w:val="000000" w:themeColor="text1"/>
          </w:rPr>
          <w:t>)</w:t>
        </w:r>
      </w:ins>
      <w:r w:rsidR="005A78CA">
        <w:rPr>
          <w:b/>
          <w:color w:val="000000" w:themeColor="text1"/>
        </w:rPr>
        <w:tab/>
      </w:r>
      <w:ins w:id="1108"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109"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110" w:author="Frederick Roth" w:date="2019-02-07T14:18:00Z">
        <w:r w:rsidR="007D6FF5">
          <w:rPr>
            <w:color w:val="000000" w:themeColor="text1"/>
          </w:rPr>
          <w:t xml:space="preserve">individually-measured resistance </w:t>
        </w:r>
      </w:ins>
      <w:ins w:id="1111" w:author="Frederick Roth" w:date="2019-02-07T14:19:00Z">
        <w:r w:rsidR="007D6FF5">
          <w:rPr>
            <w:color w:val="000000" w:themeColor="text1"/>
          </w:rPr>
          <w:t xml:space="preserve">(IC50) </w:t>
        </w:r>
      </w:ins>
      <w:ins w:id="1112" w:author="Frederick Roth" w:date="2019-02-07T14:18:00Z">
        <w:r w:rsidR="007D6FF5">
          <w:rPr>
            <w:color w:val="000000" w:themeColor="text1"/>
          </w:rPr>
          <w:t xml:space="preserve">values </w:t>
        </w:r>
      </w:ins>
      <w:ins w:id="1113" w:author="Frederick Roth" w:date="2019-02-07T14:19:00Z">
        <w:r w:rsidR="007D6FF5">
          <w:rPr>
            <w:color w:val="000000" w:themeColor="text1"/>
          </w:rPr>
          <w:t xml:space="preserve">in </w:t>
        </w:r>
      </w:ins>
      <w:ins w:id="1114" w:author="Frederick Roth" w:date="2019-02-07T14:18:00Z">
        <w:r w:rsidR="007D6FF5">
          <w:rPr>
            <w:color w:val="000000" w:themeColor="text1"/>
          </w:rPr>
          <w:t>independent</w:t>
        </w:r>
      </w:ins>
      <w:ins w:id="1115" w:author="Frederick Roth" w:date="2019-02-07T14:19:00Z">
        <w:r w:rsidR="007D6FF5">
          <w:rPr>
            <w:color w:val="000000" w:themeColor="text1"/>
          </w:rPr>
          <w:t>ly-constructed strains.</w:t>
        </w:r>
      </w:ins>
      <w:del w:id="1116"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117" w:author="Albi Celaj" w:date="2019-02-21T17:42:00Z">
        <w:r>
          <w:rPr>
            <w:b/>
            <w:color w:val="000000" w:themeColor="text1"/>
          </w:rPr>
          <w:t>(</w:t>
        </w:r>
      </w:ins>
      <w:r w:rsidR="00472AEF">
        <w:rPr>
          <w:b/>
          <w:color w:val="000000" w:themeColor="text1"/>
        </w:rPr>
        <w:t>D</w:t>
      </w:r>
      <w:ins w:id="1118" w:author="Albi Celaj" w:date="2019-02-21T17:42:00Z">
        <w:r>
          <w:rPr>
            <w:b/>
            <w:color w:val="000000" w:themeColor="text1"/>
          </w:rPr>
          <w:t>)</w:t>
        </w:r>
      </w:ins>
      <w:r w:rsidR="00A06B3F">
        <w:rPr>
          <w:b/>
          <w:color w:val="000000" w:themeColor="text1"/>
        </w:rPr>
        <w:tab/>
      </w:r>
      <w:ins w:id="1119" w:author="Frederick Roth" w:date="2019-02-07T14:39:00Z">
        <w:r w:rsidR="008103E3">
          <w:rPr>
            <w:color w:val="000000" w:themeColor="text1"/>
          </w:rPr>
          <w:t>T</w:t>
        </w:r>
      </w:ins>
      <w:ins w:id="1120" w:author="Frederick Roth" w:date="2019-02-07T14:37:00Z">
        <w:r w:rsidR="008103E3">
          <w:rPr>
            <w:color w:val="000000" w:themeColor="text1"/>
          </w:rPr>
          <w:t xml:space="preserve">he synergistic effect </w:t>
        </w:r>
      </w:ins>
      <w:ins w:id="1121" w:author="Frederick Roth" w:date="2019-02-07T14:45:00Z">
        <w:r w:rsidR="008103E3">
          <w:rPr>
            <w:color w:val="000000" w:themeColor="text1"/>
          </w:rPr>
          <w:t xml:space="preserve">of deleting </w:t>
        </w:r>
      </w:ins>
      <w:ins w:id="1122" w:author="Frederick Roth" w:date="2019-02-07T14:37:00Z">
        <w:r w:rsidR="008103E3">
          <w:rPr>
            <w:color w:val="000000" w:themeColor="text1"/>
          </w:rPr>
          <w:t xml:space="preserve">four ABC transporters </w:t>
        </w:r>
      </w:ins>
      <w:ins w:id="1123" w:author="Frederick Roth" w:date="2019-02-07T14:45:00Z">
        <w:r w:rsidR="008103E3">
          <w:rPr>
            <w:color w:val="000000" w:themeColor="text1"/>
          </w:rPr>
          <w:t xml:space="preserve">on Pdr5 activity </w:t>
        </w:r>
      </w:ins>
      <w:ins w:id="1124" w:author="Frederick Roth" w:date="2019-02-07T14:38:00Z">
        <w:r w:rsidR="008103E3">
          <w:rPr>
            <w:color w:val="000000" w:themeColor="text1"/>
          </w:rPr>
          <w:t xml:space="preserve">is primarily explained by </w:t>
        </w:r>
      </w:ins>
      <w:ins w:id="1125" w:author="Frederick Roth" w:date="2019-02-07T14:39:00Z">
        <w:r w:rsidR="008103E3">
          <w:rPr>
            <w:color w:val="000000" w:themeColor="text1"/>
          </w:rPr>
          <w:t xml:space="preserve">an indirect influence on </w:t>
        </w:r>
      </w:ins>
      <w:ins w:id="1126" w:author="Frederick Roth" w:date="2019-02-07T14:38:00Z">
        <w:r w:rsidR="008103E3" w:rsidRPr="008103E3">
          <w:rPr>
            <w:i/>
            <w:color w:val="000000" w:themeColor="text1"/>
            <w:rPrChange w:id="1127" w:author="Frederick Roth" w:date="2019-02-07T14:38:00Z">
              <w:rPr>
                <w:color w:val="000000" w:themeColor="text1"/>
              </w:rPr>
            </w:rPrChange>
          </w:rPr>
          <w:t>PDR5</w:t>
        </w:r>
        <w:r w:rsidR="008103E3">
          <w:rPr>
            <w:color w:val="000000" w:themeColor="text1"/>
          </w:rPr>
          <w:t xml:space="preserve"> transcript levels</w:t>
        </w:r>
      </w:ins>
      <w:ins w:id="1128" w:author="Frederick Roth" w:date="2019-02-07T14:39:00Z">
        <w:r w:rsidR="008103E3">
          <w:rPr>
            <w:color w:val="000000" w:themeColor="text1"/>
          </w:rPr>
          <w:t>.</w:t>
        </w:r>
      </w:ins>
      <w:ins w:id="1129" w:author="Frederick Roth" w:date="2019-02-07T14:38:00Z">
        <w:r w:rsidR="008103E3">
          <w:rPr>
            <w:color w:val="000000" w:themeColor="text1"/>
          </w:rPr>
          <w:t xml:space="preserve"> </w:t>
        </w:r>
      </w:ins>
      <w:del w:id="1130" w:author="Frederick Roth" w:date="2019-02-07T14:46:00Z">
        <w:r w:rsidR="00A06B3F" w:rsidDel="008103E3">
          <w:rPr>
            <w:color w:val="000000" w:themeColor="text1"/>
          </w:rPr>
          <w:delText xml:space="preserve">Expected </w:delText>
        </w:r>
      </w:del>
      <w:del w:id="1131" w:author="Frederick Roth" w:date="2019-02-07T14:47:00Z">
        <w:r w:rsidR="00A06B3F" w:rsidDel="00B922D0">
          <w:rPr>
            <w:color w:val="000000" w:themeColor="text1"/>
          </w:rPr>
          <w:delText xml:space="preserve">Pdr5 activity relative to </w:delText>
        </w:r>
      </w:del>
      <w:del w:id="1132" w:author="Frederick Roth" w:date="2019-02-07T14:46:00Z">
        <w:r w:rsidR="00A06B3F" w:rsidDel="008103E3">
          <w:rPr>
            <w:color w:val="000000" w:themeColor="text1"/>
          </w:rPr>
          <w:delText xml:space="preserve">the </w:delText>
        </w:r>
      </w:del>
      <w:del w:id="1133" w:author="Frederick Roth" w:date="2019-02-07T14:47:00Z">
        <w:r w:rsidR="00A06B3F" w:rsidDel="00B922D0">
          <w:rPr>
            <w:color w:val="000000" w:themeColor="text1"/>
          </w:rPr>
          <w:delText>wild-</w:delText>
        </w:r>
      </w:del>
      <w:del w:id="1134" w:author="Frederick Roth" w:date="2019-02-07T14:46:00Z">
        <w:r w:rsidR="00A06B3F" w:rsidDel="008103E3">
          <w:rPr>
            <w:color w:val="000000" w:themeColor="text1"/>
          </w:rPr>
          <w:delText xml:space="preserve">type </w:delText>
        </w:r>
      </w:del>
      <w:del w:id="1135"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136"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137" w:author="Frederick Roth" w:date="2019-02-07T15:13:00Z">
        <w:r w:rsidR="00A06B3F" w:rsidDel="00BD4042">
          <w:rPr>
            <w:color w:val="000000" w:themeColor="text1"/>
          </w:rPr>
          <w:delText>Grey</w:delText>
        </w:r>
      </w:del>
      <w:ins w:id="1138" w:author="Frederick Roth" w:date="2019-02-07T15:13:00Z">
        <w:r w:rsidR="00BD4042">
          <w:rPr>
            <w:color w:val="000000" w:themeColor="text1"/>
          </w:rPr>
          <w:t>Gray</w:t>
        </w:r>
      </w:ins>
      <w:r w:rsidR="00A06B3F">
        <w:rPr>
          <w:color w:val="000000" w:themeColor="text1"/>
        </w:rPr>
        <w:t xml:space="preserve"> bars represent </w:t>
      </w:r>
      <w:del w:id="1139"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140" w:author="Frederick Roth" w:date="2019-02-07T14:41:00Z">
        <w:r w:rsidR="008103E3">
          <w:rPr>
            <w:color w:val="000000" w:themeColor="text1"/>
          </w:rPr>
          <w:t>in the specified genotype</w:t>
        </w:r>
      </w:ins>
      <w:ins w:id="1141" w:author="Frederick Roth" w:date="2019-02-07T14:42:00Z">
        <w:r w:rsidR="008103E3">
          <w:rPr>
            <w:color w:val="000000" w:themeColor="text1"/>
          </w:rPr>
          <w:t>,</w:t>
        </w:r>
      </w:ins>
      <w:ins w:id="1142" w:author="Frederick Roth" w:date="2019-02-07T14:41:00Z">
        <w:r w:rsidR="008103E3">
          <w:rPr>
            <w:color w:val="000000" w:themeColor="text1"/>
          </w:rPr>
          <w:t xml:space="preserve"> relative </w:t>
        </w:r>
      </w:ins>
      <w:del w:id="1143" w:author="Frederick Roth" w:date="2019-02-07T14:41:00Z">
        <w:r w:rsidR="00A06B3F" w:rsidDel="008103E3">
          <w:rPr>
            <w:color w:val="000000" w:themeColor="text1"/>
          </w:rPr>
          <w:delText xml:space="preserve">compared </w:delText>
        </w:r>
      </w:del>
      <w:r w:rsidR="00A06B3F">
        <w:rPr>
          <w:color w:val="000000" w:themeColor="text1"/>
        </w:rPr>
        <w:t xml:space="preserve">to </w:t>
      </w:r>
      <w:ins w:id="1144" w:author="Frederick Roth" w:date="2019-02-07T14:42:00Z">
        <w:r w:rsidR="008103E3">
          <w:rPr>
            <w:color w:val="000000" w:themeColor="text1"/>
          </w:rPr>
          <w:t xml:space="preserve">that of </w:t>
        </w:r>
      </w:ins>
      <w:del w:id="1145" w:author="Frederick Roth" w:date="2019-02-07T14:41:00Z">
        <w:r w:rsidR="00A06B3F" w:rsidDel="008103E3">
          <w:rPr>
            <w:color w:val="000000" w:themeColor="text1"/>
          </w:rPr>
          <w:delText xml:space="preserve">the average in the </w:delText>
        </w:r>
      </w:del>
      <w:r w:rsidR="00A06B3F">
        <w:rPr>
          <w:color w:val="000000" w:themeColor="text1"/>
        </w:rPr>
        <w:t>wild-type</w:t>
      </w:r>
      <w:del w:id="1146"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147" w:author="Frederick Roth" w:date="2019-02-07T14:47:00Z">
        <w:r w:rsidR="00B922D0">
          <w:rPr>
            <w:color w:val="000000" w:themeColor="text1"/>
          </w:rPr>
          <w:t xml:space="preserve">, with error </w:t>
        </w:r>
      </w:ins>
      <w:r w:rsidR="00692155">
        <w:rPr>
          <w:color w:val="000000" w:themeColor="text1"/>
        </w:rPr>
        <w:t>bars indica</w:t>
      </w:r>
      <w:ins w:id="1148" w:author="Frederick Roth" w:date="2019-02-07T14:47:00Z">
        <w:r w:rsidR="00B922D0">
          <w:rPr>
            <w:color w:val="000000" w:themeColor="text1"/>
          </w:rPr>
          <w:t xml:space="preserve">ting </w:t>
        </w:r>
      </w:ins>
      <w:del w:id="1149" w:author="Frederick Roth" w:date="2019-02-07T14:47:00Z">
        <w:r w:rsidR="00692155" w:rsidDel="00B922D0">
          <w:rPr>
            <w:color w:val="000000" w:themeColor="text1"/>
          </w:rPr>
          <w:delText xml:space="preserve">te </w:delText>
        </w:r>
      </w:del>
      <w:r w:rsidR="00692155">
        <w:rPr>
          <w:color w:val="000000" w:themeColor="text1"/>
        </w:rPr>
        <w:t>standard error</w:t>
      </w:r>
      <w:ins w:id="1150" w:author="Frederick Roth" w:date="2019-02-07T14:42:00Z">
        <w:r w:rsidR="008103E3">
          <w:rPr>
            <w:color w:val="000000" w:themeColor="text1"/>
          </w:rPr>
          <w:t xml:space="preserve"> (n=3</w:t>
        </w:r>
      </w:ins>
      <w:del w:id="1151" w:author="Frederick Roth" w:date="2019-02-07T14:42:00Z">
        <w:r w:rsidR="00A06B3F" w:rsidDel="008103E3">
          <w:rPr>
            <w:color w:val="000000" w:themeColor="text1"/>
          </w:rPr>
          <w:delText xml:space="preserve">.  </w:delText>
        </w:r>
      </w:del>
      <w:ins w:id="1152" w:author="Frederick Roth" w:date="2019-02-07T14:42:00Z">
        <w:r w:rsidR="008103E3">
          <w:rPr>
            <w:color w:val="000000" w:themeColor="text1"/>
          </w:rPr>
          <w:t>)</w:t>
        </w:r>
      </w:ins>
      <w:ins w:id="1153" w:author="Frederick Roth" w:date="2019-02-07T14:47:00Z">
        <w:r w:rsidR="00B922D0">
          <w:rPr>
            <w:color w:val="000000" w:themeColor="text1"/>
          </w:rPr>
          <w:t>. S</w:t>
        </w:r>
      </w:ins>
      <w:del w:id="1154" w:author="Frederick Roth" w:date="2019-02-07T14:42:00Z">
        <w:r w:rsidR="00A06B3F" w:rsidDel="008103E3">
          <w:rPr>
            <w:color w:val="000000" w:themeColor="text1"/>
          </w:rPr>
          <w:delText>Three replicates were used in each experiment, and p</w:delText>
        </w:r>
      </w:del>
      <w:ins w:id="1155" w:author="Frederick Roth" w:date="2019-02-07T14:42:00Z">
        <w:r w:rsidR="008103E3">
          <w:rPr>
            <w:color w:val="000000" w:themeColor="text1"/>
          </w:rPr>
          <w:t xml:space="preserve">ignificance was </w:t>
        </w:r>
      </w:ins>
      <w:del w:id="1156"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157" w:author="Frederick Roth" w:date="2019-02-07T14:42:00Z">
        <w:r w:rsidR="008103E3">
          <w:rPr>
            <w:color w:val="000000" w:themeColor="text1"/>
          </w:rPr>
          <w:t xml:space="preserve">assessed </w:t>
        </w:r>
      </w:ins>
      <w:del w:id="1158" w:author="Frederick Roth" w:date="2019-02-07T14:42:00Z">
        <w:r w:rsidR="00A06B3F" w:rsidDel="008103E3">
          <w:rPr>
            <w:color w:val="000000" w:themeColor="text1"/>
          </w:rPr>
          <w:delText xml:space="preserve">using a </w:delText>
        </w:r>
      </w:del>
      <w:ins w:id="1159" w:author="Frederick Roth" w:date="2019-02-07T14:42:00Z">
        <w:r w:rsidR="008103E3">
          <w:rPr>
            <w:color w:val="000000" w:themeColor="text1"/>
          </w:rPr>
          <w:t xml:space="preserve">by </w:t>
        </w:r>
      </w:ins>
      <w:r w:rsidR="00A06B3F" w:rsidRPr="008103E3">
        <w:rPr>
          <w:i/>
          <w:color w:val="000000" w:themeColor="text1"/>
          <w:rPrChange w:id="1160" w:author="Frederick Roth" w:date="2019-02-07T14:42:00Z">
            <w:rPr>
              <w:color w:val="000000" w:themeColor="text1"/>
            </w:rPr>
          </w:rPrChange>
        </w:rPr>
        <w:t>t</w:t>
      </w:r>
      <w:r w:rsidR="00A06B3F">
        <w:rPr>
          <w:color w:val="000000" w:themeColor="text1"/>
        </w:rPr>
        <w:t xml:space="preserve">-test.  Colored bars show </w:t>
      </w:r>
      <w:del w:id="1161" w:author="Frederick Roth" w:date="2019-02-07T14:43:00Z">
        <w:r w:rsidR="00A06B3F" w:rsidDel="008103E3">
          <w:rPr>
            <w:color w:val="000000" w:themeColor="text1"/>
          </w:rPr>
          <w:delText xml:space="preserve">relative </w:delText>
        </w:r>
      </w:del>
      <w:ins w:id="1162" w:author="Frederick Roth" w:date="2019-02-07T14:43:00Z">
        <w:r w:rsidR="008103E3">
          <w:rPr>
            <w:color w:val="000000" w:themeColor="text1"/>
          </w:rPr>
          <w:t xml:space="preserve">model-inferred </w:t>
        </w:r>
      </w:ins>
      <w:r w:rsidR="000B3F65">
        <w:rPr>
          <w:color w:val="000000" w:themeColor="text1"/>
        </w:rPr>
        <w:t xml:space="preserve">Pdr5 activity </w:t>
      </w:r>
      <w:del w:id="1163"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164" w:author="Frederick Roth" w:date="2019-02-07T14:43:00Z">
        <w:r w:rsidR="008103E3">
          <w:rPr>
            <w:color w:val="000000" w:themeColor="text1"/>
          </w:rPr>
          <w:t xml:space="preserve">(see </w:t>
        </w:r>
      </w:ins>
      <w:del w:id="1165"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166" w:author="Frederick Roth" w:date="2019-02-07T14:43:00Z">
        <w:r w:rsidR="00A06B3F" w:rsidDel="008103E3">
          <w:rPr>
            <w:color w:val="000000" w:themeColor="text1"/>
          </w:rPr>
          <w:delText xml:space="preserve"> (</w:delText>
        </w:r>
      </w:del>
      <w:ins w:id="1167" w:author="Frederick Roth" w:date="2019-02-07T14:43:00Z">
        <w:r w:rsidR="008103E3">
          <w:rPr>
            <w:color w:val="000000" w:themeColor="text1"/>
          </w:rPr>
          <w:t xml:space="preserve">, </w:t>
        </w:r>
      </w:ins>
      <w:r w:rsidR="00A06B3F">
        <w:rPr>
          <w:color w:val="000000" w:themeColor="text1"/>
        </w:rPr>
        <w:t>top-right panel)</w:t>
      </w:r>
      <w:ins w:id="1168" w:author="Frederick Roth" w:date="2019-02-07T14:48:00Z">
        <w:r w:rsidR="00B922D0">
          <w:rPr>
            <w:color w:val="000000" w:themeColor="text1"/>
          </w:rPr>
          <w:t xml:space="preserve"> for each genotype</w:t>
        </w:r>
      </w:ins>
      <w:r w:rsidR="00A06B3F">
        <w:rPr>
          <w:color w:val="000000" w:themeColor="text1"/>
        </w:rPr>
        <w:t xml:space="preserve">, </w:t>
      </w:r>
      <w:ins w:id="1169"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170"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171"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172" w:author="Frederick Roth" w:date="2019-02-07T14:44:00Z">
        <w:r w:rsidR="008103E3">
          <w:rPr>
            <w:color w:val="000000" w:themeColor="text1"/>
          </w:rPr>
          <w:t xml:space="preserve"> or only</w:t>
        </w:r>
      </w:ins>
      <w:ins w:id="1173" w:author="Frederick Roth" w:date="2019-02-07T14:48:00Z">
        <w:r w:rsidR="00B922D0">
          <w:rPr>
            <w:color w:val="000000" w:themeColor="text1"/>
          </w:rPr>
          <w:t xml:space="preserve"> the </w:t>
        </w:r>
      </w:ins>
      <w:ins w:id="1174"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175" w:author="Frederick Roth" w:date="2019-02-07T14:50:00Z"/>
          <w:color w:val="000000" w:themeColor="text1"/>
        </w:rPr>
      </w:pPr>
      <w:ins w:id="1176" w:author="Albi Celaj" w:date="2019-02-21T17:42:00Z">
        <w:r>
          <w:rPr>
            <w:b/>
            <w:color w:val="000000" w:themeColor="text1"/>
          </w:rPr>
          <w:t>(</w:t>
        </w:r>
      </w:ins>
      <w:r w:rsidR="00472AEF">
        <w:rPr>
          <w:b/>
          <w:color w:val="000000" w:themeColor="text1"/>
        </w:rPr>
        <w:t>E</w:t>
      </w:r>
      <w:ins w:id="1177" w:author="Albi Celaj" w:date="2019-02-21T17:42:00Z">
        <w:r>
          <w:rPr>
            <w:b/>
            <w:color w:val="000000" w:themeColor="text1"/>
          </w:rPr>
          <w:t>)</w:t>
        </w:r>
      </w:ins>
      <w:r w:rsidR="00DD69D1">
        <w:rPr>
          <w:rStyle w:val="CommentReference"/>
          <w:rFonts w:asciiTheme="minorHAnsi" w:hAnsiTheme="minorHAnsi" w:cstheme="minorBidi"/>
        </w:rPr>
        <w:commentReference w:id="1178"/>
      </w:r>
      <w:commentRangeStart w:id="1179"/>
      <w:commentRangeEnd w:id="1179"/>
      <w:r w:rsidR="00DD69D1">
        <w:rPr>
          <w:rStyle w:val="CommentReference"/>
          <w:rFonts w:asciiTheme="minorHAnsi" w:hAnsiTheme="minorHAnsi" w:cstheme="minorBidi"/>
        </w:rPr>
        <w:commentReference w:id="1179"/>
      </w:r>
      <w:r w:rsidR="005A78CA">
        <w:rPr>
          <w:b/>
          <w:color w:val="000000" w:themeColor="text1"/>
        </w:rPr>
        <w:tab/>
      </w:r>
      <w:ins w:id="1180" w:author="Frederick Roth" w:date="2019-02-07T14:49:00Z">
        <w:r w:rsidR="00B922D0" w:rsidRPr="00B922D0">
          <w:rPr>
            <w:color w:val="000000" w:themeColor="text1"/>
            <w:rPrChange w:id="1181"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182"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183" w:author="Frederick Roth" w:date="2019-02-07T14:50:00Z">
        <w:r w:rsidR="00B922D0">
          <w:rPr>
            <w:color w:val="000000" w:themeColor="text1"/>
          </w:rPr>
          <w:t xml:space="preserve">Snq2 and </w:t>
        </w:r>
      </w:ins>
      <w:ins w:id="1184" w:author="Frederick Roth" w:date="2019-02-07T14:49:00Z">
        <w:r w:rsidR="00B922D0">
          <w:rPr>
            <w:color w:val="000000" w:themeColor="text1"/>
          </w:rPr>
          <w:t>Yo</w:t>
        </w:r>
      </w:ins>
      <w:ins w:id="1185" w:author="Frederick Roth" w:date="2019-02-07T14:50:00Z">
        <w:r w:rsidR="00B922D0">
          <w:rPr>
            <w:color w:val="000000" w:themeColor="text1"/>
          </w:rPr>
          <w:t xml:space="preserve">r1.  </w:t>
        </w:r>
      </w:ins>
      <w:ins w:id="1186" w:author="Frederick Roth" w:date="2019-02-07T14:53:00Z">
        <w:r w:rsidR="00B922D0">
          <w:rPr>
            <w:color w:val="000000" w:themeColor="text1"/>
          </w:rPr>
          <w:t xml:space="preserve">This study confirmed all </w:t>
        </w:r>
      </w:ins>
      <w:ins w:id="1187" w:author="Frederick Roth" w:date="2019-02-07T15:00:00Z">
        <w:r w:rsidR="008D3320">
          <w:rPr>
            <w:color w:val="000000" w:themeColor="text1"/>
          </w:rPr>
          <w:t>previously known-</w:t>
        </w:r>
      </w:ins>
      <w:ins w:id="1188" w:author="Frederick Roth" w:date="2019-02-07T14:52:00Z">
        <w:r w:rsidR="00B922D0">
          <w:rPr>
            <w:color w:val="000000" w:themeColor="text1"/>
          </w:rPr>
          <w:t xml:space="preserve">interactions </w:t>
        </w:r>
      </w:ins>
      <w:ins w:id="1189" w:author="Frederick Roth" w:date="2019-02-07T15:00:00Z">
        <w:r w:rsidR="008D3320">
          <w:rPr>
            <w:color w:val="000000" w:themeColor="text1"/>
          </w:rPr>
          <w:t xml:space="preserve">shown </w:t>
        </w:r>
      </w:ins>
      <w:moveToRangeStart w:id="1190" w:author="Frederick Roth" w:date="2019-02-07T14:53:00Z" w:name="move443600"/>
      <w:moveTo w:id="1191"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190"/>
      <w:ins w:id="1192" w:author="Frederick Roth" w:date="2019-02-07T14:52:00Z">
        <w:r w:rsidR="00B922D0">
          <w:rPr>
            <w:color w:val="000000" w:themeColor="text1"/>
          </w:rPr>
          <w:t xml:space="preserve">, </w:t>
        </w:r>
      </w:ins>
      <w:ins w:id="1193" w:author="Frederick Roth" w:date="2019-02-07T14:54:00Z">
        <w:r w:rsidR="00B922D0">
          <w:rPr>
            <w:color w:val="000000" w:themeColor="text1"/>
          </w:rPr>
          <w:t xml:space="preserve">and </w:t>
        </w:r>
      </w:ins>
      <w:ins w:id="1194" w:author="Frederick Roth" w:date="2019-02-07T14:52:00Z">
        <w:r w:rsidR="00B922D0">
          <w:rPr>
            <w:color w:val="000000" w:themeColor="text1"/>
          </w:rPr>
          <w:t>revealed a novel Pdr5-Yor1 protein interaction</w:t>
        </w:r>
      </w:ins>
      <w:ins w:id="1195" w:author="Frederick Roth" w:date="2019-02-07T14:54:00Z">
        <w:r w:rsidR="00B922D0">
          <w:rPr>
            <w:color w:val="000000" w:themeColor="text1"/>
          </w:rPr>
          <w:t xml:space="preserve"> </w:t>
        </w:r>
      </w:ins>
      <w:ins w:id="1196" w:author="Frederick Roth" w:date="2019-02-07T14:57:00Z">
        <w:r w:rsidR="008D3320">
          <w:rPr>
            <w:color w:val="000000" w:themeColor="text1"/>
          </w:rPr>
          <w:t xml:space="preserve">(Figure S11, S12).  Direct influence of Yor1 on Pdr5 </w:t>
        </w:r>
      </w:ins>
      <w:ins w:id="1197" w:author="Frederick Roth" w:date="2019-02-07T15:01:00Z">
        <w:r w:rsidR="008D3320">
          <w:rPr>
            <w:color w:val="000000" w:themeColor="text1"/>
          </w:rPr>
          <w:t xml:space="preserve">activity </w:t>
        </w:r>
      </w:ins>
      <w:ins w:id="1198" w:author="Frederick Roth" w:date="2019-02-07T14:57:00Z">
        <w:r w:rsidR="008D3320">
          <w:rPr>
            <w:color w:val="000000" w:themeColor="text1"/>
          </w:rPr>
          <w:t xml:space="preserve">was </w:t>
        </w:r>
      </w:ins>
      <w:ins w:id="1199" w:author="Frederick Roth" w:date="2019-02-07T14:54:00Z">
        <w:r w:rsidR="00B922D0">
          <w:rPr>
            <w:color w:val="000000" w:themeColor="text1"/>
          </w:rPr>
          <w:t xml:space="preserve">predicted </w:t>
        </w:r>
      </w:ins>
      <w:ins w:id="1200" w:author="Frederick Roth" w:date="2019-02-07T15:00:00Z">
        <w:r w:rsidR="008D3320">
          <w:rPr>
            <w:color w:val="000000" w:themeColor="text1"/>
          </w:rPr>
          <w:t xml:space="preserve">by </w:t>
        </w:r>
      </w:ins>
      <w:ins w:id="1201" w:author="Frederick Roth" w:date="2019-02-07T14:57:00Z">
        <w:r w:rsidR="008D3320">
          <w:rPr>
            <w:color w:val="000000" w:themeColor="text1"/>
          </w:rPr>
          <w:t xml:space="preserve">both </w:t>
        </w:r>
      </w:ins>
      <w:ins w:id="1202" w:author="Frederick Roth" w:date="2019-02-07T14:54:00Z">
        <w:r w:rsidR="00B922D0">
          <w:rPr>
            <w:color w:val="000000" w:themeColor="text1"/>
          </w:rPr>
          <w:t>original and extended neural network models</w:t>
        </w:r>
      </w:ins>
      <w:ins w:id="1203" w:author="Frederick Roth" w:date="2019-02-07T14:55:00Z">
        <w:r w:rsidR="00B922D0">
          <w:rPr>
            <w:color w:val="000000" w:themeColor="text1"/>
          </w:rPr>
          <w:t xml:space="preserve"> for fluconazole</w:t>
        </w:r>
      </w:ins>
      <w:ins w:id="1204" w:author="Frederick Roth" w:date="2019-02-07T14:56:00Z">
        <w:r w:rsidR="00B922D0">
          <w:rPr>
            <w:color w:val="000000" w:themeColor="text1"/>
          </w:rPr>
          <w:t xml:space="preserve"> (Figure 5B</w:t>
        </w:r>
      </w:ins>
      <w:ins w:id="1205" w:author="Frederick Roth" w:date="2019-02-07T14:59:00Z">
        <w:r w:rsidR="008D3320">
          <w:rPr>
            <w:color w:val="000000" w:themeColor="text1"/>
          </w:rPr>
          <w:t xml:space="preserve">).  Influences from the neural network model (Figure 4B) are </w:t>
        </w:r>
      </w:ins>
      <w:ins w:id="1206" w:author="Frederick Roth" w:date="2019-02-07T15:01:00Z">
        <w:r w:rsidR="008D3320">
          <w:rPr>
            <w:color w:val="000000" w:themeColor="text1"/>
          </w:rPr>
          <w:t xml:space="preserve">shown </w:t>
        </w:r>
      </w:ins>
      <w:ins w:id="1207" w:author="Frederick Roth" w:date="2019-02-07T14:58:00Z">
        <w:r w:rsidR="008D3320">
          <w:rPr>
            <w:color w:val="000000" w:themeColor="text1"/>
          </w:rPr>
          <w:t xml:space="preserve">here </w:t>
        </w:r>
      </w:ins>
      <w:ins w:id="1208" w:author="Frederick Roth" w:date="2019-02-07T15:01:00Z">
        <w:r w:rsidR="008D3320">
          <w:rPr>
            <w:color w:val="000000" w:themeColor="text1"/>
          </w:rPr>
          <w:t xml:space="preserve">with </w:t>
        </w:r>
      </w:ins>
      <w:ins w:id="1209" w:author="Frederick Roth" w:date="2019-02-07T14:58:00Z">
        <w:r w:rsidR="008D3320">
          <w:rPr>
            <w:color w:val="000000" w:themeColor="text1"/>
          </w:rPr>
          <w:t>red ed</w:t>
        </w:r>
      </w:ins>
      <w:ins w:id="1210" w:author="Frederick Roth" w:date="2019-02-07T14:59:00Z">
        <w:r w:rsidR="008D3320">
          <w:rPr>
            <w:color w:val="000000" w:themeColor="text1"/>
          </w:rPr>
          <w:t>ge</w:t>
        </w:r>
      </w:ins>
      <w:ins w:id="1211" w:author="Frederick Roth" w:date="2019-02-07T15:00:00Z">
        <w:r w:rsidR="008D3320">
          <w:rPr>
            <w:color w:val="000000" w:themeColor="text1"/>
          </w:rPr>
          <w:t>s</w:t>
        </w:r>
      </w:ins>
      <w:ins w:id="1212" w:author="Frederick Roth" w:date="2019-02-07T14:54:00Z">
        <w:r w:rsidR="00B922D0">
          <w:rPr>
            <w:color w:val="000000" w:themeColor="text1"/>
          </w:rPr>
          <w:t>.</w:t>
        </w:r>
      </w:ins>
      <w:ins w:id="1213" w:author="Frederick Roth" w:date="2019-02-07T15:02:00Z">
        <w:r w:rsidR="008D3320">
          <w:rPr>
            <w:color w:val="000000" w:themeColor="text1"/>
          </w:rPr>
          <w:t xml:space="preserve">  </w:t>
        </w:r>
      </w:ins>
      <w:del w:id="1214"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215"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216"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217" w:author="Frederick Roth" w:date="2019-02-07T14:58:00Z">
        <w:r w:rsidR="009747F9" w:rsidDel="008D3320">
          <w:rPr>
            <w:color w:val="000000" w:themeColor="text1"/>
          </w:rPr>
          <w:delText>and previous studies</w:delText>
        </w:r>
      </w:del>
      <w:moveFromRangeStart w:id="1218" w:author="Frederick Roth" w:date="2019-02-07T14:53:00Z" w:name="move443600"/>
      <w:moveFrom w:id="1219" w:author="Frederick Roth" w:date="2019-02-07T14:53:00Z">
        <w:del w:id="1220"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218"/>
      <w:del w:id="1221" w:author="Frederick Roth" w:date="2019-02-07T14:58:00Z">
        <w:r w:rsidR="005A78CA" w:rsidDel="008D3320">
          <w:rPr>
            <w:color w:val="000000" w:themeColor="text1"/>
          </w:rPr>
          <w:delText>.</w:delText>
        </w:r>
        <w:r w:rsidR="00B80B34" w:rsidDel="008D3320">
          <w:rPr>
            <w:color w:val="000000" w:themeColor="text1"/>
          </w:rPr>
          <w:delText xml:space="preserve">  </w:delText>
        </w:r>
      </w:del>
      <w:del w:id="1222"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223" w:author="Frederick Roth" w:date="2019-02-07T15:02:00Z">
        <w:r w:rsidR="008D3320">
          <w:rPr>
            <w:color w:val="000000" w:themeColor="text1"/>
          </w:rPr>
          <w:t>W</w:t>
        </w:r>
      </w:ins>
      <w:r w:rsidR="00D9226C">
        <w:rPr>
          <w:color w:val="000000" w:themeColor="text1"/>
        </w:rPr>
        <w:t xml:space="preserve">hole-organism protein levels </w:t>
      </w:r>
      <w:ins w:id="1224"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225" w:author="Frederick Roth" w:date="2019-02-07T15:02:00Z">
        <w:r w:rsidR="00D9226C" w:rsidDel="008D3320">
          <w:rPr>
            <w:color w:val="000000" w:themeColor="text1"/>
          </w:rPr>
          <w:delText xml:space="preserve">from </w:delText>
        </w:r>
      </w:del>
      <w:ins w:id="1226" w:author="Frederick Roth" w:date="2019-02-07T15:02:00Z">
        <w:r w:rsidR="008D3320">
          <w:rPr>
            <w:color w:val="000000" w:themeColor="text1"/>
          </w:rPr>
          <w:t>are indic</w:t>
        </w:r>
      </w:ins>
      <w:ins w:id="1227" w:author="Frederick Roth" w:date="2019-02-07T15:03:00Z">
        <w:r w:rsidR="008D3320">
          <w:rPr>
            <w:color w:val="000000" w:themeColor="text1"/>
          </w:rPr>
          <w:t>a</w:t>
        </w:r>
      </w:ins>
      <w:ins w:id="1228" w:author="Frederick Roth" w:date="2019-02-07T15:02:00Z">
        <w:r w:rsidR="008D3320">
          <w:rPr>
            <w:color w:val="000000" w:themeColor="text1"/>
          </w:rPr>
          <w:t>ted by node size</w:t>
        </w:r>
      </w:ins>
      <w:del w:id="1229"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230"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231" w:author="Frederick Roth" w:date="2019-02-07T15:02:00Z"/>
          <w:b/>
        </w:rPr>
      </w:pPr>
      <w:ins w:id="1232"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233"/>
      <w:commentRangeStart w:id="1234"/>
      <w:r>
        <w:rPr>
          <w:b/>
        </w:rPr>
        <w:t>B</w:t>
      </w:r>
      <w:commentRangeEnd w:id="1233"/>
      <w:r>
        <w:rPr>
          <w:rStyle w:val="CommentReference"/>
          <w:rFonts w:asciiTheme="minorHAnsi" w:hAnsiTheme="minorHAnsi" w:cstheme="minorBidi"/>
        </w:rPr>
        <w:commentReference w:id="1233"/>
      </w:r>
      <w:commentRangeEnd w:id="1234"/>
      <w:r w:rsidR="00276A6D">
        <w:rPr>
          <w:rStyle w:val="CommentReference"/>
          <w:rFonts w:asciiTheme="minorHAnsi" w:hAnsiTheme="minorHAnsi" w:cstheme="minorBidi"/>
        </w:rPr>
        <w:commentReference w:id="1234"/>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235" w:author="Frederick Roth" w:date="2019-02-07T15:13:00Z">
        <w:r w:rsidDel="00BD4042">
          <w:delText>grey</w:delText>
        </w:r>
      </w:del>
      <w:ins w:id="1236"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237" w:author="Frederick Roth" w:date="2019-02-07T15:13:00Z">
        <w:r w:rsidRPr="009446E8" w:rsidDel="00BD4042">
          <w:delText>grey</w:delText>
        </w:r>
      </w:del>
      <w:ins w:id="1238"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239" w:author="Frederick Roth" w:date="2019-02-07T15:12:00Z">
        <w:r w:rsidR="00836B94" w:rsidRPr="00233F15" w:rsidDel="00BD4042">
          <w:delText xml:space="preserve">determine </w:delText>
        </w:r>
      </w:del>
      <w:ins w:id="1240"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241" w:author="Frederick Roth" w:date="2019-02-07T15:14:00Z">
        <w:r w:rsidR="00BD4042">
          <w:t xml:space="preserve">(growth in drug relative to growth in drug) for each of </w:t>
        </w:r>
      </w:ins>
      <w:del w:id="1242"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243" w:author="Frederick Roth" w:date="2019-02-07T15:13:00Z">
        <w:r w:rsidR="00836B94" w:rsidDel="00BD4042">
          <w:delText>u</w:delText>
        </w:r>
      </w:del>
      <w:r w:rsidR="00836B94">
        <w:t xml:space="preserve">red according the legend on the left.  Other terms are </w:t>
      </w:r>
      <w:del w:id="1244" w:author="Frederick Roth" w:date="2019-02-07T15:13:00Z">
        <w:r w:rsidR="00836B94" w:rsidDel="00BD4042">
          <w:delText>colour</w:delText>
        </w:r>
      </w:del>
      <w:ins w:id="1245" w:author="Frederick Roth" w:date="2019-02-07T15:13:00Z">
        <w:r w:rsidR="00BD4042">
          <w:t>color</w:t>
        </w:r>
      </w:ins>
      <w:r w:rsidR="00836B94">
        <w:t xml:space="preserve">ed in </w:t>
      </w:r>
      <w:del w:id="1246" w:author="Frederick Roth" w:date="2019-02-07T15:13:00Z">
        <w:r w:rsidR="00836B94" w:rsidDel="00BD4042">
          <w:delText>grey</w:delText>
        </w:r>
      </w:del>
      <w:ins w:id="1247"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248" w:author="Frederick Roth" w:date="2019-02-07T15:14:00Z">
        <w:r w:rsidR="00BD4042">
          <w:t xml:space="preserve">that </w:t>
        </w:r>
      </w:ins>
      <w:del w:id="1249" w:author="Frederick Roth" w:date="2019-02-07T15:14:00Z">
        <w:r w:rsidDel="00BD4042">
          <w:delText xml:space="preserve">mediating </w:delText>
        </w:r>
      </w:del>
      <w:ins w:id="1250"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251" w:author="Albi Celaj [2]" w:date="2019-02-13T17:21:00Z">
            <w:rPr/>
          </w:rPrChange>
        </w:rPr>
      </w:pPr>
      <w:commentRangeStart w:id="1252"/>
      <w:r w:rsidRPr="005959CB">
        <w:rPr>
          <w:b/>
        </w:rPr>
        <w:t>Figure S</w:t>
      </w:r>
      <w:commentRangeEnd w:id="1252"/>
      <w:r w:rsidR="00CD2764" w:rsidRPr="005959CB">
        <w:rPr>
          <w:b/>
        </w:rPr>
        <w:t>4</w:t>
      </w:r>
      <w:r w:rsidRPr="005959CB">
        <w:rPr>
          <w:rStyle w:val="CommentReference"/>
          <w:rFonts w:asciiTheme="minorHAnsi" w:hAnsiTheme="minorHAnsi" w:cstheme="minorBidi"/>
          <w:b/>
          <w:rPrChange w:id="1253" w:author="Albi Celaj [2]" w:date="2019-02-13T17:21:00Z">
            <w:rPr>
              <w:rStyle w:val="CommentReference"/>
              <w:rFonts w:asciiTheme="minorHAnsi" w:hAnsiTheme="minorHAnsi" w:cstheme="minorBidi"/>
            </w:rPr>
          </w:rPrChange>
        </w:rPr>
        <w:commentReference w:id="1252"/>
      </w:r>
      <w:ins w:id="1254" w:author="Albi Celaj [2]" w:date="2019-02-13T17:21:00Z">
        <w:r w:rsidR="005959CB" w:rsidRPr="005959CB">
          <w:rPr>
            <w:b/>
          </w:rPr>
          <w:t xml:space="preserve"> </w:t>
        </w:r>
      </w:ins>
      <w:del w:id="1255" w:author="Albi Celaj [2]" w:date="2019-02-13T17:21:00Z">
        <w:r w:rsidRPr="005959CB" w:rsidDel="005959CB">
          <w:rPr>
            <w:b/>
          </w:rPr>
          <w:delText xml:space="preserve">.  </w:delText>
        </w:r>
      </w:del>
      <w:r w:rsidRPr="005959CB">
        <w:rPr>
          <w:b/>
          <w:rPrChange w:id="1256" w:author="Albi Celaj [2]" w:date="2019-02-13T17:21:00Z">
            <w:rPr/>
          </w:rPrChange>
        </w:rPr>
        <w:t xml:space="preserve">Reproducibility of </w:t>
      </w:r>
      <w:r w:rsidR="00E64198" w:rsidRPr="005959CB">
        <w:rPr>
          <w:b/>
          <w:rPrChange w:id="1257" w:author="Albi Celaj [2]" w:date="2019-02-13T17:21:00Z">
            <w:rPr/>
          </w:rPrChange>
        </w:rPr>
        <w:t>G</w:t>
      </w:r>
      <w:r w:rsidRPr="005959CB">
        <w:rPr>
          <w:b/>
          <w:rPrChange w:id="1258" w:author="Albi Celaj [2]" w:date="2019-02-13T17:21:00Z">
            <w:rPr/>
          </w:rPrChange>
        </w:rPr>
        <w:t xml:space="preserve">rouped </w:t>
      </w:r>
      <w:r w:rsidR="00E64198" w:rsidRPr="005959CB">
        <w:rPr>
          <w:b/>
          <w:rPrChange w:id="1259" w:author="Albi Celaj [2]" w:date="2019-02-13T17:21:00Z">
            <w:rPr/>
          </w:rPrChange>
        </w:rPr>
        <w:t>G</w:t>
      </w:r>
      <w:r w:rsidRPr="005959CB">
        <w:rPr>
          <w:b/>
          <w:rPrChange w:id="1260" w:author="Albi Celaj [2]" w:date="2019-02-13T17:21:00Z">
            <w:rPr/>
          </w:rPrChange>
        </w:rPr>
        <w:t xml:space="preserve">enotype </w:t>
      </w:r>
      <w:r w:rsidR="00E64198" w:rsidRPr="005959CB">
        <w:rPr>
          <w:b/>
          <w:rPrChange w:id="1261" w:author="Albi Celaj [2]" w:date="2019-02-13T17:21:00Z">
            <w:rPr/>
          </w:rPrChange>
        </w:rPr>
        <w:t>R</w:t>
      </w:r>
      <w:r w:rsidRPr="005959CB">
        <w:rPr>
          <w:b/>
          <w:rPrChange w:id="1262" w:author="Albi Celaj [2]" w:date="2019-02-13T17:21:00Z">
            <w:rPr/>
          </w:rPrChange>
        </w:rPr>
        <w:t>esistance</w:t>
      </w:r>
      <w:ins w:id="1263" w:author="Albi Celaj [2]" w:date="2019-02-13T17:21:00Z">
        <w:r w:rsidR="005959CB" w:rsidRPr="005959CB">
          <w:rPr>
            <w:b/>
            <w:rPrChange w:id="1264" w:author="Albi Celaj [2]" w:date="2019-02-13T17:21:00Z">
              <w:rPr/>
            </w:rPrChange>
          </w:rPr>
          <w:t xml:space="preserve">, </w:t>
        </w:r>
      </w:ins>
      <w:ins w:id="1265" w:author="Albi Celaj [2]" w:date="2019-02-13T17:25:00Z">
        <w:r w:rsidR="00D50188">
          <w:rPr>
            <w:b/>
          </w:rPr>
          <w:t>R</w:t>
        </w:r>
      </w:ins>
      <w:ins w:id="1266" w:author="Albi Celaj [2]" w:date="2019-02-13T17:21:00Z">
        <w:r w:rsidR="005959CB" w:rsidRPr="005959CB">
          <w:rPr>
            <w:b/>
            <w:rPrChange w:id="1267" w:author="Albi Celaj [2]" w:date="2019-02-13T17:21:00Z">
              <w:rPr/>
            </w:rPrChange>
          </w:rPr>
          <w:t>elated to Figure 2</w:t>
        </w:r>
      </w:ins>
      <w:del w:id="1268" w:author="Albi Celaj [2]" w:date="2019-02-13T17:21:00Z">
        <w:r w:rsidRPr="005959CB" w:rsidDel="005959CB">
          <w:rPr>
            <w:b/>
            <w:rPrChange w:id="1269"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270" w:author="Albi Celaj [2]" w:date="2019-02-13T17:21:00Z">
            <w:rPr/>
          </w:rPrChange>
        </w:rPr>
      </w:pPr>
      <w:r w:rsidRPr="005959CB">
        <w:rPr>
          <w:b/>
        </w:rPr>
        <w:t xml:space="preserve">Figure </w:t>
      </w:r>
      <w:r w:rsidR="007E2236" w:rsidRPr="005959CB">
        <w:rPr>
          <w:b/>
        </w:rPr>
        <w:t>S</w:t>
      </w:r>
      <w:r w:rsidR="00EC5C0C" w:rsidRPr="005959CB">
        <w:rPr>
          <w:b/>
        </w:rPr>
        <w:t>5</w:t>
      </w:r>
      <w:ins w:id="1271" w:author="Albi Celaj [2]" w:date="2019-02-13T17:21:00Z">
        <w:r w:rsidR="005959CB" w:rsidRPr="005959CB">
          <w:rPr>
            <w:b/>
          </w:rPr>
          <w:t xml:space="preserve"> </w:t>
        </w:r>
      </w:ins>
      <w:del w:id="1272" w:author="Albi Celaj [2]" w:date="2019-02-13T17:21:00Z">
        <w:r w:rsidRPr="005959CB" w:rsidDel="005959CB">
          <w:rPr>
            <w:b/>
          </w:rPr>
          <w:delText xml:space="preserve">.  </w:delText>
        </w:r>
      </w:del>
      <w:del w:id="1273" w:author="Albi Celaj [2]" w:date="2019-02-13T17:29:00Z">
        <w:r w:rsidRPr="005959CB" w:rsidDel="000B2CF3">
          <w:rPr>
            <w:b/>
            <w:rPrChange w:id="1274" w:author="Albi Celaj [2]" w:date="2019-02-13T17:21:00Z">
              <w:rPr/>
            </w:rPrChange>
          </w:rPr>
          <w:delText xml:space="preserve">A </w:delText>
        </w:r>
      </w:del>
      <w:r w:rsidR="00E64198" w:rsidRPr="005959CB">
        <w:rPr>
          <w:b/>
          <w:rPrChange w:id="1275" w:author="Albi Celaj [2]" w:date="2019-02-13T17:21:00Z">
            <w:rPr/>
          </w:rPrChange>
        </w:rPr>
        <w:t>R</w:t>
      </w:r>
      <w:r w:rsidRPr="005959CB">
        <w:rPr>
          <w:b/>
          <w:rPrChange w:id="1276" w:author="Albi Celaj [2]" w:date="2019-02-13T17:21:00Z">
            <w:rPr/>
          </w:rPrChange>
        </w:rPr>
        <w:t xml:space="preserve">adial </w:t>
      </w:r>
      <w:r w:rsidR="00E64198" w:rsidRPr="005959CB">
        <w:rPr>
          <w:b/>
          <w:rPrChange w:id="1277" w:author="Albi Celaj [2]" w:date="2019-02-13T17:21:00Z">
            <w:rPr/>
          </w:rPrChange>
        </w:rPr>
        <w:t>Combinatorial Signature</w:t>
      </w:r>
      <w:ins w:id="1278" w:author="Albi Celaj [2]" w:date="2019-02-13T17:29:00Z">
        <w:r w:rsidR="000B2CF3">
          <w:rPr>
            <w:b/>
          </w:rPr>
          <w:t>s</w:t>
        </w:r>
      </w:ins>
      <w:r w:rsidR="00E64198" w:rsidRPr="005959CB">
        <w:rPr>
          <w:b/>
          <w:rPrChange w:id="1279" w:author="Albi Celaj [2]" w:date="2019-02-13T17:21:00Z">
            <w:rPr/>
          </w:rPrChange>
        </w:rPr>
        <w:t xml:space="preserve"> </w:t>
      </w:r>
      <w:r w:rsidRPr="005959CB">
        <w:rPr>
          <w:b/>
          <w:rPrChange w:id="1280" w:author="Albi Celaj [2]" w:date="2019-02-13T17:21:00Z">
            <w:rPr/>
          </w:rPrChange>
        </w:rPr>
        <w:t xml:space="preserve">in </w:t>
      </w:r>
      <w:r w:rsidR="00E64198" w:rsidRPr="005959CB">
        <w:rPr>
          <w:b/>
          <w:rPrChange w:id="1281" w:author="Albi Celaj [2]" w:date="2019-02-13T17:21:00Z">
            <w:rPr/>
          </w:rPrChange>
        </w:rPr>
        <w:t>A</w:t>
      </w:r>
      <w:r w:rsidRPr="005959CB">
        <w:rPr>
          <w:b/>
          <w:rPrChange w:id="1282" w:author="Albi Celaj [2]" w:date="2019-02-13T17:21:00Z">
            <w:rPr/>
          </w:rPrChange>
        </w:rPr>
        <w:t xml:space="preserve">dditional </w:t>
      </w:r>
      <w:r w:rsidR="00E64198" w:rsidRPr="005959CB">
        <w:rPr>
          <w:b/>
          <w:rPrChange w:id="1283" w:author="Albi Celaj [2]" w:date="2019-02-13T17:21:00Z">
            <w:rPr/>
          </w:rPrChange>
        </w:rPr>
        <w:t>D</w:t>
      </w:r>
      <w:r w:rsidRPr="005959CB">
        <w:rPr>
          <w:b/>
          <w:rPrChange w:id="1284" w:author="Albi Celaj [2]" w:date="2019-02-13T17:21:00Z">
            <w:rPr/>
          </w:rPrChange>
        </w:rPr>
        <w:t>rugs</w:t>
      </w:r>
      <w:ins w:id="1285" w:author="Albi Celaj [2]" w:date="2019-02-13T17:21:00Z">
        <w:r w:rsidR="005959CB" w:rsidRPr="005959CB">
          <w:rPr>
            <w:b/>
            <w:rPrChange w:id="1286" w:author="Albi Celaj [2]" w:date="2019-02-13T17:21:00Z">
              <w:rPr/>
            </w:rPrChange>
          </w:rPr>
          <w:t xml:space="preserve">, </w:t>
        </w:r>
      </w:ins>
      <w:ins w:id="1287" w:author="Albi Celaj [2]" w:date="2019-02-13T17:25:00Z">
        <w:r w:rsidR="00D50188">
          <w:rPr>
            <w:b/>
          </w:rPr>
          <w:t>R</w:t>
        </w:r>
      </w:ins>
      <w:ins w:id="1288" w:author="Albi Celaj [2]" w:date="2019-02-13T17:21:00Z">
        <w:r w:rsidR="005959CB" w:rsidRPr="005959CB">
          <w:rPr>
            <w:b/>
            <w:rPrChange w:id="1289" w:author="Albi Celaj [2]" w:date="2019-02-13T17:21:00Z">
              <w:rPr/>
            </w:rPrChange>
          </w:rPr>
          <w:t>elated to Figure 2</w:t>
        </w:r>
      </w:ins>
      <w:del w:id="1290" w:author="Albi Celaj [2]" w:date="2019-02-13T17:21:00Z">
        <w:r w:rsidRPr="005959CB" w:rsidDel="005959CB">
          <w:rPr>
            <w:b/>
            <w:rPrChange w:id="1291"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292" w:author="Albi Celaj [2]" w:date="2019-02-13T17:21:00Z">
            <w:rPr/>
          </w:rPrChange>
        </w:rPr>
      </w:pPr>
      <w:r w:rsidRPr="005959CB">
        <w:rPr>
          <w:b/>
        </w:rPr>
        <w:t xml:space="preserve">Figure </w:t>
      </w:r>
      <w:r w:rsidR="007E2236" w:rsidRPr="005959CB">
        <w:rPr>
          <w:b/>
        </w:rPr>
        <w:t>S</w:t>
      </w:r>
      <w:r w:rsidR="00E64198" w:rsidRPr="005959CB">
        <w:rPr>
          <w:b/>
        </w:rPr>
        <w:t>6</w:t>
      </w:r>
      <w:del w:id="1293" w:author="Albi Celaj [2]" w:date="2019-02-13T17:21:00Z">
        <w:r w:rsidR="007A2ED2" w:rsidRPr="005959CB" w:rsidDel="005959CB">
          <w:rPr>
            <w:b/>
          </w:rPr>
          <w:delText xml:space="preserve">. </w:delText>
        </w:r>
      </w:del>
      <w:del w:id="1294" w:author="Albi Celaj [2]" w:date="2019-02-13T17:29:00Z">
        <w:r w:rsidR="007A2ED2" w:rsidRPr="005959CB" w:rsidDel="000B2CF3">
          <w:rPr>
            <w:b/>
          </w:rPr>
          <w:delText xml:space="preserve"> </w:delText>
        </w:r>
        <w:r w:rsidR="003B20FE" w:rsidRPr="005959CB" w:rsidDel="000B2CF3">
          <w:rPr>
            <w:b/>
            <w:rPrChange w:id="1295" w:author="Albi Celaj [2]" w:date="2019-02-13T17:21:00Z">
              <w:rPr/>
            </w:rPrChange>
          </w:rPr>
          <w:delText>A</w:delText>
        </w:r>
      </w:del>
      <w:r w:rsidR="003B20FE" w:rsidRPr="005959CB">
        <w:rPr>
          <w:b/>
          <w:rPrChange w:id="1296" w:author="Albi Celaj [2]" w:date="2019-02-13T17:21:00Z">
            <w:rPr/>
          </w:rPrChange>
        </w:rPr>
        <w:t xml:space="preserve"> </w:t>
      </w:r>
      <w:r w:rsidR="00E64198" w:rsidRPr="005959CB">
        <w:rPr>
          <w:b/>
          <w:rPrChange w:id="1297" w:author="Albi Celaj [2]" w:date="2019-02-13T17:21:00Z">
            <w:rPr/>
          </w:rPrChange>
        </w:rPr>
        <w:t>Resistance</w:t>
      </w:r>
      <w:r w:rsidR="003B20FE" w:rsidRPr="005959CB">
        <w:rPr>
          <w:b/>
          <w:rPrChange w:id="1298" w:author="Albi Celaj [2]" w:date="2019-02-13T17:21:00Z">
            <w:rPr/>
          </w:rPrChange>
        </w:rPr>
        <w:t xml:space="preserve"> </w:t>
      </w:r>
      <w:r w:rsidR="00E64198" w:rsidRPr="005959CB">
        <w:rPr>
          <w:b/>
          <w:rPrChange w:id="1299" w:author="Albi Celaj [2]" w:date="2019-02-13T17:21:00Z">
            <w:rPr/>
          </w:rPrChange>
        </w:rPr>
        <w:t>L</w:t>
      </w:r>
      <w:r w:rsidR="003B20FE" w:rsidRPr="005959CB">
        <w:rPr>
          <w:b/>
          <w:rPrChange w:id="1300" w:author="Albi Celaj [2]" w:date="2019-02-13T17:21:00Z">
            <w:rPr/>
          </w:rPrChange>
        </w:rPr>
        <w:t>andscape</w:t>
      </w:r>
      <w:ins w:id="1301" w:author="Albi Celaj [2]" w:date="2019-02-13T17:29:00Z">
        <w:r w:rsidR="000B2CF3">
          <w:rPr>
            <w:b/>
          </w:rPr>
          <w:t>s</w:t>
        </w:r>
      </w:ins>
      <w:r w:rsidR="00E64198" w:rsidRPr="005959CB">
        <w:rPr>
          <w:b/>
          <w:rPrChange w:id="1302" w:author="Albi Celaj [2]" w:date="2019-02-13T17:21:00Z">
            <w:rPr/>
          </w:rPrChange>
        </w:rPr>
        <w:t xml:space="preserve"> for all D</w:t>
      </w:r>
      <w:r w:rsidR="00B91404" w:rsidRPr="005959CB">
        <w:rPr>
          <w:b/>
          <w:rPrChange w:id="1303" w:author="Albi Celaj [2]" w:date="2019-02-13T17:21:00Z">
            <w:rPr/>
          </w:rPrChange>
        </w:rPr>
        <w:t>rugs</w:t>
      </w:r>
      <w:ins w:id="1304" w:author="Albi Celaj [2]" w:date="2019-02-13T17:21:00Z">
        <w:r w:rsidR="005959CB" w:rsidRPr="005959CB">
          <w:rPr>
            <w:b/>
            <w:rPrChange w:id="1305" w:author="Albi Celaj [2]" w:date="2019-02-13T17:21:00Z">
              <w:rPr/>
            </w:rPrChange>
          </w:rPr>
          <w:t xml:space="preserve">, </w:t>
        </w:r>
      </w:ins>
      <w:ins w:id="1306" w:author="Albi Celaj [2]" w:date="2019-02-13T17:25:00Z">
        <w:r w:rsidR="00D50188">
          <w:rPr>
            <w:b/>
          </w:rPr>
          <w:t>R</w:t>
        </w:r>
      </w:ins>
      <w:ins w:id="1307" w:author="Albi Celaj [2]" w:date="2019-02-13T17:21:00Z">
        <w:r w:rsidR="005959CB" w:rsidRPr="005959CB">
          <w:rPr>
            <w:b/>
            <w:rPrChange w:id="1308" w:author="Albi Celaj [2]" w:date="2019-02-13T17:21:00Z">
              <w:rPr/>
            </w:rPrChange>
          </w:rPr>
          <w:t>elated to Figure 2</w:t>
        </w:r>
      </w:ins>
      <w:del w:id="1309" w:author="Albi Celaj [2]" w:date="2019-02-13T17:21:00Z">
        <w:r w:rsidR="00B91404" w:rsidRPr="005959CB" w:rsidDel="005959CB">
          <w:rPr>
            <w:b/>
            <w:rPrChange w:id="1310" w:author="Albi Celaj [2]" w:date="2019-02-13T17:21:00Z">
              <w:rPr/>
            </w:rPrChange>
          </w:rPr>
          <w:delText>.</w:delText>
        </w:r>
        <w:r w:rsidR="003B20FE" w:rsidRPr="005959CB" w:rsidDel="005959CB">
          <w:rPr>
            <w:b/>
            <w:rPrChange w:id="1311" w:author="Albi Celaj [2]"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312" w:author="Frederick Roth" w:date="2019-02-07T15:20:00Z"/>
          <w:del w:id="1313" w:author="Albi Celaj [2]" w:date="2019-02-08T11:54:00Z"/>
          <w:bCs/>
          <w:iCs/>
          <w:color w:val="000000" w:themeColor="text1"/>
          <w:rPrChange w:id="1314" w:author="Frederick Roth" w:date="2019-02-07T15:20:00Z">
            <w:rPr>
              <w:ins w:id="1315" w:author="Frederick Roth" w:date="2019-02-07T15:20:00Z"/>
              <w:del w:id="1316" w:author="Albi Celaj [2]" w:date="2019-02-08T11:54:00Z"/>
              <w:b/>
              <w:bCs/>
              <w:iCs/>
              <w:color w:val="000000" w:themeColor="text1"/>
            </w:rPr>
          </w:rPrChange>
        </w:rPr>
      </w:pPr>
      <w:ins w:id="1317" w:author="Frederick Roth" w:date="2019-02-07T15:20:00Z">
        <w:del w:id="1318" w:author="Albi Celaj [2]" w:date="2019-02-08T11:54:00Z">
          <w:r w:rsidRPr="00BD4042" w:rsidDel="00E60ED0">
            <w:rPr>
              <w:bCs/>
              <w:iCs/>
              <w:color w:val="000000" w:themeColor="text1"/>
              <w:highlight w:val="yellow"/>
              <w:rPrChange w:id="1319" w:author="Frederick Roth" w:date="2019-02-07T15:20:00Z">
                <w:rPr>
                  <w:b/>
                  <w:bCs/>
                  <w:iCs/>
                  <w:color w:val="000000" w:themeColor="text1"/>
                </w:rPr>
              </w:rPrChange>
            </w:rPr>
            <w:delText>[</w:delText>
          </w:r>
          <w:r w:rsidRPr="00BD4042" w:rsidDel="00E60ED0">
            <w:rPr>
              <w:bCs/>
              <w:iCs/>
              <w:color w:val="000000" w:themeColor="text1"/>
              <w:highlight w:val="yellow"/>
              <w:rPrChange w:id="1320" w:author="Frederick Roth" w:date="2019-02-07T15:20:00Z">
                <w:rPr>
                  <w:bCs/>
                  <w:iCs/>
                  <w:color w:val="000000" w:themeColor="text1"/>
                </w:rPr>
              </w:rPrChange>
            </w:rPr>
            <w:delText>Fritz stopped here</w:delText>
          </w:r>
          <w:r w:rsidRPr="00BD4042" w:rsidDel="00E60ED0">
            <w:rPr>
              <w:bCs/>
              <w:iCs/>
              <w:color w:val="000000" w:themeColor="text1"/>
              <w:highlight w:val="yellow"/>
              <w:rPrChange w:id="1321"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322" w:author="Frederick Roth" w:date="2019-02-07T15:16:00Z">
        <w:r w:rsidR="002E141B" w:rsidDel="00BD4042">
          <w:rPr>
            <w:bCs/>
            <w:iCs/>
            <w:color w:val="000000" w:themeColor="text1"/>
            <w:lang w:val="en-CA"/>
          </w:rPr>
          <w:delText xml:space="preserve">mean </w:delText>
        </w:r>
      </w:del>
      <w:ins w:id="1323"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324"/>
      <w:r w:rsidRPr="005959CB">
        <w:rPr>
          <w:b/>
          <w:bCs/>
          <w:iCs/>
          <w:color w:val="000000" w:themeColor="text1"/>
        </w:rPr>
        <w:t>Figure S</w:t>
      </w:r>
      <w:r w:rsidR="00AF0890" w:rsidRPr="005959CB">
        <w:rPr>
          <w:b/>
          <w:bCs/>
          <w:iCs/>
          <w:color w:val="000000" w:themeColor="text1"/>
        </w:rPr>
        <w:t>8</w:t>
      </w:r>
      <w:commentRangeEnd w:id="1324"/>
      <w:r w:rsidRPr="00B1756A">
        <w:rPr>
          <w:rStyle w:val="CommentReference"/>
          <w:rFonts w:asciiTheme="minorHAnsi" w:hAnsiTheme="minorHAnsi" w:cstheme="minorBidi"/>
          <w:b/>
        </w:rPr>
        <w:commentReference w:id="1324"/>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325"/>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325"/>
      <w:r w:rsidRPr="00B1756A">
        <w:rPr>
          <w:rStyle w:val="CommentReference"/>
          <w:rFonts w:asciiTheme="minorHAnsi" w:hAnsiTheme="minorHAnsi" w:cstheme="minorBidi"/>
          <w:b/>
        </w:rPr>
        <w:commentReference w:id="1325"/>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326"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bi Celaj" w:date="2019-02-20T13:39:00Z" w:initials="AC">
    <w:p w14:paraId="0B308E78" w14:textId="19377CE8" w:rsidR="0033459D" w:rsidRDefault="0033459D">
      <w:pPr>
        <w:pStyle w:val="CommentText"/>
      </w:pPr>
      <w:r>
        <w:rPr>
          <w:rStyle w:val="CommentReference"/>
        </w:rPr>
        <w:annotationRef/>
      </w:r>
      <w:r>
        <w:t>Intro sentence</w:t>
      </w:r>
    </w:p>
  </w:comment>
  <w:comment w:id="452" w:author="Albi Celaj [2]" w:date="2019-01-17T12:42:00Z" w:initials="AC">
    <w:p w14:paraId="698530E1" w14:textId="66EBEA84" w:rsidR="0033459D" w:rsidRDefault="0033459D">
      <w:pPr>
        <w:pStyle w:val="CommentText"/>
      </w:pPr>
      <w:r>
        <w:rPr>
          <w:rStyle w:val="CommentReference"/>
        </w:rPr>
        <w:annotationRef/>
      </w:r>
      <w:r>
        <w:t>Add separate numbers for growth + resistance</w:t>
      </w:r>
    </w:p>
  </w:comment>
  <w:comment w:id="467" w:author="Albi Celaj" w:date="2018-12-17T12:23:00Z" w:initials="AC">
    <w:p w14:paraId="79860C9F" w14:textId="77777777" w:rsidR="0033459D" w:rsidRDefault="0033459D" w:rsidP="00173382">
      <w:pPr>
        <w:pStyle w:val="CommentText"/>
      </w:pPr>
      <w:r>
        <w:rPr>
          <w:rStyle w:val="CommentReference"/>
        </w:rPr>
        <w:annotationRef/>
      </w:r>
      <w:r>
        <w:t>Need to add to data file</w:t>
      </w:r>
    </w:p>
  </w:comment>
  <w:comment w:id="595" w:author="Yachie Nozomu" w:date="2018-12-10T01:48:00Z" w:initials="NY">
    <w:p w14:paraId="5E14E6E4" w14:textId="77777777" w:rsidR="0033459D" w:rsidRDefault="0033459D"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619" w:author="Yachie Nozomu" w:date="2018-12-10T02:21:00Z" w:initials="NY">
    <w:p w14:paraId="62EA94FD" w14:textId="77777777" w:rsidR="0033459D" w:rsidRDefault="0033459D" w:rsidP="00DB0ED8">
      <w:pPr>
        <w:pStyle w:val="CommentText"/>
      </w:pPr>
      <w:r>
        <w:rPr>
          <w:rStyle w:val="CommentReference"/>
        </w:rPr>
        <w:annotationRef/>
      </w:r>
      <w:r>
        <w:t>Do you assume there are only effluxes and Es are only positive values?</w:t>
      </w:r>
    </w:p>
  </w:comment>
  <w:comment w:id="620" w:author="Albi Celaj" w:date="2018-12-10T14:33:00Z" w:initials="AC">
    <w:p w14:paraId="5C6297C8" w14:textId="77777777" w:rsidR="0033459D" w:rsidRDefault="0033459D" w:rsidP="00DB0ED8">
      <w:pPr>
        <w:pStyle w:val="CommentText"/>
      </w:pPr>
      <w:r>
        <w:rPr>
          <w:rStyle w:val="CommentReference"/>
        </w:rPr>
        <w:annotationRef/>
      </w:r>
      <w:r>
        <w:t>Yes – can add negative E-values but rather chose to model these as inhibition of a hidden clearance factor (as per e-mail)</w:t>
      </w:r>
    </w:p>
  </w:comment>
  <w:comment w:id="628" w:author="Yachie Nozomu" w:date="2018-12-10T01:58:00Z" w:initials="NY">
    <w:p w14:paraId="4D65C6BF" w14:textId="77777777" w:rsidR="0033459D" w:rsidRDefault="0033459D"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29" w:author="Albi Celaj" w:date="2018-12-10T14:33:00Z" w:initials="AC">
    <w:p w14:paraId="5486673A" w14:textId="77777777" w:rsidR="0033459D" w:rsidRDefault="0033459D"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32" w:author="Yachie Nozomu" w:date="2018-12-10T01:53:00Z" w:initials="NY">
    <w:p w14:paraId="59F4459E" w14:textId="77777777" w:rsidR="0033459D" w:rsidRDefault="0033459D"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33" w:author="Albi Celaj" w:date="2018-12-10T14:33:00Z" w:initials="AC">
    <w:p w14:paraId="0B1F9671" w14:textId="6128468A" w:rsidR="0033459D" w:rsidRDefault="0033459D"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33459D" w:rsidRDefault="0033459D" w:rsidP="00E270DE">
      <w:pPr>
        <w:pStyle w:val="CommentText"/>
      </w:pPr>
    </w:p>
  </w:comment>
  <w:comment w:id="634" w:author="Yachie Nozomu" w:date="2018-12-10T02:01:00Z" w:initials="NY">
    <w:p w14:paraId="6B20CD35" w14:textId="77777777" w:rsidR="0033459D" w:rsidRDefault="0033459D" w:rsidP="00E270DE">
      <w:pPr>
        <w:pStyle w:val="CommentText"/>
      </w:pPr>
      <w:r>
        <w:rPr>
          <w:rStyle w:val="CommentReference"/>
        </w:rPr>
        <w:annotationRef/>
      </w:r>
      <w:r>
        <w:t xml:space="preserve">Same here… two mating type datasets could share a decent amount of same genotypes </w:t>
      </w:r>
    </w:p>
  </w:comment>
  <w:comment w:id="635" w:author="Albi Celaj [2]" w:date="2018-12-21T14:48:00Z" w:initials="AC">
    <w:p w14:paraId="28432A83" w14:textId="6F6409FF" w:rsidR="0033459D" w:rsidRDefault="0033459D">
      <w:pPr>
        <w:pStyle w:val="CommentText"/>
      </w:pPr>
      <w:r>
        <w:rPr>
          <w:rStyle w:val="CommentReference"/>
        </w:rPr>
        <w:annotationRef/>
      </w:r>
      <w:r>
        <w:t>As above</w:t>
      </w:r>
    </w:p>
  </w:comment>
  <w:comment w:id="649" w:author="Yachie Nozomu" w:date="2018-12-10T02:29:00Z" w:initials="NY">
    <w:p w14:paraId="19FD9F07" w14:textId="77777777" w:rsidR="0033459D" w:rsidRDefault="0033459D" w:rsidP="00D610F0">
      <w:pPr>
        <w:pStyle w:val="CommentText"/>
      </w:pPr>
      <w:r>
        <w:rPr>
          <w:rStyle w:val="CommentReference"/>
        </w:rPr>
        <w:annotationRef/>
      </w:r>
      <w:r>
        <w:t>Is it unlikely that these genes are involved in valinomycin uptake?</w:t>
      </w:r>
    </w:p>
  </w:comment>
  <w:comment w:id="648" w:author="Albi Celaj" w:date="2018-12-10T13:27:00Z" w:initials="AC">
    <w:p w14:paraId="473490EC" w14:textId="2D66CB8C" w:rsidR="0033459D" w:rsidRDefault="0033459D">
      <w:pPr>
        <w:pStyle w:val="CommentText"/>
      </w:pPr>
      <w:r>
        <w:rPr>
          <w:rStyle w:val="CommentReference"/>
        </w:rPr>
        <w:annotationRef/>
      </w:r>
      <w:r>
        <w:t>See e-mail</w:t>
      </w:r>
    </w:p>
  </w:comment>
  <w:comment w:id="728" w:author="Frederick Roth" w:date="2019-01-22T16:14:00Z" w:initials="FR">
    <w:p w14:paraId="43294444" w14:textId="500717C0" w:rsidR="0033459D" w:rsidRDefault="0033459D">
      <w:pPr>
        <w:pStyle w:val="CommentText"/>
      </w:pPr>
      <w:r>
        <w:rPr>
          <w:rStyle w:val="CommentReference"/>
        </w:rPr>
        <w:annotationRef/>
      </w:r>
      <w:r>
        <w:rPr>
          <w:noProof/>
        </w:rPr>
        <w:t>add use of SGA term somewhere</w:t>
      </w:r>
    </w:p>
  </w:comment>
  <w:comment w:id="729" w:author="Albi Celaj [2]" w:date="2019-01-24T13:53:00Z" w:initials="AC">
    <w:p w14:paraId="7B753950" w14:textId="485B26D7" w:rsidR="0033459D" w:rsidRDefault="0033459D">
      <w:pPr>
        <w:pStyle w:val="CommentText"/>
      </w:pPr>
      <w:r>
        <w:rPr>
          <w:rStyle w:val="CommentReference"/>
        </w:rPr>
        <w:annotationRef/>
      </w:r>
      <w:r>
        <w:t>Added it in the results instead (when describing Green Monster SGA markers)</w:t>
      </w:r>
    </w:p>
  </w:comment>
  <w:comment w:id="853" w:author="Yachie Nozomu" w:date="2018-12-10T02:31:00Z" w:initials="NY">
    <w:p w14:paraId="588E2228" w14:textId="77777777" w:rsidR="0033459D" w:rsidRDefault="0033459D" w:rsidP="00447F5C">
      <w:pPr>
        <w:pStyle w:val="CommentText"/>
      </w:pPr>
      <w:r>
        <w:rPr>
          <w:rStyle w:val="CommentReference"/>
        </w:rPr>
        <w:annotationRef/>
      </w:r>
      <w:r>
        <w:t>Please make sure that RY0148 is not GM Toolkit-alpha</w:t>
      </w:r>
    </w:p>
  </w:comment>
  <w:comment w:id="854" w:author="Albi Celaj" w:date="2018-12-10T14:39:00Z" w:initials="AC">
    <w:p w14:paraId="6DAC57EE" w14:textId="4C43D3CA" w:rsidR="0033459D" w:rsidRDefault="0033459D">
      <w:pPr>
        <w:pStyle w:val="CommentText"/>
      </w:pPr>
      <w:r>
        <w:rPr>
          <w:rStyle w:val="CommentReference"/>
        </w:rPr>
        <w:annotationRef/>
      </w:r>
      <w:r>
        <w:t>It was the Toolkit-alpha strain that was used to make the barcoder, so I added both.  Is this ok? I didn’t see an ‘RY’ code for the barcoder pool</w:t>
      </w:r>
    </w:p>
  </w:comment>
  <w:comment w:id="855" w:author="Yachie Nozomu" w:date="2018-12-10T02:50:00Z" w:initials="NY">
    <w:p w14:paraId="3F645A1E" w14:textId="77777777" w:rsidR="0033459D" w:rsidRDefault="0033459D" w:rsidP="00F85114">
      <w:pPr>
        <w:pStyle w:val="CommentText"/>
      </w:pPr>
      <w:r>
        <w:rPr>
          <w:rStyle w:val="CommentReference"/>
        </w:rPr>
        <w:annotationRef/>
      </w:r>
      <w:r>
        <w:t xml:space="preserve">Was the GM strain URA+? Did each deletion locus have GFP and URA3? </w:t>
      </w:r>
    </w:p>
  </w:comment>
  <w:comment w:id="856" w:author="Albi Celaj" w:date="2018-12-10T13:50:00Z" w:initials="AC">
    <w:p w14:paraId="77A8ABFE" w14:textId="6EF4267F" w:rsidR="0033459D" w:rsidRDefault="0033459D">
      <w:pPr>
        <w:pStyle w:val="CommentText"/>
      </w:pPr>
      <w:r>
        <w:rPr>
          <w:rStyle w:val="CommentReference"/>
        </w:rPr>
        <w:annotationRef/>
      </w:r>
      <w:r>
        <w:t>Yes it did</w:t>
      </w:r>
    </w:p>
  </w:comment>
  <w:comment w:id="857" w:author="Albi Celaj [2]" w:date="2019-02-12T16:00:00Z" w:initials="AC">
    <w:p w14:paraId="1E679895" w14:textId="64E37F99" w:rsidR="0033459D" w:rsidRDefault="0033459D">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858" w:author="Albi Celaj [3]" w:date="2017-08-24T14:59:00Z" w:initials="AC">
    <w:p w14:paraId="3798F73B" w14:textId="09A393D6" w:rsidR="0033459D" w:rsidRDefault="0033459D">
      <w:pPr>
        <w:pStyle w:val="CommentText"/>
      </w:pPr>
      <w:r>
        <w:rPr>
          <w:rStyle w:val="CommentReference"/>
        </w:rPr>
        <w:annotationRef/>
      </w:r>
      <w:r>
        <w:t>Need Marinella to add details</w:t>
      </w:r>
    </w:p>
  </w:comment>
  <w:comment w:id="866" w:author="Albi Celaj [3]" w:date="2017-08-29T13:35:00Z" w:initials="AC">
    <w:p w14:paraId="1D09427C" w14:textId="47A7C76C" w:rsidR="0033459D" w:rsidRDefault="0033459D">
      <w:pPr>
        <w:pStyle w:val="CommentText"/>
      </w:pPr>
      <w:r>
        <w:rPr>
          <w:rStyle w:val="CommentReference"/>
        </w:rPr>
        <w:annotationRef/>
      </w:r>
      <w:r>
        <w:rPr>
          <w:rStyle w:val="CommentReference"/>
        </w:rPr>
        <w:t>Jamie: Need confirmation that it was indeed 2%</w:t>
      </w:r>
    </w:p>
  </w:comment>
  <w:comment w:id="867" w:author="Albi Celaj [3]" w:date="2017-08-30T09:29:00Z" w:initials="AC">
    <w:p w14:paraId="2176F66A" w14:textId="3D74FFD6" w:rsidR="0033459D" w:rsidRDefault="0033459D">
      <w:pPr>
        <w:pStyle w:val="CommentText"/>
      </w:pPr>
      <w:r>
        <w:rPr>
          <w:rStyle w:val="CommentReference"/>
        </w:rPr>
        <w:annotationRef/>
      </w:r>
      <w:r>
        <w:t>Marinella: You had to recreate one of these strains, is it worth mentioning here?</w:t>
      </w:r>
    </w:p>
    <w:p w14:paraId="07D8619E" w14:textId="6BD7FA46" w:rsidR="0033459D" w:rsidRDefault="0033459D">
      <w:pPr>
        <w:pStyle w:val="CommentText"/>
      </w:pPr>
      <w:r>
        <w:t>- Also need to verify growth conditions, took from Tarassov et al paper</w:t>
      </w:r>
    </w:p>
    <w:p w14:paraId="57A9515B" w14:textId="62E3386E" w:rsidR="0033459D" w:rsidRDefault="0033459D">
      <w:pPr>
        <w:pStyle w:val="CommentText"/>
      </w:pPr>
      <w:r>
        <w:t>-Need fluconazole concentrations</w:t>
      </w:r>
    </w:p>
  </w:comment>
  <w:comment w:id="868" w:author="Albi Celaj [3]" w:date="2017-11-07T13:36:00Z" w:initials="AC">
    <w:p w14:paraId="3DB38767" w14:textId="202E2C24" w:rsidR="0033459D" w:rsidRDefault="0033459D">
      <w:pPr>
        <w:pStyle w:val="CommentText"/>
      </w:pPr>
      <w:r>
        <w:rPr>
          <w:rStyle w:val="CommentReference"/>
        </w:rPr>
        <w:annotationRef/>
      </w:r>
      <w:r>
        <w:t>Under construction</w:t>
      </w:r>
    </w:p>
  </w:comment>
  <w:comment w:id="869" w:author="Frederick Roth" w:date="2019-02-05T13:42:00Z" w:initials="FR">
    <w:p w14:paraId="7B688227" w14:textId="18461629" w:rsidR="0033459D" w:rsidRDefault="0033459D">
      <w:pPr>
        <w:pStyle w:val="CommentText"/>
      </w:pPr>
      <w:r>
        <w:rPr>
          <w:rStyle w:val="CommentReference"/>
        </w:rPr>
        <w:annotationRef/>
      </w:r>
      <w:r>
        <w:rPr>
          <w:noProof/>
        </w:rPr>
        <w:t>update all appearances of S4-&gt;S1, S5 -&gt;S4 etc</w:t>
      </w:r>
    </w:p>
  </w:comment>
  <w:comment w:id="1178" w:author="Yachie Nozomu" w:date="2018-12-10T04:09:00Z" w:initials="NY">
    <w:p w14:paraId="7ED5B4B5" w14:textId="77777777" w:rsidR="0033459D" w:rsidRDefault="0033459D" w:rsidP="00DD69D1">
      <w:pPr>
        <w:pStyle w:val="CommentText"/>
      </w:pPr>
      <w:r>
        <w:rPr>
          <w:rStyle w:val="CommentReference"/>
        </w:rPr>
        <w:annotationRef/>
      </w:r>
      <w:r>
        <w:t>Better to have a legend for the arrow widths</w:t>
      </w:r>
    </w:p>
  </w:comment>
  <w:comment w:id="1179" w:author="Albi Celaj" w:date="2018-12-10T14:02:00Z" w:initials="AC">
    <w:p w14:paraId="61A0643E" w14:textId="716CDE26" w:rsidR="0033459D" w:rsidRDefault="0033459D">
      <w:pPr>
        <w:pStyle w:val="CommentText"/>
      </w:pPr>
      <w:r>
        <w:rPr>
          <w:rStyle w:val="CommentReference"/>
        </w:rPr>
        <w:annotationRef/>
      </w:r>
      <w:r>
        <w:t>Done</w:t>
      </w:r>
    </w:p>
  </w:comment>
  <w:comment w:id="1233" w:author="Yachie Nozomu" w:date="2018-12-10T04:12:00Z" w:initials="NY">
    <w:p w14:paraId="1B312765" w14:textId="03B984A1" w:rsidR="0033459D" w:rsidRDefault="0033459D"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234" w:author="Albi Celaj [2]" w:date="2019-01-31T17:40:00Z" w:initials="AC">
    <w:p w14:paraId="7F21D2AD" w14:textId="73C92892" w:rsidR="0033459D" w:rsidRDefault="0033459D">
      <w:pPr>
        <w:pStyle w:val="CommentText"/>
      </w:pPr>
      <w:r>
        <w:rPr>
          <w:rStyle w:val="CommentReference"/>
        </w:rPr>
        <w:annotationRef/>
      </w:r>
      <w:r>
        <w:t>Done</w:t>
      </w:r>
    </w:p>
  </w:comment>
  <w:comment w:id="1252" w:author="Yachie Nozomu" w:date="2018-12-10T04:05:00Z" w:initials="NY">
    <w:p w14:paraId="1D22F995" w14:textId="77777777" w:rsidR="0033459D" w:rsidRDefault="0033459D" w:rsidP="00522486">
      <w:pPr>
        <w:pStyle w:val="CommentText"/>
      </w:pPr>
      <w:r>
        <w:rPr>
          <w:rStyle w:val="CommentReference"/>
        </w:rPr>
        <w:annotationRef/>
      </w:r>
      <w:r>
        <w:t>P-values?</w:t>
      </w:r>
    </w:p>
  </w:comment>
  <w:comment w:id="1324" w:author="Yachie Nozomu" w:date="2018-12-10T04:07:00Z" w:initials="NY">
    <w:p w14:paraId="2734B415" w14:textId="77777777" w:rsidR="0033459D" w:rsidRDefault="0033459D" w:rsidP="00522486">
      <w:pPr>
        <w:pStyle w:val="CommentText"/>
      </w:pPr>
      <w:r>
        <w:rPr>
          <w:rStyle w:val="CommentReference"/>
        </w:rPr>
        <w:annotationRef/>
      </w:r>
      <w:r>
        <w:t>P-values?</w:t>
      </w:r>
    </w:p>
  </w:comment>
  <w:comment w:id="1325" w:author="Yachie Nozomu" w:date="2018-12-10T04:07:00Z" w:initials="NY">
    <w:p w14:paraId="24423DA6" w14:textId="77777777" w:rsidR="0033459D" w:rsidRDefault="0033459D"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308E78"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08E78" w16cid:durableId="2017D716"/>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86AD9" w14:textId="77777777" w:rsidR="00484F60" w:rsidRDefault="00484F60" w:rsidP="006D69DC">
      <w:r>
        <w:separator/>
      </w:r>
    </w:p>
  </w:endnote>
  <w:endnote w:type="continuationSeparator" w:id="0">
    <w:p w14:paraId="4A50F1D6" w14:textId="77777777" w:rsidR="00484F60" w:rsidRDefault="00484F60"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EB6B9" w14:textId="77777777" w:rsidR="00484F60" w:rsidRDefault="00484F60" w:rsidP="006D69DC">
      <w:r>
        <w:separator/>
      </w:r>
    </w:p>
  </w:footnote>
  <w:footnote w:type="continuationSeparator" w:id="0">
    <w:p w14:paraId="4BC21BD4" w14:textId="77777777" w:rsidR="00484F60" w:rsidRDefault="00484F60"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rson w15:author="Al B">
    <w15:presenceInfo w15:providerId="Windows Live" w15:userId="15326412_tp_dropbox"/>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CA" w:vendorID="64" w:dllVersion="131078" w:nlCheck="1" w:checkStyle="0"/>
  <w:activeWritingStyle w:appName="MSWord" w:lang="en-US" w:vendorID="64" w:dllVersion="131078"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B52"/>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615F"/>
    <w:rsid w:val="00096207"/>
    <w:rsid w:val="00096BF1"/>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442"/>
    <w:rsid w:val="000F65CF"/>
    <w:rsid w:val="000F6A4B"/>
    <w:rsid w:val="000F6A69"/>
    <w:rsid w:val="000F6B5B"/>
    <w:rsid w:val="000F6C17"/>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2E73"/>
    <w:rsid w:val="00123469"/>
    <w:rsid w:val="00123BB1"/>
    <w:rsid w:val="00123E71"/>
    <w:rsid w:val="00124824"/>
    <w:rsid w:val="00124A2E"/>
    <w:rsid w:val="00124BD9"/>
    <w:rsid w:val="001251A7"/>
    <w:rsid w:val="001253E6"/>
    <w:rsid w:val="0012567C"/>
    <w:rsid w:val="001257E9"/>
    <w:rsid w:val="00125974"/>
    <w:rsid w:val="00125C10"/>
    <w:rsid w:val="00125DED"/>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E7"/>
    <w:rsid w:val="0014685C"/>
    <w:rsid w:val="00146B98"/>
    <w:rsid w:val="00146D1F"/>
    <w:rsid w:val="00146EB0"/>
    <w:rsid w:val="00147304"/>
    <w:rsid w:val="00147811"/>
    <w:rsid w:val="00147C11"/>
    <w:rsid w:val="00147D3B"/>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A38"/>
    <w:rsid w:val="001E0F1E"/>
    <w:rsid w:val="001E120B"/>
    <w:rsid w:val="001E1226"/>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4D0C"/>
    <w:rsid w:val="001F52D4"/>
    <w:rsid w:val="001F53B8"/>
    <w:rsid w:val="001F5438"/>
    <w:rsid w:val="001F558E"/>
    <w:rsid w:val="001F55A2"/>
    <w:rsid w:val="001F5994"/>
    <w:rsid w:val="001F5DF7"/>
    <w:rsid w:val="001F5ED6"/>
    <w:rsid w:val="001F5EE9"/>
    <w:rsid w:val="001F6212"/>
    <w:rsid w:val="001F631B"/>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7D7"/>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22"/>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0BC"/>
    <w:rsid w:val="002D03E0"/>
    <w:rsid w:val="002D0D3D"/>
    <w:rsid w:val="002D1209"/>
    <w:rsid w:val="002D1B68"/>
    <w:rsid w:val="002D2425"/>
    <w:rsid w:val="002D2606"/>
    <w:rsid w:val="002D3077"/>
    <w:rsid w:val="002D319A"/>
    <w:rsid w:val="002D3307"/>
    <w:rsid w:val="002D3992"/>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E1"/>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BC"/>
    <w:rsid w:val="00332E09"/>
    <w:rsid w:val="00333138"/>
    <w:rsid w:val="0033321F"/>
    <w:rsid w:val="003332EC"/>
    <w:rsid w:val="0033336B"/>
    <w:rsid w:val="003338C7"/>
    <w:rsid w:val="00333A0B"/>
    <w:rsid w:val="00333E3E"/>
    <w:rsid w:val="003343E3"/>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386"/>
    <w:rsid w:val="003B7724"/>
    <w:rsid w:val="003B7C7A"/>
    <w:rsid w:val="003B7CF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C4D"/>
    <w:rsid w:val="003C2082"/>
    <w:rsid w:val="003C2BB2"/>
    <w:rsid w:val="003C2BD8"/>
    <w:rsid w:val="003C343A"/>
    <w:rsid w:val="003C3F08"/>
    <w:rsid w:val="003C4069"/>
    <w:rsid w:val="003C4521"/>
    <w:rsid w:val="003C462A"/>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94D"/>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AAE"/>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010"/>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4F60"/>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46"/>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B89"/>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A"/>
    <w:rsid w:val="005E51E1"/>
    <w:rsid w:val="005E52B4"/>
    <w:rsid w:val="005E54D3"/>
    <w:rsid w:val="005E5E97"/>
    <w:rsid w:val="005E637B"/>
    <w:rsid w:val="005E648E"/>
    <w:rsid w:val="005E6859"/>
    <w:rsid w:val="005E6BA1"/>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137"/>
    <w:rsid w:val="0061320F"/>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0D4"/>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80094"/>
    <w:rsid w:val="00680293"/>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4BD"/>
    <w:rsid w:val="006868F5"/>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6B3"/>
    <w:rsid w:val="00697D7D"/>
    <w:rsid w:val="006A05DE"/>
    <w:rsid w:val="006A0A7C"/>
    <w:rsid w:val="006A0B07"/>
    <w:rsid w:val="006A0BEA"/>
    <w:rsid w:val="006A0C59"/>
    <w:rsid w:val="006A0D45"/>
    <w:rsid w:val="006A1209"/>
    <w:rsid w:val="006A1296"/>
    <w:rsid w:val="006A172B"/>
    <w:rsid w:val="006A1A1D"/>
    <w:rsid w:val="006A1C40"/>
    <w:rsid w:val="006A26F7"/>
    <w:rsid w:val="006A2C15"/>
    <w:rsid w:val="006A32C8"/>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F15"/>
    <w:rsid w:val="006B25AE"/>
    <w:rsid w:val="006B28F5"/>
    <w:rsid w:val="006B2945"/>
    <w:rsid w:val="006B2C3B"/>
    <w:rsid w:val="006B2F30"/>
    <w:rsid w:val="006B3720"/>
    <w:rsid w:val="006B3A20"/>
    <w:rsid w:val="006B3E82"/>
    <w:rsid w:val="006B3EEB"/>
    <w:rsid w:val="006B3F3C"/>
    <w:rsid w:val="006B4034"/>
    <w:rsid w:val="006B4256"/>
    <w:rsid w:val="006B4D4F"/>
    <w:rsid w:val="006B4F69"/>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D0B"/>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9D2"/>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1F93"/>
    <w:rsid w:val="008722E2"/>
    <w:rsid w:val="008723CC"/>
    <w:rsid w:val="008723EE"/>
    <w:rsid w:val="008724FD"/>
    <w:rsid w:val="00872A42"/>
    <w:rsid w:val="00872B16"/>
    <w:rsid w:val="00872B91"/>
    <w:rsid w:val="00872EFA"/>
    <w:rsid w:val="00872FAA"/>
    <w:rsid w:val="008730C8"/>
    <w:rsid w:val="00873161"/>
    <w:rsid w:val="00873BF3"/>
    <w:rsid w:val="00873DF6"/>
    <w:rsid w:val="00873E6B"/>
    <w:rsid w:val="00873FF0"/>
    <w:rsid w:val="00874065"/>
    <w:rsid w:val="00874260"/>
    <w:rsid w:val="00874C8F"/>
    <w:rsid w:val="0087500D"/>
    <w:rsid w:val="008758B1"/>
    <w:rsid w:val="00875D5B"/>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543"/>
    <w:rsid w:val="008958C4"/>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961"/>
    <w:rsid w:val="00934E5D"/>
    <w:rsid w:val="009351FF"/>
    <w:rsid w:val="00935A6D"/>
    <w:rsid w:val="00935F31"/>
    <w:rsid w:val="0093605B"/>
    <w:rsid w:val="009362E0"/>
    <w:rsid w:val="00936319"/>
    <w:rsid w:val="009366E0"/>
    <w:rsid w:val="00936B6E"/>
    <w:rsid w:val="00936CCD"/>
    <w:rsid w:val="00936DA4"/>
    <w:rsid w:val="00936EEF"/>
    <w:rsid w:val="00937157"/>
    <w:rsid w:val="0093732F"/>
    <w:rsid w:val="0093761D"/>
    <w:rsid w:val="0093761F"/>
    <w:rsid w:val="009378A6"/>
    <w:rsid w:val="00937BAB"/>
    <w:rsid w:val="00937DC2"/>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38A1"/>
    <w:rsid w:val="009A487D"/>
    <w:rsid w:val="009A4A7C"/>
    <w:rsid w:val="009A5361"/>
    <w:rsid w:val="009A571F"/>
    <w:rsid w:val="009A58DB"/>
    <w:rsid w:val="009A5A06"/>
    <w:rsid w:val="009A5CB0"/>
    <w:rsid w:val="009A5D41"/>
    <w:rsid w:val="009A6615"/>
    <w:rsid w:val="009A68EC"/>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B4F"/>
    <w:rsid w:val="009E4DE6"/>
    <w:rsid w:val="009E5FBF"/>
    <w:rsid w:val="009E6127"/>
    <w:rsid w:val="009E62AC"/>
    <w:rsid w:val="009E667D"/>
    <w:rsid w:val="009E6785"/>
    <w:rsid w:val="009E714E"/>
    <w:rsid w:val="009E7595"/>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2E78"/>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557"/>
    <w:rsid w:val="00A15565"/>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3AD"/>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39"/>
    <w:rsid w:val="00B81E9D"/>
    <w:rsid w:val="00B82604"/>
    <w:rsid w:val="00B8292E"/>
    <w:rsid w:val="00B83034"/>
    <w:rsid w:val="00B83046"/>
    <w:rsid w:val="00B83613"/>
    <w:rsid w:val="00B83B51"/>
    <w:rsid w:val="00B8449B"/>
    <w:rsid w:val="00B84596"/>
    <w:rsid w:val="00B846CD"/>
    <w:rsid w:val="00B84A02"/>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3FAE"/>
    <w:rsid w:val="00B94A02"/>
    <w:rsid w:val="00B94A9C"/>
    <w:rsid w:val="00B94E12"/>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502"/>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78B"/>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8D0"/>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B4B"/>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0ED0"/>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A6E"/>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79F"/>
    <w:rsid w:val="00EB08F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6AB"/>
    <w:rsid w:val="00ED29EE"/>
    <w:rsid w:val="00ED2BE5"/>
    <w:rsid w:val="00ED3296"/>
    <w:rsid w:val="00ED3901"/>
    <w:rsid w:val="00ED3BDE"/>
    <w:rsid w:val="00ED3DB8"/>
    <w:rsid w:val="00ED3E0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82F"/>
    <w:rsid w:val="00F1091C"/>
    <w:rsid w:val="00F10D4E"/>
    <w:rsid w:val="00F10DC4"/>
    <w:rsid w:val="00F1172F"/>
    <w:rsid w:val="00F117C8"/>
    <w:rsid w:val="00F117D8"/>
    <w:rsid w:val="00F11BEE"/>
    <w:rsid w:val="00F11EE5"/>
    <w:rsid w:val="00F1270B"/>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B71"/>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599E"/>
    <w:rsid w:val="00F96180"/>
    <w:rsid w:val="00F9656F"/>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9E1680-E443-425B-810A-83F6AC75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74002</Words>
  <Characters>421818</Characters>
  <Application>Microsoft Office Word</Application>
  <DocSecurity>0</DocSecurity>
  <Lines>3515</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21</cp:revision>
  <cp:lastPrinted>2019-02-21T22:40:00Z</cp:lastPrinted>
  <dcterms:created xsi:type="dcterms:W3CDTF">2019-02-21T22:40:00Z</dcterms:created>
  <dcterms:modified xsi:type="dcterms:W3CDTF">2019-02-22T02:14:00Z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