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proofErr w:type="spellStart"/>
      <w:r w:rsidR="004707AE">
        <w:rPr>
          <w:bCs/>
          <w:iCs/>
          <w:color w:val="000000" w:themeColor="text1"/>
        </w:rPr>
        <w:t>Nishka</w:t>
      </w:r>
      <w:proofErr w:type="spellEnd"/>
      <w:r w:rsidR="004707AE">
        <w:rPr>
          <w:bCs/>
          <w:iCs/>
          <w:color w:val="000000" w:themeColor="text1"/>
        </w:rPr>
        <w:t xml:space="preserve">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RDefault="001F5994" w:rsidP="00224FCB">
      <w:pPr>
        <w:outlineLvl w:val="0"/>
        <w:rPr>
          <w:b/>
          <w:bCs/>
          <w:iCs/>
          <w:color w:val="000000" w:themeColor="text1"/>
          <w:sz w:val="28"/>
        </w:rPr>
      </w:pPr>
      <w:r>
        <w:rPr>
          <w:b/>
          <w:bCs/>
          <w:iCs/>
          <w:color w:val="000000" w:themeColor="text1"/>
          <w:sz w:val="28"/>
        </w:rPr>
        <w:t>Summary</w:t>
      </w:r>
    </w:p>
    <w:p w14:paraId="02A542A1" w14:textId="77777777" w:rsidR="006A2C15" w:rsidRDefault="006A2C15" w:rsidP="00815669">
      <w:pPr>
        <w:jc w:val="both"/>
        <w:rPr>
          <w:ins w:id="0" w:author="Albi Celaj" w:date="2019-02-15T11:32:00Z"/>
          <w:rFonts w:eastAsia="Times New Roman"/>
        </w:rPr>
      </w:pPr>
    </w:p>
    <w:p w14:paraId="7FF03784" w14:textId="62B1132B" w:rsidR="00F762C3" w:rsidRDefault="006A2C15">
      <w:pPr>
        <w:jc w:val="both"/>
        <w:rPr>
          <w:ins w:id="1" w:author="Albi Celaj" w:date="2019-02-19T10:20:00Z"/>
          <w:rFonts w:eastAsia="Times New Roman"/>
        </w:rPr>
        <w:pPrChange w:id="2" w:author="Albi Celaj" w:date="2019-02-15T13:22:00Z">
          <w:pPr/>
        </w:pPrChange>
      </w:pPr>
      <w:ins w:id="3" w:author="Albi Celaj" w:date="2019-02-15T11:32:00Z">
        <w:r>
          <w:rPr>
            <w:rFonts w:eastAsia="Times New Roman"/>
          </w:rPr>
          <w:t>Understanding complex genotype-to-trait rel</w:t>
        </w:r>
        <w:r w:rsidR="0002547A">
          <w:rPr>
            <w:rFonts w:eastAsia="Times New Roman"/>
          </w:rPr>
          <w:t xml:space="preserve">ationships can require </w:t>
        </w:r>
      </w:ins>
      <w:ins w:id="4" w:author="Albi Celaj" w:date="2019-02-19T10:11:00Z">
        <w:r w:rsidR="002D710D">
          <w:rPr>
            <w:rFonts w:eastAsia="Times New Roman"/>
          </w:rPr>
          <w:t>observing</w:t>
        </w:r>
      </w:ins>
      <w:ins w:id="5" w:author="Albi Celaj" w:date="2019-02-15T11:32:00Z">
        <w:r>
          <w:rPr>
            <w:rFonts w:eastAsia="Times New Roman"/>
          </w:rPr>
          <w:t xml:space="preserve"> the impact of multiple genes </w:t>
        </w:r>
      </w:ins>
      <w:ins w:id="6" w:author="Al B" w:date="2019-02-17T17:14:00Z">
        <w:r w:rsidR="00BC3502">
          <w:rPr>
            <w:rFonts w:eastAsia="Times New Roman"/>
          </w:rPr>
          <w:t>vari</w:t>
        </w:r>
      </w:ins>
      <w:ins w:id="7" w:author="Albi Celaj" w:date="2019-02-15T11:32:00Z">
        <w:del w:id="8" w:author="Al B" w:date="2019-02-17T17:14:00Z">
          <w:r w:rsidDel="00BC3502">
            <w:rPr>
              <w:rFonts w:eastAsia="Times New Roman"/>
            </w:rPr>
            <w:delText>perturb</w:delText>
          </w:r>
        </w:del>
        <w:r>
          <w:rPr>
            <w:rFonts w:eastAsia="Times New Roman"/>
          </w:rPr>
          <w:t>ed in combination.</w:t>
        </w:r>
      </w:ins>
      <w:ins w:id="9" w:author="Albi Celaj" w:date="2019-02-15T11:36:00Z">
        <w:r w:rsidR="00145D23">
          <w:rPr>
            <w:rFonts w:eastAsia="Times New Roman"/>
          </w:rPr>
          <w:t xml:space="preserve"> </w:t>
        </w:r>
      </w:ins>
      <w:ins w:id="10" w:author="Albi Celaj" w:date="2019-02-15T11:57:00Z">
        <w:r w:rsidR="00145D23">
          <w:rPr>
            <w:rFonts w:eastAsia="Times New Roman"/>
          </w:rPr>
          <w:t xml:space="preserve"> </w:t>
        </w:r>
      </w:ins>
      <w:ins w:id="11" w:author="Albi Celaj" w:date="2019-02-19T10:20:00Z">
        <w:r w:rsidR="00F762C3">
          <w:rPr>
            <w:rFonts w:eastAsia="Times New Roman"/>
          </w:rPr>
          <w:t>Here w</w:t>
        </w:r>
      </w:ins>
      <w:ins w:id="12" w:author="Albi Celaj" w:date="2019-02-19T10:19:00Z">
        <w:r w:rsidR="00F762C3" w:rsidRPr="00EC2F5D">
          <w:rPr>
            <w:rFonts w:eastAsia="Times New Roman"/>
          </w:rPr>
          <w:t xml:space="preserve">e </w:t>
        </w:r>
        <w:r w:rsidR="00F762C3">
          <w:rPr>
            <w:rFonts w:eastAsia="Times New Roman"/>
          </w:rPr>
          <w:t>present</w:t>
        </w:r>
        <w:r w:rsidR="00F762C3" w:rsidRPr="00EC2F5D">
          <w:rPr>
            <w:rFonts w:eastAsia="Times New Roman"/>
          </w:rPr>
          <w:t xml:space="preserve"> a method to </w:t>
        </w:r>
        <w:r w:rsidR="00F762C3">
          <w:rPr>
            <w:rFonts w:eastAsia="Times New Roman"/>
          </w:rPr>
          <w:t>systematically</w:t>
        </w:r>
        <w:r w:rsidR="00F762C3">
          <w:rPr>
            <w:rFonts w:eastAsia="Times New Roman"/>
          </w:rPr>
          <w:t xml:space="preserve"> </w:t>
        </w:r>
        <w:r w:rsidR="00F762C3">
          <w:rPr>
            <w:rFonts w:eastAsia="Times New Roman"/>
          </w:rPr>
          <w:t>generate and profile</w:t>
        </w:r>
        <w:r w:rsidR="00F762C3">
          <w:rPr>
            <w:rFonts w:eastAsia="Times New Roman"/>
          </w:rPr>
          <w:t xml:space="preserve"> </w:t>
        </w:r>
      </w:ins>
      <w:ins w:id="13" w:author="Albi Celaj" w:date="2019-02-19T10:23:00Z">
        <w:r w:rsidR="00F42A5D">
          <w:rPr>
            <w:rFonts w:eastAsia="Times New Roman"/>
          </w:rPr>
          <w:t xml:space="preserve">a </w:t>
        </w:r>
      </w:ins>
      <w:ins w:id="14" w:author="Albi Celaj" w:date="2019-02-19T10:19:00Z">
        <w:r w:rsidR="00F42A5D">
          <w:rPr>
            <w:rFonts w:eastAsia="Times New Roman"/>
          </w:rPr>
          <w:t>large number</w:t>
        </w:r>
        <w:bookmarkStart w:id="15" w:name="_GoBack"/>
        <w:bookmarkEnd w:id="15"/>
        <w:r w:rsidR="00F762C3">
          <w:rPr>
            <w:rFonts w:eastAsia="Times New Roman"/>
          </w:rPr>
          <w:t xml:space="preserve"> of variant combinations </w:t>
        </w:r>
      </w:ins>
      <w:ins w:id="16" w:author="Albi Celaj" w:date="2019-02-19T10:21:00Z">
        <w:r w:rsidR="00F762C3">
          <w:rPr>
            <w:rFonts w:eastAsia="Times New Roman"/>
          </w:rPr>
          <w:t>at multiple targeted</w:t>
        </w:r>
      </w:ins>
      <w:ins w:id="17" w:author="Albi Celaj" w:date="2019-02-19T10:19:00Z">
        <w:r w:rsidR="00F762C3">
          <w:rPr>
            <w:rFonts w:eastAsia="Times New Roman"/>
          </w:rPr>
          <w:t xml:space="preserve"> genes</w:t>
        </w:r>
        <w:r w:rsidR="00F762C3">
          <w:rPr>
            <w:rFonts w:eastAsia="Times New Roman"/>
          </w:rPr>
          <w:t xml:space="preserve">, </w:t>
        </w:r>
      </w:ins>
      <w:ins w:id="18" w:author="Albi Celaj" w:date="2019-02-15T11:36:00Z">
        <w:r w:rsidR="00F762C3">
          <w:rPr>
            <w:rFonts w:eastAsia="Times New Roman"/>
          </w:rPr>
          <w:t>enabl</w:t>
        </w:r>
      </w:ins>
      <w:ins w:id="19" w:author="Albi Celaj" w:date="2019-02-19T10:20:00Z">
        <w:r w:rsidR="00F762C3">
          <w:rPr>
            <w:rFonts w:eastAsia="Times New Roman"/>
          </w:rPr>
          <w:t>ing</w:t>
        </w:r>
      </w:ins>
      <w:ins w:id="20" w:author="Albi Celaj" w:date="2019-02-15T11:36:00Z">
        <w:r w:rsidR="00145D23">
          <w:rPr>
            <w:rFonts w:eastAsia="Times New Roman"/>
          </w:rPr>
          <w:t xml:space="preserve"> </w:t>
        </w:r>
      </w:ins>
      <w:ins w:id="21" w:author="Albi Celaj" w:date="2019-02-15T11:51:00Z">
        <w:r w:rsidR="00145D23">
          <w:rPr>
            <w:rFonts w:eastAsia="Times New Roman"/>
          </w:rPr>
          <w:t>high-order (‘</w:t>
        </w:r>
        <w:r w:rsidR="00145D23">
          <w:rPr>
            <w:rFonts w:eastAsia="Times New Roman"/>
            <w:i/>
          </w:rPr>
          <w:t>X</w:t>
        </w:r>
        <w:r w:rsidR="00145D23">
          <w:rPr>
            <w:rFonts w:eastAsia="Times New Roman"/>
          </w:rPr>
          <w:t xml:space="preserve">-gene’) genetic analysis </w:t>
        </w:r>
        <w:r w:rsidR="00145D23" w:rsidRPr="00EC2F5D">
          <w:rPr>
            <w:rFonts w:eastAsia="Times New Roman"/>
          </w:rPr>
          <w:t>(</w:t>
        </w:r>
        <w:r w:rsidR="00145D23">
          <w:rPr>
            <w:rFonts w:eastAsia="Times New Roman"/>
          </w:rPr>
          <w:t>XGA</w:t>
        </w:r>
        <w:r w:rsidR="00145D23" w:rsidRPr="00EC2F5D">
          <w:rPr>
            <w:rFonts w:eastAsia="Times New Roman"/>
          </w:rPr>
          <w:t>)</w:t>
        </w:r>
      </w:ins>
      <w:del w:id="22" w:author="Albi Celaj" w:date="2019-02-15T11:36:00Z">
        <w:r w:rsidR="00D93A03" w:rsidRPr="00EC2F5D" w:rsidDel="006A2C15">
          <w:rPr>
            <w:rFonts w:eastAsia="Times New Roman"/>
          </w:rPr>
          <w:delText>C</w:delText>
        </w:r>
        <w:r w:rsidR="003A50F6" w:rsidRPr="00EC2F5D" w:rsidDel="006A2C15">
          <w:rPr>
            <w:rFonts w:eastAsia="Times New Roman"/>
          </w:rPr>
          <w:delText xml:space="preserve">omplex genotype-to-trait relationships </w:delText>
        </w:r>
        <w:r w:rsidR="00DE366E" w:rsidRPr="00EC2F5D" w:rsidDel="006A2C15">
          <w:rPr>
            <w:rFonts w:eastAsia="Times New Roman"/>
          </w:rPr>
          <w:delText xml:space="preserve">can </w:delText>
        </w:r>
        <w:r w:rsidR="00D93A03" w:rsidRPr="00EC2F5D" w:rsidDel="006A2C15">
          <w:rPr>
            <w:rFonts w:eastAsia="Times New Roman"/>
          </w:rPr>
          <w:delText xml:space="preserve">be understood by </w:delText>
        </w:r>
        <w:r w:rsidR="003A50F6" w:rsidRPr="00EC2F5D" w:rsidDel="006A2C15">
          <w:rPr>
            <w:rFonts w:eastAsia="Times New Roman"/>
          </w:rPr>
          <w:delText>perturbing genes in many diff</w:delText>
        </w:r>
        <w:r w:rsidR="0032120F" w:rsidRPr="00EC2F5D" w:rsidDel="006A2C15">
          <w:rPr>
            <w:rFonts w:eastAsia="Times New Roman"/>
          </w:rPr>
          <w:delText>erent combinations and observing</w:delText>
        </w:r>
        <w:r w:rsidR="00DE366E" w:rsidRPr="00EC2F5D" w:rsidDel="006A2C15">
          <w:rPr>
            <w:rFonts w:eastAsia="Times New Roman"/>
          </w:rPr>
          <w:delText xml:space="preserve"> the impact</w:delText>
        </w:r>
        <w:r w:rsidR="003A50F6" w:rsidRPr="00EC2F5D" w:rsidDel="006A2C15">
          <w:rPr>
            <w:rFonts w:eastAsia="Times New Roman"/>
          </w:rPr>
          <w:delText xml:space="preserve">. </w:delText>
        </w:r>
      </w:del>
      <w:del w:id="23" w:author="Albi Celaj" w:date="2019-02-15T11:52:00Z">
        <w:r w:rsidR="003A50F6" w:rsidRPr="00EC2F5D" w:rsidDel="00145D23">
          <w:rPr>
            <w:rFonts w:eastAsia="Times New Roman"/>
          </w:rPr>
          <w:delText>H</w:delText>
        </w:r>
        <w:r w:rsidR="00DE366E" w:rsidRPr="00EC2F5D" w:rsidDel="00145D23">
          <w:rPr>
            <w:rFonts w:eastAsia="Times New Roman"/>
          </w:rPr>
          <w:delText>ere,</w:delText>
        </w:r>
      </w:del>
      <w:del w:id="24" w:author="Albi Celaj" w:date="2019-02-19T10:19:00Z">
        <w:r w:rsidR="00EF6B49" w:rsidRPr="00EC2F5D" w:rsidDel="00F762C3">
          <w:rPr>
            <w:rFonts w:eastAsia="Times New Roman"/>
          </w:rPr>
          <w:delText xml:space="preserve"> </w:delText>
        </w:r>
        <w:r w:rsidR="00D31B40" w:rsidRPr="00EC2F5D" w:rsidDel="00F762C3">
          <w:rPr>
            <w:rFonts w:eastAsia="Times New Roman"/>
          </w:rPr>
          <w:delText>w</w:delText>
        </w:r>
        <w:r w:rsidR="00B15EC7" w:rsidRPr="00EC2F5D" w:rsidDel="00F762C3">
          <w:rPr>
            <w:rFonts w:eastAsia="Times New Roman"/>
          </w:rPr>
          <w:delText xml:space="preserve">e describe a method to </w:delText>
        </w:r>
      </w:del>
      <w:del w:id="25" w:author="Albi Celaj" w:date="2019-02-15T11:45:00Z">
        <w:r w:rsidR="00B15EC7" w:rsidRPr="00EC2F5D" w:rsidDel="00FD2AEE">
          <w:rPr>
            <w:rFonts w:eastAsia="Times New Roman"/>
          </w:rPr>
          <w:delText xml:space="preserve">efficiently </w:delText>
        </w:r>
      </w:del>
      <w:ins w:id="26" w:author="Albi Celaj" w:date="2019-02-15T11:56:00Z">
        <w:r w:rsidR="00145D23">
          <w:rPr>
            <w:rFonts w:eastAsia="Times New Roman"/>
          </w:rPr>
          <w:t>.</w:t>
        </w:r>
      </w:ins>
      <w:del w:id="27" w:author="Albi Celaj" w:date="2019-02-15T11:56:00Z">
        <w:r w:rsidR="00B15EC7" w:rsidRPr="00EC2F5D" w:rsidDel="00145D23">
          <w:rPr>
            <w:rFonts w:eastAsia="Times New Roman"/>
          </w:rPr>
          <w:delText>engineer</w:delText>
        </w:r>
        <w:r w:rsidR="008B2CEA" w:rsidRPr="00EC2F5D" w:rsidDel="00145D23">
          <w:rPr>
            <w:rFonts w:eastAsia="Times New Roman"/>
          </w:rPr>
          <w:delText>, genotype,</w:delText>
        </w:r>
        <w:r w:rsidR="00B15EC7" w:rsidRPr="00EC2F5D" w:rsidDel="00145D23">
          <w:rPr>
            <w:rFonts w:eastAsia="Times New Roman"/>
          </w:rPr>
          <w:delText xml:space="preserve"> and phenotype </w:delText>
        </w:r>
        <w:r w:rsidR="00622BB5" w:rsidDel="00145D23">
          <w:rPr>
            <w:rFonts w:eastAsia="Times New Roman"/>
          </w:rPr>
          <w:delText xml:space="preserve">combinations </w:delText>
        </w:r>
        <w:r w:rsidR="0032472C" w:rsidDel="00145D23">
          <w:rPr>
            <w:rFonts w:eastAsia="Times New Roman"/>
          </w:rPr>
          <w:delText xml:space="preserve">of variants within </w:delText>
        </w:r>
        <w:r w:rsidR="006A549C" w:rsidDel="00145D23">
          <w:rPr>
            <w:rFonts w:eastAsia="Times New Roman"/>
          </w:rPr>
          <w:delText>multiple targeted genes</w:delText>
        </w:r>
        <w:r w:rsidR="00B15EC7" w:rsidRPr="00EC2F5D" w:rsidDel="00145D23">
          <w:rPr>
            <w:rFonts w:eastAsia="Times New Roman"/>
          </w:rPr>
          <w:delText>, enabling</w:delText>
        </w:r>
      </w:del>
      <w:del w:id="28" w:author="Albi Celaj" w:date="2019-02-15T11:51:00Z">
        <w:r w:rsidR="00563BD0" w:rsidDel="00145D23">
          <w:rPr>
            <w:rFonts w:eastAsia="Times New Roman"/>
          </w:rPr>
          <w:delText xml:space="preserve"> </w:delText>
        </w:r>
        <w:r w:rsidR="00A12C20" w:rsidDel="00145D23">
          <w:rPr>
            <w:rFonts w:eastAsia="Times New Roman"/>
          </w:rPr>
          <w:delText>high-order</w:delText>
        </w:r>
      </w:del>
      <w:del w:id="29" w:author="Albi Celaj" w:date="2019-02-14T15:56:00Z">
        <w:r w:rsidR="00A12C20" w:rsidDel="00E86A37">
          <w:rPr>
            <w:rFonts w:eastAsia="Times New Roman"/>
          </w:rPr>
          <w:delText xml:space="preserve"> </w:delText>
        </w:r>
        <w:r w:rsidR="00C46FC3" w:rsidDel="00E86A37">
          <w:rPr>
            <w:rFonts w:eastAsia="Times New Roman"/>
          </w:rPr>
          <w:delText>poly</w:delText>
        </w:r>
        <w:r w:rsidR="00AD1AD0" w:rsidDel="00E86A37">
          <w:rPr>
            <w:rFonts w:eastAsia="Times New Roman"/>
          </w:rPr>
          <w:delText>g</w:delText>
        </w:r>
        <w:r w:rsidR="006917E8" w:rsidDel="00E86A37">
          <w:rPr>
            <w:rFonts w:eastAsia="Times New Roman"/>
          </w:rPr>
          <w:delText>e</w:delText>
        </w:r>
        <w:r w:rsidR="0005084C" w:rsidDel="00E86A37">
          <w:rPr>
            <w:rFonts w:eastAsia="Times New Roman"/>
          </w:rPr>
          <w:delText>n</w:delText>
        </w:r>
        <w:r w:rsidR="00C46FC3" w:rsidDel="00E86A37">
          <w:rPr>
            <w:rFonts w:eastAsia="Times New Roman"/>
          </w:rPr>
          <w:delText>ic</w:delText>
        </w:r>
      </w:del>
      <w:del w:id="30" w:author="Albi Celaj" w:date="2019-02-15T11:51:00Z">
        <w:r w:rsidR="006917E8" w:rsidDel="00145D23">
          <w:rPr>
            <w:rFonts w:eastAsia="Times New Roman"/>
          </w:rPr>
          <w:delText xml:space="preserve"> </w:delText>
        </w:r>
        <w:r w:rsidR="00B40D55" w:rsidDel="00145D23">
          <w:rPr>
            <w:rFonts w:eastAsia="Times New Roman"/>
          </w:rPr>
          <w:delText>(‘</w:delText>
        </w:r>
        <w:r w:rsidR="0032472C" w:rsidDel="00145D23">
          <w:rPr>
            <w:rFonts w:eastAsia="Times New Roman"/>
            <w:i/>
          </w:rPr>
          <w:delText>X</w:delText>
        </w:r>
        <w:r w:rsidR="00B40D55" w:rsidDel="00145D23">
          <w:rPr>
            <w:rFonts w:eastAsia="Times New Roman"/>
          </w:rPr>
          <w:delText xml:space="preserve">-gene’) </w:delText>
        </w:r>
        <w:r w:rsidR="00AD1AD0" w:rsidDel="00145D23">
          <w:rPr>
            <w:rFonts w:eastAsia="Times New Roman"/>
          </w:rPr>
          <w:delText>a</w:delText>
        </w:r>
        <w:r w:rsidR="006917E8" w:rsidDel="00145D23">
          <w:rPr>
            <w:rFonts w:eastAsia="Times New Roman"/>
          </w:rPr>
          <w:delText>nalysis</w:delText>
        </w:r>
        <w:r w:rsidR="00CE359B" w:rsidDel="00145D23">
          <w:rPr>
            <w:rFonts w:eastAsia="Times New Roman"/>
          </w:rPr>
          <w:delText xml:space="preserve"> </w:delText>
        </w:r>
        <w:r w:rsidR="00B15EC7" w:rsidRPr="00EC2F5D" w:rsidDel="00145D23">
          <w:rPr>
            <w:rFonts w:eastAsia="Times New Roman"/>
          </w:rPr>
          <w:delText>(</w:delText>
        </w:r>
        <w:r w:rsidR="00393E07" w:rsidDel="00145D23">
          <w:rPr>
            <w:rFonts w:eastAsia="Times New Roman"/>
          </w:rPr>
          <w:delText>XGA</w:delText>
        </w:r>
        <w:r w:rsidR="00B15EC7" w:rsidRPr="00EC2F5D" w:rsidDel="00145D23">
          <w:rPr>
            <w:rFonts w:eastAsia="Times New Roman"/>
          </w:rPr>
          <w:delText>)</w:delText>
        </w:r>
      </w:del>
      <w:ins w:id="31" w:author="Albi Celaj" w:date="2019-02-15T11:41:00Z">
        <w:r w:rsidR="00145D23">
          <w:rPr>
            <w:rFonts w:eastAsia="Times New Roman"/>
          </w:rPr>
          <w:t xml:space="preserve"> </w:t>
        </w:r>
        <w:r w:rsidR="00FD2AEE">
          <w:rPr>
            <w:rFonts w:eastAsia="Times New Roman"/>
          </w:rPr>
          <w:t xml:space="preserve">Demonstrating XGA on </w:t>
        </w:r>
      </w:ins>
      <w:del w:id="32" w:author="Albi Celaj" w:date="2019-02-15T11:41:00Z">
        <w:r w:rsidR="00B15EC7" w:rsidRPr="00EC2F5D" w:rsidDel="00FD2AEE">
          <w:rPr>
            <w:rFonts w:eastAsia="Times New Roman"/>
          </w:rPr>
          <w:delText>.</w:delText>
        </w:r>
        <w:r w:rsidR="00B03BB0" w:rsidRPr="00EC2F5D" w:rsidDel="00FD2AEE">
          <w:rPr>
            <w:rFonts w:eastAsia="Times New Roman"/>
          </w:rPr>
          <w:delText xml:space="preserve">  </w:delText>
        </w:r>
      </w:del>
      <w:del w:id="33" w:author="Albi Celaj" w:date="2019-02-15T11:42:00Z">
        <w:r w:rsidR="004931FF" w:rsidRPr="00EC2F5D" w:rsidDel="00FD2AEE">
          <w:rPr>
            <w:rFonts w:eastAsia="Times New Roman"/>
          </w:rPr>
          <w:delText xml:space="preserve">Applying </w:delText>
        </w:r>
        <w:r w:rsidR="008D6812" w:rsidDel="00FD2AEE">
          <w:rPr>
            <w:rFonts w:eastAsia="Times New Roman"/>
          </w:rPr>
          <w:delText xml:space="preserve">XGA </w:delText>
        </w:r>
        <w:r w:rsidR="004931FF" w:rsidRPr="00EC2F5D" w:rsidDel="00FD2AEE">
          <w:rPr>
            <w:rFonts w:eastAsia="Times New Roman"/>
          </w:rPr>
          <w:delText>to</w:delText>
        </w:r>
        <w:r w:rsidR="008B2CEA" w:rsidRPr="00EC2F5D" w:rsidDel="00FD2AEE">
          <w:rPr>
            <w:rFonts w:eastAsia="Times New Roman"/>
          </w:rPr>
          <w:delText xml:space="preserve"> </w:delText>
        </w:r>
      </w:del>
      <w:del w:id="34" w:author="Albi Celaj" w:date="2019-02-19T10:17:00Z">
        <w:r w:rsidR="008B2CEA" w:rsidRPr="00EC2F5D" w:rsidDel="002D710D">
          <w:rPr>
            <w:rFonts w:eastAsia="Times New Roman"/>
          </w:rPr>
          <w:delText xml:space="preserve">16 </w:delText>
        </w:r>
      </w:del>
      <w:r w:rsidR="008B2CEA" w:rsidRPr="00EC2F5D">
        <w:rPr>
          <w:rFonts w:eastAsia="Times New Roman"/>
        </w:rPr>
        <w:t>yeast ABC transporters, w</w:t>
      </w:r>
      <w:r w:rsidR="00B03BB0" w:rsidRPr="00EC2F5D">
        <w:rPr>
          <w:rFonts w:eastAsia="Times New Roman"/>
        </w:rPr>
        <w:t>e</w:t>
      </w:r>
      <w:r w:rsidR="004348F6" w:rsidRPr="00EC2F5D">
        <w:rPr>
          <w:rFonts w:eastAsia="Times New Roman"/>
        </w:rPr>
        <w:t xml:space="preserve"> </w:t>
      </w:r>
    </w:p>
    <w:p w14:paraId="277D3751" w14:textId="77777777" w:rsidR="00F762C3" w:rsidRDefault="00F762C3">
      <w:pPr>
        <w:jc w:val="both"/>
        <w:rPr>
          <w:ins w:id="35" w:author="Albi Celaj" w:date="2019-02-19T10:20:00Z"/>
          <w:rFonts w:eastAsia="Times New Roman"/>
        </w:rPr>
        <w:pPrChange w:id="36" w:author="Albi Celaj" w:date="2019-02-15T13:22:00Z">
          <w:pPr/>
        </w:pPrChange>
      </w:pPr>
    </w:p>
    <w:p w14:paraId="09BFE4B6" w14:textId="77777777" w:rsidR="00F762C3" w:rsidRDefault="00F762C3">
      <w:pPr>
        <w:jc w:val="both"/>
        <w:rPr>
          <w:ins w:id="37" w:author="Albi Celaj" w:date="2019-02-19T10:20:00Z"/>
          <w:rFonts w:eastAsia="Times New Roman"/>
        </w:rPr>
        <w:pPrChange w:id="38" w:author="Albi Celaj" w:date="2019-02-15T13:22:00Z">
          <w:pPr/>
        </w:pPrChange>
      </w:pPr>
    </w:p>
    <w:p w14:paraId="21B9CC65" w14:textId="3D8EB9DD" w:rsidR="00815669" w:rsidDel="00D40965" w:rsidRDefault="0062058B" w:rsidP="00D40965">
      <w:pPr>
        <w:jc w:val="both"/>
        <w:rPr>
          <w:del w:id="39" w:author="Albi Celaj" w:date="2019-02-15T13:22:00Z"/>
          <w:rFonts w:eastAsia="Times New Roman"/>
        </w:rPr>
      </w:pPr>
      <w:r w:rsidRPr="00EC2F5D">
        <w:rPr>
          <w:rFonts w:eastAsia="Times New Roman"/>
        </w:rPr>
        <w:t>generate</w:t>
      </w:r>
      <w:del w:id="40" w:author="Albi Celaj" w:date="2019-02-15T11:42:00Z">
        <w:r w:rsidR="00D93A03" w:rsidRPr="00EC2F5D" w:rsidDel="00FD2AEE">
          <w:rPr>
            <w:rFonts w:eastAsia="Times New Roman"/>
          </w:rPr>
          <w:delText>d</w:delText>
        </w:r>
      </w:del>
      <w:del w:id="41" w:author="Albi Celaj" w:date="2019-02-15T11:43:00Z">
        <w:r w:rsidR="008B2CEA" w:rsidRPr="00EC2F5D" w:rsidDel="00FD2AEE">
          <w:rPr>
            <w:rFonts w:eastAsia="Times New Roman"/>
          </w:rPr>
          <w:delText xml:space="preserve"> </w:delText>
        </w:r>
        <w:r w:rsidR="00D93A03" w:rsidRPr="00EC2F5D" w:rsidDel="00FD2AEE">
          <w:rPr>
            <w:rFonts w:eastAsia="Times New Roman"/>
          </w:rPr>
          <w:delText>and genotype</w:delText>
        </w:r>
      </w:del>
      <w:del w:id="42" w:author="Albi Celaj" w:date="2019-02-15T11:42:00Z">
        <w:r w:rsidR="00D93A03" w:rsidRPr="00EC2F5D" w:rsidDel="00FD2AEE">
          <w:rPr>
            <w:rFonts w:eastAsia="Times New Roman"/>
          </w:rPr>
          <w:delText>d</w:delText>
        </w:r>
      </w:del>
      <w:r w:rsidR="00D93A03" w:rsidRPr="00EC2F5D">
        <w:rPr>
          <w:rFonts w:eastAsia="Times New Roman"/>
        </w:rPr>
        <w:t xml:space="preserve"> </w:t>
      </w:r>
      <w:r w:rsidR="008B2CEA" w:rsidRPr="00EC2F5D">
        <w:rPr>
          <w:rFonts w:eastAsia="Times New Roman"/>
        </w:rPr>
        <w:t xml:space="preserve">&gt;5,000 </w:t>
      </w:r>
      <w:ins w:id="43" w:author="Albi Celaj" w:date="2019-02-15T11:43:00Z">
        <w:r w:rsidR="00FD2AEE">
          <w:rPr>
            <w:rFonts w:eastAsia="Times New Roman"/>
          </w:rPr>
          <w:t xml:space="preserve">genotyped </w:t>
        </w:r>
      </w:ins>
      <w:r w:rsidR="008B2CEA" w:rsidRPr="00EC2F5D">
        <w:rPr>
          <w:rFonts w:eastAsia="Times New Roman"/>
        </w:rPr>
        <w:t xml:space="preserve">strains bearing </w:t>
      </w:r>
      <w:r w:rsidR="00D93A03" w:rsidRPr="00EC2F5D">
        <w:rPr>
          <w:rFonts w:eastAsia="Times New Roman"/>
        </w:rPr>
        <w:t>deletions</w:t>
      </w:r>
      <w:ins w:id="44" w:author="Albi Celaj" w:date="2019-02-15T11:43:00Z">
        <w:r w:rsidR="00FD2AEE">
          <w:rPr>
            <w:rFonts w:eastAsia="Times New Roman"/>
          </w:rPr>
          <w:t xml:space="preserve"> for</w:t>
        </w:r>
      </w:ins>
      <w:del w:id="45" w:author="Albi Celaj" w:date="2019-02-15T11:43:00Z">
        <w:r w:rsidR="00D93A03" w:rsidRPr="00EC2F5D" w:rsidDel="00FD2AEE">
          <w:rPr>
            <w:rFonts w:eastAsia="Times New Roman"/>
          </w:rPr>
          <w:delText xml:space="preserve"> of</w:delText>
        </w:r>
      </w:del>
      <w:r w:rsidR="00D93A03" w:rsidRPr="00EC2F5D">
        <w:rPr>
          <w:rFonts w:eastAsia="Times New Roman"/>
        </w:rPr>
        <w:t xml:space="preserve"> </w:t>
      </w:r>
      <w:r w:rsidR="00E13594" w:rsidRPr="00EC2F5D">
        <w:rPr>
          <w:rFonts w:eastAsia="Times New Roman"/>
        </w:rPr>
        <w:t>random</w:t>
      </w:r>
      <w:r w:rsidR="007068F3" w:rsidRPr="00EC2F5D">
        <w:rPr>
          <w:rFonts w:eastAsia="Times New Roman"/>
        </w:rPr>
        <w:t xml:space="preserve"> </w:t>
      </w:r>
      <w:del w:id="46" w:author="Albi Celaj" w:date="2019-02-15T11:49:00Z">
        <w:r w:rsidR="009D32FD" w:rsidRPr="00EC2F5D" w:rsidDel="00FD2AEE">
          <w:rPr>
            <w:rFonts w:eastAsia="Times New Roman"/>
          </w:rPr>
          <w:delText>subsets</w:delText>
        </w:r>
        <w:r w:rsidR="00BF4275" w:rsidRPr="00EC2F5D" w:rsidDel="00FD2AEE">
          <w:rPr>
            <w:rFonts w:eastAsia="Times New Roman"/>
          </w:rPr>
          <w:delText xml:space="preserve"> </w:delText>
        </w:r>
      </w:del>
      <w:ins w:id="47" w:author="Albi Celaj" w:date="2019-02-15T11:49:00Z">
        <w:r w:rsidR="00FD2AEE">
          <w:rPr>
            <w:rFonts w:eastAsia="Times New Roman"/>
          </w:rPr>
          <w:t>combinations</w:t>
        </w:r>
        <w:r w:rsidR="00FD2AEE" w:rsidRPr="00EC2F5D">
          <w:rPr>
            <w:rFonts w:eastAsia="Times New Roman"/>
          </w:rPr>
          <w:t xml:space="preserve"> </w:t>
        </w:r>
      </w:ins>
      <w:r w:rsidR="00BF4275" w:rsidRPr="00EC2F5D">
        <w:rPr>
          <w:rFonts w:eastAsia="Times New Roman"/>
        </w:rPr>
        <w:t xml:space="preserve">of </w:t>
      </w:r>
      <w:ins w:id="48" w:author="Albi Celaj" w:date="2019-02-19T10:18:00Z">
        <w:r w:rsidR="002D710D" w:rsidRPr="00EC2F5D">
          <w:rPr>
            <w:rFonts w:eastAsia="Times New Roman"/>
          </w:rPr>
          <w:t xml:space="preserve">16 </w:t>
        </w:r>
      </w:ins>
      <w:r w:rsidR="00BF4275" w:rsidRPr="00EC2F5D">
        <w:rPr>
          <w:rFonts w:eastAsia="Times New Roman"/>
        </w:rPr>
        <w:t>transporters</w:t>
      </w:r>
      <w:r w:rsidR="00E52C1F" w:rsidRPr="00EC2F5D">
        <w:rPr>
          <w:rFonts w:eastAsia="Times New Roman"/>
        </w:rPr>
        <w:t xml:space="preserve">, </w:t>
      </w:r>
      <w:r w:rsidR="00D93A03" w:rsidRPr="00EC2F5D">
        <w:rPr>
          <w:rFonts w:eastAsia="Times New Roman"/>
        </w:rPr>
        <w:t xml:space="preserve">and </w:t>
      </w:r>
      <w:r w:rsidRPr="00EC2F5D">
        <w:rPr>
          <w:rFonts w:eastAsia="Times New Roman"/>
        </w:rPr>
        <w:t>profil</w:t>
      </w:r>
      <w:r w:rsidR="00D93A03" w:rsidRPr="00EC2F5D">
        <w:rPr>
          <w:rFonts w:eastAsia="Times New Roman"/>
        </w:rPr>
        <w:t>e</w:t>
      </w:r>
      <w:del w:id="49" w:author="Albi Celaj" w:date="2019-02-15T11:43:00Z">
        <w:r w:rsidR="00D93A03" w:rsidRPr="00EC2F5D" w:rsidDel="00FD2AEE">
          <w:rPr>
            <w:rFonts w:eastAsia="Times New Roman"/>
          </w:rPr>
          <w:delText>d</w:delText>
        </w:r>
      </w:del>
      <w:r w:rsidR="00CC12F5" w:rsidRPr="00EC2F5D">
        <w:rPr>
          <w:rFonts w:eastAsia="Times New Roman"/>
        </w:rPr>
        <w:t xml:space="preserve"> each strain for </w:t>
      </w:r>
      <w:r w:rsidR="00815669" w:rsidRPr="00EC2F5D">
        <w:rPr>
          <w:rFonts w:eastAsia="Times New Roman"/>
        </w:rPr>
        <w:t>resistance to</w:t>
      </w:r>
      <w:del w:id="50" w:author="Albi Celaj" w:date="2019-02-15T12:22:00Z">
        <w:r w:rsidR="00815669" w:rsidRPr="00EC2F5D" w:rsidDel="00603FDD">
          <w:rPr>
            <w:rFonts w:eastAsia="Times New Roman"/>
          </w:rPr>
          <w:delText xml:space="preserve"> each of</w:delText>
        </w:r>
      </w:del>
      <w:r w:rsidR="00815669" w:rsidRPr="00EC2F5D">
        <w:rPr>
          <w:rFonts w:eastAsia="Times New Roman"/>
        </w:rPr>
        <w:t xml:space="preserve"> 16 bioactive compounds (‘drugs’). </w:t>
      </w:r>
      <w:r w:rsidR="00CC12F5" w:rsidRPr="00EC2F5D">
        <w:rPr>
          <w:rFonts w:eastAsia="Times New Roman"/>
        </w:rPr>
        <w:t xml:space="preserve"> </w:t>
      </w:r>
      <w:r w:rsidR="008D6812">
        <w:rPr>
          <w:rFonts w:eastAsia="Times New Roman"/>
        </w:rPr>
        <w:t>XGA</w:t>
      </w:r>
      <w:r w:rsidR="009D32FD" w:rsidRPr="00EC2F5D">
        <w:rPr>
          <w:rFonts w:eastAsia="Times New Roman"/>
        </w:rPr>
        <w:t xml:space="preserve"> reveal</w:t>
      </w:r>
      <w:ins w:id="51" w:author="Albi Celaj" w:date="2019-02-15T13:18:00Z">
        <w:r w:rsidR="00926CD1">
          <w:rPr>
            <w:rFonts w:eastAsia="Times New Roman"/>
          </w:rPr>
          <w:t>s</w:t>
        </w:r>
      </w:ins>
      <w:del w:id="52" w:author="Albi Celaj" w:date="2019-02-15T11:46:00Z">
        <w:r w:rsidR="009D32FD" w:rsidRPr="00EC2F5D" w:rsidDel="00FD2AEE">
          <w:rPr>
            <w:rFonts w:eastAsia="Times New Roman"/>
          </w:rPr>
          <w:delText>ed</w:delText>
        </w:r>
      </w:del>
      <w:r w:rsidR="009D32FD" w:rsidRPr="00EC2F5D">
        <w:rPr>
          <w:rFonts w:eastAsia="Times New Roman"/>
        </w:rPr>
        <w:t xml:space="preserve">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ins w:id="53" w:author="Albi Celaj" w:date="2019-02-15T12:59:00Z">
        <w:r w:rsidR="00926CD1">
          <w:rPr>
            <w:rFonts w:eastAsia="Times New Roman"/>
          </w:rPr>
          <w:t xml:space="preserve">.  </w:t>
        </w:r>
      </w:ins>
      <w:ins w:id="54" w:author="Albi Celaj" w:date="2019-02-15T13:18:00Z">
        <w:r w:rsidR="00232D72">
          <w:rPr>
            <w:rFonts w:eastAsia="Times New Roman"/>
          </w:rPr>
          <w:t xml:space="preserve">Using only XGA data, we </w:t>
        </w:r>
        <w:r w:rsidR="00922F1D">
          <w:rPr>
            <w:rFonts w:eastAsia="Times New Roman"/>
          </w:rPr>
          <w:t xml:space="preserve">train a neural network to </w:t>
        </w:r>
      </w:ins>
      <w:ins w:id="55" w:author="Albi Celaj" w:date="2019-02-15T13:19:00Z">
        <w:r w:rsidR="00922F1D">
          <w:rPr>
            <w:rFonts w:eastAsia="Times New Roman"/>
          </w:rPr>
          <w:t>provide</w:t>
        </w:r>
      </w:ins>
      <w:ins w:id="56" w:author="Albi Celaj" w:date="2019-02-15T13:18:00Z">
        <w:r w:rsidR="00232D72">
          <w:rPr>
            <w:rFonts w:eastAsia="Times New Roman"/>
          </w:rPr>
          <w:t xml:space="preserve"> intuitive</w:t>
        </w:r>
        <w:r w:rsidR="00922F1D">
          <w:rPr>
            <w:rFonts w:eastAsia="Times New Roman"/>
          </w:rPr>
          <w:t xml:space="preserve"> genotype-to-phenotype models</w:t>
        </w:r>
      </w:ins>
      <w:ins w:id="57" w:author="Albi Celaj" w:date="2019-02-15T13:23:00Z">
        <w:r w:rsidR="00D40965">
          <w:rPr>
            <w:rFonts w:eastAsia="Times New Roman"/>
          </w:rPr>
          <w:t xml:space="preserve">, </w:t>
        </w:r>
      </w:ins>
      <w:del w:id="58" w:author="Albi Celaj" w:date="2019-02-15T12:59:00Z">
        <w:r w:rsidR="0092633C" w:rsidRPr="00EC2F5D" w:rsidDel="00A050D2">
          <w:rPr>
            <w:rFonts w:eastAsia="Times New Roman"/>
          </w:rPr>
          <w:delText>.</w:delText>
        </w:r>
        <w:r w:rsidR="00D61751" w:rsidRPr="00EC2F5D" w:rsidDel="00A050D2">
          <w:rPr>
            <w:rFonts w:eastAsia="Times New Roman"/>
          </w:rPr>
          <w:delText xml:space="preserve"> </w:delText>
        </w:r>
      </w:del>
      <w:del w:id="59" w:author="Albi Celaj" w:date="2019-02-15T12:10:00Z">
        <w:r w:rsidR="00C17185" w:rsidRPr="00EC2F5D" w:rsidDel="004B65D5">
          <w:rPr>
            <w:rFonts w:eastAsia="Times New Roman"/>
          </w:rPr>
          <w:delText>We develop</w:delText>
        </w:r>
        <w:r w:rsidR="00E36C9D" w:rsidRPr="00EC2F5D" w:rsidDel="004B65D5">
          <w:rPr>
            <w:rFonts w:eastAsia="Times New Roman"/>
          </w:rPr>
          <w:delText>ed</w:delText>
        </w:r>
        <w:r w:rsidR="004C4223" w:rsidRPr="00EC2F5D" w:rsidDel="004B65D5">
          <w:rPr>
            <w:rFonts w:eastAsia="Times New Roman"/>
          </w:rPr>
          <w:delText xml:space="preserve"> a</w:delText>
        </w:r>
        <w:r w:rsidR="00376F16" w:rsidRPr="00EC2F5D" w:rsidDel="004B65D5">
          <w:rPr>
            <w:rFonts w:eastAsia="Times New Roman"/>
          </w:rPr>
          <w:delText xml:space="preserve"> neural network</w:delText>
        </w:r>
        <w:r w:rsidR="004C4223" w:rsidRPr="00EC2F5D" w:rsidDel="004B65D5">
          <w:rPr>
            <w:rFonts w:eastAsia="Times New Roman"/>
          </w:rPr>
          <w:delText xml:space="preserve"> to</w:delText>
        </w:r>
        <w:r w:rsidR="00376F16" w:rsidRPr="00EC2F5D" w:rsidDel="004B65D5">
          <w:rPr>
            <w:rFonts w:eastAsia="Times New Roman"/>
          </w:rPr>
          <w:delText xml:space="preserve"> </w:delText>
        </w:r>
        <w:r w:rsidR="00547F87" w:rsidRPr="00EC2F5D" w:rsidDel="004B65D5">
          <w:rPr>
            <w:rFonts w:eastAsia="Times New Roman"/>
          </w:rPr>
          <w:delText>derive</w:delText>
        </w:r>
        <w:r w:rsidR="000D56F9" w:rsidRPr="00EC2F5D" w:rsidDel="004B65D5">
          <w:rPr>
            <w:rFonts w:eastAsia="Times New Roman"/>
          </w:rPr>
          <w:delText xml:space="preserve"> intuitive system model</w:delText>
        </w:r>
        <w:r w:rsidR="005030F1" w:rsidRPr="00EC2F5D" w:rsidDel="004B65D5">
          <w:rPr>
            <w:rFonts w:eastAsia="Times New Roman"/>
          </w:rPr>
          <w:delText>s</w:delText>
        </w:r>
        <w:r w:rsidR="000D56F9" w:rsidRPr="00EC2F5D" w:rsidDel="004B65D5">
          <w:rPr>
            <w:rFonts w:eastAsia="Times New Roman"/>
          </w:rPr>
          <w:delText xml:space="preserve"> </w:delText>
        </w:r>
        <w:r w:rsidR="004E3329" w:rsidRPr="00EC2F5D" w:rsidDel="004B65D5">
          <w:rPr>
            <w:bCs/>
            <w:iCs/>
            <w:color w:val="000000" w:themeColor="text1"/>
          </w:rPr>
          <w:delText>from the</w:delText>
        </w:r>
        <w:r w:rsidR="00314DE5" w:rsidRPr="00EC2F5D" w:rsidDel="004B65D5">
          <w:rPr>
            <w:bCs/>
            <w:iCs/>
            <w:color w:val="000000" w:themeColor="text1"/>
          </w:rPr>
          <w:delText>se</w:delText>
        </w:r>
        <w:r w:rsidR="009B1502" w:rsidRPr="00EC2F5D" w:rsidDel="004B65D5">
          <w:rPr>
            <w:bCs/>
            <w:iCs/>
            <w:color w:val="000000" w:themeColor="text1"/>
          </w:rPr>
          <w:delText xml:space="preserve"> </w:delText>
        </w:r>
        <w:r w:rsidR="00EF6B49" w:rsidRPr="00EC2F5D" w:rsidDel="004B65D5">
          <w:rPr>
            <w:bCs/>
            <w:iCs/>
            <w:color w:val="000000" w:themeColor="text1"/>
          </w:rPr>
          <w:delText xml:space="preserve">complex </w:delText>
        </w:r>
        <w:r w:rsidR="00574814" w:rsidRPr="00EC2F5D" w:rsidDel="004B65D5">
          <w:rPr>
            <w:bCs/>
            <w:iCs/>
            <w:color w:val="000000" w:themeColor="text1"/>
          </w:rPr>
          <w:delText>genetic relationships</w:delText>
        </w:r>
        <w:r w:rsidR="00376F16" w:rsidRPr="00EC2F5D" w:rsidDel="004B65D5">
          <w:rPr>
            <w:bCs/>
            <w:iCs/>
            <w:color w:val="000000" w:themeColor="text1"/>
          </w:rPr>
          <w:delText>.</w:delText>
        </w:r>
        <w:r w:rsidR="00376F16" w:rsidRPr="00EC2F5D" w:rsidDel="004B65D5">
          <w:rPr>
            <w:rFonts w:eastAsia="Times New Roman"/>
          </w:rPr>
          <w:delText xml:space="preserve"> </w:delText>
        </w:r>
      </w:del>
      <w:del w:id="60" w:author="Albi Celaj" w:date="2019-02-15T13:23:00Z">
        <w:r w:rsidR="00D93A03" w:rsidRPr="00EC2F5D" w:rsidDel="00D40965">
          <w:rPr>
            <w:rFonts w:eastAsia="Times New Roman"/>
          </w:rPr>
          <w:delText>Guided by m</w:delText>
        </w:r>
        <w:r w:rsidR="00D61751" w:rsidRPr="00EC2F5D" w:rsidDel="00D40965">
          <w:rPr>
            <w:rFonts w:eastAsia="Times New Roman"/>
          </w:rPr>
          <w:delText>odeling</w:delText>
        </w:r>
        <w:r w:rsidR="0044538E" w:rsidDel="00D40965">
          <w:rPr>
            <w:rFonts w:eastAsia="Times New Roman"/>
          </w:rPr>
          <w:delText xml:space="preserve">, </w:delText>
        </w:r>
      </w:del>
      <w:r w:rsidR="0044538E">
        <w:rPr>
          <w:rFonts w:eastAsia="Times New Roman"/>
        </w:rPr>
        <w:t>w</w:t>
      </w:r>
      <w:ins w:id="61" w:author="Albi Celaj" w:date="2019-02-15T13:24:00Z">
        <w:r w:rsidR="00D40965">
          <w:rPr>
            <w:rFonts w:eastAsia="Times New Roman"/>
          </w:rPr>
          <w:t>hich guided</w:t>
        </w:r>
      </w:ins>
      <w:del w:id="62" w:author="Albi Celaj" w:date="2019-02-15T13:24:00Z">
        <w:r w:rsidR="0044538E" w:rsidDel="00D40965">
          <w:rPr>
            <w:rFonts w:eastAsia="Times New Roman"/>
          </w:rPr>
          <w:delText>e</w:delText>
        </w:r>
      </w:del>
      <w:r w:rsidR="004862F7" w:rsidRPr="00EC2F5D">
        <w:rPr>
          <w:rFonts w:eastAsia="Times New Roman"/>
        </w:rPr>
        <w:t xml:space="preserve"> furthe</w:t>
      </w:r>
      <w:r w:rsidR="00CC12F5" w:rsidRPr="00EC2F5D">
        <w:rPr>
          <w:rFonts w:eastAsia="Times New Roman"/>
        </w:rPr>
        <w:t>r characteriz</w:t>
      </w:r>
      <w:ins w:id="63" w:author="Albi Celaj" w:date="2019-02-15T13:24:00Z">
        <w:r w:rsidR="00D40965">
          <w:rPr>
            <w:rFonts w:eastAsia="Times New Roman"/>
          </w:rPr>
          <w:t>ation of</w:t>
        </w:r>
      </w:ins>
      <w:del w:id="64" w:author="Albi Celaj" w:date="2019-02-15T13:24:00Z">
        <w:r w:rsidR="00D93A03" w:rsidRPr="00EC2F5D" w:rsidDel="00D40965">
          <w:rPr>
            <w:rFonts w:eastAsia="Times New Roman"/>
          </w:rPr>
          <w:delText>e</w:delText>
        </w:r>
      </w:del>
      <w:ins w:id="65" w:author="Albi Celaj" w:date="2019-02-15T13:20:00Z">
        <w:r w:rsidR="00D40965">
          <w:rPr>
            <w:rFonts w:eastAsia="Times New Roman"/>
          </w:rPr>
          <w:t xml:space="preserve"> a complex fluconazole resistance trait</w:t>
        </w:r>
      </w:ins>
      <w:ins w:id="66" w:author="Albi Celaj" w:date="2019-02-15T13:21:00Z">
        <w:r w:rsidR="00D40965">
          <w:rPr>
            <w:rFonts w:eastAsia="Times New Roman"/>
          </w:rPr>
          <w:t xml:space="preserve"> involving 5 transporters</w:t>
        </w:r>
      </w:ins>
      <w:ins w:id="67" w:author="Albi Celaj" w:date="2019-02-15T13:20:00Z">
        <w:r w:rsidR="00D40965">
          <w:rPr>
            <w:rFonts w:eastAsia="Times New Roman"/>
          </w:rPr>
          <w:t>.</w:t>
        </w:r>
      </w:ins>
      <w:del w:id="68" w:author="Albi Celaj" w:date="2019-02-15T13:21:00Z">
        <w:r w:rsidR="00D93A03" w:rsidRPr="00EC2F5D" w:rsidDel="00D40965">
          <w:rPr>
            <w:rFonts w:eastAsia="Times New Roman"/>
          </w:rPr>
          <w:delText>d</w:delText>
        </w:r>
        <w:r w:rsidR="00CC12F5" w:rsidRPr="00EC2F5D" w:rsidDel="00D40965">
          <w:rPr>
            <w:rFonts w:eastAsia="Times New Roman"/>
          </w:rPr>
          <w:delText xml:space="preserve"> </w:delText>
        </w:r>
        <w:r w:rsidR="00D93A03" w:rsidRPr="00EC2F5D" w:rsidDel="00D40965">
          <w:rPr>
            <w:rFonts w:eastAsia="Times New Roman"/>
          </w:rPr>
          <w:delText xml:space="preserve">a </w:delText>
        </w:r>
        <w:r w:rsidR="006E1CF7" w:rsidRPr="00EC2F5D" w:rsidDel="00D40965">
          <w:rPr>
            <w:rFonts w:eastAsia="Times New Roman"/>
          </w:rPr>
          <w:delText xml:space="preserve">quadruple knockout </w:delText>
        </w:r>
        <w:r w:rsidR="00D93A03" w:rsidRPr="00EC2F5D" w:rsidDel="00D40965">
          <w:rPr>
            <w:rFonts w:eastAsia="Times New Roman"/>
          </w:rPr>
          <w:delText xml:space="preserve">strain </w:delText>
        </w:r>
        <w:r w:rsidR="006E1CF7" w:rsidRPr="00EC2F5D" w:rsidDel="00D40965">
          <w:rPr>
            <w:rFonts w:eastAsia="Times New Roman"/>
          </w:rPr>
          <w:delText>(</w:delText>
        </w:r>
        <w:r w:rsidR="006E1CF7" w:rsidRPr="00EC2F5D" w:rsidDel="00D40965">
          <w:rPr>
            <w:rFonts w:eastAsia="Times New Roman"/>
            <w:i/>
          </w:rPr>
          <w:delText>snq2</w:delText>
        </w:r>
        <w:r w:rsidR="006E1CF7" w:rsidRPr="00EC2F5D" w:rsidDel="00D40965">
          <w:rPr>
            <w:rFonts w:eastAsia="Times New Roman"/>
          </w:rPr>
          <w:delText xml:space="preserve">∆ </w:delText>
        </w:r>
        <w:r w:rsidR="006E1CF7" w:rsidRPr="00EC2F5D" w:rsidDel="00D40965">
          <w:rPr>
            <w:rFonts w:eastAsia="Times New Roman"/>
            <w:i/>
          </w:rPr>
          <w:delText>yor1</w:delText>
        </w:r>
        <w:r w:rsidR="006E1CF7" w:rsidRPr="00EC2F5D" w:rsidDel="00D40965">
          <w:rPr>
            <w:rFonts w:eastAsia="Times New Roman"/>
          </w:rPr>
          <w:delText xml:space="preserve">∆ </w:delText>
        </w:r>
        <w:r w:rsidR="006E1CF7" w:rsidRPr="00EC2F5D" w:rsidDel="00D40965">
          <w:rPr>
            <w:rFonts w:eastAsia="Times New Roman"/>
            <w:i/>
          </w:rPr>
          <w:delText>ybt1</w:delText>
        </w:r>
        <w:r w:rsidR="006E1CF7" w:rsidRPr="00EC2F5D" w:rsidDel="00D40965">
          <w:rPr>
            <w:rFonts w:eastAsia="Times New Roman"/>
          </w:rPr>
          <w:delText xml:space="preserve">∆ </w:delText>
        </w:r>
        <w:r w:rsidR="006E1CF7" w:rsidRPr="00EC2F5D" w:rsidDel="00D40965">
          <w:rPr>
            <w:rFonts w:eastAsia="Times New Roman"/>
            <w:i/>
          </w:rPr>
          <w:delText>ycf1</w:delText>
        </w:r>
        <w:r w:rsidR="006E1CF7" w:rsidRPr="00EC2F5D" w:rsidDel="00D40965">
          <w:rPr>
            <w:rFonts w:eastAsia="Times New Roman"/>
          </w:rPr>
          <w:delText xml:space="preserve">∆) </w:delText>
        </w:r>
        <w:r w:rsidR="00D93A03" w:rsidRPr="00EC2F5D" w:rsidDel="00D40965">
          <w:rPr>
            <w:rFonts w:eastAsia="Times New Roman"/>
          </w:rPr>
          <w:delText xml:space="preserve">which unexpectedly </w:delText>
        </w:r>
        <w:r w:rsidR="006E1CF7" w:rsidRPr="00EC2F5D" w:rsidDel="00D40965">
          <w:rPr>
            <w:rFonts w:eastAsia="Times New Roman"/>
          </w:rPr>
          <w:delText xml:space="preserve">showed </w:delText>
        </w:r>
        <w:r w:rsidR="00D93A03" w:rsidRPr="00EC2F5D" w:rsidDel="00D40965">
          <w:rPr>
            <w:rFonts w:eastAsia="Times New Roman"/>
          </w:rPr>
          <w:delText xml:space="preserve">high </w:delText>
        </w:r>
        <w:r w:rsidR="00D93A03" w:rsidRPr="003B24A9" w:rsidDel="00D40965">
          <w:rPr>
            <w:rFonts w:eastAsia="Times New Roman"/>
            <w:i/>
          </w:rPr>
          <w:delText>PDR5</w:delText>
        </w:r>
        <w:r w:rsidR="00D93A03" w:rsidRPr="00EC2F5D" w:rsidDel="00D40965">
          <w:rPr>
            <w:rFonts w:eastAsia="Times New Roman"/>
          </w:rPr>
          <w:delText xml:space="preserve">-dependent </w:delText>
        </w:r>
        <w:r w:rsidR="006E1CF7" w:rsidRPr="00EC2F5D" w:rsidDel="00D40965">
          <w:rPr>
            <w:rFonts w:eastAsia="Times New Roman"/>
          </w:rPr>
          <w:delText xml:space="preserve">resistance </w:delText>
        </w:r>
        <w:r w:rsidR="00D93A03" w:rsidRPr="00EC2F5D" w:rsidDel="00D40965">
          <w:rPr>
            <w:rFonts w:eastAsia="Times New Roman"/>
          </w:rPr>
          <w:delText>to fluconazole</w:delText>
        </w:r>
        <w:r w:rsidR="006E1CF7" w:rsidRPr="00EC2F5D" w:rsidDel="00D40965">
          <w:rPr>
            <w:rFonts w:eastAsia="Times New Roman"/>
          </w:rPr>
          <w:delText>.</w:delText>
        </w:r>
      </w:del>
      <w:r w:rsidR="008B2CEA" w:rsidRPr="00EC2F5D">
        <w:rPr>
          <w:rFonts w:eastAsia="Times New Roman"/>
        </w:rPr>
        <w:t xml:space="preserve"> </w:t>
      </w:r>
      <w:r w:rsidR="00D93A03" w:rsidRPr="00EC2F5D">
        <w:rPr>
          <w:rFonts w:eastAsia="Times New Roman"/>
        </w:rPr>
        <w:t xml:space="preserve">Results showed that </w:t>
      </w:r>
      <w:r w:rsidR="00815669" w:rsidRPr="00EC2F5D">
        <w:rPr>
          <w:rFonts w:eastAsia="Times New Roman"/>
        </w:rPr>
        <w:t xml:space="preserve">high-order genotype-to-trait relationships </w:t>
      </w:r>
      <w:r w:rsidR="00D93A03" w:rsidRPr="00EC2F5D">
        <w:rPr>
          <w:rFonts w:eastAsia="Times New Roman"/>
        </w:rPr>
        <w:t xml:space="preserve">discovered by </w:t>
      </w:r>
      <w:r w:rsidR="008D6812">
        <w:rPr>
          <w:rFonts w:eastAsia="Times New Roman"/>
        </w:rPr>
        <w:t>XGA</w:t>
      </w:r>
      <w:r w:rsidR="00D93A03" w:rsidRPr="00EC2F5D">
        <w:rPr>
          <w:rFonts w:eastAsia="Times New Roman"/>
        </w:rPr>
        <w:t xml:space="preserve"> can help </w:t>
      </w:r>
      <w:r w:rsidR="00815669" w:rsidRPr="00EC2F5D">
        <w:rPr>
          <w:rFonts w:eastAsia="Times New Roman"/>
        </w:rPr>
        <w:t xml:space="preserve">dissect complex </w:t>
      </w:r>
      <w:r w:rsidR="00292140">
        <w:rPr>
          <w:rFonts w:eastAsia="Times New Roman"/>
        </w:rPr>
        <w:t>multi-gene</w:t>
      </w:r>
      <w:r w:rsidR="00815669" w:rsidRPr="00EC2F5D">
        <w:rPr>
          <w:rFonts w:eastAsia="Times New Roman"/>
        </w:rPr>
        <w:t xml:space="preserve"> systems.</w:t>
      </w:r>
    </w:p>
    <w:p w14:paraId="1228BE8C" w14:textId="77777777" w:rsidR="0098786A" w:rsidRDefault="0098786A">
      <w:pPr>
        <w:jc w:val="both"/>
        <w:rPr>
          <w:rFonts w:eastAsia="Times New Roman"/>
        </w:rPr>
        <w:pPrChange w:id="69" w:author="Albi Celaj" w:date="2019-02-15T13:22:00Z">
          <w:pPr/>
        </w:pPrChange>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RDefault="00793030" w:rsidP="00326455">
      <w:pPr>
        <w:jc w:val="both"/>
      </w:pPr>
    </w:p>
    <w:p w14:paraId="14A53AEC" w14:textId="69F57AA9"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proofErr w:type="spellStart"/>
      <w:ins w:id="70" w:author="Al B" w:date="2019-02-17T17:20:00Z">
        <w:r w:rsidR="005579A3">
          <w:t>varia</w:t>
        </w:r>
      </w:ins>
      <w:del w:id="71" w:author="Al B" w:date="2019-02-17T17:20:00Z">
        <w:r w:rsidR="001F4D0C" w:rsidDel="005579A3">
          <w:delText>perturbatio</w:delText>
        </w:r>
      </w:del>
      <w:r w:rsidR="001F4D0C">
        <w:t>ns</w:t>
      </w:r>
      <w:proofErr w:type="spellEnd"/>
      <w:r w:rsidR="001F4D0C">
        <w:t xml:space="preserve"> </w:t>
      </w:r>
      <w:ins w:id="72" w:author="Al B" w:date="2019-02-17T17:25:00Z">
        <w:r w:rsidR="009D6E3A">
          <w:t>can yield</w:t>
        </w:r>
      </w:ins>
      <w:del w:id="73"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proofErr w:type="spellStart"/>
      <w:ins w:id="74" w:author="Al B" w:date="2019-02-17T17:24:00Z">
        <w:r w:rsidR="00CC2D2F">
          <w:rPr>
            <w:lang w:val="en-CA"/>
          </w:rPr>
          <w:t>dObersrbing</w:t>
        </w:r>
        <w:proofErr w:type="spellEnd"/>
        <w:r w:rsidR="00CC2D2F">
          <w:rPr>
            <w:lang w:val="en-CA"/>
          </w:rPr>
          <w:t xml:space="preserve"> interactions when </w:t>
        </w:r>
      </w:ins>
      <w:del w:id="75" w:author="Al B" w:date="2019-02-17T17:23:00Z">
        <w:r w:rsidR="009833C3" w:rsidDel="000F6064">
          <w:rPr>
            <w:lang w:val="en-CA"/>
          </w:rPr>
          <w:delText>D</w:delText>
        </w:r>
      </w:del>
      <w:proofErr w:type="spellStart"/>
      <w:r w:rsidR="009833C3">
        <w:rPr>
          <w:lang w:val="en-CA"/>
        </w:rPr>
        <w:t>isrupting</w:t>
      </w:r>
      <w:proofErr w:type="spellEnd"/>
      <w:r w:rsidR="009833C3">
        <w:rPr>
          <w:lang w:val="en-CA"/>
        </w:rPr>
        <w:t xml:space="preserve"> </w:t>
      </w:r>
      <w:ins w:id="76" w:author="Al B" w:date="2019-02-17T19:01:00Z">
        <w:r w:rsidR="0052030A">
          <w:rPr>
            <w:lang w:val="en-CA"/>
          </w:rPr>
          <w:t>knocking genes</w:t>
        </w:r>
      </w:ins>
      <w:del w:id="77"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5D5F267D" w14:textId="6327F446" w:rsidR="00B67341" w:rsidRDefault="00B67341">
      <w:pPr>
        <w:jc w:val="both"/>
        <w:rPr>
          <w:lang w:val="en-CA"/>
        </w:rPr>
      </w:pPr>
      <w:r>
        <w:rPr>
          <w:lang w:val="en-CA"/>
        </w:rPr>
        <w:t>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32472C">
        <w:rPr>
          <w:lang w:val="en-CA"/>
        </w:rPr>
        <w:t xml:space="preserve">can </w:t>
      </w:r>
      <w:r>
        <w:rPr>
          <w:lang w:val="en-CA"/>
        </w:rPr>
        <w:t xml:space="preserve">reveal </w:t>
      </w:r>
      <w:r w:rsidR="0032472C">
        <w:rPr>
          <w:lang w:val="en-CA"/>
        </w:rPr>
        <w:t xml:space="preserve">additional </w:t>
      </w:r>
      <w:r>
        <w:rPr>
          <w:lang w:val="en-CA"/>
        </w:rPr>
        <w:t xml:space="preserve">important gene functions </w:t>
      </w:r>
      <w:r>
        <w:rPr>
          <w:rFonts w:eastAsia="Times New Roman"/>
          <w:color w:val="222222"/>
          <w:shd w:val="clear" w:color="auto" w:fill="FFFFFF"/>
          <w:lang w:val="en-CA"/>
        </w:rPr>
        <w:fldChar w:fldCharType="begin" w:fldLock="1"/>
      </w:r>
      <w:r>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2013)"},"properties":{"noteIndex":0},"schema":"https://github.com/citation-style-language/schema/raw/master/csl-citation.json"}</w:instrText>
      </w:r>
      <w:r>
        <w:rPr>
          <w:rFonts w:eastAsia="Times New Roman"/>
          <w:color w:val="222222"/>
          <w:shd w:val="clear" w:color="auto" w:fill="FFFFFF"/>
          <w:lang w:val="en-CA"/>
        </w:rPr>
        <w:fldChar w:fldCharType="separate"/>
      </w:r>
      <w:r w:rsidRPr="00686EEF">
        <w:rPr>
          <w:rFonts w:eastAsia="Times New Roman"/>
          <w:noProof/>
          <w:color w:val="222222"/>
          <w:shd w:val="clear" w:color="auto" w:fill="FFFFFF"/>
          <w:lang w:val="en-CA"/>
        </w:rPr>
        <w:t>(Braberg et al., 2014; Haber et al., 2013)</w:t>
      </w:r>
      <w:r>
        <w:rPr>
          <w:rFonts w:eastAsia="Times New Roman"/>
          <w:color w:val="222222"/>
          <w:shd w:val="clear" w:color="auto" w:fill="FFFFFF"/>
          <w:lang w:val="en-CA"/>
        </w:rPr>
        <w:fldChar w:fldCharType="end"/>
      </w:r>
      <w:r w:rsidR="00F1172F">
        <w:rPr>
          <w:rFonts w:eastAsia="Times New Roman"/>
          <w:color w:val="222222"/>
          <w:shd w:val="clear" w:color="auto" w:fill="FFFFFF"/>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r w:rsidR="005E494A">
        <w:rPr>
          <w:rFonts w:eastAsia="Times New Roman"/>
          <w:color w:val="222222"/>
          <w:shd w:val="clear" w:color="auto" w:fill="FFFFFF"/>
          <w:lang w:val="en-CA"/>
        </w:rPr>
        <w:t xml:space="preserve">Higher-order genetic interactions do not only occur amongst null alleles: one study found </w:t>
      </w:r>
      <w:r w:rsidR="00B2177C">
        <w:rPr>
          <w:rFonts w:eastAsia="Times New Roman"/>
          <w:color w:val="222222"/>
          <w:shd w:val="clear" w:color="auto" w:fill="FFFFFF"/>
          <w:lang w:val="en-CA"/>
        </w:rPr>
        <w:t xml:space="preserve">that </w:t>
      </w:r>
      <w:r w:rsidR="005E494A">
        <w:t>single</w:t>
      </w:r>
      <w:r w:rsidR="00B2177C">
        <w:t>-</w:t>
      </w:r>
      <w:r w:rsidR="00E659AD">
        <w:rPr>
          <w:lang w:val="en-CA"/>
        </w:rPr>
        <w:t>knockout</w:t>
      </w:r>
      <w:r w:rsidR="005E494A">
        <w:rPr>
          <w:lang w:val="en-CA"/>
        </w:rPr>
        <w:t xml:space="preserve"> effect</w:t>
      </w:r>
      <w:r w:rsidR="00B2177C">
        <w:rPr>
          <w:lang w:val="en-CA"/>
        </w:rPr>
        <w:t>s were typically modified by natural variation</w:t>
      </w:r>
      <w:r w:rsidR="005E494A">
        <w:rPr>
          <w:lang w:val="en-CA"/>
        </w:rPr>
        <w:t xml:space="preserve"> at three or more loci </w:t>
      </w:r>
      <w:r w:rsidR="005E494A">
        <w:rPr>
          <w:lang w:val="en-CA"/>
        </w:rPr>
        <w:fldChar w:fldCharType="begin" w:fldLock="1"/>
      </w:r>
      <w:r w:rsidR="005E494A">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5E494A">
        <w:rPr>
          <w:lang w:val="en-CA"/>
        </w:rPr>
        <w:fldChar w:fldCharType="separate"/>
      </w:r>
      <w:r w:rsidR="005E494A" w:rsidRPr="00D659A1">
        <w:rPr>
          <w:noProof/>
          <w:lang w:val="en-CA"/>
        </w:rPr>
        <w:t>(Mullis et al., 2018)</w:t>
      </w:r>
      <w:r w:rsidR="005E494A">
        <w:rPr>
          <w:lang w:val="en-CA"/>
        </w:rPr>
        <w:fldChar w:fldCharType="end"/>
      </w:r>
      <w:r w:rsidR="00B2177C">
        <w:rPr>
          <w:lang w:val="en-CA"/>
        </w:rPr>
        <w:t>.</w:t>
      </w:r>
      <w:r w:rsidR="00F1172F">
        <w:t xml:space="preserve"> </w:t>
      </w:r>
      <w:r w:rsidR="00B2177C">
        <w:t xml:space="preserve"> 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r w:rsidR="001A3B9F">
        <w:rPr>
          <w:lang w:val="en-CA"/>
        </w:rPr>
        <w:t>—</w:t>
      </w:r>
      <w:r w:rsidR="00DB4C74">
        <w:rPr>
          <w:lang w:val="en-CA"/>
        </w:rPr>
        <w:t>e</w:t>
      </w:r>
      <w:r w:rsidR="00DB4C74">
        <w:rPr>
          <w:rFonts w:eastAsia="Times New Roman"/>
          <w:color w:val="222222"/>
          <w:shd w:val="clear" w:color="auto" w:fill="FFFFFF"/>
          <w:lang w:val="en-CA"/>
        </w:rPr>
        <w:t>.g., involving</w:t>
      </w:r>
      <w:r w:rsidR="00DB4C74">
        <w:rPr>
          <w:lang w:val="en-CA"/>
        </w:rPr>
        <w:t xml:space="preserve"> 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 xml:space="preserve">.  However, </w:t>
      </w:r>
      <w:r w:rsidR="00DB4C74">
        <w:rPr>
          <w:lang w:val="en-CA"/>
        </w:rPr>
        <w:t xml:space="preserve">experimental and </w:t>
      </w:r>
      <w:r w:rsidR="00B2177C">
        <w:rPr>
          <w:lang w:val="en-CA"/>
        </w:rPr>
        <w:t xml:space="preserve">interpretive </w:t>
      </w:r>
      <w:r w:rsidR="00DB4C74">
        <w:rPr>
          <w:lang w:val="en-CA"/>
        </w:rPr>
        <w:t xml:space="preserve">challenges have limited </w:t>
      </w:r>
      <w:del w:id="78" w:author="Albi Celaj" w:date="2019-02-14T15:49:00Z">
        <w:r w:rsidR="00B2177C" w:rsidDel="00E659AD">
          <w:rPr>
            <w:lang w:val="en-CA"/>
          </w:rPr>
          <w:delText xml:space="preserve">the </w:delText>
        </w:r>
      </w:del>
      <w:r w:rsidR="00B2177C">
        <w:rPr>
          <w:lang w:val="en-CA"/>
        </w:rPr>
        <w:t xml:space="preserve">systematic </w:t>
      </w:r>
      <w:del w:id="79" w:author="Albi Celaj" w:date="2019-02-14T15:49:00Z">
        <w:r w:rsidR="00B2177C" w:rsidDel="00E659AD">
          <w:rPr>
            <w:lang w:val="en-CA"/>
          </w:rPr>
          <w:delText xml:space="preserve">study of </w:delText>
        </w:r>
      </w:del>
      <w:del w:id="80" w:author="Albi Celaj" w:date="2019-02-14T15:53:00Z">
        <w:r w:rsidR="00DB4C74" w:rsidDel="00E86A37">
          <w:rPr>
            <w:lang w:val="en-CA"/>
          </w:rPr>
          <w:delText>high</w:delText>
        </w:r>
        <w:r w:rsidR="00B2177C" w:rsidDel="00E86A37">
          <w:rPr>
            <w:lang w:val="en-CA"/>
          </w:rPr>
          <w:delText xml:space="preserve">-order </w:delText>
        </w:r>
      </w:del>
      <w:r w:rsidR="00DB4C74">
        <w:rPr>
          <w:lang w:val="en-CA"/>
        </w:rPr>
        <w:t xml:space="preserve">genetic </w:t>
      </w:r>
      <w:r w:rsidR="00F1172F">
        <w:rPr>
          <w:lang w:val="en-CA"/>
        </w:rPr>
        <w:t>analysis</w:t>
      </w:r>
      <w:ins w:id="81" w:author="Albi Celaj" w:date="2019-02-14T15:53:00Z">
        <w:r w:rsidR="00E86A37">
          <w:rPr>
            <w:lang w:val="en-CA"/>
          </w:rPr>
          <w:t xml:space="preserve"> </w:t>
        </w:r>
      </w:ins>
      <w:ins w:id="82" w:author="Al B" w:date="2019-02-17T17:18:00Z">
        <w:r w:rsidR="00395093">
          <w:rPr>
            <w:lang w:val="en-CA"/>
          </w:rPr>
          <w:t>of high-order</w:t>
        </w:r>
      </w:ins>
      <w:ins w:id="83" w:author="Albi Celaj" w:date="2019-02-14T15:53:00Z">
        <w:del w:id="84" w:author="Al B" w:date="2019-02-17T17:18:00Z">
          <w:r w:rsidR="00E86A37" w:rsidDel="00395093">
            <w:rPr>
              <w:lang w:val="en-CA"/>
            </w:rPr>
            <w:delText>using high</w:delText>
          </w:r>
        </w:del>
        <w:r w:rsidR="00E86A37">
          <w:rPr>
            <w:lang w:val="en-CA"/>
          </w:rPr>
          <w:t>-order interactions</w:t>
        </w:r>
      </w:ins>
      <w:r w:rsidR="00DB4C74">
        <w:rPr>
          <w:lang w:val="en-CA"/>
        </w:rPr>
        <w:t>.</w:t>
      </w:r>
    </w:p>
    <w:p w14:paraId="5A0A9B08" w14:textId="77777777" w:rsidR="00F07CF5" w:rsidRDefault="00F07CF5" w:rsidP="00CB2DD0">
      <w:pPr>
        <w:jc w:val="both"/>
        <w:rPr>
          <w:lang w:val="en-CA"/>
        </w:rPr>
      </w:pPr>
    </w:p>
    <w:p w14:paraId="2608932C" w14:textId="46EBD7D5" w:rsidR="00DB0ED8" w:rsidRPr="00F07CF5" w:rsidRDefault="00B2177C" w:rsidP="004D6845">
      <w:pPr>
        <w:jc w:val="both"/>
        <w:rPr>
          <w:rFonts w:eastAsia="Times New Roman"/>
        </w:rPr>
      </w:pPr>
      <w:r>
        <w:rPr>
          <w:rFonts w:eastAsia="Times New Roman"/>
        </w:rPr>
        <w:t xml:space="preserve">Here </w:t>
      </w:r>
      <w:r w:rsidR="00DB4C74">
        <w:rPr>
          <w:rFonts w:eastAsia="Times New Roman"/>
        </w:rPr>
        <w:t>we describe a strategy</w:t>
      </w:r>
      <w:r w:rsidR="00B30AC6">
        <w:rPr>
          <w:rFonts w:eastAsia="Times New Roman"/>
        </w:rPr>
        <w:t xml:space="preserve"> that generalizes beyond</w:t>
      </w:r>
      <w:ins w:id="85" w:author="Al B" w:date="2019-02-17T17:40:00Z">
        <w:r w:rsidR="00DF51AF">
          <w:rPr>
            <w:rFonts w:eastAsia="Times New Roman"/>
          </w:rPr>
          <w:t xml:space="preserve"> </w:t>
        </w:r>
        <w:r w:rsidR="00F47311">
          <w:rPr>
            <w:rFonts w:eastAsia="Times New Roman"/>
          </w:rPr>
          <w:t>the analysis of</w:t>
        </w:r>
      </w:ins>
      <w:r w:rsidR="00B30AC6">
        <w:rPr>
          <w:rFonts w:eastAsia="Times New Roman"/>
        </w:rPr>
        <w:t xml:space="preserve"> one- and two-gene </w:t>
      </w:r>
      <w:del w:id="86" w:author="Al B" w:date="2019-02-17T17:40:00Z">
        <w:r w:rsidDel="00F47311">
          <w:rPr>
            <w:rFonts w:eastAsia="Times New Roman"/>
          </w:rPr>
          <w:delText>analysis</w:delText>
        </w:r>
      </w:del>
      <w:ins w:id="87" w:author="Al B" w:date="2019-02-17T17:41:00Z">
        <w:r w:rsidR="00F47311">
          <w:rPr>
            <w:rFonts w:eastAsia="Times New Roman"/>
          </w:rPr>
          <w:t>perturbation effects</w:t>
        </w:r>
      </w:ins>
      <w:r>
        <w:rPr>
          <w:rFonts w:eastAsia="Times New Roman"/>
        </w:rPr>
        <w:t xml:space="preserve"> </w:t>
      </w:r>
      <w:r w:rsidR="00B30AC6">
        <w:rPr>
          <w:rFonts w:eastAsia="Times New Roman"/>
        </w:rPr>
        <w:t>(‘1GA’ and ‘2GA’)</w:t>
      </w:r>
      <w:r>
        <w:rPr>
          <w:rFonts w:eastAsia="Times New Roman"/>
        </w:rPr>
        <w:t xml:space="preserve">, permitting </w:t>
      </w:r>
      <w:r w:rsidRPr="00F07CF5">
        <w:rPr>
          <w:rFonts w:eastAsia="Times New Roman"/>
        </w:rPr>
        <w:t xml:space="preserve">high-order </w:t>
      </w:r>
      <w:r w:rsidRPr="001040CE">
        <w:rPr>
          <w:rFonts w:eastAsia="Times New Roman"/>
          <w:i/>
        </w:rPr>
        <w:t>‘</w:t>
      </w:r>
      <w:ins w:id="88" w:author="Albi Celaj" w:date="2019-02-14T15:47:00Z">
        <w:r w:rsidR="00E659AD">
          <w:rPr>
            <w:rFonts w:eastAsia="Times New Roman"/>
            <w:i/>
          </w:rPr>
          <w:t>X</w:t>
        </w:r>
      </w:ins>
      <w:del w:id="89" w:author="Albi Celaj" w:date="2019-02-14T15:47:00Z">
        <w:r w:rsidDel="00E659AD">
          <w:rPr>
            <w:rFonts w:eastAsia="Times New Roman"/>
            <w:i/>
          </w:rPr>
          <w:delText>x</w:delText>
        </w:r>
      </w:del>
      <w:r w:rsidRPr="001040CE">
        <w:rPr>
          <w:rFonts w:eastAsia="Times New Roman"/>
          <w:i/>
        </w:rPr>
        <w:t>-</w:t>
      </w:r>
      <w:r>
        <w:rPr>
          <w:rFonts w:eastAsia="Times New Roman"/>
        </w:rPr>
        <w:t>gene’ genetic analysis (XGA).</w:t>
      </w:r>
      <w:r w:rsidR="00F07CF5">
        <w:rPr>
          <w:rFonts w:eastAsia="Times New Roman"/>
        </w:rPr>
        <w:t xml:space="preserve"> </w:t>
      </w:r>
      <w:r w:rsidR="00B30AC6">
        <w:rPr>
          <w:rFonts w:eastAsia="Times New Roman"/>
        </w:rPr>
        <w:t xml:space="preserve"> </w:t>
      </w:r>
      <w:r>
        <w:rPr>
          <w:rFonts w:eastAsia="Times New Roman"/>
        </w:rPr>
        <w:t>W</w:t>
      </w:r>
      <w:r w:rsidR="00F07CF5" w:rsidRPr="00F07CF5">
        <w:rPr>
          <w:rFonts w:eastAsia="Times New Roman"/>
        </w:rPr>
        <w:t xml:space="preserve">e </w:t>
      </w:r>
      <w:r w:rsidR="00B30AC6">
        <w:rPr>
          <w:rFonts w:eastAsia="Times New Roman"/>
        </w:rPr>
        <w:t>apply</w:t>
      </w:r>
      <w:r w:rsidR="00F07CF5" w:rsidRPr="00F07CF5">
        <w:rPr>
          <w:rFonts w:eastAsia="Times New Roman"/>
        </w:rPr>
        <w:t xml:space="preserve"> XGA</w:t>
      </w:r>
      <w:r w:rsidR="00B30AC6">
        <w:rPr>
          <w:rFonts w:eastAsia="Times New Roman"/>
        </w:rPr>
        <w:t xml:space="preserve"> </w:t>
      </w:r>
      <w:r w:rsidR="00F07CF5">
        <w:rPr>
          <w:rFonts w:eastAsia="Times New Roman"/>
        </w:rPr>
        <w:t xml:space="preserve">to </w:t>
      </w:r>
      <w:ins w:id="90" w:author="Al B" w:date="2019-02-17T17:42:00Z">
        <w:r w:rsidR="00EC0B98">
          <w:rPr>
            <w:rFonts w:eastAsia="Times New Roman"/>
          </w:rPr>
          <w:t>16</w:t>
        </w:r>
        <w:r w:rsidR="00EF1053">
          <w:t xml:space="preserve"> yeast ABC</w:t>
        </w:r>
      </w:ins>
      <w:del w:id="91" w:author="Al B" w:date="2019-02-17T17:42:00Z">
        <w:r w:rsidR="00F1172F" w:rsidDel="00EF1053">
          <w:delText>ABC</w:delText>
        </w:r>
      </w:del>
      <w:r w:rsidR="00F1172F">
        <w:t xml:space="preserve"> transporters</w:t>
      </w:r>
      <w:r>
        <w:t xml:space="preserve">, </w:t>
      </w:r>
      <w:r w:rsidR="00F1172F">
        <w:t xml:space="preserve">involved in cellular efflux of small molecules, for which </w:t>
      </w:r>
      <w:r>
        <w:t xml:space="preserve">several </w:t>
      </w:r>
      <w:r w:rsidR="00175CD1">
        <w:t xml:space="preserve">informative </w:t>
      </w:r>
      <w:r>
        <w:t>higher-order genetic interactions</w:t>
      </w:r>
      <w:r w:rsidR="00175CD1">
        <w:t xml:space="preserve"> 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t xml:space="preserve">to </w:t>
      </w:r>
      <w:r w:rsidR="00F07CF5" w:rsidRPr="00F07CF5">
        <w:rPr>
          <w:rFonts w:eastAsia="Times New Roman"/>
        </w:rPr>
        <w:t xml:space="preserve">the entire set of 16 ABC transporters that have been implicated in multi-drug resistance.  </w:t>
      </w:r>
      <w:r>
        <w:rPr>
          <w:rFonts w:eastAsia="Times New Roman"/>
        </w:rPr>
        <w:t xml:space="preserve">By revealing </w:t>
      </w:r>
      <w:r w:rsidR="003E7C3E">
        <w:rPr>
          <w:rFonts w:eastAsia="Times New Roman"/>
        </w:rPr>
        <w:t>a</w:t>
      </w:r>
      <w:r w:rsidR="00515333">
        <w:rPr>
          <w:rFonts w:eastAsia="Times New Roman"/>
        </w:rPr>
        <w:t xml:space="preserve"> </w:t>
      </w:r>
      <w:ins w:id="92" w:author="Al B" w:date="2019-02-17T17:43:00Z">
        <w:r w:rsidR="00EF1053">
          <w:rPr>
            <w:rFonts w:eastAsia="Times New Roman"/>
          </w:rPr>
          <w:t>multi-knockout genetic</w:t>
        </w:r>
      </w:ins>
      <w:del w:id="93"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Pr>
          <w:rFonts w:eastAsia="Times New Roman"/>
        </w:rPr>
        <w:t xml:space="preserve">XGA </w:t>
      </w:r>
      <w:del w:id="94" w:author="Al B" w:date="2019-02-17T17:43:00Z">
        <w:r w:rsidDel="00E96950">
          <w:rPr>
            <w:rFonts w:eastAsia="Times New Roman"/>
          </w:rPr>
          <w:delText>y</w:delText>
        </w:r>
      </w:del>
      <w:proofErr w:type="spellStart"/>
      <w:ins w:id="95" w:author="Al B" w:date="2019-02-17T17:44:00Z">
        <w:r w:rsidR="00E96950">
          <w:rPr>
            <w:rFonts w:eastAsia="Times New Roman"/>
          </w:rPr>
          <w:t>uncovered</w:t>
        </w:r>
      </w:ins>
      <w:del w:id="96" w:author="Al B" w:date="2019-02-17T17:43:00Z">
        <w:r w:rsidDel="00E96950">
          <w:rPr>
            <w:rFonts w:eastAsia="Times New Roman"/>
          </w:rPr>
          <w:delText>ielded</w:delText>
        </w:r>
      </w:del>
      <w:ins w:id="97" w:author="Al B" w:date="2019-02-17T17:43:00Z">
        <w:r w:rsidR="00E96950">
          <w:rPr>
            <w:rFonts w:eastAsia="Times New Roman"/>
          </w:rPr>
          <w:t>u</w:t>
        </w:r>
      </w:ins>
      <w:proofErr w:type="spellEnd"/>
      <w:ins w:id="98" w:author="Al B" w:date="2019-02-17T17:44:00Z">
        <w:r w:rsidR="00E96950">
          <w:rPr>
            <w:rFonts w:eastAsia="Times New Roman"/>
          </w:rPr>
          <w:t xml:space="preserve"> many</w:t>
        </w:r>
      </w:ins>
      <w:r>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 xml:space="preserve">A neural network trained only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99" w:author="Al B" w:date="2019-02-17T17:45:00Z">
        <w:r w:rsidR="00E96950">
          <w:rPr>
            <w:rFonts w:eastAsia="Times New Roman"/>
          </w:rPr>
          <w:t>use them shed</w:t>
        </w:r>
      </w:ins>
      <w:del w:id="100" w:author="Al B" w:date="2019-02-17T17:45:00Z">
        <w:r w:rsidR="00687512" w:rsidDel="00E96950">
          <w:rPr>
            <w:rFonts w:eastAsia="Times New Roman"/>
          </w:rPr>
          <w:delText>shed</w:delText>
        </w:r>
      </w:del>
      <w:r w:rsidR="00687512">
        <w:rPr>
          <w:rFonts w:eastAsia="Times New Roman"/>
        </w:rPr>
        <w:t xml:space="preserve">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04C82D5B" w:rsidR="00C66E5A" w:rsidRPr="00FF3025" w:rsidRDefault="00C66E5A">
      <w:pPr>
        <w:jc w:val="both"/>
        <w:outlineLvl w:val="0"/>
        <w:rPr>
          <w:bCs/>
          <w:iCs/>
          <w:color w:val="000000" w:themeColor="text1"/>
        </w:rPr>
        <w:pPrChange w:id="101" w:author="Albi Celaj" w:date="2019-02-14T16:03:00Z">
          <w:pPr>
            <w:outlineLvl w:val="0"/>
          </w:pPr>
        </w:pPrChange>
      </w:pPr>
      <w:r w:rsidRPr="00FF3025">
        <w:rPr>
          <w:bCs/>
          <w:iCs/>
          <w:color w:val="000000" w:themeColor="text1"/>
        </w:rPr>
        <w:t xml:space="preserve">Here </w:t>
      </w:r>
      <w:r>
        <w:rPr>
          <w:bCs/>
          <w:iCs/>
          <w:color w:val="000000" w:themeColor="text1"/>
        </w:rPr>
        <w:t xml:space="preserve">we briefly describe the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C777B6B"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w:t>
      </w:r>
      <w:proofErr w:type="spellStart"/>
      <w:r>
        <w:rPr>
          <w:lang w:val="en-CA"/>
        </w:rPr>
        <w:t>segregants</w:t>
      </w:r>
      <w:proofErr w:type="spellEnd"/>
      <w:r>
        <w:rPr>
          <w:lang w:val="en-CA"/>
        </w:rPr>
        <w:t xml:space="preserve">’)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w:t>
      </w:r>
      <w:proofErr w:type="spellStart"/>
      <w:r>
        <w:rPr>
          <w:lang w:val="en-CA"/>
        </w:rPr>
        <w:t>segregant</w:t>
      </w:r>
      <w:proofErr w:type="spellEnd"/>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102" w:author="Albi Celaj"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103" w:author="Albi Celaj" w:date="2019-02-14T16:12:00Z">
        <w:r w:rsidR="00D32BE0" w:rsidDel="00301CD5">
          <w:rPr>
            <w:lang w:val="en-CA"/>
          </w:rPr>
          <w:delText>approaches based on</w:delText>
        </w:r>
      </w:del>
      <w:ins w:id="104" w:author="Albi Celaj"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105" w:author="Albi Celaj"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106" w:author="Albi Celaj"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861BF2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107" w:author="Albi Celaj"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proofErr w:type="spellStart"/>
      <w:r w:rsidR="00025615" w:rsidRPr="00233F15">
        <w:t>MAT</w:t>
      </w:r>
      <w:r w:rsidR="00025615" w:rsidRPr="00233F15">
        <w:rPr>
          <w:b/>
        </w:rPr>
        <w:t>a</w:t>
      </w:r>
      <w:proofErr w:type="spellEnd"/>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108" w:author="Albi Celaj" w:date="2019-02-14T16:21:00Z"/>
          <w:bCs/>
          <w:iCs/>
          <w:color w:val="000000" w:themeColor="text1"/>
          <w:lang w:val="en-CA"/>
        </w:rPr>
      </w:pPr>
    </w:p>
    <w:p w14:paraId="3755FDDD" w14:textId="6EDAB771" w:rsidR="001C5AE9" w:rsidRDefault="001C5AE9" w:rsidP="00DB0ED8">
      <w:pPr>
        <w:jc w:val="both"/>
        <w:rPr>
          <w:ins w:id="109" w:author="Albi Celaj" w:date="2019-02-14T16:21:00Z"/>
          <w:bCs/>
          <w:iCs/>
          <w:color w:val="000000" w:themeColor="text1"/>
          <w:lang w:val="en-CA"/>
        </w:rPr>
      </w:pPr>
      <w:ins w:id="110" w:author="Albi Celaj" w:date="2019-02-14T16:21:00Z">
        <w:r w:rsidRPr="001C5AE9">
          <w:rPr>
            <w:bCs/>
            <w:iCs/>
            <w:color w:val="000000" w:themeColor="text1"/>
            <w:highlight w:val="yellow"/>
            <w:lang w:val="en-CA"/>
            <w:rPrChange w:id="111" w:author="Albi Celaj"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112"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11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113"/>
      <w:r w:rsidR="001F0493">
        <w:rPr>
          <w:rStyle w:val="CommentReference"/>
          <w:rFonts w:asciiTheme="minorHAnsi" w:hAnsiTheme="minorHAnsi" w:cstheme="minorBidi"/>
        </w:rPr>
        <w:commentReference w:id="113"/>
      </w:r>
      <w:ins w:id="114"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115" w:author="Albi Celaj" w:date="2019-01-30T18:23:00Z"/>
          <w:color w:val="000000"/>
        </w:rPr>
      </w:pPr>
    </w:p>
    <w:p w14:paraId="3E62D42F" w14:textId="77777777" w:rsidR="006A4E7C" w:rsidRDefault="006A4E7C" w:rsidP="00982721">
      <w:pPr>
        <w:jc w:val="both"/>
        <w:outlineLvl w:val="0"/>
        <w:rPr>
          <w:ins w:id="116"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6FF072E0" w14:textId="7A25CB4D"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We found 62 resistance</w:t>
      </w:r>
      <w:r w:rsidR="002F580B">
        <w:rPr>
          <w:color w:val="000000"/>
        </w:rPr>
        <w:t xml:space="preserve">-knockout associations that were reproducible in both </w:t>
      </w:r>
      <w:proofErr w:type="spellStart"/>
      <w:r w:rsidR="00957B44" w:rsidRPr="00137983">
        <w:rPr>
          <w:color w:val="000000"/>
        </w:rPr>
        <w:t>MAT</w:t>
      </w:r>
      <w:r w:rsidR="00957B44" w:rsidRPr="00137983">
        <w:rPr>
          <w:b/>
          <w:color w:val="000000"/>
        </w:rPr>
        <w:t>a</w:t>
      </w:r>
      <w:proofErr w:type="spellEnd"/>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S</w:t>
      </w:r>
      <w:r w:rsidR="0076142C">
        <w:rPr>
          <w:color w:val="000000"/>
        </w:rPr>
        <w:t>3A</w:t>
      </w:r>
      <w:r w:rsidR="00957B44" w:rsidRPr="00FB55DF">
        <w:rPr>
          <w:color w:val="000000"/>
        </w:rPr>
        <w:t xml:space="preserve">,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76142C">
        <w:rPr>
          <w:color w:val="000000"/>
        </w:rPr>
        <w:t>B</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S</w:t>
      </w:r>
      <w:r w:rsidR="001257E9">
        <w:rPr>
          <w:color w:val="000000"/>
        </w:rPr>
        <w:t>3A</w:t>
      </w:r>
      <w:r w:rsidR="00031519" w:rsidRPr="00FB55DF">
        <w:rPr>
          <w:color w:val="000000"/>
        </w:rPr>
        <w:t xml:space="preserve">; </w:t>
      </w:r>
      <w:commentRangeStart w:id="117"/>
      <w:r w:rsidR="00031519" w:rsidRPr="00FB55DF">
        <w:rPr>
          <w:color w:val="000000"/>
        </w:rPr>
        <w:t>Data S7</w:t>
      </w:r>
      <w:commentRangeEnd w:id="117"/>
      <w:r w:rsidR="00031519">
        <w:rPr>
          <w:color w:val="000000"/>
        </w:rPr>
        <w:t>)</w:t>
      </w:r>
      <w:r w:rsidR="00031519">
        <w:rPr>
          <w:rStyle w:val="CommentReference"/>
          <w:rFonts w:asciiTheme="minorHAnsi" w:hAnsiTheme="minorHAnsi" w:cstheme="minorBidi"/>
        </w:rPr>
        <w:commentReference w:id="117"/>
      </w:r>
      <w:r w:rsidR="00031519" w:rsidRPr="00FB55DF">
        <w:rPr>
          <w:color w:val="000000"/>
        </w:rPr>
        <w:t xml:space="preserve">.  </w:t>
      </w:r>
    </w:p>
    <w:p w14:paraId="43D5E3B3" w14:textId="521DFEE9" w:rsidR="00B21BC2" w:rsidRDefault="00C0459F" w:rsidP="00B21BC2">
      <w:pPr>
        <w:widowControl w:val="0"/>
        <w:autoSpaceDE w:val="0"/>
        <w:autoSpaceDN w:val="0"/>
        <w:adjustRightInd w:val="0"/>
        <w:spacing w:before="240"/>
        <w:jc w:val="both"/>
        <w:rPr>
          <w:color w:val="000000"/>
        </w:rPr>
      </w:pPr>
      <w:r>
        <w:rPr>
          <w:color w:val="000000"/>
        </w:rPr>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 xml:space="preserve">profiles showed striking correspondence when calculated separately for </w:t>
      </w:r>
      <w:proofErr w:type="spellStart"/>
      <w:r w:rsidR="00B21BC2">
        <w:rPr>
          <w:color w:val="000000"/>
        </w:rPr>
        <w:t>MAT</w:t>
      </w:r>
      <w:r w:rsidR="00B21BC2">
        <w:rPr>
          <w:b/>
          <w:color w:val="000000"/>
        </w:rPr>
        <w:t>a</w:t>
      </w:r>
      <w:proofErr w:type="spellEnd"/>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w:t>
      </w:r>
      <w:proofErr w:type="spellStart"/>
      <w:r w:rsidR="00B21BC2">
        <w:rPr>
          <w:color w:val="000000"/>
        </w:rPr>
        <w:t>camptothecin</w:t>
      </w:r>
      <w:proofErr w:type="spellEnd"/>
      <w:r w:rsidR="00B21BC2">
        <w:rPr>
          <w:color w:val="000000"/>
        </w:rPr>
        <w:t xml:space="preserve"> </w:t>
      </w:r>
      <w:r w:rsidR="00B21BC2">
        <w:rPr>
          <w:color w:val="000000"/>
        </w:rPr>
        <w:lastRenderedPageBreak/>
        <w:t xml:space="preserve">and ketoconazole had a very </w:t>
      </w:r>
      <w:proofErr w:type="gramStart"/>
      <w:r w:rsidR="00B21BC2">
        <w:rPr>
          <w:color w:val="000000"/>
        </w:rPr>
        <w:t>high profile</w:t>
      </w:r>
      <w:proofErr w:type="gramEnd"/>
      <w:r w:rsidR="00B21BC2">
        <w:rPr>
          <w:color w:val="000000"/>
        </w:rPr>
        <w:t xml:space="preserve"> correlation of r </w:t>
      </w:r>
      <w:r w:rsidR="00B21BC2" w:rsidRPr="008009D6">
        <w:rPr>
          <w:color w:val="000000"/>
        </w:rPr>
        <w:t>≥</w:t>
      </w:r>
      <w:r w:rsidR="00B21BC2">
        <w:rPr>
          <w:color w:val="000000"/>
        </w:rPr>
        <w:t xml:space="preserve"> 0.99 (Figure 2A).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12E629E6" w:rsidR="00025615" w:rsidRPr="00632235" w:rsidRDefault="008278B1" w:rsidP="00623E34">
      <w:pPr>
        <w:widowControl w:val="0"/>
        <w:autoSpaceDE w:val="0"/>
        <w:autoSpaceDN w:val="0"/>
        <w:adjustRightInd w:val="0"/>
        <w:spacing w:before="240"/>
        <w:jc w:val="both"/>
        <w:rPr>
          <w:color w:val="000000"/>
        </w:rPr>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proofErr w:type="spellStart"/>
      <w:r w:rsidR="00524E8E">
        <w:rPr>
          <w:color w:val="000000"/>
        </w:rPr>
        <w:t>MAT</w:t>
      </w:r>
      <w:r w:rsidR="00524E8E">
        <w:rPr>
          <w:b/>
          <w:color w:val="000000"/>
        </w:rPr>
        <w:t>a</w:t>
      </w:r>
      <w:proofErr w:type="spellEnd"/>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22E221DE" w:rsidR="00DB0ED8" w:rsidRPr="00D66545" w:rsidRDefault="00871C99" w:rsidP="00DB0ED8">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(Figure 2D</w:t>
      </w:r>
      <w:r w:rsidR="00D85E82">
        <w:rPr>
          <w:color w:val="000000"/>
        </w:rPr>
        <w:t xml:space="preserve"> and S</w:t>
      </w:r>
      <w:r w:rsidR="00202E46">
        <w:rPr>
          <w:color w:val="000000"/>
        </w:rPr>
        <w:t>6</w:t>
      </w:r>
      <w:r w:rsidR="00D85E82">
        <w:rPr>
          <w:color w:val="000000"/>
        </w:rPr>
        <w:t>)</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could capture </w:t>
      </w:r>
      <w:r w:rsidR="00B050DC">
        <w:rPr>
          <w:color w:val="000000"/>
        </w:rPr>
        <w:t xml:space="preserve">several </w:t>
      </w:r>
      <w:r w:rsidR="00160012">
        <w:rPr>
          <w:color w:val="000000"/>
        </w:rPr>
        <w:t>previously-reported relationships between ABC tra</w:t>
      </w:r>
      <w:r w:rsidR="00956CAB">
        <w:rPr>
          <w:color w:val="000000"/>
        </w:rPr>
        <w:t>nsporter knockouts</w:t>
      </w:r>
      <w:r w:rsidR="00160012">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625FBDC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 xml:space="preserve">under </w:t>
      </w:r>
      <w:proofErr w:type="spellStart"/>
      <w:r w:rsidR="00DB0ED8" w:rsidRPr="00D66545">
        <w:rPr>
          <w:color w:val="000000"/>
        </w:rPr>
        <w:t>camptothecin</w:t>
      </w:r>
      <w:proofErr w:type="spellEnd"/>
      <w:r w:rsidR="00DB0ED8" w:rsidRPr="00D66545">
        <w:rPr>
          <w:color w:val="000000"/>
        </w:rPr>
        <w:t xml:space="preserve"> (</w:t>
      </w:r>
      <w:r w:rsidR="00DB0ED8">
        <w:rPr>
          <w:color w:val="000000"/>
        </w:rPr>
        <w:t xml:space="preserve">Figure </w:t>
      </w:r>
      <w:r w:rsidR="00202E46" w:rsidRPr="00D66545">
        <w:rPr>
          <w:color w:val="000000"/>
        </w:rPr>
        <w:t>S</w:t>
      </w:r>
      <w:r w:rsidR="00202E46">
        <w:rPr>
          <w:color w:val="000000"/>
        </w:rPr>
        <w:t>6</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xml:space="preserve">, </w:t>
      </w:r>
      <w:r w:rsidR="00202E46" w:rsidRPr="00D66545">
        <w:rPr>
          <w:color w:val="000000"/>
        </w:rPr>
        <w:t>S</w:t>
      </w:r>
      <w:r w:rsidR="00202E46">
        <w:rPr>
          <w:color w:val="000000"/>
        </w:rPr>
        <w:t>6</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w:t>
      </w:r>
      <w:r w:rsidR="00202E46">
        <w:rPr>
          <w:color w:val="000000"/>
          <w:lang w:val="en-CA"/>
        </w:rPr>
        <w:t>bottom</w:t>
      </w:r>
      <w:r w:rsidR="00DB0ED8">
        <w:rPr>
          <w:color w:val="000000"/>
          <w:lang w:val="en-CA"/>
        </w:rPr>
        <w:t xml:space="preserve">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w:t>
      </w:r>
      <w:r w:rsidR="0020497C">
        <w:rPr>
          <w:color w:val="000000"/>
          <w:lang w:val="en-CA"/>
        </w:rPr>
        <w:t>5</w:t>
      </w:r>
      <w:r w:rsidR="00DB0ED8">
        <w:rPr>
          <w:color w:val="000000"/>
          <w:lang w:val="en-CA"/>
        </w:rPr>
        <w:t xml:space="preserve">).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lastRenderedPageBreak/>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w:t>
      </w:r>
      <w:proofErr w:type="spellStart"/>
      <w:r w:rsidR="00977FF3">
        <w:rPr>
          <w:bCs/>
          <w:iCs/>
          <w:color w:val="000000" w:themeColor="text1"/>
        </w:rPr>
        <w:t>bisantrene</w:t>
      </w:r>
      <w:proofErr w:type="spellEnd"/>
      <w:r w:rsidR="00977FF3">
        <w:rPr>
          <w:bCs/>
          <w:iCs/>
          <w:color w:val="000000" w:themeColor="text1"/>
        </w:rPr>
        <w:t xml:space="preserv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0E00B9C4" w:rsidR="00DB0ED8" w:rsidRPr="001C1222" w:rsidRDefault="00892B07" w:rsidP="00DB0ED8">
      <w:pPr>
        <w:pStyle w:val="NormalWeb"/>
        <w:jc w:val="both"/>
        <w:rPr>
          <w:bCs/>
          <w:iCs/>
          <w:color w:val="000000" w:themeColor="text1"/>
        </w:rPr>
      </w:pPr>
      <w:r>
        <w:rPr>
          <w:bCs/>
          <w:iCs/>
          <w:color w:val="000000" w:themeColor="text1"/>
        </w:rPr>
        <w:t>C</w:t>
      </w:r>
      <w:commentRangeStart w:id="118"/>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118"/>
      <w:r w:rsidR="00DB0ED8">
        <w:rPr>
          <w:rStyle w:val="CommentReference"/>
          <w:rFonts w:asciiTheme="minorHAnsi" w:hAnsiTheme="minorHAnsi" w:cstheme="minorBidi"/>
        </w:rPr>
        <w:commentReference w:id="118"/>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r w:rsidR="008D5D75">
        <w:rPr>
          <w:bCs/>
          <w:iCs/>
          <w:color w:val="000000" w:themeColor="text1"/>
        </w:rPr>
        <w:t xml:space="preserve">negative </w:t>
      </w:r>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040A5669" w:rsidR="00DB0ED8" w:rsidRDefault="00DB0ED8" w:rsidP="00295BCD">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reasoned </w:t>
      </w:r>
      <w:r w:rsidR="00695D3C">
        <w:rPr>
          <w:bCs/>
          <w:iCs/>
          <w:color w:val="000000" w:themeColor="text1"/>
        </w:rPr>
        <w:t xml:space="preserve">(without benefit of computational modeling) </w:t>
      </w:r>
      <w:r>
        <w:rPr>
          <w:bCs/>
          <w:iCs/>
          <w:color w:val="000000" w:themeColor="text1"/>
        </w:rPr>
        <w:t xml:space="preserve">a set of transporter genes </w:t>
      </w:r>
      <w:r w:rsidR="00695D3C">
        <w:rPr>
          <w:bCs/>
          <w:iCs/>
          <w:color w:val="000000" w:themeColor="text1"/>
        </w:rPr>
        <w:t xml:space="preserve">showing either single-gene effects or within-set negative genetic interactions </w:t>
      </w:r>
      <w:r>
        <w:rPr>
          <w:bCs/>
          <w:iCs/>
          <w:color w:val="000000" w:themeColor="text1"/>
        </w:rPr>
        <w:t xml:space="preserve">suggests that each transporter is independently capable of drug efflux.  </w:t>
      </w:r>
      <w:r>
        <w:rPr>
          <w:bCs/>
          <w:iCs/>
          <w:color w:val="000000" w:themeColor="text1"/>
        </w:rPr>
        <w:lastRenderedPageBreak/>
        <w:t xml:space="preserve">Similarly, the manual application of classical epistasis analysis </w:t>
      </w:r>
      <w:r w:rsidR="00695D3C">
        <w:rPr>
          <w:bCs/>
          <w:iCs/>
          <w:color w:val="000000" w:themeColor="text1"/>
        </w:rPr>
        <w:t xml:space="preserve">in other situations </w:t>
      </w:r>
      <w:r>
        <w:rPr>
          <w:bCs/>
          <w:iCs/>
          <w:color w:val="000000" w:themeColor="text1"/>
        </w:rPr>
        <w:t xml:space="preserve">might lead us to conclude that the presence of one transporter can </w:t>
      </w:r>
      <w:r w:rsidR="00695D3C">
        <w:rPr>
          <w:bCs/>
          <w:iCs/>
          <w:color w:val="000000" w:themeColor="text1"/>
        </w:rPr>
        <w:t xml:space="preserve">positively </w:t>
      </w:r>
      <w:r>
        <w:rPr>
          <w:bCs/>
          <w:iCs/>
          <w:color w:val="000000" w:themeColor="text1"/>
        </w:rPr>
        <w:t xml:space="preserve">or </w:t>
      </w:r>
      <w:r w:rsidR="00695D3C">
        <w:rPr>
          <w:bCs/>
          <w:iCs/>
          <w:color w:val="000000" w:themeColor="text1"/>
        </w:rPr>
        <w:t xml:space="preserve">negatively influence the activity of </w:t>
      </w:r>
      <w:r>
        <w:rPr>
          <w:bCs/>
          <w:iCs/>
          <w:color w:val="000000" w:themeColor="text1"/>
        </w:rPr>
        <w:t xml:space="preserve">another.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0DEF791" w14:textId="77777777" w:rsidR="00755D10"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119"/>
      <w:commentRangeStart w:id="120"/>
      <w:r w:rsidRPr="001D524E">
        <w:rPr>
          <w:b/>
          <w:bCs/>
          <w:i/>
          <w:iCs/>
          <w:color w:val="000000" w:themeColor="text1"/>
        </w:rPr>
        <w:t>E</w:t>
      </w:r>
      <w:commentRangeEnd w:id="119"/>
      <w:r>
        <w:rPr>
          <w:rStyle w:val="CommentReference"/>
          <w:rFonts w:asciiTheme="minorHAnsi" w:hAnsiTheme="minorHAnsi" w:cstheme="minorBidi"/>
        </w:rPr>
        <w:commentReference w:id="119"/>
      </w:r>
      <w:commentRangeEnd w:id="120"/>
      <w:r>
        <w:rPr>
          <w:rStyle w:val="CommentReference"/>
          <w:rFonts w:asciiTheme="minorHAnsi" w:hAnsiTheme="minorHAnsi" w:cstheme="minorBidi"/>
        </w:rPr>
        <w:commentReference w:id="120"/>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Methods).  The cost function that was used to optimize network weights contained a penalty which acts to limit the number of non-zero weights, and has the effect of favoring more parsimonious models (Methods, Figure S</w:t>
      </w:r>
      <w:r w:rsidR="000518E2">
        <w:rPr>
          <w:bCs/>
          <w:iCs/>
          <w:color w:val="000000" w:themeColor="text1"/>
        </w:rPr>
        <w:t>7</w:t>
      </w:r>
      <w:r>
        <w:rPr>
          <w:bCs/>
          <w:iCs/>
          <w:color w:val="000000" w:themeColor="text1"/>
        </w:rPr>
        <w:t xml:space="preserve">A-B). </w:t>
      </w:r>
      <w:commentRangeStart w:id="121"/>
      <w:commentRangeStart w:id="122"/>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21"/>
      <w:r>
        <w:rPr>
          <w:rStyle w:val="CommentReference"/>
          <w:rFonts w:asciiTheme="minorHAnsi" w:hAnsiTheme="minorHAnsi" w:cstheme="minorBidi"/>
        </w:rPr>
        <w:commentReference w:id="121"/>
      </w:r>
      <w:commentRangeEnd w:id="122"/>
      <w:r>
        <w:rPr>
          <w:rStyle w:val="CommentReference"/>
          <w:rFonts w:asciiTheme="minorHAnsi" w:hAnsiTheme="minorHAnsi" w:cstheme="minorBidi"/>
        </w:rPr>
        <w:commentReference w:id="122"/>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B31A081"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DD7C19">
        <w:rPr>
          <w:bCs/>
          <w:iCs/>
          <w:color w:val="000000" w:themeColor="text1"/>
        </w:rPr>
        <w:t>85</w:t>
      </w:r>
      <w:r>
        <w:rPr>
          <w:bCs/>
          <w:iCs/>
          <w:color w:val="000000" w:themeColor="text1"/>
        </w:rPr>
        <w:t>,</w:t>
      </w:r>
      <w:r w:rsidR="00DD7C19">
        <w:rPr>
          <w:bCs/>
          <w:iCs/>
          <w:color w:val="000000" w:themeColor="text1"/>
        </w:rPr>
        <w:t>632</w:t>
      </w:r>
      <w:r>
        <w:rPr>
          <w:bCs/>
          <w:iCs/>
          <w:color w:val="000000" w:themeColor="text1"/>
        </w:rPr>
        <w:t xml:space="preserve"> training examples (</w:t>
      </w:r>
      <w:r w:rsidR="00DD7C19">
        <w:rPr>
          <w:bCs/>
          <w:iCs/>
          <w:color w:val="000000" w:themeColor="text1"/>
        </w:rPr>
        <w:t>5</w:t>
      </w:r>
      <w:r>
        <w:rPr>
          <w:bCs/>
          <w:iCs/>
          <w:color w:val="000000" w:themeColor="text1"/>
        </w:rPr>
        <w:t>,</w:t>
      </w:r>
      <w:r w:rsidR="00DD7C19">
        <w:rPr>
          <w:bCs/>
          <w:iCs/>
          <w:color w:val="000000" w:themeColor="text1"/>
        </w:rPr>
        <w:t>352</w:t>
      </w:r>
      <w:r>
        <w:rPr>
          <w:bCs/>
          <w:iCs/>
          <w:color w:val="000000" w:themeColor="text1"/>
        </w:rPr>
        <w:t xml:space="preserve"> </w:t>
      </w:r>
      <w:r w:rsidR="00DD7C19">
        <w:rPr>
          <w:bCs/>
          <w:iCs/>
          <w:color w:val="000000" w:themeColor="text1"/>
        </w:rPr>
        <w:t>strains</w:t>
      </w:r>
      <w:r>
        <w:rPr>
          <w:bCs/>
          <w:iCs/>
          <w:color w:val="000000" w:themeColor="text1"/>
        </w:rPr>
        <w:t xml:space="preserve">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123"/>
      <w:commentRangeStart w:id="124"/>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23"/>
      <w:r w:rsidR="00E270DE">
        <w:rPr>
          <w:rStyle w:val="CommentReference"/>
          <w:rFonts w:asciiTheme="minorHAnsi" w:hAnsiTheme="minorHAnsi" w:cstheme="minorBidi"/>
        </w:rPr>
        <w:commentReference w:id="123"/>
      </w:r>
      <w:commentRangeEnd w:id="124"/>
      <w:r w:rsidR="00E270DE">
        <w:rPr>
          <w:rStyle w:val="CommentReference"/>
          <w:rFonts w:asciiTheme="minorHAnsi" w:hAnsiTheme="minorHAnsi" w:cstheme="minorBidi"/>
        </w:rPr>
        <w:commentReference w:id="124"/>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25"/>
      <w:commentRangeStart w:id="126"/>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25"/>
      <w:r w:rsidR="00E270DE">
        <w:rPr>
          <w:rStyle w:val="CommentReference"/>
          <w:rFonts w:asciiTheme="minorHAnsi" w:hAnsiTheme="minorHAnsi" w:cstheme="minorBidi"/>
        </w:rPr>
        <w:commentReference w:id="125"/>
      </w:r>
      <w:commentRangeEnd w:id="126"/>
    </w:p>
    <w:p w14:paraId="4526DE39" w14:textId="77777777" w:rsidR="00755D10" w:rsidRDefault="00755D10" w:rsidP="00E270DE">
      <w:pPr>
        <w:jc w:val="both"/>
        <w:rPr>
          <w:ins w:id="127"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26"/>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128" w:author="Albi Celaj" w:date="2019-02-06T12:17:00Z">
        <w:r w:rsidR="00091FB5" w:rsidDel="003E0768">
          <w:rPr>
            <w:bCs/>
            <w:iCs/>
            <w:color w:val="000000" w:themeColor="text1"/>
          </w:rPr>
          <w:delText xml:space="preserve">showed negative </w:delText>
        </w:r>
      </w:del>
      <w:r w:rsidR="00091FB5">
        <w:rPr>
          <w:bCs/>
          <w:iCs/>
          <w:color w:val="000000" w:themeColor="text1"/>
        </w:rPr>
        <w:t>influence values</w:t>
      </w:r>
      <w:ins w:id="129" w:author="Albi Celaj"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 xml:space="preserve">Snq2 </w:t>
      </w:r>
      <w:r w:rsidR="00414F35" w:rsidRPr="00920853">
        <w:rPr>
          <w:bCs/>
          <w:iCs/>
          <w:color w:val="000000" w:themeColor="text1"/>
        </w:rPr>
        <w:lastRenderedPageBreak/>
        <w:t>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proofErr w:type="gramStart"/>
      <w:r w:rsidR="00213DF7">
        <w:rPr>
          <w:bCs/>
          <w:iCs/>
          <w:color w:val="000000" w:themeColor="text1"/>
        </w:rPr>
        <w:t>weights</w:t>
      </w:r>
      <w:proofErr w:type="gramEnd"/>
      <w:r w:rsidR="00213DF7">
        <w:rPr>
          <w:bCs/>
          <w:iCs/>
          <w:color w:val="000000" w:themeColor="text1"/>
        </w:rPr>
        <w:t xml:space="preserve">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AAA4D81"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r w:rsidR="000518E2">
        <w:rPr>
          <w:bCs/>
          <w:iCs/>
          <w:color w:val="000000" w:themeColor="text1"/>
        </w:rPr>
        <w:t>8</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130"/>
      <w:r w:rsidR="00CA6A9E">
        <w:rPr>
          <w:bCs/>
          <w:iCs/>
          <w:color w:val="000000" w:themeColor="text1"/>
        </w:rPr>
        <w:t>factor (</w:t>
      </w:r>
      <w:commentRangeEnd w:id="130"/>
      <w:r w:rsidR="004452EF">
        <w:rPr>
          <w:bCs/>
          <w:iCs/>
          <w:color w:val="000000" w:themeColor="text1"/>
        </w:rPr>
        <w:t xml:space="preserve">Figure </w:t>
      </w:r>
      <w:commentRangeStart w:id="131"/>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31"/>
      <w:r w:rsidR="00D610F0">
        <w:rPr>
          <w:rStyle w:val="CommentReference"/>
          <w:rFonts w:asciiTheme="minorHAnsi" w:hAnsiTheme="minorHAnsi" w:cstheme="minorBidi"/>
        </w:rPr>
        <w:commentReference w:id="131"/>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30"/>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19B70C68" w:rsidR="009D671D" w:rsidRPr="00FB3B33" w:rsidRDefault="004726E4" w:rsidP="00AD5A33">
      <w:pPr>
        <w:jc w:val="both"/>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w:t>
      </w:r>
      <w:r w:rsidR="00955557">
        <w:rPr>
          <w:color w:val="000000"/>
        </w:rPr>
        <w:t>A, bottom panel</w:t>
      </w:r>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p>
    <w:p w14:paraId="3FC17CED" w14:textId="77777777" w:rsidR="004726E4" w:rsidRDefault="004726E4" w:rsidP="004726E4">
      <w:pPr>
        <w:widowControl w:val="0"/>
        <w:autoSpaceDE w:val="0"/>
        <w:autoSpaceDN w:val="0"/>
        <w:adjustRightInd w:val="0"/>
        <w:jc w:val="both"/>
        <w:rPr>
          <w:color w:val="000000"/>
        </w:rPr>
      </w:pPr>
    </w:p>
    <w:p w14:paraId="1A882488" w14:textId="3B6957C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7C8A107A"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509D994C"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proofErr w:type="gramStart"/>
      <w:r w:rsidR="001421B9">
        <w:rPr>
          <w:bCs/>
          <w:iCs/>
          <w:color w:val="000000" w:themeColor="text1"/>
        </w:rPr>
        <w:t>0.9 fold</w:t>
      </w:r>
      <w:proofErr w:type="gramEnd"/>
      <w:r w:rsidR="001421B9">
        <w:rPr>
          <w:bCs/>
          <w:iCs/>
          <w:color w:val="000000" w:themeColor="text1"/>
        </w:rPr>
        <w:t xml:space="preserve">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w:t>
      </w:r>
      <w:r w:rsidR="003766DE">
        <w:rPr>
          <w:bCs/>
          <w:iCs/>
          <w:color w:val="000000" w:themeColor="text1"/>
        </w:rPr>
        <w:lastRenderedPageBreak/>
        <w:t xml:space="preserve">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32" w:name="_Hlk530662605"/>
      <w:r w:rsidR="00627DF3">
        <w:rPr>
          <w:bCs/>
          <w:i/>
          <w:iCs/>
          <w:color w:val="000000" w:themeColor="text1"/>
        </w:rPr>
        <w:t>pdr5∆yor1∆</w:t>
      </w:r>
      <w:r w:rsidR="00627DF3">
        <w:rPr>
          <w:bCs/>
          <w:iCs/>
          <w:color w:val="000000" w:themeColor="text1"/>
        </w:rPr>
        <w:t xml:space="preserve">, </w:t>
      </w:r>
      <w:bookmarkEnd w:id="132"/>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 xml:space="preserve">model, in which heterodimerization of Pdr5 and Snq2 transporters draws subunits away from the </w:t>
      </w:r>
      <w:proofErr w:type="spellStart"/>
      <w:r w:rsidR="00A97DF6">
        <w:rPr>
          <w:bCs/>
          <w:iCs/>
          <w:color w:val="000000" w:themeColor="text1"/>
        </w:rPr>
        <w:t>homodimeric</w:t>
      </w:r>
      <w:proofErr w:type="spellEnd"/>
      <w:r w:rsidR="00A97DF6">
        <w:rPr>
          <w:bCs/>
          <w:iCs/>
          <w:color w:val="000000" w:themeColor="text1"/>
        </w:rPr>
        <w:t xml:space="preserve">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33"/>
      <w:commentRangeStart w:id="134"/>
      <w:r w:rsidRPr="00233F15">
        <w:rPr>
          <w:b/>
          <w:bCs/>
          <w:iCs/>
          <w:color w:val="000000" w:themeColor="text1"/>
          <w:sz w:val="28"/>
        </w:rPr>
        <w:t>Discussion</w:t>
      </w:r>
      <w:commentRangeEnd w:id="133"/>
      <w:r w:rsidR="009833C3">
        <w:rPr>
          <w:rStyle w:val="CommentReference"/>
          <w:rFonts w:asciiTheme="minorHAnsi" w:hAnsiTheme="minorHAnsi" w:cstheme="minorBidi"/>
        </w:rPr>
        <w:commentReference w:id="133"/>
      </w:r>
      <w:commentRangeEnd w:id="134"/>
      <w:r w:rsidR="00F1038E">
        <w:rPr>
          <w:rStyle w:val="CommentReference"/>
          <w:rFonts w:asciiTheme="minorHAnsi" w:hAnsiTheme="minorHAnsi" w:cstheme="minorBidi"/>
        </w:rPr>
        <w:commentReference w:id="134"/>
      </w:r>
    </w:p>
    <w:p w14:paraId="239661A5" w14:textId="6D187349" w:rsidR="00BF1A95" w:rsidRDefault="00BA1670" w:rsidP="00EC4D8F">
      <w:pPr>
        <w:jc w:val="both"/>
        <w:outlineLvl w:val="0"/>
        <w:rPr>
          <w:ins w:id="135" w:author="Albi Celaj" w:date="2019-02-15T11:19:00Z"/>
          <w:bCs/>
          <w:iCs/>
          <w:color w:val="000000" w:themeColor="text1"/>
        </w:rPr>
      </w:pPr>
      <w:r>
        <w:rPr>
          <w:bCs/>
          <w:iCs/>
          <w:color w:val="000000" w:themeColor="text1"/>
        </w:rPr>
        <w:t xml:space="preserve">Here we </w:t>
      </w:r>
      <w:ins w:id="136" w:author="Albi Celaj" w:date="2019-02-14T16:29:00Z">
        <w:r w:rsidR="00456B1D">
          <w:rPr>
            <w:bCs/>
            <w:iCs/>
            <w:color w:val="000000" w:themeColor="text1"/>
          </w:rPr>
          <w:t>p</w:t>
        </w:r>
      </w:ins>
      <w:ins w:id="137" w:author="Albi Celaj" w:date="2019-02-14T16:30:00Z">
        <w:r w:rsidR="00456B1D">
          <w:rPr>
            <w:bCs/>
            <w:iCs/>
            <w:color w:val="000000" w:themeColor="text1"/>
          </w:rPr>
          <w:t>resented</w:t>
        </w:r>
      </w:ins>
      <w:del w:id="138" w:author="Albi Celaj"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139" w:author="Albi Celaj" w:date="2019-02-14T16:25:00Z">
        <w:r w:rsidR="00456B1D">
          <w:rPr>
            <w:bCs/>
            <w:iCs/>
            <w:color w:val="000000" w:themeColor="text1"/>
          </w:rPr>
          <w:t>, an extension of the SGA approach</w:t>
        </w:r>
      </w:ins>
      <w:ins w:id="140" w:author="Albi Celaj" w:date="2019-02-14T16:31:00Z">
        <w:r w:rsidR="00456B1D">
          <w:rPr>
            <w:bCs/>
            <w:iCs/>
            <w:color w:val="000000" w:themeColor="text1"/>
          </w:rPr>
          <w:t>,</w:t>
        </w:r>
      </w:ins>
      <w:ins w:id="141" w:author="Albi Celaj" w:date="2019-02-14T16:25:00Z">
        <w:r w:rsidR="00BF1A95">
          <w:rPr>
            <w:bCs/>
            <w:iCs/>
            <w:color w:val="000000" w:themeColor="text1"/>
          </w:rPr>
          <w:t xml:space="preserve"> that </w:t>
        </w:r>
      </w:ins>
      <w:ins w:id="142" w:author="Albi Celaj" w:date="2019-02-15T11:26:00Z">
        <w:r w:rsidR="00BF1A95">
          <w:rPr>
            <w:bCs/>
            <w:iCs/>
            <w:color w:val="000000" w:themeColor="text1"/>
          </w:rPr>
          <w:t>enables</w:t>
        </w:r>
      </w:ins>
      <w:ins w:id="143" w:author="Albi Celaj" w:date="2019-02-14T16:25:00Z">
        <w:r w:rsidR="00456B1D">
          <w:rPr>
            <w:bCs/>
            <w:iCs/>
            <w:color w:val="000000" w:themeColor="text1"/>
          </w:rPr>
          <w:t xml:space="preserve"> </w:t>
        </w:r>
      </w:ins>
      <w:ins w:id="144" w:author="Albi Celaj" w:date="2019-02-14T16:34:00Z">
        <w:r w:rsidR="00456B1D">
          <w:rPr>
            <w:bCs/>
            <w:iCs/>
            <w:color w:val="000000" w:themeColor="text1"/>
          </w:rPr>
          <w:t xml:space="preserve">systematic </w:t>
        </w:r>
      </w:ins>
      <w:ins w:id="145" w:author="Albi Celaj" w:date="2019-02-14T16:25:00Z">
        <w:r w:rsidR="00456B1D">
          <w:rPr>
            <w:bCs/>
            <w:iCs/>
            <w:color w:val="000000" w:themeColor="text1"/>
          </w:rPr>
          <w:t>high-order genetic analysis</w:t>
        </w:r>
      </w:ins>
      <w:ins w:id="146" w:author="Albi Celaj" w:date="2019-02-15T11:18:00Z">
        <w:r w:rsidR="005D00C0">
          <w:rPr>
            <w:bCs/>
            <w:iCs/>
            <w:color w:val="000000" w:themeColor="text1"/>
          </w:rPr>
          <w:t xml:space="preserve"> </w:t>
        </w:r>
      </w:ins>
      <w:ins w:id="147" w:author="Albi Celaj" w:date="2019-02-14T16:28:00Z">
        <w:r w:rsidR="00456B1D">
          <w:rPr>
            <w:bCs/>
            <w:iCs/>
            <w:color w:val="000000" w:themeColor="text1"/>
          </w:rPr>
          <w:t xml:space="preserve">by engineering </w:t>
        </w:r>
      </w:ins>
      <w:ins w:id="148" w:author="Albi Celaj" w:date="2019-02-14T16:30:00Z">
        <w:r w:rsidR="00456B1D">
          <w:rPr>
            <w:bCs/>
            <w:iCs/>
            <w:color w:val="000000" w:themeColor="text1"/>
          </w:rPr>
          <w:t xml:space="preserve">polygenic </w:t>
        </w:r>
      </w:ins>
      <w:ins w:id="149" w:author="Albi Celaj" w:date="2019-02-14T16:32:00Z">
        <w:r w:rsidR="00456B1D">
          <w:rPr>
            <w:bCs/>
            <w:iCs/>
            <w:color w:val="000000" w:themeColor="text1"/>
          </w:rPr>
          <w:t>variation</w:t>
        </w:r>
      </w:ins>
      <w:ins w:id="150" w:author="Albi Celaj" w:date="2019-02-14T16:30:00Z">
        <w:r w:rsidR="00456B1D">
          <w:rPr>
            <w:bCs/>
            <w:iCs/>
            <w:color w:val="000000" w:themeColor="text1"/>
          </w:rPr>
          <w:t xml:space="preserve"> into </w:t>
        </w:r>
      </w:ins>
      <w:ins w:id="151" w:author="Albi Celaj" w:date="2019-02-14T16:28:00Z">
        <w:r w:rsidR="00456B1D">
          <w:rPr>
            <w:bCs/>
            <w:iCs/>
            <w:color w:val="000000" w:themeColor="text1"/>
          </w:rPr>
          <w:t xml:space="preserve">a population </w:t>
        </w:r>
      </w:ins>
      <w:ins w:id="152" w:author="Albi Celaj" w:date="2019-02-14T16:32:00Z">
        <w:r w:rsidR="00456B1D">
          <w:rPr>
            <w:bCs/>
            <w:iCs/>
            <w:color w:val="000000" w:themeColor="text1"/>
          </w:rPr>
          <w:t xml:space="preserve">and profiling the resulting phenotypes.  </w:t>
        </w:r>
      </w:ins>
      <w:ins w:id="153" w:author="Albi Celaj" w:date="2019-02-14T16:35:00Z">
        <w:r w:rsidR="007319F8">
          <w:rPr>
            <w:bCs/>
            <w:iCs/>
            <w:color w:val="000000" w:themeColor="text1"/>
          </w:rPr>
          <w:t>XGA of</w:t>
        </w:r>
        <w:r w:rsidR="006976B3">
          <w:rPr>
            <w:bCs/>
            <w:iCs/>
            <w:color w:val="000000" w:themeColor="text1"/>
          </w:rPr>
          <w:t xml:space="preserve"> 16 </w:t>
        </w:r>
      </w:ins>
      <w:ins w:id="154" w:author="Albi Celaj" w:date="2019-02-14T16:37:00Z">
        <w:r w:rsidR="007319F8">
          <w:rPr>
            <w:bCs/>
            <w:iCs/>
            <w:color w:val="000000" w:themeColor="text1"/>
          </w:rPr>
          <w:t>ABC transporters uncovered</w:t>
        </w:r>
      </w:ins>
      <w:ins w:id="155" w:author="Albi Celaj" w:date="2019-02-14T16:38:00Z">
        <w:r w:rsidR="007319F8">
          <w:rPr>
            <w:bCs/>
            <w:iCs/>
            <w:color w:val="000000" w:themeColor="text1"/>
          </w:rPr>
          <w:t xml:space="preserve"> </w:t>
        </w:r>
      </w:ins>
      <w:ins w:id="156" w:author="Albi Celaj" w:date="2019-02-15T11:19:00Z">
        <w:r w:rsidR="00BF1A95">
          <w:rPr>
            <w:bCs/>
            <w:iCs/>
            <w:color w:val="000000" w:themeColor="text1"/>
          </w:rPr>
          <w:t xml:space="preserve">complex genetic </w:t>
        </w:r>
      </w:ins>
      <w:ins w:id="157" w:author="Albi Celaj" w:date="2019-02-14T16:38:00Z">
        <w:r w:rsidR="007319F8">
          <w:rPr>
            <w:bCs/>
            <w:iCs/>
            <w:color w:val="000000" w:themeColor="text1"/>
          </w:rPr>
          <w:t>phenomena</w:t>
        </w:r>
      </w:ins>
      <w:ins w:id="158" w:author="Albi Celaj" w:date="2019-02-14T16:37:00Z">
        <w:r w:rsidR="007319F8">
          <w:rPr>
            <w:bCs/>
            <w:iCs/>
            <w:color w:val="000000" w:themeColor="text1"/>
          </w:rPr>
          <w:t xml:space="preserve"> that were not evident from one- and two-</w:t>
        </w:r>
      </w:ins>
      <w:ins w:id="159" w:author="Albi Celaj" w:date="2019-02-14T16:38:00Z">
        <w:r w:rsidR="007319F8">
          <w:rPr>
            <w:bCs/>
            <w:iCs/>
            <w:color w:val="000000" w:themeColor="text1"/>
          </w:rPr>
          <w:t xml:space="preserve"> gene knockout</w:t>
        </w:r>
      </w:ins>
      <w:ins w:id="160" w:author="Albi Celaj" w:date="2019-02-14T16:41:00Z">
        <w:r w:rsidR="007319F8">
          <w:rPr>
            <w:bCs/>
            <w:iCs/>
            <w:color w:val="000000" w:themeColor="text1"/>
          </w:rPr>
          <w:t xml:space="preserve"> effects</w:t>
        </w:r>
      </w:ins>
    </w:p>
    <w:p w14:paraId="5F752FCB" w14:textId="77777777" w:rsidR="00BF1A95" w:rsidRDefault="00BF1A95" w:rsidP="00EC4D8F">
      <w:pPr>
        <w:jc w:val="both"/>
        <w:outlineLvl w:val="0"/>
        <w:rPr>
          <w:ins w:id="161" w:author="Albi Celaj" w:date="2019-02-15T11:19:00Z"/>
          <w:bCs/>
          <w:iCs/>
          <w:color w:val="000000" w:themeColor="text1"/>
        </w:rPr>
      </w:pPr>
    </w:p>
    <w:p w14:paraId="2DB7780E" w14:textId="77777777" w:rsidR="00BF1A95" w:rsidRDefault="00BF1A95" w:rsidP="00EC4D8F">
      <w:pPr>
        <w:jc w:val="both"/>
        <w:outlineLvl w:val="0"/>
        <w:rPr>
          <w:ins w:id="162" w:author="Albi Celaj" w:date="2019-02-15T11:19:00Z"/>
          <w:bCs/>
          <w:iCs/>
          <w:color w:val="000000" w:themeColor="text1"/>
        </w:rPr>
      </w:pPr>
    </w:p>
    <w:p w14:paraId="0F121FAC" w14:textId="5B2CC457" w:rsidR="00AC1BB2" w:rsidRDefault="007319F8" w:rsidP="00EC4D8F">
      <w:pPr>
        <w:jc w:val="both"/>
        <w:outlineLvl w:val="0"/>
        <w:rPr>
          <w:bCs/>
          <w:iCs/>
          <w:color w:val="000000" w:themeColor="text1"/>
        </w:rPr>
      </w:pPr>
      <w:ins w:id="163" w:author="Albi Celaj" w:date="2019-02-14T16:38:00Z">
        <w:r>
          <w:rPr>
            <w:bCs/>
            <w:iCs/>
            <w:color w:val="000000" w:themeColor="text1"/>
          </w:rPr>
          <w:t xml:space="preserve">, and </w:t>
        </w:r>
      </w:ins>
      <w:ins w:id="164" w:author="Albi Celaj" w:date="2019-02-14T16:41:00Z">
        <w:r>
          <w:rPr>
            <w:bCs/>
            <w:iCs/>
            <w:color w:val="000000" w:themeColor="text1"/>
          </w:rPr>
          <w:t xml:space="preserve">the resulting data </w:t>
        </w:r>
      </w:ins>
      <w:ins w:id="165" w:author="Albi Celaj" w:date="2019-02-14T16:38:00Z">
        <w:r>
          <w:rPr>
            <w:bCs/>
            <w:iCs/>
            <w:color w:val="000000" w:themeColor="text1"/>
          </w:rPr>
          <w:t xml:space="preserve">could be used to train </w:t>
        </w:r>
      </w:ins>
      <w:ins w:id="166" w:author="Albi Celaj" w:date="2019-02-14T16:39:00Z">
        <w:r>
          <w:rPr>
            <w:bCs/>
            <w:iCs/>
            <w:color w:val="000000" w:themeColor="text1"/>
          </w:rPr>
          <w:t xml:space="preserve">a neural network to </w:t>
        </w:r>
      </w:ins>
      <w:ins w:id="167" w:author="Albi Celaj" w:date="2019-02-14T16:47:00Z">
        <w:r w:rsidR="00EC4D8F">
          <w:rPr>
            <w:bCs/>
            <w:iCs/>
            <w:color w:val="000000" w:themeColor="text1"/>
          </w:rPr>
          <w:t>derive</w:t>
        </w:r>
      </w:ins>
      <w:ins w:id="168" w:author="Albi Celaj" w:date="2019-02-14T16:39:00Z">
        <w:r>
          <w:rPr>
            <w:bCs/>
            <w:iCs/>
            <w:color w:val="000000" w:themeColor="text1"/>
          </w:rPr>
          <w:t xml:space="preserve"> an </w:t>
        </w:r>
      </w:ins>
      <w:ins w:id="169" w:author="Albi Celaj" w:date="2019-02-14T16:40:00Z">
        <w:r>
          <w:rPr>
            <w:rFonts w:eastAsia="Times New Roman"/>
          </w:rPr>
          <w:t xml:space="preserve">intuitive </w:t>
        </w:r>
      </w:ins>
      <w:ins w:id="170" w:author="Albi Celaj" w:date="2019-02-14T16:42:00Z">
        <w:r>
          <w:rPr>
            <w:rFonts w:eastAsia="Times New Roman"/>
          </w:rPr>
          <w:t>system</w:t>
        </w:r>
      </w:ins>
      <w:ins w:id="171" w:author="Albi Celaj" w:date="2019-02-14T16:40:00Z">
        <w:r>
          <w:rPr>
            <w:rFonts w:eastAsia="Times New Roman"/>
          </w:rPr>
          <w:t xml:space="preserve"> model </w:t>
        </w:r>
      </w:ins>
      <w:ins w:id="172" w:author="Albi Celaj" w:date="2019-02-14T16:42:00Z">
        <w:r>
          <w:rPr>
            <w:rFonts w:eastAsia="Times New Roman"/>
          </w:rPr>
          <w:t>of ABC transporters</w:t>
        </w:r>
      </w:ins>
      <w:ins w:id="173" w:author="Albi Celaj" w:date="2019-02-14T16:43:00Z">
        <w:r>
          <w:rPr>
            <w:rFonts w:eastAsia="Times New Roman"/>
          </w:rPr>
          <w:t>, and</w:t>
        </w:r>
      </w:ins>
      <w:ins w:id="174" w:author="Albi Celaj" w:date="2019-02-14T16:42:00Z">
        <w:r>
          <w:rPr>
            <w:rFonts w:eastAsia="Times New Roman"/>
          </w:rPr>
          <w:t xml:space="preserve"> </w:t>
        </w:r>
      </w:ins>
      <w:ins w:id="175" w:author="Albi Celaj" w:date="2019-02-14T16:43:00Z">
        <w:r>
          <w:rPr>
            <w:rFonts w:eastAsia="Times New Roman"/>
          </w:rPr>
          <w:t xml:space="preserve">provide </w:t>
        </w:r>
      </w:ins>
      <w:ins w:id="176" w:author="Albi Celaj" w:date="2019-02-14T16:42:00Z">
        <w:r>
          <w:rPr>
            <w:rFonts w:eastAsia="Times New Roman"/>
          </w:rPr>
          <w:t>functional insight.</w:t>
        </w:r>
      </w:ins>
      <w:ins w:id="177" w:author="Albi Celaj" w:date="2019-02-14T16:43:00Z">
        <w:r>
          <w:rPr>
            <w:rFonts w:eastAsia="Times New Roman"/>
          </w:rPr>
          <w:t xml:space="preserve"> </w:t>
        </w:r>
      </w:ins>
      <w:del w:id="178" w:author="Albi Celaj"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179" w:author="Albi Celaj"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180" w:author="Albi Celaj" w:date="2019-02-14T16:44:00Z">
        <w:r w:rsidR="00AC1BB2" w:rsidDel="007319F8">
          <w:rPr>
            <w:bCs/>
            <w:iCs/>
            <w:color w:val="000000" w:themeColor="text1"/>
          </w:rPr>
          <w:delText xml:space="preserve">  </w:delText>
        </w:r>
      </w:del>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w:t>
      </w:r>
      <w:r w:rsidR="0091590F">
        <w:rPr>
          <w:bCs/>
          <w:iCs/>
          <w:color w:val="000000" w:themeColor="text1"/>
        </w:rPr>
        <w:lastRenderedPageBreak/>
        <w:t>available resource</w:t>
      </w:r>
      <w:ins w:id="181" w:author="Albi Celaj" w:date="2019-02-14T16:44:00Z">
        <w:r>
          <w:rPr>
            <w:bCs/>
            <w:iCs/>
            <w:color w:val="000000" w:themeColor="text1"/>
          </w:rPr>
          <w:t xml:space="preserve">, and we envision that </w:t>
        </w:r>
      </w:ins>
      <w:ins w:id="182" w:author="Albi Celaj" w:date="2019-02-14T16:46:00Z">
        <w:r w:rsidR="00EC4D8F">
          <w:rPr>
            <w:bCs/>
            <w:iCs/>
            <w:color w:val="000000" w:themeColor="text1"/>
          </w:rPr>
          <w:t xml:space="preserve">continued </w:t>
        </w:r>
      </w:ins>
      <w:ins w:id="183" w:author="Albi Celaj" w:date="2019-02-14T16:44:00Z">
        <w:r>
          <w:rPr>
            <w:bCs/>
            <w:iCs/>
            <w:color w:val="000000" w:themeColor="text1"/>
          </w:rPr>
          <w:t xml:space="preserve">ABC-transporter XGA will </w:t>
        </w:r>
      </w:ins>
      <w:ins w:id="184" w:author="Albi Celaj" w:date="2019-02-14T16:46:00Z">
        <w:r w:rsidR="00EC4D8F">
          <w:rPr>
            <w:bCs/>
            <w:iCs/>
            <w:color w:val="000000" w:themeColor="text1"/>
          </w:rPr>
          <w:t>provide insight in other compounds.  Broadly, we</w:t>
        </w:r>
      </w:ins>
      <w:del w:id="185" w:author="Albi Celaj"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2062AF94" w:rsidR="007373D5" w:rsidRPr="007373D5" w:rsidRDefault="00551CFE" w:rsidP="007373D5">
      <w:pPr>
        <w:jc w:val="both"/>
        <w:rPr>
          <w:ins w:id="186" w:author="Albi Celaj" w:date="2019-02-14T16:49:00Z"/>
          <w:bCs/>
          <w:iCs/>
          <w:color w:val="000000" w:themeColor="text1"/>
          <w:rPrChange w:id="187" w:author="Albi Celaj" w:date="2019-02-14T16:52:00Z">
            <w:rPr>
              <w:ins w:id="188" w:author="Albi Celaj" w:date="2019-02-14T16:49:00Z"/>
              <w:color w:val="000000" w:themeColor="text1"/>
              <w:lang w:val="en-CA"/>
            </w:rPr>
          </w:rPrChange>
        </w:rPr>
      </w:pPr>
      <w:ins w:id="189" w:author="Albi Celaj" w:date="2019-02-14T17:05:00Z">
        <w:r>
          <w:rPr>
            <w:bCs/>
            <w:iCs/>
            <w:color w:val="000000" w:themeColor="text1"/>
          </w:rPr>
          <w:t>T</w:t>
        </w:r>
      </w:ins>
      <w:del w:id="190" w:author="Albi Celaj" w:date="2019-02-14T17:04:00Z">
        <w:r w:rsidR="00F04E74" w:rsidDel="00551CFE">
          <w:rPr>
            <w:bCs/>
            <w:iCs/>
            <w:color w:val="000000" w:themeColor="text1"/>
          </w:rPr>
          <w:delText>T</w:delText>
        </w:r>
      </w:del>
      <w:r w:rsidR="00F04E74">
        <w:rPr>
          <w:bCs/>
          <w:iCs/>
          <w:color w:val="000000" w:themeColor="text1"/>
        </w:rPr>
        <w:t xml:space="preserve">he demonstrated </w:t>
      </w:r>
      <w:del w:id="191" w:author="Albi Celaj" w:date="2019-02-14T17:21:00Z">
        <w:r w:rsidR="0067676A" w:rsidDel="00BF7BDD">
          <w:rPr>
            <w:bCs/>
            <w:iCs/>
            <w:color w:val="000000" w:themeColor="text1"/>
          </w:rPr>
          <w:delText>‘</w:delText>
        </w:r>
      </w:del>
      <w:r w:rsidR="0067676A">
        <w:rPr>
          <w:bCs/>
          <w:iCs/>
          <w:color w:val="000000" w:themeColor="text1"/>
        </w:rPr>
        <w:t>cross-based</w:t>
      </w:r>
      <w:del w:id="192" w:author="Albi Celaj"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193" w:author="Albi Celaj"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194" w:author="Albi Celaj" w:date="2019-02-14T17:09:00Z">
        <w:r w:rsidR="00575B73">
          <w:rPr>
            <w:bCs/>
            <w:iCs/>
            <w:color w:val="000000" w:themeColor="text1"/>
          </w:rPr>
          <w:t xml:space="preserve">adapted </w:t>
        </w:r>
      </w:ins>
      <w:r w:rsidR="00CF23F9">
        <w:rPr>
          <w:bCs/>
          <w:iCs/>
          <w:color w:val="000000" w:themeColor="text1"/>
        </w:rPr>
        <w:t>with</w:t>
      </w:r>
      <w:del w:id="195" w:author="Albi Celaj"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196" w:author="Albi Celaj" w:date="2019-02-14T16:50:00Z">
        <w:r w:rsidR="007373D5">
          <w:rPr>
            <w:bCs/>
            <w:iCs/>
            <w:color w:val="000000" w:themeColor="text1"/>
          </w:rPr>
          <w:t xml:space="preserve">An XGA of </w:t>
        </w:r>
      </w:ins>
      <w:ins w:id="197" w:author="Albi Celaj" w:date="2019-02-14T16:51:00Z">
        <w:r w:rsidR="007373D5">
          <w:rPr>
            <w:bCs/>
            <w:iCs/>
            <w:color w:val="000000" w:themeColor="text1"/>
          </w:rPr>
          <w:t>GPCR signaling</w:t>
        </w:r>
      </w:ins>
      <w:ins w:id="198" w:author="Albi Celaj" w:date="2019-02-14T16:52:00Z">
        <w:r w:rsidR="007373D5">
          <w:rPr>
            <w:bCs/>
            <w:iCs/>
            <w:color w:val="000000" w:themeColor="text1"/>
          </w:rPr>
          <w:t>,</w:t>
        </w:r>
      </w:ins>
      <w:ins w:id="199" w:author="Albi Celaj" w:date="2019-02-14T16:51:00Z">
        <w:r w:rsidR="007373D5">
          <w:rPr>
            <w:bCs/>
            <w:iCs/>
            <w:color w:val="000000" w:themeColor="text1"/>
          </w:rPr>
          <w:t xml:space="preserve"> for example, </w:t>
        </w:r>
      </w:ins>
      <w:del w:id="200" w:author="Albi Celaj"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201" w:author="Albi Celaj" w:date="2019-02-14T16:52:00Z">
        <w:r w:rsidR="00F151CA" w:rsidDel="007373D5">
          <w:rPr>
            <w:bCs/>
            <w:iCs/>
            <w:color w:val="000000" w:themeColor="text1"/>
          </w:rPr>
          <w:delText>, for example,</w:delText>
        </w:r>
      </w:del>
      <w:r w:rsidR="00F6272C">
        <w:rPr>
          <w:bCs/>
          <w:iCs/>
          <w:color w:val="000000" w:themeColor="text1"/>
        </w:rPr>
        <w:t xml:space="preserve"> </w:t>
      </w:r>
      <w:ins w:id="202" w:author="Albi Celaj" w:date="2019-02-14T16:56:00Z">
        <w:r>
          <w:rPr>
            <w:bCs/>
            <w:iCs/>
            <w:color w:val="000000" w:themeColor="text1"/>
          </w:rPr>
          <w:t xml:space="preserve">using </w:t>
        </w:r>
      </w:ins>
      <w:del w:id="203" w:author="Albi Celaj"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204" w:author="Albi Celaj" w:date="2019-02-14T16:53:00Z">
        <w:r w:rsidR="007373D5">
          <w:rPr>
            <w:bCs/>
            <w:iCs/>
            <w:color w:val="000000" w:themeColor="text1"/>
          </w:rPr>
          <w:t>n existing yeast mutant with 16 GCPR</w:t>
        </w:r>
      </w:ins>
      <w:del w:id="205" w:author="Albi Celaj"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206" w:author="Albi Celaj"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207" w:author="Albi Celaj" w:date="2019-02-14T16:54:00Z">
        <w:r w:rsidR="007373D5">
          <w:rPr>
            <w:bCs/>
            <w:iCs/>
            <w:color w:val="000000" w:themeColor="text1"/>
          </w:rPr>
          <w:t xml:space="preserve"> </w:t>
        </w:r>
      </w:ins>
      <w:del w:id="208" w:author="Albi Celaj"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209" w:author="Albi Celaj" w:date="2019-02-14T16:56:00Z">
        <w:r w:rsidR="007B5938" w:rsidDel="00551CFE">
          <w:rPr>
            <w:bCs/>
            <w:iCs/>
            <w:color w:val="000000" w:themeColor="text1"/>
          </w:rPr>
          <w:delText>Using</w:delText>
        </w:r>
      </w:del>
      <w:ins w:id="210" w:author="Albi Celaj"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211" w:author="Albi Celaj"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212" w:author="Albi Celaj" w:date="2019-02-14T16:54:00Z">
        <w:r w:rsidR="006E3ABF" w:rsidDel="007373D5">
          <w:rPr>
            <w:bCs/>
            <w:iCs/>
            <w:color w:val="000000" w:themeColor="text1"/>
          </w:rPr>
          <w:delText xml:space="preserve">other </w:delText>
        </w:r>
      </w:del>
      <w:r w:rsidR="006E3ABF">
        <w:rPr>
          <w:bCs/>
          <w:iCs/>
          <w:color w:val="000000" w:themeColor="text1"/>
        </w:rPr>
        <w:t>multi-variant strains</w:t>
      </w:r>
      <w:del w:id="213" w:author="Albi Celaj" w:date="2019-02-14T16:54:00Z">
        <w:r w:rsidR="006E3ABF" w:rsidDel="007373D5">
          <w:rPr>
            <w:bCs/>
            <w:iCs/>
            <w:color w:val="000000" w:themeColor="text1"/>
          </w:rPr>
          <w:delText xml:space="preserve"> as required</w:delText>
        </w:r>
      </w:del>
      <w:r w:rsidR="006E3ABF">
        <w:rPr>
          <w:bCs/>
          <w:iCs/>
          <w:color w:val="000000" w:themeColor="text1"/>
        </w:rPr>
        <w:t xml:space="preserve">. </w:t>
      </w:r>
      <w:del w:id="214" w:author="Albi Celaj"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215" w:author="Albi Celaj" w:date="2019-02-14T16:55:00Z">
        <w:r w:rsidR="007373D5">
          <w:rPr>
            <w:bCs/>
            <w:iCs/>
            <w:color w:val="000000" w:themeColor="text1"/>
          </w:rPr>
          <w:t>Indeed,</w:t>
        </w:r>
      </w:ins>
      <w:r w:rsidR="00E3050F">
        <w:rPr>
          <w:bCs/>
          <w:iCs/>
          <w:color w:val="000000" w:themeColor="text1"/>
        </w:rPr>
        <w:t xml:space="preserve">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216" w:author="Albi Celaj" w:date="2019-02-14T16:55:00Z">
        <w:r w:rsidR="007373D5">
          <w:rPr>
            <w:bCs/>
            <w:iCs/>
            <w:color w:val="000000" w:themeColor="text1"/>
          </w:rPr>
          <w:t>s</w:t>
        </w:r>
      </w:ins>
      <w:del w:id="217" w:author="Albi Celaj" w:date="2019-02-14T16:55:00Z">
        <w:r w:rsidR="00D668FD" w:rsidDel="007373D5">
          <w:rPr>
            <w:bCs/>
            <w:iCs/>
            <w:color w:val="000000" w:themeColor="text1"/>
          </w:rPr>
          <w:delText>ve</w:delText>
        </w:r>
      </w:del>
      <w:r w:rsidR="00D668FD">
        <w:rPr>
          <w:bCs/>
          <w:iCs/>
          <w:color w:val="000000" w:themeColor="text1"/>
        </w:rPr>
        <w:t xml:space="preserve"> been described </w:t>
      </w:r>
      <w:r w:rsidR="007230F5">
        <w:rPr>
          <w:bCs/>
          <w:iCs/>
          <w:color w:val="000000" w:themeColor="text1"/>
        </w:rPr>
        <w:t>in</w:t>
      </w:r>
      <w:r w:rsidR="00E3050F">
        <w:rPr>
          <w:bCs/>
          <w:iCs/>
          <w:color w:val="000000" w:themeColor="text1"/>
        </w:rPr>
        <w:t xml:space="preserve"> </w:t>
      </w:r>
      <w:ins w:id="218" w:author="Albi Celaj" w:date="2019-02-14T16:55:00Z">
        <w:r w:rsidR="002D3C0D">
          <w:rPr>
            <w:bCs/>
            <w:iCs/>
            <w:color w:val="000000" w:themeColor="text1"/>
          </w:rPr>
          <w:t>multiple</w:t>
        </w:r>
      </w:ins>
      <w:del w:id="219" w:author="Albi Celaj"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220" w:author="Albi Celaj" w:date="2019-02-14T16:55:00Z">
        <w:r w:rsidR="002D3C0D">
          <w:rPr>
            <w:bCs/>
            <w:iCs/>
            <w:color w:val="000000" w:themeColor="text1"/>
          </w:rPr>
          <w:t>:</w:t>
        </w:r>
      </w:ins>
      <w:r w:rsidR="00E3050F">
        <w:rPr>
          <w:bCs/>
          <w:iCs/>
          <w:color w:val="000000" w:themeColor="text1"/>
        </w:rPr>
        <w:t xml:space="preserve"> </w:t>
      </w:r>
      <w:del w:id="221" w:author="Albi Celaj" w:date="2019-02-14T16:55:00Z">
        <w:r w:rsidR="00E3050F" w:rsidDel="002D3C0D">
          <w:rPr>
            <w:bCs/>
            <w:iCs/>
            <w:color w:val="000000" w:themeColor="text1"/>
          </w:rPr>
          <w:delText>such as</w:delText>
        </w:r>
      </w:del>
      <w:ins w:id="222" w:author="Albi Celaj" w:date="2019-02-14T16:55:00Z">
        <w:r w:rsidR="002D3C0D">
          <w:rPr>
            <w:bCs/>
            <w:iCs/>
            <w:color w:val="000000" w:themeColor="text1"/>
          </w:rPr>
          <w:t>e</w:t>
        </w:r>
      </w:ins>
      <w:ins w:id="223" w:author="Albi Celaj"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del w:id="224" w:author="Albi Celaj" w:date="2019-02-14T16:49:00Z">
        <w:r w:rsidR="007E1A02" w:rsidDel="007373D5">
          <w:rPr>
            <w:bCs/>
            <w:iCs/>
            <w:color w:val="000000" w:themeColor="text1"/>
          </w:rPr>
          <w:delText xml:space="preserve"> </w:delText>
        </w:r>
      </w:del>
      <w:r w:rsidR="007E1A02">
        <w:rPr>
          <w:bCs/>
          <w:iCs/>
          <w:color w:val="000000" w:themeColor="text1"/>
        </w:rPr>
        <w:t xml:space="preserve">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p>
    <w:p w14:paraId="2C45652A" w14:textId="77777777" w:rsidR="007373D5" w:rsidRDefault="007373D5" w:rsidP="007E1A02">
      <w:pPr>
        <w:jc w:val="both"/>
        <w:rPr>
          <w:ins w:id="225" w:author="Albi Celaj" w:date="2019-02-14T16:49:00Z"/>
          <w:color w:val="000000" w:themeColor="text1"/>
          <w:lang w:val="en-CA"/>
        </w:rPr>
      </w:pPr>
    </w:p>
    <w:p w14:paraId="4766FB44" w14:textId="61D4A5C9" w:rsidR="00CD24CF" w:rsidRPr="007E1A02" w:rsidDel="00575B73" w:rsidRDefault="00947084" w:rsidP="007E1A02">
      <w:pPr>
        <w:jc w:val="both"/>
        <w:rPr>
          <w:del w:id="226" w:author="Albi Celaj" w:date="2019-02-14T17:15:00Z"/>
          <w:color w:val="000000" w:themeColor="text1"/>
          <w:lang w:val="en-CA"/>
        </w:rPr>
      </w:pPr>
      <w:del w:id="227" w:author="Albi Celaj"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305CD320"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r w:rsidR="008D6812">
        <w:rPr>
          <w:bCs/>
          <w:iCs/>
          <w:color w:val="000000" w:themeColor="text1"/>
        </w:rPr>
        <w:t>XGA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w:t>
      </w:r>
      <w:proofErr w:type="spellStart"/>
      <w:r w:rsidRPr="00944FDF">
        <w:rPr>
          <w:bCs/>
          <w:iCs/>
          <w:color w:val="000000" w:themeColor="text1"/>
        </w:rPr>
        <w:t>Dubin</w:t>
      </w:r>
      <w:proofErr w:type="spellEnd"/>
      <w:r w:rsidRPr="00944FDF">
        <w:rPr>
          <w:bCs/>
          <w:iCs/>
          <w:color w:val="000000" w:themeColor="text1"/>
        </w:rPr>
        <w:t xml:space="preserve">-Johnson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lastRenderedPageBreak/>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611BAA53"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228" w:author="Albi Celaj" w:date="2019-02-13T17:59:00Z">
        <w:r w:rsidR="00FE4612">
          <w:rPr>
            <w:bCs/>
            <w:iCs/>
            <w:color w:val="000000" w:themeColor="text1"/>
          </w:rPr>
          <w:t>ing</w:t>
        </w:r>
      </w:ins>
      <w:del w:id="229" w:author="Albi Celaj"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lastRenderedPageBreak/>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proofErr w:type="spellStart"/>
            <w:r w:rsidRPr="00B527A3">
              <w:rPr>
                <w:color w:val="000000"/>
              </w:rPr>
              <w:t>camptothecin</w:t>
            </w:r>
            <w:proofErr w:type="spellEnd"/>
            <w:r w:rsidRPr="00B527A3">
              <w:rPr>
                <w:color w:val="000000"/>
              </w:rPr>
              <w:t xml:space="preserve">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proofErr w:type="spellStart"/>
            <w:r w:rsidRPr="00B527A3">
              <w:rPr>
                <w:color w:val="000000"/>
              </w:rPr>
              <w:t>bisantrene</w:t>
            </w:r>
            <w:proofErr w:type="spellEnd"/>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proofErr w:type="spellStart"/>
            <w:r w:rsidRPr="00B527A3">
              <w:rPr>
                <w:b/>
                <w:bCs/>
                <w:iCs/>
                <w:color w:val="000000" w:themeColor="text1"/>
              </w:rPr>
              <w:t>Oligonuclides</w:t>
            </w:r>
            <w:proofErr w:type="spellEnd"/>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proofErr w:type="spellStart"/>
            <w:r>
              <w:rPr>
                <w:bCs/>
                <w:iCs/>
                <w:color w:val="000000" w:themeColor="text1"/>
              </w:rPr>
              <w:t>Euroscarf</w:t>
            </w:r>
            <w:proofErr w:type="spellEnd"/>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proofErr w:type="spellStart"/>
            <w:r>
              <w:rPr>
                <w:bCs/>
                <w:iCs/>
                <w:color w:val="000000" w:themeColor="text1"/>
              </w:rPr>
              <w:t>Euroscarf</w:t>
            </w:r>
            <w:proofErr w:type="spellEnd"/>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w:t>
      </w:r>
      <w:proofErr w:type="gramStart"/>
      <w:r w:rsidR="000D1AFD" w:rsidRPr="00963C52">
        <w:rPr>
          <w:b/>
          <w:bCs/>
          <w:iCs/>
          <w:color w:val="000000" w:themeColor="text1"/>
          <w:sz w:val="26"/>
          <w:szCs w:val="26"/>
        </w:rPr>
        <w:t>For</w:t>
      </w:r>
      <w:proofErr w:type="gramEnd"/>
      <w:r w:rsidR="000D1AFD" w:rsidRPr="00963C52">
        <w:rPr>
          <w:b/>
          <w:bCs/>
          <w:iCs/>
          <w:color w:val="000000" w:themeColor="text1"/>
          <w:sz w:val="26"/>
          <w:szCs w:val="26"/>
        </w:rPr>
        <w:t xml:space="preserve">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proofErr w:type="gramStart"/>
      <w:r w:rsidR="000E4A9F">
        <w:rPr>
          <w:rFonts w:eastAsia="Times New Roman"/>
          <w:color w:val="000000" w:themeColor="text1"/>
        </w:rPr>
        <w:t>/‘</w:t>
      </w:r>
      <w:proofErr w:type="gramEnd"/>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 xml:space="preserve">RY0566 (“Toolkit-a” strain with </w:t>
      </w:r>
      <w:proofErr w:type="spellStart"/>
      <w:r w:rsidRPr="00DE4615">
        <w:rPr>
          <w:color w:val="000000" w:themeColor="text1"/>
        </w:rPr>
        <w:t>tet</w:t>
      </w:r>
      <w:proofErr w:type="spellEnd"/>
      <w:r w:rsidRPr="00DE4615">
        <w:rPr>
          <w:color w:val="000000" w:themeColor="text1"/>
        </w:rPr>
        <w: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proofErr w:type="spellStart"/>
      <w:r w:rsidRPr="00DE4615">
        <w:rPr>
          <w:i/>
          <w:color w:val="000000" w:themeColor="text1"/>
        </w:rPr>
        <w:t>MAT</w:t>
      </w:r>
      <w:r w:rsidRPr="00DE4615">
        <w:rPr>
          <w:b/>
          <w:i/>
          <w:color w:val="000000" w:themeColor="text1"/>
        </w:rPr>
        <w:t>a</w:t>
      </w:r>
      <w:proofErr w:type="spellEnd"/>
      <w:r w:rsidRPr="00DE4615">
        <w:rPr>
          <w:i/>
          <w:color w:val="000000" w:themeColor="text1"/>
        </w:rPr>
        <w:t xml:space="preserve"> lyp1Δ his3Δ1 leu2Δ0 ura3Δ0 met15Δ0 can1</w:t>
      </w:r>
      <w:proofErr w:type="gramStart"/>
      <w:r w:rsidRPr="00DE4615">
        <w:rPr>
          <w:i/>
          <w:color w:val="000000" w:themeColor="text1"/>
        </w:rPr>
        <w:t>Δ::</w:t>
      </w:r>
      <w:proofErr w:type="spellStart"/>
      <w:proofErr w:type="gramEnd"/>
      <w:r w:rsidRPr="00DE4615">
        <w:rPr>
          <w:i/>
          <w:color w:val="000000" w:themeColor="text1"/>
        </w:rPr>
        <w:t>GMToolkit</w:t>
      </w:r>
      <w:proofErr w:type="spellEnd"/>
      <w:r w:rsidRPr="00DE4615">
        <w:rPr>
          <w:i/>
          <w:color w:val="000000" w:themeColor="text1"/>
        </w:rPr>
        <w:t>-a (</w:t>
      </w:r>
      <w:proofErr w:type="spellStart"/>
      <w:r w:rsidRPr="00DE4615">
        <w:rPr>
          <w:i/>
          <w:color w:val="000000" w:themeColor="text1"/>
        </w:rPr>
        <w:t>CMVpr-rtTA</w:t>
      </w:r>
      <w:proofErr w:type="spellEnd"/>
      <w:r w:rsidRPr="00DE4615">
        <w:rPr>
          <w:i/>
          <w:color w:val="000000" w:themeColor="text1"/>
        </w:rPr>
        <w:t xml:space="preserve"> KanMX4 STE2pr-Sp-his5) </w:t>
      </w:r>
      <w:proofErr w:type="spellStart"/>
      <w:r w:rsidR="00DE4615" w:rsidRPr="00DE4615">
        <w:rPr>
          <w:i/>
          <w:iCs/>
        </w:rPr>
        <w:t>ho</w:t>
      </w:r>
      <w:r w:rsidR="00DE4615" w:rsidRPr="00DE4615">
        <w:rPr>
          <w:i/>
          <w:iCs/>
          <w:color w:val="333333"/>
        </w:rPr>
        <w:t>Δ</w:t>
      </w:r>
      <w:proofErr w:type="spellEnd"/>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lastRenderedPageBreak/>
        <w:t xml:space="preserve">Barcoded </w:t>
      </w:r>
      <w:commentRangeStart w:id="230"/>
      <w:commentRangeStart w:id="231"/>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230"/>
      <w:r w:rsidR="00447F5C">
        <w:rPr>
          <w:rStyle w:val="CommentReference"/>
          <w:rFonts w:asciiTheme="minorHAnsi" w:hAnsiTheme="minorHAnsi" w:cstheme="minorBidi"/>
        </w:rPr>
        <w:commentReference w:id="230"/>
      </w:r>
      <w:commentRangeEnd w:id="231"/>
      <w:r w:rsidR="00447F5C">
        <w:rPr>
          <w:rStyle w:val="CommentReference"/>
          <w:rFonts w:asciiTheme="minorHAnsi" w:hAnsiTheme="minorHAnsi" w:cstheme="minorBidi"/>
        </w:rPr>
        <w:commentReference w:id="231"/>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w:t>
      </w:r>
      <w:proofErr w:type="gramStart"/>
      <w:r w:rsidRPr="008A1154">
        <w:rPr>
          <w:color w:val="000000" w:themeColor="text1"/>
        </w:rPr>
        <w:t xml:space="preserve">resulting </w:t>
      </w:r>
      <w:r>
        <w:rPr>
          <w:color w:val="000000" w:themeColor="text1"/>
        </w:rPr>
        <w:t xml:space="preserve"> </w:t>
      </w:r>
      <w:r w:rsidRPr="008A1154">
        <w:rPr>
          <w:color w:val="000000" w:themeColor="text1"/>
        </w:rPr>
        <w:t>products</w:t>
      </w:r>
      <w:proofErr w:type="gramEnd"/>
      <w:r w:rsidRPr="008A1154">
        <w:rPr>
          <w:color w:val="000000" w:themeColor="text1"/>
        </w:rPr>
        <w:t xml:space="preserve">,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 xml:space="preserve">Qiagen </w:t>
      </w:r>
      <w:proofErr w:type="spellStart"/>
      <w:r w:rsidRPr="00AD3ECF">
        <w:rPr>
          <w:bCs/>
          <w:iCs/>
          <w:color w:val="000000" w:themeColor="text1"/>
        </w:rPr>
        <w:t>Qiaspin</w:t>
      </w:r>
      <w:proofErr w:type="spellEnd"/>
      <w:r w:rsidR="00AA3B1B">
        <w:rPr>
          <w:bCs/>
          <w:iCs/>
          <w:color w:val="000000" w:themeColor="text1"/>
        </w:rPr>
        <w:t xml:space="preserve"> kit</w:t>
      </w:r>
      <w:r>
        <w:rPr>
          <w:bCs/>
          <w:iCs/>
          <w:color w:val="000000" w:themeColor="text1"/>
        </w:rPr>
        <w:t xml:space="preserve">.  This cassette was </w:t>
      </w:r>
      <w:r>
        <w:rPr>
          <w:bCs/>
          <w:iCs/>
          <w:color w:val="000000" w:themeColor="text1"/>
        </w:rPr>
        <w:lastRenderedPageBreak/>
        <w:t xml:space="preserve">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232"/>
      <w:commentRangeStart w:id="233"/>
      <w:r>
        <w:rPr>
          <w:bCs/>
          <w:iCs/>
          <w:color w:val="000000" w:themeColor="text1"/>
        </w:rPr>
        <w:t>–</w:t>
      </w:r>
      <w:proofErr w:type="spellStart"/>
      <w:r w:rsidRPr="00233F15">
        <w:rPr>
          <w:rFonts w:eastAsia="Times New Roman"/>
          <w:color w:val="333333"/>
          <w:shd w:val="clear" w:color="auto" w:fill="FFFFFF"/>
        </w:rPr>
        <w:t>Ura</w:t>
      </w:r>
      <w:commentRangeEnd w:id="232"/>
      <w:proofErr w:type="spellEnd"/>
      <w:r>
        <w:rPr>
          <w:rStyle w:val="CommentReference"/>
          <w:rFonts w:asciiTheme="minorHAnsi" w:hAnsiTheme="minorHAnsi" w:cstheme="minorBidi"/>
        </w:rPr>
        <w:commentReference w:id="232"/>
      </w:r>
      <w:commentRangeEnd w:id="233"/>
      <w:r>
        <w:rPr>
          <w:rStyle w:val="CommentReference"/>
          <w:rFonts w:asciiTheme="minorHAnsi" w:hAnsiTheme="minorHAnsi" w:cstheme="minorBidi"/>
        </w:rPr>
        <w:commentReference w:id="233"/>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 xml:space="preserve">Qiagen </w:t>
      </w:r>
      <w:proofErr w:type="spellStart"/>
      <w:r w:rsidR="006B3720">
        <w:t>MinElute</w:t>
      </w:r>
      <w:proofErr w:type="spellEnd"/>
      <w:r w:rsidR="006B3720">
        <w:t xml:space="preserv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xml:space="preserve">) were </w:t>
      </w:r>
      <w:r>
        <w:rPr>
          <w:color w:val="000000" w:themeColor="text1"/>
        </w:rPr>
        <w:lastRenderedPageBreak/>
        <w:t xml:space="preserve">isolated from each lane, purified using a </w:t>
      </w:r>
      <w:r w:rsidR="006B3720">
        <w:t xml:space="preserve">Qiagen </w:t>
      </w:r>
      <w:proofErr w:type="spellStart"/>
      <w:r w:rsidR="006B3720">
        <w:t>MinElute</w:t>
      </w:r>
      <w:proofErr w:type="spellEnd"/>
      <w:r w:rsidR="006B3720">
        <w:t xml:space="preserv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00C03658">
        <w:rPr>
          <w:bCs/>
          <w:iCs/>
          <w:color w:val="000000" w:themeColor="text1"/>
        </w:rPr>
        <w:t xml:space="preserve"> (indicating a knockout cassette at one or more loci)</w:t>
      </w:r>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lastRenderedPageBreak/>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 xml:space="preserve">plate in a temperature-controlled shaking spectrophotometer (Tecan </w:t>
      </w:r>
      <w:proofErr w:type="spellStart"/>
      <w:r w:rsidR="00700EDC" w:rsidRPr="00F92F94">
        <w:rPr>
          <w:bCs/>
          <w:iCs/>
          <w:color w:val="000000" w:themeColor="text1"/>
        </w:rPr>
        <w:t>GENios</w:t>
      </w:r>
      <w:proofErr w:type="spellEnd"/>
      <w:r w:rsidR="00700EDC" w:rsidRPr="00F92F94">
        <w:rPr>
          <w:bCs/>
          <w:iCs/>
          <w:color w:val="000000" w:themeColor="text1"/>
        </w:rPr>
        <w:t xml:space="preserve">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 xml:space="preserve">Samples from the original YPD + glycerol pool were </w:t>
      </w:r>
      <w:proofErr w:type="spellStart"/>
      <w:r w:rsidRPr="00F92F94">
        <w:rPr>
          <w:rFonts w:eastAsia="Times New Roman"/>
          <w:color w:val="000000" w:themeColor="text1"/>
          <w:shd w:val="clear" w:color="auto" w:fill="FFFFFF"/>
        </w:rPr>
        <w:t>thawn</w:t>
      </w:r>
      <w:proofErr w:type="spellEnd"/>
      <w:r w:rsidRPr="00F92F94">
        <w:rPr>
          <w:rFonts w:eastAsia="Times New Roman"/>
          <w:color w:val="000000" w:themeColor="text1"/>
          <w:shd w:val="clear" w:color="auto" w:fill="FFFFFF"/>
        </w:rPr>
        <w:t xml:space="preserve">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w:t>
      </w:r>
      <w:proofErr w:type="spellStart"/>
      <w:r w:rsidRPr="00F92F94">
        <w:rPr>
          <w:bCs/>
          <w:iCs/>
          <w:color w:val="000000" w:themeColor="text1"/>
        </w:rPr>
        <w:t>YeaStar</w:t>
      </w:r>
      <w:proofErr w:type="spellEnd"/>
      <w:r w:rsidRPr="00F92F94">
        <w:rPr>
          <w:bCs/>
          <w:iCs/>
          <w:color w:val="000000" w:themeColor="text1"/>
        </w:rPr>
        <w:t xml:space="preserve">™ Genomic DNA Kit, quantified using </w:t>
      </w:r>
      <w:r w:rsidR="0010620E">
        <w:t xml:space="preserve">the Invitrogen Quant-IT dsDNA BR Assay </w:t>
      </w:r>
      <w:proofErr w:type="gramStart"/>
      <w:r w:rsidR="0010620E">
        <w:t>kit</w:t>
      </w:r>
      <w:r w:rsidR="003B5708">
        <w:t xml:space="preserve">  (</w:t>
      </w:r>
      <w:proofErr w:type="gramEnd"/>
      <w:r w:rsidR="003B5708">
        <w:t>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234"/>
      <w:r w:rsidR="00226F4C">
        <w:t>After indexing, equal</w:t>
      </w:r>
      <w:r w:rsidR="001C1A6B">
        <w:t xml:space="preserve"> volumes</w:t>
      </w:r>
      <w:r w:rsidR="00226F4C">
        <w:t xml:space="preserve"> of UP-tag and DN-tag PCR products from each pool were run on a 3% agarose gel.  </w:t>
      </w:r>
      <w:commentRangeEnd w:id="234"/>
      <w:r w:rsidR="00B04DC2">
        <w:rPr>
          <w:rStyle w:val="CommentReference"/>
          <w:rFonts w:asciiTheme="minorHAnsi" w:hAnsiTheme="minorHAnsi" w:cstheme="minorBidi"/>
        </w:rPr>
        <w:commentReference w:id="234"/>
      </w:r>
      <w:r w:rsidR="00226F4C">
        <w:t xml:space="preserve">The expected 210bp bands were isolated and purified using a Qiagen </w:t>
      </w:r>
      <w:proofErr w:type="spellStart"/>
      <w:r w:rsidR="00226F4C">
        <w:t>MinElute</w:t>
      </w:r>
      <w:proofErr w:type="spellEnd"/>
      <w:r w:rsidR="00226F4C">
        <w:t xml:space="preserve"> Gel Extraction kit.  </w:t>
      </w:r>
      <w:r w:rsidR="001C1A6B">
        <w:t xml:space="preserve">DNA size and purity </w:t>
      </w:r>
      <w:proofErr w:type="gramStart"/>
      <w:r w:rsidR="001C1A6B">
        <w:t>was</w:t>
      </w:r>
      <w:proofErr w:type="gramEnd"/>
      <w:r w:rsidR="001C1A6B">
        <w:t xml:space="preserve"> confirmed by using the Agilent Bioanalyzer High </w:t>
      </w:r>
      <w:proofErr w:type="spellStart"/>
      <w:r w:rsidR="001C1A6B">
        <w:t>Sensitity</w:t>
      </w:r>
      <w:proofErr w:type="spellEnd"/>
      <w:r w:rsidR="001C1A6B">
        <w:t xml:space="preserve">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w:t>
      </w:r>
      <w:proofErr w:type="spellStart"/>
      <w:r w:rsidR="00226F4C" w:rsidRPr="00233F15">
        <w:rPr>
          <w:bCs/>
          <w:iCs/>
          <w:color w:val="000000" w:themeColor="text1"/>
          <w:lang w:val="en-CA"/>
        </w:rPr>
        <w:t>NextSeq</w:t>
      </w:r>
      <w:proofErr w:type="spellEnd"/>
      <w:r w:rsidR="00226F4C" w:rsidRPr="00233F15">
        <w:rPr>
          <w:bCs/>
          <w:iCs/>
          <w:color w:val="000000" w:themeColor="text1"/>
          <w:lang w:val="en-CA"/>
        </w:rPr>
        <w:t xml:space="preserve">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lastRenderedPageBreak/>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E95AF8"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E95AF8"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E95AF8"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E95AF8"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E95AF8"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E95AF8"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lastRenderedPageBreak/>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E95AF8"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w:t>
      </w:r>
      <w:proofErr w:type="gramStart"/>
      <w:r w:rsidR="00371719">
        <w:rPr>
          <w:rFonts w:eastAsiaTheme="minorEastAsia"/>
          <w:bCs/>
          <w:iCs/>
          <w:color w:val="000000" w:themeColor="text1"/>
          <w:lang w:val="en-CA"/>
        </w:rPr>
        <w:t>pool).</w:t>
      </w:r>
      <w:proofErr w:type="gramEnd"/>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E95AF8"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 xml:space="preserve">arising from merging the </w:t>
      </w:r>
      <w:proofErr w:type="spellStart"/>
      <w:r w:rsidR="006C42C2">
        <w:rPr>
          <w:rFonts w:eastAsiaTheme="minorEastAsia"/>
          <w:bCs/>
          <w:iCs/>
          <w:color w:val="000000" w:themeColor="text1"/>
          <w:lang w:val="en-CA"/>
        </w:rPr>
        <w:t>MAT</w:t>
      </w:r>
      <w:r w:rsidR="006C42C2" w:rsidRPr="00D9511C">
        <w:rPr>
          <w:rFonts w:eastAsiaTheme="minorEastAsia"/>
          <w:b/>
          <w:bCs/>
          <w:iCs/>
          <w:color w:val="000000" w:themeColor="text1"/>
          <w:lang w:val="en-CA"/>
        </w:rPr>
        <w:t>a</w:t>
      </w:r>
      <w:proofErr w:type="spellEnd"/>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w:t>
      </w:r>
      <w:proofErr w:type="spellStart"/>
      <w:r w:rsidR="00BF2A5E">
        <w:rPr>
          <w:rFonts w:eastAsiaTheme="minorEastAsia"/>
          <w:bCs/>
          <w:iCs/>
          <w:color w:val="000000" w:themeColor="text1"/>
          <w:lang w:val="en-CA"/>
        </w:rPr>
        <w:t>MAT</w:t>
      </w:r>
      <w:r w:rsidR="00BF2A5E" w:rsidRPr="00BF2A5E">
        <w:rPr>
          <w:rFonts w:eastAsiaTheme="minorEastAsia"/>
          <w:b/>
          <w:bCs/>
          <w:iCs/>
          <w:color w:val="000000" w:themeColor="text1"/>
          <w:lang w:val="en-CA"/>
        </w:rPr>
        <w:t>a</w:t>
      </w:r>
      <w:proofErr w:type="spellEnd"/>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E95AF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E95AF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E95AF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E95AF8"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E95AF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E95AF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E95AF8"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xml:space="preserve">, and the </w:t>
      </w:r>
      <w:r w:rsidR="00C6688C">
        <w:rPr>
          <w:rFonts w:eastAsiaTheme="minorEastAsia"/>
          <w:bCs/>
          <w:iCs/>
          <w:color w:val="000000" w:themeColor="text1"/>
          <w:lang w:val="en-CA"/>
        </w:rPr>
        <w:lastRenderedPageBreak/>
        <w:t>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E95AF8"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E95AF8"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E95AF8"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E95AF8"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E95AF8"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E95AF8"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 xml:space="preserve">Because the clearance </w:t>
      </w:r>
      <w:r w:rsidR="00C95A0C">
        <w:rPr>
          <w:rFonts w:eastAsiaTheme="minorEastAsia"/>
          <w:bCs/>
          <w:iCs/>
          <w:color w:val="000000" w:themeColor="text1"/>
          <w:lang w:val="en-CA"/>
        </w:rPr>
        <w:lastRenderedPageBreak/>
        <w:t>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E95AF8"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E95AF8"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E95AF8"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w:t>
      </w:r>
      <w:r w:rsidR="004A2F9F" w:rsidRPr="00233F15">
        <w:rPr>
          <w:color w:val="000000" w:themeColor="text1"/>
        </w:rPr>
        <w:lastRenderedPageBreak/>
        <w:t xml:space="preserve">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35"/>
      <w:r w:rsidRPr="001668D4">
        <w:rPr>
          <w:b/>
          <w:bCs/>
          <w:iCs/>
          <w:color w:val="000000" w:themeColor="text1"/>
        </w:rPr>
        <w:t>Analysis of Liquid Growth Data</w:t>
      </w:r>
      <w:commentRangeEnd w:id="235"/>
      <w:r w:rsidR="00883356" w:rsidRPr="001668D4">
        <w:rPr>
          <w:rStyle w:val="CommentReference"/>
          <w:color w:val="000000" w:themeColor="text1"/>
        </w:rPr>
        <w:commentReference w:id="235"/>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236"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237" w:author="Albi Celaj"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238" w:author="Albi Celaj" w:date="2019-02-12T13:13:00Z">
        <w:r w:rsidR="0086627C">
          <w:rPr>
            <w:bCs/>
            <w:iCs/>
            <w:color w:val="000000" w:themeColor="text1"/>
          </w:rPr>
          <w:t>-</w:t>
        </w:r>
      </w:ins>
      <w:del w:id="239" w:author="Albi Celaj"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240"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241" w:author="Albi Celaj" w:date="2019-02-12T13:12:00Z">
        <w:r w:rsidR="0042637D" w:rsidRPr="00662D0E" w:rsidDel="0086627C">
          <w:rPr>
            <w:bCs/>
            <w:iCs/>
            <w:noProof/>
            <w:color w:val="000000" w:themeColor="text1"/>
            <w:vertAlign w:val="superscript"/>
          </w:rPr>
          <w:delText>25</w:delText>
        </w:r>
      </w:del>
      <w:del w:id="242" w:author="Albi Celaj"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4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43"/>
      <w:r w:rsidR="00662D0E">
        <w:rPr>
          <w:rStyle w:val="CommentReference"/>
          <w:rFonts w:asciiTheme="minorHAnsi" w:hAnsiTheme="minorHAnsi" w:cstheme="minorBidi"/>
        </w:rPr>
        <w:commentReference w:id="243"/>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44"/>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44"/>
      <w:r w:rsidR="00DF4CE6">
        <w:rPr>
          <w:rStyle w:val="CommentReference"/>
          <w:rFonts w:asciiTheme="minorHAnsi" w:hAnsiTheme="minorHAnsi" w:cstheme="minorBidi"/>
        </w:rPr>
        <w:commentReference w:id="244"/>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700EDC">
        <w:rPr>
          <w:b/>
        </w:rPr>
        <w:t xml:space="preserve"> </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lastRenderedPageBreak/>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w:t>
      </w:r>
      <w:proofErr w:type="spellStart"/>
      <w:r w:rsidR="00A028A9" w:rsidRPr="00952B03">
        <w:rPr>
          <w:bCs/>
          <w:iCs/>
          <w:color w:val="000000" w:themeColor="text1"/>
          <w:lang w:val="en-CA"/>
        </w:rPr>
        <w:t>DNAse</w:t>
      </w:r>
      <w:proofErr w:type="spellEnd"/>
      <w:r w:rsidR="00A028A9" w:rsidRPr="00952B03">
        <w:rPr>
          <w:bCs/>
          <w:iCs/>
          <w:color w:val="000000" w:themeColor="text1"/>
          <w:lang w:val="en-CA"/>
        </w:rPr>
        <w:t xml:space="preserv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proofErr w:type="spellStart"/>
      <w:r w:rsidR="00952B03" w:rsidRPr="00952B03">
        <w:rPr>
          <w:color w:val="000000"/>
          <w:shd w:val="clear" w:color="auto" w:fill="FFFFFF"/>
        </w:rPr>
        <w:t>Thermo</w:t>
      </w:r>
      <w:proofErr w:type="spellEnd"/>
      <w:r w:rsidR="00952B03" w:rsidRPr="00952B03">
        <w:rPr>
          <w:color w:val="000000"/>
          <w:shd w:val="clear" w:color="auto" w:fill="FFFFFF"/>
        </w:rPr>
        <w:t xml:space="preserve">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proofErr w:type="spellStart"/>
      <w:r w:rsidR="00952B03" w:rsidRPr="00952B03">
        <w:rPr>
          <w:color w:val="000000"/>
          <w:shd w:val="clear" w:color="auto" w:fill="FFFFFF"/>
        </w:rPr>
        <w:t>Bioline</w:t>
      </w:r>
      <w:proofErr w:type="spellEnd"/>
      <w:r w:rsidR="00952B03" w:rsidRPr="00952B03">
        <w:rPr>
          <w:color w:val="000000"/>
          <w:shd w:val="clear" w:color="auto" w:fill="FFFFFF"/>
        </w:rPr>
        <w:t xml:space="preserve"> </w:t>
      </w:r>
      <w:proofErr w:type="spellStart"/>
      <w:r w:rsidR="00952B03" w:rsidRPr="00952B03">
        <w:rPr>
          <w:color w:val="000000"/>
          <w:shd w:val="clear" w:color="auto" w:fill="FFFFFF"/>
        </w:rPr>
        <w:t>SensiFAST</w:t>
      </w:r>
      <w:proofErr w:type="spellEnd"/>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t>
      </w:r>
      <w:proofErr w:type="gramStart"/>
      <w:r w:rsidR="005A2D85" w:rsidRPr="00952B03">
        <w:rPr>
          <w:bCs/>
          <w:iCs/>
          <w:color w:val="000000" w:themeColor="text1"/>
          <w:lang w:val="en-CA"/>
        </w:rPr>
        <w:t>was</w:t>
      </w:r>
      <w:proofErr w:type="gramEnd"/>
      <w:r w:rsidR="005A2D85" w:rsidRPr="00952B03">
        <w:rPr>
          <w:bCs/>
          <w:iCs/>
          <w:color w:val="000000" w:themeColor="text1"/>
          <w:lang w:val="en-CA"/>
        </w:rPr>
        <w:t xml:space="preserve">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proofErr w:type="spellStart"/>
      <w:r w:rsidR="00E51E3F">
        <w:rPr>
          <w:rFonts w:eastAsiaTheme="minorEastAsia"/>
          <w:bCs/>
          <w:iCs/>
          <w:color w:val="000000" w:themeColor="text1"/>
          <w:lang w:val="en-CA"/>
        </w:rPr>
        <w:t>qRT</w:t>
      </w:r>
      <w:proofErr w:type="spellEnd"/>
      <w:r w:rsidR="00E51E3F">
        <w:rPr>
          <w:rFonts w:eastAsiaTheme="minorEastAsia"/>
          <w:bCs/>
          <w:iCs/>
          <w:color w:val="000000" w:themeColor="text1"/>
          <w:lang w:val="en-CA"/>
        </w:rPr>
        <w: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245"/>
      <w:r w:rsidRPr="00233F15">
        <w:rPr>
          <w:b/>
          <w:sz w:val="28"/>
        </w:rPr>
        <w:t>Author Contributions</w:t>
      </w:r>
      <w:commentRangeEnd w:id="245"/>
      <w:r w:rsidR="00AB0C9E">
        <w:rPr>
          <w:rStyle w:val="CommentReference"/>
          <w:rFonts w:asciiTheme="minorHAnsi" w:hAnsiTheme="minorHAnsi" w:cstheme="minorBidi"/>
        </w:rPr>
        <w:commentReference w:id="245"/>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xml:space="preserve">, I.S. and </w:t>
      </w:r>
      <w:proofErr w:type="gramStart"/>
      <w:r w:rsidR="00B62418">
        <w:t>J.C.M.</w:t>
      </w:r>
      <w:r>
        <w:t>.</w:t>
      </w:r>
      <w:proofErr w:type="gramEnd"/>
      <w:r>
        <w:t xml:space="preserve">  A.C</w:t>
      </w:r>
      <w:r w:rsidR="00B62418">
        <w:t xml:space="preserve">., M.K., and </w:t>
      </w:r>
      <w:r>
        <w:t>N.Y</w:t>
      </w:r>
      <w:r w:rsidR="00B62418">
        <w:t>.</w:t>
      </w:r>
      <w:r w:rsidR="002D03E0" w:rsidRPr="00233F15">
        <w:t xml:space="preserve"> analyzed the data</w:t>
      </w:r>
      <w:r w:rsidR="00B62418">
        <w:t xml:space="preserve">, with advice from </w:t>
      </w:r>
      <w:proofErr w:type="gramStart"/>
      <w:r w:rsidR="00B62418">
        <w:t>F.P.R.</w:t>
      </w:r>
      <w:r w:rsidR="00C21B27">
        <w:t>.</w:t>
      </w:r>
      <w:proofErr w:type="gramEnd"/>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lastRenderedPageBreak/>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246"/>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246"/>
      <w:r w:rsidR="002D2606">
        <w:rPr>
          <w:rStyle w:val="CommentReference"/>
          <w:rFonts w:asciiTheme="minorHAnsi" w:hAnsiTheme="minorHAnsi" w:cstheme="minorBidi"/>
        </w:rPr>
        <w:commentReference w:id="246"/>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2E7BB6F" w14:textId="4DDF8F14" w:rsidR="00686EEF" w:rsidRPr="00686EEF" w:rsidRDefault="00C1486D" w:rsidP="00686EEF">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686EEF" w:rsidRPr="00686EEF">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686EEF" w:rsidRPr="00686EEF">
        <w:rPr>
          <w:i/>
          <w:iCs/>
          <w:noProof/>
        </w:rPr>
        <w:t>167</w:t>
      </w:r>
      <w:r w:rsidR="00686EEF" w:rsidRPr="00686EEF">
        <w:rPr>
          <w:noProof/>
        </w:rPr>
        <w:t>, 1867–1882.e21.</w:t>
      </w:r>
    </w:p>
    <w:p w14:paraId="1F0E6FBC" w14:textId="77777777" w:rsidR="00686EEF" w:rsidRPr="00686EEF" w:rsidRDefault="00686EEF" w:rsidP="00686EEF">
      <w:pPr>
        <w:widowControl w:val="0"/>
        <w:autoSpaceDE w:val="0"/>
        <w:autoSpaceDN w:val="0"/>
        <w:adjustRightInd w:val="0"/>
        <w:spacing w:before="140"/>
        <w:rPr>
          <w:noProof/>
        </w:rPr>
      </w:pPr>
      <w:r w:rsidRPr="00686EEF">
        <w:rPr>
          <w:noProof/>
        </w:rPr>
        <w:t xml:space="preserve">Angeles-Albores, D., Puckett Robinson, C., Williams, B.A., Wold, B.J., and Sternberg, P.W. (2018). Reconstructing a metazoan genetic pathway with transcriptome-wide epistasis measurements. Proc. Natl. Acad. Sci. U. S. A. </w:t>
      </w:r>
      <w:r w:rsidRPr="00686EEF">
        <w:rPr>
          <w:i/>
          <w:iCs/>
          <w:noProof/>
        </w:rPr>
        <w:t>115</w:t>
      </w:r>
      <w:r w:rsidRPr="00686EEF">
        <w:rPr>
          <w:noProof/>
        </w:rPr>
        <w:t>, E2930–E2939.</w:t>
      </w:r>
    </w:p>
    <w:p w14:paraId="07E1540B" w14:textId="77777777" w:rsidR="00686EEF" w:rsidRPr="00686EEF" w:rsidRDefault="00686EEF" w:rsidP="00686EEF">
      <w:pPr>
        <w:widowControl w:val="0"/>
        <w:autoSpaceDE w:val="0"/>
        <w:autoSpaceDN w:val="0"/>
        <w:adjustRightInd w:val="0"/>
        <w:spacing w:before="140"/>
        <w:rPr>
          <w:noProof/>
        </w:rPr>
      </w:pPr>
      <w:r w:rsidRPr="00686EEF">
        <w:rPr>
          <w:noProof/>
        </w:rPr>
        <w:t xml:space="preserve">Beh, C.T., Cool, L., Phillips, J., and Rine, J. (2001). Overlapping functions of the yeast oxysterol-binding protein homologues. Genetics </w:t>
      </w:r>
      <w:r w:rsidRPr="00686EEF">
        <w:rPr>
          <w:i/>
          <w:iCs/>
          <w:noProof/>
        </w:rPr>
        <w:t>157</w:t>
      </w:r>
      <w:r w:rsidRPr="00686EEF">
        <w:rPr>
          <w:noProof/>
        </w:rPr>
        <w:t>, 1117–1140.</w:t>
      </w:r>
    </w:p>
    <w:p w14:paraId="6A61EE2E" w14:textId="77777777" w:rsidR="00686EEF" w:rsidRPr="00686EEF" w:rsidRDefault="00686EEF" w:rsidP="00686EEF">
      <w:pPr>
        <w:widowControl w:val="0"/>
        <w:autoSpaceDE w:val="0"/>
        <w:autoSpaceDN w:val="0"/>
        <w:adjustRightInd w:val="0"/>
        <w:spacing w:before="140"/>
        <w:rPr>
          <w:noProof/>
        </w:rPr>
      </w:pPr>
      <w:r w:rsidRPr="00686EEF">
        <w:rPr>
          <w:noProof/>
        </w:rPr>
        <w:t xml:space="preserve">Benhamou, R.I., Bibi, M., Steinbuch, K.B., Engel, H., Levin, M., Roichman, Y., Berman, J., and Fridman, M. (2017). Real-Time Imaging of the Azole Class of Antifungal Drugs in Live Candida Cells. ACS Chem. Biol. </w:t>
      </w:r>
      <w:r w:rsidRPr="00686EEF">
        <w:rPr>
          <w:i/>
          <w:iCs/>
          <w:noProof/>
        </w:rPr>
        <w:t>12</w:t>
      </w:r>
      <w:r w:rsidRPr="00686EEF">
        <w:rPr>
          <w:noProof/>
        </w:rPr>
        <w:t>, 1769–1777.</w:t>
      </w:r>
    </w:p>
    <w:p w14:paraId="49FB3FCA" w14:textId="77777777" w:rsidR="00686EEF" w:rsidRPr="00686EEF" w:rsidRDefault="00686EEF" w:rsidP="00686EEF">
      <w:pPr>
        <w:widowControl w:val="0"/>
        <w:autoSpaceDE w:val="0"/>
        <w:autoSpaceDN w:val="0"/>
        <w:adjustRightInd w:val="0"/>
        <w:spacing w:before="140"/>
        <w:rPr>
          <w:noProof/>
        </w:rPr>
      </w:pPr>
      <w:r w:rsidRPr="00686EEF">
        <w:rPr>
          <w:noProof/>
        </w:rPr>
        <w:t xml:space="preserve">Bloom, J.S., Ehrenreich, I.M., Loo, W.T., Lite, T.-L.V., and Kruglyak, L. (2013). Finding the sources of missing heritability in a yeast cross. Nature </w:t>
      </w:r>
      <w:r w:rsidRPr="00686EEF">
        <w:rPr>
          <w:i/>
          <w:iCs/>
          <w:noProof/>
        </w:rPr>
        <w:t>494</w:t>
      </w:r>
      <w:r w:rsidRPr="00686EEF">
        <w:rPr>
          <w:noProof/>
        </w:rPr>
        <w:t>, 234–237.</w:t>
      </w:r>
    </w:p>
    <w:p w14:paraId="46CB037F" w14:textId="77777777" w:rsidR="00686EEF" w:rsidRPr="00686EEF" w:rsidRDefault="00686EEF" w:rsidP="00686EEF">
      <w:pPr>
        <w:widowControl w:val="0"/>
        <w:autoSpaceDE w:val="0"/>
        <w:autoSpaceDN w:val="0"/>
        <w:adjustRightInd w:val="0"/>
        <w:spacing w:before="140"/>
        <w:rPr>
          <w:noProof/>
        </w:rPr>
      </w:pPr>
      <w:r w:rsidRPr="00686EEF">
        <w:rPr>
          <w:noProof/>
        </w:rPr>
        <w:t xml:space="preserve">Boettcher, M., Tian, R., Blau, J.A., Markegard, E., Wagner, R.T., Wu, D., Mo, X., Biton, A., Zaitlen, N., Fu, H., et al. (2018). Dual gene activation and knockout screen reveals directional dependencies in genetic networks. Nat. Biotechnol. </w:t>
      </w:r>
      <w:r w:rsidRPr="00686EEF">
        <w:rPr>
          <w:i/>
          <w:iCs/>
          <w:noProof/>
        </w:rPr>
        <w:t>36</w:t>
      </w:r>
      <w:r w:rsidRPr="00686EEF">
        <w:rPr>
          <w:noProof/>
        </w:rPr>
        <w:t>, 170–178.</w:t>
      </w:r>
    </w:p>
    <w:p w14:paraId="7551F42D" w14:textId="77777777" w:rsidR="00686EEF" w:rsidRPr="00686EEF" w:rsidRDefault="00686EEF" w:rsidP="00686EEF">
      <w:pPr>
        <w:widowControl w:val="0"/>
        <w:autoSpaceDE w:val="0"/>
        <w:autoSpaceDN w:val="0"/>
        <w:adjustRightInd w:val="0"/>
        <w:spacing w:before="140"/>
        <w:rPr>
          <w:noProof/>
        </w:rPr>
      </w:pPr>
      <w:r w:rsidRPr="00686EEF">
        <w:rPr>
          <w:noProof/>
        </w:rPr>
        <w:t xml:space="preserve">Braberg, H., Alexander, R., Shales, M., Xu, J., Franks-Skiba, K.E., Wu, Q., Haber, J.E., and Krogan, N.J. (2014). Quantitative analysis of triple-mutant genetic interactions. Nat. Protoc. </w:t>
      </w:r>
      <w:r w:rsidRPr="00686EEF">
        <w:rPr>
          <w:i/>
          <w:iCs/>
          <w:noProof/>
        </w:rPr>
        <w:t>9</w:t>
      </w:r>
      <w:r w:rsidRPr="00686EEF">
        <w:rPr>
          <w:noProof/>
        </w:rPr>
        <w:t>, 1867–1881.</w:t>
      </w:r>
    </w:p>
    <w:p w14:paraId="641168C4" w14:textId="77777777" w:rsidR="00686EEF" w:rsidRPr="00686EEF" w:rsidRDefault="00686EEF" w:rsidP="00686EEF">
      <w:pPr>
        <w:widowControl w:val="0"/>
        <w:autoSpaceDE w:val="0"/>
        <w:autoSpaceDN w:val="0"/>
        <w:adjustRightInd w:val="0"/>
        <w:spacing w:before="140"/>
        <w:rPr>
          <w:noProof/>
        </w:rPr>
      </w:pPr>
      <w:r w:rsidRPr="00686EEF">
        <w:rPr>
          <w:noProof/>
        </w:rPr>
        <w:t xml:space="preserve">Braun, P., Tasan, M., Dreze, M., Barrios-Rodiles, M., Lemmens, I., Yu, H., Sahalie, J.M., Murray, R.R., Roncari, L., de Smet, A.-S., et al. (2009). An experimentally derived confidence score for binary protein-protein interactions. Nat. Methods </w:t>
      </w:r>
      <w:r w:rsidRPr="00686EEF">
        <w:rPr>
          <w:i/>
          <w:iCs/>
          <w:noProof/>
        </w:rPr>
        <w:t>6</w:t>
      </w:r>
      <w:r w:rsidRPr="00686EEF">
        <w:rPr>
          <w:noProof/>
        </w:rPr>
        <w:t>, 91–97.</w:t>
      </w:r>
    </w:p>
    <w:p w14:paraId="0AED2250" w14:textId="77777777" w:rsidR="00686EEF" w:rsidRPr="00686EEF" w:rsidRDefault="00686EEF" w:rsidP="00686EEF">
      <w:pPr>
        <w:widowControl w:val="0"/>
        <w:autoSpaceDE w:val="0"/>
        <w:autoSpaceDN w:val="0"/>
        <w:adjustRightInd w:val="0"/>
        <w:spacing w:before="140"/>
        <w:rPr>
          <w:noProof/>
        </w:rPr>
      </w:pPr>
      <w:r w:rsidRPr="00686EEF">
        <w:rPr>
          <w:noProof/>
        </w:rPr>
        <w:t xml:space="preserve">Brem, R.B., and Kruglyak, L. (2005). The landscape of genetic complexity across 5,700 gene expression traits in yeast. Proc. Natl. Acad. Sci. U. S. A. </w:t>
      </w:r>
      <w:r w:rsidRPr="00686EEF">
        <w:rPr>
          <w:i/>
          <w:iCs/>
          <w:noProof/>
        </w:rPr>
        <w:t>102</w:t>
      </w:r>
      <w:r w:rsidRPr="00686EEF">
        <w:rPr>
          <w:noProof/>
        </w:rPr>
        <w:t>, 1572–1577.</w:t>
      </w:r>
    </w:p>
    <w:p w14:paraId="464A1B3F" w14:textId="77777777" w:rsidR="00686EEF" w:rsidRPr="00686EEF" w:rsidRDefault="00686EEF" w:rsidP="00686EEF">
      <w:pPr>
        <w:widowControl w:val="0"/>
        <w:autoSpaceDE w:val="0"/>
        <w:autoSpaceDN w:val="0"/>
        <w:adjustRightInd w:val="0"/>
        <w:spacing w:before="140"/>
        <w:rPr>
          <w:noProof/>
        </w:rPr>
      </w:pPr>
      <w:r w:rsidRPr="00686EEF">
        <w:rPr>
          <w:noProof/>
        </w:rPr>
        <w:t xml:space="preserve">Cancer Genome Atlas Research Network, Ley, T.J., Miller, C., Ding, L., Raphael, B.J., Mungall, </w:t>
      </w:r>
      <w:r w:rsidRPr="00686EEF">
        <w:rPr>
          <w:noProof/>
        </w:rPr>
        <w:lastRenderedPageBreak/>
        <w:t xml:space="preserve">A.J., Robertson, A.G., Hoadley, K., Triche, T.J., Laird, P.W., et al. (2013). Genomic and Epigenomic Landscapes of Adult De Novo Acute Myeloid Leukemia. N. Engl. J. Med. </w:t>
      </w:r>
      <w:r w:rsidRPr="00686EEF">
        <w:rPr>
          <w:i/>
          <w:iCs/>
          <w:noProof/>
        </w:rPr>
        <w:t>368</w:t>
      </w:r>
      <w:r w:rsidRPr="00686EEF">
        <w:rPr>
          <w:noProof/>
        </w:rPr>
        <w:t>, 2059–2074.</w:t>
      </w:r>
    </w:p>
    <w:p w14:paraId="240424F8" w14:textId="77777777" w:rsidR="00686EEF" w:rsidRPr="00686EEF" w:rsidRDefault="00686EEF" w:rsidP="00686EEF">
      <w:pPr>
        <w:widowControl w:val="0"/>
        <w:autoSpaceDE w:val="0"/>
        <w:autoSpaceDN w:val="0"/>
        <w:adjustRightInd w:val="0"/>
        <w:spacing w:before="140"/>
        <w:rPr>
          <w:noProof/>
        </w:rPr>
      </w:pPr>
      <w:r w:rsidRPr="00686EEF">
        <w:rPr>
          <w:noProof/>
        </w:rPr>
        <w:t xml:space="preserve">Costanzo, M., Baryshnikova, A., Bellay, J., Kim, Y., Spear, E.D., Sevier, C.S., Ding, H., Koh, J.L.Y., Toufighi, K., Mostafavi, S., et al. (2010). The genetic landscape of a cell. Science </w:t>
      </w:r>
      <w:r w:rsidRPr="00686EEF">
        <w:rPr>
          <w:i/>
          <w:iCs/>
          <w:noProof/>
        </w:rPr>
        <w:t>327</w:t>
      </w:r>
      <w:r w:rsidRPr="00686EEF">
        <w:rPr>
          <w:noProof/>
        </w:rPr>
        <w:t>, 425–431.</w:t>
      </w:r>
    </w:p>
    <w:p w14:paraId="4E0AF2D8" w14:textId="77777777" w:rsidR="00686EEF" w:rsidRPr="00686EEF" w:rsidRDefault="00686EEF" w:rsidP="00686EEF">
      <w:pPr>
        <w:widowControl w:val="0"/>
        <w:autoSpaceDE w:val="0"/>
        <w:autoSpaceDN w:val="0"/>
        <w:adjustRightInd w:val="0"/>
        <w:spacing w:before="140"/>
        <w:rPr>
          <w:noProof/>
        </w:rPr>
      </w:pPr>
      <w:r w:rsidRPr="00686EEF">
        <w:rPr>
          <w:noProof/>
        </w:rPr>
        <w:t xml:space="preserve">Costanzo, M., VanderSluis, B., Koch, E.N., Baryshnikova, A., Pons, C., Tan, G., Wang, W., Usaj, M.M.M., Hanchard, J., Lee, S.D., et al. (2016). A global genetic interaction network maps a wiring diagram of cellular function. Science (80-. ). </w:t>
      </w:r>
      <w:r w:rsidRPr="00686EEF">
        <w:rPr>
          <w:i/>
          <w:iCs/>
          <w:noProof/>
        </w:rPr>
        <w:t>353</w:t>
      </w:r>
      <w:r w:rsidRPr="00686EEF">
        <w:rPr>
          <w:noProof/>
        </w:rPr>
        <w:t>.</w:t>
      </w:r>
    </w:p>
    <w:p w14:paraId="15131D84" w14:textId="77777777" w:rsidR="00686EEF" w:rsidRPr="00686EEF" w:rsidRDefault="00686EEF" w:rsidP="00686EEF">
      <w:pPr>
        <w:widowControl w:val="0"/>
        <w:autoSpaceDE w:val="0"/>
        <w:autoSpaceDN w:val="0"/>
        <w:adjustRightInd w:val="0"/>
        <w:spacing w:before="140"/>
        <w:rPr>
          <w:noProof/>
        </w:rPr>
      </w:pPr>
      <w:r w:rsidRPr="00686EEF">
        <w:rPr>
          <w:noProof/>
        </w:rPr>
        <w:t xml:space="preserve">Díaz-Mejía, J.J., Celaj, A., Mellor, J.C., Coté, A., Balint, A., Ho, B., Bansal, P., Shaeri, F., Gebbia, M., Weile, J., et al. (2018). Mapping DNA damage-dependent genetic interactions in yeast via party mating and barcode fusion genetics. Mol. Syst. Biol. </w:t>
      </w:r>
      <w:r w:rsidRPr="00686EEF">
        <w:rPr>
          <w:i/>
          <w:iCs/>
          <w:noProof/>
        </w:rPr>
        <w:t>14</w:t>
      </w:r>
      <w:r w:rsidRPr="00686EEF">
        <w:rPr>
          <w:noProof/>
        </w:rPr>
        <w:t>, e7985.</w:t>
      </w:r>
    </w:p>
    <w:p w14:paraId="19600AA7" w14:textId="77777777" w:rsidR="00686EEF" w:rsidRPr="00686EEF" w:rsidRDefault="00686EEF" w:rsidP="00686EEF">
      <w:pPr>
        <w:widowControl w:val="0"/>
        <w:autoSpaceDE w:val="0"/>
        <w:autoSpaceDN w:val="0"/>
        <w:adjustRightInd w:val="0"/>
        <w:spacing w:before="140"/>
        <w:rPr>
          <w:noProof/>
        </w:rPr>
      </w:pPr>
      <w:r w:rsidRPr="00686EEF">
        <w:rPr>
          <w:noProof/>
        </w:rPr>
        <w:t xml:space="preserve">Dixit, A., Parnas, O., Li, B., Chen, J., Fulco, C.P., Jerby-Arnon, L., Marjanovic, N.D., Dionne, D., Burks, T., Raychowdhury, R., et al. (2016). Perturb-Seq: Dissecting Molecular Circuits with Scalable Single-Cell RNA Profiling of Pooled Genetic Screens. Cell </w:t>
      </w:r>
      <w:r w:rsidRPr="00686EEF">
        <w:rPr>
          <w:i/>
          <w:iCs/>
          <w:noProof/>
        </w:rPr>
        <w:t>167</w:t>
      </w:r>
      <w:r w:rsidRPr="00686EEF">
        <w:rPr>
          <w:noProof/>
        </w:rPr>
        <w:t>, 1853–1866.e17.</w:t>
      </w:r>
    </w:p>
    <w:p w14:paraId="148556E7" w14:textId="77777777" w:rsidR="00686EEF" w:rsidRPr="00686EEF" w:rsidRDefault="00686EEF" w:rsidP="00686EEF">
      <w:pPr>
        <w:widowControl w:val="0"/>
        <w:autoSpaceDE w:val="0"/>
        <w:autoSpaceDN w:val="0"/>
        <w:adjustRightInd w:val="0"/>
        <w:spacing w:before="140"/>
        <w:rPr>
          <w:noProof/>
        </w:rPr>
      </w:pPr>
      <w:r w:rsidRPr="00686EEF">
        <w:rPr>
          <w:noProof/>
        </w:rPr>
        <w:t xml:space="preserve">Donner, M., and Keppler, D. (2001). Up-regulation of basolateral multidrug resistance protein 3 (Mrp3) in cholestatic rat liver. Hepatology </w:t>
      </w:r>
      <w:r w:rsidRPr="00686EEF">
        <w:rPr>
          <w:i/>
          <w:iCs/>
          <w:noProof/>
        </w:rPr>
        <w:t>34</w:t>
      </w:r>
      <w:r w:rsidRPr="00686EEF">
        <w:rPr>
          <w:noProof/>
        </w:rPr>
        <w:t>, 351–359.</w:t>
      </w:r>
    </w:p>
    <w:p w14:paraId="5A63922A" w14:textId="77777777" w:rsidR="00686EEF" w:rsidRPr="00686EEF" w:rsidRDefault="00686EEF" w:rsidP="00686EEF">
      <w:pPr>
        <w:widowControl w:val="0"/>
        <w:autoSpaceDE w:val="0"/>
        <w:autoSpaceDN w:val="0"/>
        <w:adjustRightInd w:val="0"/>
        <w:spacing w:before="140"/>
        <w:rPr>
          <w:noProof/>
        </w:rPr>
      </w:pPr>
      <w:r w:rsidRPr="00686EEF">
        <w:rPr>
          <w:noProof/>
        </w:rPr>
        <w:t xml:space="preserve">Emanuel, G., Moffitt, J.R., and Zhuang, X. (2017). High-throughput, image-based screening of pooled genetic-variant libraries. Nat. Methods </w:t>
      </w:r>
      <w:r w:rsidRPr="00686EEF">
        <w:rPr>
          <w:i/>
          <w:iCs/>
          <w:noProof/>
        </w:rPr>
        <w:t>14</w:t>
      </w:r>
      <w:r w:rsidRPr="00686EEF">
        <w:rPr>
          <w:noProof/>
        </w:rPr>
        <w:t>, 1159–1162.</w:t>
      </w:r>
    </w:p>
    <w:p w14:paraId="38EB4294" w14:textId="77777777" w:rsidR="00686EEF" w:rsidRPr="00686EEF" w:rsidRDefault="00686EEF" w:rsidP="00686EEF">
      <w:pPr>
        <w:widowControl w:val="0"/>
        <w:autoSpaceDE w:val="0"/>
        <w:autoSpaceDN w:val="0"/>
        <w:adjustRightInd w:val="0"/>
        <w:spacing w:before="140"/>
        <w:rPr>
          <w:noProof/>
        </w:rPr>
      </w:pPr>
      <w:r w:rsidRPr="00686EEF">
        <w:rPr>
          <w:noProof/>
        </w:rPr>
        <w:t xml:space="preserve">Ernst, R., Kueppers, P., Klein, C.M., Schwarzmueller, T., Kuchler, K., and Schmitt, L. (2008). A mutation of the H-loop selectively affects rhodamine transport by the yeast multidrug ABC transporter Pdr5. Proc. Natl. Acad. Sci. </w:t>
      </w:r>
      <w:r w:rsidRPr="00686EEF">
        <w:rPr>
          <w:i/>
          <w:iCs/>
          <w:noProof/>
        </w:rPr>
        <w:t>105</w:t>
      </w:r>
      <w:r w:rsidRPr="00686EEF">
        <w:rPr>
          <w:noProof/>
        </w:rPr>
        <w:t>, 5069–5074.</w:t>
      </w:r>
    </w:p>
    <w:p w14:paraId="34660221" w14:textId="77777777" w:rsidR="00686EEF" w:rsidRPr="00686EEF" w:rsidRDefault="00686EEF" w:rsidP="00686EEF">
      <w:pPr>
        <w:widowControl w:val="0"/>
        <w:autoSpaceDE w:val="0"/>
        <w:autoSpaceDN w:val="0"/>
        <w:adjustRightInd w:val="0"/>
        <w:spacing w:before="140"/>
        <w:rPr>
          <w:noProof/>
        </w:rPr>
      </w:pPr>
      <w:r w:rsidRPr="00686EEF">
        <w:rPr>
          <w:noProof/>
        </w:rPr>
        <w:t xml:space="preserve">Fischer, B., Sandmann, T., Horn, T., Billmann, M., Chaudhary, V., Huber, W., and Boutros, M. (2015). A map of directional genetic interactions in a metazoan cell. Elife </w:t>
      </w:r>
      <w:r w:rsidRPr="00686EEF">
        <w:rPr>
          <w:i/>
          <w:iCs/>
          <w:noProof/>
        </w:rPr>
        <w:t>4</w:t>
      </w:r>
      <w:r w:rsidRPr="00686EEF">
        <w:rPr>
          <w:noProof/>
        </w:rPr>
        <w:t>, e05464.</w:t>
      </w:r>
    </w:p>
    <w:p w14:paraId="486C8813" w14:textId="77777777" w:rsidR="00686EEF" w:rsidRPr="00686EEF" w:rsidRDefault="00686EEF" w:rsidP="00686EEF">
      <w:pPr>
        <w:widowControl w:val="0"/>
        <w:autoSpaceDE w:val="0"/>
        <w:autoSpaceDN w:val="0"/>
        <w:adjustRightInd w:val="0"/>
        <w:spacing w:before="140"/>
        <w:rPr>
          <w:noProof/>
        </w:rPr>
      </w:pPr>
      <w:r w:rsidRPr="00686EEF">
        <w:rPr>
          <w:noProof/>
        </w:rPr>
        <w:t xml:space="preserve">Giaever, G., Chu, A.M., Ni, L., Connelly, C., Riles, L., Véronneau, S., Dow, S., Lucau-Danila, A., Anderson, K., André, B., et al. (2002). Functional profiling of the Saccharomyces cerevisiae genome. Nature </w:t>
      </w:r>
      <w:r w:rsidRPr="00686EEF">
        <w:rPr>
          <w:i/>
          <w:iCs/>
          <w:noProof/>
        </w:rPr>
        <w:t>418</w:t>
      </w:r>
      <w:r w:rsidRPr="00686EEF">
        <w:rPr>
          <w:noProof/>
        </w:rPr>
        <w:t>, 387–391.</w:t>
      </w:r>
    </w:p>
    <w:p w14:paraId="06AD23D0" w14:textId="77777777" w:rsidR="00686EEF" w:rsidRPr="00686EEF" w:rsidRDefault="00686EEF" w:rsidP="00686EEF">
      <w:pPr>
        <w:widowControl w:val="0"/>
        <w:autoSpaceDE w:val="0"/>
        <w:autoSpaceDN w:val="0"/>
        <w:adjustRightInd w:val="0"/>
        <w:spacing w:before="140"/>
        <w:rPr>
          <w:noProof/>
        </w:rPr>
      </w:pPr>
      <w:r w:rsidRPr="00686EEF">
        <w:rPr>
          <w:noProof/>
        </w:rPr>
        <w:t xml:space="preserve">Gibson, D.G., Young, L., Chuang, R.-Y., Venter, J.C., Hutchison, C.A., and Smith, H.O. (2009). Enzymatic assembly of DNA molecules up to several hundred kilobases. Nat. Methods </w:t>
      </w:r>
      <w:r w:rsidRPr="00686EEF">
        <w:rPr>
          <w:i/>
          <w:iCs/>
          <w:noProof/>
        </w:rPr>
        <w:t>6</w:t>
      </w:r>
      <w:r w:rsidRPr="00686EEF">
        <w:rPr>
          <w:noProof/>
        </w:rPr>
        <w:t>, 343–345.</w:t>
      </w:r>
    </w:p>
    <w:p w14:paraId="3B438D0C" w14:textId="77777777" w:rsidR="00686EEF" w:rsidRPr="00686EEF" w:rsidRDefault="00686EEF" w:rsidP="00686EEF">
      <w:pPr>
        <w:widowControl w:val="0"/>
        <w:autoSpaceDE w:val="0"/>
        <w:autoSpaceDN w:val="0"/>
        <w:adjustRightInd w:val="0"/>
        <w:spacing w:before="140"/>
        <w:rPr>
          <w:noProof/>
        </w:rPr>
      </w:pPr>
      <w:r w:rsidRPr="00686EEF">
        <w:rPr>
          <w:noProof/>
        </w:rPr>
        <w:t xml:space="preserve">Gietz, R.D., and Schiestl, R.H. (2007). High-efficiency yeast transformation using the LiAc/SS carrier DNA/PEG method. Nat. Protoc. </w:t>
      </w:r>
      <w:r w:rsidRPr="00686EEF">
        <w:rPr>
          <w:i/>
          <w:iCs/>
          <w:noProof/>
        </w:rPr>
        <w:t>2</w:t>
      </w:r>
      <w:r w:rsidRPr="00686EEF">
        <w:rPr>
          <w:noProof/>
        </w:rPr>
        <w:t>, 31–34.</w:t>
      </w:r>
    </w:p>
    <w:p w14:paraId="2986DED3" w14:textId="77777777" w:rsidR="00686EEF" w:rsidRPr="00686EEF" w:rsidRDefault="00686EEF" w:rsidP="00686EEF">
      <w:pPr>
        <w:widowControl w:val="0"/>
        <w:autoSpaceDE w:val="0"/>
        <w:autoSpaceDN w:val="0"/>
        <w:adjustRightInd w:val="0"/>
        <w:spacing w:before="140"/>
        <w:rPr>
          <w:noProof/>
        </w:rPr>
      </w:pPr>
      <w:r w:rsidRPr="00686EEF">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686EEF">
        <w:rPr>
          <w:i/>
          <w:iCs/>
          <w:noProof/>
        </w:rPr>
        <w:t>3</w:t>
      </w:r>
      <w:r w:rsidRPr="00686EEF">
        <w:rPr>
          <w:noProof/>
        </w:rPr>
        <w:t>, 2168–2178.</w:t>
      </w:r>
    </w:p>
    <w:p w14:paraId="361F19D9" w14:textId="77777777" w:rsidR="00686EEF" w:rsidRPr="00686EEF" w:rsidRDefault="00686EEF" w:rsidP="00686EEF">
      <w:pPr>
        <w:widowControl w:val="0"/>
        <w:autoSpaceDE w:val="0"/>
        <w:autoSpaceDN w:val="0"/>
        <w:adjustRightInd w:val="0"/>
        <w:spacing w:before="140"/>
        <w:rPr>
          <w:noProof/>
        </w:rPr>
      </w:pPr>
      <w:r w:rsidRPr="00686EEF">
        <w:rPr>
          <w:noProof/>
        </w:rPr>
        <w:t xml:space="preserve">Hartman, J.L., Garvik, B., and Hartwell, L. (2001). Principles for the Buffering of Genetic Variation. Science (80-. ). </w:t>
      </w:r>
      <w:r w:rsidRPr="00686EEF">
        <w:rPr>
          <w:i/>
          <w:iCs/>
          <w:noProof/>
        </w:rPr>
        <w:t>291</w:t>
      </w:r>
      <w:r w:rsidRPr="00686EEF">
        <w:rPr>
          <w:noProof/>
        </w:rPr>
        <w:t>.</w:t>
      </w:r>
    </w:p>
    <w:p w14:paraId="622F6176" w14:textId="77777777" w:rsidR="00686EEF" w:rsidRPr="00686EEF" w:rsidRDefault="00686EEF" w:rsidP="00686EEF">
      <w:pPr>
        <w:widowControl w:val="0"/>
        <w:autoSpaceDE w:val="0"/>
        <w:autoSpaceDN w:val="0"/>
        <w:adjustRightInd w:val="0"/>
        <w:spacing w:before="140"/>
        <w:rPr>
          <w:noProof/>
        </w:rPr>
      </w:pPr>
      <w:r w:rsidRPr="00686EEF">
        <w:rPr>
          <w:noProof/>
        </w:rPr>
        <w:t xml:space="preserve">Heckl, D., Kowalczyk, M.S., Yudovich, D., Belizaire, R., Puram, R. V, McConkey, M.E., </w:t>
      </w:r>
      <w:r w:rsidRPr="00686EEF">
        <w:rPr>
          <w:noProof/>
        </w:rPr>
        <w:lastRenderedPageBreak/>
        <w:t xml:space="preserve">Thielke, A., Aster, J.C., Regev, A., and Ebert, B.L. (2014). Generation of mouse models of myeloid malignancy with combinatorial genetic lesions using CRISPR-Cas9 genome editing. Nat. Biotechnol. </w:t>
      </w:r>
      <w:r w:rsidRPr="00686EEF">
        <w:rPr>
          <w:i/>
          <w:iCs/>
          <w:noProof/>
        </w:rPr>
        <w:t>32</w:t>
      </w:r>
      <w:r w:rsidRPr="00686EEF">
        <w:rPr>
          <w:noProof/>
        </w:rPr>
        <w:t>, 941–946.</w:t>
      </w:r>
    </w:p>
    <w:p w14:paraId="4EBADE95" w14:textId="77777777" w:rsidR="00686EEF" w:rsidRPr="00686EEF" w:rsidRDefault="00686EEF" w:rsidP="00686EEF">
      <w:pPr>
        <w:widowControl w:val="0"/>
        <w:autoSpaceDE w:val="0"/>
        <w:autoSpaceDN w:val="0"/>
        <w:adjustRightInd w:val="0"/>
        <w:spacing w:before="140"/>
        <w:rPr>
          <w:noProof/>
        </w:rPr>
      </w:pPr>
      <w:r w:rsidRPr="00686EEF">
        <w:rPr>
          <w:noProof/>
        </w:rPr>
        <w:t xml:space="preserve">Horlbeck, M.A., Xu, A., Wang, M., Bennett, N.K., Park, C.Y., Bogdanoff, D., Adamson, B., Chow, E.D., Kampmann, M., Peterson, T.R., et al. (2018). Mapping the Genetic Landscape of Human Cells. Cell </w:t>
      </w:r>
      <w:r w:rsidRPr="00686EEF">
        <w:rPr>
          <w:i/>
          <w:iCs/>
          <w:noProof/>
        </w:rPr>
        <w:t>174</w:t>
      </w:r>
      <w:r w:rsidRPr="00686EEF">
        <w:rPr>
          <w:noProof/>
        </w:rPr>
        <w:t>, 953–967.e22.</w:t>
      </w:r>
    </w:p>
    <w:p w14:paraId="71F9D77D" w14:textId="77777777" w:rsidR="00686EEF" w:rsidRPr="00686EEF" w:rsidRDefault="00686EEF" w:rsidP="00686EEF">
      <w:pPr>
        <w:widowControl w:val="0"/>
        <w:autoSpaceDE w:val="0"/>
        <w:autoSpaceDN w:val="0"/>
        <w:adjustRightInd w:val="0"/>
        <w:spacing w:before="140"/>
        <w:rPr>
          <w:noProof/>
        </w:rPr>
      </w:pPr>
      <w:r w:rsidRPr="00686EEF">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686EEF">
        <w:rPr>
          <w:i/>
          <w:iCs/>
          <w:noProof/>
        </w:rPr>
        <w:t>73</w:t>
      </w:r>
      <w:r w:rsidRPr="00686EEF">
        <w:rPr>
          <w:noProof/>
        </w:rPr>
        <w:t>, 220–225.</w:t>
      </w:r>
    </w:p>
    <w:p w14:paraId="18CCBCB1" w14:textId="77777777" w:rsidR="00686EEF" w:rsidRPr="00686EEF" w:rsidRDefault="00686EEF" w:rsidP="00686EEF">
      <w:pPr>
        <w:widowControl w:val="0"/>
        <w:autoSpaceDE w:val="0"/>
        <w:autoSpaceDN w:val="0"/>
        <w:adjustRightInd w:val="0"/>
        <w:spacing w:before="140"/>
        <w:rPr>
          <w:noProof/>
        </w:rPr>
      </w:pPr>
      <w:r w:rsidRPr="00686EEF">
        <w:rPr>
          <w:noProof/>
        </w:rPr>
        <w:t xml:space="preserve">Jakočiūnas, T., Bonde, I., Herrgård, M., Harrison, S.J., Kristensen, M., Pedersen, L.E., Jensen, M.K., and Keasling, J.D. (2015). Multiplex metabolic pathway engineering using CRISPR/Cas9 in Saccharomyces cerevisiae. Metab. Eng. </w:t>
      </w:r>
      <w:r w:rsidRPr="00686EEF">
        <w:rPr>
          <w:i/>
          <w:iCs/>
          <w:noProof/>
        </w:rPr>
        <w:t>28</w:t>
      </w:r>
      <w:r w:rsidRPr="00686EEF">
        <w:rPr>
          <w:noProof/>
        </w:rPr>
        <w:t>, 213–222.</w:t>
      </w:r>
    </w:p>
    <w:p w14:paraId="016F8388" w14:textId="77777777" w:rsidR="00686EEF" w:rsidRPr="00686EEF" w:rsidRDefault="00686EEF" w:rsidP="00686EEF">
      <w:pPr>
        <w:widowControl w:val="0"/>
        <w:autoSpaceDE w:val="0"/>
        <w:autoSpaceDN w:val="0"/>
        <w:adjustRightInd w:val="0"/>
        <w:spacing w:before="140"/>
        <w:rPr>
          <w:noProof/>
        </w:rPr>
      </w:pPr>
      <w:r w:rsidRPr="00686EEF">
        <w:rPr>
          <w:noProof/>
        </w:rPr>
        <w:t xml:space="preserve">Jao, L.-E., Wente, S.R., and Chen, W. (2013). Efficient multiplex biallelic zebrafish genome editing using a CRISPR nuclease system. Proc. Natl. Acad. Sci. </w:t>
      </w:r>
      <w:r w:rsidRPr="00686EEF">
        <w:rPr>
          <w:i/>
          <w:iCs/>
          <w:noProof/>
        </w:rPr>
        <w:t>110</w:t>
      </w:r>
      <w:r w:rsidRPr="00686EEF">
        <w:rPr>
          <w:noProof/>
        </w:rPr>
        <w:t>, 13904–13909.</w:t>
      </w:r>
    </w:p>
    <w:p w14:paraId="2E15B8D9" w14:textId="77777777" w:rsidR="00686EEF" w:rsidRPr="00686EEF" w:rsidRDefault="00686EEF" w:rsidP="00686EEF">
      <w:pPr>
        <w:widowControl w:val="0"/>
        <w:autoSpaceDE w:val="0"/>
        <w:autoSpaceDN w:val="0"/>
        <w:adjustRightInd w:val="0"/>
        <w:spacing w:before="140"/>
        <w:rPr>
          <w:noProof/>
        </w:rPr>
      </w:pPr>
      <w:r w:rsidRPr="00686EEF">
        <w:rPr>
          <w:noProof/>
        </w:rPr>
        <w:t xml:space="preserve">Katzmann, D.J., Burnett, P.E., Golin, J., Mahé, Y., and Moye-Rowley, W.S. (1994). Transcriptional control of the yeast PDR5 gene by the PDR3 gene product. Mol. Cell. Biol. </w:t>
      </w:r>
      <w:r w:rsidRPr="00686EEF">
        <w:rPr>
          <w:i/>
          <w:iCs/>
          <w:noProof/>
        </w:rPr>
        <w:t>14</w:t>
      </w:r>
      <w:r w:rsidRPr="00686EEF">
        <w:rPr>
          <w:noProof/>
        </w:rPr>
        <w:t>, 4653–4661.</w:t>
      </w:r>
    </w:p>
    <w:p w14:paraId="12611868" w14:textId="77777777" w:rsidR="00686EEF" w:rsidRPr="00686EEF" w:rsidRDefault="00686EEF" w:rsidP="00686EEF">
      <w:pPr>
        <w:widowControl w:val="0"/>
        <w:autoSpaceDE w:val="0"/>
        <w:autoSpaceDN w:val="0"/>
        <w:adjustRightInd w:val="0"/>
        <w:spacing w:before="140"/>
        <w:rPr>
          <w:noProof/>
        </w:rPr>
      </w:pPr>
      <w:r w:rsidRPr="00686EEF">
        <w:rPr>
          <w:noProof/>
        </w:rPr>
        <w:t xml:space="preserve">Kebschull, J.M., and Zador, A.M. (2018). Cellular barcoding: lineage tracing, screening and beyond. Nat. Methods </w:t>
      </w:r>
      <w:r w:rsidRPr="00686EEF">
        <w:rPr>
          <w:i/>
          <w:iCs/>
          <w:noProof/>
        </w:rPr>
        <w:t>15</w:t>
      </w:r>
      <w:r w:rsidRPr="00686EEF">
        <w:rPr>
          <w:noProof/>
        </w:rPr>
        <w:t>, 871–879.</w:t>
      </w:r>
    </w:p>
    <w:p w14:paraId="31F1F5E8" w14:textId="77777777" w:rsidR="00686EEF" w:rsidRPr="00686EEF" w:rsidRDefault="00686EEF" w:rsidP="00686EEF">
      <w:pPr>
        <w:widowControl w:val="0"/>
        <w:autoSpaceDE w:val="0"/>
        <w:autoSpaceDN w:val="0"/>
        <w:adjustRightInd w:val="0"/>
        <w:spacing w:before="140"/>
        <w:rPr>
          <w:noProof/>
        </w:rPr>
      </w:pPr>
      <w:r w:rsidRPr="00686EEF">
        <w:rPr>
          <w:noProof/>
        </w:rPr>
        <w:t xml:space="preserve">Khakhina, S., Johnson, S.S., Manoharlal, R., Russo, S.B., Blugeon, C., Lemoine, S., Sunshine, A.B., Dunham, M.J., Cowart, L.A., Devaux, F., et al. (2015). Control of Plasma Membrane Permeability by ABC Transporters. Eukaryot. Cell </w:t>
      </w:r>
      <w:r w:rsidRPr="00686EEF">
        <w:rPr>
          <w:i/>
          <w:iCs/>
          <w:noProof/>
        </w:rPr>
        <w:t>14</w:t>
      </w:r>
      <w:r w:rsidRPr="00686EEF">
        <w:rPr>
          <w:noProof/>
        </w:rPr>
        <w:t>, 442–453.</w:t>
      </w:r>
    </w:p>
    <w:p w14:paraId="2A73963E" w14:textId="77777777" w:rsidR="00686EEF" w:rsidRPr="00686EEF" w:rsidRDefault="00686EEF" w:rsidP="00686EEF">
      <w:pPr>
        <w:widowControl w:val="0"/>
        <w:autoSpaceDE w:val="0"/>
        <w:autoSpaceDN w:val="0"/>
        <w:adjustRightInd w:val="0"/>
        <w:spacing w:before="140"/>
        <w:rPr>
          <w:noProof/>
        </w:rPr>
      </w:pPr>
      <w:r w:rsidRPr="00686EEF">
        <w:rPr>
          <w:noProof/>
        </w:rPr>
        <w:t xml:space="preserve">Kolaczkowska, A., Kolaczkowski, M., Goffeau, A., and Moye-Rowley, W.S. (2008). Compensatory activation of the multidrug transporters Pdr5p, Snq2p, and Yor1p by Pdr1p in Saccharomyces cerevisiae. FEBS Lett. </w:t>
      </w:r>
      <w:r w:rsidRPr="00686EEF">
        <w:rPr>
          <w:i/>
          <w:iCs/>
          <w:noProof/>
        </w:rPr>
        <w:t>582</w:t>
      </w:r>
      <w:r w:rsidRPr="00686EEF">
        <w:rPr>
          <w:noProof/>
        </w:rPr>
        <w:t>, 977–983.</w:t>
      </w:r>
    </w:p>
    <w:p w14:paraId="2F579943" w14:textId="77777777" w:rsidR="00686EEF" w:rsidRPr="00686EEF" w:rsidRDefault="00686EEF" w:rsidP="00686EEF">
      <w:pPr>
        <w:widowControl w:val="0"/>
        <w:autoSpaceDE w:val="0"/>
        <w:autoSpaceDN w:val="0"/>
        <w:adjustRightInd w:val="0"/>
        <w:spacing w:before="140"/>
        <w:rPr>
          <w:noProof/>
        </w:rPr>
      </w:pPr>
      <w:r w:rsidRPr="00686EEF">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686EEF">
        <w:rPr>
          <w:i/>
          <w:iCs/>
          <w:noProof/>
        </w:rPr>
        <w:t>4</w:t>
      </w:r>
      <w:r w:rsidRPr="00686EEF">
        <w:rPr>
          <w:noProof/>
        </w:rPr>
        <w:t>, 143–158.</w:t>
      </w:r>
    </w:p>
    <w:p w14:paraId="4E9F5B2B" w14:textId="77777777" w:rsidR="00686EEF" w:rsidRPr="00686EEF" w:rsidRDefault="00686EEF" w:rsidP="00686EEF">
      <w:pPr>
        <w:widowControl w:val="0"/>
        <w:autoSpaceDE w:val="0"/>
        <w:autoSpaceDN w:val="0"/>
        <w:adjustRightInd w:val="0"/>
        <w:spacing w:before="140"/>
        <w:rPr>
          <w:noProof/>
        </w:rPr>
      </w:pPr>
      <w:r w:rsidRPr="00686EEF">
        <w:rPr>
          <w:noProof/>
        </w:rPr>
        <w:t xml:space="preserve">König, J., Rost, D., Cui, Y., and Keppler, D. (1999). Characterization of the human multidrug resistance protein isoform MRP3 localized to the basolateral hepatocyte membrane. Hepatology </w:t>
      </w:r>
      <w:r w:rsidRPr="00686EEF">
        <w:rPr>
          <w:i/>
          <w:iCs/>
          <w:noProof/>
        </w:rPr>
        <w:t>29</w:t>
      </w:r>
      <w:r w:rsidRPr="00686EEF">
        <w:rPr>
          <w:noProof/>
        </w:rPr>
        <w:t>, 1156–1163.</w:t>
      </w:r>
    </w:p>
    <w:p w14:paraId="52796F2D" w14:textId="77777777" w:rsidR="00686EEF" w:rsidRPr="00686EEF" w:rsidRDefault="00686EEF" w:rsidP="00686EEF">
      <w:pPr>
        <w:widowControl w:val="0"/>
        <w:autoSpaceDE w:val="0"/>
        <w:autoSpaceDN w:val="0"/>
        <w:adjustRightInd w:val="0"/>
        <w:spacing w:before="140"/>
        <w:rPr>
          <w:noProof/>
        </w:rPr>
      </w:pPr>
      <w:r w:rsidRPr="00686EEF">
        <w:rPr>
          <w:noProof/>
        </w:rPr>
        <w:t xml:space="preserve">Kuzmin, E., VanderSluis, B., Wang, W., Tan, G., Deshpande, R., Chen, Y., Usaj, M., Balint, A., Mattiazzi Usaj, M., van Leeuwen, J., et al. (2018). Systematic analysis of complex genetic interactions. Science (80-. ). </w:t>
      </w:r>
      <w:r w:rsidRPr="00686EEF">
        <w:rPr>
          <w:i/>
          <w:iCs/>
          <w:noProof/>
        </w:rPr>
        <w:t>360</w:t>
      </w:r>
      <w:r w:rsidRPr="00686EEF">
        <w:rPr>
          <w:noProof/>
        </w:rPr>
        <w:t>, eaao1729.</w:t>
      </w:r>
    </w:p>
    <w:p w14:paraId="17AAFEBF" w14:textId="77777777" w:rsidR="00686EEF" w:rsidRPr="00686EEF" w:rsidRDefault="00686EEF" w:rsidP="00686EEF">
      <w:pPr>
        <w:widowControl w:val="0"/>
        <w:autoSpaceDE w:val="0"/>
        <w:autoSpaceDN w:val="0"/>
        <w:adjustRightInd w:val="0"/>
        <w:spacing w:before="140"/>
        <w:rPr>
          <w:noProof/>
        </w:rPr>
      </w:pPr>
      <w:r w:rsidRPr="00686EEF">
        <w:rPr>
          <w:noProof/>
        </w:rPr>
        <w:t xml:space="preserve">Lee, A.Y., St Onge, R.P., Proctor, M.J., Wallace, I.M., Nile, A.H., Spagnuolo, P.A., Jitkova, Y., Gronda, M., Wu, Y., Kim, M.K., et al. (2014). Mapping the cellular response to small molecules using chemogenomic fitness signatures. Science </w:t>
      </w:r>
      <w:r w:rsidRPr="00686EEF">
        <w:rPr>
          <w:i/>
          <w:iCs/>
          <w:noProof/>
        </w:rPr>
        <w:t>344</w:t>
      </w:r>
      <w:r w:rsidRPr="00686EEF">
        <w:rPr>
          <w:noProof/>
        </w:rPr>
        <w:t>, 208–211.</w:t>
      </w:r>
    </w:p>
    <w:p w14:paraId="15FBA05C" w14:textId="77777777" w:rsidR="00686EEF" w:rsidRPr="00686EEF" w:rsidRDefault="00686EEF" w:rsidP="00686EEF">
      <w:pPr>
        <w:widowControl w:val="0"/>
        <w:autoSpaceDE w:val="0"/>
        <w:autoSpaceDN w:val="0"/>
        <w:adjustRightInd w:val="0"/>
        <w:spacing w:before="140"/>
        <w:rPr>
          <w:noProof/>
        </w:rPr>
      </w:pPr>
      <w:r w:rsidRPr="00686EEF">
        <w:rPr>
          <w:noProof/>
        </w:rPr>
        <w:t xml:space="preserve">Ma, J., Yu, M.K., Fong, S., Ono, K., Sage, E., Demchak, B., Sharan, R., and Ideker, T. (2018). </w:t>
      </w:r>
      <w:r w:rsidRPr="00686EEF">
        <w:rPr>
          <w:noProof/>
        </w:rPr>
        <w:lastRenderedPageBreak/>
        <w:t xml:space="preserve">Using deep learning to model the hierarchical structure and function of a cell. Nat. Methods </w:t>
      </w:r>
      <w:r w:rsidRPr="00686EEF">
        <w:rPr>
          <w:i/>
          <w:iCs/>
          <w:noProof/>
        </w:rPr>
        <w:t>15</w:t>
      </w:r>
      <w:r w:rsidRPr="00686EEF">
        <w:rPr>
          <w:noProof/>
        </w:rPr>
        <w:t>, 290–298.</w:t>
      </w:r>
    </w:p>
    <w:p w14:paraId="71439B06" w14:textId="77777777" w:rsidR="00686EEF" w:rsidRPr="00686EEF" w:rsidRDefault="00686EEF" w:rsidP="00686EEF">
      <w:pPr>
        <w:widowControl w:val="0"/>
        <w:autoSpaceDE w:val="0"/>
        <w:autoSpaceDN w:val="0"/>
        <w:adjustRightInd w:val="0"/>
        <w:spacing w:before="140"/>
        <w:rPr>
          <w:noProof/>
        </w:rPr>
      </w:pPr>
      <w:r w:rsidRPr="00686EEF">
        <w:rPr>
          <w:noProof/>
        </w:rPr>
        <w:t xml:space="preserve">Mani, R., St Onge, R.P., Hartman, J.L., Giaever, G., and Roth, F.P. (2008). Defining genetic interaction. Proc. Natl. Acad. Sci. U. S. A. </w:t>
      </w:r>
      <w:r w:rsidRPr="00686EEF">
        <w:rPr>
          <w:i/>
          <w:iCs/>
          <w:noProof/>
        </w:rPr>
        <w:t>105</w:t>
      </w:r>
      <w:r w:rsidRPr="00686EEF">
        <w:rPr>
          <w:noProof/>
        </w:rPr>
        <w:t>, 3461–3466.</w:t>
      </w:r>
    </w:p>
    <w:p w14:paraId="499F1876" w14:textId="77777777" w:rsidR="00686EEF" w:rsidRPr="00686EEF" w:rsidRDefault="00686EEF" w:rsidP="00686EEF">
      <w:pPr>
        <w:widowControl w:val="0"/>
        <w:autoSpaceDE w:val="0"/>
        <w:autoSpaceDN w:val="0"/>
        <w:adjustRightInd w:val="0"/>
        <w:spacing w:before="140"/>
        <w:rPr>
          <w:noProof/>
        </w:rPr>
      </w:pPr>
      <w:r w:rsidRPr="00686EEF">
        <w:rPr>
          <w:noProof/>
        </w:rPr>
        <w:t xml:space="preserve">Mullis, M.N., Matsui, T., Schell, R., Foree, R., and Ehrenreich, I.M. (2018). The complex underpinnings of genetic background effects. Nat. Commun. </w:t>
      </w:r>
      <w:r w:rsidRPr="00686EEF">
        <w:rPr>
          <w:i/>
          <w:iCs/>
          <w:noProof/>
        </w:rPr>
        <w:t>9</w:t>
      </w:r>
      <w:r w:rsidRPr="00686EEF">
        <w:rPr>
          <w:noProof/>
        </w:rPr>
        <w:t>, 3548.</w:t>
      </w:r>
    </w:p>
    <w:p w14:paraId="777A3444" w14:textId="77777777" w:rsidR="00686EEF" w:rsidRPr="00686EEF" w:rsidRDefault="00686EEF" w:rsidP="00686EEF">
      <w:pPr>
        <w:widowControl w:val="0"/>
        <w:autoSpaceDE w:val="0"/>
        <w:autoSpaceDN w:val="0"/>
        <w:adjustRightInd w:val="0"/>
        <w:spacing w:before="140"/>
        <w:rPr>
          <w:noProof/>
        </w:rPr>
      </w:pPr>
      <w:r w:rsidRPr="00686EEF">
        <w:rPr>
          <w:noProof/>
        </w:rPr>
        <w:t xml:space="preserve">Najm, F.J., Strand, C., Donovan, K.F., Hegde, M., Sanson, K.R., Vaimberg, E.W., Sullender, M.E., Hartenian, E., Kalani, Z., Fusi, N., et al. (2017). Orthologous CRISPR–Cas9 enzymes for combinatorial genetic screens. Nat. Biotechnol. </w:t>
      </w:r>
      <w:r w:rsidRPr="00686EEF">
        <w:rPr>
          <w:i/>
          <w:iCs/>
          <w:noProof/>
        </w:rPr>
        <w:t>36</w:t>
      </w:r>
      <w:r w:rsidRPr="00686EEF">
        <w:rPr>
          <w:noProof/>
        </w:rPr>
        <w:t>, 179–189.</w:t>
      </w:r>
    </w:p>
    <w:p w14:paraId="263406E5" w14:textId="77777777" w:rsidR="00686EEF" w:rsidRPr="00686EEF" w:rsidRDefault="00686EEF" w:rsidP="00686EEF">
      <w:pPr>
        <w:widowControl w:val="0"/>
        <w:autoSpaceDE w:val="0"/>
        <w:autoSpaceDN w:val="0"/>
        <w:adjustRightInd w:val="0"/>
        <w:spacing w:before="140"/>
        <w:rPr>
          <w:noProof/>
        </w:rPr>
      </w:pPr>
      <w:r w:rsidRPr="00686EEF">
        <w:rPr>
          <w:noProof/>
        </w:rPr>
        <w:t xml:space="preserve">Otwinowski, J., McCandlish, D.M., and Plotkin, J.B. (2018). Inferring the shape of global epistasis. Proc. Natl. Acad. Sci. U. S. A. </w:t>
      </w:r>
      <w:r w:rsidRPr="00686EEF">
        <w:rPr>
          <w:i/>
          <w:iCs/>
          <w:noProof/>
        </w:rPr>
        <w:t>115</w:t>
      </w:r>
      <w:r w:rsidRPr="00686EEF">
        <w:rPr>
          <w:noProof/>
        </w:rPr>
        <w:t>, E7550–E7558.</w:t>
      </w:r>
    </w:p>
    <w:p w14:paraId="34F95223" w14:textId="77777777" w:rsidR="00686EEF" w:rsidRPr="00686EEF" w:rsidRDefault="00686EEF" w:rsidP="00686EEF">
      <w:pPr>
        <w:widowControl w:val="0"/>
        <w:autoSpaceDE w:val="0"/>
        <w:autoSpaceDN w:val="0"/>
        <w:adjustRightInd w:val="0"/>
        <w:spacing w:before="140"/>
        <w:rPr>
          <w:noProof/>
        </w:rPr>
      </w:pPr>
      <w:r w:rsidRPr="00686EEF">
        <w:rPr>
          <w:noProof/>
        </w:rPr>
        <w:t xml:space="preserve">Perlstein, E.O., Ruderfer, D.M., Roberts, D.C., Schreiber, S.L., and Kruglyak, L. (2007). Genetic basis of individual differences in the response to small-molecule drugs in yeast. Nat. Genet. </w:t>
      </w:r>
      <w:r w:rsidRPr="00686EEF">
        <w:rPr>
          <w:i/>
          <w:iCs/>
          <w:noProof/>
        </w:rPr>
        <w:t>39</w:t>
      </w:r>
      <w:r w:rsidRPr="00686EEF">
        <w:rPr>
          <w:noProof/>
        </w:rPr>
        <w:t>, 496–502.</w:t>
      </w:r>
    </w:p>
    <w:p w14:paraId="5BD0E57A" w14:textId="77777777" w:rsidR="00686EEF" w:rsidRPr="00686EEF" w:rsidRDefault="00686EEF" w:rsidP="00686EEF">
      <w:pPr>
        <w:widowControl w:val="0"/>
        <w:autoSpaceDE w:val="0"/>
        <w:autoSpaceDN w:val="0"/>
        <w:adjustRightInd w:val="0"/>
        <w:spacing w:before="140"/>
        <w:rPr>
          <w:noProof/>
        </w:rPr>
      </w:pPr>
      <w:r w:rsidRPr="00686EEF">
        <w:rPr>
          <w:noProof/>
        </w:rPr>
        <w:t xml:space="preserve">Phenix, H., Morin, K., Batenchuk, C., Parker, J., Abedi, V., Yang, L., Tepliakova, L., Perkins, T.J., and Kærn, M. (2011). Quantitative Epistasis Analysis and Pathway Inference from Genetic Interaction Data. PLoS Comput. Biol. </w:t>
      </w:r>
      <w:r w:rsidRPr="00686EEF">
        <w:rPr>
          <w:i/>
          <w:iCs/>
          <w:noProof/>
        </w:rPr>
        <w:t>7</w:t>
      </w:r>
      <w:r w:rsidRPr="00686EEF">
        <w:rPr>
          <w:noProof/>
        </w:rPr>
        <w:t>, e1002048.</w:t>
      </w:r>
    </w:p>
    <w:p w14:paraId="78004E36" w14:textId="77777777" w:rsidR="00686EEF" w:rsidRPr="00686EEF" w:rsidRDefault="00686EEF" w:rsidP="00686EEF">
      <w:pPr>
        <w:widowControl w:val="0"/>
        <w:autoSpaceDE w:val="0"/>
        <w:autoSpaceDN w:val="0"/>
        <w:adjustRightInd w:val="0"/>
        <w:spacing w:before="140"/>
        <w:rPr>
          <w:noProof/>
        </w:rPr>
      </w:pPr>
      <w:r w:rsidRPr="00686EEF">
        <w:rPr>
          <w:noProof/>
        </w:rPr>
        <w:t>Rubin, A.J., Parker, K.R., Satpathy, A.T., Qi, Y., Wu, B., Ong, A.J., Mumbach, M.R., Ji, A.L., Kim, D.S., Cho, S.W., et al. (2018). Coupled Single-Cell CRISPR Screening and Epigenomic Profiling Reveals Causal Gene Regulatory Networks. Cell.</w:t>
      </w:r>
    </w:p>
    <w:p w14:paraId="3EC5661A" w14:textId="77777777" w:rsidR="00686EEF" w:rsidRPr="00686EEF" w:rsidRDefault="00686EEF" w:rsidP="00686EEF">
      <w:pPr>
        <w:widowControl w:val="0"/>
        <w:autoSpaceDE w:val="0"/>
        <w:autoSpaceDN w:val="0"/>
        <w:adjustRightInd w:val="0"/>
        <w:spacing w:before="140"/>
        <w:rPr>
          <w:noProof/>
        </w:rPr>
      </w:pPr>
      <w:r w:rsidRPr="00686EEF">
        <w:rPr>
          <w:noProof/>
        </w:rPr>
        <w:t>Shaw, W.M., Yamauchi, H., Mead, J., Gowers, G.F., Oling, D., Larsson, N., Wigglesworth, M., Ladds, G., and Ellis, T. (2018). Engineering a model cell for rational tuning of GPCR signaling. BioRxiv 390559.</w:t>
      </w:r>
    </w:p>
    <w:p w14:paraId="35EAD048" w14:textId="77777777" w:rsidR="00686EEF" w:rsidRPr="00686EEF" w:rsidRDefault="00686EEF" w:rsidP="00686EEF">
      <w:pPr>
        <w:widowControl w:val="0"/>
        <w:autoSpaceDE w:val="0"/>
        <w:autoSpaceDN w:val="0"/>
        <w:adjustRightInd w:val="0"/>
        <w:spacing w:before="140"/>
        <w:rPr>
          <w:noProof/>
        </w:rPr>
      </w:pPr>
      <w:r w:rsidRPr="00686EEF">
        <w:rPr>
          <w:noProof/>
        </w:rPr>
        <w:t xml:space="preserve">Shekhar-Guturja, T., Tebung, W.A., Mount, H., Liu, N., Köhler, J.R., Whiteway, M., and Cowen, L.E. (2016). Beauvericin Potentiates Azole Activity via Inhibition of Multidrug Efflux, Blocks </w:t>
      </w:r>
      <w:r w:rsidRPr="00686EEF">
        <w:rPr>
          <w:i/>
          <w:iCs/>
          <w:noProof/>
        </w:rPr>
        <w:t>C. albicans</w:t>
      </w:r>
      <w:r w:rsidRPr="00686EEF">
        <w:rPr>
          <w:noProof/>
        </w:rPr>
        <w:t xml:space="preserve"> Morphogenesis, and is Effluxed via Yor1 and Circuitry Controlled by Zcf29. Antimicrob. Agents Chemother. </w:t>
      </w:r>
      <w:r w:rsidRPr="00686EEF">
        <w:rPr>
          <w:i/>
          <w:iCs/>
          <w:noProof/>
        </w:rPr>
        <w:t>60</w:t>
      </w:r>
      <w:r w:rsidRPr="00686EEF">
        <w:rPr>
          <w:noProof/>
        </w:rPr>
        <w:t>, AAC.01959-16.</w:t>
      </w:r>
    </w:p>
    <w:p w14:paraId="0C453606" w14:textId="77777777" w:rsidR="00686EEF" w:rsidRPr="00686EEF" w:rsidRDefault="00686EEF" w:rsidP="00686EEF">
      <w:pPr>
        <w:widowControl w:val="0"/>
        <w:autoSpaceDE w:val="0"/>
        <w:autoSpaceDN w:val="0"/>
        <w:adjustRightInd w:val="0"/>
        <w:spacing w:before="140"/>
        <w:rPr>
          <w:noProof/>
        </w:rPr>
      </w:pPr>
      <w:r w:rsidRPr="00686EEF">
        <w:rPr>
          <w:noProof/>
        </w:rPr>
        <w:t xml:space="preserve">Shen, J.P., and Ideker, T. (2018). Synthetic Lethal Networks for Precision Oncology: Promises and Pitfalls. J. Mol. Biol. </w:t>
      </w:r>
      <w:r w:rsidRPr="00686EEF">
        <w:rPr>
          <w:i/>
          <w:iCs/>
          <w:noProof/>
        </w:rPr>
        <w:t>430</w:t>
      </w:r>
      <w:r w:rsidRPr="00686EEF">
        <w:rPr>
          <w:noProof/>
        </w:rPr>
        <w:t>, 2900–2912.</w:t>
      </w:r>
    </w:p>
    <w:p w14:paraId="56362BD1" w14:textId="77777777" w:rsidR="00686EEF" w:rsidRPr="00686EEF" w:rsidRDefault="00686EEF" w:rsidP="00686EEF">
      <w:pPr>
        <w:widowControl w:val="0"/>
        <w:autoSpaceDE w:val="0"/>
        <w:autoSpaceDN w:val="0"/>
        <w:adjustRightInd w:val="0"/>
        <w:spacing w:before="140"/>
        <w:rPr>
          <w:noProof/>
        </w:rPr>
      </w:pPr>
      <w:r w:rsidRPr="00686EEF">
        <w:rPr>
          <w:noProof/>
        </w:rPr>
        <w:t xml:space="preserve">Shen, J.P., Zhao, D., Sasik, R., Luebeck, J., Birmingham, A., Bojorquez-Gomez, A., Licon, K., Klepper, K., Pekin, D., Beckett, A.N., et al. (2017). Combinatorial CRISPR–Cas9 screens for de novo mapping of genetic interactions. Nat. Methods </w:t>
      </w:r>
      <w:r w:rsidRPr="00686EEF">
        <w:rPr>
          <w:i/>
          <w:iCs/>
          <w:noProof/>
        </w:rPr>
        <w:t>14</w:t>
      </w:r>
      <w:r w:rsidRPr="00686EEF">
        <w:rPr>
          <w:noProof/>
        </w:rPr>
        <w:t>, 573–576.</w:t>
      </w:r>
    </w:p>
    <w:p w14:paraId="773BCE22" w14:textId="77777777" w:rsidR="00686EEF" w:rsidRPr="00686EEF" w:rsidRDefault="00686EEF" w:rsidP="00686EEF">
      <w:pPr>
        <w:widowControl w:val="0"/>
        <w:autoSpaceDE w:val="0"/>
        <w:autoSpaceDN w:val="0"/>
        <w:adjustRightInd w:val="0"/>
        <w:spacing w:before="140"/>
        <w:rPr>
          <w:noProof/>
        </w:rPr>
      </w:pPr>
      <w:r w:rsidRPr="00686EEF">
        <w:rPr>
          <w:noProof/>
        </w:rPr>
        <w:t xml:space="preserve">Snider, J., Kittanakom, S., Damjanovic, D., Curak, J., Wong, V., and Stagljar, I. (2010). Detecting interactions with membrane proteins using a membrane two-hybrid assay in yeast. Nat. Protoc. </w:t>
      </w:r>
      <w:r w:rsidRPr="00686EEF">
        <w:rPr>
          <w:i/>
          <w:iCs/>
          <w:noProof/>
        </w:rPr>
        <w:t>5</w:t>
      </w:r>
      <w:r w:rsidRPr="00686EEF">
        <w:rPr>
          <w:noProof/>
        </w:rPr>
        <w:t>, 1281–1293.</w:t>
      </w:r>
    </w:p>
    <w:p w14:paraId="4C5FED0E" w14:textId="77777777" w:rsidR="00686EEF" w:rsidRPr="00686EEF" w:rsidRDefault="00686EEF" w:rsidP="00686EEF">
      <w:pPr>
        <w:widowControl w:val="0"/>
        <w:autoSpaceDE w:val="0"/>
        <w:autoSpaceDN w:val="0"/>
        <w:adjustRightInd w:val="0"/>
        <w:spacing w:before="140"/>
        <w:rPr>
          <w:noProof/>
        </w:rPr>
      </w:pPr>
      <w:r w:rsidRPr="00686EEF">
        <w:rPr>
          <w:noProof/>
        </w:rPr>
        <w:t xml:space="preserve">Snider, J., Hanif, A., Lee, M.E., Jin, K., Yu, A.R., Graham, C., Chuk, M., Damjanovic, D., Wierzbicka, M., Tang, P., et al. (2013). Mapping the functional yeast ABC transporter interactome. Nat. Chem. Biol. </w:t>
      </w:r>
      <w:r w:rsidRPr="00686EEF">
        <w:rPr>
          <w:i/>
          <w:iCs/>
          <w:noProof/>
        </w:rPr>
        <w:t>9</w:t>
      </w:r>
      <w:r w:rsidRPr="00686EEF">
        <w:rPr>
          <w:noProof/>
        </w:rPr>
        <w:t>, 565–572.</w:t>
      </w:r>
    </w:p>
    <w:p w14:paraId="171611EC" w14:textId="77777777" w:rsidR="00686EEF" w:rsidRPr="00686EEF" w:rsidRDefault="00686EEF" w:rsidP="00686EEF">
      <w:pPr>
        <w:widowControl w:val="0"/>
        <w:autoSpaceDE w:val="0"/>
        <w:autoSpaceDN w:val="0"/>
        <w:adjustRightInd w:val="0"/>
        <w:spacing w:before="140"/>
        <w:rPr>
          <w:noProof/>
        </w:rPr>
      </w:pPr>
      <w:r w:rsidRPr="00686EEF">
        <w:rPr>
          <w:noProof/>
        </w:rPr>
        <w:t xml:space="preserve">Sousa, C.A., Hanselaer, S., and Soares, E. V. (2015). ABCC Subfamily Vacuolar Transporters </w:t>
      </w:r>
      <w:r w:rsidRPr="00686EEF">
        <w:rPr>
          <w:noProof/>
        </w:rPr>
        <w:lastRenderedPageBreak/>
        <w:t xml:space="preserve">are Involved in Pb (Lead) Detoxification in Saccharomyces cerevisiae. Appl. Biochem. Biotechnol. </w:t>
      </w:r>
      <w:r w:rsidRPr="00686EEF">
        <w:rPr>
          <w:i/>
          <w:iCs/>
          <w:noProof/>
        </w:rPr>
        <w:t>175</w:t>
      </w:r>
      <w:r w:rsidRPr="00686EEF">
        <w:rPr>
          <w:noProof/>
        </w:rPr>
        <w:t>, 65–74.</w:t>
      </w:r>
    </w:p>
    <w:p w14:paraId="44BA4A6C" w14:textId="77777777" w:rsidR="00686EEF" w:rsidRPr="00686EEF" w:rsidRDefault="00686EEF" w:rsidP="00686EEF">
      <w:pPr>
        <w:widowControl w:val="0"/>
        <w:autoSpaceDE w:val="0"/>
        <w:autoSpaceDN w:val="0"/>
        <w:adjustRightInd w:val="0"/>
        <w:spacing w:before="140"/>
        <w:rPr>
          <w:noProof/>
        </w:rPr>
      </w:pPr>
      <w:r w:rsidRPr="00686EEF">
        <w:rPr>
          <w:noProof/>
        </w:rPr>
        <w:t xml:space="preserve">St Onge, R.P., Mani, R., Oh, J., Proctor, M., Fung, E., Davis, R.W., Nislow, C., Roth, F.P., and Giaever, G. (2007). Systematic pathway analysis using high-resolution fitness profiling of combinatorial gene deletions. Nat. Genet. </w:t>
      </w:r>
      <w:r w:rsidRPr="00686EEF">
        <w:rPr>
          <w:i/>
          <w:iCs/>
          <w:noProof/>
        </w:rPr>
        <w:t>39</w:t>
      </w:r>
      <w:r w:rsidRPr="00686EEF">
        <w:rPr>
          <w:noProof/>
        </w:rPr>
        <w:t>, 199–206.</w:t>
      </w:r>
    </w:p>
    <w:p w14:paraId="39C5FA36" w14:textId="77777777" w:rsidR="00686EEF" w:rsidRPr="00686EEF" w:rsidRDefault="00686EEF" w:rsidP="00686EEF">
      <w:pPr>
        <w:widowControl w:val="0"/>
        <w:autoSpaceDE w:val="0"/>
        <w:autoSpaceDN w:val="0"/>
        <w:adjustRightInd w:val="0"/>
        <w:spacing w:before="140"/>
        <w:rPr>
          <w:noProof/>
        </w:rPr>
      </w:pPr>
      <w:r w:rsidRPr="00686EEF">
        <w:rPr>
          <w:noProof/>
        </w:rPr>
        <w:t xml:space="preserve">Suzuki, Y., St Onge, R.P., Mani, R., King, O.D., Heilbut, A., Labunskyy, V.M., Chen, W., Pham, L., Zhang, L. V, Tong, A.H.Y., et al. (2011). Knocking out multigene redundancies via cycles of sexual assortment and fluorescence selection. Nat. Methods </w:t>
      </w:r>
      <w:r w:rsidRPr="00686EEF">
        <w:rPr>
          <w:i/>
          <w:iCs/>
          <w:noProof/>
        </w:rPr>
        <w:t>8</w:t>
      </w:r>
      <w:r w:rsidRPr="00686EEF">
        <w:rPr>
          <w:noProof/>
        </w:rPr>
        <w:t>, 159–164.</w:t>
      </w:r>
    </w:p>
    <w:p w14:paraId="7B1CAF72" w14:textId="77777777" w:rsidR="00686EEF" w:rsidRPr="00686EEF" w:rsidRDefault="00686EEF" w:rsidP="00686EEF">
      <w:pPr>
        <w:widowControl w:val="0"/>
        <w:autoSpaceDE w:val="0"/>
        <w:autoSpaceDN w:val="0"/>
        <w:adjustRightInd w:val="0"/>
        <w:spacing w:before="140"/>
        <w:rPr>
          <w:noProof/>
        </w:rPr>
      </w:pPr>
      <w:r w:rsidRPr="00686EEF">
        <w:rPr>
          <w:noProof/>
        </w:rPr>
        <w:t xml:space="preserve">Takahashi, K., and Yamanaka, S. (2006). Induction of Pluripotent Stem Cells from Mouse Embryonic and Adult Fibroblast Cultures by Defined Factors. Cell </w:t>
      </w:r>
      <w:r w:rsidRPr="00686EEF">
        <w:rPr>
          <w:i/>
          <w:iCs/>
          <w:noProof/>
        </w:rPr>
        <w:t>126</w:t>
      </w:r>
      <w:r w:rsidRPr="00686EEF">
        <w:rPr>
          <w:noProof/>
        </w:rPr>
        <w:t>, 663–676.</w:t>
      </w:r>
    </w:p>
    <w:p w14:paraId="1683B3B5" w14:textId="77777777" w:rsidR="00686EEF" w:rsidRPr="00686EEF" w:rsidRDefault="00686EEF" w:rsidP="00686EEF">
      <w:pPr>
        <w:widowControl w:val="0"/>
        <w:autoSpaceDE w:val="0"/>
        <w:autoSpaceDN w:val="0"/>
        <w:adjustRightInd w:val="0"/>
        <w:spacing w:before="140"/>
        <w:rPr>
          <w:noProof/>
        </w:rPr>
      </w:pPr>
      <w:r w:rsidRPr="00686EEF">
        <w:rPr>
          <w:noProof/>
        </w:rPr>
        <w:t xml:space="preserve">Tarassov, K., Messier, V., Landry, C.R., Radinovic, S., Serna Molina, M.M., Shames, I., Malitskaya, Y., Vogel, J., Bussey, H., and Michnick, S.W. (2008). An in vivo map of the yeast protein interactome. Science </w:t>
      </w:r>
      <w:r w:rsidRPr="00686EEF">
        <w:rPr>
          <w:i/>
          <w:iCs/>
          <w:noProof/>
        </w:rPr>
        <w:t>320</w:t>
      </w:r>
      <w:r w:rsidRPr="00686EEF">
        <w:rPr>
          <w:noProof/>
        </w:rPr>
        <w:t>, 1465–1470.</w:t>
      </w:r>
    </w:p>
    <w:p w14:paraId="5591F401" w14:textId="77777777" w:rsidR="00686EEF" w:rsidRPr="00686EEF" w:rsidRDefault="00686EEF" w:rsidP="00686EEF">
      <w:pPr>
        <w:widowControl w:val="0"/>
        <w:autoSpaceDE w:val="0"/>
        <w:autoSpaceDN w:val="0"/>
        <w:adjustRightInd w:val="0"/>
        <w:spacing w:before="140"/>
        <w:rPr>
          <w:noProof/>
        </w:rPr>
      </w:pPr>
      <w:r w:rsidRPr="00686EEF">
        <w:rPr>
          <w:noProof/>
        </w:rPr>
        <w:t xml:space="preserve">Taylor, M.B., Ehrenreich, I.M., Rothstein, R., Hu, T., and Mast, J. (2014). Genetic Interactions Involving Five or More Genes Contribute to a Complex Trait in Yeast. PLoS Genet. </w:t>
      </w:r>
      <w:r w:rsidRPr="00686EEF">
        <w:rPr>
          <w:i/>
          <w:iCs/>
          <w:noProof/>
        </w:rPr>
        <w:t>10</w:t>
      </w:r>
      <w:r w:rsidRPr="00686EEF">
        <w:rPr>
          <w:noProof/>
        </w:rPr>
        <w:t>, e1004324.</w:t>
      </w:r>
    </w:p>
    <w:p w14:paraId="5B4AAE9E" w14:textId="77777777" w:rsidR="00686EEF" w:rsidRPr="00686EEF" w:rsidRDefault="00686EEF" w:rsidP="00686EEF">
      <w:pPr>
        <w:widowControl w:val="0"/>
        <w:autoSpaceDE w:val="0"/>
        <w:autoSpaceDN w:val="0"/>
        <w:adjustRightInd w:val="0"/>
        <w:spacing w:before="140"/>
        <w:rPr>
          <w:noProof/>
        </w:rPr>
      </w:pPr>
      <w:r w:rsidRPr="00686EEF">
        <w:rPr>
          <w:noProof/>
        </w:rPr>
        <w:t xml:space="preserve">Wang, H., Yang, H., Shivalila, C.S., Dawlaty, M.M., Cheng, A.W., Zhang, F., and Jaenisch, R. (2013). One-Step Generation of Mice Carrying Mutations in Multiple Genes by CRISPR/Cas-Mediated Genome Engineering. Cell </w:t>
      </w:r>
      <w:r w:rsidRPr="00686EEF">
        <w:rPr>
          <w:i/>
          <w:iCs/>
          <w:noProof/>
        </w:rPr>
        <w:t>153</w:t>
      </w:r>
      <w:r w:rsidRPr="00686EEF">
        <w:rPr>
          <w:noProof/>
        </w:rPr>
        <w:t>, 910–918.</w:t>
      </w:r>
    </w:p>
    <w:p w14:paraId="5B19BE96" w14:textId="77777777" w:rsidR="00686EEF" w:rsidRPr="00686EEF" w:rsidRDefault="00686EEF" w:rsidP="00686EEF">
      <w:pPr>
        <w:widowControl w:val="0"/>
        <w:autoSpaceDE w:val="0"/>
        <w:autoSpaceDN w:val="0"/>
        <w:adjustRightInd w:val="0"/>
        <w:spacing w:before="140"/>
        <w:rPr>
          <w:noProof/>
        </w:rPr>
      </w:pPr>
      <w:r w:rsidRPr="00686EEF">
        <w:rPr>
          <w:noProof/>
        </w:rPr>
        <w:t xml:space="preserve">Wang, M., Herrmann, C.J., Simonovic, M., Szklarczyk, D., and von Mering, C. (2015). Version 4.0 of PaxDb: Protein abundance data, integrated across model organisms, tissues, and cell-lines. Proteomics </w:t>
      </w:r>
      <w:r w:rsidRPr="00686EEF">
        <w:rPr>
          <w:i/>
          <w:iCs/>
          <w:noProof/>
        </w:rPr>
        <w:t>15</w:t>
      </w:r>
      <w:r w:rsidRPr="00686EEF">
        <w:rPr>
          <w:noProof/>
        </w:rPr>
        <w:t>, 3163–3168.</w:t>
      </w:r>
    </w:p>
    <w:p w14:paraId="05B15C82" w14:textId="77777777" w:rsidR="00686EEF" w:rsidRPr="00686EEF" w:rsidRDefault="00686EEF" w:rsidP="00686EEF">
      <w:pPr>
        <w:widowControl w:val="0"/>
        <w:autoSpaceDE w:val="0"/>
        <w:autoSpaceDN w:val="0"/>
        <w:adjustRightInd w:val="0"/>
        <w:spacing w:before="140"/>
        <w:rPr>
          <w:noProof/>
        </w:rPr>
      </w:pPr>
      <w:r w:rsidRPr="00686EEF">
        <w:rPr>
          <w:noProof/>
        </w:rPr>
        <w:t xml:space="preserve">Wieczorke, R., Krampe, S., Weierstall, T., Freidel, K., Hollenberg, C.P., and Boles, E. (1999). Concurrent knock-out of at least 20 transporter genes is required to block uptake of hexoses in Saccharomyces cerevisiae. FEBS Lett. </w:t>
      </w:r>
      <w:r w:rsidRPr="00686EEF">
        <w:rPr>
          <w:i/>
          <w:iCs/>
          <w:noProof/>
        </w:rPr>
        <w:t>464</w:t>
      </w:r>
      <w:r w:rsidRPr="00686EEF">
        <w:rPr>
          <w:noProof/>
        </w:rPr>
        <w:t>, 123–128.</w:t>
      </w:r>
    </w:p>
    <w:p w14:paraId="00369CCE" w14:textId="77777777" w:rsidR="00686EEF" w:rsidRPr="00686EEF" w:rsidRDefault="00686EEF" w:rsidP="00686EEF">
      <w:pPr>
        <w:widowControl w:val="0"/>
        <w:autoSpaceDE w:val="0"/>
        <w:autoSpaceDN w:val="0"/>
        <w:adjustRightInd w:val="0"/>
        <w:spacing w:before="140"/>
        <w:rPr>
          <w:noProof/>
        </w:rPr>
      </w:pPr>
      <w:r w:rsidRPr="00686EEF">
        <w:rPr>
          <w:noProof/>
        </w:rPr>
        <w:t xml:space="preserve">Wong, A.S.L., Choi, G.C.G., Cui, C.H., Pregernig, G., Milani, P., Adam, M., Perli, S.D., Kazer, S.W., Gaillard, A., Hermann, M., et al. (2016). Multiplexed barcoded CRISPR-Cas9 screening enabled by CombiGEM. Proc. Natl. Acad. Sci. U. S. A. </w:t>
      </w:r>
      <w:r w:rsidRPr="00686EEF">
        <w:rPr>
          <w:i/>
          <w:iCs/>
          <w:noProof/>
        </w:rPr>
        <w:t>113</w:t>
      </w:r>
      <w:r w:rsidRPr="00686EEF">
        <w:rPr>
          <w:noProof/>
        </w:rPr>
        <w:t>, 2544–2549.</w:t>
      </w:r>
    </w:p>
    <w:p w14:paraId="4A2A3971" w14:textId="77777777" w:rsidR="00686EEF" w:rsidRPr="00686EEF" w:rsidRDefault="00686EEF" w:rsidP="00686EEF">
      <w:pPr>
        <w:widowControl w:val="0"/>
        <w:autoSpaceDE w:val="0"/>
        <w:autoSpaceDN w:val="0"/>
        <w:adjustRightInd w:val="0"/>
        <w:spacing w:before="140"/>
        <w:rPr>
          <w:noProof/>
        </w:rPr>
      </w:pPr>
      <w:r w:rsidRPr="00686EEF">
        <w:rPr>
          <w:noProof/>
        </w:rPr>
        <w:t xml:space="preserve">Xu, S., Wang, Z., Kim, K.W., Jin, Y., and Chisholm, A.D. (2016). Targeted Mutagenesis of Duplicated Genes in Caenorhabditis elegans Using CRISPR-Cas9. J. Genet. Genomics </w:t>
      </w:r>
      <w:r w:rsidRPr="00686EEF">
        <w:rPr>
          <w:i/>
          <w:iCs/>
          <w:noProof/>
        </w:rPr>
        <w:t>43</w:t>
      </w:r>
      <w:r w:rsidRPr="00686EEF">
        <w:rPr>
          <w:noProof/>
        </w:rPr>
        <w:t>, 103–106.</w:t>
      </w:r>
    </w:p>
    <w:p w14:paraId="50EA7D24" w14:textId="77777777" w:rsidR="00686EEF" w:rsidRPr="00686EEF" w:rsidRDefault="00686EEF" w:rsidP="00686EEF">
      <w:pPr>
        <w:widowControl w:val="0"/>
        <w:autoSpaceDE w:val="0"/>
        <w:autoSpaceDN w:val="0"/>
        <w:adjustRightInd w:val="0"/>
        <w:spacing w:before="140"/>
        <w:rPr>
          <w:noProof/>
        </w:rPr>
      </w:pPr>
      <w:r w:rsidRPr="00686EEF">
        <w:rPr>
          <w:noProof/>
        </w:rPr>
        <w:t xml:space="preserve">Yachie, N., Petsalaki, E., Mellor, J.C., Weile, J., Jacob, Y., Verby, M., Ozturk, S.B., Li, S., Cote, A.G., Mosca, R., et al. (2016). Pooled-matrix protein interaction screens using Barcode Fusion Genetics. Mol. Syst. Biol. </w:t>
      </w:r>
      <w:r w:rsidRPr="00686EEF">
        <w:rPr>
          <w:i/>
          <w:iCs/>
          <w:noProof/>
        </w:rPr>
        <w:t>12</w:t>
      </w:r>
      <w:r w:rsidRPr="00686EEF">
        <w:rPr>
          <w:noProof/>
        </w:rPr>
        <w:t>, 863.</w:t>
      </w:r>
    </w:p>
    <w:p w14:paraId="4ECFB52E" w14:textId="77777777" w:rsidR="00686EEF" w:rsidRPr="00686EEF" w:rsidRDefault="00686EEF" w:rsidP="00686EEF">
      <w:pPr>
        <w:widowControl w:val="0"/>
        <w:autoSpaceDE w:val="0"/>
        <w:autoSpaceDN w:val="0"/>
        <w:adjustRightInd w:val="0"/>
        <w:spacing w:before="140"/>
        <w:rPr>
          <w:noProof/>
        </w:rPr>
      </w:pPr>
      <w:r w:rsidRPr="00686EEF">
        <w:rPr>
          <w:noProof/>
        </w:rPr>
        <w:t xml:space="preserve">Yan, Z., Costanzo, M., Heisler, L.E., Paw, J., Kaper, F., Andrews, B.J., Boone, C., Giaever, G., and Nislow, C. (2008). Yeast Barcoders: a chemogenomic application of a universal donor-strain collection carrying bar-code identifiers. Nat. Methods </w:t>
      </w:r>
      <w:r w:rsidRPr="00686EEF">
        <w:rPr>
          <w:i/>
          <w:iCs/>
          <w:noProof/>
        </w:rPr>
        <w:t>5</w:t>
      </w:r>
      <w:r w:rsidRPr="00686EEF">
        <w:rPr>
          <w:noProof/>
        </w:rPr>
        <w:t>, 719–725.</w:t>
      </w:r>
    </w:p>
    <w:p w14:paraId="11667D28" w14:textId="77777777" w:rsidR="00686EEF" w:rsidRPr="00686EEF" w:rsidRDefault="00686EEF" w:rsidP="00686EEF">
      <w:pPr>
        <w:widowControl w:val="0"/>
        <w:autoSpaceDE w:val="0"/>
        <w:autoSpaceDN w:val="0"/>
        <w:adjustRightInd w:val="0"/>
        <w:spacing w:before="140"/>
        <w:rPr>
          <w:noProof/>
        </w:rPr>
      </w:pPr>
      <w:r w:rsidRPr="00686EEF">
        <w:rPr>
          <w:noProof/>
        </w:rPr>
        <w:t xml:space="preserve">Zeitoun, R.I., Pines, G., Grau, W.C., and Gill, R.T. (2017). Quantitative Tracking of Combinatorially Engineered Populations with Multiplexed Binary Assemblies. ACS Synth. Biol. </w:t>
      </w:r>
      <w:r w:rsidRPr="00686EEF">
        <w:rPr>
          <w:i/>
          <w:iCs/>
          <w:noProof/>
        </w:rPr>
        <w:t>6</w:t>
      </w:r>
      <w:r w:rsidRPr="00686EEF">
        <w:rPr>
          <w:noProof/>
        </w:rPr>
        <w:t>, 619–627.</w:t>
      </w:r>
    </w:p>
    <w:p w14:paraId="23DC1A09" w14:textId="77777777" w:rsidR="00686EEF" w:rsidRPr="00686EEF" w:rsidRDefault="00686EEF" w:rsidP="00686EEF">
      <w:pPr>
        <w:widowControl w:val="0"/>
        <w:autoSpaceDE w:val="0"/>
        <w:autoSpaceDN w:val="0"/>
        <w:adjustRightInd w:val="0"/>
        <w:spacing w:before="140"/>
        <w:rPr>
          <w:noProof/>
        </w:rPr>
      </w:pPr>
      <w:r w:rsidRPr="00686EEF">
        <w:rPr>
          <w:noProof/>
        </w:rPr>
        <w:lastRenderedPageBreak/>
        <w:t xml:space="preserve">Zhang, Z., Mao, Y., Ha, S., Liu, W., Botella, J.R., and Zhu, J.-K. (2016). A multiplex CRISPR/Cas9 platform for fast and efficient editing of multiple genes in Arabidopsis. Plant Cell Rep. </w:t>
      </w:r>
      <w:r w:rsidRPr="00686EEF">
        <w:rPr>
          <w:i/>
          <w:iCs/>
          <w:noProof/>
        </w:rPr>
        <w:t>35</w:t>
      </w:r>
      <w:r w:rsidRPr="00686EEF">
        <w:rPr>
          <w:noProof/>
        </w:rPr>
        <w:t>, 1519–1533.</w:t>
      </w:r>
    </w:p>
    <w:p w14:paraId="5E7D0454" w14:textId="7625F30F" w:rsidR="001F052C" w:rsidRPr="00233F15" w:rsidRDefault="00C1486D" w:rsidP="00686EEF">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6A21816C" w:rsidR="008236EB" w:rsidRPr="00CC390A" w:rsidRDefault="002F52D4" w:rsidP="00224FCB">
      <w:pPr>
        <w:jc w:val="both"/>
        <w:rPr>
          <w:b/>
        </w:rPr>
      </w:pPr>
      <w:r w:rsidRPr="005959CB">
        <w:rPr>
          <w:b/>
        </w:rPr>
        <w:t>Figure 1</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116C102A"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(Figure S1) with a multi-mutant strain (here, the ABC-16</w:t>
      </w:r>
      <w:r w:rsidR="00535F28">
        <w:t xml:space="preserve"> </w:t>
      </w:r>
      <w:r>
        <w:t xml:space="preserve">strain).  Barcoded haploid progeny </w:t>
      </w:r>
      <w:proofErr w:type="gramStart"/>
      <w:r>
        <w:t>inherit</w:t>
      </w:r>
      <w:proofErr w:type="gramEnd"/>
      <w:r>
        <w:t xml:space="preserve">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proofErr w:type="spellStart"/>
      <w:r w:rsidR="00FC2869">
        <w:rPr>
          <w:i/>
        </w:rPr>
        <w:t>en</w:t>
      </w:r>
      <w:proofErr w:type="spellEnd"/>
      <w:r w:rsidR="00FC2869">
        <w:rPr>
          <w:i/>
        </w:rPr>
        <w:t xml:space="preserve">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p>
    <w:p w14:paraId="671C945B" w14:textId="77777777" w:rsidR="00F54166" w:rsidRPr="00233F15" w:rsidRDefault="00F54166" w:rsidP="00224FCB">
      <w:pPr>
        <w:jc w:val="both"/>
      </w:pPr>
    </w:p>
    <w:p w14:paraId="23A02103" w14:textId="1F39243B" w:rsidR="003A4E50" w:rsidRPr="00CC390A" w:rsidRDefault="00F0546A" w:rsidP="00224FCB">
      <w:pPr>
        <w:jc w:val="both"/>
        <w:rPr>
          <w:b/>
        </w:rPr>
      </w:pPr>
      <w:r w:rsidRPr="005959CB">
        <w:rPr>
          <w:b/>
        </w:rPr>
        <w:t xml:space="preserve">Figure </w:t>
      </w:r>
      <w:proofErr w:type="gramStart"/>
      <w:r w:rsidRPr="005959CB">
        <w:rPr>
          <w:b/>
        </w:rPr>
        <w:t>2</w:t>
      </w:r>
      <w:r w:rsidR="0023730D" w:rsidRPr="005959CB">
        <w:rPr>
          <w:b/>
        </w:rPr>
        <w:t xml:space="preserve"> </w:t>
      </w:r>
      <w:r w:rsidR="005959CB">
        <w:rPr>
          <w:b/>
        </w:rPr>
        <w:t xml:space="preserve"> </w:t>
      </w:r>
      <w:r w:rsidR="00011FDC" w:rsidRPr="00CC390A">
        <w:rPr>
          <w:b/>
        </w:rPr>
        <w:t>Illustrating</w:t>
      </w:r>
      <w:proofErr w:type="gramEnd"/>
      <w:r w:rsidR="00011FDC" w:rsidRPr="00CC390A">
        <w:rPr>
          <w:b/>
        </w:rPr>
        <w:t xml:space="preserve"> an Exhaustive 5-gene </w:t>
      </w:r>
      <w:r w:rsidR="00C530A4" w:rsidRPr="00CC390A">
        <w:rPr>
          <w:b/>
        </w:rPr>
        <w:t>Resistance</w:t>
      </w:r>
      <w:r w:rsidR="00011FDC" w:rsidRPr="00CC390A">
        <w:rPr>
          <w:b/>
        </w:rPr>
        <w:t xml:space="preserve"> Landscape</w:t>
      </w:r>
    </w:p>
    <w:p w14:paraId="40001D3C" w14:textId="5A920447"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176BD4">
        <w:t xml:space="preserve"> in </w:t>
      </w:r>
      <w:proofErr w:type="spellStart"/>
      <w:r w:rsidR="00176BD4">
        <w:t>MAT</w:t>
      </w:r>
      <w:r w:rsidR="00176BD4" w:rsidRPr="00B96C58">
        <w:rPr>
          <w:b/>
        </w:rPr>
        <w:t>a</w:t>
      </w:r>
      <w:proofErr w:type="spellEnd"/>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 but</w:t>
      </w:r>
      <w:r w:rsidR="007A228C">
        <w:t xml:space="preserve"> </w:t>
      </w:r>
      <w:r w:rsidR="00176BD4">
        <w:t xml:space="preserve">can </w:t>
      </w:r>
      <w:r w:rsidR="007A228C">
        <w:t>vary a</w:t>
      </w:r>
      <w:r w:rsidR="009B5864">
        <w:t>t</w:t>
      </w:r>
      <w:r w:rsidR="007A228C">
        <w:t xml:space="preserve"> the remaining 1</w:t>
      </w:r>
      <w:r w:rsidR="003412D0">
        <w:t>1</w:t>
      </w:r>
      <w:r w:rsidR="007A228C">
        <w:t xml:space="preserve"> loci.</w:t>
      </w:r>
      <w:r w:rsidR="00F02A72">
        <w:t xml:space="preserve">  </w:t>
      </w:r>
      <w:r w:rsidR="00FB5937">
        <w:t xml:space="preserve">The 5-gene genotype of each group is indicated by the legend.  </w:t>
      </w:r>
      <w:r w:rsidR="00F02A72">
        <w:t xml:space="preserve">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w:t>
      </w:r>
      <w:proofErr w:type="spellStart"/>
      <w:r w:rsidR="00EB31A9">
        <w:t>MAT</w:t>
      </w:r>
      <w:r w:rsidR="00EB31A9" w:rsidRPr="00B96C58">
        <w:rPr>
          <w:b/>
        </w:rPr>
        <w:t>a</w:t>
      </w:r>
      <w:proofErr w:type="spellEnd"/>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084E7AEC" w14:textId="427D3A05" w:rsidR="006624A7" w:rsidRDefault="00E41888" w:rsidP="00224FCB">
      <w:pPr>
        <w:jc w:val="both"/>
      </w:pPr>
      <w:r>
        <w:rPr>
          <w:b/>
        </w:rPr>
        <w:t>C</w:t>
      </w:r>
      <w:r w:rsidR="003545B6" w:rsidRPr="00233F15">
        <w:rPr>
          <w:b/>
        </w:rPr>
        <w:tab/>
      </w:r>
      <w:r w:rsidR="00EF084A" w:rsidRPr="00D9226C">
        <w:t xml:space="preserve">A </w:t>
      </w:r>
      <w:r w:rsidR="00EF084A">
        <w:rPr>
          <w:color w:val="000000"/>
        </w:rPr>
        <w:t xml:space="preserve">radial combinatorial signature of drug 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 xml:space="preserve">group relative to the 5-gene wild-type (blue for increased resistance, red-orange for decreased resistance).  Extensions to 1, 2, and 5 total knockouts are illustrated for benomyl, and 5-knockout radial signatures are shown for 10 drugs (5 others </w:t>
      </w:r>
      <w:r w:rsidR="00EB31A9">
        <w:t xml:space="preserve">are shown </w:t>
      </w:r>
      <w:r w:rsidR="006624A7">
        <w:t xml:space="preserve">in </w:t>
      </w:r>
      <w:r w:rsidR="00A24645">
        <w:t xml:space="preserve">Figure S6).  </w:t>
      </w:r>
      <w:ins w:id="247" w:author="Albi Celaj" w:date="2019-02-13T16:41:00Z">
        <w:r w:rsidR="004876AD">
          <w:t xml:space="preserve">In each </w:t>
        </w:r>
      </w:ins>
      <w:ins w:id="248" w:author="Albi Celaj" w:date="2019-02-13T16:43:00Z">
        <w:r w:rsidR="004876AD">
          <w:t>pool</w:t>
        </w:r>
      </w:ins>
      <w:ins w:id="249" w:author="Albi Celaj" w:date="2019-02-13T16:41:00Z">
        <w:r w:rsidR="004876AD">
          <w:t xml:space="preserve">, </w:t>
        </w:r>
      </w:ins>
      <w:commentRangeStart w:id="250"/>
      <w:del w:id="251" w:author="Albi Celaj" w:date="2019-02-13T16:32:00Z">
        <w:r w:rsidR="00A24645" w:rsidDel="007F48E8">
          <w:delText xml:space="preserve">Color </w:delText>
        </w:r>
      </w:del>
      <w:ins w:id="252" w:author="Albi Celaj" w:date="2019-02-13T16:41:00Z">
        <w:r w:rsidR="004876AD">
          <w:t>t</w:t>
        </w:r>
      </w:ins>
      <w:ins w:id="253" w:author="Albi Celaj" w:date="2019-02-13T16:32:00Z">
        <w:r w:rsidR="007F48E8">
          <w:t xml:space="preserve">he color scale extends </w:t>
        </w:r>
      </w:ins>
      <w:ins w:id="254" w:author="Albi Celaj" w:date="2019-02-13T16:38:00Z">
        <w:r w:rsidR="00EA5FCC">
          <w:t>in both directions</w:t>
        </w:r>
      </w:ins>
      <w:ins w:id="255" w:author="Albi Celaj" w:date="2019-02-13T16:39:00Z">
        <w:r w:rsidR="00E61178">
          <w:t xml:space="preserve"> </w:t>
        </w:r>
      </w:ins>
      <w:ins w:id="256" w:author="Albi Celaj" w:date="2019-02-13T16:32:00Z">
        <w:r w:rsidR="007F48E8">
          <w:t xml:space="preserve">by </w:t>
        </w:r>
      </w:ins>
      <w:ins w:id="257" w:author="Albi Celaj" w:date="2019-02-13T16:44:00Z">
        <w:r w:rsidR="00076B91">
          <w:t>the</w:t>
        </w:r>
      </w:ins>
      <w:ins w:id="258" w:author="Albi Celaj" w:date="2019-02-13T16:32:00Z">
        <w:r w:rsidR="007F48E8">
          <w:t xml:space="preserve"> standard deviation</w:t>
        </w:r>
      </w:ins>
      <w:ins w:id="259" w:author="Albi Celaj" w:date="2019-02-13T16:41:00Z">
        <w:r w:rsidR="004876AD">
          <w:t xml:space="preserve"> of</w:t>
        </w:r>
      </w:ins>
      <w:ins w:id="260" w:author="Albi Celaj" w:date="2019-02-13T16:43:00Z">
        <w:r w:rsidR="004876AD">
          <w:t xml:space="preserve"> drug </w:t>
        </w:r>
      </w:ins>
      <w:ins w:id="261" w:author="Albi Celaj" w:date="2019-02-13T16:41:00Z">
        <w:r w:rsidR="004876AD">
          <w:t>resistance</w:t>
        </w:r>
      </w:ins>
      <w:ins w:id="262" w:author="Albi Celaj" w:date="2019-02-13T16:43:00Z">
        <w:r w:rsidR="004876AD">
          <w:t xml:space="preserve"> values</w:t>
        </w:r>
      </w:ins>
      <w:del w:id="263" w:author="Albi Celaj" w:date="2019-02-13T16:34:00Z">
        <w:r w:rsidR="00A24645" w:rsidDel="007F48E8">
          <w:delText>scale extends by</w:delText>
        </w:r>
      </w:del>
      <w:del w:id="264" w:author="Albi Celaj" w:date="2019-02-13T16:01:00Z">
        <w:r w:rsidR="00A24645" w:rsidDel="00555596">
          <w:delText xml:space="preserve"> half of </w:delText>
        </w:r>
      </w:del>
      <w:del w:id="265" w:author="Albi Celaj" w:date="2019-02-13T16:34:00Z">
        <w:r w:rsidR="00A24645" w:rsidDel="007F48E8">
          <w:delText xml:space="preserve">the observed </w:delText>
        </w:r>
      </w:del>
      <w:del w:id="266" w:author="Albi Celaj" w:date="2019-02-13T16:01:00Z">
        <w:r w:rsidR="00A24645" w:rsidDel="00334D2C">
          <w:delText xml:space="preserve">difference between the 5% and 95% percentile </w:delText>
        </w:r>
      </w:del>
      <w:del w:id="267" w:author="Albi Celaj" w:date="2019-02-13T16:34:00Z">
        <w:r w:rsidR="00A24645" w:rsidDel="007F48E8">
          <w:delText>resistance in that drug in both directions</w:delText>
        </w:r>
      </w:del>
      <w:r w:rsidR="006624A7">
        <w:t>.</w:t>
      </w:r>
      <w:commentRangeEnd w:id="250"/>
      <w:r w:rsidR="008C28D4">
        <w:rPr>
          <w:rStyle w:val="CommentReference"/>
          <w:rFonts w:asciiTheme="minorHAnsi" w:hAnsiTheme="minorHAnsi" w:cstheme="minorBidi"/>
        </w:rPr>
        <w:commentReference w:id="250"/>
      </w:r>
    </w:p>
    <w:p w14:paraId="5B7773A7" w14:textId="7C5F002F" w:rsidR="00176BD4" w:rsidRPr="00803577" w:rsidRDefault="00176BD4" w:rsidP="00D9226C">
      <w:pPr>
        <w:jc w:val="both"/>
      </w:pPr>
      <w:r>
        <w:rPr>
          <w:b/>
        </w:rPr>
        <w:t>D</w:t>
      </w:r>
      <w:r w:rsidRPr="00233F15">
        <w:rPr>
          <w:b/>
        </w:rPr>
        <w:tab/>
      </w:r>
      <w:r>
        <w:t xml:space="preserve">A </w:t>
      </w:r>
      <w:r w:rsidR="00E32178">
        <w:t xml:space="preserve">resistance </w:t>
      </w:r>
      <w:r>
        <w:t xml:space="preserve">landscape of </w:t>
      </w:r>
      <w:r w:rsidR="00E32178">
        <w:t>5-gene groups in</w:t>
      </w:r>
      <w:r>
        <w:t xml:space="preserve"> </w:t>
      </w:r>
      <w:r w:rsidRPr="00233F15">
        <w:t xml:space="preserve">benomyl, </w:t>
      </w:r>
      <w:r>
        <w:t>mitoxantrone</w:t>
      </w:r>
      <w:r w:rsidRPr="00233F15">
        <w:t xml:space="preserve">, and </w:t>
      </w:r>
      <w:r>
        <w:t>valinomycin</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E32178">
        <w:t>Landscapes for r</w:t>
      </w:r>
      <w:r w:rsidR="003827FE">
        <w:t>emaining drugs</w:t>
      </w:r>
      <w:r>
        <w:t xml:space="preserve"> are </w:t>
      </w:r>
      <w:r w:rsidR="003827FE">
        <w:t>shown</w:t>
      </w:r>
      <w:r>
        <w:t xml:space="preserve"> in Figure S7.</w:t>
      </w:r>
    </w:p>
    <w:p w14:paraId="05144FD0" w14:textId="77777777" w:rsidR="00BB1522" w:rsidRDefault="00BB1522" w:rsidP="00224FCB">
      <w:pPr>
        <w:jc w:val="both"/>
        <w:rPr>
          <w:b/>
        </w:rPr>
      </w:pPr>
    </w:p>
    <w:p w14:paraId="462AB57E" w14:textId="159148E5" w:rsidR="003A4E50" w:rsidRPr="00CC390A" w:rsidRDefault="00F0546A" w:rsidP="00224FCB">
      <w:pPr>
        <w:jc w:val="both"/>
        <w:rPr>
          <w:b/>
        </w:rPr>
      </w:pPr>
      <w:r w:rsidRPr="005959CB">
        <w:rPr>
          <w:b/>
        </w:rPr>
        <w:t>Figure 3</w:t>
      </w:r>
      <w:r w:rsidR="005959CB">
        <w:rPr>
          <w:b/>
        </w:rPr>
        <w:t xml:space="preserve"> </w:t>
      </w:r>
      <w:r w:rsidR="003827FE" w:rsidRPr="00CC390A">
        <w:rPr>
          <w:b/>
        </w:rPr>
        <w:t>Environment-Dependent Complex Genetic Interactions amongst 16 ABC Transporters</w:t>
      </w:r>
    </w:p>
    <w:p w14:paraId="1C6456F9" w14:textId="6A47CC70" w:rsidR="00F85648" w:rsidRDefault="003827FE" w:rsidP="00D9226C">
      <w:pPr>
        <w:jc w:val="both"/>
      </w:pPr>
      <w:proofErr w:type="gramStart"/>
      <w:r>
        <w:rPr>
          <w:b/>
        </w:rPr>
        <w:t>A</w:t>
      </w:r>
      <w:proofErr w:type="gramEnd"/>
      <w:r w:rsidR="00DD0A56">
        <w:tab/>
      </w:r>
      <w:r w:rsidR="008C28D4">
        <w:t xml:space="preserve">All single-gene </w:t>
      </w:r>
      <w:r w:rsidR="00DD0A56">
        <w:t xml:space="preserve">knockout effects and </w:t>
      </w:r>
      <w:ins w:id="268" w:author="Albi Celaj" w:date="2019-02-11T12:33:00Z">
        <w:r w:rsidR="00A561DA" w:rsidRPr="00A561DA">
          <w:rPr>
            <w:i/>
            <w:rPrChange w:id="269" w:author="Albi Celaj" w:date="2019-02-11T12:33:00Z">
              <w:rPr/>
            </w:rPrChange>
          </w:rPr>
          <w:t>x</w:t>
        </w:r>
      </w:ins>
      <w:del w:id="270" w:author="Albi Celaj"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Magnitude of genetic effects </w:t>
      </w:r>
      <w:r w:rsidR="008C28D4">
        <w:t xml:space="preserve">were </w:t>
      </w:r>
      <w:r w:rsidR="00F85648">
        <w:t xml:space="preserve">determined by a generalized linear model, then rescaled </w:t>
      </w:r>
      <w:r w:rsidR="001A2F13">
        <w:t xml:space="preserve">for each drug </w:t>
      </w:r>
      <w:r w:rsidR="008C28D4">
        <w:t xml:space="preserve">by dividing by the </w:t>
      </w:r>
      <w:r w:rsidR="00F85648">
        <w:t>median absolute deviation in log(resistance) of all strains in that drug.</w:t>
      </w:r>
    </w:p>
    <w:p w14:paraId="60B4EB6B" w14:textId="632B04D8" w:rsidR="0034689A" w:rsidRPr="002E0460" w:rsidRDefault="0034689A" w:rsidP="00224FCB">
      <w:pPr>
        <w:jc w:val="both"/>
      </w:pPr>
      <w:r>
        <w:rPr>
          <w:b/>
        </w:rPr>
        <w:t>B</w:t>
      </w:r>
      <w:r>
        <w:rPr>
          <w:b/>
        </w:rPr>
        <w:tab/>
      </w:r>
      <w:r w:rsidR="00CE168D">
        <w:t>Illust</w:t>
      </w:r>
      <w:r w:rsidR="00CF7D75">
        <w:t xml:space="preserve">ration of </w:t>
      </w:r>
      <w:r w:rsidR="004922D2">
        <w:t>model</w:t>
      </w:r>
      <w:r w:rsidR="003F00D2">
        <w:t xml:space="preserve">ed genetic effects in cisplatin, mitoxantrone, and </w:t>
      </w:r>
      <w:proofErr w:type="spellStart"/>
      <w:r w:rsidR="003F00D2">
        <w:t>bisantrene</w:t>
      </w:r>
      <w:proofErr w:type="spellEnd"/>
      <w:r w:rsidR="003F00D2">
        <w:t xml:space="preserv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summarizes resistance phenotypes extracted from Figure 3A for the three illustrated drugs.</w:t>
      </w:r>
    </w:p>
    <w:p w14:paraId="17E7F94D" w14:textId="77777777" w:rsidR="0034689A" w:rsidRDefault="0034689A" w:rsidP="00224FCB">
      <w:pPr>
        <w:jc w:val="both"/>
        <w:rPr>
          <w:b/>
          <w:color w:val="000000" w:themeColor="text1"/>
        </w:rPr>
      </w:pPr>
    </w:p>
    <w:p w14:paraId="2347C136" w14:textId="0E251B53" w:rsidR="005A78CA" w:rsidRPr="00315FAB" w:rsidRDefault="00E555C1" w:rsidP="00224FCB">
      <w:pPr>
        <w:jc w:val="both"/>
        <w:rPr>
          <w:b/>
          <w:color w:val="7F7F7F" w:themeColor="text1" w:themeTint="80"/>
        </w:rPr>
      </w:pPr>
      <w:r w:rsidRPr="005959CB">
        <w:rPr>
          <w:b/>
          <w:color w:val="000000" w:themeColor="text1"/>
        </w:rPr>
        <w:lastRenderedPageBreak/>
        <w:t xml:space="preserve">Figure </w:t>
      </w:r>
      <w:proofErr w:type="gramStart"/>
      <w:r w:rsidRPr="005959CB">
        <w:rPr>
          <w:b/>
          <w:color w:val="000000" w:themeColor="text1"/>
        </w:rPr>
        <w:t xml:space="preserve">4  </w:t>
      </w:r>
      <w:r w:rsidR="00C43221" w:rsidRPr="00315FAB">
        <w:rPr>
          <w:b/>
          <w:color w:val="000000" w:themeColor="text1"/>
        </w:rPr>
        <w:t>A</w:t>
      </w:r>
      <w:proofErr w:type="gramEnd"/>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6E6BE70A" w:rsidR="003C2082" w:rsidRPr="00E36F4E" w:rsidRDefault="005A78CA" w:rsidP="00D9226C">
      <w:pPr>
        <w:jc w:val="both"/>
      </w:pPr>
      <w:r w:rsidRPr="00DA75F4">
        <w:rPr>
          <w:b/>
        </w:rPr>
        <w:t>A</w:t>
      </w:r>
      <w:r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is given as input to the model</w:t>
      </w:r>
      <w:r w:rsidR="00831999">
        <w:t xml:space="preserve"> as a binary variable (1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2E7A94">
        <w:t xml:space="preserve">. For a given genotype, activities are inferred only using </w:t>
      </w:r>
      <w:r w:rsidR="002E7A94" w:rsidRPr="006B3E82">
        <w:rPr>
          <w:i/>
        </w:rPr>
        <w:t>I</w:t>
      </w:r>
      <w:r w:rsidR="002E7A94">
        <w:t xml:space="preserve"> weights from transporters that are present according to </w:t>
      </w:r>
      <w:r w:rsidR="00990CD4" w:rsidRPr="003C2082">
        <w:rPr>
          <w:b/>
          <w:i/>
        </w:rPr>
        <w:t>G</w:t>
      </w:r>
      <w:r w:rsidR="00AE4CA5" w:rsidRPr="006B3E82">
        <w:t>, with</w:t>
      </w:r>
      <w:r w:rsidR="00AE4CA5">
        <w:rPr>
          <w:b/>
        </w:rPr>
        <w:t xml:space="preserve"> </w:t>
      </w:r>
      <w:r w:rsidR="00AE4CA5" w:rsidRPr="006B3E82">
        <w:rPr>
          <w:i/>
        </w:rPr>
        <w:t>A</w:t>
      </w:r>
      <w:r w:rsidR="00AE4CA5">
        <w:t xml:space="preserve"> set to zero for transporters that are absent</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multiplied by the </w:t>
      </w:r>
      <w:r w:rsidR="00AE4CA5">
        <w:t xml:space="preserve">inferred </w:t>
      </w:r>
      <w:r w:rsidR="001C6F17">
        <w:t>activity of the corresponding transporter</w:t>
      </w:r>
      <w:r w:rsidR="004B71FB">
        <w:t>.</w:t>
      </w:r>
      <w:r w:rsidR="004B75E3" w:rsidDel="001C6F17">
        <w:t xml:space="preserve"> </w:t>
      </w:r>
    </w:p>
    <w:p w14:paraId="62CA6A0C" w14:textId="24696C0D"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training.</w:t>
      </w:r>
    </w:p>
    <w:p w14:paraId="79F6736A" w14:textId="4FB47A6C" w:rsidR="004557DE" w:rsidRDefault="004557DE" w:rsidP="004557DE">
      <w:pPr>
        <w:jc w:val="both"/>
        <w:rPr>
          <w:color w:val="000000" w:themeColor="text1"/>
        </w:rPr>
      </w:pPr>
      <w:commentRangeStart w:id="271"/>
      <w:r>
        <w:rPr>
          <w:b/>
          <w:color w:val="000000" w:themeColor="text1"/>
        </w:rPr>
        <w:t>C</w:t>
      </w:r>
      <w:r>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p>
    <w:p w14:paraId="30BDAB5C" w14:textId="378E50DD" w:rsidR="008C2F3A" w:rsidRDefault="004557DE" w:rsidP="008C2F3A">
      <w:pPr>
        <w:jc w:val="both"/>
      </w:pPr>
      <w:r>
        <w:rPr>
          <w:b/>
          <w:color w:val="000000" w:themeColor="text1"/>
        </w:rPr>
        <w:t>D</w:t>
      </w:r>
      <w:commentRangeEnd w:id="271"/>
      <w:r>
        <w:rPr>
          <w:rStyle w:val="CommentReference"/>
          <w:rFonts w:asciiTheme="minorHAnsi" w:hAnsiTheme="minorHAnsi" w:cstheme="minorBidi"/>
        </w:rPr>
        <w:commentReference w:id="271"/>
      </w:r>
      <w:r w:rsidR="001722E9">
        <w:rPr>
          <w:color w:val="000000" w:themeColor="text1"/>
        </w:rPr>
        <w:tab/>
      </w:r>
      <w:r w:rsidR="00AE12E3">
        <w:rPr>
          <w:color w:val="000000" w:themeColor="text1"/>
        </w:rPr>
        <w:t>Extending the model of valinomycin resistance improves agreement with measure</w:t>
      </w:r>
      <w:del w:id="272" w:author="Frederick Roth" w:date="2019-02-07T14:10:00Z">
        <w:r w:rsidR="00AE12E3" w:rsidDel="00E81F90">
          <w:rPr>
            <w:color w:val="000000" w:themeColor="text1"/>
          </w:rPr>
          <w:delText>d resistance</w:delText>
        </w:r>
      </w:del>
      <w:ins w:id="273"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274" w:author="Frederick Roth" w:date="2019-02-07T14:07:00Z">
        <w:r w:rsidR="00DE1226" w:rsidDel="00E81F90">
          <w:rPr>
            <w:color w:val="000000" w:themeColor="text1"/>
          </w:rPr>
          <w:delText>a</w:delText>
        </w:r>
        <w:r w:rsidR="0043569F" w:rsidDel="00E81F90">
          <w:rPr>
            <w:color w:val="000000" w:themeColor="text1"/>
          </w:rPr>
          <w:delText xml:space="preserve">n </w:delText>
        </w:r>
      </w:del>
      <w:ins w:id="275" w:author="Frederick Roth" w:date="2019-02-07T14:07:00Z">
        <w:r w:rsidR="00E81F90">
          <w:rPr>
            <w:color w:val="000000" w:themeColor="text1"/>
          </w:rPr>
          <w:t xml:space="preserve">a </w:t>
        </w:r>
      </w:ins>
      <w:del w:id="276"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277"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r w:rsidR="008C2F3A">
        <w:rPr>
          <w:color w:val="000000" w:themeColor="text1"/>
        </w:rPr>
        <w:t xml:space="preserve">  </w:t>
      </w:r>
      <w:r w:rsidR="00E81F90">
        <w:t>Correlation (</w:t>
      </w:r>
      <w:r w:rsidR="00E81F90" w:rsidRPr="00E81F90">
        <w:rPr>
          <w:i/>
        </w:rPr>
        <w:t>r</w:t>
      </w:r>
      <w:r w:rsidR="00E81F90">
        <w:t xml:space="preserve">) was calculated using </w:t>
      </w:r>
      <w:del w:id="278" w:author="Frederick Roth" w:date="2019-02-07T14:06:00Z">
        <w:r w:rsidR="00E81F90" w:rsidDel="00E81F90">
          <w:delText xml:space="preserve">all </w:delText>
        </w:r>
      </w:del>
      <w:ins w:id="279" w:author="Frederick Roth" w:date="2019-02-07T14:06:00Z">
        <w:r w:rsidR="00E81F90">
          <w:t xml:space="preserve">the </w:t>
        </w:r>
      </w:ins>
      <w:r w:rsidR="00E81F90">
        <w:t>genotype</w:t>
      </w:r>
      <w:ins w:id="280" w:author="Frederick Roth" w:date="2019-02-07T14:06:00Z">
        <w:r w:rsidR="00E81F90">
          <w:t xml:space="preserve"> define</w:t>
        </w:r>
      </w:ins>
      <w:ins w:id="281" w:author="Frederick Roth" w:date="2019-02-07T14:07:00Z">
        <w:r w:rsidR="00E81F90">
          <w:t xml:space="preserve">d by either </w:t>
        </w:r>
      </w:ins>
      <w:ins w:id="282" w:author="Frederick Roth" w:date="2019-02-07T14:06:00Z">
        <w:r w:rsidR="00E81F90">
          <w:t xml:space="preserve">all </w:t>
        </w:r>
      </w:ins>
      <w:ins w:id="283" w:author="Frederick Roth" w:date="2019-02-07T14:07:00Z">
        <w:r w:rsidR="00E81F90">
          <w:t xml:space="preserve">16 </w:t>
        </w:r>
      </w:ins>
      <w:ins w:id="284" w:author="Frederick Roth" w:date="2019-02-07T14:06:00Z">
        <w:r w:rsidR="00E81F90">
          <w:t>genes</w:t>
        </w:r>
      </w:ins>
      <w:del w:id="285" w:author="Frederick Roth" w:date="2019-02-07T14:06:00Z">
        <w:r w:rsidR="00E81F90" w:rsidDel="00E81F90">
          <w:delText>s</w:delText>
        </w:r>
      </w:del>
      <w:r w:rsidR="00E81F90">
        <w:t xml:space="preserve">, or </w:t>
      </w:r>
      <w:del w:id="286" w:author="Frederick Roth" w:date="2019-02-07T14:07:00Z">
        <w:r w:rsidR="00E81F90" w:rsidDel="00E81F90">
          <w:delText xml:space="preserve">genotypes defined only by </w:delText>
        </w:r>
      </w:del>
      <w:ins w:id="287" w:author="Frederick Roth" w:date="2019-02-07T14:07:00Z">
        <w:r w:rsidR="00E81F90">
          <w:t xml:space="preserve">only </w:t>
        </w:r>
      </w:ins>
      <w:r w:rsidR="00E81F90">
        <w:t>the five frequen</w:t>
      </w:r>
      <w:ins w:id="288" w:author="Frederick Roth" w:date="2019-02-07T14:06:00Z">
        <w:r w:rsidR="00E81F90">
          <w:t>tly</w:t>
        </w:r>
      </w:ins>
      <w:del w:id="289" w:author="Frederick Roth" w:date="2019-02-07T14:06:00Z">
        <w:r w:rsidR="00E81F90" w:rsidDel="00E81F90">
          <w:delText>ctly</w:delText>
        </w:r>
      </w:del>
      <w:r w:rsidR="00E81F90">
        <w:t>-</w:t>
      </w:r>
      <w:ins w:id="290" w:author="Frederick Roth" w:date="2019-02-07T14:06:00Z">
        <w:r w:rsidR="00E81F90">
          <w:t>associated</w:t>
        </w:r>
      </w:ins>
      <w:ins w:id="291" w:author="Frederick Roth" w:date="2019-02-07T14:07:00Z">
        <w:r w:rsidR="00E81F90">
          <w:t xml:space="preserve"> genes</w:t>
        </w:r>
      </w:ins>
      <w:ins w:id="292" w:author="Frederick Roth" w:date="2019-02-07T14:06:00Z">
        <w:r w:rsidR="00E81F90">
          <w:t xml:space="preserve"> </w:t>
        </w:r>
      </w:ins>
      <w:del w:id="293" w:author="Frederick Roth" w:date="2019-02-07T14:06:00Z">
        <w:r w:rsidR="00E81F90" w:rsidDel="00E81F90">
          <w:delText xml:space="preserve">gene groups </w:delText>
        </w:r>
      </w:del>
      <w:r w:rsidR="00E81F90">
        <w:t xml:space="preserve">(within parentheses).  </w:t>
      </w:r>
    </w:p>
    <w:p w14:paraId="1DCD7BBC" w14:textId="77777777" w:rsidR="001722E9" w:rsidRDefault="001722E9" w:rsidP="00224FCB">
      <w:pPr>
        <w:jc w:val="both"/>
        <w:rPr>
          <w:color w:val="000000" w:themeColor="text1"/>
        </w:rPr>
      </w:pPr>
    </w:p>
    <w:p w14:paraId="5229DD91" w14:textId="210EC9DD" w:rsidR="00B002B4" w:rsidRPr="00315FAB" w:rsidRDefault="00996C72" w:rsidP="00224FCB">
      <w:pPr>
        <w:jc w:val="both"/>
        <w:rPr>
          <w:b/>
          <w:color w:val="000000" w:themeColor="text1"/>
        </w:rPr>
      </w:pPr>
      <w:r w:rsidRPr="005959CB">
        <w:rPr>
          <w:b/>
          <w:color w:val="000000" w:themeColor="text1"/>
        </w:rPr>
        <w:t xml:space="preserve">Figure 5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54B3E19" w:rsidR="00A06B3F" w:rsidRPr="00472AEF" w:rsidRDefault="00330ADB" w:rsidP="00224FCB">
      <w:pPr>
        <w:jc w:val="both"/>
      </w:pPr>
      <w:r>
        <w:rPr>
          <w:b/>
          <w:color w:val="000000" w:themeColor="text1"/>
        </w:rPr>
        <w:t>A</w:t>
      </w:r>
      <w:r>
        <w:rPr>
          <w:b/>
          <w:color w:val="000000" w:themeColor="text1"/>
        </w:rPr>
        <w:tab/>
      </w:r>
      <w:ins w:id="294" w:author="Frederick Roth" w:date="2019-02-07T14:09:00Z">
        <w:r w:rsidR="00E81F90" w:rsidRPr="00E81F90">
          <w:rPr>
            <w:color w:val="000000" w:themeColor="text1"/>
            <w:rPrChange w:id="295"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296" w:author="Frederick Roth" w:date="2019-02-07T14:08:00Z">
        <w:r w:rsidR="00472AEF" w:rsidDel="00E81F90">
          <w:rPr>
            <w:color w:val="000000" w:themeColor="text1"/>
          </w:rPr>
          <w:delText xml:space="preserve">Illustrating genetic effects in </w:delText>
        </w:r>
      </w:del>
      <w:ins w:id="297" w:author="Frederick Roth" w:date="2019-02-07T14:09:00Z">
        <w:r w:rsidR="00E81F90">
          <w:rPr>
            <w:color w:val="000000" w:themeColor="text1"/>
          </w:rPr>
          <w:t>c</w:t>
        </w:r>
      </w:ins>
      <w:ins w:id="298" w:author="Frederick Roth" w:date="2019-02-07T14:08:00Z">
        <w:r w:rsidR="00E81F90">
          <w:rPr>
            <w:color w:val="000000" w:themeColor="text1"/>
          </w:rPr>
          <w:t xml:space="preserve">omplex genetics of </w:t>
        </w:r>
      </w:ins>
      <w:r w:rsidR="00472AEF">
        <w:rPr>
          <w:color w:val="000000" w:themeColor="text1"/>
        </w:rPr>
        <w:t>fluconazole</w:t>
      </w:r>
      <w:ins w:id="299" w:author="Frederick Roth" w:date="2019-02-07T14:08:00Z">
        <w:r w:rsidR="00E81F90">
          <w:rPr>
            <w:color w:val="000000" w:themeColor="text1"/>
          </w:rPr>
          <w:t xml:space="preserve"> resistance</w:t>
        </w:r>
      </w:ins>
      <w:r w:rsidR="00472AEF">
        <w:rPr>
          <w:color w:val="000000" w:themeColor="text1"/>
        </w:rPr>
        <w:t xml:space="preserve">. Top panel - </w:t>
      </w:r>
      <w:r>
        <w:rPr>
          <w:color w:val="000000" w:themeColor="text1"/>
        </w:rPr>
        <w:t>A</w:t>
      </w:r>
      <w:r>
        <w:t xml:space="preserve"> landscape of </w:t>
      </w:r>
      <w:r w:rsidR="00646F1A">
        <w:t xml:space="preserve">normalized </w:t>
      </w:r>
      <w:r>
        <w:t>fluconazole resistance</w:t>
      </w:r>
      <w:r w:rsidR="00133F63">
        <w:t xml:space="preserve"> for </w:t>
      </w:r>
      <w:del w:id="300" w:author="Frederick Roth" w:date="2019-02-07T14:08:00Z">
        <w:r w:rsidR="00133F63" w:rsidDel="00E81F90">
          <w:delText xml:space="preserve">5 </w:delText>
        </w:r>
      </w:del>
      <w:ins w:id="301" w:author="Frederick Roth" w:date="2019-02-07T14:08:00Z">
        <w:r w:rsidR="00E81F90">
          <w:t xml:space="preserve">five </w:t>
        </w:r>
      </w:ins>
      <w:ins w:id="302" w:author="Frederick Roth" w:date="2019-02-07T14:09:00Z">
        <w:r w:rsidR="00E81F90">
          <w:t xml:space="preserve">ABC transporter </w:t>
        </w:r>
      </w:ins>
      <w:r w:rsidR="00133F63">
        <w:t>knockouts</w:t>
      </w:r>
      <w:r w:rsidR="00646F1A">
        <w:t xml:space="preserve"> (</w:t>
      </w:r>
      <w:r w:rsidR="00A06B3F">
        <w:t>as in Figure 2D</w:t>
      </w:r>
      <w:r w:rsidR="00646F1A">
        <w:t>)</w:t>
      </w:r>
      <w:r w:rsidR="00421B7E">
        <w:t>.</w:t>
      </w:r>
      <w:ins w:id="303" w:author="Frederick Roth" w:date="2019-02-07T14:10:00Z">
        <w:r w:rsidR="00E81F90">
          <w:rPr>
            <w:b/>
          </w:rPr>
          <w:t xml:space="preserve"> </w:t>
        </w:r>
      </w:ins>
      <w:del w:id="304" w:author="Frederick Roth" w:date="2019-02-07T14:10:00Z">
        <w:r w:rsidR="00A06B3F" w:rsidDel="00E81F90">
          <w:rPr>
            <w:b/>
          </w:rPr>
          <w:tab/>
        </w:r>
      </w:del>
      <w:r w:rsidR="00472AEF">
        <w:t>Bo</w:t>
      </w:r>
      <w:ins w:id="305" w:author="Frederick Roth" w:date="2019-02-07T14:09:00Z">
        <w:r w:rsidR="00E81F90">
          <w:t>t</w:t>
        </w:r>
      </w:ins>
      <w:r w:rsidR="00472AEF">
        <w:t xml:space="preserve">tom panel - </w:t>
      </w:r>
      <w:r w:rsidR="00A06B3F">
        <w:t>S</w:t>
      </w:r>
      <w:r w:rsidR="00A06B3F" w:rsidRPr="00233F15">
        <w:t>ignificant</w:t>
      </w:r>
      <w:r w:rsidR="00A06B3F">
        <w:t xml:space="preserve"> </w:t>
      </w:r>
      <w:ins w:id="306" w:author="Frederick Roth" w:date="2019-02-07T14:09:00Z">
        <w:r w:rsidR="00E81F90">
          <w:t>single-</w:t>
        </w:r>
      </w:ins>
      <w:r w:rsidR="00A06B3F">
        <w:t xml:space="preserve">knockout effects and </w:t>
      </w:r>
      <w:del w:id="307" w:author="Frederick Roth" w:date="2019-02-07T14:09:00Z">
        <w:r w:rsidR="00A06B3F" w:rsidRPr="00B04DC2" w:rsidDel="00E81F90">
          <w:rPr>
            <w:i/>
          </w:rPr>
          <w:delText>n</w:delText>
        </w:r>
      </w:del>
      <w:ins w:id="308" w:author="Albi Celaj" w:date="2019-02-11T11:32:00Z">
        <w:r w:rsidR="00D1177D">
          <w:rPr>
            <w:i/>
          </w:rPr>
          <w:t>x</w:t>
        </w:r>
      </w:ins>
      <w:ins w:id="309" w:author="Frederick Roth" w:date="2019-02-07T14:09:00Z">
        <w:del w:id="310" w:author="Albi Celaj" w:date="2019-02-11T11:32:00Z">
          <w:r w:rsidR="00E81F90" w:rsidRPr="00D1177D" w:rsidDel="00D1177D">
            <w:rPr>
              <w:i/>
              <w:rPrChange w:id="311" w:author="Albi Celaj" w:date="2019-02-11T11:32:00Z">
                <w:rPr/>
              </w:rPrChange>
            </w:rPr>
            <w:delText>X</w:delText>
          </w:r>
        </w:del>
      </w:ins>
      <w:r w:rsidR="00A06B3F" w:rsidRPr="00D1177D">
        <w:rPr>
          <w:i/>
          <w:rPrChange w:id="312" w:author="Albi Celaj" w:date="2019-02-11T11:32:00Z">
            <w:rPr/>
          </w:rPrChange>
        </w:rPr>
        <w:t>-</w:t>
      </w:r>
      <w:del w:id="313" w:author="Frederick Roth" w:date="2019-02-07T14:09:00Z">
        <w:r w:rsidR="00A06B3F" w:rsidDel="00E81F90">
          <w:delText xml:space="preserve">way </w:delText>
        </w:r>
      </w:del>
      <w:ins w:id="314"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as in Figure 3A</w:t>
      </w:r>
      <w:r w:rsidR="00421B7E">
        <w:t>).</w:t>
      </w:r>
    </w:p>
    <w:p w14:paraId="1640DA6B" w14:textId="54C2904B" w:rsidR="007D6FF5" w:rsidRPr="007D6FF5" w:rsidRDefault="00472AEF" w:rsidP="00D9226C">
      <w:pPr>
        <w:jc w:val="both"/>
        <w:rPr>
          <w:rFonts w:eastAsia="Times New Roman"/>
          <w:lang w:val="en-CA"/>
          <w:rPrChange w:id="315" w:author="Frederick Roth" w:date="2019-02-07T14:20:00Z">
            <w:rPr>
              <w:color w:val="000000" w:themeColor="text1"/>
            </w:rPr>
          </w:rPrChange>
        </w:rPr>
      </w:pPr>
      <w:r>
        <w:rPr>
          <w:b/>
        </w:rPr>
        <w:t>B</w:t>
      </w:r>
      <w:r w:rsidR="00330ADB">
        <w:tab/>
      </w:r>
      <w:ins w:id="316" w:author="Frederick Roth" w:date="2019-02-07T14:10:00Z">
        <w:r w:rsidR="00E81F90">
          <w:t>Extending the model of fluconazole resistance</w:t>
        </w:r>
      </w:ins>
      <w:ins w:id="317"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318" w:author="Frederick Roth" w:date="2019-02-07T14:12:00Z">
        <w:r w:rsidR="00E81F90">
          <w:rPr>
            <w:color w:val="000000" w:themeColor="text1"/>
          </w:rPr>
          <w:t xml:space="preserve">non-additive </w:t>
        </w:r>
      </w:ins>
      <w:ins w:id="319" w:author="Frederick Roth" w:date="2019-02-07T14:11:00Z">
        <w:r w:rsidR="00E81F90">
          <w:rPr>
            <w:color w:val="000000" w:themeColor="text1"/>
          </w:rPr>
          <w:t xml:space="preserve">influence </w:t>
        </w:r>
      </w:ins>
      <w:ins w:id="320" w:author="Frederick Roth" w:date="2019-02-07T14:12:00Z">
        <w:r w:rsidR="00E81F90">
          <w:rPr>
            <w:color w:val="000000" w:themeColor="text1"/>
          </w:rPr>
          <w:t xml:space="preserve">of </w:t>
        </w:r>
      </w:ins>
      <w:ins w:id="321" w:author="Frederick Roth" w:date="2019-02-07T14:11:00Z">
        <w:r w:rsidR="00E81F90">
          <w:rPr>
            <w:color w:val="000000" w:themeColor="text1"/>
          </w:rPr>
          <w:t xml:space="preserve">four </w:t>
        </w:r>
      </w:ins>
      <w:ins w:id="322" w:author="Frederick Roth" w:date="2019-02-07T14:12:00Z">
        <w:r w:rsidR="00E81F90">
          <w:rPr>
            <w:color w:val="000000" w:themeColor="text1"/>
          </w:rPr>
          <w:t>transporters on Pdr5 activity</w:t>
        </w:r>
      </w:ins>
      <w:ins w:id="323" w:author="Frederick Roth" w:date="2019-02-07T14:11:00Z">
        <w:r w:rsidR="00E81F90">
          <w:rPr>
            <w:color w:val="000000" w:themeColor="text1"/>
          </w:rPr>
          <w:t xml:space="preserve">, </w:t>
        </w:r>
      </w:ins>
      <w:ins w:id="324" w:author="Frederick Roth" w:date="2019-02-07T14:10:00Z">
        <w:r w:rsidR="00E81F90">
          <w:t xml:space="preserve">improves agreement with measurement. </w:t>
        </w:r>
      </w:ins>
      <w:ins w:id="325" w:author="Frederick Roth" w:date="2019-02-07T14:16:00Z">
        <w:r w:rsidR="007D6FF5">
          <w:t xml:space="preserve"> Limitation to frequently-associated five transporters and </w:t>
        </w:r>
      </w:ins>
      <w:ins w:id="326" w:author="Frederick Roth" w:date="2019-02-07T14:17:00Z">
        <w:r w:rsidR="007D6FF5">
          <w:t xml:space="preserve">the method for calculating </w:t>
        </w:r>
      </w:ins>
      <w:ins w:id="327" w:author="Frederick Roth" w:date="2019-02-07T14:16:00Z">
        <w:r w:rsidR="007D6FF5">
          <w:t>correlation values</w:t>
        </w:r>
      </w:ins>
      <w:ins w:id="328" w:author="Frederick Roth" w:date="2019-02-07T14:17:00Z">
        <w:r w:rsidR="007D6FF5">
          <w:t xml:space="preserve"> are as described in Figure 4D.</w:t>
        </w:r>
      </w:ins>
      <w:del w:id="329"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330"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331"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332" w:author="Frederick Roth" w:date="2019-02-07T14:13:00Z">
        <w:r w:rsidR="00C54335" w:rsidDel="007D6FF5">
          <w:rPr>
            <w:rFonts w:eastAsia="Times New Roman"/>
            <w:lang w:val="en-CA"/>
          </w:rPr>
          <w:delText xml:space="preserve"> </w:delText>
        </w:r>
        <w:r w:rsidDel="007D6FF5">
          <w:rPr>
            <w:rFonts w:eastAsia="Times New Roman"/>
            <w:lang w:val="en-CA"/>
          </w:rPr>
          <w:delText>.</w:delText>
        </w:r>
      </w:del>
    </w:p>
    <w:p w14:paraId="2207A608" w14:textId="19AE74C6" w:rsidR="005A78CA" w:rsidRDefault="00472AEF" w:rsidP="00224FCB">
      <w:pPr>
        <w:jc w:val="both"/>
        <w:rPr>
          <w:color w:val="000000" w:themeColor="text1"/>
        </w:rPr>
      </w:pPr>
      <w:r>
        <w:rPr>
          <w:b/>
          <w:color w:val="000000" w:themeColor="text1"/>
        </w:rPr>
        <w:t>C</w:t>
      </w:r>
      <w:r w:rsidR="005A78CA">
        <w:rPr>
          <w:b/>
          <w:color w:val="000000" w:themeColor="text1"/>
        </w:rPr>
        <w:tab/>
      </w:r>
      <w:ins w:id="333" w:author="Frederick Roth" w:date="2019-02-07T14:19:00Z">
        <w:r w:rsidR="007D6FF5">
          <w:rPr>
            <w:color w:val="000000" w:themeColor="text1"/>
          </w:rPr>
          <w:t xml:space="preserve">Close agreement between measures of fluconazole resistance derived by </w:t>
        </w:r>
        <w:proofErr w:type="spellStart"/>
        <w:r w:rsidR="007D6FF5">
          <w:rPr>
            <w:i/>
            <w:color w:val="000000" w:themeColor="text1"/>
          </w:rPr>
          <w:t>en</w:t>
        </w:r>
        <w:proofErr w:type="spellEnd"/>
        <w:r w:rsidR="007D6FF5">
          <w:rPr>
            <w:i/>
            <w:color w:val="000000" w:themeColor="text1"/>
          </w:rPr>
          <w:t xml:space="preserve"> masse </w:t>
        </w:r>
        <w:r w:rsidR="007D6FF5" w:rsidRPr="007D6FF5">
          <w:rPr>
            <w:color w:val="000000" w:themeColor="text1"/>
            <w:rPrChange w:id="334"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335" w:author="Frederick Roth" w:date="2019-02-07T14:18:00Z">
        <w:r w:rsidR="007D6FF5">
          <w:rPr>
            <w:color w:val="000000" w:themeColor="text1"/>
          </w:rPr>
          <w:t xml:space="preserve">individually-measured resistance </w:t>
        </w:r>
      </w:ins>
      <w:ins w:id="336" w:author="Frederick Roth" w:date="2019-02-07T14:19:00Z">
        <w:r w:rsidR="007D6FF5">
          <w:rPr>
            <w:color w:val="000000" w:themeColor="text1"/>
          </w:rPr>
          <w:t xml:space="preserve">(IC50) </w:t>
        </w:r>
      </w:ins>
      <w:ins w:id="337" w:author="Frederick Roth" w:date="2019-02-07T14:18:00Z">
        <w:r w:rsidR="007D6FF5">
          <w:rPr>
            <w:color w:val="000000" w:themeColor="text1"/>
          </w:rPr>
          <w:t xml:space="preserve">values </w:t>
        </w:r>
      </w:ins>
      <w:ins w:id="338" w:author="Frederick Roth" w:date="2019-02-07T14:19:00Z">
        <w:r w:rsidR="007D6FF5">
          <w:rPr>
            <w:color w:val="000000" w:themeColor="text1"/>
          </w:rPr>
          <w:t xml:space="preserve">in </w:t>
        </w:r>
      </w:ins>
      <w:ins w:id="339" w:author="Frederick Roth" w:date="2019-02-07T14:18:00Z">
        <w:r w:rsidR="007D6FF5">
          <w:rPr>
            <w:color w:val="000000" w:themeColor="text1"/>
          </w:rPr>
          <w:t>independent</w:t>
        </w:r>
      </w:ins>
      <w:ins w:id="340" w:author="Frederick Roth" w:date="2019-02-07T14:19:00Z">
        <w:r w:rsidR="007D6FF5">
          <w:rPr>
            <w:color w:val="000000" w:themeColor="text1"/>
          </w:rPr>
          <w:t>ly-constructed strains.</w:t>
        </w:r>
      </w:ins>
      <w:del w:id="341"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0489453F" w:rsidR="005A78CA" w:rsidRPr="00E755E1" w:rsidRDefault="00472AEF" w:rsidP="00D9226C">
      <w:pPr>
        <w:jc w:val="both"/>
        <w:rPr>
          <w:color w:val="000000" w:themeColor="text1"/>
        </w:rPr>
      </w:pPr>
      <w:r>
        <w:rPr>
          <w:b/>
          <w:color w:val="000000" w:themeColor="text1"/>
        </w:rPr>
        <w:t>D</w:t>
      </w:r>
      <w:r w:rsidR="00A06B3F">
        <w:rPr>
          <w:b/>
          <w:color w:val="000000" w:themeColor="text1"/>
        </w:rPr>
        <w:tab/>
      </w:r>
      <w:ins w:id="342" w:author="Frederick Roth" w:date="2019-02-07T14:39:00Z">
        <w:r w:rsidR="008103E3">
          <w:rPr>
            <w:color w:val="000000" w:themeColor="text1"/>
          </w:rPr>
          <w:t>T</w:t>
        </w:r>
      </w:ins>
      <w:ins w:id="343" w:author="Frederick Roth" w:date="2019-02-07T14:37:00Z">
        <w:r w:rsidR="008103E3">
          <w:rPr>
            <w:color w:val="000000" w:themeColor="text1"/>
          </w:rPr>
          <w:t xml:space="preserve">he synergistic effect </w:t>
        </w:r>
      </w:ins>
      <w:ins w:id="344" w:author="Frederick Roth" w:date="2019-02-07T14:45:00Z">
        <w:r w:rsidR="008103E3">
          <w:rPr>
            <w:color w:val="000000" w:themeColor="text1"/>
          </w:rPr>
          <w:t xml:space="preserve">of deleting </w:t>
        </w:r>
      </w:ins>
      <w:ins w:id="345" w:author="Frederick Roth" w:date="2019-02-07T14:37:00Z">
        <w:r w:rsidR="008103E3">
          <w:rPr>
            <w:color w:val="000000" w:themeColor="text1"/>
          </w:rPr>
          <w:t xml:space="preserve">four ABC transporters </w:t>
        </w:r>
      </w:ins>
      <w:ins w:id="346" w:author="Frederick Roth" w:date="2019-02-07T14:45:00Z">
        <w:r w:rsidR="008103E3">
          <w:rPr>
            <w:color w:val="000000" w:themeColor="text1"/>
          </w:rPr>
          <w:t xml:space="preserve">on Pdr5 activity </w:t>
        </w:r>
      </w:ins>
      <w:ins w:id="347" w:author="Frederick Roth" w:date="2019-02-07T14:38:00Z">
        <w:r w:rsidR="008103E3">
          <w:rPr>
            <w:color w:val="000000" w:themeColor="text1"/>
          </w:rPr>
          <w:t xml:space="preserve">is primarily explained by </w:t>
        </w:r>
      </w:ins>
      <w:ins w:id="348" w:author="Frederick Roth" w:date="2019-02-07T14:39:00Z">
        <w:r w:rsidR="008103E3">
          <w:rPr>
            <w:color w:val="000000" w:themeColor="text1"/>
          </w:rPr>
          <w:t xml:space="preserve">an indirect influence on </w:t>
        </w:r>
      </w:ins>
      <w:ins w:id="349" w:author="Frederick Roth" w:date="2019-02-07T14:38:00Z">
        <w:r w:rsidR="008103E3" w:rsidRPr="008103E3">
          <w:rPr>
            <w:i/>
            <w:color w:val="000000" w:themeColor="text1"/>
            <w:rPrChange w:id="350" w:author="Frederick Roth" w:date="2019-02-07T14:38:00Z">
              <w:rPr>
                <w:color w:val="000000" w:themeColor="text1"/>
              </w:rPr>
            </w:rPrChange>
          </w:rPr>
          <w:t>PDR5</w:t>
        </w:r>
        <w:r w:rsidR="008103E3">
          <w:rPr>
            <w:color w:val="000000" w:themeColor="text1"/>
          </w:rPr>
          <w:t xml:space="preserve"> transcript levels</w:t>
        </w:r>
      </w:ins>
      <w:ins w:id="351" w:author="Frederick Roth" w:date="2019-02-07T14:39:00Z">
        <w:r w:rsidR="008103E3">
          <w:rPr>
            <w:color w:val="000000" w:themeColor="text1"/>
          </w:rPr>
          <w:t>.</w:t>
        </w:r>
      </w:ins>
      <w:ins w:id="352" w:author="Frederick Roth" w:date="2019-02-07T14:38:00Z">
        <w:r w:rsidR="008103E3">
          <w:rPr>
            <w:color w:val="000000" w:themeColor="text1"/>
          </w:rPr>
          <w:t xml:space="preserve"> </w:t>
        </w:r>
      </w:ins>
      <w:del w:id="353" w:author="Frederick Roth" w:date="2019-02-07T14:46:00Z">
        <w:r w:rsidR="00A06B3F" w:rsidDel="008103E3">
          <w:rPr>
            <w:color w:val="000000" w:themeColor="text1"/>
          </w:rPr>
          <w:delText xml:space="preserve">Expected </w:delText>
        </w:r>
      </w:del>
      <w:del w:id="354" w:author="Frederick Roth" w:date="2019-02-07T14:47:00Z">
        <w:r w:rsidR="00A06B3F" w:rsidDel="00B922D0">
          <w:rPr>
            <w:color w:val="000000" w:themeColor="text1"/>
          </w:rPr>
          <w:delText xml:space="preserve">Pdr5 activity relative to </w:delText>
        </w:r>
      </w:del>
      <w:del w:id="355" w:author="Frederick Roth" w:date="2019-02-07T14:46:00Z">
        <w:r w:rsidR="00A06B3F" w:rsidDel="008103E3">
          <w:rPr>
            <w:color w:val="000000" w:themeColor="text1"/>
          </w:rPr>
          <w:delText xml:space="preserve">the </w:delText>
        </w:r>
      </w:del>
      <w:del w:id="356" w:author="Frederick Roth" w:date="2019-02-07T14:47:00Z">
        <w:r w:rsidR="00A06B3F" w:rsidDel="00B922D0">
          <w:rPr>
            <w:color w:val="000000" w:themeColor="text1"/>
          </w:rPr>
          <w:delText>wild-</w:delText>
        </w:r>
      </w:del>
      <w:del w:id="357" w:author="Frederick Roth" w:date="2019-02-07T14:46:00Z">
        <w:r w:rsidR="00A06B3F" w:rsidDel="008103E3">
          <w:rPr>
            <w:color w:val="000000" w:themeColor="text1"/>
          </w:rPr>
          <w:delText xml:space="preserve">type </w:delText>
        </w:r>
      </w:del>
      <w:del w:id="358"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359"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360" w:author="Frederick Roth" w:date="2019-02-07T15:13:00Z">
        <w:r w:rsidR="00A06B3F" w:rsidDel="00BD4042">
          <w:rPr>
            <w:color w:val="000000" w:themeColor="text1"/>
          </w:rPr>
          <w:delText>Grey</w:delText>
        </w:r>
      </w:del>
      <w:ins w:id="361" w:author="Frederick Roth" w:date="2019-02-07T15:13:00Z">
        <w:r w:rsidR="00BD4042">
          <w:rPr>
            <w:color w:val="000000" w:themeColor="text1"/>
          </w:rPr>
          <w:t>Gray</w:t>
        </w:r>
      </w:ins>
      <w:r w:rsidR="00A06B3F">
        <w:rPr>
          <w:color w:val="000000" w:themeColor="text1"/>
        </w:rPr>
        <w:t xml:space="preserve"> bars represent </w:t>
      </w:r>
      <w:del w:id="362"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363" w:author="Frederick Roth" w:date="2019-02-07T14:41:00Z">
        <w:r w:rsidR="008103E3">
          <w:rPr>
            <w:color w:val="000000" w:themeColor="text1"/>
          </w:rPr>
          <w:t>in the specified genotype</w:t>
        </w:r>
      </w:ins>
      <w:ins w:id="364" w:author="Frederick Roth" w:date="2019-02-07T14:42:00Z">
        <w:r w:rsidR="008103E3">
          <w:rPr>
            <w:color w:val="000000" w:themeColor="text1"/>
          </w:rPr>
          <w:t>,</w:t>
        </w:r>
      </w:ins>
      <w:ins w:id="365" w:author="Frederick Roth" w:date="2019-02-07T14:41:00Z">
        <w:r w:rsidR="008103E3">
          <w:rPr>
            <w:color w:val="000000" w:themeColor="text1"/>
          </w:rPr>
          <w:t xml:space="preserve"> relative </w:t>
        </w:r>
      </w:ins>
      <w:del w:id="366" w:author="Frederick Roth" w:date="2019-02-07T14:41:00Z">
        <w:r w:rsidR="00A06B3F" w:rsidDel="008103E3">
          <w:rPr>
            <w:color w:val="000000" w:themeColor="text1"/>
          </w:rPr>
          <w:delText xml:space="preserve">compared </w:delText>
        </w:r>
      </w:del>
      <w:r w:rsidR="00A06B3F">
        <w:rPr>
          <w:color w:val="000000" w:themeColor="text1"/>
        </w:rPr>
        <w:t xml:space="preserve">to </w:t>
      </w:r>
      <w:ins w:id="367" w:author="Frederick Roth" w:date="2019-02-07T14:42:00Z">
        <w:r w:rsidR="008103E3">
          <w:rPr>
            <w:color w:val="000000" w:themeColor="text1"/>
          </w:rPr>
          <w:t xml:space="preserve">that of </w:t>
        </w:r>
      </w:ins>
      <w:del w:id="368" w:author="Frederick Roth" w:date="2019-02-07T14:41:00Z">
        <w:r w:rsidR="00A06B3F" w:rsidDel="008103E3">
          <w:rPr>
            <w:color w:val="000000" w:themeColor="text1"/>
          </w:rPr>
          <w:delText xml:space="preserve">the average in the </w:delText>
        </w:r>
      </w:del>
      <w:r w:rsidR="00A06B3F">
        <w:rPr>
          <w:color w:val="000000" w:themeColor="text1"/>
        </w:rPr>
        <w:t>wild-type</w:t>
      </w:r>
      <w:del w:id="369"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370" w:author="Frederick Roth" w:date="2019-02-07T14:47:00Z">
        <w:r w:rsidR="00B922D0">
          <w:rPr>
            <w:color w:val="000000" w:themeColor="text1"/>
          </w:rPr>
          <w:t xml:space="preserve">, with error </w:t>
        </w:r>
      </w:ins>
      <w:r w:rsidR="00692155">
        <w:rPr>
          <w:color w:val="000000" w:themeColor="text1"/>
        </w:rPr>
        <w:t>bars indica</w:t>
      </w:r>
      <w:ins w:id="371" w:author="Frederick Roth" w:date="2019-02-07T14:47:00Z">
        <w:r w:rsidR="00B922D0">
          <w:rPr>
            <w:color w:val="000000" w:themeColor="text1"/>
          </w:rPr>
          <w:t xml:space="preserve">ting </w:t>
        </w:r>
      </w:ins>
      <w:del w:id="372" w:author="Frederick Roth" w:date="2019-02-07T14:47:00Z">
        <w:r w:rsidR="00692155" w:rsidDel="00B922D0">
          <w:rPr>
            <w:color w:val="000000" w:themeColor="text1"/>
          </w:rPr>
          <w:delText xml:space="preserve">te </w:delText>
        </w:r>
      </w:del>
      <w:r w:rsidR="00692155">
        <w:rPr>
          <w:color w:val="000000" w:themeColor="text1"/>
        </w:rPr>
        <w:t>standard error</w:t>
      </w:r>
      <w:ins w:id="373" w:author="Frederick Roth" w:date="2019-02-07T14:42:00Z">
        <w:r w:rsidR="008103E3">
          <w:rPr>
            <w:color w:val="000000" w:themeColor="text1"/>
          </w:rPr>
          <w:t xml:space="preserve"> (n=3</w:t>
        </w:r>
      </w:ins>
      <w:del w:id="374" w:author="Frederick Roth" w:date="2019-02-07T14:42:00Z">
        <w:r w:rsidR="00A06B3F" w:rsidDel="008103E3">
          <w:rPr>
            <w:color w:val="000000" w:themeColor="text1"/>
          </w:rPr>
          <w:delText xml:space="preserve">.  </w:delText>
        </w:r>
      </w:del>
      <w:ins w:id="375" w:author="Frederick Roth" w:date="2019-02-07T14:42:00Z">
        <w:r w:rsidR="008103E3">
          <w:rPr>
            <w:color w:val="000000" w:themeColor="text1"/>
          </w:rPr>
          <w:t>)</w:t>
        </w:r>
      </w:ins>
      <w:ins w:id="376" w:author="Frederick Roth" w:date="2019-02-07T14:47:00Z">
        <w:r w:rsidR="00B922D0">
          <w:rPr>
            <w:color w:val="000000" w:themeColor="text1"/>
          </w:rPr>
          <w:t>. S</w:t>
        </w:r>
      </w:ins>
      <w:del w:id="377" w:author="Frederick Roth" w:date="2019-02-07T14:42:00Z">
        <w:r w:rsidR="00A06B3F" w:rsidDel="008103E3">
          <w:rPr>
            <w:color w:val="000000" w:themeColor="text1"/>
          </w:rPr>
          <w:delText>Three replicates were used in each experiment, and p</w:delText>
        </w:r>
      </w:del>
      <w:ins w:id="378" w:author="Frederick Roth" w:date="2019-02-07T14:42:00Z">
        <w:r w:rsidR="008103E3">
          <w:rPr>
            <w:color w:val="000000" w:themeColor="text1"/>
          </w:rPr>
          <w:t xml:space="preserve">ignificance was </w:t>
        </w:r>
      </w:ins>
      <w:del w:id="379"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380" w:author="Frederick Roth" w:date="2019-02-07T14:42:00Z">
        <w:r w:rsidR="008103E3">
          <w:rPr>
            <w:color w:val="000000" w:themeColor="text1"/>
          </w:rPr>
          <w:t xml:space="preserve">assessed </w:t>
        </w:r>
      </w:ins>
      <w:del w:id="381" w:author="Frederick Roth" w:date="2019-02-07T14:42:00Z">
        <w:r w:rsidR="00A06B3F" w:rsidDel="008103E3">
          <w:rPr>
            <w:color w:val="000000" w:themeColor="text1"/>
          </w:rPr>
          <w:delText xml:space="preserve">using a </w:delText>
        </w:r>
      </w:del>
      <w:ins w:id="382" w:author="Frederick Roth" w:date="2019-02-07T14:42:00Z">
        <w:r w:rsidR="008103E3">
          <w:rPr>
            <w:color w:val="000000" w:themeColor="text1"/>
          </w:rPr>
          <w:t xml:space="preserve">by </w:t>
        </w:r>
      </w:ins>
      <w:r w:rsidR="00A06B3F" w:rsidRPr="008103E3">
        <w:rPr>
          <w:i/>
          <w:color w:val="000000" w:themeColor="text1"/>
          <w:rPrChange w:id="383" w:author="Frederick Roth" w:date="2019-02-07T14:42:00Z">
            <w:rPr>
              <w:color w:val="000000" w:themeColor="text1"/>
            </w:rPr>
          </w:rPrChange>
        </w:rPr>
        <w:t>t</w:t>
      </w:r>
      <w:r w:rsidR="00A06B3F">
        <w:rPr>
          <w:color w:val="000000" w:themeColor="text1"/>
        </w:rPr>
        <w:t xml:space="preserve">-test.  Colored bars show </w:t>
      </w:r>
      <w:del w:id="384" w:author="Frederick Roth" w:date="2019-02-07T14:43:00Z">
        <w:r w:rsidR="00A06B3F" w:rsidDel="008103E3">
          <w:rPr>
            <w:color w:val="000000" w:themeColor="text1"/>
          </w:rPr>
          <w:delText xml:space="preserve">relative </w:delText>
        </w:r>
      </w:del>
      <w:ins w:id="385" w:author="Frederick Roth" w:date="2019-02-07T14:43:00Z">
        <w:r w:rsidR="008103E3">
          <w:rPr>
            <w:color w:val="000000" w:themeColor="text1"/>
          </w:rPr>
          <w:t xml:space="preserve">model-inferred </w:t>
        </w:r>
      </w:ins>
      <w:r w:rsidR="000B3F65">
        <w:rPr>
          <w:color w:val="000000" w:themeColor="text1"/>
        </w:rPr>
        <w:t xml:space="preserve">Pdr5 activity </w:t>
      </w:r>
      <w:del w:id="386"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387" w:author="Frederick Roth" w:date="2019-02-07T14:43:00Z">
        <w:r w:rsidR="008103E3">
          <w:rPr>
            <w:color w:val="000000" w:themeColor="text1"/>
          </w:rPr>
          <w:t xml:space="preserve">(see </w:t>
        </w:r>
      </w:ins>
      <w:del w:id="388"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389" w:author="Frederick Roth" w:date="2019-02-07T14:43:00Z">
        <w:r w:rsidR="00A06B3F" w:rsidDel="008103E3">
          <w:rPr>
            <w:color w:val="000000" w:themeColor="text1"/>
          </w:rPr>
          <w:delText xml:space="preserve"> (</w:delText>
        </w:r>
      </w:del>
      <w:ins w:id="390" w:author="Frederick Roth" w:date="2019-02-07T14:43:00Z">
        <w:r w:rsidR="008103E3">
          <w:rPr>
            <w:color w:val="000000" w:themeColor="text1"/>
          </w:rPr>
          <w:t xml:space="preserve">, </w:t>
        </w:r>
      </w:ins>
      <w:r w:rsidR="00A06B3F">
        <w:rPr>
          <w:color w:val="000000" w:themeColor="text1"/>
        </w:rPr>
        <w:t>top-right panel)</w:t>
      </w:r>
      <w:ins w:id="391" w:author="Frederick Roth" w:date="2019-02-07T14:48:00Z">
        <w:r w:rsidR="00B922D0">
          <w:rPr>
            <w:color w:val="000000" w:themeColor="text1"/>
          </w:rPr>
          <w:t xml:space="preserve"> for each genotype</w:t>
        </w:r>
      </w:ins>
      <w:r w:rsidR="00A06B3F">
        <w:rPr>
          <w:color w:val="000000" w:themeColor="text1"/>
        </w:rPr>
        <w:t xml:space="preserve">, </w:t>
      </w:r>
      <w:ins w:id="392"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393"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394"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395" w:author="Frederick Roth" w:date="2019-02-07T14:44:00Z">
        <w:r w:rsidR="008103E3">
          <w:rPr>
            <w:color w:val="000000" w:themeColor="text1"/>
          </w:rPr>
          <w:t xml:space="preserve"> or only</w:t>
        </w:r>
      </w:ins>
      <w:ins w:id="396" w:author="Frederick Roth" w:date="2019-02-07T14:48:00Z">
        <w:r w:rsidR="00B922D0">
          <w:rPr>
            <w:color w:val="000000" w:themeColor="text1"/>
          </w:rPr>
          <w:t xml:space="preserve"> the </w:t>
        </w:r>
      </w:ins>
      <w:ins w:id="397" w:author="Frederick Roth" w:date="2019-02-07T14:44:00Z">
        <w:r w:rsidR="008103E3">
          <w:rPr>
            <w:color w:val="000000" w:themeColor="text1"/>
          </w:rPr>
          <w:t>indirect (orange) influences</w:t>
        </w:r>
      </w:ins>
      <w:r w:rsidR="000B3F65">
        <w:rPr>
          <w:color w:val="000000" w:themeColor="text1"/>
        </w:rPr>
        <w:t>.</w:t>
      </w:r>
    </w:p>
    <w:p w14:paraId="02F9FF7B" w14:textId="115F9FA4" w:rsidR="00EE2C67" w:rsidRDefault="00472AEF" w:rsidP="007A57E7">
      <w:pPr>
        <w:widowControl w:val="0"/>
        <w:autoSpaceDE w:val="0"/>
        <w:autoSpaceDN w:val="0"/>
        <w:adjustRightInd w:val="0"/>
        <w:jc w:val="both"/>
        <w:rPr>
          <w:ins w:id="398" w:author="Frederick Roth" w:date="2019-02-07T14:50:00Z"/>
          <w:color w:val="000000" w:themeColor="text1"/>
        </w:rPr>
      </w:pPr>
      <w:r>
        <w:rPr>
          <w:b/>
          <w:color w:val="000000" w:themeColor="text1"/>
        </w:rPr>
        <w:t>E</w:t>
      </w:r>
      <w:commentRangeStart w:id="399"/>
      <w:commentRangeEnd w:id="399"/>
      <w:r w:rsidR="00DD69D1">
        <w:rPr>
          <w:rStyle w:val="CommentReference"/>
          <w:rFonts w:asciiTheme="minorHAnsi" w:hAnsiTheme="minorHAnsi" w:cstheme="minorBidi"/>
        </w:rPr>
        <w:commentReference w:id="399"/>
      </w:r>
      <w:commentRangeStart w:id="400"/>
      <w:commentRangeEnd w:id="400"/>
      <w:r w:rsidR="00DD69D1">
        <w:rPr>
          <w:rStyle w:val="CommentReference"/>
          <w:rFonts w:asciiTheme="minorHAnsi" w:hAnsiTheme="minorHAnsi" w:cstheme="minorBidi"/>
        </w:rPr>
        <w:commentReference w:id="400"/>
      </w:r>
      <w:r w:rsidR="005A78CA">
        <w:rPr>
          <w:b/>
          <w:color w:val="000000" w:themeColor="text1"/>
        </w:rPr>
        <w:tab/>
      </w:r>
      <w:ins w:id="401" w:author="Frederick Roth" w:date="2019-02-07T14:49:00Z">
        <w:r w:rsidR="00B922D0" w:rsidRPr="00B922D0">
          <w:rPr>
            <w:color w:val="000000" w:themeColor="text1"/>
            <w:rPrChange w:id="402"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403"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404" w:author="Frederick Roth" w:date="2019-02-07T14:50:00Z">
        <w:r w:rsidR="00B922D0">
          <w:rPr>
            <w:color w:val="000000" w:themeColor="text1"/>
          </w:rPr>
          <w:t xml:space="preserve">Snq2 and </w:t>
        </w:r>
      </w:ins>
      <w:ins w:id="405" w:author="Frederick Roth" w:date="2019-02-07T14:49:00Z">
        <w:r w:rsidR="00B922D0">
          <w:rPr>
            <w:color w:val="000000" w:themeColor="text1"/>
          </w:rPr>
          <w:t>Yo</w:t>
        </w:r>
      </w:ins>
      <w:ins w:id="406" w:author="Frederick Roth" w:date="2019-02-07T14:50:00Z">
        <w:r w:rsidR="00B922D0">
          <w:rPr>
            <w:color w:val="000000" w:themeColor="text1"/>
          </w:rPr>
          <w:t xml:space="preserve">r1.  </w:t>
        </w:r>
      </w:ins>
      <w:ins w:id="407" w:author="Frederick Roth" w:date="2019-02-07T14:53:00Z">
        <w:r w:rsidR="00B922D0">
          <w:rPr>
            <w:color w:val="000000" w:themeColor="text1"/>
          </w:rPr>
          <w:t xml:space="preserve">This study confirmed all </w:t>
        </w:r>
      </w:ins>
      <w:ins w:id="408" w:author="Frederick Roth" w:date="2019-02-07T15:00:00Z">
        <w:r w:rsidR="008D3320">
          <w:rPr>
            <w:color w:val="000000" w:themeColor="text1"/>
          </w:rPr>
          <w:t>previously known-</w:t>
        </w:r>
      </w:ins>
      <w:ins w:id="409" w:author="Frederick Roth" w:date="2019-02-07T14:52:00Z">
        <w:r w:rsidR="00B922D0">
          <w:rPr>
            <w:color w:val="000000" w:themeColor="text1"/>
          </w:rPr>
          <w:t xml:space="preserve">interactions </w:t>
        </w:r>
      </w:ins>
      <w:ins w:id="410" w:author="Frederick Roth" w:date="2019-02-07T15:00:00Z">
        <w:r w:rsidR="008D3320">
          <w:rPr>
            <w:color w:val="000000" w:themeColor="text1"/>
          </w:rPr>
          <w:t xml:space="preserve">shown </w:t>
        </w:r>
      </w:ins>
      <w:moveToRangeStart w:id="411" w:author="Frederick Roth" w:date="2019-02-07T14:53:00Z" w:name="move443600"/>
      <w:moveTo w:id="412"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411"/>
      <w:ins w:id="413" w:author="Frederick Roth" w:date="2019-02-07T14:52:00Z">
        <w:r w:rsidR="00B922D0">
          <w:rPr>
            <w:color w:val="000000" w:themeColor="text1"/>
          </w:rPr>
          <w:t xml:space="preserve">, </w:t>
        </w:r>
      </w:ins>
      <w:ins w:id="414" w:author="Frederick Roth" w:date="2019-02-07T14:54:00Z">
        <w:r w:rsidR="00B922D0">
          <w:rPr>
            <w:color w:val="000000" w:themeColor="text1"/>
          </w:rPr>
          <w:t xml:space="preserve">and </w:t>
        </w:r>
      </w:ins>
      <w:ins w:id="415" w:author="Frederick Roth" w:date="2019-02-07T14:52:00Z">
        <w:r w:rsidR="00B922D0">
          <w:rPr>
            <w:color w:val="000000" w:themeColor="text1"/>
          </w:rPr>
          <w:t>revealed a novel Pdr5-Yor1 protein interaction</w:t>
        </w:r>
      </w:ins>
      <w:ins w:id="416" w:author="Frederick Roth" w:date="2019-02-07T14:54:00Z">
        <w:r w:rsidR="00B922D0">
          <w:rPr>
            <w:color w:val="000000" w:themeColor="text1"/>
          </w:rPr>
          <w:t xml:space="preserve"> </w:t>
        </w:r>
      </w:ins>
      <w:ins w:id="417" w:author="Frederick Roth" w:date="2019-02-07T14:57:00Z">
        <w:r w:rsidR="008D3320">
          <w:rPr>
            <w:color w:val="000000" w:themeColor="text1"/>
          </w:rPr>
          <w:t xml:space="preserve">(Figure S11, S12).  Direct influence of Yor1 on Pdr5 </w:t>
        </w:r>
      </w:ins>
      <w:ins w:id="418" w:author="Frederick Roth" w:date="2019-02-07T15:01:00Z">
        <w:r w:rsidR="008D3320">
          <w:rPr>
            <w:color w:val="000000" w:themeColor="text1"/>
          </w:rPr>
          <w:t xml:space="preserve">activity </w:t>
        </w:r>
      </w:ins>
      <w:ins w:id="419" w:author="Frederick Roth" w:date="2019-02-07T14:57:00Z">
        <w:r w:rsidR="008D3320">
          <w:rPr>
            <w:color w:val="000000" w:themeColor="text1"/>
          </w:rPr>
          <w:t xml:space="preserve">was </w:t>
        </w:r>
      </w:ins>
      <w:ins w:id="420" w:author="Frederick Roth" w:date="2019-02-07T14:54:00Z">
        <w:r w:rsidR="00B922D0">
          <w:rPr>
            <w:color w:val="000000" w:themeColor="text1"/>
          </w:rPr>
          <w:t xml:space="preserve">predicted </w:t>
        </w:r>
      </w:ins>
      <w:ins w:id="421" w:author="Frederick Roth" w:date="2019-02-07T15:00:00Z">
        <w:r w:rsidR="008D3320">
          <w:rPr>
            <w:color w:val="000000" w:themeColor="text1"/>
          </w:rPr>
          <w:t xml:space="preserve">by </w:t>
        </w:r>
      </w:ins>
      <w:ins w:id="422" w:author="Frederick Roth" w:date="2019-02-07T14:57:00Z">
        <w:r w:rsidR="008D3320">
          <w:rPr>
            <w:color w:val="000000" w:themeColor="text1"/>
          </w:rPr>
          <w:t xml:space="preserve">both </w:t>
        </w:r>
      </w:ins>
      <w:ins w:id="423" w:author="Frederick Roth" w:date="2019-02-07T14:54:00Z">
        <w:r w:rsidR="00B922D0">
          <w:rPr>
            <w:color w:val="000000" w:themeColor="text1"/>
          </w:rPr>
          <w:t>original and extended neural network models</w:t>
        </w:r>
      </w:ins>
      <w:ins w:id="424" w:author="Frederick Roth" w:date="2019-02-07T14:55:00Z">
        <w:r w:rsidR="00B922D0">
          <w:rPr>
            <w:color w:val="000000" w:themeColor="text1"/>
          </w:rPr>
          <w:t xml:space="preserve"> for fluconazole</w:t>
        </w:r>
      </w:ins>
      <w:ins w:id="425" w:author="Frederick Roth" w:date="2019-02-07T14:56:00Z">
        <w:r w:rsidR="00B922D0">
          <w:rPr>
            <w:color w:val="000000" w:themeColor="text1"/>
          </w:rPr>
          <w:t xml:space="preserve"> (Figure 5B</w:t>
        </w:r>
      </w:ins>
      <w:ins w:id="426" w:author="Frederick Roth" w:date="2019-02-07T14:59:00Z">
        <w:r w:rsidR="008D3320">
          <w:rPr>
            <w:color w:val="000000" w:themeColor="text1"/>
          </w:rPr>
          <w:t xml:space="preserve">).  Influences from the neural network model (Figure 4B) are </w:t>
        </w:r>
      </w:ins>
      <w:ins w:id="427" w:author="Frederick Roth" w:date="2019-02-07T15:01:00Z">
        <w:r w:rsidR="008D3320">
          <w:rPr>
            <w:color w:val="000000" w:themeColor="text1"/>
          </w:rPr>
          <w:t xml:space="preserve">shown </w:t>
        </w:r>
      </w:ins>
      <w:ins w:id="428" w:author="Frederick Roth" w:date="2019-02-07T14:58:00Z">
        <w:r w:rsidR="008D3320">
          <w:rPr>
            <w:color w:val="000000" w:themeColor="text1"/>
          </w:rPr>
          <w:t xml:space="preserve">here </w:t>
        </w:r>
      </w:ins>
      <w:ins w:id="429" w:author="Frederick Roth" w:date="2019-02-07T15:01:00Z">
        <w:r w:rsidR="008D3320">
          <w:rPr>
            <w:color w:val="000000" w:themeColor="text1"/>
          </w:rPr>
          <w:t xml:space="preserve">with </w:t>
        </w:r>
      </w:ins>
      <w:ins w:id="430" w:author="Frederick Roth" w:date="2019-02-07T14:58:00Z">
        <w:r w:rsidR="008D3320">
          <w:rPr>
            <w:color w:val="000000" w:themeColor="text1"/>
          </w:rPr>
          <w:t>red ed</w:t>
        </w:r>
      </w:ins>
      <w:ins w:id="431" w:author="Frederick Roth" w:date="2019-02-07T14:59:00Z">
        <w:r w:rsidR="008D3320">
          <w:rPr>
            <w:color w:val="000000" w:themeColor="text1"/>
          </w:rPr>
          <w:t>ge</w:t>
        </w:r>
      </w:ins>
      <w:ins w:id="432" w:author="Frederick Roth" w:date="2019-02-07T15:00:00Z">
        <w:r w:rsidR="008D3320">
          <w:rPr>
            <w:color w:val="000000" w:themeColor="text1"/>
          </w:rPr>
          <w:t>s</w:t>
        </w:r>
      </w:ins>
      <w:ins w:id="433" w:author="Frederick Roth" w:date="2019-02-07T14:54:00Z">
        <w:r w:rsidR="00B922D0">
          <w:rPr>
            <w:color w:val="000000" w:themeColor="text1"/>
          </w:rPr>
          <w:t>.</w:t>
        </w:r>
      </w:ins>
      <w:ins w:id="434" w:author="Frederick Roth" w:date="2019-02-07T15:02:00Z">
        <w:r w:rsidR="008D3320">
          <w:rPr>
            <w:color w:val="000000" w:themeColor="text1"/>
          </w:rPr>
          <w:t xml:space="preserve">  </w:t>
        </w:r>
      </w:ins>
      <w:del w:id="435"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436"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437"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438" w:author="Frederick Roth" w:date="2019-02-07T14:58:00Z">
        <w:r w:rsidR="009747F9" w:rsidDel="008D3320">
          <w:rPr>
            <w:color w:val="000000" w:themeColor="text1"/>
          </w:rPr>
          <w:delText>and previous studies</w:delText>
        </w:r>
      </w:del>
      <w:moveFromRangeStart w:id="439" w:author="Frederick Roth" w:date="2019-02-07T14:53:00Z" w:name="move443600"/>
      <w:moveFrom w:id="440" w:author="Frederick Roth" w:date="2019-02-07T14:53:00Z">
        <w:del w:id="441"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439"/>
      <w:del w:id="442" w:author="Frederick Roth" w:date="2019-02-07T14:58:00Z">
        <w:r w:rsidR="005A78CA" w:rsidDel="008D3320">
          <w:rPr>
            <w:color w:val="000000" w:themeColor="text1"/>
          </w:rPr>
          <w:delText>.</w:delText>
        </w:r>
        <w:r w:rsidR="00B80B34" w:rsidDel="008D3320">
          <w:rPr>
            <w:color w:val="000000" w:themeColor="text1"/>
          </w:rPr>
          <w:delText xml:space="preserve">  </w:delText>
        </w:r>
      </w:del>
      <w:del w:id="443"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444" w:author="Frederick Roth" w:date="2019-02-07T15:02:00Z">
        <w:r w:rsidR="008D3320">
          <w:rPr>
            <w:color w:val="000000" w:themeColor="text1"/>
          </w:rPr>
          <w:t>W</w:t>
        </w:r>
      </w:ins>
      <w:r w:rsidR="00D9226C">
        <w:rPr>
          <w:color w:val="000000" w:themeColor="text1"/>
        </w:rPr>
        <w:t xml:space="preserve">hole-organism protein levels </w:t>
      </w:r>
      <w:ins w:id="445"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446" w:author="Frederick Roth" w:date="2019-02-07T15:02:00Z">
        <w:r w:rsidR="00D9226C" w:rsidDel="008D3320">
          <w:rPr>
            <w:color w:val="000000" w:themeColor="text1"/>
          </w:rPr>
          <w:delText xml:space="preserve">from </w:delText>
        </w:r>
      </w:del>
      <w:ins w:id="447" w:author="Frederick Roth" w:date="2019-02-07T15:02:00Z">
        <w:r w:rsidR="008D3320">
          <w:rPr>
            <w:color w:val="000000" w:themeColor="text1"/>
          </w:rPr>
          <w:t>are indic</w:t>
        </w:r>
      </w:ins>
      <w:ins w:id="448" w:author="Frederick Roth" w:date="2019-02-07T15:03:00Z">
        <w:r w:rsidR="008D3320">
          <w:rPr>
            <w:color w:val="000000" w:themeColor="text1"/>
          </w:rPr>
          <w:t>a</w:t>
        </w:r>
      </w:ins>
      <w:ins w:id="449" w:author="Frederick Roth" w:date="2019-02-07T15:02:00Z">
        <w:r w:rsidR="008D3320">
          <w:rPr>
            <w:color w:val="000000" w:themeColor="text1"/>
          </w:rPr>
          <w:t>ted by node size</w:t>
        </w:r>
      </w:ins>
      <w:del w:id="450"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451"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452" w:author="Frederick Roth" w:date="2019-02-07T15:02:00Z"/>
          <w:b/>
        </w:rPr>
      </w:pPr>
      <w:ins w:id="453"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w:t>
      </w:r>
      <w:proofErr w:type="spellStart"/>
      <w:r w:rsidR="00BD4042" w:rsidRPr="00B1756A">
        <w:rPr>
          <w:b/>
        </w:rPr>
        <w:t>Barcoder</w:t>
      </w:r>
      <w:proofErr w:type="spellEnd"/>
      <w:r w:rsidR="00BD4042" w:rsidRPr="00B1756A">
        <w:rPr>
          <w:b/>
        </w:rPr>
        <w:t xml:space="preserve">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proofErr w:type="gramStart"/>
      <w:r w:rsidRPr="00212AC7">
        <w:rPr>
          <w:b/>
        </w:rPr>
        <w:t>A</w:t>
      </w:r>
      <w:proofErr w:type="gramEnd"/>
      <w:r>
        <w:rPr>
          <w:b/>
        </w:rPr>
        <w:tab/>
      </w:r>
      <w:r>
        <w:t xml:space="preserve">Engineering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454"/>
      <w:commentRangeStart w:id="455"/>
      <w:r>
        <w:rPr>
          <w:b/>
        </w:rPr>
        <w:t>B</w:t>
      </w:r>
      <w:commentRangeEnd w:id="454"/>
      <w:r>
        <w:rPr>
          <w:rStyle w:val="CommentReference"/>
          <w:rFonts w:asciiTheme="minorHAnsi" w:hAnsiTheme="minorHAnsi" w:cstheme="minorBidi"/>
        </w:rPr>
        <w:commentReference w:id="454"/>
      </w:r>
      <w:commentRangeEnd w:id="455"/>
      <w:r w:rsidR="00276A6D">
        <w:rPr>
          <w:rStyle w:val="CommentReference"/>
          <w:rFonts w:asciiTheme="minorHAnsi" w:hAnsiTheme="minorHAnsi" w:cstheme="minorBidi"/>
        </w:rPr>
        <w:commentReference w:id="455"/>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proofErr w:type="gramStart"/>
      <w:r w:rsidRPr="00233F15">
        <w:rPr>
          <w:b/>
        </w:rPr>
        <w:t>A</w:t>
      </w:r>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456" w:author="Frederick Roth" w:date="2019-02-07T15:13:00Z">
        <w:r w:rsidDel="00BD4042">
          <w:delText>grey</w:delText>
        </w:r>
      </w:del>
      <w:ins w:id="457"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 xml:space="preserve">Tests of gene linkage within the </w:t>
      </w:r>
      <w:proofErr w:type="spellStart"/>
      <w:r w:rsidRPr="009446E8">
        <w:t>MAT</w:t>
      </w:r>
      <w:r w:rsidRPr="009446E8">
        <w:rPr>
          <w:b/>
        </w:rPr>
        <w:t>a</w:t>
      </w:r>
      <w:proofErr w:type="spellEnd"/>
      <w:r w:rsidRPr="009446E8">
        <w:rPr>
          <w:b/>
        </w:rPr>
        <w:t xml:space="preserve">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458" w:author="Frederick Roth" w:date="2019-02-07T15:13:00Z">
        <w:r w:rsidRPr="009446E8" w:rsidDel="00BD4042">
          <w:delText>grey</w:delText>
        </w:r>
      </w:del>
      <w:ins w:id="459"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460" w:author="Frederick Roth" w:date="2019-02-07T15:12:00Z">
        <w:r w:rsidR="00836B94" w:rsidRPr="00233F15" w:rsidDel="00BD4042">
          <w:delText xml:space="preserve">determine </w:delText>
        </w:r>
      </w:del>
      <w:ins w:id="461"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462" w:author="Frederick Roth" w:date="2019-02-07T15:14:00Z">
        <w:r w:rsidR="00BD4042">
          <w:t xml:space="preserve">(growth in drug relative to growth in drug) for each of </w:t>
        </w:r>
      </w:ins>
      <w:del w:id="463"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 xml:space="preserve">in both </w:t>
      </w:r>
      <w:proofErr w:type="spellStart"/>
      <w:r w:rsidR="00836B94">
        <w:t>MAT</w:t>
      </w:r>
      <w:r w:rsidR="00836B94" w:rsidRPr="009D4581">
        <w:rPr>
          <w:b/>
        </w:rPr>
        <w:t>a</w:t>
      </w:r>
      <w:proofErr w:type="spellEnd"/>
      <w:r w:rsidR="00836B94">
        <w:t xml:space="preserve"> and MAT</w:t>
      </w:r>
      <w:r w:rsidR="00836B94" w:rsidRPr="00836B94">
        <w:rPr>
          <w:b/>
          <w:lang w:val="el-GR"/>
        </w:rPr>
        <w:t>α</w:t>
      </w:r>
      <w:r w:rsidR="00836B94">
        <w:t xml:space="preserve"> pools for their given drug are colo</w:t>
      </w:r>
      <w:del w:id="464" w:author="Frederick Roth" w:date="2019-02-07T15:13:00Z">
        <w:r w:rsidR="00836B94" w:rsidDel="00BD4042">
          <w:delText>u</w:delText>
        </w:r>
      </w:del>
      <w:r w:rsidR="00836B94">
        <w:t xml:space="preserve">red according the legend on the left.  Other terms are </w:t>
      </w:r>
      <w:del w:id="465" w:author="Frederick Roth" w:date="2019-02-07T15:13:00Z">
        <w:r w:rsidR="00836B94" w:rsidDel="00BD4042">
          <w:delText>colour</w:delText>
        </w:r>
      </w:del>
      <w:ins w:id="466" w:author="Frederick Roth" w:date="2019-02-07T15:13:00Z">
        <w:r w:rsidR="00BD4042">
          <w:t>color</w:t>
        </w:r>
      </w:ins>
      <w:r w:rsidR="00836B94">
        <w:t xml:space="preserve">ed in </w:t>
      </w:r>
      <w:del w:id="467" w:author="Frederick Roth" w:date="2019-02-07T15:13:00Z">
        <w:r w:rsidR="00836B94" w:rsidDel="00BD4042">
          <w:delText>grey</w:delText>
        </w:r>
      </w:del>
      <w:ins w:id="468"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469" w:author="Frederick Roth" w:date="2019-02-07T15:14:00Z">
        <w:r w:rsidR="00BD4042">
          <w:t xml:space="preserve">that </w:t>
        </w:r>
      </w:ins>
      <w:del w:id="470" w:author="Frederick Roth" w:date="2019-02-07T15:14:00Z">
        <w:r w:rsidDel="00BD4042">
          <w:delText xml:space="preserve">mediating </w:delText>
        </w:r>
      </w:del>
      <w:ins w:id="471"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472" w:author="Albi Celaj" w:date="2019-02-13T17:21:00Z">
            <w:rPr/>
          </w:rPrChange>
        </w:rPr>
      </w:pPr>
      <w:commentRangeStart w:id="473"/>
      <w:r w:rsidRPr="005959CB">
        <w:rPr>
          <w:b/>
        </w:rPr>
        <w:t>Figure S</w:t>
      </w:r>
      <w:commentRangeEnd w:id="473"/>
      <w:r w:rsidR="00CD2764" w:rsidRPr="005959CB">
        <w:rPr>
          <w:b/>
        </w:rPr>
        <w:t>4</w:t>
      </w:r>
      <w:r w:rsidRPr="005959CB">
        <w:rPr>
          <w:rStyle w:val="CommentReference"/>
          <w:rFonts w:asciiTheme="minorHAnsi" w:hAnsiTheme="minorHAnsi" w:cstheme="minorBidi"/>
          <w:b/>
          <w:rPrChange w:id="474" w:author="Albi Celaj" w:date="2019-02-13T17:21:00Z">
            <w:rPr>
              <w:rStyle w:val="CommentReference"/>
              <w:rFonts w:asciiTheme="minorHAnsi" w:hAnsiTheme="minorHAnsi" w:cstheme="minorBidi"/>
            </w:rPr>
          </w:rPrChange>
        </w:rPr>
        <w:commentReference w:id="473"/>
      </w:r>
      <w:ins w:id="475" w:author="Albi Celaj" w:date="2019-02-13T17:21:00Z">
        <w:r w:rsidR="005959CB" w:rsidRPr="005959CB">
          <w:rPr>
            <w:b/>
          </w:rPr>
          <w:t xml:space="preserve"> </w:t>
        </w:r>
      </w:ins>
      <w:del w:id="476" w:author="Albi Celaj" w:date="2019-02-13T17:21:00Z">
        <w:r w:rsidRPr="005959CB" w:rsidDel="005959CB">
          <w:rPr>
            <w:b/>
          </w:rPr>
          <w:delText xml:space="preserve">.  </w:delText>
        </w:r>
      </w:del>
      <w:r w:rsidRPr="005959CB">
        <w:rPr>
          <w:b/>
          <w:rPrChange w:id="477" w:author="Albi Celaj" w:date="2019-02-13T17:21:00Z">
            <w:rPr/>
          </w:rPrChange>
        </w:rPr>
        <w:t xml:space="preserve">Reproducibility of </w:t>
      </w:r>
      <w:r w:rsidR="00E64198" w:rsidRPr="005959CB">
        <w:rPr>
          <w:b/>
          <w:rPrChange w:id="478" w:author="Albi Celaj" w:date="2019-02-13T17:21:00Z">
            <w:rPr/>
          </w:rPrChange>
        </w:rPr>
        <w:t>G</w:t>
      </w:r>
      <w:r w:rsidRPr="005959CB">
        <w:rPr>
          <w:b/>
          <w:rPrChange w:id="479" w:author="Albi Celaj" w:date="2019-02-13T17:21:00Z">
            <w:rPr/>
          </w:rPrChange>
        </w:rPr>
        <w:t xml:space="preserve">rouped </w:t>
      </w:r>
      <w:r w:rsidR="00E64198" w:rsidRPr="005959CB">
        <w:rPr>
          <w:b/>
          <w:rPrChange w:id="480" w:author="Albi Celaj" w:date="2019-02-13T17:21:00Z">
            <w:rPr/>
          </w:rPrChange>
        </w:rPr>
        <w:t>G</w:t>
      </w:r>
      <w:r w:rsidRPr="005959CB">
        <w:rPr>
          <w:b/>
          <w:rPrChange w:id="481" w:author="Albi Celaj" w:date="2019-02-13T17:21:00Z">
            <w:rPr/>
          </w:rPrChange>
        </w:rPr>
        <w:t xml:space="preserve">enotype </w:t>
      </w:r>
      <w:r w:rsidR="00E64198" w:rsidRPr="005959CB">
        <w:rPr>
          <w:b/>
          <w:rPrChange w:id="482" w:author="Albi Celaj" w:date="2019-02-13T17:21:00Z">
            <w:rPr/>
          </w:rPrChange>
        </w:rPr>
        <w:t>R</w:t>
      </w:r>
      <w:r w:rsidRPr="005959CB">
        <w:rPr>
          <w:b/>
          <w:rPrChange w:id="483" w:author="Albi Celaj" w:date="2019-02-13T17:21:00Z">
            <w:rPr/>
          </w:rPrChange>
        </w:rPr>
        <w:t>esistance</w:t>
      </w:r>
      <w:ins w:id="484" w:author="Albi Celaj" w:date="2019-02-13T17:21:00Z">
        <w:r w:rsidR="005959CB" w:rsidRPr="005959CB">
          <w:rPr>
            <w:b/>
            <w:rPrChange w:id="485" w:author="Albi Celaj" w:date="2019-02-13T17:21:00Z">
              <w:rPr/>
            </w:rPrChange>
          </w:rPr>
          <w:t xml:space="preserve">, </w:t>
        </w:r>
      </w:ins>
      <w:ins w:id="486" w:author="Albi Celaj" w:date="2019-02-13T17:25:00Z">
        <w:r w:rsidR="00D50188">
          <w:rPr>
            <w:b/>
          </w:rPr>
          <w:t>R</w:t>
        </w:r>
      </w:ins>
      <w:ins w:id="487" w:author="Albi Celaj" w:date="2019-02-13T17:21:00Z">
        <w:r w:rsidR="005959CB" w:rsidRPr="005959CB">
          <w:rPr>
            <w:b/>
            <w:rPrChange w:id="488" w:author="Albi Celaj" w:date="2019-02-13T17:21:00Z">
              <w:rPr/>
            </w:rPrChange>
          </w:rPr>
          <w:t>elated to Figure 2</w:t>
        </w:r>
      </w:ins>
      <w:del w:id="489" w:author="Albi Celaj" w:date="2019-02-13T17:21:00Z">
        <w:r w:rsidRPr="005959CB" w:rsidDel="005959CB">
          <w:rPr>
            <w:b/>
            <w:rPrChange w:id="490" w:author="Albi Celaj"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491" w:author="Albi Celaj" w:date="2019-02-13T17:21:00Z">
            <w:rPr/>
          </w:rPrChange>
        </w:rPr>
      </w:pPr>
      <w:r w:rsidRPr="005959CB">
        <w:rPr>
          <w:b/>
        </w:rPr>
        <w:t xml:space="preserve">Figure </w:t>
      </w:r>
      <w:r w:rsidR="007E2236" w:rsidRPr="005959CB">
        <w:rPr>
          <w:b/>
        </w:rPr>
        <w:t>S</w:t>
      </w:r>
      <w:r w:rsidR="00EC5C0C" w:rsidRPr="005959CB">
        <w:rPr>
          <w:b/>
        </w:rPr>
        <w:t>5</w:t>
      </w:r>
      <w:ins w:id="492" w:author="Albi Celaj" w:date="2019-02-13T17:21:00Z">
        <w:r w:rsidR="005959CB" w:rsidRPr="005959CB">
          <w:rPr>
            <w:b/>
          </w:rPr>
          <w:t xml:space="preserve"> </w:t>
        </w:r>
      </w:ins>
      <w:del w:id="493" w:author="Albi Celaj" w:date="2019-02-13T17:21:00Z">
        <w:r w:rsidRPr="005959CB" w:rsidDel="005959CB">
          <w:rPr>
            <w:b/>
          </w:rPr>
          <w:delText xml:space="preserve">.  </w:delText>
        </w:r>
      </w:del>
      <w:del w:id="494" w:author="Albi Celaj" w:date="2019-02-13T17:29:00Z">
        <w:r w:rsidRPr="005959CB" w:rsidDel="000B2CF3">
          <w:rPr>
            <w:b/>
            <w:rPrChange w:id="495" w:author="Albi Celaj" w:date="2019-02-13T17:21:00Z">
              <w:rPr/>
            </w:rPrChange>
          </w:rPr>
          <w:delText xml:space="preserve">A </w:delText>
        </w:r>
      </w:del>
      <w:r w:rsidR="00E64198" w:rsidRPr="005959CB">
        <w:rPr>
          <w:b/>
          <w:rPrChange w:id="496" w:author="Albi Celaj" w:date="2019-02-13T17:21:00Z">
            <w:rPr/>
          </w:rPrChange>
        </w:rPr>
        <w:t>R</w:t>
      </w:r>
      <w:r w:rsidRPr="005959CB">
        <w:rPr>
          <w:b/>
          <w:rPrChange w:id="497" w:author="Albi Celaj" w:date="2019-02-13T17:21:00Z">
            <w:rPr/>
          </w:rPrChange>
        </w:rPr>
        <w:t xml:space="preserve">adial </w:t>
      </w:r>
      <w:r w:rsidR="00E64198" w:rsidRPr="005959CB">
        <w:rPr>
          <w:b/>
          <w:rPrChange w:id="498" w:author="Albi Celaj" w:date="2019-02-13T17:21:00Z">
            <w:rPr/>
          </w:rPrChange>
        </w:rPr>
        <w:t>Combinatorial Signature</w:t>
      </w:r>
      <w:ins w:id="499" w:author="Albi Celaj" w:date="2019-02-13T17:29:00Z">
        <w:r w:rsidR="000B2CF3">
          <w:rPr>
            <w:b/>
          </w:rPr>
          <w:t>s</w:t>
        </w:r>
      </w:ins>
      <w:r w:rsidR="00E64198" w:rsidRPr="005959CB">
        <w:rPr>
          <w:b/>
          <w:rPrChange w:id="500" w:author="Albi Celaj" w:date="2019-02-13T17:21:00Z">
            <w:rPr/>
          </w:rPrChange>
        </w:rPr>
        <w:t xml:space="preserve"> </w:t>
      </w:r>
      <w:r w:rsidRPr="005959CB">
        <w:rPr>
          <w:b/>
          <w:rPrChange w:id="501" w:author="Albi Celaj" w:date="2019-02-13T17:21:00Z">
            <w:rPr/>
          </w:rPrChange>
        </w:rPr>
        <w:t xml:space="preserve">in </w:t>
      </w:r>
      <w:r w:rsidR="00E64198" w:rsidRPr="005959CB">
        <w:rPr>
          <w:b/>
          <w:rPrChange w:id="502" w:author="Albi Celaj" w:date="2019-02-13T17:21:00Z">
            <w:rPr/>
          </w:rPrChange>
        </w:rPr>
        <w:t>A</w:t>
      </w:r>
      <w:r w:rsidRPr="005959CB">
        <w:rPr>
          <w:b/>
          <w:rPrChange w:id="503" w:author="Albi Celaj" w:date="2019-02-13T17:21:00Z">
            <w:rPr/>
          </w:rPrChange>
        </w:rPr>
        <w:t xml:space="preserve">dditional </w:t>
      </w:r>
      <w:r w:rsidR="00E64198" w:rsidRPr="005959CB">
        <w:rPr>
          <w:b/>
          <w:rPrChange w:id="504" w:author="Albi Celaj" w:date="2019-02-13T17:21:00Z">
            <w:rPr/>
          </w:rPrChange>
        </w:rPr>
        <w:t>D</w:t>
      </w:r>
      <w:r w:rsidRPr="005959CB">
        <w:rPr>
          <w:b/>
          <w:rPrChange w:id="505" w:author="Albi Celaj" w:date="2019-02-13T17:21:00Z">
            <w:rPr/>
          </w:rPrChange>
        </w:rPr>
        <w:t>rugs</w:t>
      </w:r>
      <w:ins w:id="506" w:author="Albi Celaj" w:date="2019-02-13T17:21:00Z">
        <w:r w:rsidR="005959CB" w:rsidRPr="005959CB">
          <w:rPr>
            <w:b/>
            <w:rPrChange w:id="507" w:author="Albi Celaj" w:date="2019-02-13T17:21:00Z">
              <w:rPr/>
            </w:rPrChange>
          </w:rPr>
          <w:t xml:space="preserve">, </w:t>
        </w:r>
      </w:ins>
      <w:ins w:id="508" w:author="Albi Celaj" w:date="2019-02-13T17:25:00Z">
        <w:r w:rsidR="00D50188">
          <w:rPr>
            <w:b/>
          </w:rPr>
          <w:t>R</w:t>
        </w:r>
      </w:ins>
      <w:ins w:id="509" w:author="Albi Celaj" w:date="2019-02-13T17:21:00Z">
        <w:r w:rsidR="005959CB" w:rsidRPr="005959CB">
          <w:rPr>
            <w:b/>
            <w:rPrChange w:id="510" w:author="Albi Celaj" w:date="2019-02-13T17:21:00Z">
              <w:rPr/>
            </w:rPrChange>
          </w:rPr>
          <w:t>elated to Figure 2</w:t>
        </w:r>
      </w:ins>
      <w:del w:id="511" w:author="Albi Celaj" w:date="2019-02-13T17:21:00Z">
        <w:r w:rsidRPr="005959CB" w:rsidDel="005959CB">
          <w:rPr>
            <w:b/>
            <w:rPrChange w:id="512" w:author="Albi Celaj"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513" w:author="Albi Celaj" w:date="2019-02-13T17:21:00Z">
            <w:rPr/>
          </w:rPrChange>
        </w:rPr>
      </w:pPr>
      <w:r w:rsidRPr="005959CB">
        <w:rPr>
          <w:b/>
        </w:rPr>
        <w:t xml:space="preserve">Figure </w:t>
      </w:r>
      <w:r w:rsidR="007E2236" w:rsidRPr="005959CB">
        <w:rPr>
          <w:b/>
        </w:rPr>
        <w:t>S</w:t>
      </w:r>
      <w:r w:rsidR="00E64198" w:rsidRPr="005959CB">
        <w:rPr>
          <w:b/>
        </w:rPr>
        <w:t>6</w:t>
      </w:r>
      <w:del w:id="514" w:author="Albi Celaj" w:date="2019-02-13T17:21:00Z">
        <w:r w:rsidR="007A2ED2" w:rsidRPr="005959CB" w:rsidDel="005959CB">
          <w:rPr>
            <w:b/>
          </w:rPr>
          <w:delText xml:space="preserve">. </w:delText>
        </w:r>
      </w:del>
      <w:del w:id="515" w:author="Albi Celaj" w:date="2019-02-13T17:29:00Z">
        <w:r w:rsidR="007A2ED2" w:rsidRPr="005959CB" w:rsidDel="000B2CF3">
          <w:rPr>
            <w:b/>
          </w:rPr>
          <w:delText xml:space="preserve"> </w:delText>
        </w:r>
        <w:r w:rsidR="003B20FE" w:rsidRPr="005959CB" w:rsidDel="000B2CF3">
          <w:rPr>
            <w:b/>
            <w:rPrChange w:id="516" w:author="Albi Celaj" w:date="2019-02-13T17:21:00Z">
              <w:rPr/>
            </w:rPrChange>
          </w:rPr>
          <w:delText>A</w:delText>
        </w:r>
      </w:del>
      <w:r w:rsidR="003B20FE" w:rsidRPr="005959CB">
        <w:rPr>
          <w:b/>
          <w:rPrChange w:id="517" w:author="Albi Celaj" w:date="2019-02-13T17:21:00Z">
            <w:rPr/>
          </w:rPrChange>
        </w:rPr>
        <w:t xml:space="preserve"> </w:t>
      </w:r>
      <w:r w:rsidR="00E64198" w:rsidRPr="005959CB">
        <w:rPr>
          <w:b/>
          <w:rPrChange w:id="518" w:author="Albi Celaj" w:date="2019-02-13T17:21:00Z">
            <w:rPr/>
          </w:rPrChange>
        </w:rPr>
        <w:t>Resistance</w:t>
      </w:r>
      <w:r w:rsidR="003B20FE" w:rsidRPr="005959CB">
        <w:rPr>
          <w:b/>
          <w:rPrChange w:id="519" w:author="Albi Celaj" w:date="2019-02-13T17:21:00Z">
            <w:rPr/>
          </w:rPrChange>
        </w:rPr>
        <w:t xml:space="preserve"> </w:t>
      </w:r>
      <w:r w:rsidR="00E64198" w:rsidRPr="005959CB">
        <w:rPr>
          <w:b/>
          <w:rPrChange w:id="520" w:author="Albi Celaj" w:date="2019-02-13T17:21:00Z">
            <w:rPr/>
          </w:rPrChange>
        </w:rPr>
        <w:t>L</w:t>
      </w:r>
      <w:r w:rsidR="003B20FE" w:rsidRPr="005959CB">
        <w:rPr>
          <w:b/>
          <w:rPrChange w:id="521" w:author="Albi Celaj" w:date="2019-02-13T17:21:00Z">
            <w:rPr/>
          </w:rPrChange>
        </w:rPr>
        <w:t>andscape</w:t>
      </w:r>
      <w:ins w:id="522" w:author="Albi Celaj" w:date="2019-02-13T17:29:00Z">
        <w:r w:rsidR="000B2CF3">
          <w:rPr>
            <w:b/>
          </w:rPr>
          <w:t>s</w:t>
        </w:r>
      </w:ins>
      <w:r w:rsidR="00E64198" w:rsidRPr="005959CB">
        <w:rPr>
          <w:b/>
          <w:rPrChange w:id="523" w:author="Albi Celaj" w:date="2019-02-13T17:21:00Z">
            <w:rPr/>
          </w:rPrChange>
        </w:rPr>
        <w:t xml:space="preserve"> for all D</w:t>
      </w:r>
      <w:r w:rsidR="00B91404" w:rsidRPr="005959CB">
        <w:rPr>
          <w:b/>
          <w:rPrChange w:id="524" w:author="Albi Celaj" w:date="2019-02-13T17:21:00Z">
            <w:rPr/>
          </w:rPrChange>
        </w:rPr>
        <w:t>rugs</w:t>
      </w:r>
      <w:ins w:id="525" w:author="Albi Celaj" w:date="2019-02-13T17:21:00Z">
        <w:r w:rsidR="005959CB" w:rsidRPr="005959CB">
          <w:rPr>
            <w:b/>
            <w:rPrChange w:id="526" w:author="Albi Celaj" w:date="2019-02-13T17:21:00Z">
              <w:rPr/>
            </w:rPrChange>
          </w:rPr>
          <w:t xml:space="preserve">, </w:t>
        </w:r>
      </w:ins>
      <w:ins w:id="527" w:author="Albi Celaj" w:date="2019-02-13T17:25:00Z">
        <w:r w:rsidR="00D50188">
          <w:rPr>
            <w:b/>
          </w:rPr>
          <w:t>R</w:t>
        </w:r>
      </w:ins>
      <w:ins w:id="528" w:author="Albi Celaj" w:date="2019-02-13T17:21:00Z">
        <w:r w:rsidR="005959CB" w:rsidRPr="005959CB">
          <w:rPr>
            <w:b/>
            <w:rPrChange w:id="529" w:author="Albi Celaj" w:date="2019-02-13T17:21:00Z">
              <w:rPr/>
            </w:rPrChange>
          </w:rPr>
          <w:t>elated to Figure 2</w:t>
        </w:r>
      </w:ins>
      <w:del w:id="530" w:author="Albi Celaj" w:date="2019-02-13T17:21:00Z">
        <w:r w:rsidR="00B91404" w:rsidRPr="005959CB" w:rsidDel="005959CB">
          <w:rPr>
            <w:b/>
            <w:rPrChange w:id="531" w:author="Albi Celaj" w:date="2019-02-13T17:21:00Z">
              <w:rPr/>
            </w:rPrChange>
          </w:rPr>
          <w:delText>.</w:delText>
        </w:r>
        <w:r w:rsidR="003B20FE" w:rsidRPr="005959CB" w:rsidDel="005959CB">
          <w:rPr>
            <w:b/>
            <w:rPrChange w:id="532" w:author="Albi Celaj"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533" w:author="Frederick Roth" w:date="2019-02-07T15:20:00Z"/>
          <w:del w:id="534" w:author="Albi Celaj" w:date="2019-02-08T11:54:00Z"/>
          <w:bCs/>
          <w:iCs/>
          <w:color w:val="000000" w:themeColor="text1"/>
          <w:rPrChange w:id="535" w:author="Frederick Roth" w:date="2019-02-07T15:20:00Z">
            <w:rPr>
              <w:ins w:id="536" w:author="Frederick Roth" w:date="2019-02-07T15:20:00Z"/>
              <w:del w:id="537" w:author="Albi Celaj" w:date="2019-02-08T11:54:00Z"/>
              <w:b/>
              <w:bCs/>
              <w:iCs/>
              <w:color w:val="000000" w:themeColor="text1"/>
            </w:rPr>
          </w:rPrChange>
        </w:rPr>
      </w:pPr>
      <w:ins w:id="538" w:author="Frederick Roth" w:date="2019-02-07T15:20:00Z">
        <w:del w:id="539" w:author="Albi Celaj" w:date="2019-02-08T11:54:00Z">
          <w:r w:rsidRPr="00BD4042" w:rsidDel="00E60ED0">
            <w:rPr>
              <w:bCs/>
              <w:iCs/>
              <w:color w:val="000000" w:themeColor="text1"/>
              <w:highlight w:val="yellow"/>
              <w:rPrChange w:id="540" w:author="Frederick Roth" w:date="2019-02-07T15:20:00Z">
                <w:rPr>
                  <w:b/>
                  <w:bCs/>
                  <w:iCs/>
                  <w:color w:val="000000" w:themeColor="text1"/>
                </w:rPr>
              </w:rPrChange>
            </w:rPr>
            <w:delText>[</w:delText>
          </w:r>
          <w:r w:rsidRPr="00BD4042" w:rsidDel="00E60ED0">
            <w:rPr>
              <w:bCs/>
              <w:iCs/>
              <w:color w:val="000000" w:themeColor="text1"/>
              <w:highlight w:val="yellow"/>
              <w:rPrChange w:id="541" w:author="Frederick Roth" w:date="2019-02-07T15:20:00Z">
                <w:rPr>
                  <w:bCs/>
                  <w:iCs/>
                  <w:color w:val="000000" w:themeColor="text1"/>
                </w:rPr>
              </w:rPrChange>
            </w:rPr>
            <w:delText>Fritz stopped here</w:delText>
          </w:r>
          <w:r w:rsidRPr="00BD4042" w:rsidDel="00E60ED0">
            <w:rPr>
              <w:bCs/>
              <w:iCs/>
              <w:color w:val="000000" w:themeColor="text1"/>
              <w:highlight w:val="yellow"/>
              <w:rPrChange w:id="542"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w:t>
      </w:r>
      <w:r w:rsidR="005207A1">
        <w:rPr>
          <w:bCs/>
          <w:iCs/>
          <w:color w:val="000000" w:themeColor="text1"/>
          <w:lang w:val="en-CA"/>
        </w:rPr>
        <w:t>7</w:t>
      </w:r>
      <w:r w:rsidR="002E141B">
        <w:rPr>
          <w:bCs/>
          <w:iCs/>
          <w:color w:val="000000" w:themeColor="text1"/>
          <w:lang w:val="en-CA"/>
        </w:rPr>
        <w:t xml:space="preserve">A, showing the overall </w:t>
      </w:r>
      <w:del w:id="543" w:author="Frederick Roth" w:date="2019-02-07T15:16:00Z">
        <w:r w:rsidR="002E141B" w:rsidDel="00BD4042">
          <w:rPr>
            <w:bCs/>
            <w:iCs/>
            <w:color w:val="000000" w:themeColor="text1"/>
            <w:lang w:val="en-CA"/>
          </w:rPr>
          <w:delText xml:space="preserve">mean </w:delText>
        </w:r>
      </w:del>
      <w:ins w:id="544"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 xml:space="preserve">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545"/>
      <w:r w:rsidRPr="005959CB">
        <w:rPr>
          <w:b/>
          <w:bCs/>
          <w:iCs/>
          <w:color w:val="000000" w:themeColor="text1"/>
        </w:rPr>
        <w:t>Figure S</w:t>
      </w:r>
      <w:r w:rsidR="00AF0890" w:rsidRPr="005959CB">
        <w:rPr>
          <w:b/>
          <w:bCs/>
          <w:iCs/>
          <w:color w:val="000000" w:themeColor="text1"/>
        </w:rPr>
        <w:t>8</w:t>
      </w:r>
      <w:commentRangeEnd w:id="545"/>
      <w:r w:rsidRPr="00B1756A">
        <w:rPr>
          <w:rStyle w:val="CommentReference"/>
          <w:rFonts w:asciiTheme="minorHAnsi" w:hAnsiTheme="minorHAnsi" w:cstheme="minorBidi"/>
          <w:b/>
        </w:rPr>
        <w:commentReference w:id="545"/>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546"/>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546"/>
      <w:r w:rsidRPr="00B1756A">
        <w:rPr>
          <w:rStyle w:val="CommentReference"/>
          <w:rFonts w:asciiTheme="minorHAnsi" w:hAnsiTheme="minorHAnsi" w:cstheme="minorBidi"/>
          <w:b/>
        </w:rPr>
        <w:commentReference w:id="546"/>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proofErr w:type="gramStart"/>
      <w:r w:rsidR="00E746A7">
        <w:rPr>
          <w:color w:val="000000" w:themeColor="text1"/>
        </w:rPr>
        <w:t>As</w:t>
      </w:r>
      <w:proofErr w:type="gramEnd"/>
      <w:r w:rsidR="00E746A7">
        <w:rPr>
          <w:color w:val="000000" w:themeColor="text1"/>
        </w:rPr>
        <w:t xml:space="preserve">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547" w:author="Albi Celaj" w:date="2019-02-13T17:23:00Z"/>
          <w:bCs/>
          <w:iCs/>
          <w:color w:val="000000" w:themeColor="text1"/>
          <w:lang w:val="en-CA"/>
        </w:rPr>
      </w:pPr>
      <w:r>
        <w:rPr>
          <w:b/>
          <w:bCs/>
          <w:iCs/>
          <w:color w:val="000000" w:themeColor="text1"/>
        </w:rPr>
        <w:t>C</w:t>
      </w:r>
      <w:r>
        <w:rPr>
          <w:b/>
          <w:bCs/>
          <w:iCs/>
          <w:color w:val="000000" w:themeColor="text1"/>
        </w:rPr>
        <w:tab/>
      </w:r>
      <w:proofErr w:type="gramStart"/>
      <w:r>
        <w:rPr>
          <w:bCs/>
          <w:iCs/>
          <w:color w:val="000000" w:themeColor="text1"/>
        </w:rPr>
        <w:t>As</w:t>
      </w:r>
      <w:proofErr w:type="gramEnd"/>
      <w:r>
        <w:rPr>
          <w:bCs/>
          <w:iCs/>
          <w:color w:val="000000" w:themeColor="text1"/>
        </w:rPr>
        <w:t xml:space="preserve">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 xml:space="preserve">interactions between Pdr5, Snq2, and Yor1 using </w:t>
      </w:r>
      <w:proofErr w:type="spellStart"/>
      <w:r w:rsidRPr="00B1756A">
        <w:rPr>
          <w:b/>
          <w:bCs/>
          <w:iCs/>
          <w:color w:val="000000" w:themeColor="text1"/>
        </w:rPr>
        <w:t>mDHFR</w:t>
      </w:r>
      <w:proofErr w:type="spellEnd"/>
      <w:r w:rsidRPr="00B1756A">
        <w:rPr>
          <w:b/>
          <w:bCs/>
          <w:iCs/>
          <w:color w:val="000000" w:themeColor="text1"/>
        </w:rPr>
        <w:t xml:space="preserve">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CF7D75">
        <w:rPr>
          <w:vertAlign w:val="subscript"/>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3" w:author="Albi Celaj" w:date="2019-01-17T12:42:00Z" w:initials="AC">
    <w:p w14:paraId="698530E1" w14:textId="66EBEA84" w:rsidR="00E95AF8" w:rsidRDefault="00E95AF8">
      <w:pPr>
        <w:pStyle w:val="CommentText"/>
      </w:pPr>
      <w:r>
        <w:rPr>
          <w:rStyle w:val="CommentReference"/>
        </w:rPr>
        <w:annotationRef/>
      </w:r>
      <w:r>
        <w:t>Add separate numbers for growth + resistance</w:t>
      </w:r>
    </w:p>
  </w:comment>
  <w:comment w:id="117" w:author="Albi Celaj [2]" w:date="2018-12-17T12:23:00Z" w:initials="AC">
    <w:p w14:paraId="7673E027" w14:textId="77777777" w:rsidR="00E95AF8" w:rsidRDefault="00E95AF8" w:rsidP="00031519">
      <w:pPr>
        <w:pStyle w:val="CommentText"/>
      </w:pPr>
      <w:r>
        <w:rPr>
          <w:rStyle w:val="CommentReference"/>
        </w:rPr>
        <w:annotationRef/>
      </w:r>
      <w:r>
        <w:t>Need to add to data file</w:t>
      </w:r>
    </w:p>
  </w:comment>
  <w:comment w:id="118" w:author="Yachie Nozomu" w:date="2018-12-10T01:48:00Z" w:initials="NY">
    <w:p w14:paraId="5E14E6E4" w14:textId="77777777" w:rsidR="00E95AF8" w:rsidRDefault="00E95AF8"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119" w:author="Yachie Nozomu" w:date="2018-12-10T02:21:00Z" w:initials="NY">
    <w:p w14:paraId="62EA94FD" w14:textId="77777777" w:rsidR="00E95AF8" w:rsidRDefault="00E95AF8" w:rsidP="00DB0ED8">
      <w:pPr>
        <w:pStyle w:val="CommentText"/>
      </w:pPr>
      <w:r>
        <w:rPr>
          <w:rStyle w:val="CommentReference"/>
        </w:rPr>
        <w:annotationRef/>
      </w:r>
      <w:r>
        <w:t>Do you assume there are only effluxes and Es are only positive values?</w:t>
      </w:r>
    </w:p>
  </w:comment>
  <w:comment w:id="120" w:author="Albi Celaj [2]" w:date="2018-12-10T14:33:00Z" w:initials="AC">
    <w:p w14:paraId="5C6297C8" w14:textId="77777777" w:rsidR="00E95AF8" w:rsidRDefault="00E95AF8" w:rsidP="00DB0ED8">
      <w:pPr>
        <w:pStyle w:val="CommentText"/>
      </w:pPr>
      <w:r>
        <w:rPr>
          <w:rStyle w:val="CommentReference"/>
        </w:rPr>
        <w:annotationRef/>
      </w:r>
      <w:r>
        <w:t>Yes – can add negative E-values but rather chose to model these as inhibition of a hidden clearance factor (as per e-mail)</w:t>
      </w:r>
    </w:p>
  </w:comment>
  <w:comment w:id="121" w:author="Yachie Nozomu" w:date="2018-12-10T01:58:00Z" w:initials="NY">
    <w:p w14:paraId="4D65C6BF" w14:textId="77777777" w:rsidR="00E95AF8" w:rsidRDefault="00E95AF8"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22" w:author="Albi Celaj [2]" w:date="2018-12-10T14:33:00Z" w:initials="AC">
    <w:p w14:paraId="5486673A" w14:textId="77777777" w:rsidR="00E95AF8" w:rsidRDefault="00E95AF8"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23" w:author="Yachie Nozomu" w:date="2018-12-10T01:53:00Z" w:initials="NY">
    <w:p w14:paraId="59F4459E" w14:textId="77777777" w:rsidR="00E95AF8" w:rsidRDefault="00E95AF8"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24" w:author="Albi Celaj [2]" w:date="2018-12-10T14:33:00Z" w:initials="AC">
    <w:p w14:paraId="0B1F9671" w14:textId="6128468A" w:rsidR="00E95AF8" w:rsidRDefault="00E95AF8"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E95AF8" w:rsidRDefault="00E95AF8" w:rsidP="00E270DE">
      <w:pPr>
        <w:pStyle w:val="CommentText"/>
      </w:pPr>
    </w:p>
  </w:comment>
  <w:comment w:id="125" w:author="Yachie Nozomu" w:date="2018-12-10T02:01:00Z" w:initials="NY">
    <w:p w14:paraId="6B20CD35" w14:textId="77777777" w:rsidR="00E95AF8" w:rsidRDefault="00E95AF8" w:rsidP="00E270DE">
      <w:pPr>
        <w:pStyle w:val="CommentText"/>
      </w:pPr>
      <w:r>
        <w:rPr>
          <w:rStyle w:val="CommentReference"/>
        </w:rPr>
        <w:annotationRef/>
      </w:r>
      <w:r>
        <w:t xml:space="preserve">Same here… two mating type datasets could share a decent amount of same genotypes </w:t>
      </w:r>
    </w:p>
  </w:comment>
  <w:comment w:id="126" w:author="Albi Celaj" w:date="2018-12-21T14:48:00Z" w:initials="AC">
    <w:p w14:paraId="28432A83" w14:textId="6F6409FF" w:rsidR="00E95AF8" w:rsidRDefault="00E95AF8">
      <w:pPr>
        <w:pStyle w:val="CommentText"/>
      </w:pPr>
      <w:r>
        <w:rPr>
          <w:rStyle w:val="CommentReference"/>
        </w:rPr>
        <w:annotationRef/>
      </w:r>
      <w:r>
        <w:t>As above</w:t>
      </w:r>
    </w:p>
  </w:comment>
  <w:comment w:id="131" w:author="Yachie Nozomu" w:date="2018-12-10T02:29:00Z" w:initials="NY">
    <w:p w14:paraId="19FD9F07" w14:textId="77777777" w:rsidR="00E95AF8" w:rsidRDefault="00E95AF8" w:rsidP="00D610F0">
      <w:pPr>
        <w:pStyle w:val="CommentText"/>
      </w:pPr>
      <w:r>
        <w:rPr>
          <w:rStyle w:val="CommentReference"/>
        </w:rPr>
        <w:annotationRef/>
      </w:r>
      <w:r>
        <w:t>Is it unlikely that these genes are involved in valinomycin uptake?</w:t>
      </w:r>
    </w:p>
  </w:comment>
  <w:comment w:id="130" w:author="Albi Celaj [2]" w:date="2018-12-10T13:27:00Z" w:initials="AC">
    <w:p w14:paraId="473490EC" w14:textId="2D66CB8C" w:rsidR="00E95AF8" w:rsidRDefault="00E95AF8">
      <w:pPr>
        <w:pStyle w:val="CommentText"/>
      </w:pPr>
      <w:r>
        <w:rPr>
          <w:rStyle w:val="CommentReference"/>
        </w:rPr>
        <w:annotationRef/>
      </w:r>
      <w:r>
        <w:t>See e-mail</w:t>
      </w:r>
    </w:p>
  </w:comment>
  <w:comment w:id="133" w:author="Frederick Roth" w:date="2019-01-22T16:14:00Z" w:initials="FR">
    <w:p w14:paraId="43294444" w14:textId="500717C0" w:rsidR="00E95AF8" w:rsidRDefault="00E95AF8">
      <w:pPr>
        <w:pStyle w:val="CommentText"/>
      </w:pPr>
      <w:r>
        <w:rPr>
          <w:rStyle w:val="CommentReference"/>
        </w:rPr>
        <w:annotationRef/>
      </w:r>
      <w:r>
        <w:rPr>
          <w:noProof/>
        </w:rPr>
        <w:t>add use of SGA term somewhere</w:t>
      </w:r>
    </w:p>
  </w:comment>
  <w:comment w:id="134" w:author="Albi Celaj" w:date="2019-01-24T13:53:00Z" w:initials="AC">
    <w:p w14:paraId="7B753950" w14:textId="485B26D7" w:rsidR="00E95AF8" w:rsidRDefault="00E95AF8">
      <w:pPr>
        <w:pStyle w:val="CommentText"/>
      </w:pPr>
      <w:r>
        <w:rPr>
          <w:rStyle w:val="CommentReference"/>
        </w:rPr>
        <w:annotationRef/>
      </w:r>
      <w:r>
        <w:t>Added it in the results instead (when describing Green Monster SGA markers)</w:t>
      </w:r>
    </w:p>
  </w:comment>
  <w:comment w:id="230" w:author="Yachie Nozomu" w:date="2018-12-10T02:31:00Z" w:initials="NY">
    <w:p w14:paraId="588E2228" w14:textId="77777777" w:rsidR="00E95AF8" w:rsidRDefault="00E95AF8" w:rsidP="00447F5C">
      <w:pPr>
        <w:pStyle w:val="CommentText"/>
      </w:pPr>
      <w:r>
        <w:rPr>
          <w:rStyle w:val="CommentReference"/>
        </w:rPr>
        <w:annotationRef/>
      </w:r>
      <w:r>
        <w:t>Please make sure that RY0148 is not GM Toolkit-alpha</w:t>
      </w:r>
    </w:p>
  </w:comment>
  <w:comment w:id="231" w:author="Albi Celaj [2]" w:date="2018-12-10T14:39:00Z" w:initials="AC">
    <w:p w14:paraId="6DAC57EE" w14:textId="4C43D3CA" w:rsidR="00E95AF8" w:rsidRDefault="00E95AF8">
      <w:pPr>
        <w:pStyle w:val="CommentText"/>
      </w:pPr>
      <w:r>
        <w:rPr>
          <w:rStyle w:val="CommentReference"/>
        </w:rPr>
        <w:annotationRef/>
      </w:r>
      <w:r>
        <w:t>It was the Toolkit-alpha strain that was used to make the barcoder, so I added both.  Is this ok? I didn’t see an ‘RY’ code for the barcoder pool</w:t>
      </w:r>
    </w:p>
  </w:comment>
  <w:comment w:id="232" w:author="Yachie Nozomu" w:date="2018-12-10T02:50:00Z" w:initials="NY">
    <w:p w14:paraId="3F645A1E" w14:textId="77777777" w:rsidR="00E95AF8" w:rsidRDefault="00E95AF8" w:rsidP="00F85114">
      <w:pPr>
        <w:pStyle w:val="CommentText"/>
      </w:pPr>
      <w:r>
        <w:rPr>
          <w:rStyle w:val="CommentReference"/>
        </w:rPr>
        <w:annotationRef/>
      </w:r>
      <w:r>
        <w:t xml:space="preserve">Was the GM strain URA+? Did each deletion locus have GFP and URA3? </w:t>
      </w:r>
    </w:p>
  </w:comment>
  <w:comment w:id="233" w:author="Albi Celaj [2]" w:date="2018-12-10T13:50:00Z" w:initials="AC">
    <w:p w14:paraId="77A8ABFE" w14:textId="6EF4267F" w:rsidR="00E95AF8" w:rsidRDefault="00E95AF8">
      <w:pPr>
        <w:pStyle w:val="CommentText"/>
      </w:pPr>
      <w:r>
        <w:rPr>
          <w:rStyle w:val="CommentReference"/>
        </w:rPr>
        <w:annotationRef/>
      </w:r>
      <w:r>
        <w:t>Yes it did</w:t>
      </w:r>
    </w:p>
  </w:comment>
  <w:comment w:id="234" w:author="Albi Celaj" w:date="2019-02-12T16:00:00Z" w:initials="AC">
    <w:p w14:paraId="1E679895" w14:textId="64E37F99" w:rsidR="00E95AF8" w:rsidRDefault="00E95AF8">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235" w:author="Albi Celaj [3]" w:date="2017-08-24T14:59:00Z" w:initials="AC">
    <w:p w14:paraId="3798F73B" w14:textId="09A393D6" w:rsidR="00E95AF8" w:rsidRDefault="00E95AF8">
      <w:pPr>
        <w:pStyle w:val="CommentText"/>
      </w:pPr>
      <w:r>
        <w:rPr>
          <w:rStyle w:val="CommentReference"/>
        </w:rPr>
        <w:annotationRef/>
      </w:r>
      <w:r>
        <w:t>Need Marinella to add details</w:t>
      </w:r>
    </w:p>
  </w:comment>
  <w:comment w:id="243" w:author="Albi Celaj [3]" w:date="2017-08-29T13:35:00Z" w:initials="AC">
    <w:p w14:paraId="1D09427C" w14:textId="47A7C76C" w:rsidR="00E95AF8" w:rsidRDefault="00E95AF8">
      <w:pPr>
        <w:pStyle w:val="CommentText"/>
      </w:pPr>
      <w:r>
        <w:rPr>
          <w:rStyle w:val="CommentReference"/>
        </w:rPr>
        <w:annotationRef/>
      </w:r>
      <w:r>
        <w:rPr>
          <w:rStyle w:val="CommentReference"/>
        </w:rPr>
        <w:t>Jamie: Need confirmation that it was indeed 2%</w:t>
      </w:r>
    </w:p>
  </w:comment>
  <w:comment w:id="244" w:author="Albi Celaj [3]" w:date="2017-08-30T09:29:00Z" w:initials="AC">
    <w:p w14:paraId="2176F66A" w14:textId="3D74FFD6" w:rsidR="00E95AF8" w:rsidRDefault="00E95AF8">
      <w:pPr>
        <w:pStyle w:val="CommentText"/>
      </w:pPr>
      <w:r>
        <w:rPr>
          <w:rStyle w:val="CommentReference"/>
        </w:rPr>
        <w:annotationRef/>
      </w:r>
      <w:r>
        <w:t>Marinella: You had to recreate one of these strains, is it worth mentioning here?</w:t>
      </w:r>
    </w:p>
    <w:p w14:paraId="07D8619E" w14:textId="6BD7FA46" w:rsidR="00E95AF8" w:rsidRDefault="00E95AF8">
      <w:pPr>
        <w:pStyle w:val="CommentText"/>
      </w:pPr>
      <w:r>
        <w:t>- Also need to verify growth conditions, took from Tarassov et al paper</w:t>
      </w:r>
    </w:p>
    <w:p w14:paraId="57A9515B" w14:textId="62E3386E" w:rsidR="00E95AF8" w:rsidRDefault="00E95AF8">
      <w:pPr>
        <w:pStyle w:val="CommentText"/>
      </w:pPr>
      <w:r>
        <w:t>-Need fluconazole concentrations</w:t>
      </w:r>
    </w:p>
  </w:comment>
  <w:comment w:id="245" w:author="Albi Celaj [3]" w:date="2017-11-07T13:36:00Z" w:initials="AC">
    <w:p w14:paraId="3DB38767" w14:textId="202E2C24" w:rsidR="00E95AF8" w:rsidRDefault="00E95AF8">
      <w:pPr>
        <w:pStyle w:val="CommentText"/>
      </w:pPr>
      <w:r>
        <w:rPr>
          <w:rStyle w:val="CommentReference"/>
        </w:rPr>
        <w:annotationRef/>
      </w:r>
      <w:r>
        <w:t>Under construction</w:t>
      </w:r>
    </w:p>
  </w:comment>
  <w:comment w:id="246" w:author="Frederick Roth" w:date="2019-02-05T13:42:00Z" w:initials="FR">
    <w:p w14:paraId="7B688227" w14:textId="18461629" w:rsidR="00E95AF8" w:rsidRDefault="00E95AF8">
      <w:pPr>
        <w:pStyle w:val="CommentText"/>
      </w:pPr>
      <w:r>
        <w:rPr>
          <w:rStyle w:val="CommentReference"/>
        </w:rPr>
        <w:annotationRef/>
      </w:r>
      <w:r>
        <w:rPr>
          <w:noProof/>
        </w:rPr>
        <w:t>update all appearances of S4-&gt;S1, S5 -&gt;S4 etc</w:t>
      </w:r>
    </w:p>
  </w:comment>
  <w:comment w:id="250" w:author="Frederick Roth" w:date="2019-02-05T14:08:00Z" w:initials="FR">
    <w:p w14:paraId="1573107A" w14:textId="46ADCCC8" w:rsidR="00E95AF8" w:rsidRDefault="00E95AF8">
      <w:pPr>
        <w:pStyle w:val="CommentText"/>
      </w:pPr>
      <w:r>
        <w:rPr>
          <w:rStyle w:val="CommentReference"/>
        </w:rPr>
        <w:annotationRef/>
      </w:r>
      <w:r>
        <w:rPr>
          <w:noProof/>
        </w:rPr>
        <w:t>To be revisited</w:t>
      </w:r>
    </w:p>
  </w:comment>
  <w:comment w:id="271" w:author="Yachie Nozomu" w:date="2018-12-10T04:06:00Z" w:initials="NY">
    <w:p w14:paraId="403AA135" w14:textId="77777777" w:rsidR="00E95AF8" w:rsidRDefault="00E95AF8" w:rsidP="004557DE">
      <w:pPr>
        <w:pStyle w:val="CommentText"/>
      </w:pPr>
      <w:r>
        <w:rPr>
          <w:rStyle w:val="CommentReference"/>
        </w:rPr>
        <w:annotationRef/>
      </w:r>
      <w:r>
        <w:t>P-values?</w:t>
      </w:r>
    </w:p>
  </w:comment>
  <w:comment w:id="399" w:author="Yachie Nozomu" w:date="2018-12-10T04:09:00Z" w:initials="NY">
    <w:p w14:paraId="7ED5B4B5" w14:textId="77777777" w:rsidR="00E95AF8" w:rsidRDefault="00E95AF8" w:rsidP="00DD69D1">
      <w:pPr>
        <w:pStyle w:val="CommentText"/>
      </w:pPr>
      <w:r>
        <w:rPr>
          <w:rStyle w:val="CommentReference"/>
        </w:rPr>
        <w:annotationRef/>
      </w:r>
      <w:r>
        <w:t>Better to have a legend for the arrow widths</w:t>
      </w:r>
    </w:p>
  </w:comment>
  <w:comment w:id="400" w:author="Albi Celaj [2]" w:date="2018-12-10T14:02:00Z" w:initials="AC">
    <w:p w14:paraId="61A0643E" w14:textId="716CDE26" w:rsidR="00E95AF8" w:rsidRDefault="00E95AF8">
      <w:pPr>
        <w:pStyle w:val="CommentText"/>
      </w:pPr>
      <w:r>
        <w:rPr>
          <w:rStyle w:val="CommentReference"/>
        </w:rPr>
        <w:annotationRef/>
      </w:r>
      <w:r>
        <w:t>Done</w:t>
      </w:r>
    </w:p>
  </w:comment>
  <w:comment w:id="454" w:author="Yachie Nozomu" w:date="2018-12-10T04:12:00Z" w:initials="NY">
    <w:p w14:paraId="1B312765" w14:textId="03B984A1" w:rsidR="00E95AF8" w:rsidRDefault="00E95AF8"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455" w:author="Albi Celaj" w:date="2019-01-31T17:40:00Z" w:initials="AC">
    <w:p w14:paraId="7F21D2AD" w14:textId="73C92892" w:rsidR="00E95AF8" w:rsidRDefault="00E95AF8">
      <w:pPr>
        <w:pStyle w:val="CommentText"/>
      </w:pPr>
      <w:r>
        <w:rPr>
          <w:rStyle w:val="CommentReference"/>
        </w:rPr>
        <w:annotationRef/>
      </w:r>
      <w:r>
        <w:t>Done</w:t>
      </w:r>
    </w:p>
  </w:comment>
  <w:comment w:id="473" w:author="Yachie Nozomu" w:date="2018-12-10T04:05:00Z" w:initials="NY">
    <w:p w14:paraId="1D22F995" w14:textId="77777777" w:rsidR="00E95AF8" w:rsidRDefault="00E95AF8" w:rsidP="00522486">
      <w:pPr>
        <w:pStyle w:val="CommentText"/>
      </w:pPr>
      <w:r>
        <w:rPr>
          <w:rStyle w:val="CommentReference"/>
        </w:rPr>
        <w:annotationRef/>
      </w:r>
      <w:r>
        <w:t>P-values?</w:t>
      </w:r>
    </w:p>
  </w:comment>
  <w:comment w:id="545" w:author="Yachie Nozomu" w:date="2018-12-10T04:07:00Z" w:initials="NY">
    <w:p w14:paraId="2734B415" w14:textId="77777777" w:rsidR="00E95AF8" w:rsidRDefault="00E95AF8" w:rsidP="00522486">
      <w:pPr>
        <w:pStyle w:val="CommentText"/>
      </w:pPr>
      <w:r>
        <w:rPr>
          <w:rStyle w:val="CommentReference"/>
        </w:rPr>
        <w:annotationRef/>
      </w:r>
      <w:r>
        <w:t>P-values?</w:t>
      </w:r>
    </w:p>
  </w:comment>
  <w:comment w:id="546" w:author="Yachie Nozomu" w:date="2018-12-10T04:07:00Z" w:initials="NY">
    <w:p w14:paraId="24423DA6" w14:textId="77777777" w:rsidR="00E95AF8" w:rsidRDefault="00E95AF8"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1573107A" w15:done="0"/>
  <w15:commentEx w15:paraId="403AA135"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1573107A" w16cid:durableId="2004176C"/>
  <w16cid:commentId w16cid:paraId="403AA135" w16cid:durableId="1FD732A8"/>
  <w16cid:commentId w16cid:paraId="7ED5B4B5" w16cid:durableId="20054D57"/>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29B2E" w14:textId="77777777" w:rsidR="00DA768E" w:rsidRDefault="00DA768E" w:rsidP="006D69DC">
      <w:r>
        <w:separator/>
      </w:r>
    </w:p>
  </w:endnote>
  <w:endnote w:type="continuationSeparator" w:id="0">
    <w:p w14:paraId="1B0A5F1C" w14:textId="77777777" w:rsidR="00DA768E" w:rsidRDefault="00DA768E"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C8A00" w14:textId="77777777" w:rsidR="00DA768E" w:rsidRDefault="00DA768E" w:rsidP="006D69DC">
      <w:r>
        <w:separator/>
      </w:r>
    </w:p>
  </w:footnote>
  <w:footnote w:type="continuationSeparator" w:id="0">
    <w:p w14:paraId="7144F118" w14:textId="77777777" w:rsidR="00DA768E" w:rsidRDefault="00DA768E"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 B">
    <w15:presenceInfo w15:providerId="Windows Live" w15:userId="15326412_tp_dropbox"/>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88"/>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DC"/>
    <w:rsid w:val="0001262B"/>
    <w:rsid w:val="00012855"/>
    <w:rsid w:val="00012B1B"/>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6E"/>
    <w:rsid w:val="00041500"/>
    <w:rsid w:val="000416FC"/>
    <w:rsid w:val="00041797"/>
    <w:rsid w:val="000418F6"/>
    <w:rsid w:val="00041A62"/>
    <w:rsid w:val="00041EBE"/>
    <w:rsid w:val="00041FF2"/>
    <w:rsid w:val="00042541"/>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442"/>
    <w:rsid w:val="000F65CF"/>
    <w:rsid w:val="000F6A4B"/>
    <w:rsid w:val="000F6A69"/>
    <w:rsid w:val="000F6B5B"/>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20E"/>
    <w:rsid w:val="00106325"/>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3BB1"/>
    <w:rsid w:val="00123E71"/>
    <w:rsid w:val="00124824"/>
    <w:rsid w:val="00124A2E"/>
    <w:rsid w:val="00124BD9"/>
    <w:rsid w:val="001251A7"/>
    <w:rsid w:val="001253E6"/>
    <w:rsid w:val="0012567C"/>
    <w:rsid w:val="001257E9"/>
    <w:rsid w:val="00125974"/>
    <w:rsid w:val="00125C10"/>
    <w:rsid w:val="00125DED"/>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17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6A"/>
    <w:rsid w:val="00197200"/>
    <w:rsid w:val="001973C0"/>
    <w:rsid w:val="001973D8"/>
    <w:rsid w:val="0019740A"/>
    <w:rsid w:val="00197436"/>
    <w:rsid w:val="001975F9"/>
    <w:rsid w:val="001979C8"/>
    <w:rsid w:val="001A048D"/>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4D0C"/>
    <w:rsid w:val="001F52D4"/>
    <w:rsid w:val="001F53B8"/>
    <w:rsid w:val="001F5438"/>
    <w:rsid w:val="001F55A2"/>
    <w:rsid w:val="001F5994"/>
    <w:rsid w:val="001F5DF7"/>
    <w:rsid w:val="001F5ED6"/>
    <w:rsid w:val="001F5EE9"/>
    <w:rsid w:val="001F6212"/>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1B68"/>
    <w:rsid w:val="002D2425"/>
    <w:rsid w:val="002D2606"/>
    <w:rsid w:val="002D3077"/>
    <w:rsid w:val="002D319A"/>
    <w:rsid w:val="002D3307"/>
    <w:rsid w:val="002D3992"/>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472C"/>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935"/>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4D2C"/>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C66"/>
    <w:rsid w:val="00411D37"/>
    <w:rsid w:val="004121F6"/>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CFF"/>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3DF"/>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5F28"/>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71"/>
    <w:rsid w:val="005427B3"/>
    <w:rsid w:val="0054336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1D9"/>
    <w:rsid w:val="0055022D"/>
    <w:rsid w:val="00550282"/>
    <w:rsid w:val="00550404"/>
    <w:rsid w:val="00550C94"/>
    <w:rsid w:val="00550D1B"/>
    <w:rsid w:val="005513A4"/>
    <w:rsid w:val="00551BE5"/>
    <w:rsid w:val="00551CFE"/>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596"/>
    <w:rsid w:val="0055564C"/>
    <w:rsid w:val="00555782"/>
    <w:rsid w:val="005557E1"/>
    <w:rsid w:val="00555C7D"/>
    <w:rsid w:val="00555F37"/>
    <w:rsid w:val="00556565"/>
    <w:rsid w:val="00556881"/>
    <w:rsid w:val="005568CF"/>
    <w:rsid w:val="005579A3"/>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436"/>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737"/>
    <w:rsid w:val="005958C6"/>
    <w:rsid w:val="005959CB"/>
    <w:rsid w:val="00595BA8"/>
    <w:rsid w:val="00595FA8"/>
    <w:rsid w:val="00596106"/>
    <w:rsid w:val="005962B0"/>
    <w:rsid w:val="005964BD"/>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11E3"/>
    <w:rsid w:val="005D143E"/>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F93"/>
    <w:rsid w:val="005E418F"/>
    <w:rsid w:val="005E44BB"/>
    <w:rsid w:val="005E458D"/>
    <w:rsid w:val="005E474E"/>
    <w:rsid w:val="005E494A"/>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373"/>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86"/>
    <w:rsid w:val="00696537"/>
    <w:rsid w:val="006967CF"/>
    <w:rsid w:val="006968F5"/>
    <w:rsid w:val="00696A51"/>
    <w:rsid w:val="00696D1D"/>
    <w:rsid w:val="006970B8"/>
    <w:rsid w:val="00697113"/>
    <w:rsid w:val="00697195"/>
    <w:rsid w:val="00697319"/>
    <w:rsid w:val="006976B3"/>
    <w:rsid w:val="00697D7D"/>
    <w:rsid w:val="006A05DE"/>
    <w:rsid w:val="006A0A7C"/>
    <w:rsid w:val="006A0B07"/>
    <w:rsid w:val="006A0BEA"/>
    <w:rsid w:val="006A0C59"/>
    <w:rsid w:val="006A0D45"/>
    <w:rsid w:val="006A1209"/>
    <w:rsid w:val="006A1296"/>
    <w:rsid w:val="006A172B"/>
    <w:rsid w:val="006A1A1D"/>
    <w:rsid w:val="006A1C40"/>
    <w:rsid w:val="006A26F7"/>
    <w:rsid w:val="006A2C15"/>
    <w:rsid w:val="006A32C8"/>
    <w:rsid w:val="006A37B6"/>
    <w:rsid w:val="006A3A88"/>
    <w:rsid w:val="006A3CE7"/>
    <w:rsid w:val="006A3DD8"/>
    <w:rsid w:val="006A4135"/>
    <w:rsid w:val="006A445C"/>
    <w:rsid w:val="006A45DF"/>
    <w:rsid w:val="006A4B48"/>
    <w:rsid w:val="006A4B8F"/>
    <w:rsid w:val="006A4E7C"/>
    <w:rsid w:val="006A549C"/>
    <w:rsid w:val="006A5B81"/>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1148"/>
    <w:rsid w:val="006B139A"/>
    <w:rsid w:val="006B1F15"/>
    <w:rsid w:val="006B25AE"/>
    <w:rsid w:val="006B28F5"/>
    <w:rsid w:val="006B2945"/>
    <w:rsid w:val="006B2C3B"/>
    <w:rsid w:val="006B2F30"/>
    <w:rsid w:val="006B3720"/>
    <w:rsid w:val="006B3A20"/>
    <w:rsid w:val="006B3E82"/>
    <w:rsid w:val="006B3EEB"/>
    <w:rsid w:val="006B4034"/>
    <w:rsid w:val="006B4256"/>
    <w:rsid w:val="006B4D4F"/>
    <w:rsid w:val="006B4F69"/>
    <w:rsid w:val="006B5AA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0A8"/>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484"/>
    <w:rsid w:val="006F16AA"/>
    <w:rsid w:val="006F17B2"/>
    <w:rsid w:val="006F1961"/>
    <w:rsid w:val="006F1F86"/>
    <w:rsid w:val="006F1FDD"/>
    <w:rsid w:val="006F22DD"/>
    <w:rsid w:val="006F230F"/>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1FA"/>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9F8"/>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D10"/>
    <w:rsid w:val="00755E4E"/>
    <w:rsid w:val="007562AC"/>
    <w:rsid w:val="0075667B"/>
    <w:rsid w:val="007567F0"/>
    <w:rsid w:val="0075692B"/>
    <w:rsid w:val="00756C35"/>
    <w:rsid w:val="0075749A"/>
    <w:rsid w:val="00757FA1"/>
    <w:rsid w:val="00760546"/>
    <w:rsid w:val="007608E9"/>
    <w:rsid w:val="00760993"/>
    <w:rsid w:val="00760C93"/>
    <w:rsid w:val="0076142C"/>
    <w:rsid w:val="0076199D"/>
    <w:rsid w:val="00761A25"/>
    <w:rsid w:val="00761D9C"/>
    <w:rsid w:val="00761E7F"/>
    <w:rsid w:val="00761FC0"/>
    <w:rsid w:val="007620A9"/>
    <w:rsid w:val="0076224D"/>
    <w:rsid w:val="007622DF"/>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A19"/>
    <w:rsid w:val="007815D8"/>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FF5"/>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9D2"/>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A42"/>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87212"/>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87B"/>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152"/>
    <w:rsid w:val="008B6406"/>
    <w:rsid w:val="008B6905"/>
    <w:rsid w:val="008B6EF2"/>
    <w:rsid w:val="008B701A"/>
    <w:rsid w:val="008B71E9"/>
    <w:rsid w:val="008B7227"/>
    <w:rsid w:val="008B7593"/>
    <w:rsid w:val="008B7701"/>
    <w:rsid w:val="008B7828"/>
    <w:rsid w:val="008B78F8"/>
    <w:rsid w:val="008B7D27"/>
    <w:rsid w:val="008B7F9C"/>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2E0"/>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38A1"/>
    <w:rsid w:val="009A487D"/>
    <w:rsid w:val="009A4A7C"/>
    <w:rsid w:val="009A5361"/>
    <w:rsid w:val="009A571F"/>
    <w:rsid w:val="009A58DB"/>
    <w:rsid w:val="009A5A06"/>
    <w:rsid w:val="009A5CB0"/>
    <w:rsid w:val="009A5D41"/>
    <w:rsid w:val="009A6615"/>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2C20"/>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2E3"/>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CA5"/>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2D0"/>
    <w:rsid w:val="00B92C98"/>
    <w:rsid w:val="00B92D2B"/>
    <w:rsid w:val="00B92F19"/>
    <w:rsid w:val="00B93158"/>
    <w:rsid w:val="00B93211"/>
    <w:rsid w:val="00B93495"/>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502"/>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93F"/>
    <w:rsid w:val="00CA1F33"/>
    <w:rsid w:val="00CA22C2"/>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CF7D75"/>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BE0"/>
    <w:rsid w:val="00D32D65"/>
    <w:rsid w:val="00D3303A"/>
    <w:rsid w:val="00D33086"/>
    <w:rsid w:val="00D3317E"/>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965"/>
    <w:rsid w:val="00D40FBB"/>
    <w:rsid w:val="00D40FEC"/>
    <w:rsid w:val="00D40FF0"/>
    <w:rsid w:val="00D41311"/>
    <w:rsid w:val="00D41701"/>
    <w:rsid w:val="00D41710"/>
    <w:rsid w:val="00D41761"/>
    <w:rsid w:val="00D41A92"/>
    <w:rsid w:val="00D427DB"/>
    <w:rsid w:val="00D435F7"/>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957"/>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25"/>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68E"/>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4C74"/>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2FD"/>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17E7A"/>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0ED0"/>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50EA"/>
    <w:rsid w:val="00E858A8"/>
    <w:rsid w:val="00E85A56"/>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AF8"/>
    <w:rsid w:val="00E95B98"/>
    <w:rsid w:val="00E964EC"/>
    <w:rsid w:val="00E96508"/>
    <w:rsid w:val="00E96783"/>
    <w:rsid w:val="00E96950"/>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79F"/>
    <w:rsid w:val="00EB08F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8E"/>
    <w:rsid w:val="00F10449"/>
    <w:rsid w:val="00F1082F"/>
    <w:rsid w:val="00F1091C"/>
    <w:rsid w:val="00F10D4E"/>
    <w:rsid w:val="00F10DC4"/>
    <w:rsid w:val="00F1172F"/>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8E8"/>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311"/>
    <w:rsid w:val="00F478B8"/>
    <w:rsid w:val="00F47B34"/>
    <w:rsid w:val="00F47C01"/>
    <w:rsid w:val="00F47C98"/>
    <w:rsid w:val="00F47E01"/>
    <w:rsid w:val="00F47E26"/>
    <w:rsid w:val="00F50425"/>
    <w:rsid w:val="00F50FD8"/>
    <w:rsid w:val="00F51516"/>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2C3"/>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420E"/>
    <w:rsid w:val="00F9424F"/>
    <w:rsid w:val="00F9577C"/>
    <w:rsid w:val="00F9599E"/>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A13"/>
    <w:rsid w:val="00FD0EF1"/>
    <w:rsid w:val="00FD12DD"/>
    <w:rsid w:val="00FD150D"/>
    <w:rsid w:val="00FD19D6"/>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8D46FA-CFF0-434F-8752-13B7C51E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38</Pages>
  <Words>76084</Words>
  <Characters>433681</Characters>
  <Application>Microsoft Office Word</Application>
  <DocSecurity>0</DocSecurity>
  <Lines>3614</Lines>
  <Paragraphs>1017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23</cp:revision>
  <cp:lastPrinted>2019-02-08T17:16:00Z</cp:lastPrinted>
  <dcterms:created xsi:type="dcterms:W3CDTF">2019-02-14T22:29:00Z</dcterms:created>
  <dcterms:modified xsi:type="dcterms:W3CDTF">2019-02-19T15:23:00Z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