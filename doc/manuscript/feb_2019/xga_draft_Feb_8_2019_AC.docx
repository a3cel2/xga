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78015A68" w:rsidR="00E11191" w:rsidRPr="00B04DC2" w:rsidRDefault="00A01D05" w:rsidP="00224FCB">
      <w:pPr>
        <w:rPr>
          <w:b/>
          <w:bCs/>
          <w:iCs/>
          <w:color w:val="000000" w:themeColor="text1"/>
          <w:sz w:val="28"/>
          <w:szCs w:val="26"/>
          <w:vertAlign w:val="subscript"/>
          <w:rPrChange w:id="0" w:author="Albi Celaj" w:date="2019-02-12T15:53:00Z">
            <w:rPr>
              <w:b/>
              <w:bCs/>
              <w:iCs/>
              <w:color w:val="000000" w:themeColor="text1"/>
              <w:sz w:val="28"/>
              <w:szCs w:val="26"/>
            </w:rPr>
          </w:rPrChange>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C46FC3" w:rsidRPr="00963C52">
        <w:rPr>
          <w:b/>
          <w:bCs/>
          <w:iCs/>
          <w:color w:val="000000" w:themeColor="text1"/>
          <w:sz w:val="28"/>
          <w:szCs w:val="26"/>
        </w:rPr>
        <w:t xml:space="preserve">complex </w:t>
      </w:r>
      <w:r w:rsidR="00A235BC" w:rsidRPr="00963C52">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8D6812" w:rsidRPr="00963C52">
        <w:rPr>
          <w:b/>
          <w:bCs/>
          <w:iCs/>
          <w:color w:val="000000" w:themeColor="text1"/>
          <w:sz w:val="28"/>
          <w:szCs w:val="26"/>
        </w:rPr>
        <w:t>high</w:t>
      </w:r>
      <w:r w:rsidR="00AE7A34" w:rsidRPr="00963C52">
        <w:rPr>
          <w:b/>
          <w:bCs/>
          <w:iCs/>
          <w:color w:val="000000" w:themeColor="text1"/>
          <w:sz w:val="28"/>
          <w:szCs w:val="26"/>
        </w:rPr>
        <w:t>-</w:t>
      </w:r>
      <w:r w:rsidR="008D6812" w:rsidRPr="00963C52">
        <w:rPr>
          <w:b/>
          <w:bCs/>
          <w:iCs/>
          <w:color w:val="000000" w:themeColor="text1"/>
          <w:sz w:val="28"/>
          <w:szCs w:val="26"/>
        </w:rPr>
        <w:t xml:space="preserve">order </w:t>
      </w:r>
      <w:r w:rsidR="00AE7A34" w:rsidRPr="00963C52">
        <w:rPr>
          <w:b/>
          <w:bCs/>
          <w:iCs/>
          <w:color w:val="000000" w:themeColor="text1"/>
          <w:sz w:val="28"/>
          <w:szCs w:val="26"/>
        </w:rPr>
        <w:t xml:space="preserve">combinatorial </w:t>
      </w:r>
      <w:r w:rsidR="00A235BC" w:rsidRPr="00963C52">
        <w:rPr>
          <w:b/>
          <w:bCs/>
          <w:iCs/>
          <w:color w:val="000000" w:themeColor="text1"/>
          <w:sz w:val="28"/>
          <w:szCs w:val="26"/>
        </w:rPr>
        <w:t xml:space="preserve">genetic </w:t>
      </w:r>
      <w:r w:rsidR="00C53891" w:rsidRPr="00963C52">
        <w:rPr>
          <w:b/>
          <w:bCs/>
          <w:iCs/>
          <w:color w:val="000000" w:themeColor="text1"/>
          <w:sz w:val="28"/>
          <w:szCs w:val="26"/>
        </w:rPr>
        <w:t>analysis</w:t>
      </w:r>
    </w:p>
    <w:p w14:paraId="6A3031F2" w14:textId="77777777" w:rsidR="00752A7A" w:rsidRPr="00233F15" w:rsidRDefault="00752A7A" w:rsidP="00224FCB">
      <w:pPr>
        <w:rPr>
          <w:b/>
          <w:bCs/>
          <w:iCs/>
          <w:color w:val="000000" w:themeColor="text1"/>
          <w:sz w:val="28"/>
        </w:rPr>
      </w:pPr>
    </w:p>
    <w:p w14:paraId="6E4D6A63" w14:textId="42066151"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Marinella Gebbia</w:t>
      </w:r>
      <w:r w:rsidRPr="00233F15">
        <w:rPr>
          <w:bCs/>
          <w:iCs/>
          <w:color w:val="000000" w:themeColor="text1"/>
          <w:vertAlign w:val="superscript"/>
        </w:rPr>
        <w:t>1</w:t>
      </w:r>
      <w:r w:rsidRPr="00233F15">
        <w:rPr>
          <w:bCs/>
          <w:iCs/>
          <w:color w:val="000000" w:themeColor="text1"/>
        </w:rPr>
        <w:t>, Louai Musa</w:t>
      </w:r>
      <w:r w:rsidR="00583AF9" w:rsidRPr="00233F15">
        <w:rPr>
          <w:bCs/>
          <w:iCs/>
          <w:color w:val="000000" w:themeColor="text1"/>
          <w:vertAlign w:val="superscript"/>
        </w:rPr>
        <w:t>1</w:t>
      </w:r>
      <w:r w:rsidRPr="00233F15">
        <w:rPr>
          <w:bCs/>
          <w:iCs/>
          <w:color w:val="000000" w:themeColor="text1"/>
        </w:rPr>
        <w:t xml:space="preserve">, Atina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r w:rsidRPr="00233F15">
        <w:rPr>
          <w:bCs/>
          <w:iCs/>
          <w:color w:val="000000" w:themeColor="text1"/>
        </w:rPr>
        <w:t>Minjeong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r w:rsidRPr="00233F15">
        <w:rPr>
          <w:bCs/>
          <w:iCs/>
          <w:color w:val="000000" w:themeColor="text1"/>
        </w:rPr>
        <w:t xml:space="preserve">Gireesh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r w:rsidRPr="00233F15">
        <w:rPr>
          <w:bCs/>
          <w:iCs/>
          <w:color w:val="000000" w:themeColor="text1"/>
        </w:rPr>
        <w:t>Shijie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ins w:id="1" w:author="Albi Celaj" w:date="2019-02-08T16:27:00Z">
        <w:r w:rsidR="004707AE">
          <w:rPr>
            <w:bCs/>
            <w:iCs/>
            <w:color w:val="000000" w:themeColor="text1"/>
          </w:rPr>
          <w:t>Nishka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ins>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r w:rsidR="00583AF9">
        <w:rPr>
          <w:bCs/>
          <w:iCs/>
          <w:color w:val="000000" w:themeColor="text1"/>
        </w:rPr>
        <w:t>Yo Suzuki</w:t>
      </w:r>
      <w:r w:rsidR="003A6FED" w:rsidRPr="009D6422">
        <w:rPr>
          <w:bCs/>
          <w:iCs/>
          <w:color w:val="000000" w:themeColor="text1"/>
          <w:vertAlign w:val="superscript"/>
        </w:rPr>
        <w:t>6</w:t>
      </w:r>
      <w:r w:rsidR="00583AF9">
        <w:rPr>
          <w:bCs/>
          <w:iCs/>
          <w:color w:val="000000" w:themeColor="text1"/>
        </w:rPr>
        <w:t xml:space="preserve">, </w:t>
      </w:r>
      <w:r w:rsidRPr="00233F15">
        <w:rPr>
          <w:bCs/>
          <w:iCs/>
          <w:color w:val="000000" w:themeColor="text1"/>
        </w:rPr>
        <w:t xml:space="preserve">Nozomu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8,9,10,*</w:t>
      </w:r>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ins w:id="2" w:author="Albi Celaj" w:date="2019-02-11T11:31:00Z">
        <w:r w:rsidR="00EC321A">
          <w:rPr>
            <w:bCs/>
            <w:iCs/>
            <w:color w:val="000000" w:themeColor="text1"/>
            <w:vertAlign w:val="superscript"/>
          </w:rPr>
          <w:t>,</w:t>
        </w:r>
      </w:ins>
      <w:del w:id="3" w:author="Albi Celaj" w:date="2019-02-11T11:31:00Z">
        <w:r w:rsidR="003A6FED" w:rsidDel="00EC321A">
          <w:rPr>
            <w:bCs/>
            <w:iCs/>
            <w:color w:val="000000" w:themeColor="text1"/>
            <w:vertAlign w:val="superscript"/>
          </w:rPr>
          <w:delText xml:space="preserve"> </w:delText>
        </w:r>
      </w:del>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for Advanced Biosciences, Keio University, Tsuruoka,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RDefault="001F5994" w:rsidP="00224FCB">
      <w:pPr>
        <w:outlineLvl w:val="0"/>
        <w:rPr>
          <w:b/>
          <w:bCs/>
          <w:iCs/>
          <w:color w:val="000000" w:themeColor="text1"/>
          <w:sz w:val="28"/>
        </w:rPr>
      </w:pPr>
      <w:r>
        <w:rPr>
          <w:b/>
          <w:bCs/>
          <w:iCs/>
          <w:color w:val="000000" w:themeColor="text1"/>
          <w:sz w:val="28"/>
        </w:rPr>
        <w:t>Summary</w:t>
      </w:r>
    </w:p>
    <w:p w14:paraId="21B9CC65" w14:textId="215B9FF4"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ins w:id="4" w:author="Albi Celaj" w:date="2019-02-08T12:14:00Z">
        <w:r w:rsidR="00A12C20">
          <w:rPr>
            <w:rFonts w:eastAsia="Times New Roman"/>
          </w:rPr>
          <w:t xml:space="preserve">complex </w:t>
        </w:r>
      </w:ins>
      <w:del w:id="5" w:author="Albi Celaj" w:date="2019-02-08T12:14:00Z">
        <w:r w:rsidR="00715948" w:rsidDel="00A12C20">
          <w:rPr>
            <w:rFonts w:eastAsia="Times New Roman"/>
          </w:rPr>
          <w:delText>high-order</w:delText>
        </w:r>
        <w:r w:rsidR="00622BB5" w:rsidDel="00A12C20">
          <w:rPr>
            <w:rFonts w:eastAsia="Times New Roman"/>
          </w:rPr>
          <w:delText xml:space="preserve"> </w:delText>
        </w:r>
      </w:del>
      <w:r w:rsidR="00622BB5">
        <w:rPr>
          <w:rFonts w:eastAsia="Times New Roman"/>
        </w:rPr>
        <w:t xml:space="preserve">variant combinations </w:t>
      </w:r>
      <w:r w:rsidR="006A549C">
        <w:rPr>
          <w:rFonts w:eastAsia="Times New Roman"/>
        </w:rPr>
        <w:t>at multiple targeted genes</w:t>
      </w:r>
      <w:r w:rsidR="00B15EC7" w:rsidRPr="00EC2F5D">
        <w:rPr>
          <w:rFonts w:eastAsia="Times New Roman"/>
        </w:rPr>
        <w:t>, enabling</w:t>
      </w:r>
      <w:r w:rsidR="00563BD0">
        <w:rPr>
          <w:rFonts w:eastAsia="Times New Roman"/>
        </w:rPr>
        <w:t xml:space="preserve"> </w:t>
      </w:r>
      <w:ins w:id="6" w:author="Albi Celaj" w:date="2019-02-08T12:14:00Z">
        <w:r w:rsidR="00A12C20">
          <w:rPr>
            <w:rFonts w:eastAsia="Times New Roman"/>
          </w:rPr>
          <w:t xml:space="preserve">high-order </w:t>
        </w:r>
      </w:ins>
      <w:r w:rsidR="00C46FC3">
        <w:rPr>
          <w:rFonts w:eastAsia="Times New Roman"/>
        </w:rPr>
        <w:t>poly</w:t>
      </w:r>
      <w:r w:rsidR="00AD1AD0">
        <w:rPr>
          <w:rFonts w:eastAsia="Times New Roman"/>
        </w:rPr>
        <w:t>g</w:t>
      </w:r>
      <w:r w:rsidR="006917E8">
        <w:rPr>
          <w:rFonts w:eastAsia="Times New Roman"/>
        </w:rPr>
        <w:t>e</w:t>
      </w:r>
      <w:r w:rsidR="0005084C">
        <w:rPr>
          <w:rFonts w:eastAsia="Times New Roman"/>
        </w:rPr>
        <w:t>n</w:t>
      </w:r>
      <w:r w:rsidR="00C46FC3">
        <w:rPr>
          <w:rFonts w:eastAsia="Times New Roman"/>
        </w:rPr>
        <w:t>ic</w:t>
      </w:r>
      <w:r w:rsidR="006917E8">
        <w:rPr>
          <w:rFonts w:eastAsia="Times New Roman"/>
        </w:rPr>
        <w:t xml:space="preserve"> </w:t>
      </w:r>
      <w:r w:rsidR="00B40D55">
        <w:rPr>
          <w:rFonts w:eastAsia="Times New Roman"/>
        </w:rPr>
        <w:t>(‘</w:t>
      </w:r>
      <w:ins w:id="7" w:author="Albi Celaj" w:date="2019-02-11T11:31:00Z">
        <w:r w:rsidR="0030346E" w:rsidRPr="0030346E">
          <w:rPr>
            <w:rFonts w:eastAsia="Times New Roman"/>
            <w:i/>
            <w:rPrChange w:id="8" w:author="Albi Celaj" w:date="2019-02-11T11:31:00Z">
              <w:rPr>
                <w:rFonts w:eastAsia="Times New Roman"/>
              </w:rPr>
            </w:rPrChange>
          </w:rPr>
          <w:t>x</w:t>
        </w:r>
      </w:ins>
      <w:del w:id="9" w:author="Albi Celaj" w:date="2019-02-11T11:31:00Z">
        <w:r w:rsidR="00B40D55" w:rsidDel="0030346E">
          <w:rPr>
            <w:rFonts w:eastAsia="Times New Roman"/>
          </w:rPr>
          <w:delText>X</w:delText>
        </w:r>
      </w:del>
      <w:r w:rsidR="00B40D55">
        <w:rPr>
          <w:rFonts w:eastAsia="Times New Roman"/>
        </w:rPr>
        <w:t xml:space="preserve">-gene’) </w:t>
      </w:r>
      <w:r w:rsidR="00AD1AD0">
        <w:rPr>
          <w:rFonts w:eastAsia="Times New Roman"/>
        </w:rPr>
        <w:t>a</w:t>
      </w:r>
      <w:r w:rsidR="006917E8">
        <w:rPr>
          <w:rFonts w:eastAsia="Times New Roman"/>
        </w:rPr>
        <w:t>nalysis</w:t>
      </w:r>
      <w:r w:rsidR="00CE359B">
        <w:rPr>
          <w:rFonts w:eastAsia="Times New Roman"/>
        </w:rPr>
        <w:t xml:space="preserve"> </w:t>
      </w:r>
      <w:r w:rsidR="00B15EC7" w:rsidRPr="00EC2F5D">
        <w:rPr>
          <w:rFonts w:eastAsia="Times New Roman"/>
        </w:rPr>
        <w:t>(</w:t>
      </w:r>
      <w:r w:rsidR="00393E07">
        <w:rPr>
          <w:rFonts w:eastAsia="Times New Roman"/>
        </w:rPr>
        <w:t>XGA</w:t>
      </w:r>
      <w:r w:rsidR="00B15EC7" w:rsidRPr="00EC2F5D">
        <w:rPr>
          <w:rFonts w:eastAsia="Times New Roman"/>
        </w:rPr>
        <w:t>).</w:t>
      </w:r>
      <w:r w:rsidR="00B03BB0" w:rsidRPr="00EC2F5D">
        <w:rPr>
          <w:rFonts w:eastAsia="Times New Roman"/>
        </w:rPr>
        <w:t xml:space="preserve">  </w:t>
      </w:r>
      <w:r w:rsidR="004931FF" w:rsidRPr="00EC2F5D">
        <w:rPr>
          <w:rFonts w:eastAsia="Times New Roman"/>
        </w:rPr>
        <w:t xml:space="preserve">Applying </w:t>
      </w:r>
      <w:r w:rsidR="008D6812">
        <w:rPr>
          <w:rFonts w:eastAsia="Times New Roman"/>
        </w:rPr>
        <w:t xml:space="preserve">XGA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8D6812">
        <w:rPr>
          <w:rFonts w:eastAsia="Times New Roman"/>
        </w:rPr>
        <w:t>XGA</w:t>
      </w:r>
      <w:r w:rsidR="009D32FD" w:rsidRPr="00EC2F5D">
        <w:rPr>
          <w:rFonts w:eastAsia="Times New Roman"/>
        </w:rPr>
        <w:t xml:space="preserve">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w:t>
      </w:r>
      <w:r w:rsidR="008D6812">
        <w:rPr>
          <w:rFonts w:eastAsia="Times New Roman"/>
        </w:rPr>
        <w:t>XGA</w:t>
      </w:r>
      <w:r w:rsidRPr="00EC2F5D">
        <w:rPr>
          <w:rFonts w:eastAsia="Times New Roman"/>
        </w:rPr>
        <w:t xml:space="preserve"> can help </w:t>
      </w:r>
      <w:r w:rsidR="00815669" w:rsidRPr="00EC2F5D">
        <w:rPr>
          <w:rFonts w:eastAsia="Times New Roman"/>
        </w:rPr>
        <w:t xml:space="preserve">dissect complex </w:t>
      </w:r>
      <w:r w:rsidR="00292140">
        <w:rPr>
          <w:rFonts w:eastAsia="Times New Roman"/>
        </w:rPr>
        <w:t>multi-gene</w:t>
      </w:r>
      <w:r w:rsidR="00815669" w:rsidRPr="00EC2F5D">
        <w:rPr>
          <w:rFonts w:eastAsia="Times New Roman"/>
        </w:rPr>
        <w:t xml:space="preserve">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06657E38"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such that combinations of genetic perturbations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r w:rsidR="009833C3">
        <w:rPr>
          <w:lang w:val="en-CA"/>
        </w:rPr>
        <w:t xml:space="preserve">Disrupting </w:t>
      </w:r>
      <w:r>
        <w:rPr>
          <w:lang w:val="en-CA"/>
        </w:rPr>
        <w:t>gene</w:t>
      </w:r>
      <w:r w:rsidR="009833C3">
        <w:rPr>
          <w:lang w:val="en-CA"/>
        </w:rPr>
        <w:t xml:space="preserve"> 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18E9C42" w:rsidR="008D3E72" w:rsidRPr="001038A9" w:rsidRDefault="002F2500">
      <w:pPr>
        <w:jc w:val="both"/>
        <w:rPr>
          <w:bCs/>
          <w:iCs/>
          <w:color w:val="000000" w:themeColor="text1"/>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825573">
        <w:rPr>
          <w:lang w:val="en-CA"/>
        </w:rPr>
        <w:t xml:space="preserve">can </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w:t>
      </w:r>
      <w:r w:rsidR="00B75D02">
        <w:rPr>
          <w:lang w:val="en-CA"/>
        </w:rPr>
        <w:t xml:space="preserve"> In the case of </w:t>
      </w:r>
      <w:r w:rsidR="00B75D02">
        <w:t xml:space="preserve">ABC transporters (involved in cellular efflux of small molecules), there are both drug resistance and sensitivity phenomena that are observed only upon the deletion of three or more genes </w:t>
      </w:r>
      <w:r w:rsidR="00B75D02">
        <w:fldChar w:fldCharType="begin" w:fldLock="1"/>
      </w:r>
      <w:r w:rsidR="00D9226C">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B75D02">
        <w:fldChar w:fldCharType="separate"/>
      </w:r>
      <w:r w:rsidR="007A4FB8" w:rsidRPr="007A4FB8">
        <w:rPr>
          <w:noProof/>
        </w:rPr>
        <w:t>(Khakhina et al., 2015; Kolaczkowska et al., 2008; Suzuki et al., 2011)</w:t>
      </w:r>
      <w:r w:rsidR="00B75D02">
        <w:fldChar w:fldCharType="end"/>
      </w:r>
      <w:r w:rsidR="00B75D02">
        <w:t xml:space="preserve">. </w:t>
      </w:r>
      <w:r w:rsidR="00E312AC">
        <w:rPr>
          <w:lang w:val="en-CA"/>
        </w:rPr>
        <w:t xml:space="preserve">More </w:t>
      </w:r>
      <w:r w:rsidR="00177272">
        <w:rPr>
          <w:rFonts w:eastAsia="Times New Roman"/>
          <w:color w:val="222222"/>
          <w:shd w:val="clear" w:color="auto" w:fill="FFFFFF"/>
          <w:lang w:val="en-CA"/>
        </w:rPr>
        <w:t xml:space="preserve">complex </w:t>
      </w:r>
      <w:r w:rsidR="00300051">
        <w:rPr>
          <w:rFonts w:eastAsia="Times New Roman"/>
          <w:color w:val="222222"/>
          <w:shd w:val="clear" w:color="auto" w:fill="FFFFFF"/>
          <w:lang w:val="en-CA"/>
        </w:rPr>
        <w:t>multi-variant effects</w:t>
      </w:r>
      <w:r w:rsidR="00E312AC">
        <w:rPr>
          <w:rFonts w:eastAsia="Times New Roman"/>
          <w:color w:val="222222"/>
          <w:shd w:val="clear" w:color="auto" w:fill="FFFFFF"/>
          <w:lang w:val="en-CA"/>
        </w:rPr>
        <w:t xml:space="preserve">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825573">
        <w:rPr>
          <w:lang w:val="en-CA"/>
        </w:rPr>
        <w:t>Unfortunately</w:t>
      </w:r>
      <w:r w:rsidR="000C6F86">
        <w:rPr>
          <w:lang w:val="en-CA"/>
        </w:rPr>
        <w:t>,</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w:t>
      </w:r>
      <w:r w:rsidR="00825573">
        <w:rPr>
          <w:lang w:val="en-CA"/>
        </w:rPr>
        <w:t xml:space="preserve">of </w:t>
      </w:r>
      <w:r w:rsidR="008D3E72">
        <w:rPr>
          <w:lang w:val="en-CA"/>
        </w:rPr>
        <w:t>highly-complex genetic interactions</w:t>
      </w:r>
      <w:r w:rsidR="00756C35">
        <w:rPr>
          <w:lang w:val="en-CA"/>
        </w:rPr>
        <w:t>.</w:t>
      </w:r>
    </w:p>
    <w:p w14:paraId="5A0A9B08" w14:textId="77777777" w:rsidR="00F07CF5" w:rsidRDefault="00F07CF5" w:rsidP="00CB2DD0">
      <w:pPr>
        <w:jc w:val="both"/>
        <w:rPr>
          <w:lang w:val="en-CA"/>
        </w:rPr>
      </w:pPr>
    </w:p>
    <w:p w14:paraId="2608932C" w14:textId="47C32ABC" w:rsidR="00DB0ED8" w:rsidRPr="00F07CF5" w:rsidRDefault="00F07CF5" w:rsidP="00F07CF5">
      <w:pPr>
        <w:jc w:val="both"/>
        <w:rPr>
          <w:rFonts w:eastAsia="Times New Roman"/>
        </w:rPr>
      </w:pPr>
      <w:r>
        <w:rPr>
          <w:rFonts w:eastAsia="Times New Roman"/>
        </w:rPr>
        <w:t xml:space="preserve">Revealing gene </w:t>
      </w:r>
      <w:r w:rsidRPr="00F07CF5">
        <w:rPr>
          <w:rFonts w:eastAsia="Times New Roman"/>
        </w:rPr>
        <w:t>functions within a complex system</w:t>
      </w:r>
      <w:r>
        <w:rPr>
          <w:rFonts w:eastAsia="Times New Roman"/>
        </w:rPr>
        <w:t xml:space="preserve"> can require going </w:t>
      </w:r>
      <w:r w:rsidRPr="00F07CF5">
        <w:rPr>
          <w:rFonts w:eastAsia="Times New Roman"/>
        </w:rPr>
        <w:t xml:space="preserve">beyond </w:t>
      </w:r>
      <w:r>
        <w:rPr>
          <w:rFonts w:eastAsia="Times New Roman"/>
        </w:rPr>
        <w:t>one</w:t>
      </w:r>
      <w:r w:rsidRPr="00F07CF5">
        <w:rPr>
          <w:rFonts w:eastAsia="Times New Roman"/>
        </w:rPr>
        <w:t>-</w:t>
      </w:r>
      <w:r>
        <w:rPr>
          <w:rFonts w:eastAsia="Times New Roman"/>
        </w:rPr>
        <w:t xml:space="preserve"> and two-gene </w:t>
      </w:r>
      <w:r w:rsidR="00B40D55">
        <w:rPr>
          <w:rFonts w:eastAsia="Times New Roman"/>
        </w:rPr>
        <w:t xml:space="preserve">genetic analysis (‘1GA’ and ‘2GA’) </w:t>
      </w:r>
      <w:r w:rsidRPr="00F07CF5">
        <w:rPr>
          <w:rFonts w:eastAsia="Times New Roman"/>
        </w:rPr>
        <w:t xml:space="preserve">to </w:t>
      </w:r>
      <w:r>
        <w:rPr>
          <w:rFonts w:eastAsia="Times New Roman"/>
        </w:rPr>
        <w:t xml:space="preserve">include </w:t>
      </w:r>
      <w:r w:rsidRPr="00F07CF5">
        <w:rPr>
          <w:rFonts w:eastAsia="Times New Roman"/>
        </w:rPr>
        <w:t>high</w:t>
      </w:r>
      <w:r>
        <w:rPr>
          <w:rFonts w:eastAsia="Times New Roman"/>
        </w:rPr>
        <w:t>er</w:t>
      </w:r>
      <w:r w:rsidRPr="00F07CF5">
        <w:rPr>
          <w:rFonts w:eastAsia="Times New Roman"/>
        </w:rPr>
        <w:t xml:space="preserve">-order </w:t>
      </w:r>
      <w:r w:rsidR="00B40D55" w:rsidRPr="00D1177D">
        <w:rPr>
          <w:rFonts w:eastAsia="Times New Roman"/>
          <w:i/>
          <w:rPrChange w:id="10" w:author="Albi Celaj" w:date="2019-02-11T11:32:00Z">
            <w:rPr>
              <w:rFonts w:eastAsia="Times New Roman"/>
            </w:rPr>
          </w:rPrChange>
        </w:rPr>
        <w:t>‘</w:t>
      </w:r>
      <w:ins w:id="11" w:author="Albi Celaj" w:date="2019-02-11T11:32:00Z">
        <w:r w:rsidR="00D1177D">
          <w:rPr>
            <w:rFonts w:eastAsia="Times New Roman"/>
            <w:i/>
          </w:rPr>
          <w:t>x</w:t>
        </w:r>
      </w:ins>
      <w:del w:id="12" w:author="Albi Celaj" w:date="2019-02-11T11:32:00Z">
        <w:r w:rsidR="00B40D55" w:rsidRPr="00D1177D" w:rsidDel="00D1177D">
          <w:rPr>
            <w:rFonts w:eastAsia="Times New Roman"/>
            <w:i/>
            <w:rPrChange w:id="13" w:author="Albi Celaj" w:date="2019-02-11T11:32:00Z">
              <w:rPr>
                <w:rFonts w:eastAsia="Times New Roman"/>
              </w:rPr>
            </w:rPrChange>
          </w:rPr>
          <w:delText>X</w:delText>
        </w:r>
      </w:del>
      <w:r w:rsidR="00B40D55" w:rsidRPr="00D1177D">
        <w:rPr>
          <w:rFonts w:eastAsia="Times New Roman"/>
          <w:i/>
          <w:rPrChange w:id="14" w:author="Albi Celaj" w:date="2019-02-11T11:32:00Z">
            <w:rPr>
              <w:rFonts w:eastAsia="Times New Roman"/>
            </w:rPr>
          </w:rPrChange>
        </w:rPr>
        <w:t>-</w:t>
      </w:r>
      <w:r w:rsidR="00B40D55">
        <w:rPr>
          <w:rFonts w:eastAsia="Times New Roman"/>
        </w:rPr>
        <w:t>gene’ genetic analysis (XGA)</w:t>
      </w:r>
      <w:r w:rsidRPr="00F07CF5">
        <w:rPr>
          <w:rFonts w:eastAsia="Times New Roman"/>
        </w:rPr>
        <w:t>. Here we describe a strategy for XGA</w:t>
      </w:r>
      <w:r>
        <w:rPr>
          <w:rFonts w:eastAsia="Times New Roman"/>
        </w:rPr>
        <w:t xml:space="preserve">, applying </w:t>
      </w:r>
      <w:r w:rsidRPr="00F07CF5">
        <w:rPr>
          <w:rFonts w:eastAsia="Times New Roman"/>
        </w:rPr>
        <w:t xml:space="preserve">it </w:t>
      </w:r>
      <w:r>
        <w:rPr>
          <w:rFonts w:eastAsia="Times New Roman"/>
        </w:rPr>
        <w:t xml:space="preserve">to </w:t>
      </w:r>
      <w:r w:rsidRPr="00F07CF5">
        <w:rPr>
          <w:rFonts w:eastAsia="Times New Roman"/>
        </w:rPr>
        <w:t xml:space="preserve">the entire set of 16 ABC transporters that have been implicated in multi-drug resistance.  </w:t>
      </w:r>
      <w:r w:rsidR="00196DCC">
        <w:rPr>
          <w:rFonts w:eastAsia="Times New Roman"/>
        </w:rPr>
        <w:t>W</w:t>
      </w:r>
      <w:r w:rsidR="003E7C3E">
        <w:rPr>
          <w:rFonts w:eastAsia="Times New Roman"/>
        </w:rPr>
        <w:t xml:space="preserve">e used </w:t>
      </w:r>
      <w:r w:rsidR="008D6812">
        <w:rPr>
          <w:rFonts w:eastAsia="Times New Roman"/>
        </w:rPr>
        <w:t>XGA</w:t>
      </w:r>
      <w:r w:rsidR="003E7C3E">
        <w:rPr>
          <w:rFonts w:eastAsia="Times New Roman"/>
        </w:rPr>
        <w:t xml:space="preserve">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w:t>
      </w:r>
      <w:r w:rsidR="00515333">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15333">
        <w:rPr>
          <w:rFonts w:eastAsia="Times New Roman"/>
        </w:rPr>
        <w:t xml:space="preserve">complex </w:t>
      </w:r>
      <w:r w:rsidR="005A7CE1">
        <w:rPr>
          <w:rFonts w:eastAsia="Times New Roman"/>
        </w:rPr>
        <w:t xml:space="preserve">genetic interactions </w:t>
      </w:r>
      <w:r w:rsidR="000F1183">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t>
      </w:r>
      <w:r w:rsidR="00825573">
        <w:rPr>
          <w:rFonts w:eastAsia="Times New Roman"/>
        </w:rPr>
        <w:t xml:space="preserve">to </w:t>
      </w:r>
      <w:r w:rsidR="00C26B52">
        <w:rPr>
          <w:rFonts w:eastAsia="Times New Roman"/>
        </w:rPr>
        <w:t>learn</w:t>
      </w:r>
      <w:r w:rsidR="003444FB">
        <w:rPr>
          <w:rFonts w:eastAsia="Times New Roman"/>
        </w:rPr>
        <w:t xml:space="preserve"> an intuitive system model directly from the </w:t>
      </w:r>
      <w:r w:rsidR="000F1183">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sidR="00825573">
        <w:rPr>
          <w:rFonts w:eastAsia="Times New Roman"/>
        </w:rPr>
        <w:t xml:space="preserve">This </w:t>
      </w:r>
      <w:r w:rsidR="00825573">
        <w:rPr>
          <w:bCs/>
          <w:iCs/>
          <w:color w:val="000000" w:themeColor="text1"/>
        </w:rPr>
        <w:t xml:space="preserve">modeling </w:t>
      </w:r>
      <w:r w:rsidR="00687512">
        <w:rPr>
          <w:bCs/>
          <w:iCs/>
          <w:color w:val="000000" w:themeColor="text1"/>
        </w:rPr>
        <w:t xml:space="preserve">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sidR="00825573">
        <w:rPr>
          <w:rFonts w:eastAsia="Times New Roman"/>
        </w:rPr>
        <w:t xml:space="preserve">that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combinatorial</w:t>
      </w:r>
      <w:r w:rsidR="006F5157">
        <w:rPr>
          <w:b/>
          <w:bCs/>
          <w:iCs/>
          <w:color w:val="000000" w:themeColor="text1"/>
        </w:rPr>
        <w:t>ly complex</w:t>
      </w:r>
      <w:r>
        <w:rPr>
          <w:b/>
          <w:bCs/>
          <w:iCs/>
          <w:color w:val="000000" w:themeColor="text1"/>
        </w:rPr>
        <w:t xml:space="preserve"> mutants</w:t>
      </w:r>
    </w:p>
    <w:p w14:paraId="79EFC0AF" w14:textId="1892E8D3"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 xml:space="preserve">we briefly describe the overall </w:t>
      </w:r>
      <w:r w:rsidR="008D6812">
        <w:rPr>
          <w:bCs/>
          <w:iCs/>
          <w:color w:val="000000" w:themeColor="text1"/>
        </w:rPr>
        <w:t>XGA</w:t>
      </w:r>
      <w:r>
        <w:rPr>
          <w:bCs/>
          <w:iCs/>
          <w:color w:val="000000" w:themeColor="text1"/>
        </w:rPr>
        <w:t xml:space="preserve"> strategy and its component parts (Figure 1), then show results of the strategy as applied to a set of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2ED93BB5"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 xml:space="preserve">Progeny of the cross (‘segregants’)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segregant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w:t>
      </w:r>
      <w:r w:rsidR="00825573">
        <w:rPr>
          <w:lang w:val="en-CA"/>
        </w:rPr>
        <w:t xml:space="preserve">will </w:t>
      </w:r>
      <w:r>
        <w:rPr>
          <w:lang w:val="en-CA"/>
        </w:rPr>
        <w:t xml:space="preserve">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make </w:t>
      </w:r>
      <w:r>
        <w:rPr>
          <w:lang w:val="en-CA"/>
        </w:rPr>
        <w:t>it difficult to pinpoint the causal variants at each associated locus</w:t>
      </w:r>
      <w:r w:rsidR="00825573">
        <w:rPr>
          <w:lang w:val="en-CA"/>
        </w:rPr>
        <w:t>,</w:t>
      </w:r>
      <w:r>
        <w:rPr>
          <w:lang w:val="en-CA"/>
        </w:rPr>
        <w:t xml:space="preserve"> such that a prohibitive number of individuals would be required for a comprehensive </w:t>
      </w:r>
      <w:r w:rsidR="008D6812">
        <w:rPr>
          <w:lang w:val="en-CA"/>
        </w:rPr>
        <w:t>XGA</w:t>
      </w:r>
      <w:r>
        <w:rPr>
          <w:lang w:val="en-CA"/>
        </w:rPr>
        <w:t xml:space="preserve"> to have an acceptable statistical power. </w:t>
      </w:r>
    </w:p>
    <w:p w14:paraId="3D73F60C" w14:textId="77777777" w:rsidR="008C7F53" w:rsidRDefault="008C7F53" w:rsidP="00DB0ED8">
      <w:pPr>
        <w:jc w:val="both"/>
        <w:rPr>
          <w:lang w:val="en-CA"/>
        </w:rPr>
      </w:pPr>
    </w:p>
    <w:p w14:paraId="641D5059" w14:textId="3912802E" w:rsidR="00DB0ED8" w:rsidRPr="00A50821" w:rsidRDefault="00DB0ED8" w:rsidP="00DB0ED8">
      <w:pPr>
        <w:jc w:val="both"/>
        <w:rPr>
          <w:bCs/>
          <w:iCs/>
          <w:color w:val="000000" w:themeColor="text1"/>
        </w:rPr>
      </w:pPr>
      <w:r>
        <w:rPr>
          <w:lang w:val="en-CA"/>
        </w:rPr>
        <w:t xml:space="preserve">To extend cross-based approaches beyond natural variation in outbred parents, we designed a population engineering strategy.  In this strategy, targeted variation is engineered into individual parental strains which are </w:t>
      </w:r>
      <w:r w:rsidR="00825573">
        <w:rPr>
          <w:lang w:val="en-CA"/>
        </w:rPr>
        <w:t xml:space="preserve">then </w:t>
      </w:r>
      <w:r>
        <w:rPr>
          <w:lang w:val="en-CA"/>
        </w:rPr>
        <w:t>crossed to yield an ‘engineered population’</w:t>
      </w:r>
      <w:r w:rsidR="00825573">
        <w:rPr>
          <w:lang w:val="en-CA"/>
        </w:rPr>
        <w:t>,</w:t>
      </w:r>
      <w:r>
        <w:rPr>
          <w:lang w:val="en-CA"/>
        </w:rPr>
        <w:t xml:space="preserve"> </w:t>
      </w:r>
      <w:r w:rsidR="00825573">
        <w:rPr>
          <w:lang w:val="en-CA"/>
        </w:rPr>
        <w:t xml:space="preserve">which limits </w:t>
      </w:r>
      <w:r>
        <w:rPr>
          <w:lang w:val="en-CA"/>
        </w:rPr>
        <w:t xml:space="preserve">random segregation </w:t>
      </w:r>
      <w:r w:rsidR="00825573">
        <w:rPr>
          <w:lang w:val="en-CA"/>
        </w:rPr>
        <w:t xml:space="preserve">to the set of </w:t>
      </w:r>
      <w:r>
        <w:rPr>
          <w:lang w:val="en-CA"/>
        </w:rPr>
        <w:t>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5346BA5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r w:rsidRPr="00300B33">
        <w:rPr>
          <w:i/>
        </w:rPr>
        <w:t>en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r w:rsidRPr="00233F15">
        <w:rPr>
          <w:bCs/>
          <w:iCs/>
          <w:color w:val="000000" w:themeColor="text1"/>
        </w:rPr>
        <w:t>MAT</w:t>
      </w:r>
      <w:r w:rsidRPr="00BB5875">
        <w:rPr>
          <w:b/>
          <w:bCs/>
          <w:iCs/>
          <w:color w:val="000000" w:themeColor="text1"/>
        </w:rPr>
        <w:t>a</w:t>
      </w:r>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r>
        <w:rPr>
          <w:bCs/>
          <w:iCs/>
          <w:color w:val="000000" w:themeColor="text1"/>
          <w:lang w:val="en-CA"/>
        </w:rPr>
        <w:t xml:space="preserve">segregants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4BA33EA8" w:rsidR="008278B1" w:rsidRDefault="00DB0ED8" w:rsidP="00025615">
      <w:pPr>
        <w:jc w:val="both"/>
        <w:rPr>
          <w:bCs/>
          <w:iCs/>
          <w:color w:val="000000" w:themeColor="text1"/>
          <w:lang w:val="en-CA"/>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segregant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lastRenderedPageBreak/>
        <w:t xml:space="preserve">index 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segregant at each plate location (Methods; Figure 1).</w:t>
      </w:r>
    </w:p>
    <w:p w14:paraId="5B5B08AA" w14:textId="77777777" w:rsidR="008278B1" w:rsidRDefault="008278B1" w:rsidP="00025615">
      <w:pPr>
        <w:jc w:val="both"/>
        <w:rPr>
          <w:bCs/>
          <w:iCs/>
          <w:color w:val="000000" w:themeColor="text1"/>
          <w:lang w:val="en-CA"/>
        </w:rPr>
      </w:pPr>
    </w:p>
    <w:p w14:paraId="324DECFF" w14:textId="089F6A65" w:rsidR="00025615" w:rsidRDefault="00025615" w:rsidP="00025615">
      <w:pPr>
        <w:jc w:val="both"/>
      </w:pPr>
      <w:r>
        <w:rPr>
          <w:lang w:val="en-CA"/>
        </w:rPr>
        <w:t xml:space="preserve">Using data from </w:t>
      </w:r>
      <w:r w:rsidR="00640314">
        <w:rPr>
          <w:lang w:val="en-CA"/>
        </w:rPr>
        <w:t>‘gold standard’</w:t>
      </w:r>
      <w:r w:rsidR="00C4371C">
        <w:rPr>
          <w:lang w:val="en-CA"/>
        </w:rPr>
        <w:t xml:space="preserve"> calib</w:t>
      </w:r>
      <w:r w:rsidR="00B46364">
        <w:rPr>
          <w:lang w:val="en-CA"/>
        </w:rPr>
        <w:t>ration</w:t>
      </w:r>
      <w:r w:rsidRPr="00233F15">
        <w:rPr>
          <w:lang w:val="en-CA"/>
        </w:rPr>
        <w:t xml:space="preserve"> strains, we</w:t>
      </w:r>
      <w:r>
        <w:rPr>
          <w:lang w:val="en-CA"/>
        </w:rPr>
        <w:t xml:space="preserve"> estimated</w:t>
      </w:r>
      <w:r w:rsidRPr="00233F15">
        <w:t xml:space="preserve"> an overall </w:t>
      </w:r>
      <w:r>
        <w:t xml:space="preserve">per-locus genotyping </w:t>
      </w:r>
      <w:r w:rsidRPr="003D619B">
        <w:t xml:space="preserve">accuracy of 93.2% (Figure S2A, Methods).  </w:t>
      </w:r>
      <w:r w:rsidR="00A01819" w:rsidRPr="003D619B">
        <w:t xml:space="preserve">An independent method relying on the distribution of knockouts in the pool estimated a similar overall per-locus accuracy of 93.8% (Figure S2B, Methods).  </w:t>
      </w:r>
      <w:r w:rsidRPr="003D619B">
        <w:t xml:space="preserve">Based on correlation analysis of the genotyping data, all genes were either unlinked or weakly linked </w:t>
      </w:r>
      <w:r w:rsidRPr="003D619B">
        <w:rPr>
          <w:color w:val="000000"/>
        </w:rPr>
        <w:t>except for</w:t>
      </w:r>
      <w:r w:rsidRPr="003D619B">
        <w:t xml:space="preserve"> </w:t>
      </w:r>
      <w:r w:rsidRPr="003D619B">
        <w:rPr>
          <w:i/>
        </w:rPr>
        <w:t>BPT1</w:t>
      </w:r>
      <w:r w:rsidRPr="003D619B">
        <w:t xml:space="preserve"> and </w:t>
      </w:r>
      <w:r w:rsidRPr="003D619B">
        <w:rPr>
          <w:i/>
        </w:rPr>
        <w:t>YBT1</w:t>
      </w:r>
      <w:r w:rsidRPr="003D619B">
        <w:t xml:space="preserve"> (Figure S2C; r = 0.49), which are separated by 70.1kb on chromosome XII.  </w:t>
      </w:r>
      <w:r>
        <w:t>Considering only those strains with both high-quality genotyping data and at least one unique tracking barcode</w:t>
      </w:r>
      <w:r>
        <w:rPr>
          <w:lang w:val="en-CA"/>
        </w:rPr>
        <w:t xml:space="preserve">, </w:t>
      </w:r>
      <w:r w:rsidR="003D619B">
        <w:rPr>
          <w:lang w:val="en-CA"/>
        </w:rPr>
        <w:t xml:space="preserve">our engineered strain population included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r w:rsidRPr="00233F15">
        <w:t>MAT</w:t>
      </w:r>
      <w:r w:rsidRPr="00233F15">
        <w:rPr>
          <w:b/>
        </w:rPr>
        <w:t>a</w:t>
      </w:r>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558D532" w14:textId="77777777" w:rsidR="00B55490" w:rsidRPr="00982721" w:rsidRDefault="00B55490" w:rsidP="00DB0ED8">
      <w:pPr>
        <w:jc w:val="both"/>
        <w:rPr>
          <w:bCs/>
          <w:iCs/>
          <w:color w:val="000000" w:themeColor="text1"/>
          <w:lang w:val="en-CA"/>
        </w:rPr>
      </w:pPr>
    </w:p>
    <w:p w14:paraId="153834FE" w14:textId="2E0BA8B7" w:rsidR="00964AF7" w:rsidRDefault="00025615" w:rsidP="00D9226C">
      <w:pPr>
        <w:jc w:val="both"/>
        <w:outlineLvl w:val="0"/>
        <w:rPr>
          <w:ins w:id="15" w:author="Albi Celaj"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16"/>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MAT</w:t>
      </w:r>
      <w:r w:rsidR="001304C8" w:rsidRPr="00137983">
        <w:rPr>
          <w:b/>
          <w:color w:val="000000"/>
        </w:rPr>
        <w:t>a</w:t>
      </w:r>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16"/>
      <w:r w:rsidR="001F0493">
        <w:rPr>
          <w:rStyle w:val="CommentReference"/>
          <w:rFonts w:asciiTheme="minorHAnsi" w:hAnsiTheme="minorHAnsi" w:cstheme="minorBidi"/>
        </w:rPr>
        <w:commentReference w:id="16"/>
      </w:r>
      <w:ins w:id="17" w:author="Albi Celaj"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18" w:author="Albi Celaj" w:date="2019-01-30T18:23:00Z"/>
          <w:color w:val="000000"/>
        </w:rPr>
      </w:pPr>
    </w:p>
    <w:p w14:paraId="3E62D42F" w14:textId="77777777" w:rsidR="006A4E7C" w:rsidRDefault="006A4E7C" w:rsidP="00982721">
      <w:pPr>
        <w:jc w:val="both"/>
        <w:outlineLvl w:val="0"/>
        <w:rPr>
          <w:ins w:id="19" w:author="Albi Celaj"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6FF072E0" w14:textId="7A25CB4D" w:rsidR="00031519" w:rsidRPr="009563EA" w:rsidRDefault="00C0459F" w:rsidP="009563EA">
      <w:pPr>
        <w:widowControl w:val="0"/>
        <w:autoSpaceDE w:val="0"/>
        <w:autoSpaceDN w:val="0"/>
        <w:adjustRightInd w:val="0"/>
        <w:jc w:val="both"/>
        <w:rPr>
          <w:color w:val="000000"/>
          <w:lang w:val="en-CA"/>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r w:rsidR="001F0493">
        <w:rPr>
          <w:color w:val="000000"/>
        </w:rPr>
        <w:t xml:space="preserve">Knockouts that significantly changed the estimated resistance to a drug </w:t>
      </w:r>
      <w:r w:rsidR="001F0493" w:rsidRPr="00FB55DF">
        <w:rPr>
          <w:color w:val="000000"/>
        </w:rPr>
        <w:t xml:space="preserve">by </w:t>
      </w:r>
      <w:r>
        <w:rPr>
          <w:color w:val="000000"/>
        </w:rPr>
        <w:t xml:space="preserve">at least </w:t>
      </w:r>
      <w:r w:rsidR="001F0493">
        <w:rPr>
          <w:color w:val="000000"/>
        </w:rPr>
        <w:t xml:space="preserve">+/- </w:t>
      </w:r>
      <w:r w:rsidR="001F0493" w:rsidRPr="00FB55DF">
        <w:rPr>
          <w:color w:val="000000"/>
        </w:rPr>
        <w:t>10%</w:t>
      </w:r>
      <w:r w:rsidR="001F0493">
        <w:rPr>
          <w:color w:val="000000"/>
        </w:rPr>
        <w:t xml:space="preserve"> were considered strong</w:t>
      </w:r>
      <w:r w:rsidR="00957B44">
        <w:rPr>
          <w:color w:val="000000"/>
        </w:rPr>
        <w:t>, and other significant associations were defined to be weak.</w:t>
      </w:r>
      <w:r w:rsidR="001F0493" w:rsidRPr="00FB55DF">
        <w:rPr>
          <w:color w:val="000000"/>
        </w:rPr>
        <w:t xml:space="preserve">  </w:t>
      </w:r>
      <w:r w:rsidR="00957B44">
        <w:rPr>
          <w:color w:val="000000"/>
        </w:rPr>
        <w:t>We found 62 resistance</w:t>
      </w:r>
      <w:r w:rsidR="002F580B">
        <w:rPr>
          <w:color w:val="000000"/>
        </w:rPr>
        <w:t xml:space="preserve">-knockout associations that were reproducible in both </w:t>
      </w:r>
      <w:r w:rsidR="00957B44" w:rsidRPr="00137983">
        <w:rPr>
          <w:color w:val="000000"/>
        </w:rPr>
        <w:t>MAT</w:t>
      </w:r>
      <w:r w:rsidR="00957B44" w:rsidRPr="00137983">
        <w:rPr>
          <w:b/>
          <w:color w:val="000000"/>
        </w:rPr>
        <w:t>a</w:t>
      </w:r>
      <w:r w:rsidR="00957B44">
        <w:rPr>
          <w:color w:val="000000"/>
        </w:rPr>
        <w:t xml:space="preserve"> and </w:t>
      </w:r>
      <w:r w:rsidR="00957B44" w:rsidRPr="00137983">
        <w:rPr>
          <w:color w:val="000000"/>
        </w:rPr>
        <w:t>MAT</w:t>
      </w:r>
      <w:r w:rsidR="00957B44" w:rsidRPr="003007A9">
        <w:rPr>
          <w:rFonts w:eastAsia="Calibri"/>
          <w:b/>
          <w:bCs/>
          <w:iCs/>
          <w:color w:val="000000" w:themeColor="text1"/>
          <w:lang w:val="el-GR"/>
        </w:rPr>
        <w:t>α</w:t>
      </w:r>
      <w:r w:rsidR="00957B44">
        <w:rPr>
          <w:color w:val="000000"/>
        </w:rPr>
        <w:t xml:space="preserve"> </w:t>
      </w:r>
      <w:r w:rsidR="002F580B">
        <w:rPr>
          <w:color w:val="000000"/>
        </w:rPr>
        <w:t xml:space="preserve">pools, </w:t>
      </w:r>
      <w:r w:rsidR="002F580B" w:rsidRPr="00FB55DF">
        <w:rPr>
          <w:color w:val="000000"/>
        </w:rPr>
        <w:t xml:space="preserve">19 </w:t>
      </w:r>
      <w:r w:rsidR="002F580B">
        <w:rPr>
          <w:color w:val="000000"/>
        </w:rPr>
        <w:t xml:space="preserve">of which </w:t>
      </w:r>
      <w:r w:rsidR="00957B44">
        <w:rPr>
          <w:color w:val="000000"/>
        </w:rPr>
        <w:t>were strong (Data S6).</w:t>
      </w:r>
      <w:r w:rsidR="00694276">
        <w:rPr>
          <w:color w:val="000000"/>
        </w:rPr>
        <w:t xml:space="preserve"> </w:t>
      </w:r>
      <w:r w:rsidR="00957B44">
        <w:rPr>
          <w:color w:val="000000"/>
        </w:rPr>
        <w:t xml:space="preserve">Among these were </w:t>
      </w:r>
      <w:r w:rsidR="00957B44" w:rsidRPr="00FB55DF">
        <w:rPr>
          <w:color w:val="000000"/>
        </w:rPr>
        <w:t xml:space="preserve">18 drug-knockout associations </w:t>
      </w:r>
      <w:r w:rsidR="00957B44">
        <w:rPr>
          <w:color w:val="000000"/>
        </w:rPr>
        <w:t xml:space="preserve">involving </w:t>
      </w:r>
      <w:r w:rsidR="00957B44" w:rsidRPr="00FB55DF">
        <w:rPr>
          <w:color w:val="000000"/>
        </w:rPr>
        <w:t xml:space="preserve">the vacuolar ABC transporters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 all of which were novel (</w:t>
      </w:r>
      <w:r w:rsidR="00957B44">
        <w:rPr>
          <w:color w:val="000000"/>
        </w:rPr>
        <w:t xml:space="preserve">Figure </w:t>
      </w:r>
      <w:r w:rsidR="00957B44" w:rsidRPr="00FB55DF">
        <w:rPr>
          <w:color w:val="000000"/>
        </w:rPr>
        <w:t>S</w:t>
      </w:r>
      <w:r w:rsidR="0076142C">
        <w:rPr>
          <w:color w:val="000000"/>
        </w:rPr>
        <w:t>3A</w:t>
      </w:r>
      <w:r w:rsidR="00957B44" w:rsidRPr="00FB55DF">
        <w:rPr>
          <w:color w:val="000000"/>
        </w:rPr>
        <w:t xml:space="preserve">, Data S6).  </w:t>
      </w:r>
      <w:r>
        <w:rPr>
          <w:color w:val="000000"/>
        </w:rPr>
        <w:t xml:space="preserve">We also identified </w:t>
      </w:r>
      <w:r w:rsidR="00957B44">
        <w:rPr>
          <w:color w:val="000000"/>
        </w:rPr>
        <w:t xml:space="preserve">associations between each knockout and </w:t>
      </w:r>
      <w:r w:rsidR="00175454">
        <w:rPr>
          <w:color w:val="000000"/>
        </w:rPr>
        <w:t>growth rate in the DMSO</w:t>
      </w:r>
      <w:r w:rsidR="00957B44">
        <w:rPr>
          <w:color w:val="000000"/>
        </w:rPr>
        <w:t xml:space="preserve"> </w:t>
      </w:r>
      <w:r>
        <w:rPr>
          <w:color w:val="000000"/>
        </w:rPr>
        <w:t xml:space="preserve">control </w:t>
      </w:r>
      <w:r w:rsidR="00957B44">
        <w:rPr>
          <w:color w:val="000000"/>
        </w:rPr>
        <w:t xml:space="preserve">condition, </w:t>
      </w:r>
      <w:r>
        <w:rPr>
          <w:color w:val="000000"/>
        </w:rPr>
        <w:t xml:space="preserve">finding </w:t>
      </w:r>
      <w:r w:rsidR="00957B44" w:rsidRPr="00951825">
        <w:rPr>
          <w:i/>
          <w:lang w:val="en-CA"/>
        </w:rPr>
        <w:t>yor1∆</w:t>
      </w:r>
      <w:r w:rsidR="00957B44" w:rsidRPr="00160B19">
        <w:rPr>
          <w:lang w:val="en-CA"/>
        </w:rPr>
        <w:t xml:space="preserve">,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to have </w:t>
      </w:r>
      <w:r>
        <w:rPr>
          <w:lang w:val="en-CA"/>
        </w:rPr>
        <w:t xml:space="preserve">DMSO growth impact </w:t>
      </w:r>
      <w:r w:rsidR="00881056">
        <w:rPr>
          <w:lang w:val="en-CA"/>
        </w:rPr>
        <w:t>in both pools</w:t>
      </w:r>
      <w:r w:rsidR="00957B44">
        <w:rPr>
          <w:lang w:val="en-CA"/>
        </w:rPr>
        <w:t xml:space="preserve"> </w:t>
      </w:r>
      <w:r w:rsidR="00957B44" w:rsidRPr="00137983">
        <w:rPr>
          <w:color w:val="000000"/>
        </w:rPr>
        <w:t>(Data</w:t>
      </w:r>
      <w:r w:rsidR="00957B44">
        <w:rPr>
          <w:color w:val="000000"/>
        </w:rPr>
        <w:t xml:space="preserve"> S6, Figure </w:t>
      </w:r>
      <w:r w:rsidR="00957B44" w:rsidRPr="00257D64">
        <w:rPr>
          <w:color w:val="000000"/>
        </w:rPr>
        <w:t>S3</w:t>
      </w:r>
      <w:r w:rsidR="0076142C">
        <w:rPr>
          <w:color w:val="000000"/>
        </w:rPr>
        <w:t>B</w:t>
      </w:r>
      <w:r w:rsidR="00957B44">
        <w:rPr>
          <w:color w:val="000000"/>
        </w:rPr>
        <w:t xml:space="preserve">).  However, the impacts of </w:t>
      </w:r>
      <w:r w:rsidR="00957B44" w:rsidRPr="00951825">
        <w:rPr>
          <w:i/>
          <w:lang w:val="en-CA"/>
        </w:rPr>
        <w:t>snq2∆</w:t>
      </w:r>
      <w:r w:rsidR="00957B44" w:rsidRPr="00160B19">
        <w:rPr>
          <w:lang w:val="en-CA"/>
        </w:rPr>
        <w:t xml:space="preserve">, </w:t>
      </w:r>
      <w:r w:rsidR="00957B44" w:rsidRPr="00951825">
        <w:rPr>
          <w:i/>
          <w:lang w:val="en-CA"/>
        </w:rPr>
        <w:t>ybt1∆</w:t>
      </w:r>
      <w:r w:rsidR="00957B44" w:rsidRPr="00160B19">
        <w:rPr>
          <w:lang w:val="en-CA"/>
        </w:rPr>
        <w:t xml:space="preserve">, </w:t>
      </w:r>
      <w:r w:rsidR="00957B44">
        <w:rPr>
          <w:lang w:val="en-CA"/>
        </w:rPr>
        <w:t xml:space="preserve">and </w:t>
      </w:r>
      <w:r w:rsidR="00957B44" w:rsidRPr="00951825">
        <w:rPr>
          <w:i/>
          <w:lang w:val="en-CA"/>
        </w:rPr>
        <w:t>bpt1∆</w:t>
      </w:r>
      <w:r w:rsidR="00957B44">
        <w:rPr>
          <w:lang w:val="en-CA"/>
        </w:rPr>
        <w:t xml:space="preserve"> on baseline growth w</w:t>
      </w:r>
      <w:r w:rsidR="00881056">
        <w:rPr>
          <w:lang w:val="en-CA"/>
        </w:rPr>
        <w:t>ere</w:t>
      </w:r>
      <w:r w:rsidR="00957B44">
        <w:rPr>
          <w:lang w:val="en-CA"/>
        </w:rPr>
        <w:t xml:space="preserve"> </w:t>
      </w:r>
      <w:r w:rsidR="00C4371C">
        <w:rPr>
          <w:lang w:val="en-CA"/>
        </w:rPr>
        <w:t>weak</w:t>
      </w:r>
      <w:r w:rsidR="00957B44">
        <w:rPr>
          <w:lang w:val="en-CA"/>
        </w:rPr>
        <w:t xml:space="preserve"> (&lt;2% decrease), while </w:t>
      </w:r>
      <w:r w:rsidR="00957B44" w:rsidRPr="00300B33">
        <w:rPr>
          <w:i/>
          <w:lang w:val="en-CA"/>
        </w:rPr>
        <w:t>yor1∆</w:t>
      </w:r>
      <w:r w:rsidR="00957B44">
        <w:rPr>
          <w:i/>
          <w:lang w:val="en-CA"/>
        </w:rPr>
        <w:t xml:space="preserve"> </w:t>
      </w:r>
      <w:r w:rsidR="00957B44">
        <w:rPr>
          <w:lang w:val="en-CA"/>
        </w:rPr>
        <w:t>had a strong</w:t>
      </w:r>
      <w:r w:rsidR="00C4371C">
        <w:rPr>
          <w:lang w:val="en-CA"/>
        </w:rPr>
        <w:t xml:space="preserve">, but </w:t>
      </w:r>
      <w:r w:rsidR="00957B44">
        <w:rPr>
          <w:lang w:val="en-CA"/>
        </w:rPr>
        <w:t xml:space="preserve">modest effect (7-15% decrease).  </w:t>
      </w:r>
      <w:r w:rsidR="00957B44" w:rsidRPr="00FB55DF">
        <w:rPr>
          <w:color w:val="000000"/>
        </w:rPr>
        <w:t xml:space="preserve">Because </w:t>
      </w:r>
      <w:r w:rsidR="00957B44">
        <w:rPr>
          <w:color w:val="000000"/>
        </w:rPr>
        <w:t>58 (</w:t>
      </w:r>
      <w:r w:rsidR="00957B44" w:rsidRPr="00FB55DF">
        <w:rPr>
          <w:color w:val="000000"/>
        </w:rPr>
        <w:t>87%</w:t>
      </w:r>
      <w:r w:rsidR="00957B44">
        <w:rPr>
          <w:color w:val="000000"/>
        </w:rPr>
        <w:t xml:space="preserve">) </w:t>
      </w:r>
      <w:r w:rsidR="00957B44" w:rsidRPr="00FB55DF">
        <w:rPr>
          <w:color w:val="000000"/>
        </w:rPr>
        <w:t xml:space="preserve">of </w:t>
      </w:r>
      <w:r w:rsidR="00957B44">
        <w:rPr>
          <w:color w:val="000000"/>
        </w:rPr>
        <w:t xml:space="preserve">these 62 </w:t>
      </w:r>
      <w:r w:rsidR="00957B44" w:rsidRPr="00FB55DF">
        <w:rPr>
          <w:color w:val="000000"/>
        </w:rPr>
        <w:t xml:space="preserve">single-gene </w:t>
      </w:r>
      <w:r w:rsidR="00957B44">
        <w:rPr>
          <w:color w:val="000000"/>
        </w:rPr>
        <w:t xml:space="preserve">resistance </w:t>
      </w:r>
      <w:r w:rsidR="00031519">
        <w:rPr>
          <w:color w:val="000000"/>
        </w:rPr>
        <w:t>assoc</w:t>
      </w:r>
      <w:r w:rsidR="008503FF">
        <w:rPr>
          <w:color w:val="000000"/>
        </w:rPr>
        <w:t>i</w:t>
      </w:r>
      <w:r w:rsidR="00957B44" w:rsidRPr="00FB55DF">
        <w:rPr>
          <w:color w:val="000000"/>
        </w:rPr>
        <w:t xml:space="preserve">ations </w:t>
      </w:r>
      <w:r w:rsidR="00957B44">
        <w:rPr>
          <w:color w:val="000000"/>
        </w:rPr>
        <w:t xml:space="preserve">and </w:t>
      </w:r>
      <w:r w:rsidR="00957B44" w:rsidRPr="00FB55DF">
        <w:rPr>
          <w:color w:val="000000"/>
        </w:rPr>
        <w:t xml:space="preserve">100% of </w:t>
      </w:r>
      <w:r w:rsidR="00957B44">
        <w:rPr>
          <w:color w:val="000000"/>
        </w:rPr>
        <w:t xml:space="preserve">the 19 </w:t>
      </w:r>
      <w:r w:rsidR="00957B44" w:rsidRPr="00FB55DF">
        <w:rPr>
          <w:color w:val="000000"/>
        </w:rPr>
        <w:t>strong associations</w:t>
      </w:r>
      <w:r w:rsidR="00957B44">
        <w:rPr>
          <w:color w:val="000000"/>
        </w:rPr>
        <w:t xml:space="preserve"> </w:t>
      </w:r>
      <w:r w:rsidR="00957B44" w:rsidRPr="00FB55DF">
        <w:rPr>
          <w:color w:val="000000"/>
        </w:rPr>
        <w:t>involved only five ABC transporters—</w:t>
      </w:r>
      <w:r w:rsidR="00957B44" w:rsidRPr="00FB55DF">
        <w:rPr>
          <w:i/>
          <w:color w:val="000000"/>
        </w:rPr>
        <w:t>snq2∆</w:t>
      </w:r>
      <w:r w:rsidR="00957B44" w:rsidRPr="00FB55DF">
        <w:rPr>
          <w:color w:val="000000"/>
        </w:rPr>
        <w:t>,</w:t>
      </w:r>
      <w:r w:rsidR="00957B44" w:rsidRPr="00FB55DF">
        <w:rPr>
          <w:i/>
          <w:color w:val="000000"/>
        </w:rPr>
        <w:t xml:space="preserve"> pdr5∆</w:t>
      </w:r>
      <w:r w:rsidR="00957B44" w:rsidRPr="00FB55DF">
        <w:rPr>
          <w:color w:val="000000"/>
        </w:rPr>
        <w:t xml:space="preserve">, </w:t>
      </w:r>
      <w:r w:rsidR="00957B44" w:rsidRPr="00FB55DF">
        <w:rPr>
          <w:i/>
          <w:color w:val="000000"/>
        </w:rPr>
        <w:t>yor1∆</w:t>
      </w:r>
      <w:r w:rsidR="00957B44" w:rsidRPr="00FB55DF">
        <w:rPr>
          <w:color w:val="000000"/>
        </w:rPr>
        <w:t xml:space="preserve">, </w:t>
      </w:r>
      <w:r w:rsidR="00957B44" w:rsidRPr="00FB55DF">
        <w:rPr>
          <w:i/>
          <w:color w:val="000000"/>
        </w:rPr>
        <w:t>ycf1∆</w:t>
      </w:r>
      <w:r w:rsidR="00957B44" w:rsidRPr="00FB55DF">
        <w:rPr>
          <w:color w:val="000000"/>
        </w:rPr>
        <w:t xml:space="preserve">, and </w:t>
      </w:r>
      <w:r w:rsidR="00957B44" w:rsidRPr="00FB55DF">
        <w:rPr>
          <w:i/>
          <w:color w:val="000000"/>
        </w:rPr>
        <w:t>ybt1∆</w:t>
      </w:r>
      <w:r w:rsidR="00957B44" w:rsidRPr="00FB55DF">
        <w:rPr>
          <w:color w:val="000000"/>
        </w:rPr>
        <w:t>—we</w:t>
      </w:r>
      <w:r w:rsidR="008278B1">
        <w:rPr>
          <w:color w:val="000000"/>
        </w:rPr>
        <w:t xml:space="preserve"> </w:t>
      </w:r>
      <w:r w:rsidR="00957B44" w:rsidRPr="00FB55DF">
        <w:rPr>
          <w:color w:val="000000"/>
        </w:rPr>
        <w:t xml:space="preserve">initially </w:t>
      </w:r>
      <w:r w:rsidR="00694276">
        <w:rPr>
          <w:color w:val="000000"/>
        </w:rPr>
        <w:t>restrict</w:t>
      </w:r>
      <w:r w:rsidR="008278B1">
        <w:rPr>
          <w:color w:val="000000"/>
        </w:rPr>
        <w:t>ed</w:t>
      </w:r>
      <w:r w:rsidR="00957B44" w:rsidRPr="00FB55DF">
        <w:rPr>
          <w:color w:val="000000"/>
        </w:rPr>
        <w:t xml:space="preserve"> our attention to these </w:t>
      </w:r>
      <w:r w:rsidR="00957B44">
        <w:rPr>
          <w:color w:val="000000"/>
        </w:rPr>
        <w:t xml:space="preserve">‘frequently-associated’ </w:t>
      </w:r>
      <w:r w:rsidR="00957B44" w:rsidRPr="00FB55DF">
        <w:rPr>
          <w:color w:val="000000"/>
        </w:rPr>
        <w:t xml:space="preserve">transporters.  </w:t>
      </w:r>
      <w:r>
        <w:rPr>
          <w:color w:val="000000"/>
        </w:rPr>
        <w:t xml:space="preserve">For </w:t>
      </w:r>
      <w:r w:rsidR="00D025D1">
        <w:rPr>
          <w:color w:val="000000"/>
        </w:rPr>
        <w:t>these five frequently-associated</w:t>
      </w:r>
      <w:r w:rsidR="00031519" w:rsidRPr="00FB55DF">
        <w:rPr>
          <w:color w:val="000000"/>
        </w:rPr>
        <w:t xml:space="preserve"> transporters, we </w:t>
      </w:r>
      <w:r w:rsidR="003162BC">
        <w:rPr>
          <w:color w:val="000000"/>
        </w:rPr>
        <w:t>detect</w:t>
      </w:r>
      <w:r w:rsidR="0085049A">
        <w:rPr>
          <w:color w:val="000000"/>
        </w:rPr>
        <w:t>ed</w:t>
      </w:r>
      <w:r w:rsidR="00031519" w:rsidRPr="00137983">
        <w:rPr>
          <w:color w:val="000000"/>
        </w:rPr>
        <w:t xml:space="preserve"> </w:t>
      </w:r>
      <w:r w:rsidR="00031519">
        <w:rPr>
          <w:color w:val="000000"/>
        </w:rPr>
        <w:t>89%</w:t>
      </w:r>
      <w:r w:rsidR="00031519" w:rsidRPr="00137983">
        <w:rPr>
          <w:color w:val="000000"/>
        </w:rPr>
        <w:t xml:space="preserve"> of</w:t>
      </w:r>
      <w:r w:rsidR="00031519">
        <w:rPr>
          <w:color w:val="000000"/>
        </w:rPr>
        <w:t xml:space="preserve"> 18 </w:t>
      </w:r>
      <w:r w:rsidR="00031519" w:rsidRPr="00137983">
        <w:rPr>
          <w:color w:val="000000"/>
        </w:rPr>
        <w:t xml:space="preserve">previous associations </w:t>
      </w:r>
      <w:r w:rsidR="008503FF">
        <w:rPr>
          <w:color w:val="000000"/>
        </w:rPr>
        <w:t>between drug resistance</w:t>
      </w:r>
      <w:r w:rsidR="00031519">
        <w:rPr>
          <w:color w:val="000000"/>
        </w:rPr>
        <w:t xml:space="preserve"> and individual knockouts, </w:t>
      </w:r>
      <w:r w:rsidR="00031519" w:rsidRPr="00137983">
        <w:rPr>
          <w:color w:val="000000"/>
        </w:rPr>
        <w:t xml:space="preserve">while revealing </w:t>
      </w:r>
      <w:r w:rsidR="00031519">
        <w:rPr>
          <w:color w:val="000000"/>
        </w:rPr>
        <w:t>40</w:t>
      </w:r>
      <w:r w:rsidR="00031519" w:rsidRPr="00137983">
        <w:rPr>
          <w:color w:val="000000"/>
        </w:rPr>
        <w:t xml:space="preserve"> new associations</w:t>
      </w:r>
      <w:r w:rsidR="00031519">
        <w:rPr>
          <w:color w:val="000000"/>
        </w:rPr>
        <w:t xml:space="preserve"> (33 weak and 7 strong; Figure </w:t>
      </w:r>
      <w:r w:rsidR="00031519" w:rsidRPr="00FB55DF">
        <w:rPr>
          <w:color w:val="000000"/>
        </w:rPr>
        <w:t>S</w:t>
      </w:r>
      <w:r w:rsidR="001257E9">
        <w:rPr>
          <w:color w:val="000000"/>
        </w:rPr>
        <w:t>3A</w:t>
      </w:r>
      <w:r w:rsidR="00031519" w:rsidRPr="00FB55DF">
        <w:rPr>
          <w:color w:val="000000"/>
        </w:rPr>
        <w:t xml:space="preserve">; </w:t>
      </w:r>
      <w:commentRangeStart w:id="20"/>
      <w:r w:rsidR="00031519" w:rsidRPr="00FB55DF">
        <w:rPr>
          <w:color w:val="000000"/>
        </w:rPr>
        <w:t>Data S7</w:t>
      </w:r>
      <w:commentRangeEnd w:id="20"/>
      <w:r w:rsidR="00031519">
        <w:rPr>
          <w:color w:val="000000"/>
        </w:rPr>
        <w:t>)</w:t>
      </w:r>
      <w:r w:rsidR="00031519">
        <w:rPr>
          <w:rStyle w:val="CommentReference"/>
          <w:rFonts w:asciiTheme="minorHAnsi" w:hAnsiTheme="minorHAnsi" w:cstheme="minorBidi"/>
        </w:rPr>
        <w:commentReference w:id="20"/>
      </w:r>
      <w:r w:rsidR="00031519" w:rsidRPr="00FB55DF">
        <w:rPr>
          <w:color w:val="000000"/>
        </w:rPr>
        <w:t xml:space="preserve">.  </w:t>
      </w:r>
    </w:p>
    <w:p w14:paraId="43D5E3B3" w14:textId="521DFEE9" w:rsidR="00B21BC2" w:rsidRDefault="00C0459F" w:rsidP="00B21BC2">
      <w:pPr>
        <w:widowControl w:val="0"/>
        <w:autoSpaceDE w:val="0"/>
        <w:autoSpaceDN w:val="0"/>
        <w:adjustRightInd w:val="0"/>
        <w:spacing w:before="240"/>
        <w:jc w:val="both"/>
        <w:rPr>
          <w:color w:val="000000"/>
        </w:rPr>
      </w:pPr>
      <w:r>
        <w:rPr>
          <w:color w:val="000000"/>
        </w:rPr>
        <w:t xml:space="preserve">Considering only these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 xml:space="preserve">set </w:t>
      </w:r>
      <w:r w:rsidR="000D3309">
        <w:rPr>
          <w:color w:val="000000"/>
        </w:rPr>
        <w:lastRenderedPageBreak/>
        <w:t>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profiles showed striking correspondence when calculated separately for MAT</w:t>
      </w:r>
      <w:r w:rsidR="00B21BC2">
        <w:rPr>
          <w:b/>
          <w:color w:val="000000"/>
        </w:rPr>
        <w:t>a</w:t>
      </w:r>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camptothecin and ketoconazole had a very high profile correlation of r </w:t>
      </w:r>
      <w:r w:rsidR="00B21BC2" w:rsidRPr="008009D6">
        <w:rPr>
          <w:color w:val="000000"/>
        </w:rPr>
        <w:t>≥</w:t>
      </w:r>
      <w:r w:rsidR="00B21BC2">
        <w:rPr>
          <w:color w:val="000000"/>
        </w:rPr>
        <w:t xml:space="preserve"> 0.99 (Figure 2A). Indeed,</w:t>
      </w:r>
      <w:r w:rsidR="00025615">
        <w:rPr>
          <w:color w:val="000000"/>
        </w:rPr>
        <w:t xml:space="preserve"> </w:t>
      </w:r>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p>
    <w:p w14:paraId="257DB58C" w14:textId="12E629E6" w:rsidR="00025615" w:rsidRPr="00632235" w:rsidRDefault="008278B1" w:rsidP="00623E34">
      <w:pPr>
        <w:widowControl w:val="0"/>
        <w:autoSpaceDE w:val="0"/>
        <w:autoSpaceDN w:val="0"/>
        <w:adjustRightInd w:val="0"/>
        <w:spacing w:before="240"/>
        <w:jc w:val="both"/>
        <w:rPr>
          <w:color w:val="000000"/>
        </w:rPr>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r w:rsidR="00025615">
        <w:rPr>
          <w:color w:val="000000"/>
        </w:rPr>
        <w:t xml:space="preserve"> </w:t>
      </w:r>
      <w:r w:rsidR="000F41EA">
        <w:rPr>
          <w:color w:val="000000"/>
        </w:rPr>
        <w:t xml:space="preserve"> </w:t>
      </w:r>
      <w:r w:rsidR="00524E8E">
        <w:rPr>
          <w:color w:val="000000"/>
        </w:rPr>
        <w:t>As 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r w:rsidR="00524E8E">
        <w:rPr>
          <w:color w:val="000000"/>
        </w:rPr>
        <w:t>MAT</w:t>
      </w:r>
      <w:r w:rsidR="00524E8E">
        <w:rPr>
          <w:b/>
          <w:color w:val="000000"/>
        </w:rPr>
        <w:t>a</w:t>
      </w:r>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 while showing large differences only for colchicine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67582DBC" w14:textId="22E221DE" w:rsidR="00DB0ED8" w:rsidRPr="00D66545" w:rsidRDefault="00871C99" w:rsidP="00DB0ED8">
      <w:pPr>
        <w:widowControl w:val="0"/>
        <w:autoSpaceDE w:val="0"/>
        <w:autoSpaceDN w:val="0"/>
        <w:adjustRightInd w:val="0"/>
        <w:jc w:val="both"/>
        <w:rPr>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(Figure 2D</w:t>
      </w:r>
      <w:r w:rsidR="00D85E82">
        <w:rPr>
          <w:color w:val="000000"/>
        </w:rPr>
        <w:t xml:space="preserve"> and S</w:t>
      </w:r>
      <w:r w:rsidR="00202E46">
        <w:rPr>
          <w:color w:val="000000"/>
        </w:rPr>
        <w:t>6</w:t>
      </w:r>
      <w:r w:rsidR="00D85E82">
        <w:rPr>
          <w:color w:val="000000"/>
        </w:rPr>
        <w:t>)</w:t>
      </w:r>
      <w:r w:rsidR="00741D46">
        <w:rPr>
          <w:color w:val="000000"/>
        </w:rPr>
        <w:t xml:space="preserve">.  </w:t>
      </w:r>
      <w:r w:rsidR="00160012">
        <w:rPr>
          <w:color w:val="000000"/>
        </w:rPr>
        <w:t xml:space="preserve">First, we </w:t>
      </w:r>
      <w:r w:rsidR="003346EA">
        <w:rPr>
          <w:color w:val="000000"/>
        </w:rPr>
        <w:t>tested</w:t>
      </w:r>
      <w:r w:rsidR="00160012">
        <w:rPr>
          <w:color w:val="000000"/>
        </w:rPr>
        <w:t xml:space="preserve"> the extent to which </w:t>
      </w:r>
      <w:r w:rsidR="003346EA">
        <w:rPr>
          <w:color w:val="000000"/>
        </w:rPr>
        <w:t xml:space="preserve">these </w:t>
      </w:r>
      <w:r w:rsidR="00160012">
        <w:rPr>
          <w:color w:val="000000"/>
        </w:rPr>
        <w:t xml:space="preserve">landscapes could capture </w:t>
      </w:r>
      <w:r w:rsidR="00B050DC">
        <w:rPr>
          <w:color w:val="000000"/>
        </w:rPr>
        <w:t xml:space="preserve">several </w:t>
      </w:r>
      <w:r w:rsidR="00160012">
        <w:rPr>
          <w:color w:val="000000"/>
        </w:rPr>
        <w:t>previously-reported relationships between ABC tra</w:t>
      </w:r>
      <w:r w:rsidR="00956CAB">
        <w:rPr>
          <w:color w:val="000000"/>
        </w:rPr>
        <w:t>nsporter knockouts</w:t>
      </w:r>
      <w:r w:rsidR="00160012">
        <w:rPr>
          <w:color w:val="000000"/>
        </w:rPr>
        <w:t xml:space="preserve"> and resistance to benomyl.</w:t>
      </w:r>
      <w:r w:rsidR="00DB0ED8">
        <w:rPr>
          <w:color w:val="000000"/>
        </w:rPr>
        <w:t xml:space="preserve"> </w:t>
      </w:r>
      <w:r w:rsidR="00B050DC">
        <w:rPr>
          <w:color w:val="000000"/>
        </w:rPr>
        <w:t xml:space="preserve"> </w:t>
      </w:r>
      <w:r w:rsidR="00E713CD">
        <w:rPr>
          <w:color w:val="000000"/>
        </w:rPr>
        <w:t>We</w:t>
      </w:r>
      <w:r w:rsidR="00DB0ED8">
        <w:rPr>
          <w:color w:val="000000"/>
        </w:rPr>
        <w:t xml:space="preserve"> clearly captured the sensitivity of </w:t>
      </w:r>
      <w:r w:rsidR="00DB0ED8" w:rsidRPr="00795AAD">
        <w:rPr>
          <w:i/>
          <w:color w:val="000000"/>
        </w:rPr>
        <w:t>snq2</w:t>
      </w:r>
      <w:r w:rsidR="00DB0ED8">
        <w:rPr>
          <w:color w:val="000000"/>
        </w:rPr>
        <w:t xml:space="preserve">∆ deletions to benomyl (Figure </w:t>
      </w:r>
      <w:r w:rsidR="00F20F8A">
        <w:rPr>
          <w:color w:val="000000"/>
        </w:rPr>
        <w:t>2D</w:t>
      </w:r>
      <w:r w:rsidR="00DB0ED8">
        <w:rPr>
          <w:color w:val="000000"/>
        </w:rPr>
        <w:t xml:space="preserve"> </w:t>
      </w:r>
      <w:r w:rsidR="00F20F8A">
        <w:rPr>
          <w:color w:val="000000"/>
        </w:rPr>
        <w:t xml:space="preserve">top </w:t>
      </w:r>
      <w:r w:rsidR="00DB0ED8">
        <w:rPr>
          <w:color w:val="000000"/>
        </w:rPr>
        <w:t xml:space="preserve">panel; 20% decreased resistance, </w:t>
      </w:r>
      <w:r w:rsidR="00DB0ED8" w:rsidRPr="00AC7F48">
        <w:rPr>
          <w:i/>
          <w:color w:val="000000"/>
        </w:rPr>
        <w:t>p</w:t>
      </w:r>
      <w:r w:rsidR="00DB0ED8">
        <w:rPr>
          <w:color w:val="000000"/>
        </w:rPr>
        <w:t xml:space="preserve"> = 5.8e-80; Wilcoxon rank sum test</w:t>
      </w:r>
      <w:r w:rsidR="00DB0ED8" w:rsidRPr="00E56441">
        <w:rPr>
          <w:color w:val="000000"/>
        </w:rPr>
        <w:t>)</w:t>
      </w:r>
      <w:r w:rsidR="00DB0ED8">
        <w:rPr>
          <w:color w:val="000000"/>
        </w:rPr>
        <w:t xml:space="preserve">, which </w:t>
      </w:r>
      <w:r w:rsidR="00DB0ED8" w:rsidRPr="00D66545">
        <w:rPr>
          <w:color w:val="000000"/>
        </w:rPr>
        <w:t xml:space="preserve">was expected given that </w:t>
      </w:r>
      <w:r w:rsidR="00DB0ED8" w:rsidRPr="008E592C">
        <w:rPr>
          <w:color w:val="000000"/>
        </w:rPr>
        <w:t>Snq2</w:t>
      </w:r>
      <w:r w:rsidR="00DB0ED8" w:rsidRPr="00D66545">
        <w:rPr>
          <w:i/>
          <w:color w:val="000000"/>
        </w:rPr>
        <w:t xml:space="preserve"> </w:t>
      </w:r>
      <w:r w:rsidR="00DB0ED8" w:rsidRPr="00D66545">
        <w:rPr>
          <w:color w:val="000000"/>
        </w:rPr>
        <w:t xml:space="preserve">is known to be </w:t>
      </w:r>
      <w:r w:rsidR="00A460CC">
        <w:rPr>
          <w:color w:val="000000"/>
        </w:rPr>
        <w:t xml:space="preserve">its </w:t>
      </w:r>
      <w:r w:rsidR="00DB0ED8" w:rsidRPr="00D66545">
        <w:rPr>
          <w:color w:val="000000"/>
        </w:rPr>
        <w:t>primary efflux pump</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00DB0ED8" w:rsidRPr="00D66545">
        <w:rPr>
          <w:color w:val="000000"/>
        </w:rPr>
        <w:fldChar w:fldCharType="separate"/>
      </w:r>
      <w:r w:rsidR="00DB0ED8" w:rsidRPr="00333A0B">
        <w:rPr>
          <w:noProof/>
          <w:color w:val="000000"/>
        </w:rPr>
        <w:t>(Kolaczkowski et al., 1998)</w:t>
      </w:r>
      <w:r w:rsidR="00DB0ED8" w:rsidRPr="00D66545">
        <w:rPr>
          <w:color w:val="000000"/>
        </w:rPr>
        <w:fldChar w:fldCharType="end"/>
      </w:r>
      <w:r w:rsidR="00DB0ED8" w:rsidRPr="00D66545">
        <w:rPr>
          <w:color w:val="000000"/>
        </w:rPr>
        <w:t xml:space="preserve">. We also observed several </w:t>
      </w:r>
      <w:r w:rsidR="00C0459F">
        <w:rPr>
          <w:color w:val="000000"/>
        </w:rPr>
        <w:t xml:space="preserve">other known </w:t>
      </w:r>
      <w:r w:rsidR="00DB0ED8" w:rsidRPr="00D66545">
        <w:rPr>
          <w:color w:val="000000"/>
        </w:rPr>
        <w:t xml:space="preserve">phenomena, including increased benomyl resistance in </w:t>
      </w:r>
      <w:r w:rsidR="00DB0ED8" w:rsidRPr="00D66545">
        <w:rPr>
          <w:i/>
          <w:color w:val="000000"/>
        </w:rPr>
        <w:t xml:space="preserve">pdr5∆ </w:t>
      </w:r>
      <w:r w:rsidR="00DB0ED8" w:rsidRPr="00D66545">
        <w:rPr>
          <w:color w:val="000000"/>
        </w:rPr>
        <w:t>knockouts (</w:t>
      </w:r>
      <w:r w:rsidR="00DB0ED8">
        <w:rPr>
          <w:color w:val="000000"/>
        </w:rPr>
        <w:t>13% increased resistance</w:t>
      </w:r>
      <w:r w:rsidR="00DB0ED8" w:rsidRPr="00D66545">
        <w:rPr>
          <w:color w:val="000000"/>
        </w:rPr>
        <w:t>; p</w:t>
      </w:r>
      <w:r w:rsidR="00DB0ED8">
        <w:rPr>
          <w:color w:val="000000"/>
        </w:rPr>
        <w:t xml:space="preserve"> = 1.5e-96</w:t>
      </w:r>
      <w:r w:rsidR="00DB0ED8" w:rsidRPr="00D66545">
        <w:rPr>
          <w:color w:val="000000"/>
        </w:rPr>
        <w:t xml:space="preserve">) </w:t>
      </w:r>
      <w:r w:rsidR="00DB0ED8">
        <w:rPr>
          <w:color w:val="000000"/>
        </w:rPr>
        <w:t xml:space="preserve">and a </w:t>
      </w:r>
      <w:r w:rsidR="00DB0ED8" w:rsidRPr="00D66545">
        <w:rPr>
          <w:color w:val="000000"/>
        </w:rPr>
        <w:t xml:space="preserve">further increased benomyl resistance of the </w:t>
      </w:r>
      <w:r w:rsidR="00DB0ED8" w:rsidRPr="00D66545">
        <w:rPr>
          <w:i/>
          <w:color w:val="000000"/>
        </w:rPr>
        <w:t>pdr5∆</w:t>
      </w:r>
      <w:r w:rsidR="00DB0ED8">
        <w:rPr>
          <w:i/>
          <w:color w:val="000000"/>
        </w:rPr>
        <w:t xml:space="preserve"> </w:t>
      </w:r>
      <w:r w:rsidR="00DB0ED8" w:rsidRPr="00D66545">
        <w:rPr>
          <w:i/>
          <w:color w:val="000000"/>
        </w:rPr>
        <w:t>yor1∆</w:t>
      </w:r>
      <w:r w:rsidR="00DB0ED8" w:rsidRPr="00D66545">
        <w:rPr>
          <w:color w:val="000000"/>
        </w:rPr>
        <w:t xml:space="preserve"> double-mutant </w:t>
      </w:r>
      <w:r w:rsidR="00DB0ED8">
        <w:rPr>
          <w:color w:val="000000"/>
        </w:rPr>
        <w:t>(21% increased resistance</w:t>
      </w:r>
      <w:r w:rsidR="00DB0ED8" w:rsidRPr="00D66545">
        <w:rPr>
          <w:color w:val="000000"/>
        </w:rPr>
        <w:t xml:space="preserve">; p </w:t>
      </w:r>
      <w:r w:rsidR="00DB0ED8">
        <w:rPr>
          <w:color w:val="000000"/>
        </w:rPr>
        <w:t>=</w:t>
      </w:r>
      <w:r w:rsidR="00DB0ED8" w:rsidRPr="00D66545">
        <w:rPr>
          <w:color w:val="000000"/>
        </w:rPr>
        <w:t xml:space="preserve"> </w:t>
      </w:r>
      <w:r w:rsidR="00DB0ED8">
        <w:rPr>
          <w:color w:val="000000"/>
        </w:rPr>
        <w:t>1.3e-72</w:t>
      </w:r>
      <w:r w:rsidR="00DB0ED8" w:rsidRPr="00D66545">
        <w:rPr>
          <w:color w:val="000000"/>
        </w:rPr>
        <w:t>)</w:t>
      </w:r>
      <w:r w:rsidR="00DB0ED8">
        <w:rPr>
          <w:color w:val="000000"/>
        </w:rPr>
        <w:t>.</w:t>
      </w:r>
      <w:r w:rsidR="00DB0ED8" w:rsidRPr="00D66545">
        <w:rPr>
          <w:color w:val="000000"/>
        </w:rPr>
        <w:t xml:space="preserve"> </w:t>
      </w:r>
      <w:r w:rsidR="00C0459F">
        <w:rPr>
          <w:color w:val="000000"/>
        </w:rPr>
        <w:t xml:space="preserve">Consistent </w:t>
      </w:r>
      <w:r w:rsidR="00DB0ED8">
        <w:rPr>
          <w:color w:val="000000"/>
        </w:rPr>
        <w:t xml:space="preserve">with </w:t>
      </w:r>
      <w:r w:rsidR="00DB0ED8" w:rsidRPr="00D66545">
        <w:rPr>
          <w:i/>
          <w:color w:val="000000"/>
        </w:rPr>
        <w:fldChar w:fldCharType="begin" w:fldLock="1"/>
      </w:r>
      <w:r w:rsidR="00D9226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DB0ED8" w:rsidRPr="00D66545">
        <w:rPr>
          <w:i/>
          <w:color w:val="000000"/>
        </w:rPr>
        <w:fldChar w:fldCharType="separate"/>
      </w:r>
      <w:r w:rsidR="007A4FB8" w:rsidRPr="007A4FB8">
        <w:rPr>
          <w:noProof/>
          <w:color w:val="000000"/>
        </w:rPr>
        <w:t>(Kolaczkowska et al., 2008; Snider et al., 2013)</w:t>
      </w:r>
      <w:r w:rsidR="00DB0ED8" w:rsidRPr="00D66545">
        <w:rPr>
          <w:i/>
          <w:color w:val="000000"/>
        </w:rPr>
        <w:fldChar w:fldCharType="end"/>
      </w:r>
      <w:r w:rsidR="00DB0ED8">
        <w:rPr>
          <w:i/>
          <w:color w:val="000000"/>
        </w:rPr>
        <w:t xml:space="preserve">, </w:t>
      </w:r>
      <w:r w:rsidR="00DB0ED8">
        <w:rPr>
          <w:color w:val="000000"/>
        </w:rPr>
        <w:t>t</w:t>
      </w:r>
      <w:r w:rsidR="00DB0ED8" w:rsidRPr="00D66545">
        <w:rPr>
          <w:color w:val="000000"/>
        </w:rPr>
        <w:t xml:space="preserve">hese increases </w:t>
      </w:r>
      <w:r w:rsidR="00DB0ED8">
        <w:rPr>
          <w:color w:val="000000"/>
        </w:rPr>
        <w:t xml:space="preserve">were </w:t>
      </w:r>
      <w:r w:rsidR="00C73FA6">
        <w:rPr>
          <w:color w:val="000000"/>
        </w:rPr>
        <w:t xml:space="preserve">more modest in an </w:t>
      </w:r>
      <w:r w:rsidR="00C73FA6" w:rsidRPr="004B7F4B">
        <w:rPr>
          <w:i/>
          <w:color w:val="000000"/>
        </w:rPr>
        <w:t>snq</w:t>
      </w:r>
      <w:r w:rsidR="00DB0ED8" w:rsidRPr="00C73FA6">
        <w:rPr>
          <w:i/>
          <w:color w:val="000000"/>
        </w:rPr>
        <w:t>2</w:t>
      </w:r>
      <w:r w:rsidR="00C73FA6" w:rsidRPr="00C73FA6">
        <w:rPr>
          <w:i/>
          <w:color w:val="000000"/>
        </w:rPr>
        <w:t>∆</w:t>
      </w:r>
      <w:r w:rsidR="00C73FA6">
        <w:rPr>
          <w:color w:val="000000"/>
        </w:rPr>
        <w:t xml:space="preserve"> background (</w:t>
      </w:r>
      <w:r w:rsidR="00DB0ED8">
        <w:rPr>
          <w:color w:val="000000"/>
        </w:rPr>
        <w:t xml:space="preserve">Figure </w:t>
      </w:r>
      <w:r w:rsidR="00F20F8A">
        <w:rPr>
          <w:color w:val="000000"/>
        </w:rPr>
        <w:t>2D</w:t>
      </w:r>
      <w:r w:rsidR="00DB0ED8" w:rsidRPr="00D66545">
        <w:rPr>
          <w:color w:val="000000"/>
        </w:rPr>
        <w:t xml:space="preserve"> </w:t>
      </w:r>
      <w:r w:rsidR="00F20F8A">
        <w:rPr>
          <w:color w:val="000000"/>
        </w:rPr>
        <w:t>top</w:t>
      </w:r>
      <w:r w:rsidR="00DB0ED8" w:rsidRPr="00D66545">
        <w:rPr>
          <w:color w:val="000000"/>
        </w:rPr>
        <w:t xml:space="preserve"> panel).  </w:t>
      </w:r>
      <w:r w:rsidR="00C73FA6">
        <w:rPr>
          <w:color w:val="000000"/>
        </w:rPr>
        <w:t>W</w:t>
      </w:r>
      <w:r w:rsidR="00DB0ED8">
        <w:rPr>
          <w:color w:val="000000"/>
        </w:rPr>
        <w:t xml:space="preserve">e </w:t>
      </w:r>
      <w:r w:rsidR="00DB0ED8" w:rsidRPr="00D66545">
        <w:rPr>
          <w:color w:val="000000"/>
        </w:rPr>
        <w:t xml:space="preserve">did not observe </w:t>
      </w:r>
      <w:r w:rsidR="00C73FA6" w:rsidRPr="00D66545">
        <w:rPr>
          <w:color w:val="000000"/>
        </w:rPr>
        <w:t>(p =</w:t>
      </w:r>
      <w:r w:rsidR="00C73FA6">
        <w:rPr>
          <w:color w:val="000000"/>
        </w:rPr>
        <w:t xml:space="preserve"> 0.09</w:t>
      </w:r>
      <w:r w:rsidR="00C73FA6" w:rsidRPr="00D66545">
        <w:rPr>
          <w:color w:val="000000"/>
        </w:rPr>
        <w:t>)</w:t>
      </w:r>
      <w:r w:rsidR="00C73FA6">
        <w:rPr>
          <w:color w:val="000000"/>
        </w:rPr>
        <w:t xml:space="preserve"> a reportedly weak phenomenon in which </w:t>
      </w:r>
      <w:r w:rsidR="00DB0ED8" w:rsidRPr="00D66545">
        <w:rPr>
          <w:i/>
          <w:color w:val="000000"/>
        </w:rPr>
        <w:t>yor1∆</w:t>
      </w:r>
      <w:r w:rsidR="00DB0ED8" w:rsidRPr="00D66545">
        <w:rPr>
          <w:color w:val="000000"/>
        </w:rPr>
        <w:t xml:space="preserve"> confer</w:t>
      </w:r>
      <w:r w:rsidR="00C73FA6">
        <w:rPr>
          <w:color w:val="000000"/>
        </w:rPr>
        <w:t>s</w:t>
      </w:r>
      <w:r w:rsidR="00DB0ED8" w:rsidRPr="00D66545">
        <w:rPr>
          <w:color w:val="000000"/>
        </w:rPr>
        <w:t xml:space="preserve"> benomyl resistance</w:t>
      </w:r>
      <w:r w:rsidR="00DB0ED8">
        <w:rPr>
          <w:color w:val="000000"/>
        </w:rPr>
        <w:t xml:space="preserve"> </w:t>
      </w:r>
      <w:r w:rsidR="00DB0ED8" w:rsidRPr="00D66545">
        <w:rPr>
          <w:color w:val="000000"/>
        </w:rPr>
        <w:fldChar w:fldCharType="begin" w:fldLock="1"/>
      </w:r>
      <w:r w:rsidR="00DB0ED8">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DB0ED8" w:rsidRPr="00D66545">
        <w:rPr>
          <w:color w:val="000000"/>
        </w:rPr>
        <w:fldChar w:fldCharType="separate"/>
      </w:r>
      <w:r w:rsidR="00DB0ED8" w:rsidRPr="00D659A1">
        <w:rPr>
          <w:noProof/>
          <w:color w:val="000000"/>
        </w:rPr>
        <w:t>(Snider et al., 2013)</w:t>
      </w:r>
      <w:r w:rsidR="00DB0ED8" w:rsidRPr="00D66545">
        <w:rPr>
          <w:color w:val="000000"/>
        </w:rPr>
        <w:fldChar w:fldCharType="end"/>
      </w:r>
      <w:r w:rsidR="00DB0ED8" w:rsidRPr="00D66545">
        <w:rPr>
          <w:color w:val="000000"/>
        </w:rPr>
        <w:t xml:space="preserve">.  </w:t>
      </w:r>
      <w:r w:rsidR="00DB0ED8">
        <w:rPr>
          <w:color w:val="000000"/>
        </w:rPr>
        <w:t>In summary</w:t>
      </w:r>
      <w:r w:rsidR="00DB0ED8" w:rsidRPr="00D66545">
        <w:rPr>
          <w:color w:val="000000"/>
        </w:rPr>
        <w:t xml:space="preserve">, </w:t>
      </w:r>
      <w:r w:rsidR="008D6812">
        <w:rPr>
          <w:color w:val="000000"/>
        </w:rPr>
        <w:t>XGA</w:t>
      </w:r>
      <w:r w:rsidR="00D85E82">
        <w:rPr>
          <w:color w:val="000000"/>
        </w:rPr>
        <w:t xml:space="preserve"> </w:t>
      </w:r>
      <w:r w:rsidR="00DB0ED8" w:rsidRPr="00D66545">
        <w:rPr>
          <w:color w:val="000000"/>
        </w:rPr>
        <w:t>largely recapitulate</w:t>
      </w:r>
      <w:r w:rsidR="00DB0ED8">
        <w:rPr>
          <w:color w:val="000000"/>
        </w:rPr>
        <w:t>d</w:t>
      </w:r>
      <w:r w:rsidR="00DB0ED8" w:rsidRPr="00D66545">
        <w:rPr>
          <w:color w:val="000000"/>
        </w:rPr>
        <w:t xml:space="preserve"> previously-reported </w:t>
      </w:r>
      <w:r w:rsidR="00DB0ED8">
        <w:rPr>
          <w:color w:val="000000"/>
        </w:rPr>
        <w:t xml:space="preserve">effects of </w:t>
      </w:r>
      <w:r w:rsidR="00DB0ED8" w:rsidRPr="00D66545">
        <w:rPr>
          <w:color w:val="000000"/>
        </w:rPr>
        <w:t>ABC transporter knockout</w:t>
      </w:r>
      <w:r w:rsidR="00DB0ED8">
        <w:rPr>
          <w:color w:val="000000"/>
        </w:rPr>
        <w:t>s</w:t>
      </w:r>
      <w:r w:rsidR="00DB0ED8" w:rsidRPr="00D66545">
        <w:rPr>
          <w:color w:val="000000"/>
        </w:rPr>
        <w:t xml:space="preserve"> </w:t>
      </w:r>
      <w:r w:rsidR="00DB0ED8">
        <w:rPr>
          <w:color w:val="000000"/>
        </w:rPr>
        <w:t xml:space="preserve">on </w:t>
      </w:r>
      <w:r w:rsidR="00DB0ED8" w:rsidRPr="00D66545">
        <w:rPr>
          <w:color w:val="000000"/>
        </w:rPr>
        <w:t xml:space="preserve">benomyl resistance, including </w:t>
      </w:r>
      <w:r w:rsidR="00DB0ED8">
        <w:rPr>
          <w:color w:val="000000"/>
        </w:rPr>
        <w:t xml:space="preserve">the effects of </w:t>
      </w:r>
      <w:r w:rsidR="00DB0ED8" w:rsidRPr="00D66545">
        <w:rPr>
          <w:color w:val="000000"/>
        </w:rPr>
        <w:t>two- and three-gene combinatorial</w:t>
      </w:r>
      <w:r w:rsidR="00DB0ED8">
        <w:rPr>
          <w:color w:val="000000"/>
        </w:rPr>
        <w:t xml:space="preserve"> deletions</w:t>
      </w:r>
      <w:r w:rsidR="00DB0ED8"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2F56D71A" w14:textId="625FBDC9" w:rsidR="00DB0ED8" w:rsidRDefault="00437617" w:rsidP="00DB0ED8">
      <w:pPr>
        <w:widowControl w:val="0"/>
        <w:autoSpaceDE w:val="0"/>
        <w:autoSpaceDN w:val="0"/>
        <w:adjustRightInd w:val="0"/>
        <w:jc w:val="both"/>
        <w:rPr>
          <w:color w:val="000000"/>
          <w:lang w:val="en-CA"/>
        </w:rPr>
      </w:pPr>
      <w:r>
        <w:rPr>
          <w:color w:val="000000"/>
        </w:rPr>
        <w:t>After c</w:t>
      </w:r>
      <w:r w:rsidR="00194D80">
        <w:rPr>
          <w:color w:val="000000"/>
        </w:rPr>
        <w:t>onfirming expected knockout effects in</w:t>
      </w:r>
      <w:r w:rsidR="00D11B58">
        <w:rPr>
          <w:color w:val="000000"/>
        </w:rPr>
        <w:t xml:space="preserve"> benomyl, we</w:t>
      </w:r>
      <w:r w:rsidR="00871C99">
        <w:rPr>
          <w:color w:val="000000"/>
        </w:rPr>
        <w:t xml:space="preserve"> </w:t>
      </w:r>
      <w:r w:rsidR="008E5AD8">
        <w:rPr>
          <w:color w:val="000000"/>
        </w:rPr>
        <w:t>analyzed</w:t>
      </w:r>
      <w:r w:rsidR="00A4500D">
        <w:rPr>
          <w:color w:val="000000"/>
        </w:rPr>
        <w:t xml:space="preserve"> </w:t>
      </w:r>
      <w:r w:rsidR="00D11B58">
        <w:rPr>
          <w:color w:val="000000"/>
        </w:rPr>
        <w:t>fitness landscapes</w:t>
      </w:r>
      <w:r w:rsidR="00871C99">
        <w:rPr>
          <w:color w:val="000000"/>
        </w:rPr>
        <w:t xml:space="preserve"> in other drugs</w:t>
      </w:r>
      <w:r w:rsidR="00D11B58">
        <w:rPr>
          <w:color w:val="000000"/>
        </w:rPr>
        <w:t xml:space="preserve">. </w:t>
      </w:r>
      <w:r w:rsidR="00DB0ED8">
        <w:rPr>
          <w:color w:val="000000"/>
        </w:rPr>
        <w:t xml:space="preserve">Many of the </w:t>
      </w:r>
      <w:r w:rsidR="00A03372">
        <w:rPr>
          <w:color w:val="000000"/>
        </w:rPr>
        <w:t>multi-knockout effects</w:t>
      </w:r>
      <w:r w:rsidR="00DB0ED8" w:rsidRPr="00D66545">
        <w:rPr>
          <w:color w:val="000000"/>
        </w:rPr>
        <w:t xml:space="preserve"> </w:t>
      </w:r>
      <w:r w:rsidR="00DB0ED8">
        <w:rPr>
          <w:color w:val="000000"/>
        </w:rPr>
        <w:t xml:space="preserve">we observed </w:t>
      </w:r>
      <w:r w:rsidR="00DB0ED8" w:rsidRPr="00D66545">
        <w:rPr>
          <w:color w:val="000000"/>
        </w:rPr>
        <w:t xml:space="preserve">suggested </w:t>
      </w:r>
      <w:r w:rsidR="00DB0ED8">
        <w:rPr>
          <w:color w:val="000000"/>
        </w:rPr>
        <w:t xml:space="preserve">the expected phenomenon of multiple partially-redundant efflux pumps acting </w:t>
      </w:r>
      <w:r w:rsidR="00DB0ED8"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sidR="00DB0ED8">
        <w:rPr>
          <w:color w:val="000000"/>
        </w:rPr>
        <w:t>{</w:t>
      </w:r>
      <w:r w:rsidR="00DB0ED8" w:rsidRPr="00D66545">
        <w:rPr>
          <w:i/>
          <w:color w:val="000000"/>
        </w:rPr>
        <w:t>snq2∆</w:t>
      </w:r>
      <w:r w:rsidR="00DB0ED8">
        <w:rPr>
          <w:color w:val="000000"/>
        </w:rPr>
        <w:t xml:space="preserve">, </w:t>
      </w:r>
      <w:r w:rsidR="00DB0ED8" w:rsidRPr="00D66545">
        <w:rPr>
          <w:i/>
          <w:color w:val="000000"/>
        </w:rPr>
        <w:t>pdr5∆</w:t>
      </w:r>
      <w:r w:rsidR="00DB0ED8">
        <w:rPr>
          <w:color w:val="000000"/>
        </w:rPr>
        <w:t>}</w:t>
      </w:r>
      <w:r w:rsidR="00DB0ED8" w:rsidRPr="00D66545">
        <w:rPr>
          <w:i/>
          <w:color w:val="000000"/>
        </w:rPr>
        <w:t xml:space="preserve"> </w:t>
      </w:r>
      <w:r w:rsidR="00DB0ED8" w:rsidRPr="00D66545">
        <w:rPr>
          <w:color w:val="000000"/>
        </w:rPr>
        <w:t>under camptothecin (</w:t>
      </w:r>
      <w:r w:rsidR="00DB0ED8">
        <w:rPr>
          <w:color w:val="000000"/>
        </w:rPr>
        <w:t xml:space="preserve">Figure </w:t>
      </w:r>
      <w:r w:rsidR="00202E46" w:rsidRPr="00D66545">
        <w:rPr>
          <w:color w:val="000000"/>
        </w:rPr>
        <w:t>S</w:t>
      </w:r>
      <w:r w:rsidR="00202E46">
        <w:rPr>
          <w:color w:val="000000"/>
        </w:rPr>
        <w:t>6</w:t>
      </w:r>
      <w:r w:rsidR="00DB0ED8" w:rsidRPr="00D66545">
        <w:rPr>
          <w:color w:val="000000"/>
        </w:rPr>
        <w:t xml:space="preserve">), and the </w:t>
      </w:r>
      <w:r w:rsidR="00DB0ED8">
        <w:rPr>
          <w:color w:val="000000"/>
        </w:rPr>
        <w:t>set {</w:t>
      </w:r>
      <w:r w:rsidR="00DB0ED8" w:rsidRPr="00D66545">
        <w:rPr>
          <w:i/>
          <w:color w:val="000000"/>
        </w:rPr>
        <w:t>snq2∆</w:t>
      </w:r>
      <w:r w:rsidR="00DB0ED8" w:rsidRPr="00D66545">
        <w:rPr>
          <w:color w:val="000000"/>
        </w:rPr>
        <w:t xml:space="preserve">, </w:t>
      </w:r>
      <w:r w:rsidR="00DB0ED8" w:rsidRPr="00D66545">
        <w:rPr>
          <w:i/>
          <w:color w:val="000000"/>
        </w:rPr>
        <w:t>pdr5∆</w:t>
      </w:r>
      <w:r w:rsidR="00DB0ED8" w:rsidRPr="00D66545">
        <w:rPr>
          <w:color w:val="000000"/>
        </w:rPr>
        <w:t xml:space="preserve">, </w:t>
      </w:r>
      <w:r w:rsidR="00DB0ED8" w:rsidRPr="00D66545">
        <w:rPr>
          <w:i/>
          <w:color w:val="000000"/>
        </w:rPr>
        <w:t>ybt1∆</w:t>
      </w:r>
      <w:r w:rsidR="00DB0ED8">
        <w:rPr>
          <w:color w:val="000000"/>
        </w:rPr>
        <w:t xml:space="preserve">, </w:t>
      </w:r>
      <w:r w:rsidR="00DB0ED8" w:rsidRPr="00D66545">
        <w:rPr>
          <w:i/>
          <w:color w:val="000000"/>
        </w:rPr>
        <w:t>yor1∆</w:t>
      </w:r>
      <w:r w:rsidR="00DB0ED8">
        <w:rPr>
          <w:color w:val="000000"/>
        </w:rPr>
        <w:t>}</w:t>
      </w:r>
      <w:r w:rsidR="00DB0ED8" w:rsidRPr="00D66545">
        <w:rPr>
          <w:color w:val="000000"/>
        </w:rPr>
        <w:t xml:space="preserve"> under mitoxantrone (</w:t>
      </w:r>
      <w:r w:rsidR="00DB0ED8">
        <w:rPr>
          <w:color w:val="000000"/>
        </w:rPr>
        <w:t xml:space="preserve">Figure </w:t>
      </w:r>
      <w:r w:rsidR="001F394E">
        <w:rPr>
          <w:color w:val="000000"/>
        </w:rPr>
        <w:t>2D</w:t>
      </w:r>
      <w:r w:rsidR="00DB0ED8" w:rsidRPr="00D66545">
        <w:rPr>
          <w:color w:val="000000"/>
        </w:rPr>
        <w:t xml:space="preserve"> middle</w:t>
      </w:r>
      <w:r w:rsidR="00DB0ED8">
        <w:rPr>
          <w:color w:val="000000"/>
        </w:rPr>
        <w:t xml:space="preserve"> panel</w:t>
      </w:r>
      <w:r w:rsidR="00DB0ED8" w:rsidRPr="00D66545">
        <w:rPr>
          <w:color w:val="000000"/>
        </w:rPr>
        <w:t xml:space="preserve">, </w:t>
      </w:r>
      <w:r w:rsidR="00202E46" w:rsidRPr="00D66545">
        <w:rPr>
          <w:color w:val="000000"/>
        </w:rPr>
        <w:t>S</w:t>
      </w:r>
      <w:r w:rsidR="00202E46">
        <w:rPr>
          <w:color w:val="000000"/>
        </w:rPr>
        <w:t>6</w:t>
      </w:r>
      <w:r w:rsidR="00DB0ED8" w:rsidRPr="00D66545">
        <w:rPr>
          <w:color w:val="000000"/>
        </w:rPr>
        <w:t xml:space="preserve">).  These sensitivity patterns are consistent with a simple scenario in which each transporter </w:t>
      </w:r>
      <w:r w:rsidR="00DB0ED8">
        <w:rPr>
          <w:color w:val="000000"/>
        </w:rPr>
        <w:t xml:space="preserve">can </w:t>
      </w:r>
      <w:r w:rsidR="00DB0ED8" w:rsidRPr="00D66545">
        <w:rPr>
          <w:color w:val="000000"/>
        </w:rPr>
        <w:t xml:space="preserve">efflux </w:t>
      </w:r>
      <w:r w:rsidR="00DB0ED8">
        <w:rPr>
          <w:color w:val="000000"/>
        </w:rPr>
        <w:t xml:space="preserve">a </w:t>
      </w:r>
      <w:r w:rsidR="00DB0ED8" w:rsidRPr="00D66545">
        <w:rPr>
          <w:color w:val="000000"/>
        </w:rPr>
        <w:t>given drug.</w:t>
      </w:r>
      <w:r w:rsidR="00D11B58">
        <w:rPr>
          <w:color w:val="000000"/>
        </w:rPr>
        <w:t xml:space="preserve">  </w:t>
      </w:r>
      <w:r w:rsidR="00DB0ED8">
        <w:rPr>
          <w:color w:val="000000"/>
        </w:rPr>
        <w:t xml:space="preserve">In other cases, the fitness landscapes showed more surprising multi-knockout patterns </w:t>
      </w:r>
      <w:r w:rsidR="005B11BF">
        <w:rPr>
          <w:color w:val="000000"/>
        </w:rPr>
        <w:softHyphen/>
      </w:r>
      <w:r w:rsidR="00DB0ED8">
        <w:rPr>
          <w:color w:val="000000"/>
        </w:rPr>
        <w:t xml:space="preserve">conveying both drug resistance and sensitivity.  </w:t>
      </w:r>
      <w:r w:rsidR="00DB0ED8">
        <w:rPr>
          <w:color w:val="000000"/>
          <w:lang w:val="en-CA"/>
        </w:rPr>
        <w:t xml:space="preserve">For example, knocking out </w:t>
      </w:r>
      <w:r w:rsidR="00DB0ED8">
        <w:rPr>
          <w:i/>
          <w:color w:val="000000"/>
          <w:lang w:val="en-CA"/>
        </w:rPr>
        <w:t>pdr5∆</w:t>
      </w:r>
      <w:r w:rsidR="00DB0ED8">
        <w:rPr>
          <w:color w:val="000000"/>
          <w:lang w:val="en-CA"/>
        </w:rPr>
        <w:t xml:space="preserve">, </w:t>
      </w:r>
      <w:r w:rsidR="00DB0ED8">
        <w:rPr>
          <w:i/>
          <w:color w:val="000000"/>
          <w:lang w:val="en-CA"/>
        </w:rPr>
        <w:t>snq2∆</w:t>
      </w:r>
      <w:r w:rsidR="00DB0ED8">
        <w:rPr>
          <w:color w:val="000000"/>
          <w:lang w:val="en-CA"/>
        </w:rPr>
        <w:t xml:space="preserve">, </w:t>
      </w:r>
      <w:r w:rsidR="00DB0ED8">
        <w:rPr>
          <w:i/>
          <w:color w:val="000000"/>
          <w:lang w:val="en-CA"/>
        </w:rPr>
        <w:t>ybt1∆</w:t>
      </w:r>
      <w:r w:rsidR="00DB0ED8">
        <w:rPr>
          <w:color w:val="000000"/>
          <w:lang w:val="en-CA"/>
        </w:rPr>
        <w:t xml:space="preserve">, and </w:t>
      </w:r>
      <w:r w:rsidR="00DB0ED8">
        <w:rPr>
          <w:i/>
          <w:color w:val="000000"/>
          <w:lang w:val="en-CA"/>
        </w:rPr>
        <w:t xml:space="preserve">ycf1∆ </w:t>
      </w:r>
      <w:r w:rsidR="00DB0ED8">
        <w:rPr>
          <w:color w:val="000000"/>
          <w:lang w:val="en-CA"/>
        </w:rPr>
        <w:t xml:space="preserve">individually or in any combination led to more valinomycin resistance than the wild-type strain (Figure </w:t>
      </w:r>
      <w:r w:rsidR="001F394E">
        <w:rPr>
          <w:color w:val="000000"/>
          <w:lang w:val="en-CA"/>
        </w:rPr>
        <w:t>2D</w:t>
      </w:r>
      <w:r w:rsidR="00DB0ED8">
        <w:rPr>
          <w:color w:val="000000"/>
          <w:lang w:val="en-CA"/>
        </w:rPr>
        <w:t xml:space="preserve"> </w:t>
      </w:r>
      <w:r w:rsidR="00202E46">
        <w:rPr>
          <w:color w:val="000000"/>
          <w:lang w:val="en-CA"/>
        </w:rPr>
        <w:t>bottom</w:t>
      </w:r>
      <w:r w:rsidR="00DB0ED8">
        <w:rPr>
          <w:color w:val="000000"/>
          <w:lang w:val="en-CA"/>
        </w:rPr>
        <w:t xml:space="preserve"> panel).  Indeed, the successive deletion of ABC transporters led to greater resistance for surprisingly many drugs (Figure 2</w:t>
      </w:r>
      <w:r w:rsidR="001F394E">
        <w:rPr>
          <w:color w:val="000000"/>
          <w:lang w:val="en-CA"/>
        </w:rPr>
        <w:t>C</w:t>
      </w:r>
      <w:r w:rsidR="00DB0ED8">
        <w:rPr>
          <w:color w:val="000000"/>
          <w:lang w:val="en-CA"/>
        </w:rPr>
        <w:t xml:space="preserve"> and S</w:t>
      </w:r>
      <w:r w:rsidR="0020497C">
        <w:rPr>
          <w:color w:val="000000"/>
          <w:lang w:val="en-CA"/>
        </w:rPr>
        <w:t>5</w:t>
      </w:r>
      <w:r w:rsidR="00DB0ED8">
        <w:rPr>
          <w:color w:val="000000"/>
          <w:lang w:val="en-CA"/>
        </w:rPr>
        <w:t xml:space="preserve">).  </w:t>
      </w:r>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6D9E41B5" w:rsidR="00A96A8C" w:rsidRDefault="000C0669" w:rsidP="00DB0ED8">
      <w:pPr>
        <w:widowControl w:val="0"/>
        <w:autoSpaceDE w:val="0"/>
        <w:autoSpaceDN w:val="0"/>
        <w:adjustRightInd w:val="0"/>
        <w:jc w:val="both"/>
        <w:rPr>
          <w:color w:val="000000"/>
        </w:rPr>
      </w:pPr>
      <w:r>
        <w:rPr>
          <w:color w:val="000000"/>
        </w:rPr>
        <w:lastRenderedPageBreak/>
        <w:t xml:space="preserve">To </w:t>
      </w:r>
      <w:r w:rsidR="00D84954">
        <w:rPr>
          <w:color w:val="000000"/>
        </w:rPr>
        <w:t>identify and model</w:t>
      </w:r>
      <w:r>
        <w:rPr>
          <w:color w:val="000000"/>
        </w:rPr>
        <w:t xml:space="preserve"> multi-gene 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1F6FEB6F"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Here the exception (beyond beauvericin) was cycloheximide.  For cycloheximide, we observed the </w:t>
      </w:r>
      <w:r w:rsidR="00D14AB6">
        <w:rPr>
          <w:color w:val="000000"/>
        </w:rPr>
        <w:t xml:space="preserve">strong and </w:t>
      </w:r>
      <w:r w:rsidR="00DB0ED8">
        <w:rPr>
          <w:color w:val="000000"/>
        </w:rPr>
        <w:t>previously-known single-gene effect</w:t>
      </w:r>
      <w:r w:rsidR="00D14AB6">
        <w:rPr>
          <w:color w:val="000000"/>
        </w:rPr>
        <w:t xml:space="preserve"> of </w:t>
      </w:r>
      <w:r w:rsidR="00D14AB6" w:rsidRPr="00795AAD">
        <w:rPr>
          <w:i/>
          <w:color w:val="000000"/>
        </w:rPr>
        <w:t>pdr5∆</w:t>
      </w:r>
      <w:r w:rsidR="00D14AB6">
        <w:rPr>
          <w:color w:val="000000"/>
        </w:rPr>
        <w:t xml:space="preserve"> </w:t>
      </w:r>
      <w:r w:rsidR="00D14AB6">
        <w:rPr>
          <w:color w:val="000000"/>
        </w:rPr>
        <w:fldChar w:fldCharType="begin" w:fldLock="1"/>
      </w:r>
      <w:r w:rsidR="00D14AB6">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sidR="00D14AB6">
        <w:rPr>
          <w:color w:val="000000"/>
        </w:rPr>
        <w:fldChar w:fldCharType="separate"/>
      </w:r>
      <w:r w:rsidR="00D14AB6" w:rsidRPr="00333A0B">
        <w:rPr>
          <w:noProof/>
          <w:color w:val="000000"/>
        </w:rPr>
        <w:t>(Ernst et al., 2008; Katzmann et al., 1994; Kolaczkowski et al., 1998; Snider et al., 2013)</w:t>
      </w:r>
      <w:r w:rsidR="00D14AB6">
        <w:rPr>
          <w:color w:val="000000"/>
        </w:rPr>
        <w:fldChar w:fldCharType="end"/>
      </w:r>
      <w:r w:rsidR="00D14AB6">
        <w:rPr>
          <w:color w:val="000000"/>
        </w:rPr>
        <w:t xml:space="preserve">. We also observed </w:t>
      </w:r>
      <w:r w:rsidR="00DB0ED8">
        <w:rPr>
          <w:color w:val="000000"/>
        </w:rPr>
        <w:t>many weak single-knockout effects</w:t>
      </w:r>
      <w:r w:rsidR="00D14AB6">
        <w:rPr>
          <w:color w:val="000000"/>
        </w:rPr>
        <w:t xml:space="preserve"> on cycloheximide resistance</w:t>
      </w:r>
      <w:r w:rsidR="00DB0ED8">
        <w:rPr>
          <w:color w:val="000000"/>
        </w:rPr>
        <w:t xml:space="preserve">, and only one weak two-gene interaction between </w:t>
      </w:r>
      <w:r w:rsidR="00DB0ED8" w:rsidRPr="00C80C76">
        <w:rPr>
          <w:i/>
          <w:color w:val="000000"/>
        </w:rPr>
        <w:t>pdr5∆</w:t>
      </w:r>
      <w:r w:rsidR="00DB0ED8">
        <w:rPr>
          <w:color w:val="000000"/>
        </w:rPr>
        <w:t xml:space="preserve"> and </w:t>
      </w:r>
      <w:r w:rsidR="00DB0ED8">
        <w:rPr>
          <w:i/>
          <w:color w:val="000000"/>
        </w:rPr>
        <w:t>snq2</w:t>
      </w:r>
      <w:r w:rsidR="00DB0ED8" w:rsidRPr="00C80C76">
        <w:rPr>
          <w:i/>
          <w:color w:val="000000"/>
        </w:rPr>
        <w:t>∆</w:t>
      </w:r>
      <w:r w:rsidR="00DB0ED8">
        <w:rPr>
          <w:color w:val="000000"/>
        </w:rPr>
        <w:t xml:space="preserve"> (Figure </w:t>
      </w:r>
      <w:r w:rsidR="00B7458C">
        <w:rPr>
          <w:color w:val="000000"/>
        </w:rPr>
        <w:t>3A</w:t>
      </w:r>
      <w:r w:rsidR="00DB0ED8">
        <w:rPr>
          <w:color w:val="000000"/>
        </w:rPr>
        <w:t xml:space="preserve">).  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1A0522AE"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51352856"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bisantrene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0E00B9C4" w:rsidR="00DB0ED8" w:rsidRPr="001C1222" w:rsidRDefault="00892B07" w:rsidP="00DB0ED8">
      <w:pPr>
        <w:pStyle w:val="NormalWeb"/>
        <w:jc w:val="both"/>
        <w:rPr>
          <w:bCs/>
          <w:iCs/>
          <w:color w:val="000000" w:themeColor="text1"/>
        </w:rPr>
      </w:pPr>
      <w:r>
        <w:rPr>
          <w:bCs/>
          <w:iCs/>
          <w:color w:val="000000" w:themeColor="text1"/>
        </w:rPr>
        <w:t>C</w:t>
      </w:r>
      <w:commentRangeStart w:id="21"/>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21"/>
      <w:r w:rsidR="00DB0ED8">
        <w:rPr>
          <w:rStyle w:val="CommentReference"/>
          <w:rFonts w:asciiTheme="minorHAnsi" w:hAnsiTheme="minorHAnsi" w:cstheme="minorBidi"/>
        </w:rPr>
        <w:commentReference w:id="21"/>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040A5669" w:rsidR="00DB0ED8" w:rsidRDefault="00DB0ED8" w:rsidP="00295BCD">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w:t>
      </w:r>
      <w:r>
        <w:rPr>
          <w:bCs/>
          <w:iCs/>
          <w:color w:val="000000" w:themeColor="text1"/>
        </w:rPr>
        <w:lastRenderedPageBreak/>
        <w:t xml:space="preserve">single-gene effects and genetic interactions.  However, these models do not efficiently convey useful intuition about the system.  Above, we reasoned </w:t>
      </w:r>
      <w:r w:rsidR="00695D3C">
        <w:rPr>
          <w:bCs/>
          <w:iCs/>
          <w:color w:val="000000" w:themeColor="text1"/>
        </w:rPr>
        <w:t xml:space="preserve">(without benefit of computational modeling) </w:t>
      </w:r>
      <w:r>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Pr>
          <w:bCs/>
          <w:iCs/>
          <w:color w:val="000000" w:themeColor="text1"/>
        </w:rPr>
        <w:t xml:space="preserve">might lead us to conclude that the presence of one transporter can </w:t>
      </w:r>
      <w:r w:rsidR="00695D3C">
        <w:rPr>
          <w:bCs/>
          <w:iCs/>
          <w:color w:val="000000" w:themeColor="text1"/>
        </w:rPr>
        <w:t xml:space="preserve">positively </w:t>
      </w:r>
      <w:r>
        <w:rPr>
          <w:bCs/>
          <w:iCs/>
          <w:color w:val="000000" w:themeColor="text1"/>
        </w:rPr>
        <w:t xml:space="preserve">or </w:t>
      </w:r>
      <w:r w:rsidR="00695D3C">
        <w:rPr>
          <w:bCs/>
          <w:iCs/>
          <w:color w:val="000000" w:themeColor="text1"/>
        </w:rPr>
        <w:t xml:space="preserve">negatively influence the activity of </w:t>
      </w:r>
      <w:r>
        <w:rPr>
          <w:bCs/>
          <w:iCs/>
          <w:color w:val="000000" w:themeColor="text1"/>
        </w:rPr>
        <w:t xml:space="preserve">another.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40DEF791" w14:textId="77777777" w:rsidR="00755D10" w:rsidRDefault="00DB0ED8" w:rsidP="00255189">
      <w:pPr>
        <w:jc w:val="both"/>
        <w:rPr>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22"/>
      <w:commentRangeStart w:id="23"/>
      <w:r w:rsidRPr="001D524E">
        <w:rPr>
          <w:b/>
          <w:bCs/>
          <w:i/>
          <w:iCs/>
          <w:color w:val="000000" w:themeColor="text1"/>
        </w:rPr>
        <w:t>E</w:t>
      </w:r>
      <w:commentRangeEnd w:id="22"/>
      <w:r>
        <w:rPr>
          <w:rStyle w:val="CommentReference"/>
          <w:rFonts w:asciiTheme="minorHAnsi" w:hAnsiTheme="minorHAnsi" w:cstheme="minorBidi"/>
        </w:rPr>
        <w:commentReference w:id="22"/>
      </w:r>
      <w:commentRangeEnd w:id="23"/>
      <w:r>
        <w:rPr>
          <w:rStyle w:val="CommentReference"/>
          <w:rFonts w:asciiTheme="minorHAnsi" w:hAnsiTheme="minorHAnsi" w:cstheme="minorBidi"/>
        </w:rPr>
        <w:commentReference w:id="23"/>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r>
        <w:rPr>
          <w:bCs/>
          <w:iCs/>
          <w:color w:val="000000" w:themeColor="text1"/>
        </w:rPr>
        <w:t>Using our complete set of drug resistance phenotypes for each genotype as training data, we learned the network weights using back-propagation with stochastic gradient descent (</w:t>
      </w:r>
      <w:r w:rsidR="00D14AB6">
        <w:rPr>
          <w:bCs/>
          <w:iCs/>
          <w:color w:val="000000" w:themeColor="text1"/>
        </w:rPr>
        <w:t xml:space="preserve">see </w:t>
      </w:r>
      <w:r>
        <w:rPr>
          <w:bCs/>
          <w:iCs/>
          <w:color w:val="000000" w:themeColor="text1"/>
        </w:rPr>
        <w:t>Methods).  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24"/>
      <w:commentRangeStart w:id="25"/>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24"/>
      <w:r>
        <w:rPr>
          <w:rStyle w:val="CommentReference"/>
          <w:rFonts w:asciiTheme="minorHAnsi" w:hAnsiTheme="minorHAnsi" w:cstheme="minorBidi"/>
        </w:rPr>
        <w:commentReference w:id="24"/>
      </w:r>
      <w:commentRangeEnd w:id="25"/>
      <w:r>
        <w:rPr>
          <w:rStyle w:val="CommentReference"/>
          <w:rFonts w:asciiTheme="minorHAnsi" w:hAnsiTheme="minorHAnsi" w:cstheme="minorBidi"/>
        </w:rPr>
        <w:commentReference w:id="25"/>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3B31A081"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r w:rsidR="00DD7C19">
        <w:rPr>
          <w:bCs/>
          <w:iCs/>
          <w:color w:val="000000" w:themeColor="text1"/>
        </w:rPr>
        <w:t>85</w:t>
      </w:r>
      <w:r>
        <w:rPr>
          <w:bCs/>
          <w:iCs/>
          <w:color w:val="000000" w:themeColor="text1"/>
        </w:rPr>
        <w:t>,</w:t>
      </w:r>
      <w:r w:rsidR="00DD7C19">
        <w:rPr>
          <w:bCs/>
          <w:iCs/>
          <w:color w:val="000000" w:themeColor="text1"/>
        </w:rPr>
        <w:t>632</w:t>
      </w:r>
      <w:r>
        <w:rPr>
          <w:bCs/>
          <w:iCs/>
          <w:color w:val="000000" w:themeColor="text1"/>
        </w:rPr>
        <w:t xml:space="preserve"> training examples (</w:t>
      </w:r>
      <w:r w:rsidR="00DD7C19">
        <w:rPr>
          <w:bCs/>
          <w:iCs/>
          <w:color w:val="000000" w:themeColor="text1"/>
        </w:rPr>
        <w:t>5</w:t>
      </w:r>
      <w:r>
        <w:rPr>
          <w:bCs/>
          <w:iCs/>
          <w:color w:val="000000" w:themeColor="text1"/>
        </w:rPr>
        <w:t>,</w:t>
      </w:r>
      <w:r w:rsidR="00DD7C19">
        <w:rPr>
          <w:bCs/>
          <w:iCs/>
          <w:color w:val="000000" w:themeColor="text1"/>
        </w:rPr>
        <w:t>352</w:t>
      </w:r>
      <w:r>
        <w:rPr>
          <w:bCs/>
          <w:iCs/>
          <w:color w:val="000000" w:themeColor="text1"/>
        </w:rPr>
        <w:t xml:space="preserve"> </w:t>
      </w:r>
      <w:r w:rsidR="00DD7C19">
        <w:rPr>
          <w:bCs/>
          <w:iCs/>
          <w:color w:val="000000" w:themeColor="text1"/>
        </w:rPr>
        <w:t>strains</w:t>
      </w:r>
      <w:r>
        <w:rPr>
          <w:bCs/>
          <w:iCs/>
          <w:color w:val="000000" w:themeColor="text1"/>
        </w:rPr>
        <w:t xml:space="preserve">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r>
        <w:rPr>
          <w:bCs/>
          <w:iCs/>
          <w:color w:val="000000" w:themeColor="text1"/>
        </w:rPr>
        <w:t xml:space="preserve">weights,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26"/>
      <w:commentRangeStart w:id="27"/>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26"/>
      <w:r w:rsidR="00E270DE">
        <w:rPr>
          <w:rStyle w:val="CommentReference"/>
          <w:rFonts w:asciiTheme="minorHAnsi" w:hAnsiTheme="minorHAnsi" w:cstheme="minorBidi"/>
        </w:rPr>
        <w:commentReference w:id="26"/>
      </w:r>
      <w:commentRangeEnd w:id="27"/>
      <w:r w:rsidR="00E270DE">
        <w:rPr>
          <w:rStyle w:val="CommentReference"/>
          <w:rFonts w:asciiTheme="minorHAnsi" w:hAnsiTheme="minorHAnsi" w:cstheme="minorBidi"/>
        </w:rPr>
        <w:commentReference w:id="27"/>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28"/>
      <w:commentRangeStart w:id="29"/>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28"/>
      <w:r w:rsidR="00E270DE">
        <w:rPr>
          <w:rStyle w:val="CommentReference"/>
          <w:rFonts w:asciiTheme="minorHAnsi" w:hAnsiTheme="minorHAnsi" w:cstheme="minorBidi"/>
        </w:rPr>
        <w:commentReference w:id="28"/>
      </w:r>
      <w:commentRangeEnd w:id="29"/>
    </w:p>
    <w:p w14:paraId="4526DE39" w14:textId="77777777" w:rsidR="00755D10" w:rsidRDefault="00755D10" w:rsidP="00E270DE">
      <w:pPr>
        <w:jc w:val="both"/>
        <w:rPr>
          <w:ins w:id="30"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29"/>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31" w:author="Albi Celaj" w:date="2019-02-06T12:17:00Z">
        <w:r w:rsidR="00091FB5" w:rsidDel="003E0768">
          <w:rPr>
            <w:bCs/>
            <w:iCs/>
            <w:color w:val="000000" w:themeColor="text1"/>
          </w:rPr>
          <w:delText xml:space="preserve">showed negative </w:delText>
        </w:r>
      </w:del>
      <w:r w:rsidR="00091FB5">
        <w:rPr>
          <w:bCs/>
          <w:iCs/>
          <w:color w:val="000000" w:themeColor="text1"/>
        </w:rPr>
        <w:t>influence values</w:t>
      </w:r>
      <w:ins w:id="32" w:author="Albi Celaj"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26F70D3A" w:rsidR="00BD02C8" w:rsidRPr="00EA6CA6" w:rsidRDefault="00FA2AB6" w:rsidP="00B47AF3">
      <w:pPr>
        <w:jc w:val="both"/>
        <w:rPr>
          <w:bCs/>
          <w:iCs/>
          <w:color w:val="000000" w:themeColor="text1"/>
        </w:rPr>
      </w:pPr>
      <w:r>
        <w:rPr>
          <w:bCs/>
          <w:iCs/>
          <w:color w:val="000000" w:themeColor="text1"/>
        </w:rPr>
        <w:lastRenderedPageBreak/>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61C692E1" w14:textId="1AAA4D81"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33"/>
      <w:r w:rsidR="00CA6A9E">
        <w:rPr>
          <w:bCs/>
          <w:iCs/>
          <w:color w:val="000000" w:themeColor="text1"/>
        </w:rPr>
        <w:t>factor (</w:t>
      </w:r>
      <w:commentRangeEnd w:id="33"/>
      <w:r w:rsidR="004452EF">
        <w:rPr>
          <w:bCs/>
          <w:iCs/>
          <w:color w:val="000000" w:themeColor="text1"/>
        </w:rPr>
        <w:t xml:space="preserve">Figure </w:t>
      </w:r>
      <w:commentRangeStart w:id="34"/>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34"/>
      <w:r w:rsidR="00D610F0">
        <w:rPr>
          <w:rStyle w:val="CommentReference"/>
          <w:rFonts w:asciiTheme="minorHAnsi" w:hAnsiTheme="minorHAnsi" w:cstheme="minorBidi"/>
        </w:rPr>
        <w:commentReference w:id="34"/>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33"/>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75E5520F" w14:textId="19B70C68" w:rsidR="009D671D" w:rsidRPr="00FB3B33" w:rsidRDefault="004726E4" w:rsidP="00AD5A33">
      <w:pPr>
        <w:jc w:val="both"/>
        <w:outlineLvl w:val="0"/>
        <w:rPr>
          <w:b/>
          <w:bCs/>
          <w:iCs/>
          <w:color w:val="000000" w:themeColor="text1"/>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w:t>
      </w:r>
      <w:r w:rsidR="006A0B07">
        <w:rPr>
          <w:color w:val="000000"/>
        </w:rPr>
        <w:t>5</w:t>
      </w:r>
      <w:r w:rsidR="00955557">
        <w:rPr>
          <w:color w:val="000000"/>
        </w:rPr>
        <w:t>A, bottom panel</w:t>
      </w:r>
      <w:r w:rsidR="009D671D">
        <w:rPr>
          <w:color w:val="000000"/>
        </w:rPr>
        <w:t xml:space="preserve">).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lastRenderedPageBreak/>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r w:rsidR="006637DC">
        <w:rPr>
          <w:color w:val="000000" w:themeColor="text1"/>
          <w:lang w:val="en-CA"/>
        </w:rPr>
        <w:t xml:space="preserve">  Thus, XGA revealed a complex interdependency involving five genes.</w:t>
      </w:r>
    </w:p>
    <w:p w14:paraId="3FC17CED" w14:textId="77777777" w:rsidR="004726E4" w:rsidRDefault="004726E4" w:rsidP="004726E4">
      <w:pPr>
        <w:widowControl w:val="0"/>
        <w:autoSpaceDE w:val="0"/>
        <w:autoSpaceDN w:val="0"/>
        <w:adjustRightInd w:val="0"/>
        <w:jc w:val="both"/>
        <w:rPr>
          <w:color w:val="000000"/>
        </w:rPr>
      </w:pPr>
    </w:p>
    <w:p w14:paraId="1A882488" w14:textId="3B6957C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sidR="006637DC">
        <w:rPr>
          <w:color w:val="000000"/>
        </w:rPr>
        <w:t xml:space="preserve">is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w:t>
      </w:r>
      <w:r w:rsidR="00233C3E">
        <w:rPr>
          <w:bCs/>
          <w:iCs/>
          <w:color w:val="000000" w:themeColor="text1"/>
        </w:rPr>
        <w:t xml:space="preserve">(see Methods) </w:t>
      </w:r>
      <w:r w:rsidR="00753E2A">
        <w:rPr>
          <w:bCs/>
          <w:iCs/>
          <w:color w:val="000000" w:themeColor="text1"/>
        </w:rPr>
        <w:t xml:space="preserve">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7C8A107A"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w:t>
      </w:r>
      <w:r w:rsidR="00233C3E">
        <w:rPr>
          <w:bCs/>
          <w:iCs/>
          <w:color w:val="000000" w:themeColor="text1"/>
        </w:rPr>
        <w:t xml:space="preserve">more uniform </w:t>
      </w:r>
      <w:r w:rsidR="007E2BCE">
        <w:rPr>
          <w:bCs/>
          <w:iCs/>
          <w:color w:val="000000" w:themeColor="text1"/>
        </w:rPr>
        <w:t xml:space="preserve">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509D994C" w:rsidR="00D942E0" w:rsidRPr="00A54878" w:rsidRDefault="00233C3E" w:rsidP="00D942E0">
      <w:pPr>
        <w:jc w:val="both"/>
        <w:rPr>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by the four genes on Pdr5</w:t>
      </w:r>
      <w:r w:rsidR="003D12E9">
        <w:rPr>
          <w:bCs/>
          <w:iCs/>
          <w:color w:val="000000" w:themeColor="text1"/>
        </w:rPr>
        <w:t xml:space="preserve">, </w:t>
      </w:r>
      <w:r>
        <w:rPr>
          <w:bCs/>
          <w:iCs/>
          <w:color w:val="000000" w:themeColor="text1"/>
        </w:rPr>
        <w:t xml:space="preserve">the </w:t>
      </w:r>
      <w:r w:rsidR="00926676">
        <w:rPr>
          <w:bCs/>
          <w:iCs/>
          <w:color w:val="000000" w:themeColor="text1"/>
        </w:rPr>
        <w:t>previously 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r w:rsidR="00240A04">
        <w:rPr>
          <w:bCs/>
          <w:iCs/>
          <w:color w:val="000000" w:themeColor="text1"/>
        </w:rPr>
        <w:t>qRT-PCR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t>
      </w:r>
      <w:r w:rsidR="008B2904">
        <w:rPr>
          <w:bCs/>
          <w:iCs/>
          <w:color w:val="000000" w:themeColor="text1"/>
        </w:rPr>
        <w:lastRenderedPageBreak/>
        <w:t xml:space="preserve">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48C50DEC" w:rsidR="00A97DF6" w:rsidRDefault="00513934" w:rsidP="00A97DF6">
      <w:pPr>
        <w:jc w:val="both"/>
        <w:rPr>
          <w:bCs/>
          <w:iCs/>
          <w:color w:val="000000" w:themeColor="text1"/>
        </w:rPr>
      </w:pPr>
      <w:r>
        <w:rPr>
          <w:bCs/>
          <w:iCs/>
          <w:color w:val="000000" w:themeColor="text1"/>
        </w:rPr>
        <w:t xml:space="preserve">Insight into whether Snq2 </w:t>
      </w:r>
      <w:r w:rsidR="00A97DF6">
        <w:rPr>
          <w:bCs/>
          <w:iCs/>
          <w:color w:val="000000" w:themeColor="text1"/>
        </w:rPr>
        <w:t xml:space="preserve">might </w:t>
      </w:r>
      <w:r>
        <w:rPr>
          <w:bCs/>
          <w:iCs/>
          <w:color w:val="000000" w:themeColor="text1"/>
        </w:rPr>
        <w:t xml:space="preserve">also </w:t>
      </w:r>
      <w:r w:rsidR="00A97DF6">
        <w:rPr>
          <w:bCs/>
          <w:iCs/>
          <w:color w:val="000000" w:themeColor="text1"/>
        </w:rPr>
        <w:t xml:space="preserve">inhibit Pdr5 directly via protein interaction comes from a </w:t>
      </w:r>
      <w:r w:rsidR="00721A97">
        <w:rPr>
          <w:bCs/>
          <w:iCs/>
          <w:color w:val="000000" w:themeColor="text1"/>
        </w:rPr>
        <w:t xml:space="preserve">previous study investigating </w:t>
      </w:r>
      <w:r>
        <w:rPr>
          <w:bCs/>
          <w:iCs/>
          <w:color w:val="000000" w:themeColor="text1"/>
        </w:rPr>
        <w:t>a</w:t>
      </w:r>
      <w:r w:rsidR="00E44E46">
        <w:rPr>
          <w:bCs/>
          <w:iCs/>
          <w:color w:val="000000" w:themeColor="text1"/>
        </w:rPr>
        <w:t xml:space="preserve">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YOR1</w:t>
      </w:r>
      <w:r>
        <w:rPr>
          <w:bCs/>
          <w:iCs/>
          <w:color w:val="000000" w:themeColor="text1"/>
        </w:rPr>
        <w:t>.  This study</w:t>
      </w:r>
      <w:r w:rsidR="005364EE">
        <w:rPr>
          <w:bCs/>
          <w:i/>
          <w:iCs/>
          <w:color w:val="000000" w:themeColor="text1"/>
        </w:rPr>
        <w:t xml:space="preserve">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35" w:name="_Hlk530662605"/>
      <w:r w:rsidR="00627DF3">
        <w:rPr>
          <w:bCs/>
          <w:i/>
          <w:iCs/>
          <w:color w:val="000000" w:themeColor="text1"/>
        </w:rPr>
        <w:t>pdr5∆yor1∆</w:t>
      </w:r>
      <w:r w:rsidR="00627DF3">
        <w:rPr>
          <w:bCs/>
          <w:iCs/>
          <w:color w:val="000000" w:themeColor="text1"/>
        </w:rPr>
        <w:t xml:space="preserve">, </w:t>
      </w:r>
      <w:bookmarkEnd w:id="35"/>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sidR="00A97DF6">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This result suggested the possibility that transporter genes can negatively influence one another by non-transcriptional means</w:t>
      </w:r>
      <w:r w:rsidR="00233C3E">
        <w:rPr>
          <w:bCs/>
          <w:iCs/>
          <w:color w:val="000000" w:themeColor="text1"/>
        </w:rPr>
        <w:t xml:space="preserve">. Indeed, given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model, in which heterodimerization of Pdr5 and Snq2 transporters draws subunits away from the homodimeric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homodimer</w:t>
      </w:r>
      <w:r w:rsidR="00E44E46">
        <w:rPr>
          <w:bCs/>
          <w:iCs/>
          <w:color w:val="000000" w:themeColor="text1"/>
        </w:rPr>
        <w:t xml:space="preserve">ic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36"/>
      <w:commentRangeStart w:id="37"/>
      <w:r w:rsidRPr="00233F15">
        <w:rPr>
          <w:b/>
          <w:bCs/>
          <w:iCs/>
          <w:color w:val="000000" w:themeColor="text1"/>
          <w:sz w:val="28"/>
        </w:rPr>
        <w:t>Discussion</w:t>
      </w:r>
      <w:commentRangeEnd w:id="36"/>
      <w:r w:rsidR="009833C3">
        <w:rPr>
          <w:rStyle w:val="CommentReference"/>
          <w:rFonts w:asciiTheme="minorHAnsi" w:hAnsiTheme="minorHAnsi" w:cstheme="minorBidi"/>
        </w:rPr>
        <w:commentReference w:id="36"/>
      </w:r>
      <w:commentRangeEnd w:id="37"/>
      <w:r w:rsidR="00F1038E">
        <w:rPr>
          <w:rStyle w:val="CommentReference"/>
          <w:rFonts w:asciiTheme="minorHAnsi" w:hAnsiTheme="minorHAnsi" w:cstheme="minorBidi"/>
        </w:rPr>
        <w:commentReference w:id="37"/>
      </w:r>
    </w:p>
    <w:p w14:paraId="0F121FAC" w14:textId="64BE53F2" w:rsidR="00AC1BB2" w:rsidRDefault="00BA1670" w:rsidP="00637EA3">
      <w:pPr>
        <w:jc w:val="both"/>
        <w:outlineLvl w:val="0"/>
        <w:rPr>
          <w:bCs/>
          <w:iCs/>
          <w:color w:val="000000" w:themeColor="text1"/>
        </w:rPr>
      </w:pPr>
      <w:r>
        <w:rPr>
          <w:bCs/>
          <w:iCs/>
          <w:color w:val="000000" w:themeColor="text1"/>
        </w:rPr>
        <w:t xml:space="preserve">Here we described an implementation of </w:t>
      </w:r>
      <w:r w:rsidR="00CF7D75">
        <w:rPr>
          <w:bCs/>
          <w:iCs/>
          <w:color w:val="000000" w:themeColor="text1"/>
        </w:rPr>
        <w:t xml:space="preserve">XGA, an extension of the SGA approach, </w:t>
      </w:r>
      <w:r>
        <w:rPr>
          <w:bCs/>
          <w:iCs/>
          <w:color w:val="000000" w:themeColor="text1"/>
        </w:rPr>
        <w:t xml:space="preserve">that uses </w:t>
      </w:r>
      <w:r w:rsidR="007864C7">
        <w:rPr>
          <w:bCs/>
          <w:iCs/>
          <w:color w:val="000000" w:themeColor="text1"/>
        </w:rPr>
        <w:t xml:space="preserve">systematic </w:t>
      </w:r>
      <w:r>
        <w:rPr>
          <w:bCs/>
          <w:iCs/>
          <w:color w:val="000000" w:themeColor="text1"/>
        </w:rPr>
        <w:t xml:space="preserve">population </w:t>
      </w:r>
      <w:r w:rsidR="00E252EA">
        <w:rPr>
          <w:bCs/>
          <w:iCs/>
          <w:color w:val="000000" w:themeColor="text1"/>
        </w:rPr>
        <w:t>engineer</w:t>
      </w:r>
      <w:r>
        <w:rPr>
          <w:bCs/>
          <w:iCs/>
          <w:color w:val="000000" w:themeColor="text1"/>
        </w:rPr>
        <w:t>ing</w:t>
      </w:r>
      <w:r w:rsidR="00E252EA">
        <w:rPr>
          <w:bCs/>
          <w:iCs/>
          <w:color w:val="000000" w:themeColor="text1"/>
        </w:rPr>
        <w:t xml:space="preserve">, </w:t>
      </w:r>
      <w:r w:rsidR="00C2715C">
        <w:rPr>
          <w:bCs/>
          <w:iCs/>
          <w:color w:val="000000" w:themeColor="text1"/>
        </w:rPr>
        <w:t>profil</w:t>
      </w:r>
      <w:r>
        <w:rPr>
          <w:bCs/>
          <w:iCs/>
          <w:color w:val="000000" w:themeColor="text1"/>
        </w:rPr>
        <w:t>ing</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interpret</w:t>
      </w:r>
      <w:r>
        <w:rPr>
          <w:bCs/>
          <w:iCs/>
          <w:color w:val="000000" w:themeColor="text1"/>
        </w:rPr>
        <w:t xml:space="preserve">ation of </w:t>
      </w:r>
      <w:r w:rsidR="007864C7">
        <w:rPr>
          <w:bCs/>
          <w:iCs/>
          <w:color w:val="000000" w:themeColor="text1"/>
        </w:rPr>
        <w:t xml:space="preserve">the effects </w:t>
      </w:r>
      <w:r w:rsidR="00E252EA">
        <w:rPr>
          <w:bCs/>
          <w:iCs/>
          <w:color w:val="000000" w:themeColor="text1"/>
        </w:rPr>
        <w:t xml:space="preserve">of </w:t>
      </w:r>
      <w:r w:rsidR="00AC1BB2">
        <w:rPr>
          <w:bCs/>
          <w:iCs/>
          <w:color w:val="000000" w:themeColor="text1"/>
        </w:rPr>
        <w:t>genetic perturbations</w:t>
      </w:r>
      <w:r>
        <w:rPr>
          <w:bCs/>
          <w:iCs/>
          <w:color w:val="000000" w:themeColor="text1"/>
        </w:rPr>
        <w:t xml:space="preserve"> in high-order combinations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lastRenderedPageBreak/>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 to continue </w:t>
      </w:r>
      <w:r w:rsidR="008D6812">
        <w:rPr>
          <w:bCs/>
          <w:iCs/>
          <w:color w:val="000000" w:themeColor="text1"/>
        </w:rPr>
        <w:t>XGA</w:t>
      </w:r>
      <w:r w:rsidR="00DD0B85">
        <w:rPr>
          <w:bCs/>
          <w:iCs/>
          <w:color w:val="000000" w:themeColor="text1"/>
        </w:rPr>
        <w:t xml:space="preserve"> of</w:t>
      </w:r>
      <w:r w:rsidR="0091590F">
        <w:rPr>
          <w:bCs/>
          <w:iCs/>
          <w:color w:val="000000" w:themeColor="text1"/>
        </w:rPr>
        <w:t xml:space="preserve"> ABC-transporter-mediated drug resistance in other compounds</w:t>
      </w:r>
      <w:r w:rsidR="00837121">
        <w:rPr>
          <w:bCs/>
          <w:iCs/>
          <w:color w:val="000000" w:themeColor="text1"/>
        </w:rPr>
        <w:t xml:space="preserve">.  </w:t>
      </w:r>
      <w:r w:rsidR="008A2C05">
        <w:rPr>
          <w:bCs/>
          <w:iCs/>
          <w:color w:val="000000" w:themeColor="text1"/>
        </w:rPr>
        <w:t>B</w:t>
      </w:r>
      <w:r w:rsidR="00837121">
        <w:rPr>
          <w:bCs/>
          <w:iCs/>
          <w:color w:val="000000" w:themeColor="text1"/>
        </w:rPr>
        <w:t xml:space="preserve">roadly, these results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1EBBEC04" w:rsidR="00CD24CF" w:rsidRPr="007E1A02" w:rsidRDefault="00F04E74" w:rsidP="007E1A02">
      <w:pPr>
        <w:jc w:val="both"/>
        <w:rPr>
          <w:color w:val="000000" w:themeColor="text1"/>
          <w:lang w:val="en-CA"/>
        </w:rPr>
      </w:pPr>
      <w:r>
        <w:rPr>
          <w:bCs/>
          <w:iCs/>
          <w:color w:val="000000" w:themeColor="text1"/>
        </w:rPr>
        <w:t xml:space="preserve">The demonstrated </w:t>
      </w:r>
      <w:r w:rsidR="0067676A">
        <w:rPr>
          <w:bCs/>
          <w:iCs/>
          <w:color w:val="000000" w:themeColor="text1"/>
        </w:rPr>
        <w:t xml:space="preserve">‘cross-based’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w:t>
      </w:r>
      <w:r w:rsidR="003F2117">
        <w:rPr>
          <w:bCs/>
          <w:iCs/>
          <w:color w:val="000000" w:themeColor="text1"/>
        </w:rPr>
        <w:t xml:space="preserve">other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3F2117">
        <w:rPr>
          <w:bCs/>
          <w:iCs/>
          <w:color w:val="000000" w:themeColor="text1"/>
        </w:rPr>
        <w:t xml:space="preserve">Another </w:t>
      </w:r>
      <w:r w:rsidR="008D6812">
        <w:rPr>
          <w:bCs/>
          <w:iCs/>
          <w:color w:val="000000" w:themeColor="text1"/>
        </w:rPr>
        <w:t>XGA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the </w:t>
      </w:r>
      <w:r w:rsidR="006E3ABF">
        <w:rPr>
          <w:bCs/>
          <w:iCs/>
          <w:color w:val="000000" w:themeColor="text1"/>
        </w:rPr>
        <w:t xml:space="preserve">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C. elegans</w:t>
      </w:r>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w:t>
      </w:r>
      <w:r w:rsidR="008D6812">
        <w:rPr>
          <w:bCs/>
          <w:iCs/>
          <w:color w:val="000000" w:themeColor="text1"/>
        </w:rPr>
        <w:t>XGA</w:t>
      </w:r>
      <w:r w:rsidR="00947084">
        <w:rPr>
          <w:bCs/>
          <w:iCs/>
          <w:color w:val="000000" w:themeColor="text1"/>
        </w:rPr>
        <w:t xml:space="preserve"> in cases where </w:t>
      </w:r>
      <w:r w:rsidR="003F2117">
        <w:rPr>
          <w:bCs/>
          <w:iCs/>
          <w:color w:val="000000" w:themeColor="text1"/>
        </w:rPr>
        <w:t xml:space="preserve">not all perturbations can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matings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305CD320"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C43A38">
        <w:rPr>
          <w:bCs/>
          <w:iCs/>
          <w:color w:val="000000" w:themeColor="text1"/>
        </w:rPr>
        <w:t xml:space="preserve"> and </w:t>
      </w:r>
      <w:r w:rsidR="001719DE">
        <w:rPr>
          <w:bCs/>
          <w:iCs/>
          <w:color w:val="000000" w:themeColor="text1"/>
        </w:rPr>
        <w:t xml:space="preserve">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w:t>
      </w:r>
      <w:r w:rsidR="008D6812">
        <w:rPr>
          <w:bCs/>
          <w:iCs/>
          <w:color w:val="000000" w:themeColor="text1"/>
        </w:rPr>
        <w:t>XGA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r w:rsidR="00FD4872" w:rsidRPr="00944FDF">
        <w:rPr>
          <w:bCs/>
          <w:i/>
          <w:iCs/>
          <w:color w:val="000000" w:themeColor="text1"/>
        </w:rPr>
        <w:t>en</w:t>
      </w:r>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Dubin-Johnson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611BAA53"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38" w:author="Albi Celaj" w:date="2019-02-13T17:59:00Z">
        <w:r w:rsidR="00FE4612">
          <w:rPr>
            <w:bCs/>
            <w:iCs/>
            <w:color w:val="000000" w:themeColor="text1"/>
          </w:rPr>
          <w:t>ing</w:t>
        </w:r>
      </w:ins>
      <w:del w:id="39" w:author="Albi Celaj"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41157C0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7044C9A6"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19F8D7B9"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7A7895C4"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Pr="00B527A3">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lastRenderedPageBreak/>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r w:rsidRPr="00B527A3">
              <w:rPr>
                <w:color w:val="000000"/>
              </w:rPr>
              <w:t xml:space="preserve">camptothecin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r w:rsidRPr="00B527A3">
              <w:rPr>
                <w:color w:val="000000"/>
              </w:rPr>
              <w:t>bisantrene</w:t>
            </w:r>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r w:rsidRPr="00B527A3">
              <w:rPr>
                <w:b/>
                <w:bCs/>
                <w:iCs/>
                <w:color w:val="000000" w:themeColor="text1"/>
              </w:rPr>
              <w:t>Oligonuclides</w:t>
            </w:r>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r>
              <w:rPr>
                <w:bCs/>
                <w:iCs/>
                <w:color w:val="000000" w:themeColor="text1"/>
              </w:rPr>
              <w:t>Euroscarf</w:t>
            </w:r>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For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RY0566 (“Toolkit-a” strain with tet-inducible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r w:rsidRPr="00DE4615">
        <w:rPr>
          <w:i/>
          <w:color w:val="000000" w:themeColor="text1"/>
        </w:rPr>
        <w:t>MAT</w:t>
      </w:r>
      <w:r w:rsidRPr="00DE4615">
        <w:rPr>
          <w:b/>
          <w:i/>
          <w:color w:val="000000" w:themeColor="text1"/>
        </w:rPr>
        <w:t>a</w:t>
      </w:r>
      <w:r w:rsidRPr="00DE4615">
        <w:rPr>
          <w:i/>
          <w:color w:val="000000" w:themeColor="text1"/>
        </w:rPr>
        <w:t xml:space="preserve"> lyp1Δ his3Δ1 leu2Δ0 ura3Δ0 met15Δ0 can1Δ::GMToolkit-a (CMVpr-rtTA KanMX4 STE2pr-Sp-his5) </w:t>
      </w:r>
      <w:r w:rsidR="00DE4615" w:rsidRPr="00DE4615">
        <w:rPr>
          <w:i/>
          <w:iCs/>
        </w:rPr>
        <w:t>ho</w:t>
      </w:r>
      <w:r w:rsidR="00DE4615" w:rsidRPr="00DE4615">
        <w:rPr>
          <w:i/>
          <w:iCs/>
          <w:color w:val="333333"/>
        </w:rPr>
        <w:t>Δ</w:t>
      </w:r>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lastRenderedPageBreak/>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40"/>
      <w:commentRangeStart w:id="41"/>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40"/>
      <w:r w:rsidR="00447F5C">
        <w:rPr>
          <w:rStyle w:val="CommentReference"/>
          <w:rFonts w:asciiTheme="minorHAnsi" w:hAnsiTheme="minorHAnsi" w:cstheme="minorBidi"/>
        </w:rPr>
        <w:commentReference w:id="40"/>
      </w:r>
      <w:commentRangeEnd w:id="41"/>
      <w:r w:rsidR="00447F5C">
        <w:rPr>
          <w:rStyle w:val="CommentReference"/>
          <w:rFonts w:asciiTheme="minorHAnsi" w:hAnsiTheme="minorHAnsi" w:cstheme="minorBidi"/>
        </w:rPr>
        <w:commentReference w:id="41"/>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ho</w:t>
      </w:r>
      <w:r w:rsidRPr="00233F15">
        <w:rPr>
          <w:rFonts w:eastAsia="Times New Roman"/>
          <w:color w:val="000000" w:themeColor="text1"/>
        </w:rPr>
        <w:t>∆</w:t>
      </w:r>
      <w:r w:rsidRPr="00233F15">
        <w:rPr>
          <w:rFonts w:eastAsia="Times New Roman"/>
          <w:i/>
          <w:color w:val="000000" w:themeColor="text1"/>
        </w:rPr>
        <w:t>::</w:t>
      </w:r>
      <w:r>
        <w:rPr>
          <w:rFonts w:eastAsia="Times New Roman"/>
          <w:i/>
          <w:color w:val="000000" w:themeColor="text1"/>
        </w:rPr>
        <w:t xml:space="preserve">loxP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r>
        <w:rPr>
          <w:b/>
          <w:bCs/>
          <w:iCs/>
          <w:color w:val="000000" w:themeColor="text1"/>
        </w:rPr>
        <w:t>b</w:t>
      </w:r>
      <w:r w:rsidRPr="00233F15">
        <w:rPr>
          <w:b/>
          <w:bCs/>
          <w:iCs/>
          <w:color w:val="000000" w:themeColor="text1"/>
        </w:rPr>
        <w:t xml:space="preserve">arcoder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barcoder locus flanked by </w:t>
      </w:r>
      <w:r w:rsidRPr="00925FC8">
        <w:rPr>
          <w:bCs/>
          <w:i/>
          <w:iCs/>
          <w:color w:val="000000" w:themeColor="text1"/>
        </w:rPr>
        <w:t>loxP</w:t>
      </w:r>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This barcoder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cassette,  </w:t>
      </w:r>
      <w:r>
        <w:rPr>
          <w:bCs/>
          <w:iCs/>
          <w:color w:val="000000" w:themeColor="text1"/>
        </w:rPr>
        <w:t>and</w:t>
      </w:r>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gen Qiaspin</w:t>
      </w:r>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Qiaspin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r w:rsidRPr="00925FC8">
        <w:rPr>
          <w:i/>
        </w:rPr>
        <w:t>loxP</w:t>
      </w:r>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Qiaspin Kit, and ~1950bp products were confirmed using 2% gel electrophoresis.  Two PCR reactions were performed on the resulting products to confirm correct synthesis.  The first PCR reaction was performed with the </w:t>
      </w:r>
      <w:r w:rsidRPr="001E7376">
        <w:rPr>
          <w:bCs/>
        </w:rPr>
        <w:t>SacI Reamp F/US2 primer pairs, and the second was performed using DS1/SacI Reamp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t>To prepare for cloning of the barcoder locus,</w:t>
      </w:r>
      <w:r w:rsidRPr="00422103">
        <w:t xml:space="preserve"> pSH47 w</w:t>
      </w:r>
      <w:r>
        <w:t>as digested with SacI using 100μl of 250ng/μ</w:t>
      </w:r>
      <w:r w:rsidRPr="00422103">
        <w:t>l pSH47, 100</w:t>
      </w:r>
      <w:r>
        <w:t xml:space="preserve">μl </w:t>
      </w:r>
      <w:r w:rsidRPr="00422103">
        <w:t>NEB Buffer 4, 10</w:t>
      </w:r>
      <w:r>
        <w:t xml:space="preserve">μl </w:t>
      </w:r>
      <w:r w:rsidRPr="00422103">
        <w:t>BSA, 10</w:t>
      </w:r>
      <w:r>
        <w:t xml:space="preserve">μl </w:t>
      </w:r>
      <w:r w:rsidRPr="00422103">
        <w:t>Sac</w:t>
      </w:r>
      <w:r>
        <w:t>I-HF in 1ml sterile water.  100μ</w:t>
      </w:r>
      <w:r w:rsidRPr="00422103">
        <w:t xml:space="preserve">l of this mixture was incubated at 37°C for two hours, and inactivated by incubation at 65°C for 20min.  Digest products were purified using a Qiagen Qiaspin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r>
        <w:rPr>
          <w:b/>
          <w:bCs/>
          <w:iCs/>
          <w:color w:val="000000" w:themeColor="text1"/>
        </w:rPr>
        <w:t>b</w:t>
      </w:r>
      <w:r w:rsidRPr="00233F15">
        <w:rPr>
          <w:b/>
          <w:bCs/>
          <w:iCs/>
          <w:color w:val="000000" w:themeColor="text1"/>
        </w:rPr>
        <w:t xml:space="preserve">arcoder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lastRenderedPageBreak/>
        <w:t xml:space="preserve">A linear URA3 cassette flanked by </w:t>
      </w:r>
      <w:r w:rsidRPr="00925FC8">
        <w:rPr>
          <w:bCs/>
          <w:i/>
          <w:iCs/>
          <w:color w:val="000000" w:themeColor="text1"/>
        </w:rPr>
        <w:t>loxP</w:t>
      </w:r>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Qiagen Qiaspin</w:t>
      </w:r>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–Ura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r w:rsidRPr="00233F15">
        <w:rPr>
          <w:bCs/>
          <w:iCs/>
          <w:color w:val="000000" w:themeColor="text1"/>
        </w:rPr>
        <w:t xml:space="preserve">HygroB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barcoder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2μl Sterile DNA Free Water, 2μl 0.2M pH 7.4 Sodium Phosphate Buffer, 0.5 μl 5U/μl Zymoresearch zymolyase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seq and 3’HO seq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t>
      </w:r>
      <w:r w:rsidRPr="005E00FA">
        <w:rPr>
          <w:rFonts w:eastAsia="Times New Roman"/>
          <w:color w:val="000000" w:themeColor="text1"/>
          <w:shd w:val="clear" w:color="auto" w:fill="FFFFFF"/>
        </w:rPr>
        <w:lastRenderedPageBreak/>
        <w:t>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selecting for MAT</w:t>
      </w:r>
      <w:r w:rsidRPr="00233F15">
        <w:rPr>
          <w:rFonts w:eastAsia="Times New Roman"/>
          <w:b/>
          <w:bCs/>
          <w:color w:val="333333"/>
          <w:shd w:val="clear" w:color="auto" w:fill="FFFFFF"/>
        </w:rPr>
        <w:t>a</w:t>
      </w:r>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 xml:space="preserve">+HygroB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42"/>
      <w:commentRangeStart w:id="43"/>
      <w:r>
        <w:rPr>
          <w:bCs/>
          <w:iCs/>
          <w:color w:val="000000" w:themeColor="text1"/>
        </w:rPr>
        <w:t>–</w:t>
      </w:r>
      <w:r w:rsidRPr="00233F15">
        <w:rPr>
          <w:rFonts w:eastAsia="Times New Roman"/>
          <w:color w:val="333333"/>
          <w:shd w:val="clear" w:color="auto" w:fill="FFFFFF"/>
        </w:rPr>
        <w:t>Ura</w:t>
      </w:r>
      <w:commentRangeEnd w:id="42"/>
      <w:r>
        <w:rPr>
          <w:rStyle w:val="CommentReference"/>
          <w:rFonts w:asciiTheme="minorHAnsi" w:hAnsiTheme="minorHAnsi" w:cstheme="minorBidi"/>
        </w:rPr>
        <w:commentReference w:id="42"/>
      </w:r>
      <w:commentRangeEnd w:id="43"/>
      <w:r>
        <w:rPr>
          <w:rStyle w:val="CommentReference"/>
          <w:rFonts w:asciiTheme="minorHAnsi" w:hAnsiTheme="minorHAnsi" w:cstheme="minorBidi"/>
        </w:rPr>
        <w:commentReference w:id="43"/>
      </w:r>
      <w:r w:rsidRPr="00233F15">
        <w:rPr>
          <w:rFonts w:eastAsia="Times New Roman"/>
          <w:color w:val="333333"/>
          <w:shd w:val="clear" w:color="auto" w:fill="FFFFFF"/>
        </w:rPr>
        <w:t xml:space="preserve"> to select against barcoder strain parents that may have escaped diploid selection. Using a QPix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MAT</w:t>
      </w:r>
      <w:r w:rsidRPr="00233F15">
        <w:rPr>
          <w:rFonts w:eastAsia="Times New Roman"/>
          <w:b/>
          <w:bCs/>
          <w:color w:val="333333"/>
          <w:shd w:val="clear" w:color="auto" w:fill="FFFFFF"/>
        </w:rPr>
        <w:t xml:space="preserve">a </w:t>
      </w:r>
      <w:r w:rsidRPr="00233F15">
        <w:rPr>
          <w:rFonts w:eastAsia="Times New Roman"/>
          <w:bCs/>
          <w:color w:val="333333"/>
          <w:shd w:val="clear" w:color="auto" w:fill="FFFFFF"/>
        </w:rPr>
        <w:t xml:space="preserve"> </w:t>
      </w:r>
      <w:r>
        <w:rPr>
          <w:rFonts w:eastAsia="Times New Roman"/>
          <w:bCs/>
          <w:color w:val="333333"/>
          <w:shd w:val="clear" w:color="auto" w:fill="FFFFFF"/>
        </w:rPr>
        <w:t>and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μl of overnight yeast culture was mixed with </w:t>
      </w:r>
      <w:r>
        <w:t xml:space="preserve">8 </w:t>
      </w:r>
      <w:r>
        <w:rPr>
          <w:bCs/>
          <w:iCs/>
          <w:color w:val="000000" w:themeColor="text1"/>
        </w:rPr>
        <w:t>μ</w:t>
      </w:r>
      <w:r>
        <w:t>L 0.2 M sodium phosphate b</w:t>
      </w:r>
      <w:r w:rsidRPr="00795D18">
        <w:t xml:space="preserve">uffer </w:t>
      </w:r>
      <w:r>
        <w:t>(</w:t>
      </w:r>
      <w:r w:rsidRPr="00795D18">
        <w:t>pH 7.4</w:t>
      </w:r>
      <w:r>
        <w:t xml:space="preserve">), </w:t>
      </w:r>
      <w:r w:rsidRPr="00795D18">
        <w:t>4</w:t>
      </w:r>
      <w:r>
        <w:t xml:space="preserve"> </w:t>
      </w:r>
      <w:r>
        <w:rPr>
          <w:bCs/>
          <w:iCs/>
          <w:color w:val="000000" w:themeColor="text1"/>
        </w:rPr>
        <w:t>μ</w:t>
      </w:r>
      <w:r>
        <w:t xml:space="preserve">l </w:t>
      </w:r>
      <w:r w:rsidRPr="00795D18">
        <w:t xml:space="preserve">DNA free </w:t>
      </w:r>
      <w:r>
        <w:t xml:space="preserve">dH2O, 0.05 </w:t>
      </w:r>
      <w:r>
        <w:rPr>
          <w:bCs/>
          <w:iCs/>
          <w:color w:val="000000" w:themeColor="text1"/>
        </w:rPr>
        <w:t>μ</w:t>
      </w:r>
      <w:r>
        <w:t>l 5 U/</w:t>
      </w:r>
      <w:r>
        <w:rPr>
          <w:bCs/>
          <w:iCs/>
          <w:color w:val="000000" w:themeColor="text1"/>
        </w:rPr>
        <w:t>μ</w:t>
      </w:r>
      <w:r>
        <w:t>l Z</w:t>
      </w:r>
      <w:r w:rsidRPr="00795D18">
        <w:t>ymoresearch zymolyase</w:t>
      </w:r>
      <w:r>
        <w:t xml:space="preserve"> and incubated at 37 </w:t>
      </w:r>
      <w:r w:rsidRPr="00FC1F96">
        <w:rPr>
          <w:color w:val="000000" w:themeColor="text1"/>
        </w:rPr>
        <w:t>°</w:t>
      </w:r>
      <w:r>
        <w:t xml:space="preserve">C for 35 minutes.  64 </w:t>
      </w:r>
      <w:r>
        <w:rPr>
          <w:bCs/>
          <w:iCs/>
          <w:color w:val="000000" w:themeColor="text1"/>
        </w:rPr>
        <w:t>μ</w:t>
      </w:r>
      <w:r>
        <w:t xml:space="preserve">l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μl of lysed colonies</w:t>
      </w:r>
      <w:r w:rsidRPr="00FC1F96">
        <w:rPr>
          <w:bCs/>
          <w:iCs/>
          <w:color w:val="000000" w:themeColor="text1"/>
        </w:rPr>
        <w:t xml:space="preserve"> using a Hydrocycler</w:t>
      </w:r>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lastRenderedPageBreak/>
        <w:t>Expected product size from the plate tags was confirmed on 4% agarose gel. PCR products were purified</w:t>
      </w:r>
      <w:r w:rsidR="006B3720">
        <w:rPr>
          <w:color w:val="000000" w:themeColor="text1"/>
        </w:rPr>
        <w:t xml:space="preserve"> using a </w:t>
      </w:r>
      <w:r w:rsidR="006B3720">
        <w:t>Qiagen MinElute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bp) were isolated from each lane, purified using a </w:t>
      </w:r>
      <w:r w:rsidR="006B3720">
        <w:t>Qiagen MinElute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H</w:t>
      </w:r>
      <w:r w:rsidRPr="00233F15">
        <w:rPr>
          <w:bCs/>
          <w:iCs/>
          <w:color w:val="000000" w:themeColor="text1"/>
        </w:rPr>
        <w:t xml:space="preserve">iSeq,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r w:rsidRPr="00233F15">
        <w:rPr>
          <w:rFonts w:eastAsia="Calibri"/>
          <w:color w:val="333333"/>
          <w:shd w:val="clear" w:color="auto" w:fill="FFFFFF"/>
        </w:rPr>
        <w:t>Ura</w:t>
      </w:r>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barcoder parents </w:t>
      </w:r>
      <w:r>
        <w:rPr>
          <w:rFonts w:eastAsia="Calibri"/>
          <w:color w:val="333333"/>
          <w:shd w:val="clear" w:color="auto" w:fill="FFFFFF"/>
        </w:rPr>
        <w:t>which had escaped a previous SC–</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r w:rsidRPr="00233F15">
        <w:rPr>
          <w:bCs/>
          <w:iCs/>
          <w:color w:val="000000" w:themeColor="text1"/>
        </w:rPr>
        <w:t>Ura</w:t>
      </w:r>
      <w:r w:rsidR="00C03658">
        <w:rPr>
          <w:bCs/>
          <w:iCs/>
          <w:color w:val="000000" w:themeColor="text1"/>
        </w:rPr>
        <w:t xml:space="preserve"> (indicating a knockout cassette at one or more loci)</w:t>
      </w:r>
      <w:r w:rsidRPr="00233F15">
        <w:rPr>
          <w:bCs/>
          <w:iCs/>
          <w:color w:val="000000" w:themeColor="text1"/>
        </w:rPr>
        <w:t>.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r w:rsidRPr="00233F15">
        <w:rPr>
          <w:i/>
        </w:rPr>
        <w:t xml:space="preserve">en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w:t>
      </w:r>
      <w:r w:rsidRPr="00233F15">
        <w:lastRenderedPageBreak/>
        <w:t xml:space="preserve">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plate in a temperature-controlled shaking spectrophotometer (Tecan GENios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Samples from the original YPD + glycerol pool were thawn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YeaStar™ Genomic DNA Kit, quantified using </w:t>
      </w:r>
      <w:r w:rsidR="0010620E">
        <w:t>the Invitrogen Quant-IT dsDNA BR Assay kit</w:t>
      </w:r>
      <w:r w:rsidR="003B5708">
        <w:t xml:space="preserve">  (Cat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SuperMix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μl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44"/>
      <w:r w:rsidR="00226F4C">
        <w:t>After indexing, equal</w:t>
      </w:r>
      <w:r w:rsidR="001C1A6B">
        <w:t xml:space="preserve"> volumes</w:t>
      </w:r>
      <w:r w:rsidR="00226F4C">
        <w:t xml:space="preserve"> of UP-tag and DN-tag PCR products from each pool were run on a 3% agarose gel.  </w:t>
      </w:r>
      <w:commentRangeEnd w:id="44"/>
      <w:r w:rsidR="00B04DC2">
        <w:rPr>
          <w:rStyle w:val="CommentReference"/>
          <w:rFonts w:asciiTheme="minorHAnsi" w:hAnsiTheme="minorHAnsi" w:cstheme="minorBidi"/>
        </w:rPr>
        <w:commentReference w:id="44"/>
      </w:r>
      <w:r w:rsidR="00226F4C">
        <w:t xml:space="preserve">The expected 210bp bands were isolated and purified using a Qiagen MinElute Gel Extraction kit.  </w:t>
      </w:r>
      <w:r w:rsidR="001C1A6B">
        <w:t xml:space="preserve">DNA size and purity was confirmed by using the Agilent Bioanalyzer High Sensitity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NextSeq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xml:space="preserve">.  To perform this identification, a search is performed for all barcodes matching the sample mating type.  If an exact match is not </w:t>
      </w:r>
      <w:r w:rsidR="003677E6" w:rsidRPr="00233F15">
        <w:rPr>
          <w:bCs/>
          <w:iCs/>
          <w:color w:val="000000" w:themeColor="text1"/>
        </w:rPr>
        <w:lastRenderedPageBreak/>
        <w:t>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FB106B"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FB106B"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FB106B"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FB106B"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FB106B"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FB106B"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FB106B"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pool).</w:t>
      </w:r>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FB106B"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arising from merging the MAT</w:t>
      </w:r>
      <w:r w:rsidR="006C42C2" w:rsidRPr="00D9511C">
        <w:rPr>
          <w:rFonts w:eastAsiaTheme="minorEastAsia"/>
          <w:b/>
          <w:bCs/>
          <w:iCs/>
          <w:color w:val="000000" w:themeColor="text1"/>
          <w:lang w:val="en-CA"/>
        </w:rPr>
        <w:t>a</w:t>
      </w:r>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FB106B"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FB106B"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FB106B"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FB106B"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FB106B"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FB106B"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FB106B"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w:t>
      </w:r>
      <w:r w:rsidR="006F6E2A">
        <w:rPr>
          <w:rFonts w:eastAsiaTheme="minorEastAsia"/>
          <w:color w:val="000000" w:themeColor="text1"/>
          <w:lang w:val="en-CA"/>
        </w:rPr>
        <w:lastRenderedPageBreak/>
        <w:t>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FB106B"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FB106B"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FB106B"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w:t>
      </w:r>
      <w:r w:rsidR="00C27406">
        <w:rPr>
          <w:rFonts w:eastAsiaTheme="minorEastAsia"/>
          <w:bCs/>
          <w:iCs/>
          <w:color w:val="000000" w:themeColor="text1"/>
          <w:lang w:val="en-CA"/>
        </w:rPr>
        <w:lastRenderedPageBreak/>
        <w:t xml:space="preserve">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FB106B"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FB106B"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FB106B"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 xml:space="preserve">in their </w:t>
      </w:r>
      <w:r w:rsidR="00A30ED1">
        <w:rPr>
          <w:rFonts w:eastAsiaTheme="minorEastAsia"/>
          <w:bCs/>
          <w:iCs/>
          <w:color w:val="000000" w:themeColor="text1"/>
          <w:lang w:val="en-CA"/>
        </w:rPr>
        <w:lastRenderedPageBreak/>
        <w:t>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(‘mse’) loss function, using the adam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 xml:space="preserve">,000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FB106B"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FB106B"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FB106B"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w:t>
      </w:r>
      <w:r w:rsidR="00E36F45">
        <w:rPr>
          <w:color w:val="000000" w:themeColor="text1"/>
        </w:rPr>
        <w:lastRenderedPageBreak/>
        <w:t xml:space="preserve">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45"/>
      <w:r w:rsidRPr="001668D4">
        <w:rPr>
          <w:b/>
          <w:bCs/>
          <w:iCs/>
          <w:color w:val="000000" w:themeColor="text1"/>
        </w:rPr>
        <w:t>Analysis of Liquid Growth Data</w:t>
      </w:r>
      <w:commentRangeEnd w:id="45"/>
      <w:r w:rsidR="00883356" w:rsidRPr="001668D4">
        <w:rPr>
          <w:rStyle w:val="CommentReference"/>
          <w:color w:val="000000" w:themeColor="text1"/>
        </w:rPr>
        <w:commentReference w:id="45"/>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tecan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46"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47" w:author="Albi Celaj"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48" w:author="Albi Celaj" w:date="2019-02-12T13:13:00Z">
        <w:r w:rsidR="0086627C">
          <w:rPr>
            <w:bCs/>
            <w:iCs/>
            <w:color w:val="000000" w:themeColor="text1"/>
          </w:rPr>
          <w:t>-</w:t>
        </w:r>
      </w:ins>
      <w:del w:id="49" w:author="Albi Celaj"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50" w:author="Albi Celaj"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51" w:author="Albi Celaj" w:date="2019-02-12T13:12:00Z">
        <w:r w:rsidR="0042637D" w:rsidRPr="00662D0E" w:rsidDel="0086627C">
          <w:rPr>
            <w:bCs/>
            <w:iCs/>
            <w:noProof/>
            <w:color w:val="000000" w:themeColor="text1"/>
            <w:vertAlign w:val="superscript"/>
          </w:rPr>
          <w:delText>25</w:delText>
        </w:r>
      </w:del>
      <w:del w:id="52" w:author="Albi Celaj"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53"/>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53"/>
      <w:r w:rsidR="00662D0E">
        <w:rPr>
          <w:rStyle w:val="CommentReference"/>
          <w:rFonts w:asciiTheme="minorHAnsi" w:hAnsiTheme="minorHAnsi" w:cstheme="minorBidi"/>
        </w:rPr>
        <w:commentReference w:id="53"/>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54"/>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54"/>
      <w:r w:rsidR="00DF4CE6">
        <w:rPr>
          <w:rStyle w:val="CommentReference"/>
          <w:rFonts w:asciiTheme="minorHAnsi" w:hAnsiTheme="minorHAnsi" w:cstheme="minorBidi"/>
        </w:rPr>
        <w:commentReference w:id="54"/>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700EDC">
        <w:rPr>
          <w:b/>
        </w:rPr>
        <w:t xml:space="preserve"> </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w:t>
      </w:r>
      <w:r w:rsidR="00FF1DD3">
        <w:lastRenderedPageBreak/>
        <w:t xml:space="preserve">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DNAse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r w:rsidR="00952B03" w:rsidRPr="00952B03">
        <w:rPr>
          <w:color w:val="000000"/>
          <w:shd w:val="clear" w:color="auto" w:fill="FFFFFF"/>
        </w:rPr>
        <w:t>Thermo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r w:rsidR="00952B03" w:rsidRPr="00952B03">
        <w:rPr>
          <w:color w:val="000000"/>
          <w:shd w:val="clear" w:color="auto" w:fill="FFFFFF"/>
        </w:rPr>
        <w:t>Bioline SensiFAST</w:t>
      </w:r>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was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r w:rsidR="00E51E3F">
        <w:rPr>
          <w:rFonts w:eastAsiaTheme="minorEastAsia"/>
          <w:bCs/>
          <w:iCs/>
          <w:color w:val="000000" w:themeColor="text1"/>
          <w:lang w:val="en-CA"/>
        </w:rPr>
        <w:t>qRT-PCR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bookmarkStart w:id="55" w:name="_GoBack"/>
      <w:bookmarkEnd w:id="55"/>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56"/>
      <w:r w:rsidRPr="00233F15">
        <w:rPr>
          <w:b/>
          <w:sz w:val="28"/>
        </w:rPr>
        <w:t>Author Contributions</w:t>
      </w:r>
      <w:commentRangeEnd w:id="56"/>
      <w:r w:rsidR="00AB0C9E">
        <w:rPr>
          <w:rStyle w:val="CommentReference"/>
          <w:rFonts w:asciiTheme="minorHAnsi" w:hAnsiTheme="minorHAnsi" w:cstheme="minorBidi"/>
        </w:rPr>
        <w:commentReference w:id="56"/>
      </w:r>
    </w:p>
    <w:p w14:paraId="04CE3281" w14:textId="1F2131A1" w:rsidR="00DC50F1" w:rsidRPr="00233F15" w:rsidRDefault="00095AD4" w:rsidP="00224FCB">
      <w:pPr>
        <w:jc w:val="both"/>
      </w:pPr>
      <w:r>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I.S. and J.C.M.</w:t>
      </w:r>
      <w:r>
        <w:t>.  A.C</w:t>
      </w:r>
      <w:r w:rsidR="00B62418">
        <w:t xml:space="preserve">., M.K., and </w:t>
      </w:r>
      <w:r>
        <w:t>N.Y</w:t>
      </w:r>
      <w:r w:rsidR="00B62418">
        <w:t>.</w:t>
      </w:r>
      <w:r w:rsidR="002D03E0" w:rsidRPr="00233F15">
        <w:t xml:space="preserve"> analyzed the data</w:t>
      </w:r>
      <w:r w:rsidR="00B62418">
        <w:t>, with advice from F.P.R.</w:t>
      </w:r>
      <w:r w:rsidR="00C21B27">
        <w:t>.</w:t>
      </w:r>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barcoder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lastRenderedPageBreak/>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57"/>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57"/>
      <w:r w:rsidR="002D2606">
        <w:rPr>
          <w:rStyle w:val="CommentReference"/>
          <w:rFonts w:asciiTheme="minorHAnsi" w:hAnsiTheme="minorHAnsi" w:cstheme="minorBidi"/>
        </w:rPr>
        <w:commentReference w:id="57"/>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30A6CA2" w14:textId="0EBE704C" w:rsidR="00504029" w:rsidRPr="00504029" w:rsidRDefault="00C1486D" w:rsidP="006B3E82">
      <w:pPr>
        <w:widowControl w:val="0"/>
        <w:autoSpaceDE w:val="0"/>
        <w:autoSpaceDN w:val="0"/>
        <w:adjustRightInd w:val="0"/>
        <w:spacing w:beforeLines="60" w:before="144"/>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504029" w:rsidRPr="00504029">
        <w:rPr>
          <w:noProof/>
        </w:rPr>
        <w:t xml:space="preserve">Adamson, B., Norman, T.M., Jost, M., Cho, M.Y., Nuñez, J.K., Chen, Y., Villalta, J.E., Gilbert, L.A., Horlbeck, M.A., Hein, M.Y., et al. (2016). A Multiplexed Single-Cell CRISPR Screening Platform Enables Systematic Dissection of the Unfolded Protein Response. Cell </w:t>
      </w:r>
      <w:r w:rsidR="00504029" w:rsidRPr="00504029">
        <w:rPr>
          <w:i/>
          <w:iCs/>
          <w:noProof/>
        </w:rPr>
        <w:t>167</w:t>
      </w:r>
      <w:r w:rsidR="00504029" w:rsidRPr="00504029">
        <w:rPr>
          <w:noProof/>
        </w:rPr>
        <w:t>, 1867–1882.e21.</w:t>
      </w:r>
    </w:p>
    <w:p w14:paraId="51F6696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Angeles-Albores, D., Puckett Robinson, C., Williams, B.A., Wold, B.J., and Sternberg, P.W. (2018). Reconstructing a metazoan genetic pathway with transcriptome-wide epistasis measurements. Proc. Natl. Acad. Sci. U. S. A. </w:t>
      </w:r>
      <w:r w:rsidRPr="00504029">
        <w:rPr>
          <w:i/>
          <w:iCs/>
          <w:noProof/>
        </w:rPr>
        <w:t>115</w:t>
      </w:r>
      <w:r w:rsidRPr="00504029">
        <w:rPr>
          <w:noProof/>
        </w:rPr>
        <w:t>, E2930–E2939.</w:t>
      </w:r>
    </w:p>
    <w:p w14:paraId="75376DF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Beh, C.T., Cool, L., Phillips, J., and Rine, J. (2001). Overlapping functions of the yeast oxysterol-binding protein homologues. Genetics </w:t>
      </w:r>
      <w:r w:rsidRPr="00504029">
        <w:rPr>
          <w:i/>
          <w:iCs/>
          <w:noProof/>
        </w:rPr>
        <w:t>157</w:t>
      </w:r>
      <w:r w:rsidRPr="00504029">
        <w:rPr>
          <w:noProof/>
        </w:rPr>
        <w:t>, 1117–1140.</w:t>
      </w:r>
    </w:p>
    <w:p w14:paraId="6A835242"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Benhamou, R.I., Bibi, M., Steinbuch, K.B., Engel, H., Levin, M., Roichman, Y., Berman, J., and Fridman, M. (2017). Real-Time Imaging of the Azole Class of Antifungal Drugs in Live Candida Cells. ACS Chem. Biol. </w:t>
      </w:r>
      <w:r w:rsidRPr="00504029">
        <w:rPr>
          <w:i/>
          <w:iCs/>
          <w:noProof/>
        </w:rPr>
        <w:t>12</w:t>
      </w:r>
      <w:r w:rsidRPr="00504029">
        <w:rPr>
          <w:noProof/>
        </w:rPr>
        <w:t>, 1769–1777.</w:t>
      </w:r>
    </w:p>
    <w:p w14:paraId="4AF7959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Bloom, J.S., Ehrenreich, I.M., Loo, W.T., Lite, T.-L.V., and Kruglyak, L. (2013). Finding the sources of missing heritability in a yeast cross. Nature </w:t>
      </w:r>
      <w:r w:rsidRPr="00504029">
        <w:rPr>
          <w:i/>
          <w:iCs/>
          <w:noProof/>
        </w:rPr>
        <w:t>494</w:t>
      </w:r>
      <w:r w:rsidRPr="00504029">
        <w:rPr>
          <w:noProof/>
        </w:rPr>
        <w:t>, 234–237.</w:t>
      </w:r>
    </w:p>
    <w:p w14:paraId="173316C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Boettcher, M., Tian, R., Blau, J.A., Markegard, E., Wagner, R.T., Wu, D., Mo, X., Biton, A., Zaitlen, N., Fu, H., et al. (2018). Dual gene activation and knockout screen reveals directional dependencies in genetic networks. Nat. Biotechnol. </w:t>
      </w:r>
      <w:r w:rsidRPr="00504029">
        <w:rPr>
          <w:i/>
          <w:iCs/>
          <w:noProof/>
        </w:rPr>
        <w:t>36</w:t>
      </w:r>
      <w:r w:rsidRPr="00504029">
        <w:rPr>
          <w:noProof/>
        </w:rPr>
        <w:t>, 170–178.</w:t>
      </w:r>
    </w:p>
    <w:p w14:paraId="1DFE98DB"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Braberg, H., Alexander, R., Shales, M., Xu, J., Franks-Skiba, K.E., Wu, Q., Haber, J.E., and Krogan, N.J. (2014). Quantitative analysis of triple-mutant genetic interactions. Nat. Protoc. </w:t>
      </w:r>
      <w:r w:rsidRPr="00504029">
        <w:rPr>
          <w:i/>
          <w:iCs/>
          <w:noProof/>
        </w:rPr>
        <w:t>9</w:t>
      </w:r>
      <w:r w:rsidRPr="00504029">
        <w:rPr>
          <w:noProof/>
        </w:rPr>
        <w:t>, 1867–1881.</w:t>
      </w:r>
    </w:p>
    <w:p w14:paraId="4B3ACFF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Braun, P., Tasan, M., Dreze, M., Barrios-Rodiles, M., Lemmens, I., Yu, H., Sahalie, J.M., Murray, R.R., Roncari, L., de Smet, A.-S., et al. (2009). An experimentally derived confidence score for binary protein-protein interactions. Nat. Methods </w:t>
      </w:r>
      <w:r w:rsidRPr="00504029">
        <w:rPr>
          <w:i/>
          <w:iCs/>
          <w:noProof/>
        </w:rPr>
        <w:t>6</w:t>
      </w:r>
      <w:r w:rsidRPr="00504029">
        <w:rPr>
          <w:noProof/>
        </w:rPr>
        <w:t>, 91–97.</w:t>
      </w:r>
    </w:p>
    <w:p w14:paraId="2A4A1339" w14:textId="77777777" w:rsidR="00504029" w:rsidRPr="00504029" w:rsidRDefault="00504029" w:rsidP="006B3E82">
      <w:pPr>
        <w:widowControl w:val="0"/>
        <w:autoSpaceDE w:val="0"/>
        <w:autoSpaceDN w:val="0"/>
        <w:adjustRightInd w:val="0"/>
        <w:spacing w:beforeLines="60" w:before="144"/>
        <w:rPr>
          <w:noProof/>
        </w:rPr>
      </w:pPr>
      <w:r w:rsidRPr="00504029">
        <w:rPr>
          <w:noProof/>
        </w:rPr>
        <w:lastRenderedPageBreak/>
        <w:t xml:space="preserve">Brem, R.B., and Kruglyak, L. (2005). The landscape of genetic complexity across 5,700 gene expression traits in yeast. Proc. Natl. Acad. Sci. U. S. A. </w:t>
      </w:r>
      <w:r w:rsidRPr="00504029">
        <w:rPr>
          <w:i/>
          <w:iCs/>
          <w:noProof/>
        </w:rPr>
        <w:t>102</w:t>
      </w:r>
      <w:r w:rsidRPr="00504029">
        <w:rPr>
          <w:noProof/>
        </w:rPr>
        <w:t>, 1572–1577.</w:t>
      </w:r>
    </w:p>
    <w:p w14:paraId="76D0444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504029">
        <w:rPr>
          <w:i/>
          <w:iCs/>
          <w:noProof/>
        </w:rPr>
        <w:t>368</w:t>
      </w:r>
      <w:r w:rsidRPr="00504029">
        <w:rPr>
          <w:noProof/>
        </w:rPr>
        <w:t>, 2059–2074.</w:t>
      </w:r>
    </w:p>
    <w:p w14:paraId="2ED83814"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Costanzo, M., Baryshnikova, A., Bellay, J., Kim, Y., Spear, E.D., Sevier, C.S., Ding, H., Koh, J.L.Y., Toufighi, K., Mostafavi, S., et al. (2010). The genetic landscape of a cell. Science </w:t>
      </w:r>
      <w:r w:rsidRPr="00504029">
        <w:rPr>
          <w:i/>
          <w:iCs/>
          <w:noProof/>
        </w:rPr>
        <w:t>327</w:t>
      </w:r>
      <w:r w:rsidRPr="00504029">
        <w:rPr>
          <w:noProof/>
        </w:rPr>
        <w:t>, 425–431.</w:t>
      </w:r>
    </w:p>
    <w:p w14:paraId="37EC1A7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Costanzo, M., VanderSluis, B., Koch, E.N., Baryshnikova, A., Pons, C., Tan, G., Wang, W., Usaj, M.M.M., Hanchard, J., Lee, S.D., et al. (2016). A global genetic interaction network maps a wiring diagram of cellular function. Science (80-. ). </w:t>
      </w:r>
      <w:r w:rsidRPr="00504029">
        <w:rPr>
          <w:i/>
          <w:iCs/>
          <w:noProof/>
        </w:rPr>
        <w:t>353</w:t>
      </w:r>
      <w:r w:rsidRPr="00504029">
        <w:rPr>
          <w:noProof/>
        </w:rPr>
        <w:t>.</w:t>
      </w:r>
    </w:p>
    <w:p w14:paraId="77C09189"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Díaz-Mejía, J.J., Celaj, A., Mellor, J.C., Coté, A., Balint, A., Ho, B., Bansal, P., Shaeri, F., Gebbia, M., Weile, J., et al. (2018). Mapping DNA damage-dependent genetic interactions in yeast via party mating and barcode fusion genetics. Mol. Syst. Biol. </w:t>
      </w:r>
      <w:r w:rsidRPr="00504029">
        <w:rPr>
          <w:i/>
          <w:iCs/>
          <w:noProof/>
        </w:rPr>
        <w:t>14</w:t>
      </w:r>
      <w:r w:rsidRPr="00504029">
        <w:rPr>
          <w:noProof/>
        </w:rPr>
        <w:t>, e7985.</w:t>
      </w:r>
    </w:p>
    <w:p w14:paraId="319C1F18"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Dixit, A., Parnas, O., Li, B., Chen, J., Fulco, C.P., Jerby-Arnon, L., Marjanovic, N.D., Dionne, D., Burks, T., Raychowdhury, R., et al. (2016). Perturb-Seq: Dissecting Molecular Circuits with Scalable Single-Cell RNA Profiling of Pooled Genetic Screens. Cell </w:t>
      </w:r>
      <w:r w:rsidRPr="00504029">
        <w:rPr>
          <w:i/>
          <w:iCs/>
          <w:noProof/>
        </w:rPr>
        <w:t>167</w:t>
      </w:r>
      <w:r w:rsidRPr="00504029">
        <w:rPr>
          <w:noProof/>
        </w:rPr>
        <w:t>, 1853–1866.e17.</w:t>
      </w:r>
    </w:p>
    <w:p w14:paraId="4D61ABF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Donner, M., and Keppler, D. (2001). Up-regulation of basolateral multidrug resistance protein 3 (Mrp3) in cholestatic rat liver. Hepatology </w:t>
      </w:r>
      <w:r w:rsidRPr="00504029">
        <w:rPr>
          <w:i/>
          <w:iCs/>
          <w:noProof/>
        </w:rPr>
        <w:t>34</w:t>
      </w:r>
      <w:r w:rsidRPr="00504029">
        <w:rPr>
          <w:noProof/>
        </w:rPr>
        <w:t>, 351–359.</w:t>
      </w:r>
    </w:p>
    <w:p w14:paraId="370F112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Emanuel, G., Moffitt, J.R., and Zhuang, X. (2017). High-throughput, image-based screening of pooled genetic-variant libraries. Nat. Methods </w:t>
      </w:r>
      <w:r w:rsidRPr="00504029">
        <w:rPr>
          <w:i/>
          <w:iCs/>
          <w:noProof/>
        </w:rPr>
        <w:t>14</w:t>
      </w:r>
      <w:r w:rsidRPr="00504029">
        <w:rPr>
          <w:noProof/>
        </w:rPr>
        <w:t>, 1159–1162.</w:t>
      </w:r>
    </w:p>
    <w:p w14:paraId="5812BB2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Ernst, R., Kueppers, P., Klein, C.M., Schwarzmueller, T., Kuchler, K., and Schmitt, L. (2008). A mutation of the H-loop selectively affects rhodamine transport by the yeast multidrug ABC transporter Pdr5. Proc. Natl. Acad. Sci. </w:t>
      </w:r>
      <w:r w:rsidRPr="00504029">
        <w:rPr>
          <w:i/>
          <w:iCs/>
          <w:noProof/>
        </w:rPr>
        <w:t>105</w:t>
      </w:r>
      <w:r w:rsidRPr="00504029">
        <w:rPr>
          <w:noProof/>
        </w:rPr>
        <w:t>, 5069–5074.</w:t>
      </w:r>
    </w:p>
    <w:p w14:paraId="61A2657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Fischer, B., Sandmann, T., Horn, T., Billmann, M., Chaudhary, V., Huber, W., and Boutros, M. (2015). A map of directional genetic interactions in a metazoan cell. Elife </w:t>
      </w:r>
      <w:r w:rsidRPr="00504029">
        <w:rPr>
          <w:i/>
          <w:iCs/>
          <w:noProof/>
        </w:rPr>
        <w:t>4</w:t>
      </w:r>
      <w:r w:rsidRPr="00504029">
        <w:rPr>
          <w:noProof/>
        </w:rPr>
        <w:t>, e05464.</w:t>
      </w:r>
    </w:p>
    <w:p w14:paraId="2E1A623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Giaever, G., Chu, A.M., Ni, L., Connelly, C., Riles, L., Véronneau, S., Dow, S., Lucau-Danila, A., Anderson, K., André, B., et al. (2002). Functional profiling of the Saccharomyces cerevisiae genome. Nature </w:t>
      </w:r>
      <w:r w:rsidRPr="00504029">
        <w:rPr>
          <w:i/>
          <w:iCs/>
          <w:noProof/>
        </w:rPr>
        <w:t>418</w:t>
      </w:r>
      <w:r w:rsidRPr="00504029">
        <w:rPr>
          <w:noProof/>
        </w:rPr>
        <w:t>, 387–391.</w:t>
      </w:r>
    </w:p>
    <w:p w14:paraId="45369A5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Gibson, D.G., Young, L., Chuang, R.-Y., Venter, J.C., Hutchison, C.A., and Smith, H.O. (2009). Enzymatic assembly of DNA molecules up to several hundred kilobases. Nat. Methods </w:t>
      </w:r>
      <w:r w:rsidRPr="00504029">
        <w:rPr>
          <w:i/>
          <w:iCs/>
          <w:noProof/>
        </w:rPr>
        <w:t>6</w:t>
      </w:r>
      <w:r w:rsidRPr="00504029">
        <w:rPr>
          <w:noProof/>
        </w:rPr>
        <w:t>, 343–345.</w:t>
      </w:r>
    </w:p>
    <w:p w14:paraId="5ACCDF7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Gietz, R.D., and Schiestl, R.H. (2007). High-efficiency yeast transformation using the LiAc/SS carrier DNA/PEG method. Nat. Protoc. </w:t>
      </w:r>
      <w:r w:rsidRPr="00504029">
        <w:rPr>
          <w:i/>
          <w:iCs/>
          <w:noProof/>
        </w:rPr>
        <w:t>2</w:t>
      </w:r>
      <w:r w:rsidRPr="00504029">
        <w:rPr>
          <w:noProof/>
        </w:rPr>
        <w:t>, 31–34.</w:t>
      </w:r>
    </w:p>
    <w:p w14:paraId="00A4BCF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504029">
        <w:rPr>
          <w:i/>
          <w:iCs/>
          <w:noProof/>
        </w:rPr>
        <w:t>3</w:t>
      </w:r>
      <w:r w:rsidRPr="00504029">
        <w:rPr>
          <w:noProof/>
        </w:rPr>
        <w:t>, 2168–2178.</w:t>
      </w:r>
    </w:p>
    <w:p w14:paraId="4AF2B53C" w14:textId="77777777" w:rsidR="00504029" w:rsidRPr="00504029" w:rsidRDefault="00504029" w:rsidP="006B3E82">
      <w:pPr>
        <w:widowControl w:val="0"/>
        <w:autoSpaceDE w:val="0"/>
        <w:autoSpaceDN w:val="0"/>
        <w:adjustRightInd w:val="0"/>
        <w:spacing w:beforeLines="60" w:before="144"/>
        <w:rPr>
          <w:noProof/>
        </w:rPr>
      </w:pPr>
      <w:r w:rsidRPr="00504029">
        <w:rPr>
          <w:noProof/>
        </w:rPr>
        <w:lastRenderedPageBreak/>
        <w:t xml:space="preserve">Hartman, J.L., Garvik, B., and Hartwell, L. (2001). Principles for the Buffering of Genetic Variation. Science (80-. ). </w:t>
      </w:r>
      <w:r w:rsidRPr="00504029">
        <w:rPr>
          <w:i/>
          <w:iCs/>
          <w:noProof/>
        </w:rPr>
        <w:t>291</w:t>
      </w:r>
      <w:r w:rsidRPr="00504029">
        <w:rPr>
          <w:noProof/>
        </w:rPr>
        <w:t>.</w:t>
      </w:r>
    </w:p>
    <w:p w14:paraId="5C1FA6A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504029">
        <w:rPr>
          <w:i/>
          <w:iCs/>
          <w:noProof/>
        </w:rPr>
        <w:t>32</w:t>
      </w:r>
      <w:r w:rsidRPr="00504029">
        <w:rPr>
          <w:noProof/>
        </w:rPr>
        <w:t>, 941–946.</w:t>
      </w:r>
    </w:p>
    <w:p w14:paraId="45490A2B"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Horlbeck, M.A., Xu, A., Wang, M., Bennett, N.K., Park, C.Y., Bogdanoff, D., Adamson, B., Chow, E.D., Kampmann, M., Peterson, T.R., et al. (2018). Mapping the Genetic Landscape of Human Cells. Cell </w:t>
      </w:r>
      <w:r w:rsidRPr="00504029">
        <w:rPr>
          <w:i/>
          <w:iCs/>
          <w:noProof/>
        </w:rPr>
        <w:t>174</w:t>
      </w:r>
      <w:r w:rsidRPr="00504029">
        <w:rPr>
          <w:noProof/>
        </w:rPr>
        <w:t>, 953–967.e22.</w:t>
      </w:r>
    </w:p>
    <w:p w14:paraId="1E17E1A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504029">
        <w:rPr>
          <w:i/>
          <w:iCs/>
          <w:noProof/>
        </w:rPr>
        <w:t>73</w:t>
      </w:r>
      <w:r w:rsidRPr="00504029">
        <w:rPr>
          <w:noProof/>
        </w:rPr>
        <w:t>, 220–225.</w:t>
      </w:r>
    </w:p>
    <w:p w14:paraId="15376DF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Jakočiūnas, T., Bonde, I., Herrgård, M., Harrison, S.J., Kristensen, M., Pedersen, L.E., Jensen, M.K., and Keasling, J.D. (2015). Multiplex metabolic pathway engineering using CRISPR/Cas9 in Saccharomyces cerevisiae. Metab. Eng. </w:t>
      </w:r>
      <w:r w:rsidRPr="00504029">
        <w:rPr>
          <w:i/>
          <w:iCs/>
          <w:noProof/>
        </w:rPr>
        <w:t>28</w:t>
      </w:r>
      <w:r w:rsidRPr="00504029">
        <w:rPr>
          <w:noProof/>
        </w:rPr>
        <w:t>, 213–222.</w:t>
      </w:r>
    </w:p>
    <w:p w14:paraId="0A82C1C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Jao, L.-E., Wente, S.R., and Chen, W. (2013). Efficient multiplex biallelic zebrafish genome editing using a CRISPR nuclease system. Proc. Natl. Acad. Sci. </w:t>
      </w:r>
      <w:r w:rsidRPr="00504029">
        <w:rPr>
          <w:i/>
          <w:iCs/>
          <w:noProof/>
        </w:rPr>
        <w:t>110</w:t>
      </w:r>
      <w:r w:rsidRPr="00504029">
        <w:rPr>
          <w:noProof/>
        </w:rPr>
        <w:t>, 13904–13909.</w:t>
      </w:r>
    </w:p>
    <w:p w14:paraId="55518ED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Katzmann, D.J., Burnett, P.E., Golin, J., Mahé, Y., and Moye-Rowley, W.S. (1994). Transcriptional control of the yeast PDR5 gene by the PDR3 gene product. Mol. Cell. Biol. </w:t>
      </w:r>
      <w:r w:rsidRPr="00504029">
        <w:rPr>
          <w:i/>
          <w:iCs/>
          <w:noProof/>
        </w:rPr>
        <w:t>14</w:t>
      </w:r>
      <w:r w:rsidRPr="00504029">
        <w:rPr>
          <w:noProof/>
        </w:rPr>
        <w:t>, 4653–4661.</w:t>
      </w:r>
    </w:p>
    <w:p w14:paraId="34E2B9BC"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Kebschull, J.M., and Zador, A.M. (2018). Cellular barcoding: lineage tracing, screening and beyond. Nat. Methods </w:t>
      </w:r>
      <w:r w:rsidRPr="00504029">
        <w:rPr>
          <w:i/>
          <w:iCs/>
          <w:noProof/>
        </w:rPr>
        <w:t>15</w:t>
      </w:r>
      <w:r w:rsidRPr="00504029">
        <w:rPr>
          <w:noProof/>
        </w:rPr>
        <w:t>, 871–879.</w:t>
      </w:r>
    </w:p>
    <w:p w14:paraId="78FC280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Khakhina, S., Johnson, S.S., Manoharlal, R., Russo, S.B., Blugeon, C., Lemoine, S., Sunshine, A.B., Dunham, M.J., Cowart, L.A., Devaux, F., et al. (2015). Control of Plasma Membrane Permeability by ABC Transporters. Eukaryot. Cell </w:t>
      </w:r>
      <w:r w:rsidRPr="00504029">
        <w:rPr>
          <w:i/>
          <w:iCs/>
          <w:noProof/>
        </w:rPr>
        <w:t>14</w:t>
      </w:r>
      <w:r w:rsidRPr="00504029">
        <w:rPr>
          <w:noProof/>
        </w:rPr>
        <w:t>, 442–453.</w:t>
      </w:r>
    </w:p>
    <w:p w14:paraId="7C98805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Kolaczkowska, A., Kolaczkowski, M., Goffeau, A., and Moye-Rowley, W.S. (2008). Compensatory activation of the multidrug transporters Pdr5p, Snq2p, and Yor1p by Pdr1p in Saccharomyces cerevisiae. FEBS Lett. </w:t>
      </w:r>
      <w:r w:rsidRPr="00504029">
        <w:rPr>
          <w:i/>
          <w:iCs/>
          <w:noProof/>
        </w:rPr>
        <w:t>582</w:t>
      </w:r>
      <w:r w:rsidRPr="00504029">
        <w:rPr>
          <w:noProof/>
        </w:rPr>
        <w:t>, 977–983.</w:t>
      </w:r>
    </w:p>
    <w:p w14:paraId="0181585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Kolaczkowski, M., Kolaczkowska, A., Luczynski, J., Witek, S., and Goffeau, A. (1998). In Vivo Characterization of the Drug Resistance Profile of the Major ABC Transporters and Other Components of the Yeast Pleiotropic Drug Resistance Network. Microb. Drug Resist. </w:t>
      </w:r>
      <w:r w:rsidRPr="00504029">
        <w:rPr>
          <w:i/>
          <w:iCs/>
          <w:noProof/>
        </w:rPr>
        <w:t>4</w:t>
      </w:r>
      <w:r w:rsidRPr="00504029">
        <w:rPr>
          <w:noProof/>
        </w:rPr>
        <w:t>, 143–158.</w:t>
      </w:r>
    </w:p>
    <w:p w14:paraId="5A25B78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König, J., Rost, D., Cui, Y., and Keppler, D. (1999). Characterization of the human multidrug resistance protein isoform MRP3 localized to the basolateral hepatocyte membrane. Hepatology </w:t>
      </w:r>
      <w:r w:rsidRPr="00504029">
        <w:rPr>
          <w:i/>
          <w:iCs/>
          <w:noProof/>
        </w:rPr>
        <w:t>29</w:t>
      </w:r>
      <w:r w:rsidRPr="00504029">
        <w:rPr>
          <w:noProof/>
        </w:rPr>
        <w:t>, 1156–1163.</w:t>
      </w:r>
    </w:p>
    <w:p w14:paraId="73FE6DF0"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Kuzmin, E., VanderSluis, B., Wang, W., Tan, G., Deshpande, R., Chen, Y., Usaj, M., Balint, A., Mattiazzi Usaj, M., van Leeuwen, J., et al. (2018). Systematic analysis of complex genetic interactions. Science (80-. ). </w:t>
      </w:r>
      <w:r w:rsidRPr="00504029">
        <w:rPr>
          <w:i/>
          <w:iCs/>
          <w:noProof/>
        </w:rPr>
        <w:t>360</w:t>
      </w:r>
      <w:r w:rsidRPr="00504029">
        <w:rPr>
          <w:noProof/>
        </w:rPr>
        <w:t>, eaao1729.</w:t>
      </w:r>
    </w:p>
    <w:p w14:paraId="02CC88D3"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Lee, A.Y., St Onge, R.P., Proctor, M.J., Wallace, I.M., Nile, A.H., Spagnuolo, P.A., Jitkova, Y., </w:t>
      </w:r>
      <w:r w:rsidRPr="00504029">
        <w:rPr>
          <w:noProof/>
        </w:rPr>
        <w:lastRenderedPageBreak/>
        <w:t xml:space="preserve">Gronda, M., Wu, Y., Kim, M.K., et al. (2014). Mapping the cellular response to small molecules using chemogenomic fitness signatures. Science </w:t>
      </w:r>
      <w:r w:rsidRPr="00504029">
        <w:rPr>
          <w:i/>
          <w:iCs/>
          <w:noProof/>
        </w:rPr>
        <w:t>344</w:t>
      </w:r>
      <w:r w:rsidRPr="00504029">
        <w:rPr>
          <w:noProof/>
        </w:rPr>
        <w:t>, 208–211.</w:t>
      </w:r>
    </w:p>
    <w:p w14:paraId="7BA9CB3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Ma, J., Yu, M.K., Fong, S., Ono, K., Sage, E., Demchak, B., Sharan, R., and Ideker, T. (2018). Using deep learning to model the hierarchical structure and function of a cell. Nat. Methods </w:t>
      </w:r>
      <w:r w:rsidRPr="00504029">
        <w:rPr>
          <w:i/>
          <w:iCs/>
          <w:noProof/>
        </w:rPr>
        <w:t>15</w:t>
      </w:r>
      <w:r w:rsidRPr="00504029">
        <w:rPr>
          <w:noProof/>
        </w:rPr>
        <w:t>, 290–298.</w:t>
      </w:r>
    </w:p>
    <w:p w14:paraId="3BE5B82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Mani, R., St Onge, R.P., Hartman, J.L., Giaever, G., and Roth, F.P. (2008). Defining genetic interaction. Proc. Natl. Acad. Sci. U. S. A. </w:t>
      </w:r>
      <w:r w:rsidRPr="00504029">
        <w:rPr>
          <w:i/>
          <w:iCs/>
          <w:noProof/>
        </w:rPr>
        <w:t>105</w:t>
      </w:r>
      <w:r w:rsidRPr="00504029">
        <w:rPr>
          <w:noProof/>
        </w:rPr>
        <w:t>, 3461–3466.</w:t>
      </w:r>
    </w:p>
    <w:p w14:paraId="76D773EE"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Mullis, M.N., Matsui, T., Schell, R., Foree, R., and Ehrenreich, I.M. (2018). The complex underpinnings of genetic background effects. Nat. Commun. </w:t>
      </w:r>
      <w:r w:rsidRPr="00504029">
        <w:rPr>
          <w:i/>
          <w:iCs/>
          <w:noProof/>
        </w:rPr>
        <w:t>9</w:t>
      </w:r>
      <w:r w:rsidRPr="00504029">
        <w:rPr>
          <w:noProof/>
        </w:rPr>
        <w:t>, 3548.</w:t>
      </w:r>
    </w:p>
    <w:p w14:paraId="42876CA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Najm, F.J., Strand, C., Donovan, K.F., Hegde, M., Sanson, K.R., Vaimberg, E.W., Sullender, M.E., Hartenian, E., Kalani, Z., Fusi, N., et al. (2017). Orthologous CRISPR–Cas9 enzymes for combinatorial genetic screens. Nat. Biotechnol. </w:t>
      </w:r>
      <w:r w:rsidRPr="00504029">
        <w:rPr>
          <w:i/>
          <w:iCs/>
          <w:noProof/>
        </w:rPr>
        <w:t>36</w:t>
      </w:r>
      <w:r w:rsidRPr="00504029">
        <w:rPr>
          <w:noProof/>
        </w:rPr>
        <w:t>, 179–189.</w:t>
      </w:r>
    </w:p>
    <w:p w14:paraId="605FC118"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Otwinowski, J., McCandlish, D.M., and Plotkin, J.B. (2018). Inferring the shape of global epistasis. Proc. Natl. Acad. Sci. U. S. A. </w:t>
      </w:r>
      <w:r w:rsidRPr="00504029">
        <w:rPr>
          <w:i/>
          <w:iCs/>
          <w:noProof/>
        </w:rPr>
        <w:t>115</w:t>
      </w:r>
      <w:r w:rsidRPr="00504029">
        <w:rPr>
          <w:noProof/>
        </w:rPr>
        <w:t>, E7550–E7558.</w:t>
      </w:r>
    </w:p>
    <w:p w14:paraId="547F96AD"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Perlstein, E.O., Ruderfer, D.M., Roberts, D.C., Schreiber, S.L., and Kruglyak, L. (2007). Genetic basis of individual differences in the response to small-molecule drugs in yeast. Nat. Genet. </w:t>
      </w:r>
      <w:r w:rsidRPr="00504029">
        <w:rPr>
          <w:i/>
          <w:iCs/>
          <w:noProof/>
        </w:rPr>
        <w:t>39</w:t>
      </w:r>
      <w:r w:rsidRPr="00504029">
        <w:rPr>
          <w:noProof/>
        </w:rPr>
        <w:t>, 496–502.</w:t>
      </w:r>
    </w:p>
    <w:p w14:paraId="3DC4465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Phenix, H., Morin, K., Batenchuk, C., Parker, J., Abedi, V., Yang, L., Tepliakova, L., Perkins, T.J., and Kærn, M. (2011). Quantitative Epistasis Analysis and Pathway Inference from Genetic Interaction Data. PLoS Comput. Biol. </w:t>
      </w:r>
      <w:r w:rsidRPr="00504029">
        <w:rPr>
          <w:i/>
          <w:iCs/>
          <w:noProof/>
        </w:rPr>
        <w:t>7</w:t>
      </w:r>
      <w:r w:rsidRPr="00504029">
        <w:rPr>
          <w:noProof/>
        </w:rPr>
        <w:t>, e1002048.</w:t>
      </w:r>
    </w:p>
    <w:p w14:paraId="2DCB22C4" w14:textId="77777777" w:rsidR="00504029" w:rsidRPr="00504029" w:rsidRDefault="00504029" w:rsidP="006B3E82">
      <w:pPr>
        <w:widowControl w:val="0"/>
        <w:autoSpaceDE w:val="0"/>
        <w:autoSpaceDN w:val="0"/>
        <w:adjustRightInd w:val="0"/>
        <w:spacing w:beforeLines="60" w:before="144"/>
        <w:rPr>
          <w:noProof/>
        </w:rPr>
      </w:pPr>
      <w:r w:rsidRPr="00504029">
        <w:rPr>
          <w:noProof/>
        </w:rPr>
        <w:t>Rubin, A.J., Parker, K.R., Satpathy, A.T., Qi, Y., Wu, B., Ong, A.J., Mumbach, M.R., Ji, A.L., Kim, D.S., Cho, S.W., et al. (2018). Coupled Single-Cell CRISPR Screening and Epigenomic Profiling Reveals Causal Gene Regulatory Networks. Cell.</w:t>
      </w:r>
    </w:p>
    <w:p w14:paraId="650184A7" w14:textId="77777777" w:rsidR="00504029" w:rsidRPr="00504029" w:rsidRDefault="00504029" w:rsidP="006B3E82">
      <w:pPr>
        <w:widowControl w:val="0"/>
        <w:autoSpaceDE w:val="0"/>
        <w:autoSpaceDN w:val="0"/>
        <w:adjustRightInd w:val="0"/>
        <w:spacing w:beforeLines="60" w:before="144"/>
        <w:rPr>
          <w:noProof/>
        </w:rPr>
      </w:pPr>
      <w:r w:rsidRPr="00504029">
        <w:rPr>
          <w:noProof/>
        </w:rPr>
        <w:t>Shaw, W.M., Yamauchi, H., Mead, J., Gowers, G.F., Oling, D., Larsson, N., Wigglesworth, M., Ladds, G., and Ellis, T. (2018). Engineering a model cell for rational tuning of GPCR signaling. BioRxiv 390559.</w:t>
      </w:r>
    </w:p>
    <w:p w14:paraId="064AF781"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Shekhar-Guturja, T., Tebung, W.A., Mount, H., Liu, N., Köhler, J.R., Whiteway, M., and Cowen, L.E. (2016). Beauvericin Potentiates Azole Activity via Inhibition of Multidrug Efflux, Blocks </w:t>
      </w:r>
      <w:r w:rsidRPr="00504029">
        <w:rPr>
          <w:i/>
          <w:iCs/>
          <w:noProof/>
        </w:rPr>
        <w:t>C. albicans</w:t>
      </w:r>
      <w:r w:rsidRPr="00504029">
        <w:rPr>
          <w:noProof/>
        </w:rPr>
        <w:t xml:space="preserve"> Morphogenesis, and is Effluxed via Yor1 and Circuitry Controlled by Zcf29. Antimicrob. Agents Chemother. </w:t>
      </w:r>
      <w:r w:rsidRPr="00504029">
        <w:rPr>
          <w:i/>
          <w:iCs/>
          <w:noProof/>
        </w:rPr>
        <w:t>60</w:t>
      </w:r>
      <w:r w:rsidRPr="00504029">
        <w:rPr>
          <w:noProof/>
        </w:rPr>
        <w:t>, AAC.01959-16.</w:t>
      </w:r>
    </w:p>
    <w:p w14:paraId="0505B482"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Shen, J.P., and Ideker, T. (2018). Synthetic Lethal Networks for Precision Oncology: Promises and Pitfalls. J. Mol. Biol. </w:t>
      </w:r>
      <w:r w:rsidRPr="00504029">
        <w:rPr>
          <w:i/>
          <w:iCs/>
          <w:noProof/>
        </w:rPr>
        <w:t>430</w:t>
      </w:r>
      <w:r w:rsidRPr="00504029">
        <w:rPr>
          <w:noProof/>
        </w:rPr>
        <w:t>, 2900–2912.</w:t>
      </w:r>
    </w:p>
    <w:p w14:paraId="46EA8BE2"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Shen, J.P., Zhao, D., Sasik, R., Luebeck, J., Birmingham, A., Bojorquez-Gomez, A., Licon, K., Klepper, K., Pekin, D., Beckett, A.N., et al. (2017). Combinatorial CRISPR–Cas9 screens for de novo mapping of genetic interactions. Nat. Methods </w:t>
      </w:r>
      <w:r w:rsidRPr="00504029">
        <w:rPr>
          <w:i/>
          <w:iCs/>
          <w:noProof/>
        </w:rPr>
        <w:t>14</w:t>
      </w:r>
      <w:r w:rsidRPr="00504029">
        <w:rPr>
          <w:noProof/>
        </w:rPr>
        <w:t>, 573–576.</w:t>
      </w:r>
    </w:p>
    <w:p w14:paraId="2F0540D5"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Snider, J., Kittanakom, S., Damjanovic, D., Curak, J., Wong, V., and Stagljar, I. (2010). Detecting interactions with membrane proteins using a membrane two-hybrid assay in yeast. Nat. Protoc. </w:t>
      </w:r>
      <w:r w:rsidRPr="00504029">
        <w:rPr>
          <w:i/>
          <w:iCs/>
          <w:noProof/>
        </w:rPr>
        <w:t>5</w:t>
      </w:r>
      <w:r w:rsidRPr="00504029">
        <w:rPr>
          <w:noProof/>
        </w:rPr>
        <w:t>, 1281–1293.</w:t>
      </w:r>
    </w:p>
    <w:p w14:paraId="7794FC2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Snider, J., Hanif, A., Lee, M.E., Jin, K., Yu, A.R., Graham, C., Chuk, M., Damjanovic, D., </w:t>
      </w:r>
      <w:r w:rsidRPr="00504029">
        <w:rPr>
          <w:noProof/>
        </w:rPr>
        <w:lastRenderedPageBreak/>
        <w:t xml:space="preserve">Wierzbicka, M., Tang, P., et al. (2013). Mapping the functional yeast ABC transporter interactome. Nat. Chem. Biol. </w:t>
      </w:r>
      <w:r w:rsidRPr="00504029">
        <w:rPr>
          <w:i/>
          <w:iCs/>
          <w:noProof/>
        </w:rPr>
        <w:t>9</w:t>
      </w:r>
      <w:r w:rsidRPr="00504029">
        <w:rPr>
          <w:noProof/>
        </w:rPr>
        <w:t>, 565–572.</w:t>
      </w:r>
    </w:p>
    <w:p w14:paraId="299A36A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Sousa, C.A., Hanselaer, S., and Soares, E. V. (2015). ABCC Subfamily Vacuolar Transporters are Involved in Pb (Lead) Detoxification in Saccharomyces cerevisiae. Appl. Biochem. Biotechnol. </w:t>
      </w:r>
      <w:r w:rsidRPr="00504029">
        <w:rPr>
          <w:i/>
          <w:iCs/>
          <w:noProof/>
        </w:rPr>
        <w:t>175</w:t>
      </w:r>
      <w:r w:rsidRPr="00504029">
        <w:rPr>
          <w:noProof/>
        </w:rPr>
        <w:t>, 65–74.</w:t>
      </w:r>
    </w:p>
    <w:p w14:paraId="1C2FF12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St Onge, R.P., Mani, R., Oh, J., Proctor, M., Fung, E., Davis, R.W., Nislow, C., Roth, F.P., and Giaever, G. (2007). Systematic pathway analysis using high-resolution fitness profiling of combinatorial gene deletions. Nat. Genet. </w:t>
      </w:r>
      <w:r w:rsidRPr="00504029">
        <w:rPr>
          <w:i/>
          <w:iCs/>
          <w:noProof/>
        </w:rPr>
        <w:t>39</w:t>
      </w:r>
      <w:r w:rsidRPr="00504029">
        <w:rPr>
          <w:noProof/>
        </w:rPr>
        <w:t>, 199–206.</w:t>
      </w:r>
    </w:p>
    <w:p w14:paraId="76430D0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Suzuki, Y., St Onge, R.P., Mani, R., King, O.D., Heilbut, A., Labunskyy, V.M., Chen, W., Pham, L., Zhang, L. V, Tong, A.H.Y., et al. (2011). Knocking out multigene redundancies via cycles of sexual assortment and fluorescence selection. Nat. Methods </w:t>
      </w:r>
      <w:r w:rsidRPr="00504029">
        <w:rPr>
          <w:i/>
          <w:iCs/>
          <w:noProof/>
        </w:rPr>
        <w:t>8</w:t>
      </w:r>
      <w:r w:rsidRPr="00504029">
        <w:rPr>
          <w:noProof/>
        </w:rPr>
        <w:t>, 159–164.</w:t>
      </w:r>
    </w:p>
    <w:p w14:paraId="0557B7A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Takahashi, K., and Yamanaka, S. (2006). Induction of Pluripotent Stem Cells from Mouse Embryonic and Adult Fibroblast Cultures by Defined Factors. Cell </w:t>
      </w:r>
      <w:r w:rsidRPr="00504029">
        <w:rPr>
          <w:i/>
          <w:iCs/>
          <w:noProof/>
        </w:rPr>
        <w:t>126</w:t>
      </w:r>
      <w:r w:rsidRPr="00504029">
        <w:rPr>
          <w:noProof/>
        </w:rPr>
        <w:t>, 663–676.</w:t>
      </w:r>
    </w:p>
    <w:p w14:paraId="112D9A73"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Tarassov, K., Messier, V., Landry, C.R., Radinovic, S., Serna Molina, M.M., Shames, I., Malitskaya, Y., Vogel, J., Bussey, H., and Michnick, S.W. (2008). An in vivo map of the yeast protein interactome. Science </w:t>
      </w:r>
      <w:r w:rsidRPr="00504029">
        <w:rPr>
          <w:i/>
          <w:iCs/>
          <w:noProof/>
        </w:rPr>
        <w:t>320</w:t>
      </w:r>
      <w:r w:rsidRPr="00504029">
        <w:rPr>
          <w:noProof/>
        </w:rPr>
        <w:t>, 1465–1470.</w:t>
      </w:r>
    </w:p>
    <w:p w14:paraId="1D8AEF44"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Taylor, M.B., Ehrenreich, I.M., Rothstein, R., Hu, T., and Mast, J. (2014). Genetic Interactions Involving Five or More Genes Contribute to a Complex Trait in Yeast. PLoS Genet. </w:t>
      </w:r>
      <w:r w:rsidRPr="00504029">
        <w:rPr>
          <w:i/>
          <w:iCs/>
          <w:noProof/>
        </w:rPr>
        <w:t>10</w:t>
      </w:r>
      <w:r w:rsidRPr="00504029">
        <w:rPr>
          <w:noProof/>
        </w:rPr>
        <w:t>, e1004324.</w:t>
      </w:r>
    </w:p>
    <w:p w14:paraId="7609D419"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Wang, H., Yang, H., Shivalila, C.S., Dawlaty, M.M., Cheng, A.W., Zhang, F., and Jaenisch, R. (2013). One-Step Generation of Mice Carrying Mutations in Multiple Genes by CRISPR/Cas-Mediated Genome Engineering. Cell </w:t>
      </w:r>
      <w:r w:rsidRPr="00504029">
        <w:rPr>
          <w:i/>
          <w:iCs/>
          <w:noProof/>
        </w:rPr>
        <w:t>153</w:t>
      </w:r>
      <w:r w:rsidRPr="00504029">
        <w:rPr>
          <w:noProof/>
        </w:rPr>
        <w:t>, 910–918.</w:t>
      </w:r>
    </w:p>
    <w:p w14:paraId="721ABF76"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Wang, M., Herrmann, C.J., Simonovic, M., Szklarczyk, D., and von Mering, C. (2015). Version 4.0 of PaxDb: Protein abundance data, integrated across model organisms, tissues, and cell-lines. Proteomics </w:t>
      </w:r>
      <w:r w:rsidRPr="00504029">
        <w:rPr>
          <w:i/>
          <w:iCs/>
          <w:noProof/>
        </w:rPr>
        <w:t>15</w:t>
      </w:r>
      <w:r w:rsidRPr="00504029">
        <w:rPr>
          <w:noProof/>
        </w:rPr>
        <w:t>, 3163–3168.</w:t>
      </w:r>
    </w:p>
    <w:p w14:paraId="072FFFC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Wieczorke, R., Krampe, S., Weierstall, T., Freidel, K., Hollenberg, C.P., and Boles, E. (1999). Concurrent knock-out of at least 20 transporter genes is required to block uptake of hexoses in Saccharomyces cerevisiae. FEBS Lett. </w:t>
      </w:r>
      <w:r w:rsidRPr="00504029">
        <w:rPr>
          <w:i/>
          <w:iCs/>
          <w:noProof/>
        </w:rPr>
        <w:t>464</w:t>
      </w:r>
      <w:r w:rsidRPr="00504029">
        <w:rPr>
          <w:noProof/>
        </w:rPr>
        <w:t>, 123–128.</w:t>
      </w:r>
    </w:p>
    <w:p w14:paraId="5774ADD7"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Wong, A.S.L., Choi, G.C.G., Cui, C.H., Pregernig, G., Milani, P., Adam, M., Perli, S.D., Kazer, S.W., Gaillard, A., Hermann, M., et al. (2016). Multiplexed barcoded CRISPR-Cas9 screening enabled by CombiGEM. Proc. Natl. Acad. Sci. U. S. A. </w:t>
      </w:r>
      <w:r w:rsidRPr="00504029">
        <w:rPr>
          <w:i/>
          <w:iCs/>
          <w:noProof/>
        </w:rPr>
        <w:t>113</w:t>
      </w:r>
      <w:r w:rsidRPr="00504029">
        <w:rPr>
          <w:noProof/>
        </w:rPr>
        <w:t>, 2544–2549.</w:t>
      </w:r>
    </w:p>
    <w:p w14:paraId="323DF98F"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Xu, S., Wang, Z., Kim, K.W., Jin, Y., and Chisholm, A.D. (2016). Targeted Mutagenesis of Duplicated Genes in Caenorhabditis elegans Using CRISPR-Cas9. J. Genet. Genomics </w:t>
      </w:r>
      <w:r w:rsidRPr="00504029">
        <w:rPr>
          <w:i/>
          <w:iCs/>
          <w:noProof/>
        </w:rPr>
        <w:t>43</w:t>
      </w:r>
      <w:r w:rsidRPr="00504029">
        <w:rPr>
          <w:noProof/>
        </w:rPr>
        <w:t>, 103–106.</w:t>
      </w:r>
    </w:p>
    <w:p w14:paraId="0E9B9E5F"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Yachie, N., Petsalaki, E., Mellor, J.C., Weile, J., Jacob, Y., Verby, M., Ozturk, S.B., Li, S., Cote, A.G., Mosca, R., et al. (2016). Pooled-matrix protein interaction screens using Barcode Fusion Genetics. Mol. Syst. Biol. </w:t>
      </w:r>
      <w:r w:rsidRPr="00504029">
        <w:rPr>
          <w:i/>
          <w:iCs/>
          <w:noProof/>
        </w:rPr>
        <w:t>12</w:t>
      </w:r>
      <w:r w:rsidRPr="00504029">
        <w:rPr>
          <w:noProof/>
        </w:rPr>
        <w:t>, 863.</w:t>
      </w:r>
    </w:p>
    <w:p w14:paraId="03175791"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Yan, Z., Costanzo, M., Heisler, L.E., Paw, J., Kaper, F., Andrews, B.J., Boone, C., Giaever, G., and Nislow, C. (2008). Yeast Barcoders: a chemogenomic application of a universal donor-strain collection carrying bar-code identifiers. Nat. Methods </w:t>
      </w:r>
      <w:r w:rsidRPr="00504029">
        <w:rPr>
          <w:i/>
          <w:iCs/>
          <w:noProof/>
        </w:rPr>
        <w:t>5</w:t>
      </w:r>
      <w:r w:rsidRPr="00504029">
        <w:rPr>
          <w:noProof/>
        </w:rPr>
        <w:t>, 719–725.</w:t>
      </w:r>
    </w:p>
    <w:p w14:paraId="3186F9DE" w14:textId="77777777" w:rsidR="00504029" w:rsidRPr="00504029" w:rsidRDefault="00504029" w:rsidP="006B3E82">
      <w:pPr>
        <w:widowControl w:val="0"/>
        <w:autoSpaceDE w:val="0"/>
        <w:autoSpaceDN w:val="0"/>
        <w:adjustRightInd w:val="0"/>
        <w:spacing w:beforeLines="60" w:before="144"/>
        <w:rPr>
          <w:noProof/>
        </w:rPr>
      </w:pPr>
      <w:r w:rsidRPr="00504029">
        <w:rPr>
          <w:noProof/>
        </w:rPr>
        <w:lastRenderedPageBreak/>
        <w:t xml:space="preserve">Zeitoun, R.I., Pines, G., Grau, W.C., and Gill, R.T. (2017). Quantitative Tracking of Combinatorially Engineered Populations with Multiplexed Binary Assemblies. ACS Synth. Biol. </w:t>
      </w:r>
      <w:r w:rsidRPr="00504029">
        <w:rPr>
          <w:i/>
          <w:iCs/>
          <w:noProof/>
        </w:rPr>
        <w:t>6</w:t>
      </w:r>
      <w:r w:rsidRPr="00504029">
        <w:rPr>
          <w:noProof/>
        </w:rPr>
        <w:t>, 619–627.</w:t>
      </w:r>
    </w:p>
    <w:p w14:paraId="222C893A" w14:textId="77777777" w:rsidR="00504029" w:rsidRPr="00504029" w:rsidRDefault="00504029" w:rsidP="006B3E82">
      <w:pPr>
        <w:widowControl w:val="0"/>
        <w:autoSpaceDE w:val="0"/>
        <w:autoSpaceDN w:val="0"/>
        <w:adjustRightInd w:val="0"/>
        <w:spacing w:beforeLines="60" w:before="144"/>
        <w:rPr>
          <w:noProof/>
        </w:rPr>
      </w:pPr>
      <w:r w:rsidRPr="00504029">
        <w:rPr>
          <w:noProof/>
        </w:rPr>
        <w:t xml:space="preserve">Zhang, Z., Mao, Y., Ha, S., Liu, W., Botella, J.R., and Zhu, J.-K. (2016). A multiplex CRISPR/Cas9 platform for fast and efficient editing of multiple genes in Arabidopsis. Plant Cell Rep. </w:t>
      </w:r>
      <w:r w:rsidRPr="00504029">
        <w:rPr>
          <w:i/>
          <w:iCs/>
          <w:noProof/>
        </w:rPr>
        <w:t>35</w:t>
      </w:r>
      <w:r w:rsidRPr="00504029">
        <w:rPr>
          <w:noProof/>
        </w:rPr>
        <w:t>, 1519–1533.</w:t>
      </w:r>
    </w:p>
    <w:p w14:paraId="5E7D0454" w14:textId="1355268B" w:rsidR="001F052C" w:rsidRPr="00233F15" w:rsidRDefault="00C1486D" w:rsidP="006B3E82">
      <w:pPr>
        <w:widowControl w:val="0"/>
        <w:autoSpaceDE w:val="0"/>
        <w:autoSpaceDN w:val="0"/>
        <w:adjustRightInd w:val="0"/>
        <w:spacing w:beforeLines="60" w:before="144"/>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6A21816C" w:rsidR="008236EB" w:rsidRPr="00CC390A" w:rsidRDefault="002F52D4" w:rsidP="00224FCB">
      <w:pPr>
        <w:jc w:val="both"/>
        <w:rPr>
          <w:b/>
        </w:rPr>
      </w:pPr>
      <w:r w:rsidRPr="005959CB">
        <w:rPr>
          <w:b/>
        </w:rPr>
        <w:t>Figure 1</w:t>
      </w:r>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116C102A"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(Figure S1) with a multi-mutant strain (here, the ABC-16</w:t>
      </w:r>
      <w:r w:rsidR="00535F28">
        <w:t xml:space="preserve"> </w:t>
      </w:r>
      <w:r>
        <w:t xml:space="preserve">strain).  Barcoded haploid progeny inherit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r w:rsidR="00FC2869">
        <w:rPr>
          <w:i/>
        </w:rPr>
        <w:t xml:space="preserve">en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p>
    <w:p w14:paraId="671C945B" w14:textId="77777777" w:rsidR="00F54166" w:rsidRPr="00233F15" w:rsidRDefault="00F54166" w:rsidP="00224FCB">
      <w:pPr>
        <w:jc w:val="both"/>
      </w:pPr>
    </w:p>
    <w:p w14:paraId="23A02103" w14:textId="1F39243B" w:rsidR="003A4E50" w:rsidRPr="00CC390A" w:rsidRDefault="00F0546A" w:rsidP="00224FCB">
      <w:pPr>
        <w:jc w:val="both"/>
        <w:rPr>
          <w:b/>
        </w:rPr>
      </w:pPr>
      <w:r w:rsidRPr="005959CB">
        <w:rPr>
          <w:b/>
        </w:rPr>
        <w:t>Figure 2</w:t>
      </w:r>
      <w:r w:rsidR="0023730D" w:rsidRPr="005959CB">
        <w:rPr>
          <w:b/>
        </w:rPr>
        <w:t xml:space="preserve"> </w:t>
      </w:r>
      <w:r w:rsidR="005959CB">
        <w:rPr>
          <w:b/>
        </w:rPr>
        <w:t xml:space="preserve"> </w:t>
      </w:r>
      <w:r w:rsidR="00011FDC" w:rsidRPr="00CC390A">
        <w:rPr>
          <w:b/>
        </w:rPr>
        <w:t xml:space="preserve">Illustrating an Exhaustive 5-gene </w:t>
      </w:r>
      <w:r w:rsidR="00C530A4" w:rsidRPr="00CC390A">
        <w:rPr>
          <w:b/>
        </w:rPr>
        <w:t>Resistance</w:t>
      </w:r>
      <w:r w:rsidR="00011FDC" w:rsidRPr="00CC390A">
        <w:rPr>
          <w:b/>
        </w:rPr>
        <w:t xml:space="preserve"> Landscape</w:t>
      </w:r>
    </w:p>
    <w:p w14:paraId="40001D3C" w14:textId="5A920447"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camptothecin and </w:t>
      </w:r>
      <w:r w:rsidR="003412D0">
        <w:t>ketoconazole</w:t>
      </w:r>
      <w:r w:rsidR="00176BD4">
        <w:t xml:space="preserve"> in MAT</w:t>
      </w:r>
      <w:r w:rsidR="00176BD4" w:rsidRPr="00B96C58">
        <w:rPr>
          <w:b/>
        </w:rPr>
        <w:t>a</w:t>
      </w:r>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 but</w:t>
      </w:r>
      <w:r w:rsidR="007A228C">
        <w:t xml:space="preserve"> </w:t>
      </w:r>
      <w:r w:rsidR="00176BD4">
        <w:t xml:space="preserve">can </w:t>
      </w:r>
      <w:r w:rsidR="007A228C">
        <w:t>vary a</w:t>
      </w:r>
      <w:r w:rsidR="009B5864">
        <w:t>t</w:t>
      </w:r>
      <w:r w:rsidR="007A228C">
        <w:t xml:space="preserve"> the remaining 1</w:t>
      </w:r>
      <w:r w:rsidR="003412D0">
        <w:t>1</w:t>
      </w:r>
      <w:r w:rsidR="007A228C">
        <w:t xml:space="preserve"> loci.</w:t>
      </w:r>
      <w:r w:rsidR="00F02A72">
        <w:t xml:space="preserve">  </w:t>
      </w:r>
      <w:r w:rsidR="00FB5937">
        <w:t xml:space="preserve">The 5-gene genotype of each group is indicated by the legend.  </w:t>
      </w:r>
      <w:r w:rsidR="00F02A72">
        <w:t xml:space="preserve">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(MAT</w:t>
      </w:r>
      <w:r w:rsidR="00EB31A9" w:rsidRPr="00B96C58">
        <w:rPr>
          <w:b/>
        </w:rPr>
        <w:t>a</w:t>
      </w:r>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084E7AEC" w14:textId="427D3A05" w:rsidR="006624A7" w:rsidRDefault="00E41888" w:rsidP="00224FCB">
      <w:pPr>
        <w:jc w:val="both"/>
      </w:pPr>
      <w:r>
        <w:rPr>
          <w:b/>
        </w:rPr>
        <w:t>C</w:t>
      </w:r>
      <w:r w:rsidR="003545B6" w:rsidRPr="00233F15">
        <w:rPr>
          <w:b/>
        </w:rPr>
        <w:tab/>
      </w:r>
      <w:r w:rsidR="00EF084A" w:rsidRPr="00D9226C">
        <w:t xml:space="preserve">A </w:t>
      </w:r>
      <w:r w:rsidR="00EF084A">
        <w:rPr>
          <w:color w:val="000000"/>
        </w:rPr>
        <w:t xml:space="preserve">radial combinatorial signature of drug 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 xml:space="preserve">group relative to the 5-gene wild-type (blue for increased resistance, red-orange for decreased resistance).  Extensions to 1, 2, and 5 total knockouts are illustrated for benomyl, and 5-knockout radial signatures are shown for 10 drugs (5 others </w:t>
      </w:r>
      <w:r w:rsidR="00EB31A9">
        <w:t xml:space="preserve">are shown </w:t>
      </w:r>
      <w:r w:rsidR="006624A7">
        <w:t xml:space="preserve">in </w:t>
      </w:r>
      <w:r w:rsidR="00A24645">
        <w:t xml:space="preserve">Figure S6).  </w:t>
      </w:r>
      <w:ins w:id="58" w:author="Albi Celaj" w:date="2019-02-13T16:41:00Z">
        <w:r w:rsidR="004876AD">
          <w:t xml:space="preserve">In each </w:t>
        </w:r>
      </w:ins>
      <w:ins w:id="59" w:author="Albi Celaj" w:date="2019-02-13T16:43:00Z">
        <w:r w:rsidR="004876AD">
          <w:t>pool</w:t>
        </w:r>
      </w:ins>
      <w:ins w:id="60" w:author="Albi Celaj" w:date="2019-02-13T16:41:00Z">
        <w:r w:rsidR="004876AD">
          <w:t xml:space="preserve">, </w:t>
        </w:r>
      </w:ins>
      <w:commentRangeStart w:id="61"/>
      <w:del w:id="62" w:author="Albi Celaj" w:date="2019-02-13T16:32:00Z">
        <w:r w:rsidR="00A24645" w:rsidDel="007F48E8">
          <w:delText xml:space="preserve">Color </w:delText>
        </w:r>
      </w:del>
      <w:ins w:id="63" w:author="Albi Celaj" w:date="2019-02-13T16:41:00Z">
        <w:r w:rsidR="004876AD">
          <w:t>t</w:t>
        </w:r>
      </w:ins>
      <w:ins w:id="64" w:author="Albi Celaj" w:date="2019-02-13T16:32:00Z">
        <w:r w:rsidR="007F48E8">
          <w:t xml:space="preserve">he color scale extends </w:t>
        </w:r>
      </w:ins>
      <w:ins w:id="65" w:author="Albi Celaj" w:date="2019-02-13T16:38:00Z">
        <w:r w:rsidR="00EA5FCC">
          <w:t>in both directions</w:t>
        </w:r>
      </w:ins>
      <w:ins w:id="66" w:author="Albi Celaj" w:date="2019-02-13T16:39:00Z">
        <w:r w:rsidR="00E61178">
          <w:t xml:space="preserve"> </w:t>
        </w:r>
      </w:ins>
      <w:ins w:id="67" w:author="Albi Celaj" w:date="2019-02-13T16:32:00Z">
        <w:r w:rsidR="007F48E8">
          <w:t xml:space="preserve">by </w:t>
        </w:r>
      </w:ins>
      <w:ins w:id="68" w:author="Albi Celaj" w:date="2019-02-13T16:44:00Z">
        <w:r w:rsidR="00076B91">
          <w:t>the</w:t>
        </w:r>
      </w:ins>
      <w:ins w:id="69" w:author="Albi Celaj" w:date="2019-02-13T16:32:00Z">
        <w:r w:rsidR="007F48E8">
          <w:t xml:space="preserve"> standard deviation</w:t>
        </w:r>
      </w:ins>
      <w:ins w:id="70" w:author="Albi Celaj" w:date="2019-02-13T16:41:00Z">
        <w:r w:rsidR="004876AD">
          <w:t xml:space="preserve"> of</w:t>
        </w:r>
      </w:ins>
      <w:ins w:id="71" w:author="Albi Celaj" w:date="2019-02-13T16:43:00Z">
        <w:r w:rsidR="004876AD">
          <w:t xml:space="preserve"> drug </w:t>
        </w:r>
      </w:ins>
      <w:ins w:id="72" w:author="Albi Celaj" w:date="2019-02-13T16:41:00Z">
        <w:r w:rsidR="004876AD">
          <w:t>resistance</w:t>
        </w:r>
      </w:ins>
      <w:ins w:id="73" w:author="Albi Celaj" w:date="2019-02-13T16:43:00Z">
        <w:r w:rsidR="004876AD">
          <w:t xml:space="preserve"> values</w:t>
        </w:r>
      </w:ins>
      <w:del w:id="74" w:author="Albi Celaj" w:date="2019-02-13T16:34:00Z">
        <w:r w:rsidR="00A24645" w:rsidDel="007F48E8">
          <w:delText>scale extends by</w:delText>
        </w:r>
      </w:del>
      <w:del w:id="75" w:author="Albi Celaj" w:date="2019-02-13T16:01:00Z">
        <w:r w:rsidR="00A24645" w:rsidDel="00555596">
          <w:delText xml:space="preserve"> half of </w:delText>
        </w:r>
      </w:del>
      <w:del w:id="76" w:author="Albi Celaj" w:date="2019-02-13T16:34:00Z">
        <w:r w:rsidR="00A24645" w:rsidDel="007F48E8">
          <w:delText xml:space="preserve">the observed </w:delText>
        </w:r>
      </w:del>
      <w:del w:id="77" w:author="Albi Celaj" w:date="2019-02-13T16:01:00Z">
        <w:r w:rsidR="00A24645" w:rsidDel="00334D2C">
          <w:delText xml:space="preserve">difference between the 5% and 95% percentile </w:delText>
        </w:r>
      </w:del>
      <w:del w:id="78" w:author="Albi Celaj" w:date="2019-02-13T16:34:00Z">
        <w:r w:rsidR="00A24645" w:rsidDel="007F48E8">
          <w:delText>resistance in that drug in both directions</w:delText>
        </w:r>
      </w:del>
      <w:r w:rsidR="006624A7">
        <w:t>.</w:t>
      </w:r>
      <w:commentRangeEnd w:id="61"/>
      <w:r w:rsidR="008C28D4">
        <w:rPr>
          <w:rStyle w:val="CommentReference"/>
          <w:rFonts w:asciiTheme="minorHAnsi" w:hAnsiTheme="minorHAnsi" w:cstheme="minorBidi"/>
        </w:rPr>
        <w:commentReference w:id="61"/>
      </w:r>
    </w:p>
    <w:p w14:paraId="5B7773A7" w14:textId="7C5F002F" w:rsidR="00176BD4" w:rsidRPr="00803577" w:rsidRDefault="00176BD4" w:rsidP="00D9226C">
      <w:pPr>
        <w:jc w:val="both"/>
      </w:pPr>
      <w:r>
        <w:rPr>
          <w:b/>
        </w:rPr>
        <w:t>D</w:t>
      </w:r>
      <w:r w:rsidRPr="00233F15">
        <w:rPr>
          <w:b/>
        </w:rPr>
        <w:tab/>
      </w:r>
      <w:r>
        <w:t xml:space="preserve">A </w:t>
      </w:r>
      <w:r w:rsidR="00E32178">
        <w:t xml:space="preserve">resistance </w:t>
      </w:r>
      <w:r>
        <w:t xml:space="preserve">landscape of </w:t>
      </w:r>
      <w:r w:rsidR="00E32178">
        <w:t>5-gene groups in</w:t>
      </w:r>
      <w:r>
        <w:t xml:space="preserve"> </w:t>
      </w:r>
      <w:r w:rsidRPr="00233F15">
        <w:t xml:space="preserve">benomyl, </w:t>
      </w:r>
      <w:r>
        <w:t>mitoxantrone</w:t>
      </w:r>
      <w:r w:rsidRPr="00233F15">
        <w:t xml:space="preserve">, and </w:t>
      </w:r>
      <w:r>
        <w:t>valinomycin</w:t>
      </w:r>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r w:rsidR="00E32178">
        <w:t>Landscapes for r</w:t>
      </w:r>
      <w:r w:rsidR="003827FE">
        <w:t>emaining drugs</w:t>
      </w:r>
      <w:r>
        <w:t xml:space="preserve"> are </w:t>
      </w:r>
      <w:r w:rsidR="003827FE">
        <w:t>shown</w:t>
      </w:r>
      <w:r>
        <w:t xml:space="preserve"> in Figure S7.</w:t>
      </w:r>
    </w:p>
    <w:p w14:paraId="05144FD0" w14:textId="77777777" w:rsidR="00BB1522" w:rsidRDefault="00BB1522" w:rsidP="00224FCB">
      <w:pPr>
        <w:jc w:val="both"/>
        <w:rPr>
          <w:b/>
        </w:rPr>
      </w:pPr>
    </w:p>
    <w:p w14:paraId="462AB57E" w14:textId="159148E5" w:rsidR="003A4E50" w:rsidRPr="00CC390A" w:rsidRDefault="00F0546A" w:rsidP="00224FCB">
      <w:pPr>
        <w:jc w:val="both"/>
        <w:rPr>
          <w:b/>
        </w:rPr>
      </w:pPr>
      <w:r w:rsidRPr="005959CB">
        <w:rPr>
          <w:b/>
        </w:rPr>
        <w:t>Figure 3</w:t>
      </w:r>
      <w:r w:rsidR="005959CB">
        <w:rPr>
          <w:b/>
        </w:rPr>
        <w:t xml:space="preserve"> </w:t>
      </w:r>
      <w:r w:rsidR="003827FE" w:rsidRPr="00CC390A">
        <w:rPr>
          <w:b/>
        </w:rPr>
        <w:t>Environment-Dependent Complex Genetic Interactions amongst 16 ABC Transporters</w:t>
      </w:r>
    </w:p>
    <w:p w14:paraId="1C6456F9" w14:textId="6A47CC70" w:rsidR="00F85648" w:rsidRDefault="003827FE" w:rsidP="00D9226C">
      <w:pPr>
        <w:jc w:val="both"/>
      </w:pPr>
      <w:r>
        <w:rPr>
          <w:b/>
        </w:rPr>
        <w:t>A</w:t>
      </w:r>
      <w:r w:rsidR="00DD0A56">
        <w:tab/>
      </w:r>
      <w:r w:rsidR="008C28D4">
        <w:t xml:space="preserve">All single-gene </w:t>
      </w:r>
      <w:r w:rsidR="00DD0A56">
        <w:t xml:space="preserve">knockout effects and </w:t>
      </w:r>
      <w:ins w:id="79" w:author="Albi Celaj" w:date="2019-02-11T12:33:00Z">
        <w:r w:rsidR="00A561DA" w:rsidRPr="00A561DA">
          <w:rPr>
            <w:i/>
            <w:rPrChange w:id="80" w:author="Albi Celaj" w:date="2019-02-11T12:33:00Z">
              <w:rPr/>
            </w:rPrChange>
          </w:rPr>
          <w:t>x</w:t>
        </w:r>
      </w:ins>
      <w:del w:id="81" w:author="Albi Celaj"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Magnitude of genetic effects </w:t>
      </w:r>
      <w:r w:rsidR="008C28D4">
        <w:t xml:space="preserve">were </w:t>
      </w:r>
      <w:r w:rsidR="00F85648">
        <w:t xml:space="preserve">determined by a generalized linear model, then rescaled </w:t>
      </w:r>
      <w:r w:rsidR="001A2F13">
        <w:t xml:space="preserve">for each drug </w:t>
      </w:r>
      <w:r w:rsidR="008C28D4">
        <w:t xml:space="preserve">by dividing by the </w:t>
      </w:r>
      <w:r w:rsidR="00F85648">
        <w:t>median absolute deviation in log(resistance) of all strains in that drug.</w:t>
      </w:r>
    </w:p>
    <w:p w14:paraId="60B4EB6B" w14:textId="632B04D8" w:rsidR="0034689A" w:rsidRPr="002E0460" w:rsidRDefault="0034689A" w:rsidP="00224FCB">
      <w:pPr>
        <w:jc w:val="both"/>
      </w:pPr>
      <w:r>
        <w:rPr>
          <w:b/>
        </w:rPr>
        <w:t>B</w:t>
      </w:r>
      <w:r>
        <w:rPr>
          <w:b/>
        </w:rPr>
        <w:tab/>
      </w:r>
      <w:r w:rsidR="00CE168D">
        <w:t>Illust</w:t>
      </w:r>
      <w:r w:rsidR="00CF7D75">
        <w:t xml:space="preserve">ration of </w:t>
      </w:r>
      <w:r w:rsidR="004922D2">
        <w:t>model</w:t>
      </w:r>
      <w:r w:rsidR="003F00D2">
        <w:t xml:space="preserve">ed genetic effects in cisplatin, mitoxantrone, and bisantrene.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summarizes resistance phenotypes extracted from Figure 3A for the three illustrated drugs.</w:t>
      </w:r>
    </w:p>
    <w:p w14:paraId="17E7F94D" w14:textId="77777777" w:rsidR="0034689A" w:rsidRDefault="0034689A" w:rsidP="00224FCB">
      <w:pPr>
        <w:jc w:val="both"/>
        <w:rPr>
          <w:b/>
          <w:color w:val="000000" w:themeColor="text1"/>
        </w:rPr>
      </w:pPr>
    </w:p>
    <w:p w14:paraId="2347C136" w14:textId="0E251B53" w:rsidR="005A78CA" w:rsidRPr="00315FAB" w:rsidRDefault="00E555C1" w:rsidP="00224FCB">
      <w:pPr>
        <w:jc w:val="both"/>
        <w:rPr>
          <w:b/>
          <w:color w:val="7F7F7F" w:themeColor="text1" w:themeTint="80"/>
        </w:rPr>
      </w:pPr>
      <w:r w:rsidRPr="005959CB">
        <w:rPr>
          <w:b/>
          <w:color w:val="000000" w:themeColor="text1"/>
        </w:rPr>
        <w:lastRenderedPageBreak/>
        <w:t xml:space="preserve">Figure 4  </w:t>
      </w:r>
      <w:r w:rsidR="00C43221" w:rsidRPr="00315FAB">
        <w:rPr>
          <w:b/>
          <w:color w:val="000000" w:themeColor="text1"/>
        </w:rPr>
        <w:t>A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6E6BE70A" w:rsidR="003C2082" w:rsidRPr="00E36F4E" w:rsidRDefault="005A78CA" w:rsidP="00D9226C">
      <w:pPr>
        <w:jc w:val="both"/>
      </w:pPr>
      <w:r w:rsidRPr="00DA75F4">
        <w:rPr>
          <w:b/>
        </w:rPr>
        <w:t>A</w:t>
      </w:r>
      <w:r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is given as input to the model</w:t>
      </w:r>
      <w:r w:rsidR="00831999">
        <w:t xml:space="preserve"> as a binary variable (1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r w:rsidR="002E7A94">
        <w:t xml:space="preserve">. For a given genotype, activities are inferred only using </w:t>
      </w:r>
      <w:r w:rsidR="002E7A94" w:rsidRPr="006B3E82">
        <w:rPr>
          <w:i/>
        </w:rPr>
        <w:t>I</w:t>
      </w:r>
      <w:r w:rsidR="002E7A94">
        <w:t xml:space="preserve"> weights from transporters that are present according to </w:t>
      </w:r>
      <w:r w:rsidR="00990CD4" w:rsidRPr="003C2082">
        <w:rPr>
          <w:b/>
          <w:i/>
        </w:rPr>
        <w:t>G</w:t>
      </w:r>
      <w:r w:rsidR="00AE4CA5" w:rsidRPr="006B3E82">
        <w:t>, with</w:t>
      </w:r>
      <w:r w:rsidR="00AE4CA5">
        <w:rPr>
          <w:b/>
        </w:rPr>
        <w:t xml:space="preserve"> </w:t>
      </w:r>
      <w:r w:rsidR="00AE4CA5" w:rsidRPr="006B3E82">
        <w:rPr>
          <w:i/>
        </w:rPr>
        <w:t>A</w:t>
      </w:r>
      <w:r w:rsidR="00AE4CA5">
        <w:t xml:space="preserve"> set to zero for transporters that are absent</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multiplied by the </w:t>
      </w:r>
      <w:r w:rsidR="00AE4CA5">
        <w:t xml:space="preserve">inferred </w:t>
      </w:r>
      <w:r w:rsidR="001C6F17">
        <w:t>activity of the corresponding transporter</w:t>
      </w:r>
      <w:r w:rsidR="004B71FB">
        <w:t>.</w:t>
      </w:r>
      <w:r w:rsidR="004B75E3" w:rsidDel="001C6F17">
        <w:t xml:space="preserve"> </w:t>
      </w:r>
    </w:p>
    <w:p w14:paraId="62CA6A0C" w14:textId="24696C0D"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training.</w:t>
      </w:r>
    </w:p>
    <w:p w14:paraId="79F6736A" w14:textId="4FB47A6C" w:rsidR="004557DE" w:rsidRDefault="004557DE" w:rsidP="004557DE">
      <w:pPr>
        <w:jc w:val="both"/>
        <w:rPr>
          <w:color w:val="000000" w:themeColor="text1"/>
        </w:rPr>
      </w:pPr>
      <w:commentRangeStart w:id="82"/>
      <w:r>
        <w:rPr>
          <w:b/>
          <w:color w:val="000000" w:themeColor="text1"/>
        </w:rPr>
        <w:t>C</w:t>
      </w:r>
      <w:r>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p>
    <w:p w14:paraId="30BDAB5C" w14:textId="378E50DD" w:rsidR="008C2F3A" w:rsidRDefault="004557DE" w:rsidP="008C2F3A">
      <w:pPr>
        <w:jc w:val="both"/>
      </w:pPr>
      <w:r>
        <w:rPr>
          <w:b/>
          <w:color w:val="000000" w:themeColor="text1"/>
        </w:rPr>
        <w:t>D</w:t>
      </w:r>
      <w:commentRangeEnd w:id="82"/>
      <w:r>
        <w:rPr>
          <w:rStyle w:val="CommentReference"/>
          <w:rFonts w:asciiTheme="minorHAnsi" w:hAnsiTheme="minorHAnsi" w:cstheme="minorBidi"/>
        </w:rPr>
        <w:commentReference w:id="82"/>
      </w:r>
      <w:r w:rsidR="001722E9">
        <w:rPr>
          <w:color w:val="000000" w:themeColor="text1"/>
        </w:rPr>
        <w:tab/>
      </w:r>
      <w:r w:rsidR="00AE12E3">
        <w:rPr>
          <w:color w:val="000000" w:themeColor="text1"/>
        </w:rPr>
        <w:t>Extending the model of valinomycin resistance improves agreement with measure</w:t>
      </w:r>
      <w:del w:id="83" w:author="Frederick Roth" w:date="2019-02-07T14:10:00Z">
        <w:r w:rsidR="00AE12E3" w:rsidDel="00E81F90">
          <w:rPr>
            <w:color w:val="000000" w:themeColor="text1"/>
          </w:rPr>
          <w:delText>d resistance</w:delText>
        </w:r>
      </w:del>
      <w:ins w:id="84"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85" w:author="Frederick Roth" w:date="2019-02-07T14:07:00Z">
        <w:r w:rsidR="00DE1226" w:rsidDel="00E81F90">
          <w:rPr>
            <w:color w:val="000000" w:themeColor="text1"/>
          </w:rPr>
          <w:delText>a</w:delText>
        </w:r>
        <w:r w:rsidR="0043569F" w:rsidDel="00E81F90">
          <w:rPr>
            <w:color w:val="000000" w:themeColor="text1"/>
          </w:rPr>
          <w:delText xml:space="preserve">n </w:delText>
        </w:r>
      </w:del>
      <w:ins w:id="86" w:author="Frederick Roth" w:date="2019-02-07T14:07:00Z">
        <w:r w:rsidR="00E81F90">
          <w:rPr>
            <w:color w:val="000000" w:themeColor="text1"/>
          </w:rPr>
          <w:t xml:space="preserve">a </w:t>
        </w:r>
      </w:ins>
      <w:del w:id="87"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88"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r w:rsidR="008C2F3A">
        <w:rPr>
          <w:color w:val="000000" w:themeColor="text1"/>
        </w:rPr>
        <w:t xml:space="preserve">  </w:t>
      </w:r>
      <w:r w:rsidR="00E81F90">
        <w:t>Correlation (</w:t>
      </w:r>
      <w:r w:rsidR="00E81F90" w:rsidRPr="00E81F90">
        <w:rPr>
          <w:i/>
        </w:rPr>
        <w:t>r</w:t>
      </w:r>
      <w:r w:rsidR="00E81F90">
        <w:t xml:space="preserve">) was calculated using </w:t>
      </w:r>
      <w:del w:id="89" w:author="Frederick Roth" w:date="2019-02-07T14:06:00Z">
        <w:r w:rsidR="00E81F90" w:rsidDel="00E81F90">
          <w:delText xml:space="preserve">all </w:delText>
        </w:r>
      </w:del>
      <w:ins w:id="90" w:author="Frederick Roth" w:date="2019-02-07T14:06:00Z">
        <w:r w:rsidR="00E81F90">
          <w:t xml:space="preserve">the </w:t>
        </w:r>
      </w:ins>
      <w:r w:rsidR="00E81F90">
        <w:t>genotype</w:t>
      </w:r>
      <w:ins w:id="91" w:author="Frederick Roth" w:date="2019-02-07T14:06:00Z">
        <w:r w:rsidR="00E81F90">
          <w:t xml:space="preserve"> define</w:t>
        </w:r>
      </w:ins>
      <w:ins w:id="92" w:author="Frederick Roth" w:date="2019-02-07T14:07:00Z">
        <w:r w:rsidR="00E81F90">
          <w:t xml:space="preserve">d by either </w:t>
        </w:r>
      </w:ins>
      <w:ins w:id="93" w:author="Frederick Roth" w:date="2019-02-07T14:06:00Z">
        <w:r w:rsidR="00E81F90">
          <w:t xml:space="preserve">all </w:t>
        </w:r>
      </w:ins>
      <w:ins w:id="94" w:author="Frederick Roth" w:date="2019-02-07T14:07:00Z">
        <w:r w:rsidR="00E81F90">
          <w:t xml:space="preserve">16 </w:t>
        </w:r>
      </w:ins>
      <w:ins w:id="95" w:author="Frederick Roth" w:date="2019-02-07T14:06:00Z">
        <w:r w:rsidR="00E81F90">
          <w:t>genes</w:t>
        </w:r>
      </w:ins>
      <w:del w:id="96" w:author="Frederick Roth" w:date="2019-02-07T14:06:00Z">
        <w:r w:rsidR="00E81F90" w:rsidDel="00E81F90">
          <w:delText>s</w:delText>
        </w:r>
      </w:del>
      <w:r w:rsidR="00E81F90">
        <w:t xml:space="preserve">, or </w:t>
      </w:r>
      <w:del w:id="97" w:author="Frederick Roth" w:date="2019-02-07T14:07:00Z">
        <w:r w:rsidR="00E81F90" w:rsidDel="00E81F90">
          <w:delText xml:space="preserve">genotypes defined only by </w:delText>
        </w:r>
      </w:del>
      <w:ins w:id="98" w:author="Frederick Roth" w:date="2019-02-07T14:07:00Z">
        <w:r w:rsidR="00E81F90">
          <w:t xml:space="preserve">only </w:t>
        </w:r>
      </w:ins>
      <w:r w:rsidR="00E81F90">
        <w:t>the five frequen</w:t>
      </w:r>
      <w:ins w:id="99" w:author="Frederick Roth" w:date="2019-02-07T14:06:00Z">
        <w:r w:rsidR="00E81F90">
          <w:t>tly</w:t>
        </w:r>
      </w:ins>
      <w:del w:id="100" w:author="Frederick Roth" w:date="2019-02-07T14:06:00Z">
        <w:r w:rsidR="00E81F90" w:rsidDel="00E81F90">
          <w:delText>ctly</w:delText>
        </w:r>
      </w:del>
      <w:r w:rsidR="00E81F90">
        <w:t>-</w:t>
      </w:r>
      <w:ins w:id="101" w:author="Frederick Roth" w:date="2019-02-07T14:06:00Z">
        <w:r w:rsidR="00E81F90">
          <w:t>associated</w:t>
        </w:r>
      </w:ins>
      <w:ins w:id="102" w:author="Frederick Roth" w:date="2019-02-07T14:07:00Z">
        <w:r w:rsidR="00E81F90">
          <w:t xml:space="preserve"> genes</w:t>
        </w:r>
      </w:ins>
      <w:ins w:id="103" w:author="Frederick Roth" w:date="2019-02-07T14:06:00Z">
        <w:r w:rsidR="00E81F90">
          <w:t xml:space="preserve"> </w:t>
        </w:r>
      </w:ins>
      <w:del w:id="104" w:author="Frederick Roth" w:date="2019-02-07T14:06:00Z">
        <w:r w:rsidR="00E81F90" w:rsidDel="00E81F90">
          <w:delText xml:space="preserve">gene groups </w:delText>
        </w:r>
      </w:del>
      <w:r w:rsidR="00E81F90">
        <w:t xml:space="preserve">(within parentheses).  </w:t>
      </w:r>
    </w:p>
    <w:p w14:paraId="1DCD7BBC" w14:textId="77777777" w:rsidR="001722E9" w:rsidRDefault="001722E9" w:rsidP="00224FCB">
      <w:pPr>
        <w:jc w:val="both"/>
        <w:rPr>
          <w:color w:val="000000" w:themeColor="text1"/>
        </w:rPr>
      </w:pPr>
    </w:p>
    <w:p w14:paraId="5229DD91" w14:textId="210EC9DD" w:rsidR="00B002B4" w:rsidRPr="00315FAB" w:rsidRDefault="00996C72" w:rsidP="00224FCB">
      <w:pPr>
        <w:jc w:val="both"/>
        <w:rPr>
          <w:b/>
          <w:color w:val="000000" w:themeColor="text1"/>
        </w:rPr>
      </w:pPr>
      <w:r w:rsidRPr="005959CB">
        <w:rPr>
          <w:b/>
          <w:color w:val="000000" w:themeColor="text1"/>
        </w:rPr>
        <w:t xml:space="preserve">Figure 5 </w:t>
      </w:r>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254B3E19" w:rsidR="00A06B3F" w:rsidRPr="00472AEF" w:rsidRDefault="00330ADB" w:rsidP="00224FCB">
      <w:pPr>
        <w:jc w:val="both"/>
      </w:pPr>
      <w:r>
        <w:rPr>
          <w:b/>
          <w:color w:val="000000" w:themeColor="text1"/>
        </w:rPr>
        <w:t>A</w:t>
      </w:r>
      <w:r>
        <w:rPr>
          <w:b/>
          <w:color w:val="000000" w:themeColor="text1"/>
        </w:rPr>
        <w:tab/>
      </w:r>
      <w:ins w:id="105" w:author="Frederick Roth" w:date="2019-02-07T14:09:00Z">
        <w:r w:rsidR="00E81F90" w:rsidRPr="00E81F90">
          <w:rPr>
            <w:color w:val="000000" w:themeColor="text1"/>
            <w:rPrChange w:id="106"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07" w:author="Frederick Roth" w:date="2019-02-07T14:08:00Z">
        <w:r w:rsidR="00472AEF" w:rsidDel="00E81F90">
          <w:rPr>
            <w:color w:val="000000" w:themeColor="text1"/>
          </w:rPr>
          <w:delText xml:space="preserve">Illustrating genetic effects in </w:delText>
        </w:r>
      </w:del>
      <w:ins w:id="108" w:author="Frederick Roth" w:date="2019-02-07T14:09:00Z">
        <w:r w:rsidR="00E81F90">
          <w:rPr>
            <w:color w:val="000000" w:themeColor="text1"/>
          </w:rPr>
          <w:t>c</w:t>
        </w:r>
      </w:ins>
      <w:ins w:id="109" w:author="Frederick Roth" w:date="2019-02-07T14:08:00Z">
        <w:r w:rsidR="00E81F90">
          <w:rPr>
            <w:color w:val="000000" w:themeColor="text1"/>
          </w:rPr>
          <w:t xml:space="preserve">omplex genetics of </w:t>
        </w:r>
      </w:ins>
      <w:r w:rsidR="00472AEF">
        <w:rPr>
          <w:color w:val="000000" w:themeColor="text1"/>
        </w:rPr>
        <w:t>fluconazole</w:t>
      </w:r>
      <w:ins w:id="110" w:author="Frederick Roth" w:date="2019-02-07T14:08:00Z">
        <w:r w:rsidR="00E81F90">
          <w:rPr>
            <w:color w:val="000000" w:themeColor="text1"/>
          </w:rPr>
          <w:t xml:space="preserve"> resistance</w:t>
        </w:r>
      </w:ins>
      <w:r w:rsidR="00472AEF">
        <w:rPr>
          <w:color w:val="000000" w:themeColor="text1"/>
        </w:rPr>
        <w:t xml:space="preserve">. Top panel - </w:t>
      </w:r>
      <w:r>
        <w:rPr>
          <w:color w:val="000000" w:themeColor="text1"/>
        </w:rPr>
        <w:t>A</w:t>
      </w:r>
      <w:r>
        <w:t xml:space="preserve"> landscape of </w:t>
      </w:r>
      <w:r w:rsidR="00646F1A">
        <w:t xml:space="preserve">normalized </w:t>
      </w:r>
      <w:r>
        <w:t>fluconazole resistance</w:t>
      </w:r>
      <w:r w:rsidR="00133F63">
        <w:t xml:space="preserve"> for </w:t>
      </w:r>
      <w:del w:id="111" w:author="Frederick Roth" w:date="2019-02-07T14:08:00Z">
        <w:r w:rsidR="00133F63" w:rsidDel="00E81F90">
          <w:delText xml:space="preserve">5 </w:delText>
        </w:r>
      </w:del>
      <w:ins w:id="112" w:author="Frederick Roth" w:date="2019-02-07T14:08:00Z">
        <w:r w:rsidR="00E81F90">
          <w:t xml:space="preserve">five </w:t>
        </w:r>
      </w:ins>
      <w:ins w:id="113" w:author="Frederick Roth" w:date="2019-02-07T14:09:00Z">
        <w:r w:rsidR="00E81F90">
          <w:t xml:space="preserve">ABC transporter </w:t>
        </w:r>
      </w:ins>
      <w:r w:rsidR="00133F63">
        <w:t>knockouts</w:t>
      </w:r>
      <w:r w:rsidR="00646F1A">
        <w:t xml:space="preserve"> (</w:t>
      </w:r>
      <w:r w:rsidR="00A06B3F">
        <w:t>as in Figure 2D</w:t>
      </w:r>
      <w:r w:rsidR="00646F1A">
        <w:t>)</w:t>
      </w:r>
      <w:r w:rsidR="00421B7E">
        <w:t>.</w:t>
      </w:r>
      <w:ins w:id="114" w:author="Frederick Roth" w:date="2019-02-07T14:10:00Z">
        <w:r w:rsidR="00E81F90">
          <w:rPr>
            <w:b/>
          </w:rPr>
          <w:t xml:space="preserve"> </w:t>
        </w:r>
      </w:ins>
      <w:del w:id="115" w:author="Frederick Roth" w:date="2019-02-07T14:10:00Z">
        <w:r w:rsidR="00A06B3F" w:rsidDel="00E81F90">
          <w:rPr>
            <w:b/>
          </w:rPr>
          <w:tab/>
        </w:r>
      </w:del>
      <w:r w:rsidR="00472AEF">
        <w:t>Bo</w:t>
      </w:r>
      <w:ins w:id="116" w:author="Frederick Roth" w:date="2019-02-07T14:09:00Z">
        <w:r w:rsidR="00E81F90">
          <w:t>t</w:t>
        </w:r>
      </w:ins>
      <w:r w:rsidR="00472AEF">
        <w:t xml:space="preserve">tom panel - </w:t>
      </w:r>
      <w:r w:rsidR="00A06B3F">
        <w:t>S</w:t>
      </w:r>
      <w:r w:rsidR="00A06B3F" w:rsidRPr="00233F15">
        <w:t>ignificant</w:t>
      </w:r>
      <w:r w:rsidR="00A06B3F">
        <w:t xml:space="preserve"> </w:t>
      </w:r>
      <w:ins w:id="117" w:author="Frederick Roth" w:date="2019-02-07T14:09:00Z">
        <w:r w:rsidR="00E81F90">
          <w:t>single-</w:t>
        </w:r>
      </w:ins>
      <w:r w:rsidR="00A06B3F">
        <w:t xml:space="preserve">knockout effects and </w:t>
      </w:r>
      <w:del w:id="118" w:author="Frederick Roth" w:date="2019-02-07T14:09:00Z">
        <w:r w:rsidR="00A06B3F" w:rsidRPr="00B04DC2" w:rsidDel="00E81F90">
          <w:rPr>
            <w:i/>
          </w:rPr>
          <w:delText>n</w:delText>
        </w:r>
      </w:del>
      <w:ins w:id="119" w:author="Albi Celaj" w:date="2019-02-11T11:32:00Z">
        <w:r w:rsidR="00D1177D">
          <w:rPr>
            <w:i/>
          </w:rPr>
          <w:t>x</w:t>
        </w:r>
      </w:ins>
      <w:ins w:id="120" w:author="Frederick Roth" w:date="2019-02-07T14:09:00Z">
        <w:del w:id="121" w:author="Albi Celaj" w:date="2019-02-11T11:32:00Z">
          <w:r w:rsidR="00E81F90" w:rsidRPr="00D1177D" w:rsidDel="00D1177D">
            <w:rPr>
              <w:i/>
              <w:rPrChange w:id="122" w:author="Albi Celaj" w:date="2019-02-11T11:32:00Z">
                <w:rPr/>
              </w:rPrChange>
            </w:rPr>
            <w:delText>X</w:delText>
          </w:r>
        </w:del>
      </w:ins>
      <w:r w:rsidR="00A06B3F" w:rsidRPr="00D1177D">
        <w:rPr>
          <w:i/>
          <w:rPrChange w:id="123" w:author="Albi Celaj" w:date="2019-02-11T11:32:00Z">
            <w:rPr/>
          </w:rPrChange>
        </w:rPr>
        <w:t>-</w:t>
      </w:r>
      <w:del w:id="124" w:author="Frederick Roth" w:date="2019-02-07T14:09:00Z">
        <w:r w:rsidR="00A06B3F" w:rsidDel="00E81F90">
          <w:delText xml:space="preserve">way </w:delText>
        </w:r>
      </w:del>
      <w:ins w:id="125"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as in Figure 3A</w:t>
      </w:r>
      <w:r w:rsidR="00421B7E">
        <w:t>).</w:t>
      </w:r>
    </w:p>
    <w:p w14:paraId="1640DA6B" w14:textId="54C2904B" w:rsidR="007D6FF5" w:rsidRPr="007D6FF5" w:rsidRDefault="00472AEF" w:rsidP="00D9226C">
      <w:pPr>
        <w:jc w:val="both"/>
        <w:rPr>
          <w:rFonts w:eastAsia="Times New Roman"/>
          <w:lang w:val="en-CA"/>
          <w:rPrChange w:id="126" w:author="Frederick Roth" w:date="2019-02-07T14:20:00Z">
            <w:rPr>
              <w:color w:val="000000" w:themeColor="text1"/>
            </w:rPr>
          </w:rPrChange>
        </w:rPr>
      </w:pPr>
      <w:r>
        <w:rPr>
          <w:b/>
        </w:rPr>
        <w:t>B</w:t>
      </w:r>
      <w:r w:rsidR="00330ADB">
        <w:tab/>
      </w:r>
      <w:ins w:id="127" w:author="Frederick Roth" w:date="2019-02-07T14:10:00Z">
        <w:r w:rsidR="00E81F90">
          <w:t>Extending the model of fluconazole resistance</w:t>
        </w:r>
      </w:ins>
      <w:ins w:id="128"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29" w:author="Frederick Roth" w:date="2019-02-07T14:12:00Z">
        <w:r w:rsidR="00E81F90">
          <w:rPr>
            <w:color w:val="000000" w:themeColor="text1"/>
          </w:rPr>
          <w:t xml:space="preserve">non-additive </w:t>
        </w:r>
      </w:ins>
      <w:ins w:id="130" w:author="Frederick Roth" w:date="2019-02-07T14:11:00Z">
        <w:r w:rsidR="00E81F90">
          <w:rPr>
            <w:color w:val="000000" w:themeColor="text1"/>
          </w:rPr>
          <w:t xml:space="preserve">influence </w:t>
        </w:r>
      </w:ins>
      <w:ins w:id="131" w:author="Frederick Roth" w:date="2019-02-07T14:12:00Z">
        <w:r w:rsidR="00E81F90">
          <w:rPr>
            <w:color w:val="000000" w:themeColor="text1"/>
          </w:rPr>
          <w:t xml:space="preserve">of </w:t>
        </w:r>
      </w:ins>
      <w:ins w:id="132" w:author="Frederick Roth" w:date="2019-02-07T14:11:00Z">
        <w:r w:rsidR="00E81F90">
          <w:rPr>
            <w:color w:val="000000" w:themeColor="text1"/>
          </w:rPr>
          <w:t xml:space="preserve">four </w:t>
        </w:r>
      </w:ins>
      <w:ins w:id="133" w:author="Frederick Roth" w:date="2019-02-07T14:12:00Z">
        <w:r w:rsidR="00E81F90">
          <w:rPr>
            <w:color w:val="000000" w:themeColor="text1"/>
          </w:rPr>
          <w:t>transporters on Pdr5 activity</w:t>
        </w:r>
      </w:ins>
      <w:ins w:id="134" w:author="Frederick Roth" w:date="2019-02-07T14:11:00Z">
        <w:r w:rsidR="00E81F90">
          <w:rPr>
            <w:color w:val="000000" w:themeColor="text1"/>
          </w:rPr>
          <w:t xml:space="preserve">, </w:t>
        </w:r>
      </w:ins>
      <w:ins w:id="135" w:author="Frederick Roth" w:date="2019-02-07T14:10:00Z">
        <w:r w:rsidR="00E81F90">
          <w:t xml:space="preserve">improves agreement with measurement. </w:t>
        </w:r>
      </w:ins>
      <w:ins w:id="136" w:author="Frederick Roth" w:date="2019-02-07T14:16:00Z">
        <w:r w:rsidR="007D6FF5">
          <w:t xml:space="preserve"> Limitation to frequently-associated five transporters and </w:t>
        </w:r>
      </w:ins>
      <w:ins w:id="137" w:author="Frederick Roth" w:date="2019-02-07T14:17:00Z">
        <w:r w:rsidR="007D6FF5">
          <w:t xml:space="preserve">the method for calculating </w:t>
        </w:r>
      </w:ins>
      <w:ins w:id="138" w:author="Frederick Roth" w:date="2019-02-07T14:16:00Z">
        <w:r w:rsidR="007D6FF5">
          <w:t>correlation values</w:t>
        </w:r>
      </w:ins>
      <w:ins w:id="139" w:author="Frederick Roth" w:date="2019-02-07T14:17:00Z">
        <w:r w:rsidR="007D6FF5">
          <w:t xml:space="preserve"> are as described in Figure 4D.</w:t>
        </w:r>
      </w:ins>
      <w:del w:id="140"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41"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42"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43" w:author="Frederick Roth" w:date="2019-02-07T14:13:00Z">
        <w:r w:rsidR="00C54335" w:rsidDel="007D6FF5">
          <w:rPr>
            <w:rFonts w:eastAsia="Times New Roman"/>
            <w:lang w:val="en-CA"/>
          </w:rPr>
          <w:delText xml:space="preserve"> </w:delText>
        </w:r>
        <w:r w:rsidDel="007D6FF5">
          <w:rPr>
            <w:rFonts w:eastAsia="Times New Roman"/>
            <w:lang w:val="en-CA"/>
          </w:rPr>
          <w:delText>.</w:delText>
        </w:r>
      </w:del>
    </w:p>
    <w:p w14:paraId="2207A608" w14:textId="19AE74C6" w:rsidR="005A78CA" w:rsidRDefault="00472AEF" w:rsidP="00224FCB">
      <w:pPr>
        <w:jc w:val="both"/>
        <w:rPr>
          <w:color w:val="000000" w:themeColor="text1"/>
        </w:rPr>
      </w:pPr>
      <w:r>
        <w:rPr>
          <w:b/>
          <w:color w:val="000000" w:themeColor="text1"/>
        </w:rPr>
        <w:t>C</w:t>
      </w:r>
      <w:r w:rsidR="005A78CA">
        <w:rPr>
          <w:b/>
          <w:color w:val="000000" w:themeColor="text1"/>
        </w:rPr>
        <w:tab/>
      </w:r>
      <w:ins w:id="144" w:author="Frederick Roth" w:date="2019-02-07T14:19:00Z">
        <w:r w:rsidR="007D6FF5">
          <w:rPr>
            <w:color w:val="000000" w:themeColor="text1"/>
          </w:rPr>
          <w:t xml:space="preserve">Close agreement between measures of fluconazole resistance derived by </w:t>
        </w:r>
        <w:r w:rsidR="007D6FF5">
          <w:rPr>
            <w:i/>
            <w:color w:val="000000" w:themeColor="text1"/>
          </w:rPr>
          <w:t xml:space="preserve">en masse </w:t>
        </w:r>
        <w:r w:rsidR="007D6FF5" w:rsidRPr="007D6FF5">
          <w:rPr>
            <w:color w:val="000000" w:themeColor="text1"/>
            <w:rPrChange w:id="145"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46" w:author="Frederick Roth" w:date="2019-02-07T14:18:00Z">
        <w:r w:rsidR="007D6FF5">
          <w:rPr>
            <w:color w:val="000000" w:themeColor="text1"/>
          </w:rPr>
          <w:t xml:space="preserve">individually-measured resistance </w:t>
        </w:r>
      </w:ins>
      <w:ins w:id="147" w:author="Frederick Roth" w:date="2019-02-07T14:19:00Z">
        <w:r w:rsidR="007D6FF5">
          <w:rPr>
            <w:color w:val="000000" w:themeColor="text1"/>
          </w:rPr>
          <w:t xml:space="preserve">(IC50) </w:t>
        </w:r>
      </w:ins>
      <w:ins w:id="148" w:author="Frederick Roth" w:date="2019-02-07T14:18:00Z">
        <w:r w:rsidR="007D6FF5">
          <w:rPr>
            <w:color w:val="000000" w:themeColor="text1"/>
          </w:rPr>
          <w:t xml:space="preserve">values </w:t>
        </w:r>
      </w:ins>
      <w:ins w:id="149" w:author="Frederick Roth" w:date="2019-02-07T14:19:00Z">
        <w:r w:rsidR="007D6FF5">
          <w:rPr>
            <w:color w:val="000000" w:themeColor="text1"/>
          </w:rPr>
          <w:t xml:space="preserve">in </w:t>
        </w:r>
      </w:ins>
      <w:ins w:id="150" w:author="Frederick Roth" w:date="2019-02-07T14:18:00Z">
        <w:r w:rsidR="007D6FF5">
          <w:rPr>
            <w:color w:val="000000" w:themeColor="text1"/>
          </w:rPr>
          <w:t>independent</w:t>
        </w:r>
      </w:ins>
      <w:ins w:id="151" w:author="Frederick Roth" w:date="2019-02-07T14:19:00Z">
        <w:r w:rsidR="007D6FF5">
          <w:rPr>
            <w:color w:val="000000" w:themeColor="text1"/>
          </w:rPr>
          <w:t>ly-constructed strains.</w:t>
        </w:r>
      </w:ins>
      <w:del w:id="152"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0489453F" w:rsidR="005A78CA" w:rsidRPr="00E755E1" w:rsidRDefault="00472AEF" w:rsidP="00D9226C">
      <w:pPr>
        <w:jc w:val="both"/>
        <w:rPr>
          <w:color w:val="000000" w:themeColor="text1"/>
        </w:rPr>
      </w:pPr>
      <w:r>
        <w:rPr>
          <w:b/>
          <w:color w:val="000000" w:themeColor="text1"/>
        </w:rPr>
        <w:t>D</w:t>
      </w:r>
      <w:r w:rsidR="00A06B3F">
        <w:rPr>
          <w:b/>
          <w:color w:val="000000" w:themeColor="text1"/>
        </w:rPr>
        <w:tab/>
      </w:r>
      <w:ins w:id="153" w:author="Frederick Roth" w:date="2019-02-07T14:39:00Z">
        <w:r w:rsidR="008103E3">
          <w:rPr>
            <w:color w:val="000000" w:themeColor="text1"/>
          </w:rPr>
          <w:t>T</w:t>
        </w:r>
      </w:ins>
      <w:ins w:id="154" w:author="Frederick Roth" w:date="2019-02-07T14:37:00Z">
        <w:r w:rsidR="008103E3">
          <w:rPr>
            <w:color w:val="000000" w:themeColor="text1"/>
          </w:rPr>
          <w:t xml:space="preserve">he synergistic effect </w:t>
        </w:r>
      </w:ins>
      <w:ins w:id="155" w:author="Frederick Roth" w:date="2019-02-07T14:45:00Z">
        <w:r w:rsidR="008103E3">
          <w:rPr>
            <w:color w:val="000000" w:themeColor="text1"/>
          </w:rPr>
          <w:t xml:space="preserve">of deleting </w:t>
        </w:r>
      </w:ins>
      <w:ins w:id="156" w:author="Frederick Roth" w:date="2019-02-07T14:37:00Z">
        <w:r w:rsidR="008103E3">
          <w:rPr>
            <w:color w:val="000000" w:themeColor="text1"/>
          </w:rPr>
          <w:t xml:space="preserve">four ABC transporters </w:t>
        </w:r>
      </w:ins>
      <w:ins w:id="157" w:author="Frederick Roth" w:date="2019-02-07T14:45:00Z">
        <w:r w:rsidR="008103E3">
          <w:rPr>
            <w:color w:val="000000" w:themeColor="text1"/>
          </w:rPr>
          <w:t xml:space="preserve">on Pdr5 activity </w:t>
        </w:r>
      </w:ins>
      <w:ins w:id="158" w:author="Frederick Roth" w:date="2019-02-07T14:38:00Z">
        <w:r w:rsidR="008103E3">
          <w:rPr>
            <w:color w:val="000000" w:themeColor="text1"/>
          </w:rPr>
          <w:t xml:space="preserve">is primarily explained by </w:t>
        </w:r>
      </w:ins>
      <w:ins w:id="159" w:author="Frederick Roth" w:date="2019-02-07T14:39:00Z">
        <w:r w:rsidR="008103E3">
          <w:rPr>
            <w:color w:val="000000" w:themeColor="text1"/>
          </w:rPr>
          <w:t xml:space="preserve">an indirect influence on </w:t>
        </w:r>
      </w:ins>
      <w:ins w:id="160" w:author="Frederick Roth" w:date="2019-02-07T14:38:00Z">
        <w:r w:rsidR="008103E3" w:rsidRPr="008103E3">
          <w:rPr>
            <w:i/>
            <w:color w:val="000000" w:themeColor="text1"/>
            <w:rPrChange w:id="161" w:author="Frederick Roth" w:date="2019-02-07T14:38:00Z">
              <w:rPr>
                <w:color w:val="000000" w:themeColor="text1"/>
              </w:rPr>
            </w:rPrChange>
          </w:rPr>
          <w:t>PDR5</w:t>
        </w:r>
        <w:r w:rsidR="008103E3">
          <w:rPr>
            <w:color w:val="000000" w:themeColor="text1"/>
          </w:rPr>
          <w:t xml:space="preserve"> transcript levels</w:t>
        </w:r>
      </w:ins>
      <w:ins w:id="162" w:author="Frederick Roth" w:date="2019-02-07T14:39:00Z">
        <w:r w:rsidR="008103E3">
          <w:rPr>
            <w:color w:val="000000" w:themeColor="text1"/>
          </w:rPr>
          <w:t>.</w:t>
        </w:r>
      </w:ins>
      <w:ins w:id="163" w:author="Frederick Roth" w:date="2019-02-07T14:38:00Z">
        <w:r w:rsidR="008103E3">
          <w:rPr>
            <w:color w:val="000000" w:themeColor="text1"/>
          </w:rPr>
          <w:t xml:space="preserve"> </w:t>
        </w:r>
      </w:ins>
      <w:del w:id="164" w:author="Frederick Roth" w:date="2019-02-07T14:46:00Z">
        <w:r w:rsidR="00A06B3F" w:rsidDel="008103E3">
          <w:rPr>
            <w:color w:val="000000" w:themeColor="text1"/>
          </w:rPr>
          <w:delText xml:space="preserve">Expected </w:delText>
        </w:r>
      </w:del>
      <w:del w:id="165" w:author="Frederick Roth" w:date="2019-02-07T14:47:00Z">
        <w:r w:rsidR="00A06B3F" w:rsidDel="00B922D0">
          <w:rPr>
            <w:color w:val="000000" w:themeColor="text1"/>
          </w:rPr>
          <w:delText xml:space="preserve">Pdr5 activity relative to </w:delText>
        </w:r>
      </w:del>
      <w:del w:id="166" w:author="Frederick Roth" w:date="2019-02-07T14:46:00Z">
        <w:r w:rsidR="00A06B3F" w:rsidDel="008103E3">
          <w:rPr>
            <w:color w:val="000000" w:themeColor="text1"/>
          </w:rPr>
          <w:delText xml:space="preserve">the </w:delText>
        </w:r>
      </w:del>
      <w:del w:id="167" w:author="Frederick Roth" w:date="2019-02-07T14:47:00Z">
        <w:r w:rsidR="00A06B3F" w:rsidDel="00B922D0">
          <w:rPr>
            <w:color w:val="000000" w:themeColor="text1"/>
          </w:rPr>
          <w:delText>wild-</w:delText>
        </w:r>
      </w:del>
      <w:del w:id="168" w:author="Frederick Roth" w:date="2019-02-07T14:46:00Z">
        <w:r w:rsidR="00A06B3F" w:rsidDel="008103E3">
          <w:rPr>
            <w:color w:val="000000" w:themeColor="text1"/>
          </w:rPr>
          <w:delText xml:space="preserve">type </w:delText>
        </w:r>
      </w:del>
      <w:del w:id="169"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70"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71" w:author="Frederick Roth" w:date="2019-02-07T15:13:00Z">
        <w:r w:rsidR="00A06B3F" w:rsidDel="00BD4042">
          <w:rPr>
            <w:color w:val="000000" w:themeColor="text1"/>
          </w:rPr>
          <w:delText>Grey</w:delText>
        </w:r>
      </w:del>
      <w:ins w:id="172" w:author="Frederick Roth" w:date="2019-02-07T15:13:00Z">
        <w:r w:rsidR="00BD4042">
          <w:rPr>
            <w:color w:val="000000" w:themeColor="text1"/>
          </w:rPr>
          <w:t>Gray</w:t>
        </w:r>
      </w:ins>
      <w:r w:rsidR="00A06B3F">
        <w:rPr>
          <w:color w:val="000000" w:themeColor="text1"/>
        </w:rPr>
        <w:t xml:space="preserve"> bars represent </w:t>
      </w:r>
      <w:del w:id="173"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74" w:author="Frederick Roth" w:date="2019-02-07T14:41:00Z">
        <w:r w:rsidR="008103E3">
          <w:rPr>
            <w:color w:val="000000" w:themeColor="text1"/>
          </w:rPr>
          <w:t>in the specified genotype</w:t>
        </w:r>
      </w:ins>
      <w:ins w:id="175" w:author="Frederick Roth" w:date="2019-02-07T14:42:00Z">
        <w:r w:rsidR="008103E3">
          <w:rPr>
            <w:color w:val="000000" w:themeColor="text1"/>
          </w:rPr>
          <w:t>,</w:t>
        </w:r>
      </w:ins>
      <w:ins w:id="176" w:author="Frederick Roth" w:date="2019-02-07T14:41:00Z">
        <w:r w:rsidR="008103E3">
          <w:rPr>
            <w:color w:val="000000" w:themeColor="text1"/>
          </w:rPr>
          <w:t xml:space="preserve"> relative </w:t>
        </w:r>
      </w:ins>
      <w:del w:id="177" w:author="Frederick Roth" w:date="2019-02-07T14:41:00Z">
        <w:r w:rsidR="00A06B3F" w:rsidDel="008103E3">
          <w:rPr>
            <w:color w:val="000000" w:themeColor="text1"/>
          </w:rPr>
          <w:delText xml:space="preserve">compared </w:delText>
        </w:r>
      </w:del>
      <w:r w:rsidR="00A06B3F">
        <w:rPr>
          <w:color w:val="000000" w:themeColor="text1"/>
        </w:rPr>
        <w:t xml:space="preserve">to </w:t>
      </w:r>
      <w:ins w:id="178" w:author="Frederick Roth" w:date="2019-02-07T14:42:00Z">
        <w:r w:rsidR="008103E3">
          <w:rPr>
            <w:color w:val="000000" w:themeColor="text1"/>
          </w:rPr>
          <w:t xml:space="preserve">that of </w:t>
        </w:r>
      </w:ins>
      <w:del w:id="179" w:author="Frederick Roth" w:date="2019-02-07T14:41:00Z">
        <w:r w:rsidR="00A06B3F" w:rsidDel="008103E3">
          <w:rPr>
            <w:color w:val="000000" w:themeColor="text1"/>
          </w:rPr>
          <w:delText xml:space="preserve">the average in the </w:delText>
        </w:r>
      </w:del>
      <w:r w:rsidR="00A06B3F">
        <w:rPr>
          <w:color w:val="000000" w:themeColor="text1"/>
        </w:rPr>
        <w:t>wild-type</w:t>
      </w:r>
      <w:del w:id="180"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81" w:author="Frederick Roth" w:date="2019-02-07T14:47:00Z">
        <w:r w:rsidR="00B922D0">
          <w:rPr>
            <w:color w:val="000000" w:themeColor="text1"/>
          </w:rPr>
          <w:t xml:space="preserve">, with error </w:t>
        </w:r>
      </w:ins>
      <w:r w:rsidR="00692155">
        <w:rPr>
          <w:color w:val="000000" w:themeColor="text1"/>
        </w:rPr>
        <w:t>bars indica</w:t>
      </w:r>
      <w:ins w:id="182" w:author="Frederick Roth" w:date="2019-02-07T14:47:00Z">
        <w:r w:rsidR="00B922D0">
          <w:rPr>
            <w:color w:val="000000" w:themeColor="text1"/>
          </w:rPr>
          <w:t xml:space="preserve">ting </w:t>
        </w:r>
      </w:ins>
      <w:del w:id="183" w:author="Frederick Roth" w:date="2019-02-07T14:47:00Z">
        <w:r w:rsidR="00692155" w:rsidDel="00B922D0">
          <w:rPr>
            <w:color w:val="000000" w:themeColor="text1"/>
          </w:rPr>
          <w:delText xml:space="preserve">te </w:delText>
        </w:r>
      </w:del>
      <w:r w:rsidR="00692155">
        <w:rPr>
          <w:color w:val="000000" w:themeColor="text1"/>
        </w:rPr>
        <w:t>standard error</w:t>
      </w:r>
      <w:ins w:id="184" w:author="Frederick Roth" w:date="2019-02-07T14:42:00Z">
        <w:r w:rsidR="008103E3">
          <w:rPr>
            <w:color w:val="000000" w:themeColor="text1"/>
          </w:rPr>
          <w:t xml:space="preserve"> (n=3</w:t>
        </w:r>
      </w:ins>
      <w:del w:id="185" w:author="Frederick Roth" w:date="2019-02-07T14:42:00Z">
        <w:r w:rsidR="00A06B3F" w:rsidDel="008103E3">
          <w:rPr>
            <w:color w:val="000000" w:themeColor="text1"/>
          </w:rPr>
          <w:delText xml:space="preserve">.  </w:delText>
        </w:r>
      </w:del>
      <w:ins w:id="186" w:author="Frederick Roth" w:date="2019-02-07T14:42:00Z">
        <w:r w:rsidR="008103E3">
          <w:rPr>
            <w:color w:val="000000" w:themeColor="text1"/>
          </w:rPr>
          <w:t>)</w:t>
        </w:r>
      </w:ins>
      <w:ins w:id="187" w:author="Frederick Roth" w:date="2019-02-07T14:47:00Z">
        <w:r w:rsidR="00B922D0">
          <w:rPr>
            <w:color w:val="000000" w:themeColor="text1"/>
          </w:rPr>
          <w:t>. S</w:t>
        </w:r>
      </w:ins>
      <w:del w:id="188" w:author="Frederick Roth" w:date="2019-02-07T14:42:00Z">
        <w:r w:rsidR="00A06B3F" w:rsidDel="008103E3">
          <w:rPr>
            <w:color w:val="000000" w:themeColor="text1"/>
          </w:rPr>
          <w:delText>Three replicates were used in each experiment, and p</w:delText>
        </w:r>
      </w:del>
      <w:ins w:id="189" w:author="Frederick Roth" w:date="2019-02-07T14:42:00Z">
        <w:r w:rsidR="008103E3">
          <w:rPr>
            <w:color w:val="000000" w:themeColor="text1"/>
          </w:rPr>
          <w:t xml:space="preserve">ignificance was </w:t>
        </w:r>
      </w:ins>
      <w:del w:id="190"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91" w:author="Frederick Roth" w:date="2019-02-07T14:42:00Z">
        <w:r w:rsidR="008103E3">
          <w:rPr>
            <w:color w:val="000000" w:themeColor="text1"/>
          </w:rPr>
          <w:t xml:space="preserve">assessed </w:t>
        </w:r>
      </w:ins>
      <w:del w:id="192" w:author="Frederick Roth" w:date="2019-02-07T14:42:00Z">
        <w:r w:rsidR="00A06B3F" w:rsidDel="008103E3">
          <w:rPr>
            <w:color w:val="000000" w:themeColor="text1"/>
          </w:rPr>
          <w:delText xml:space="preserve">using a </w:delText>
        </w:r>
      </w:del>
      <w:ins w:id="193" w:author="Frederick Roth" w:date="2019-02-07T14:42:00Z">
        <w:r w:rsidR="008103E3">
          <w:rPr>
            <w:color w:val="000000" w:themeColor="text1"/>
          </w:rPr>
          <w:t xml:space="preserve">by </w:t>
        </w:r>
      </w:ins>
      <w:r w:rsidR="00A06B3F" w:rsidRPr="008103E3">
        <w:rPr>
          <w:i/>
          <w:color w:val="000000" w:themeColor="text1"/>
          <w:rPrChange w:id="194" w:author="Frederick Roth" w:date="2019-02-07T14:42:00Z">
            <w:rPr>
              <w:color w:val="000000" w:themeColor="text1"/>
            </w:rPr>
          </w:rPrChange>
        </w:rPr>
        <w:t>t</w:t>
      </w:r>
      <w:r w:rsidR="00A06B3F">
        <w:rPr>
          <w:color w:val="000000" w:themeColor="text1"/>
        </w:rPr>
        <w:t xml:space="preserve">-test.  Colored bars show </w:t>
      </w:r>
      <w:del w:id="195" w:author="Frederick Roth" w:date="2019-02-07T14:43:00Z">
        <w:r w:rsidR="00A06B3F" w:rsidDel="008103E3">
          <w:rPr>
            <w:color w:val="000000" w:themeColor="text1"/>
          </w:rPr>
          <w:delText xml:space="preserve">relative </w:delText>
        </w:r>
      </w:del>
      <w:ins w:id="196" w:author="Frederick Roth" w:date="2019-02-07T14:43:00Z">
        <w:r w:rsidR="008103E3">
          <w:rPr>
            <w:color w:val="000000" w:themeColor="text1"/>
          </w:rPr>
          <w:t xml:space="preserve">model-inferred </w:t>
        </w:r>
      </w:ins>
      <w:r w:rsidR="000B3F65">
        <w:rPr>
          <w:color w:val="000000" w:themeColor="text1"/>
        </w:rPr>
        <w:t xml:space="preserve">Pdr5 activity </w:t>
      </w:r>
      <w:del w:id="197"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98" w:author="Frederick Roth" w:date="2019-02-07T14:43:00Z">
        <w:r w:rsidR="008103E3">
          <w:rPr>
            <w:color w:val="000000" w:themeColor="text1"/>
          </w:rPr>
          <w:t xml:space="preserve">(see </w:t>
        </w:r>
      </w:ins>
      <w:del w:id="199"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200" w:author="Frederick Roth" w:date="2019-02-07T14:43:00Z">
        <w:r w:rsidR="00A06B3F" w:rsidDel="008103E3">
          <w:rPr>
            <w:color w:val="000000" w:themeColor="text1"/>
          </w:rPr>
          <w:delText xml:space="preserve"> (</w:delText>
        </w:r>
      </w:del>
      <w:ins w:id="201" w:author="Frederick Roth" w:date="2019-02-07T14:43:00Z">
        <w:r w:rsidR="008103E3">
          <w:rPr>
            <w:color w:val="000000" w:themeColor="text1"/>
          </w:rPr>
          <w:t xml:space="preserve">, </w:t>
        </w:r>
      </w:ins>
      <w:r w:rsidR="00A06B3F">
        <w:rPr>
          <w:color w:val="000000" w:themeColor="text1"/>
        </w:rPr>
        <w:t>top-right panel)</w:t>
      </w:r>
      <w:ins w:id="202" w:author="Frederick Roth" w:date="2019-02-07T14:48:00Z">
        <w:r w:rsidR="00B922D0">
          <w:rPr>
            <w:color w:val="000000" w:themeColor="text1"/>
          </w:rPr>
          <w:t xml:space="preserve"> for each genotype</w:t>
        </w:r>
      </w:ins>
      <w:r w:rsidR="00A06B3F">
        <w:rPr>
          <w:color w:val="000000" w:themeColor="text1"/>
        </w:rPr>
        <w:t xml:space="preserve">, </w:t>
      </w:r>
      <w:ins w:id="203"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204"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205"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206" w:author="Frederick Roth" w:date="2019-02-07T14:44:00Z">
        <w:r w:rsidR="008103E3">
          <w:rPr>
            <w:color w:val="000000" w:themeColor="text1"/>
          </w:rPr>
          <w:t xml:space="preserve"> or only</w:t>
        </w:r>
      </w:ins>
      <w:ins w:id="207" w:author="Frederick Roth" w:date="2019-02-07T14:48:00Z">
        <w:r w:rsidR="00B922D0">
          <w:rPr>
            <w:color w:val="000000" w:themeColor="text1"/>
          </w:rPr>
          <w:t xml:space="preserve"> the </w:t>
        </w:r>
      </w:ins>
      <w:ins w:id="208" w:author="Frederick Roth" w:date="2019-02-07T14:44:00Z">
        <w:r w:rsidR="008103E3">
          <w:rPr>
            <w:color w:val="000000" w:themeColor="text1"/>
          </w:rPr>
          <w:t>indirect (orange) influences</w:t>
        </w:r>
      </w:ins>
      <w:r w:rsidR="000B3F65">
        <w:rPr>
          <w:color w:val="000000" w:themeColor="text1"/>
        </w:rPr>
        <w:t>.</w:t>
      </w:r>
    </w:p>
    <w:p w14:paraId="02F9FF7B" w14:textId="115F9FA4" w:rsidR="00EE2C67" w:rsidRDefault="00472AEF" w:rsidP="007A57E7">
      <w:pPr>
        <w:widowControl w:val="0"/>
        <w:autoSpaceDE w:val="0"/>
        <w:autoSpaceDN w:val="0"/>
        <w:adjustRightInd w:val="0"/>
        <w:jc w:val="both"/>
        <w:rPr>
          <w:ins w:id="209" w:author="Frederick Roth" w:date="2019-02-07T14:50:00Z"/>
          <w:color w:val="000000" w:themeColor="text1"/>
        </w:rPr>
      </w:pPr>
      <w:r>
        <w:rPr>
          <w:b/>
          <w:color w:val="000000" w:themeColor="text1"/>
        </w:rPr>
        <w:t>E</w:t>
      </w:r>
      <w:commentRangeStart w:id="210"/>
      <w:commentRangeEnd w:id="210"/>
      <w:r w:rsidR="00DD69D1">
        <w:rPr>
          <w:rStyle w:val="CommentReference"/>
          <w:rFonts w:asciiTheme="minorHAnsi" w:hAnsiTheme="minorHAnsi" w:cstheme="minorBidi"/>
        </w:rPr>
        <w:commentReference w:id="210"/>
      </w:r>
      <w:commentRangeStart w:id="211"/>
      <w:commentRangeEnd w:id="211"/>
      <w:r w:rsidR="00DD69D1">
        <w:rPr>
          <w:rStyle w:val="CommentReference"/>
          <w:rFonts w:asciiTheme="minorHAnsi" w:hAnsiTheme="minorHAnsi" w:cstheme="minorBidi"/>
        </w:rPr>
        <w:commentReference w:id="211"/>
      </w:r>
      <w:r w:rsidR="005A78CA">
        <w:rPr>
          <w:b/>
          <w:color w:val="000000" w:themeColor="text1"/>
        </w:rPr>
        <w:tab/>
      </w:r>
      <w:ins w:id="212" w:author="Frederick Roth" w:date="2019-02-07T14:49:00Z">
        <w:r w:rsidR="00B922D0" w:rsidRPr="00B922D0">
          <w:rPr>
            <w:color w:val="000000" w:themeColor="text1"/>
            <w:rPrChange w:id="213"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214"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215" w:author="Frederick Roth" w:date="2019-02-07T14:50:00Z">
        <w:r w:rsidR="00B922D0">
          <w:rPr>
            <w:color w:val="000000" w:themeColor="text1"/>
          </w:rPr>
          <w:t xml:space="preserve">Snq2 and </w:t>
        </w:r>
      </w:ins>
      <w:ins w:id="216" w:author="Frederick Roth" w:date="2019-02-07T14:49:00Z">
        <w:r w:rsidR="00B922D0">
          <w:rPr>
            <w:color w:val="000000" w:themeColor="text1"/>
          </w:rPr>
          <w:t>Yo</w:t>
        </w:r>
      </w:ins>
      <w:ins w:id="217" w:author="Frederick Roth" w:date="2019-02-07T14:50:00Z">
        <w:r w:rsidR="00B922D0">
          <w:rPr>
            <w:color w:val="000000" w:themeColor="text1"/>
          </w:rPr>
          <w:t xml:space="preserve">r1.  </w:t>
        </w:r>
      </w:ins>
      <w:ins w:id="218" w:author="Frederick Roth" w:date="2019-02-07T14:53:00Z">
        <w:r w:rsidR="00B922D0">
          <w:rPr>
            <w:color w:val="000000" w:themeColor="text1"/>
          </w:rPr>
          <w:t xml:space="preserve">This study confirmed all </w:t>
        </w:r>
      </w:ins>
      <w:ins w:id="219" w:author="Frederick Roth" w:date="2019-02-07T15:00:00Z">
        <w:r w:rsidR="008D3320">
          <w:rPr>
            <w:color w:val="000000" w:themeColor="text1"/>
          </w:rPr>
          <w:t>previously known-</w:t>
        </w:r>
      </w:ins>
      <w:ins w:id="220" w:author="Frederick Roth" w:date="2019-02-07T14:52:00Z">
        <w:r w:rsidR="00B922D0">
          <w:rPr>
            <w:color w:val="000000" w:themeColor="text1"/>
          </w:rPr>
          <w:t xml:space="preserve">interactions </w:t>
        </w:r>
      </w:ins>
      <w:ins w:id="221" w:author="Frederick Roth" w:date="2019-02-07T15:00:00Z">
        <w:r w:rsidR="008D3320">
          <w:rPr>
            <w:color w:val="000000" w:themeColor="text1"/>
          </w:rPr>
          <w:t xml:space="preserve">shown </w:t>
        </w:r>
      </w:ins>
      <w:moveToRangeStart w:id="222" w:author="Frederick Roth" w:date="2019-02-07T14:53:00Z" w:name="move443600"/>
      <w:moveTo w:id="223"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222"/>
      <w:ins w:id="224" w:author="Frederick Roth" w:date="2019-02-07T14:52:00Z">
        <w:r w:rsidR="00B922D0">
          <w:rPr>
            <w:color w:val="000000" w:themeColor="text1"/>
          </w:rPr>
          <w:t xml:space="preserve">, </w:t>
        </w:r>
      </w:ins>
      <w:ins w:id="225" w:author="Frederick Roth" w:date="2019-02-07T14:54:00Z">
        <w:r w:rsidR="00B922D0">
          <w:rPr>
            <w:color w:val="000000" w:themeColor="text1"/>
          </w:rPr>
          <w:t xml:space="preserve">and </w:t>
        </w:r>
      </w:ins>
      <w:ins w:id="226" w:author="Frederick Roth" w:date="2019-02-07T14:52:00Z">
        <w:r w:rsidR="00B922D0">
          <w:rPr>
            <w:color w:val="000000" w:themeColor="text1"/>
          </w:rPr>
          <w:t>revealed a novel Pdr5-Yor1 protein interaction</w:t>
        </w:r>
      </w:ins>
      <w:ins w:id="227" w:author="Frederick Roth" w:date="2019-02-07T14:54:00Z">
        <w:r w:rsidR="00B922D0">
          <w:rPr>
            <w:color w:val="000000" w:themeColor="text1"/>
          </w:rPr>
          <w:t xml:space="preserve"> </w:t>
        </w:r>
      </w:ins>
      <w:ins w:id="228" w:author="Frederick Roth" w:date="2019-02-07T14:57:00Z">
        <w:r w:rsidR="008D3320">
          <w:rPr>
            <w:color w:val="000000" w:themeColor="text1"/>
          </w:rPr>
          <w:t xml:space="preserve">(Figure S11, S12).  Direct influence of Yor1 on Pdr5 </w:t>
        </w:r>
      </w:ins>
      <w:ins w:id="229" w:author="Frederick Roth" w:date="2019-02-07T15:01:00Z">
        <w:r w:rsidR="008D3320">
          <w:rPr>
            <w:color w:val="000000" w:themeColor="text1"/>
          </w:rPr>
          <w:t xml:space="preserve">activity </w:t>
        </w:r>
      </w:ins>
      <w:ins w:id="230" w:author="Frederick Roth" w:date="2019-02-07T14:57:00Z">
        <w:r w:rsidR="008D3320">
          <w:rPr>
            <w:color w:val="000000" w:themeColor="text1"/>
          </w:rPr>
          <w:t xml:space="preserve">was </w:t>
        </w:r>
      </w:ins>
      <w:ins w:id="231" w:author="Frederick Roth" w:date="2019-02-07T14:54:00Z">
        <w:r w:rsidR="00B922D0">
          <w:rPr>
            <w:color w:val="000000" w:themeColor="text1"/>
          </w:rPr>
          <w:t xml:space="preserve">predicted </w:t>
        </w:r>
      </w:ins>
      <w:ins w:id="232" w:author="Frederick Roth" w:date="2019-02-07T15:00:00Z">
        <w:r w:rsidR="008D3320">
          <w:rPr>
            <w:color w:val="000000" w:themeColor="text1"/>
          </w:rPr>
          <w:t xml:space="preserve">by </w:t>
        </w:r>
      </w:ins>
      <w:ins w:id="233" w:author="Frederick Roth" w:date="2019-02-07T14:57:00Z">
        <w:r w:rsidR="008D3320">
          <w:rPr>
            <w:color w:val="000000" w:themeColor="text1"/>
          </w:rPr>
          <w:t xml:space="preserve">both </w:t>
        </w:r>
      </w:ins>
      <w:ins w:id="234" w:author="Frederick Roth" w:date="2019-02-07T14:54:00Z">
        <w:r w:rsidR="00B922D0">
          <w:rPr>
            <w:color w:val="000000" w:themeColor="text1"/>
          </w:rPr>
          <w:t>original and extended neural network models</w:t>
        </w:r>
      </w:ins>
      <w:ins w:id="235" w:author="Frederick Roth" w:date="2019-02-07T14:55:00Z">
        <w:r w:rsidR="00B922D0">
          <w:rPr>
            <w:color w:val="000000" w:themeColor="text1"/>
          </w:rPr>
          <w:t xml:space="preserve"> for fluconazole</w:t>
        </w:r>
      </w:ins>
      <w:ins w:id="236" w:author="Frederick Roth" w:date="2019-02-07T14:56:00Z">
        <w:r w:rsidR="00B922D0">
          <w:rPr>
            <w:color w:val="000000" w:themeColor="text1"/>
          </w:rPr>
          <w:t xml:space="preserve"> (Figure 5B</w:t>
        </w:r>
      </w:ins>
      <w:ins w:id="237" w:author="Frederick Roth" w:date="2019-02-07T14:59:00Z">
        <w:r w:rsidR="008D3320">
          <w:rPr>
            <w:color w:val="000000" w:themeColor="text1"/>
          </w:rPr>
          <w:t xml:space="preserve">).  Influences from the neural network model (Figure 4B) are </w:t>
        </w:r>
      </w:ins>
      <w:ins w:id="238" w:author="Frederick Roth" w:date="2019-02-07T15:01:00Z">
        <w:r w:rsidR="008D3320">
          <w:rPr>
            <w:color w:val="000000" w:themeColor="text1"/>
          </w:rPr>
          <w:t xml:space="preserve">shown </w:t>
        </w:r>
      </w:ins>
      <w:ins w:id="239" w:author="Frederick Roth" w:date="2019-02-07T14:58:00Z">
        <w:r w:rsidR="008D3320">
          <w:rPr>
            <w:color w:val="000000" w:themeColor="text1"/>
          </w:rPr>
          <w:t xml:space="preserve">here </w:t>
        </w:r>
      </w:ins>
      <w:ins w:id="240" w:author="Frederick Roth" w:date="2019-02-07T15:01:00Z">
        <w:r w:rsidR="008D3320">
          <w:rPr>
            <w:color w:val="000000" w:themeColor="text1"/>
          </w:rPr>
          <w:t xml:space="preserve">with </w:t>
        </w:r>
      </w:ins>
      <w:ins w:id="241" w:author="Frederick Roth" w:date="2019-02-07T14:58:00Z">
        <w:r w:rsidR="008D3320">
          <w:rPr>
            <w:color w:val="000000" w:themeColor="text1"/>
          </w:rPr>
          <w:t>red ed</w:t>
        </w:r>
      </w:ins>
      <w:ins w:id="242" w:author="Frederick Roth" w:date="2019-02-07T14:59:00Z">
        <w:r w:rsidR="008D3320">
          <w:rPr>
            <w:color w:val="000000" w:themeColor="text1"/>
          </w:rPr>
          <w:t>ge</w:t>
        </w:r>
      </w:ins>
      <w:ins w:id="243" w:author="Frederick Roth" w:date="2019-02-07T15:00:00Z">
        <w:r w:rsidR="008D3320">
          <w:rPr>
            <w:color w:val="000000" w:themeColor="text1"/>
          </w:rPr>
          <w:t>s</w:t>
        </w:r>
      </w:ins>
      <w:ins w:id="244" w:author="Frederick Roth" w:date="2019-02-07T14:54:00Z">
        <w:r w:rsidR="00B922D0">
          <w:rPr>
            <w:color w:val="000000" w:themeColor="text1"/>
          </w:rPr>
          <w:t>.</w:t>
        </w:r>
      </w:ins>
      <w:ins w:id="245" w:author="Frederick Roth" w:date="2019-02-07T15:02:00Z">
        <w:r w:rsidR="008D3320">
          <w:rPr>
            <w:color w:val="000000" w:themeColor="text1"/>
          </w:rPr>
          <w:t xml:space="preserve">  </w:t>
        </w:r>
      </w:ins>
      <w:del w:id="246"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247"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248"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249" w:author="Frederick Roth" w:date="2019-02-07T14:58:00Z">
        <w:r w:rsidR="009747F9" w:rsidDel="008D3320">
          <w:rPr>
            <w:color w:val="000000" w:themeColor="text1"/>
          </w:rPr>
          <w:delText>and previous studies</w:delText>
        </w:r>
      </w:del>
      <w:moveFromRangeStart w:id="250" w:author="Frederick Roth" w:date="2019-02-07T14:53:00Z" w:name="move443600"/>
      <w:moveFrom w:id="251" w:author="Frederick Roth" w:date="2019-02-07T14:53:00Z">
        <w:del w:id="252"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250"/>
      <w:del w:id="253" w:author="Frederick Roth" w:date="2019-02-07T14:58:00Z">
        <w:r w:rsidR="005A78CA" w:rsidDel="008D3320">
          <w:rPr>
            <w:color w:val="000000" w:themeColor="text1"/>
          </w:rPr>
          <w:delText>.</w:delText>
        </w:r>
        <w:r w:rsidR="00B80B34" w:rsidDel="008D3320">
          <w:rPr>
            <w:color w:val="000000" w:themeColor="text1"/>
          </w:rPr>
          <w:delText xml:space="preserve">  </w:delText>
        </w:r>
      </w:del>
      <w:del w:id="254"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255" w:author="Frederick Roth" w:date="2019-02-07T15:02:00Z">
        <w:r w:rsidR="008D3320">
          <w:rPr>
            <w:color w:val="000000" w:themeColor="text1"/>
          </w:rPr>
          <w:t>W</w:t>
        </w:r>
      </w:ins>
      <w:r w:rsidR="00D9226C">
        <w:rPr>
          <w:color w:val="000000" w:themeColor="text1"/>
        </w:rPr>
        <w:t xml:space="preserve">hole-organism protein levels </w:t>
      </w:r>
      <w:ins w:id="256"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257" w:author="Frederick Roth" w:date="2019-02-07T15:02:00Z">
        <w:r w:rsidR="00D9226C" w:rsidDel="008D3320">
          <w:rPr>
            <w:color w:val="000000" w:themeColor="text1"/>
          </w:rPr>
          <w:delText xml:space="preserve">from </w:delText>
        </w:r>
      </w:del>
      <w:ins w:id="258" w:author="Frederick Roth" w:date="2019-02-07T15:02:00Z">
        <w:r w:rsidR="008D3320">
          <w:rPr>
            <w:color w:val="000000" w:themeColor="text1"/>
          </w:rPr>
          <w:t>are indic</w:t>
        </w:r>
      </w:ins>
      <w:ins w:id="259" w:author="Frederick Roth" w:date="2019-02-07T15:03:00Z">
        <w:r w:rsidR="008D3320">
          <w:rPr>
            <w:color w:val="000000" w:themeColor="text1"/>
          </w:rPr>
          <w:t>a</w:t>
        </w:r>
      </w:ins>
      <w:ins w:id="260" w:author="Frederick Roth" w:date="2019-02-07T15:02:00Z">
        <w:r w:rsidR="008D3320">
          <w:rPr>
            <w:color w:val="000000" w:themeColor="text1"/>
          </w:rPr>
          <w:t>ted by node size</w:t>
        </w:r>
      </w:ins>
      <w:del w:id="261"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262"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263" w:author="Frederick Roth" w:date="2019-02-07T15:02:00Z"/>
          <w:b/>
        </w:rPr>
      </w:pPr>
      <w:ins w:id="264"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(‘Barcoder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r w:rsidRPr="00212AC7">
        <w:rPr>
          <w:b/>
        </w:rPr>
        <w:t>A</w:t>
      </w:r>
      <w:r>
        <w:rPr>
          <w:b/>
        </w:rPr>
        <w:tab/>
      </w:r>
      <w:r>
        <w:t>Engineering a barcoder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r w:rsidRPr="00925FC8">
        <w:rPr>
          <w:i/>
        </w:rPr>
        <w:t>loxP</w:t>
      </w:r>
      <w:r>
        <w:t>/</w:t>
      </w:r>
      <w:r w:rsidRPr="00925FC8">
        <w:rPr>
          <w:i/>
        </w:rPr>
        <w:t>lox2272</w:t>
      </w:r>
      <w:r>
        <w:t xml:space="preserve"> sites, and homology to the pSH47 SacI site.</w:t>
      </w:r>
    </w:p>
    <w:p w14:paraId="73EB0BD0" w14:textId="77777777" w:rsidR="00522486" w:rsidRPr="007A4005" w:rsidRDefault="00522486" w:rsidP="00522486">
      <w:pPr>
        <w:jc w:val="both"/>
      </w:pPr>
      <w:commentRangeStart w:id="265"/>
      <w:commentRangeStart w:id="266"/>
      <w:r>
        <w:rPr>
          <w:b/>
        </w:rPr>
        <w:t>B</w:t>
      </w:r>
      <w:commentRangeEnd w:id="265"/>
      <w:r>
        <w:rPr>
          <w:rStyle w:val="CommentReference"/>
          <w:rFonts w:asciiTheme="minorHAnsi" w:hAnsiTheme="minorHAnsi" w:cstheme="minorBidi"/>
        </w:rPr>
        <w:commentReference w:id="265"/>
      </w:r>
      <w:commentRangeEnd w:id="266"/>
      <w:r w:rsidR="00276A6D">
        <w:rPr>
          <w:rStyle w:val="CommentReference"/>
          <w:rFonts w:asciiTheme="minorHAnsi" w:hAnsiTheme="minorHAnsi" w:cstheme="minorBidi"/>
        </w:rPr>
        <w:commentReference w:id="266"/>
      </w:r>
      <w:r>
        <w:rPr>
          <w:b/>
        </w:rPr>
        <w:tab/>
      </w:r>
      <w:r>
        <w:t xml:space="preserve">Transforming a pool of barcoder parents.  RY0148 was modified to add a </w:t>
      </w:r>
      <w:r w:rsidRPr="00925FC8">
        <w:rPr>
          <w:i/>
        </w:rPr>
        <w:t>loxP-URA3-lox2272</w:t>
      </w:r>
      <w:r>
        <w:t xml:space="preserve"> site and was co-transformed with the barcoder pool cassette and SacI-digested pSH47 to enable reconstitution of a pSH47-based barcoder plasmid construct through in-yeast assembly.  Transformants were selected by growth in YPG +Hyg for 3 days to allow for both selection of successful in-yeast assembly products, as well as induction of Cre to enable recombination and replacement of URA3 with the barcoder pool cassette.  Loss of URA3 through Cre-enabled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r w:rsidRPr="00233F15">
        <w:rPr>
          <w:b/>
        </w:rPr>
        <w:t>A</w:t>
      </w:r>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Distribution of knockouts in the combined MAT</w:t>
      </w:r>
      <w:r w:rsidRPr="00233F15">
        <w:rPr>
          <w:b/>
        </w:rPr>
        <w:t xml:space="preserve">a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267" w:author="Frederick Roth" w:date="2019-02-07T15:13:00Z">
        <w:r w:rsidDel="00BD4042">
          <w:delText>grey</w:delText>
        </w:r>
      </w:del>
      <w:ins w:id="268"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Tests of gene linkage within the MAT</w:t>
      </w:r>
      <w:r w:rsidRPr="009446E8">
        <w:rPr>
          <w:b/>
        </w:rPr>
        <w:t xml:space="preserve">a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269" w:author="Frederick Roth" w:date="2019-02-07T15:13:00Z">
        <w:r w:rsidRPr="009446E8" w:rsidDel="00BD4042">
          <w:delText>grey</w:delText>
        </w:r>
      </w:del>
      <w:ins w:id="270"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r w:rsidR="00836B94" w:rsidRPr="00233F15">
        <w:t xml:space="preserve">A linear model was used to formally </w:t>
      </w:r>
      <w:del w:id="271" w:author="Frederick Roth" w:date="2019-02-07T15:12:00Z">
        <w:r w:rsidR="00836B94" w:rsidRPr="00233F15" w:rsidDel="00BD4042">
          <w:delText xml:space="preserve">determine </w:delText>
        </w:r>
      </w:del>
      <w:ins w:id="272"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273" w:author="Frederick Roth" w:date="2019-02-07T15:14:00Z">
        <w:r w:rsidR="00BD4042">
          <w:t xml:space="preserve">(growth in drug relative to growth in drug) for each of </w:t>
        </w:r>
      </w:ins>
      <w:del w:id="274"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in both MAT</w:t>
      </w:r>
      <w:r w:rsidR="00836B94" w:rsidRPr="009D4581">
        <w:rPr>
          <w:b/>
        </w:rPr>
        <w:t>a</w:t>
      </w:r>
      <w:r w:rsidR="00836B94">
        <w:t xml:space="preserve"> and MAT</w:t>
      </w:r>
      <w:r w:rsidR="00836B94" w:rsidRPr="00836B94">
        <w:rPr>
          <w:b/>
          <w:lang w:val="el-GR"/>
        </w:rPr>
        <w:t>α</w:t>
      </w:r>
      <w:r w:rsidR="00836B94">
        <w:t xml:space="preserve"> pools for their given drug are colo</w:t>
      </w:r>
      <w:del w:id="275" w:author="Frederick Roth" w:date="2019-02-07T15:13:00Z">
        <w:r w:rsidR="00836B94" w:rsidDel="00BD4042">
          <w:delText>u</w:delText>
        </w:r>
      </w:del>
      <w:r w:rsidR="00836B94">
        <w:t xml:space="preserve">red according the legend on the left.  Other terms are </w:t>
      </w:r>
      <w:del w:id="276" w:author="Frederick Roth" w:date="2019-02-07T15:13:00Z">
        <w:r w:rsidR="00836B94" w:rsidDel="00BD4042">
          <w:delText>colour</w:delText>
        </w:r>
      </w:del>
      <w:ins w:id="277" w:author="Frederick Roth" w:date="2019-02-07T15:13:00Z">
        <w:r w:rsidR="00BD4042">
          <w:t>color</w:t>
        </w:r>
      </w:ins>
      <w:r w:rsidR="00836B94">
        <w:t xml:space="preserve">ed in </w:t>
      </w:r>
      <w:del w:id="278" w:author="Frederick Roth" w:date="2019-02-07T15:13:00Z">
        <w:r w:rsidR="00836B94" w:rsidDel="00BD4042">
          <w:delText>grey</w:delText>
        </w:r>
      </w:del>
      <w:ins w:id="279"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280" w:author="Frederick Roth" w:date="2019-02-07T15:14:00Z">
        <w:r w:rsidR="00BD4042">
          <w:t xml:space="preserve">that </w:t>
        </w:r>
      </w:ins>
      <w:del w:id="281" w:author="Frederick Roth" w:date="2019-02-07T15:14:00Z">
        <w:r w:rsidDel="00BD4042">
          <w:delText xml:space="preserve">mediating </w:delText>
        </w:r>
      </w:del>
      <w:ins w:id="282"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283" w:author="Albi Celaj" w:date="2019-02-13T17:21:00Z">
            <w:rPr/>
          </w:rPrChange>
        </w:rPr>
      </w:pPr>
      <w:commentRangeStart w:id="284"/>
      <w:r w:rsidRPr="005959CB">
        <w:rPr>
          <w:b/>
        </w:rPr>
        <w:t>Figure S</w:t>
      </w:r>
      <w:commentRangeEnd w:id="284"/>
      <w:r w:rsidR="00CD2764" w:rsidRPr="005959CB">
        <w:rPr>
          <w:b/>
        </w:rPr>
        <w:t>4</w:t>
      </w:r>
      <w:r w:rsidRPr="005959CB">
        <w:rPr>
          <w:rStyle w:val="CommentReference"/>
          <w:rFonts w:asciiTheme="minorHAnsi" w:hAnsiTheme="minorHAnsi" w:cstheme="minorBidi"/>
          <w:b/>
          <w:rPrChange w:id="285" w:author="Albi Celaj" w:date="2019-02-13T17:21:00Z">
            <w:rPr>
              <w:rStyle w:val="CommentReference"/>
              <w:rFonts w:asciiTheme="minorHAnsi" w:hAnsiTheme="minorHAnsi" w:cstheme="minorBidi"/>
            </w:rPr>
          </w:rPrChange>
        </w:rPr>
        <w:commentReference w:id="284"/>
      </w:r>
      <w:ins w:id="286" w:author="Albi Celaj" w:date="2019-02-13T17:21:00Z">
        <w:r w:rsidR="005959CB" w:rsidRPr="005959CB">
          <w:rPr>
            <w:b/>
          </w:rPr>
          <w:t xml:space="preserve"> </w:t>
        </w:r>
      </w:ins>
      <w:del w:id="287" w:author="Albi Celaj" w:date="2019-02-13T17:21:00Z">
        <w:r w:rsidRPr="005959CB" w:rsidDel="005959CB">
          <w:rPr>
            <w:b/>
          </w:rPr>
          <w:delText xml:space="preserve">.  </w:delText>
        </w:r>
      </w:del>
      <w:r w:rsidRPr="005959CB">
        <w:rPr>
          <w:b/>
          <w:rPrChange w:id="288" w:author="Albi Celaj" w:date="2019-02-13T17:21:00Z">
            <w:rPr/>
          </w:rPrChange>
        </w:rPr>
        <w:t xml:space="preserve">Reproducibility of </w:t>
      </w:r>
      <w:r w:rsidR="00E64198" w:rsidRPr="005959CB">
        <w:rPr>
          <w:b/>
          <w:rPrChange w:id="289" w:author="Albi Celaj" w:date="2019-02-13T17:21:00Z">
            <w:rPr/>
          </w:rPrChange>
        </w:rPr>
        <w:t>G</w:t>
      </w:r>
      <w:r w:rsidRPr="005959CB">
        <w:rPr>
          <w:b/>
          <w:rPrChange w:id="290" w:author="Albi Celaj" w:date="2019-02-13T17:21:00Z">
            <w:rPr/>
          </w:rPrChange>
        </w:rPr>
        <w:t xml:space="preserve">rouped </w:t>
      </w:r>
      <w:r w:rsidR="00E64198" w:rsidRPr="005959CB">
        <w:rPr>
          <w:b/>
          <w:rPrChange w:id="291" w:author="Albi Celaj" w:date="2019-02-13T17:21:00Z">
            <w:rPr/>
          </w:rPrChange>
        </w:rPr>
        <w:t>G</w:t>
      </w:r>
      <w:r w:rsidRPr="005959CB">
        <w:rPr>
          <w:b/>
          <w:rPrChange w:id="292" w:author="Albi Celaj" w:date="2019-02-13T17:21:00Z">
            <w:rPr/>
          </w:rPrChange>
        </w:rPr>
        <w:t xml:space="preserve">enotype </w:t>
      </w:r>
      <w:r w:rsidR="00E64198" w:rsidRPr="005959CB">
        <w:rPr>
          <w:b/>
          <w:rPrChange w:id="293" w:author="Albi Celaj" w:date="2019-02-13T17:21:00Z">
            <w:rPr/>
          </w:rPrChange>
        </w:rPr>
        <w:t>R</w:t>
      </w:r>
      <w:r w:rsidRPr="005959CB">
        <w:rPr>
          <w:b/>
          <w:rPrChange w:id="294" w:author="Albi Celaj" w:date="2019-02-13T17:21:00Z">
            <w:rPr/>
          </w:rPrChange>
        </w:rPr>
        <w:t>esistance</w:t>
      </w:r>
      <w:ins w:id="295" w:author="Albi Celaj" w:date="2019-02-13T17:21:00Z">
        <w:r w:rsidR="005959CB" w:rsidRPr="005959CB">
          <w:rPr>
            <w:b/>
            <w:rPrChange w:id="296" w:author="Albi Celaj" w:date="2019-02-13T17:21:00Z">
              <w:rPr/>
            </w:rPrChange>
          </w:rPr>
          <w:t xml:space="preserve">, </w:t>
        </w:r>
      </w:ins>
      <w:ins w:id="297" w:author="Albi Celaj" w:date="2019-02-13T17:25:00Z">
        <w:r w:rsidR="00D50188">
          <w:rPr>
            <w:b/>
          </w:rPr>
          <w:t>R</w:t>
        </w:r>
      </w:ins>
      <w:ins w:id="298" w:author="Albi Celaj" w:date="2019-02-13T17:21:00Z">
        <w:r w:rsidR="005959CB" w:rsidRPr="005959CB">
          <w:rPr>
            <w:b/>
            <w:rPrChange w:id="299" w:author="Albi Celaj" w:date="2019-02-13T17:21:00Z">
              <w:rPr/>
            </w:rPrChange>
          </w:rPr>
          <w:t>elated to Figure 2</w:t>
        </w:r>
      </w:ins>
      <w:del w:id="300" w:author="Albi Celaj" w:date="2019-02-13T17:21:00Z">
        <w:r w:rsidRPr="005959CB" w:rsidDel="005959CB">
          <w:rPr>
            <w:b/>
            <w:rPrChange w:id="301" w:author="Albi Celaj"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302" w:author="Albi Celaj" w:date="2019-02-13T17:21:00Z">
            <w:rPr/>
          </w:rPrChange>
        </w:rPr>
      </w:pPr>
      <w:r w:rsidRPr="005959CB">
        <w:rPr>
          <w:b/>
        </w:rPr>
        <w:t xml:space="preserve">Figure </w:t>
      </w:r>
      <w:r w:rsidR="007E2236" w:rsidRPr="005959CB">
        <w:rPr>
          <w:b/>
        </w:rPr>
        <w:t>S</w:t>
      </w:r>
      <w:r w:rsidR="00EC5C0C" w:rsidRPr="005959CB">
        <w:rPr>
          <w:b/>
        </w:rPr>
        <w:t>5</w:t>
      </w:r>
      <w:ins w:id="303" w:author="Albi Celaj" w:date="2019-02-13T17:21:00Z">
        <w:r w:rsidR="005959CB" w:rsidRPr="005959CB">
          <w:rPr>
            <w:b/>
          </w:rPr>
          <w:t xml:space="preserve"> </w:t>
        </w:r>
      </w:ins>
      <w:del w:id="304" w:author="Albi Celaj" w:date="2019-02-13T17:21:00Z">
        <w:r w:rsidRPr="005959CB" w:rsidDel="005959CB">
          <w:rPr>
            <w:b/>
          </w:rPr>
          <w:delText xml:space="preserve">.  </w:delText>
        </w:r>
      </w:del>
      <w:del w:id="305" w:author="Albi Celaj" w:date="2019-02-13T17:29:00Z">
        <w:r w:rsidRPr="005959CB" w:rsidDel="000B2CF3">
          <w:rPr>
            <w:b/>
            <w:rPrChange w:id="306" w:author="Albi Celaj" w:date="2019-02-13T17:21:00Z">
              <w:rPr/>
            </w:rPrChange>
          </w:rPr>
          <w:delText xml:space="preserve">A </w:delText>
        </w:r>
      </w:del>
      <w:r w:rsidR="00E64198" w:rsidRPr="005959CB">
        <w:rPr>
          <w:b/>
          <w:rPrChange w:id="307" w:author="Albi Celaj" w:date="2019-02-13T17:21:00Z">
            <w:rPr/>
          </w:rPrChange>
        </w:rPr>
        <w:t>R</w:t>
      </w:r>
      <w:r w:rsidRPr="005959CB">
        <w:rPr>
          <w:b/>
          <w:rPrChange w:id="308" w:author="Albi Celaj" w:date="2019-02-13T17:21:00Z">
            <w:rPr/>
          </w:rPrChange>
        </w:rPr>
        <w:t xml:space="preserve">adial </w:t>
      </w:r>
      <w:r w:rsidR="00E64198" w:rsidRPr="005959CB">
        <w:rPr>
          <w:b/>
          <w:rPrChange w:id="309" w:author="Albi Celaj" w:date="2019-02-13T17:21:00Z">
            <w:rPr/>
          </w:rPrChange>
        </w:rPr>
        <w:t>Combinatorial Signature</w:t>
      </w:r>
      <w:ins w:id="310" w:author="Albi Celaj" w:date="2019-02-13T17:29:00Z">
        <w:r w:rsidR="000B2CF3">
          <w:rPr>
            <w:b/>
          </w:rPr>
          <w:t>s</w:t>
        </w:r>
      </w:ins>
      <w:r w:rsidR="00E64198" w:rsidRPr="005959CB">
        <w:rPr>
          <w:b/>
          <w:rPrChange w:id="311" w:author="Albi Celaj" w:date="2019-02-13T17:21:00Z">
            <w:rPr/>
          </w:rPrChange>
        </w:rPr>
        <w:t xml:space="preserve"> </w:t>
      </w:r>
      <w:r w:rsidRPr="005959CB">
        <w:rPr>
          <w:b/>
          <w:rPrChange w:id="312" w:author="Albi Celaj" w:date="2019-02-13T17:21:00Z">
            <w:rPr/>
          </w:rPrChange>
        </w:rPr>
        <w:t xml:space="preserve">in </w:t>
      </w:r>
      <w:r w:rsidR="00E64198" w:rsidRPr="005959CB">
        <w:rPr>
          <w:b/>
          <w:rPrChange w:id="313" w:author="Albi Celaj" w:date="2019-02-13T17:21:00Z">
            <w:rPr/>
          </w:rPrChange>
        </w:rPr>
        <w:t>A</w:t>
      </w:r>
      <w:r w:rsidRPr="005959CB">
        <w:rPr>
          <w:b/>
          <w:rPrChange w:id="314" w:author="Albi Celaj" w:date="2019-02-13T17:21:00Z">
            <w:rPr/>
          </w:rPrChange>
        </w:rPr>
        <w:t xml:space="preserve">dditional </w:t>
      </w:r>
      <w:r w:rsidR="00E64198" w:rsidRPr="005959CB">
        <w:rPr>
          <w:b/>
          <w:rPrChange w:id="315" w:author="Albi Celaj" w:date="2019-02-13T17:21:00Z">
            <w:rPr/>
          </w:rPrChange>
        </w:rPr>
        <w:t>D</w:t>
      </w:r>
      <w:r w:rsidRPr="005959CB">
        <w:rPr>
          <w:b/>
          <w:rPrChange w:id="316" w:author="Albi Celaj" w:date="2019-02-13T17:21:00Z">
            <w:rPr/>
          </w:rPrChange>
        </w:rPr>
        <w:t>rugs</w:t>
      </w:r>
      <w:ins w:id="317" w:author="Albi Celaj" w:date="2019-02-13T17:21:00Z">
        <w:r w:rsidR="005959CB" w:rsidRPr="005959CB">
          <w:rPr>
            <w:b/>
            <w:rPrChange w:id="318" w:author="Albi Celaj" w:date="2019-02-13T17:21:00Z">
              <w:rPr/>
            </w:rPrChange>
          </w:rPr>
          <w:t xml:space="preserve">, </w:t>
        </w:r>
      </w:ins>
      <w:ins w:id="319" w:author="Albi Celaj" w:date="2019-02-13T17:25:00Z">
        <w:r w:rsidR="00D50188">
          <w:rPr>
            <w:b/>
          </w:rPr>
          <w:t>R</w:t>
        </w:r>
      </w:ins>
      <w:ins w:id="320" w:author="Albi Celaj" w:date="2019-02-13T17:21:00Z">
        <w:r w:rsidR="005959CB" w:rsidRPr="005959CB">
          <w:rPr>
            <w:b/>
            <w:rPrChange w:id="321" w:author="Albi Celaj" w:date="2019-02-13T17:21:00Z">
              <w:rPr/>
            </w:rPrChange>
          </w:rPr>
          <w:t>elated to Figure 2</w:t>
        </w:r>
      </w:ins>
      <w:del w:id="322" w:author="Albi Celaj" w:date="2019-02-13T17:21:00Z">
        <w:r w:rsidRPr="005959CB" w:rsidDel="005959CB">
          <w:rPr>
            <w:b/>
            <w:rPrChange w:id="323" w:author="Albi Celaj"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324" w:author="Albi Celaj" w:date="2019-02-13T17:21:00Z">
            <w:rPr/>
          </w:rPrChange>
        </w:rPr>
      </w:pPr>
      <w:r w:rsidRPr="005959CB">
        <w:rPr>
          <w:b/>
        </w:rPr>
        <w:t xml:space="preserve">Figure </w:t>
      </w:r>
      <w:r w:rsidR="007E2236" w:rsidRPr="005959CB">
        <w:rPr>
          <w:b/>
        </w:rPr>
        <w:t>S</w:t>
      </w:r>
      <w:r w:rsidR="00E64198" w:rsidRPr="005959CB">
        <w:rPr>
          <w:b/>
        </w:rPr>
        <w:t>6</w:t>
      </w:r>
      <w:del w:id="325" w:author="Albi Celaj" w:date="2019-02-13T17:21:00Z">
        <w:r w:rsidR="007A2ED2" w:rsidRPr="005959CB" w:rsidDel="005959CB">
          <w:rPr>
            <w:b/>
          </w:rPr>
          <w:delText xml:space="preserve">. </w:delText>
        </w:r>
      </w:del>
      <w:del w:id="326" w:author="Albi Celaj" w:date="2019-02-13T17:29:00Z">
        <w:r w:rsidR="007A2ED2" w:rsidRPr="005959CB" w:rsidDel="000B2CF3">
          <w:rPr>
            <w:b/>
          </w:rPr>
          <w:delText xml:space="preserve"> </w:delText>
        </w:r>
        <w:r w:rsidR="003B20FE" w:rsidRPr="005959CB" w:rsidDel="000B2CF3">
          <w:rPr>
            <w:b/>
            <w:rPrChange w:id="327" w:author="Albi Celaj" w:date="2019-02-13T17:21:00Z">
              <w:rPr/>
            </w:rPrChange>
          </w:rPr>
          <w:delText>A</w:delText>
        </w:r>
      </w:del>
      <w:r w:rsidR="003B20FE" w:rsidRPr="005959CB">
        <w:rPr>
          <w:b/>
          <w:rPrChange w:id="328" w:author="Albi Celaj" w:date="2019-02-13T17:21:00Z">
            <w:rPr/>
          </w:rPrChange>
        </w:rPr>
        <w:t xml:space="preserve"> </w:t>
      </w:r>
      <w:r w:rsidR="00E64198" w:rsidRPr="005959CB">
        <w:rPr>
          <w:b/>
          <w:rPrChange w:id="329" w:author="Albi Celaj" w:date="2019-02-13T17:21:00Z">
            <w:rPr/>
          </w:rPrChange>
        </w:rPr>
        <w:t>Resistance</w:t>
      </w:r>
      <w:r w:rsidR="003B20FE" w:rsidRPr="005959CB">
        <w:rPr>
          <w:b/>
          <w:rPrChange w:id="330" w:author="Albi Celaj" w:date="2019-02-13T17:21:00Z">
            <w:rPr/>
          </w:rPrChange>
        </w:rPr>
        <w:t xml:space="preserve"> </w:t>
      </w:r>
      <w:r w:rsidR="00E64198" w:rsidRPr="005959CB">
        <w:rPr>
          <w:b/>
          <w:rPrChange w:id="331" w:author="Albi Celaj" w:date="2019-02-13T17:21:00Z">
            <w:rPr/>
          </w:rPrChange>
        </w:rPr>
        <w:t>L</w:t>
      </w:r>
      <w:r w:rsidR="003B20FE" w:rsidRPr="005959CB">
        <w:rPr>
          <w:b/>
          <w:rPrChange w:id="332" w:author="Albi Celaj" w:date="2019-02-13T17:21:00Z">
            <w:rPr/>
          </w:rPrChange>
        </w:rPr>
        <w:t>andscape</w:t>
      </w:r>
      <w:ins w:id="333" w:author="Albi Celaj" w:date="2019-02-13T17:29:00Z">
        <w:r w:rsidR="000B2CF3">
          <w:rPr>
            <w:b/>
          </w:rPr>
          <w:t>s</w:t>
        </w:r>
      </w:ins>
      <w:r w:rsidR="00E64198" w:rsidRPr="005959CB">
        <w:rPr>
          <w:b/>
          <w:rPrChange w:id="334" w:author="Albi Celaj" w:date="2019-02-13T17:21:00Z">
            <w:rPr/>
          </w:rPrChange>
        </w:rPr>
        <w:t xml:space="preserve"> for all D</w:t>
      </w:r>
      <w:r w:rsidR="00B91404" w:rsidRPr="005959CB">
        <w:rPr>
          <w:b/>
          <w:rPrChange w:id="335" w:author="Albi Celaj" w:date="2019-02-13T17:21:00Z">
            <w:rPr/>
          </w:rPrChange>
        </w:rPr>
        <w:t>rugs</w:t>
      </w:r>
      <w:ins w:id="336" w:author="Albi Celaj" w:date="2019-02-13T17:21:00Z">
        <w:r w:rsidR="005959CB" w:rsidRPr="005959CB">
          <w:rPr>
            <w:b/>
            <w:rPrChange w:id="337" w:author="Albi Celaj" w:date="2019-02-13T17:21:00Z">
              <w:rPr/>
            </w:rPrChange>
          </w:rPr>
          <w:t xml:space="preserve">, </w:t>
        </w:r>
      </w:ins>
      <w:ins w:id="338" w:author="Albi Celaj" w:date="2019-02-13T17:25:00Z">
        <w:r w:rsidR="00D50188">
          <w:rPr>
            <w:b/>
          </w:rPr>
          <w:t>R</w:t>
        </w:r>
      </w:ins>
      <w:ins w:id="339" w:author="Albi Celaj" w:date="2019-02-13T17:21:00Z">
        <w:r w:rsidR="005959CB" w:rsidRPr="005959CB">
          <w:rPr>
            <w:b/>
            <w:rPrChange w:id="340" w:author="Albi Celaj" w:date="2019-02-13T17:21:00Z">
              <w:rPr/>
            </w:rPrChange>
          </w:rPr>
          <w:t>elated to Figure 2</w:t>
        </w:r>
      </w:ins>
      <w:del w:id="341" w:author="Albi Celaj" w:date="2019-02-13T17:21:00Z">
        <w:r w:rsidR="00B91404" w:rsidRPr="005959CB" w:rsidDel="005959CB">
          <w:rPr>
            <w:b/>
            <w:rPrChange w:id="342" w:author="Albi Celaj" w:date="2019-02-13T17:21:00Z">
              <w:rPr/>
            </w:rPrChange>
          </w:rPr>
          <w:delText>.</w:delText>
        </w:r>
        <w:r w:rsidR="003B20FE" w:rsidRPr="005959CB" w:rsidDel="005959CB">
          <w:rPr>
            <w:b/>
            <w:rPrChange w:id="343" w:author="Albi Celaj"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344" w:author="Frederick Roth" w:date="2019-02-07T15:20:00Z"/>
          <w:del w:id="345" w:author="Albi Celaj" w:date="2019-02-08T11:54:00Z"/>
          <w:bCs/>
          <w:iCs/>
          <w:color w:val="000000" w:themeColor="text1"/>
          <w:rPrChange w:id="346" w:author="Frederick Roth" w:date="2019-02-07T15:20:00Z">
            <w:rPr>
              <w:ins w:id="347" w:author="Frederick Roth" w:date="2019-02-07T15:20:00Z"/>
              <w:del w:id="348" w:author="Albi Celaj" w:date="2019-02-08T11:54:00Z"/>
              <w:b/>
              <w:bCs/>
              <w:iCs/>
              <w:color w:val="000000" w:themeColor="text1"/>
            </w:rPr>
          </w:rPrChange>
        </w:rPr>
      </w:pPr>
      <w:ins w:id="349" w:author="Frederick Roth" w:date="2019-02-07T15:20:00Z">
        <w:del w:id="350" w:author="Albi Celaj" w:date="2019-02-08T11:54:00Z">
          <w:r w:rsidRPr="00BD4042" w:rsidDel="00E60ED0">
            <w:rPr>
              <w:bCs/>
              <w:iCs/>
              <w:color w:val="000000" w:themeColor="text1"/>
              <w:highlight w:val="yellow"/>
              <w:rPrChange w:id="351" w:author="Frederick Roth" w:date="2019-02-07T15:20:00Z">
                <w:rPr>
                  <w:b/>
                  <w:bCs/>
                  <w:iCs/>
                  <w:color w:val="000000" w:themeColor="text1"/>
                </w:rPr>
              </w:rPrChange>
            </w:rPr>
            <w:delText>[</w:delText>
          </w:r>
          <w:r w:rsidRPr="00BD4042" w:rsidDel="00E60ED0">
            <w:rPr>
              <w:bCs/>
              <w:iCs/>
              <w:color w:val="000000" w:themeColor="text1"/>
              <w:highlight w:val="yellow"/>
              <w:rPrChange w:id="352" w:author="Frederick Roth" w:date="2019-02-07T15:20:00Z">
                <w:rPr>
                  <w:bCs/>
                  <w:iCs/>
                  <w:color w:val="000000" w:themeColor="text1"/>
                </w:rPr>
              </w:rPrChange>
            </w:rPr>
            <w:delText>Fritz stopped here</w:delText>
          </w:r>
          <w:r w:rsidRPr="00BD4042" w:rsidDel="00E60ED0">
            <w:rPr>
              <w:bCs/>
              <w:iCs/>
              <w:color w:val="000000" w:themeColor="text1"/>
              <w:highlight w:val="yellow"/>
              <w:rPrChange w:id="353"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r w:rsidR="002E141B">
        <w:rPr>
          <w:bCs/>
          <w:iCs/>
          <w:color w:val="000000" w:themeColor="text1"/>
          <w:lang w:val="en-CA"/>
        </w:rPr>
        <w:t>As in S</w:t>
      </w:r>
      <w:r w:rsidR="005207A1">
        <w:rPr>
          <w:bCs/>
          <w:iCs/>
          <w:color w:val="000000" w:themeColor="text1"/>
          <w:lang w:val="en-CA"/>
        </w:rPr>
        <w:t>7</w:t>
      </w:r>
      <w:r w:rsidR="002E141B">
        <w:rPr>
          <w:bCs/>
          <w:iCs/>
          <w:color w:val="000000" w:themeColor="text1"/>
          <w:lang w:val="en-CA"/>
        </w:rPr>
        <w:t xml:space="preserve">A, showing the overall </w:t>
      </w:r>
      <w:del w:id="354" w:author="Frederick Roth" w:date="2019-02-07T15:16:00Z">
        <w:r w:rsidR="002E141B" w:rsidDel="00BD4042">
          <w:rPr>
            <w:bCs/>
            <w:iCs/>
            <w:color w:val="000000" w:themeColor="text1"/>
            <w:lang w:val="en-CA"/>
          </w:rPr>
          <w:delText xml:space="preserve">mean </w:delText>
        </w:r>
      </w:del>
      <w:ins w:id="355"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ed by the neural network.  Results are shown when the network is trained 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and then tested on either the MAT</w:t>
      </w:r>
      <w:r w:rsidR="00A577BB" w:rsidRPr="002E141B">
        <w:rPr>
          <w:b/>
          <w:color w:val="000000" w:themeColor="text1"/>
        </w:rPr>
        <w:t>a</w:t>
      </w:r>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on either the MAT</w:t>
      </w:r>
      <w:r w:rsidRPr="002E141B">
        <w:rPr>
          <w:b/>
          <w:color w:val="000000" w:themeColor="text1"/>
        </w:rPr>
        <w:t>a</w:t>
      </w:r>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356"/>
      <w:r w:rsidRPr="005959CB">
        <w:rPr>
          <w:b/>
          <w:bCs/>
          <w:iCs/>
          <w:color w:val="000000" w:themeColor="text1"/>
        </w:rPr>
        <w:t>Figure S</w:t>
      </w:r>
      <w:r w:rsidR="00AF0890" w:rsidRPr="005959CB">
        <w:rPr>
          <w:b/>
          <w:bCs/>
          <w:iCs/>
          <w:color w:val="000000" w:themeColor="text1"/>
        </w:rPr>
        <w:t>8</w:t>
      </w:r>
      <w:commentRangeEnd w:id="356"/>
      <w:r w:rsidRPr="00B1756A">
        <w:rPr>
          <w:rStyle w:val="CommentReference"/>
          <w:rFonts w:asciiTheme="minorHAnsi" w:hAnsiTheme="minorHAnsi" w:cstheme="minorBidi"/>
          <w:b/>
        </w:rPr>
        <w:commentReference w:id="356"/>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357"/>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357"/>
      <w:r w:rsidRPr="00B1756A">
        <w:rPr>
          <w:rStyle w:val="CommentReference"/>
          <w:rFonts w:asciiTheme="minorHAnsi" w:hAnsiTheme="minorHAnsi" w:cstheme="minorBidi"/>
          <w:b/>
        </w:rPr>
        <w:commentReference w:id="357"/>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r w:rsidR="00E746A7">
        <w:rPr>
          <w:color w:val="000000" w:themeColor="text1"/>
        </w:rPr>
        <w:t>As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358" w:author="Albi Celaj" w:date="2019-02-13T17:23:00Z"/>
          <w:bCs/>
          <w:iCs/>
          <w:color w:val="000000" w:themeColor="text1"/>
          <w:lang w:val="en-CA"/>
        </w:rPr>
      </w:pPr>
      <w:r>
        <w:rPr>
          <w:b/>
          <w:bCs/>
          <w:iCs/>
          <w:color w:val="000000" w:themeColor="text1"/>
        </w:rPr>
        <w:t>C</w:t>
      </w:r>
      <w:r>
        <w:rPr>
          <w:b/>
          <w:bCs/>
          <w:iCs/>
          <w:color w:val="000000" w:themeColor="text1"/>
        </w:rPr>
        <w:tab/>
      </w:r>
      <w:r>
        <w:rPr>
          <w:bCs/>
          <w:iCs/>
          <w:color w:val="000000" w:themeColor="text1"/>
        </w:rPr>
        <w:t>As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interactions between Pdr5, Snq2, and Yor1 using mDHFR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rsidRPr="00CF7D75">
        <w:rPr>
          <w:vertAlign w:val="subscript"/>
        </w:rPr>
        <w:t>]</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Albi Celaj" w:date="2019-01-17T12:42:00Z" w:initials="AC">
    <w:p w14:paraId="698530E1" w14:textId="66EBEA84" w:rsidR="00A12C20" w:rsidRDefault="00A12C20">
      <w:pPr>
        <w:pStyle w:val="CommentText"/>
      </w:pPr>
      <w:r>
        <w:rPr>
          <w:rStyle w:val="CommentReference"/>
        </w:rPr>
        <w:annotationRef/>
      </w:r>
      <w:r>
        <w:t>Add separate numbers for growth + resistance</w:t>
      </w:r>
    </w:p>
  </w:comment>
  <w:comment w:id="20" w:author="Albi Celaj [2]" w:date="2018-12-17T12:23:00Z" w:initials="AC">
    <w:p w14:paraId="7673E027" w14:textId="77777777" w:rsidR="00A12C20" w:rsidRDefault="00A12C20" w:rsidP="00031519">
      <w:pPr>
        <w:pStyle w:val="CommentText"/>
      </w:pPr>
      <w:r>
        <w:rPr>
          <w:rStyle w:val="CommentReference"/>
        </w:rPr>
        <w:annotationRef/>
      </w:r>
      <w:r>
        <w:t>Need to add to data file</w:t>
      </w:r>
    </w:p>
  </w:comment>
  <w:comment w:id="21" w:author="Yachie Nozomu" w:date="2018-12-10T01:48:00Z" w:initials="NY">
    <w:p w14:paraId="5E14E6E4" w14:textId="77777777" w:rsidR="00A12C20" w:rsidRDefault="00A12C20"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22" w:author="Yachie Nozomu" w:date="2018-12-10T02:21:00Z" w:initials="NY">
    <w:p w14:paraId="62EA94FD" w14:textId="77777777" w:rsidR="00A12C20" w:rsidRDefault="00A12C20" w:rsidP="00DB0ED8">
      <w:pPr>
        <w:pStyle w:val="CommentText"/>
      </w:pPr>
      <w:r>
        <w:rPr>
          <w:rStyle w:val="CommentReference"/>
        </w:rPr>
        <w:annotationRef/>
      </w:r>
      <w:r>
        <w:t>Do you assume there are only effluxes and Es are only positive values?</w:t>
      </w:r>
    </w:p>
  </w:comment>
  <w:comment w:id="23" w:author="Albi Celaj [2]" w:date="2018-12-10T14:33:00Z" w:initials="AC">
    <w:p w14:paraId="5C6297C8" w14:textId="77777777" w:rsidR="00A12C20" w:rsidRDefault="00A12C20" w:rsidP="00DB0ED8">
      <w:pPr>
        <w:pStyle w:val="CommentText"/>
      </w:pPr>
      <w:r>
        <w:rPr>
          <w:rStyle w:val="CommentReference"/>
        </w:rPr>
        <w:annotationRef/>
      </w:r>
      <w:r>
        <w:t>Yes – can add negative E-values but rather chose to model these as inhibition of a hidden clearance factor (as per e-mail)</w:t>
      </w:r>
    </w:p>
  </w:comment>
  <w:comment w:id="24" w:author="Yachie Nozomu" w:date="2018-12-10T01:58:00Z" w:initials="NY">
    <w:p w14:paraId="4D65C6BF" w14:textId="77777777" w:rsidR="00A12C20" w:rsidRDefault="00A12C20"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25" w:author="Albi Celaj [2]" w:date="2018-12-10T14:33:00Z" w:initials="AC">
    <w:p w14:paraId="5486673A" w14:textId="77777777" w:rsidR="00A12C20" w:rsidRDefault="00A12C20"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26" w:author="Yachie Nozomu" w:date="2018-12-10T01:53:00Z" w:initials="NY">
    <w:p w14:paraId="59F4459E" w14:textId="77777777" w:rsidR="00A12C20" w:rsidRDefault="00A12C20"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27" w:author="Albi Celaj [2]" w:date="2018-12-10T14:33:00Z" w:initials="AC">
    <w:p w14:paraId="0B1F9671" w14:textId="6128468A" w:rsidR="00A12C20" w:rsidRDefault="00A12C20"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A12C20" w:rsidRDefault="00A12C20" w:rsidP="00E270DE">
      <w:pPr>
        <w:pStyle w:val="CommentText"/>
      </w:pPr>
    </w:p>
  </w:comment>
  <w:comment w:id="28" w:author="Yachie Nozomu" w:date="2018-12-10T02:01:00Z" w:initials="NY">
    <w:p w14:paraId="6B20CD35" w14:textId="77777777" w:rsidR="00A12C20" w:rsidRDefault="00A12C20" w:rsidP="00E270DE">
      <w:pPr>
        <w:pStyle w:val="CommentText"/>
      </w:pPr>
      <w:r>
        <w:rPr>
          <w:rStyle w:val="CommentReference"/>
        </w:rPr>
        <w:annotationRef/>
      </w:r>
      <w:r>
        <w:t xml:space="preserve">Same here… two mating type datasets could share a decent amount of same genotypes </w:t>
      </w:r>
    </w:p>
  </w:comment>
  <w:comment w:id="29" w:author="Albi Celaj" w:date="2018-12-21T14:48:00Z" w:initials="AC">
    <w:p w14:paraId="28432A83" w14:textId="6F6409FF" w:rsidR="00A12C20" w:rsidRDefault="00A12C20">
      <w:pPr>
        <w:pStyle w:val="CommentText"/>
      </w:pPr>
      <w:r>
        <w:rPr>
          <w:rStyle w:val="CommentReference"/>
        </w:rPr>
        <w:annotationRef/>
      </w:r>
      <w:r>
        <w:t>As above</w:t>
      </w:r>
    </w:p>
  </w:comment>
  <w:comment w:id="34" w:author="Yachie Nozomu" w:date="2018-12-10T02:29:00Z" w:initials="NY">
    <w:p w14:paraId="19FD9F07" w14:textId="77777777" w:rsidR="00A12C20" w:rsidRDefault="00A12C20" w:rsidP="00D610F0">
      <w:pPr>
        <w:pStyle w:val="CommentText"/>
      </w:pPr>
      <w:r>
        <w:rPr>
          <w:rStyle w:val="CommentReference"/>
        </w:rPr>
        <w:annotationRef/>
      </w:r>
      <w:r>
        <w:t>Is it unlikely that these genes are involved in valinomycin uptake?</w:t>
      </w:r>
    </w:p>
  </w:comment>
  <w:comment w:id="33" w:author="Albi Celaj [2]" w:date="2018-12-10T13:27:00Z" w:initials="AC">
    <w:p w14:paraId="473490EC" w14:textId="2D66CB8C" w:rsidR="00A12C20" w:rsidRDefault="00A12C20">
      <w:pPr>
        <w:pStyle w:val="CommentText"/>
      </w:pPr>
      <w:r>
        <w:rPr>
          <w:rStyle w:val="CommentReference"/>
        </w:rPr>
        <w:annotationRef/>
      </w:r>
      <w:r>
        <w:t>See e-mail</w:t>
      </w:r>
    </w:p>
  </w:comment>
  <w:comment w:id="36" w:author="Frederick Roth" w:date="2019-01-22T16:14:00Z" w:initials="FR">
    <w:p w14:paraId="43294444" w14:textId="500717C0" w:rsidR="00A12C20" w:rsidRDefault="00A12C20">
      <w:pPr>
        <w:pStyle w:val="CommentText"/>
      </w:pPr>
      <w:r>
        <w:rPr>
          <w:rStyle w:val="CommentReference"/>
        </w:rPr>
        <w:annotationRef/>
      </w:r>
      <w:r>
        <w:rPr>
          <w:noProof/>
        </w:rPr>
        <w:t>add use of SGA term somewhere</w:t>
      </w:r>
    </w:p>
  </w:comment>
  <w:comment w:id="37" w:author="Albi Celaj" w:date="2019-01-24T13:53:00Z" w:initials="AC">
    <w:p w14:paraId="7B753950" w14:textId="485B26D7" w:rsidR="00A12C20" w:rsidRDefault="00A12C20">
      <w:pPr>
        <w:pStyle w:val="CommentText"/>
      </w:pPr>
      <w:r>
        <w:rPr>
          <w:rStyle w:val="CommentReference"/>
        </w:rPr>
        <w:annotationRef/>
      </w:r>
      <w:r>
        <w:t>Added it in the results instead (when describing Green Monster SGA markers)</w:t>
      </w:r>
    </w:p>
  </w:comment>
  <w:comment w:id="40" w:author="Yachie Nozomu" w:date="2018-12-10T02:31:00Z" w:initials="NY">
    <w:p w14:paraId="588E2228" w14:textId="77777777" w:rsidR="00A12C20" w:rsidRDefault="00A12C20" w:rsidP="00447F5C">
      <w:pPr>
        <w:pStyle w:val="CommentText"/>
      </w:pPr>
      <w:r>
        <w:rPr>
          <w:rStyle w:val="CommentReference"/>
        </w:rPr>
        <w:annotationRef/>
      </w:r>
      <w:r>
        <w:t>Please make sure that RY0148 is not GM Toolkit-alpha</w:t>
      </w:r>
    </w:p>
  </w:comment>
  <w:comment w:id="41" w:author="Albi Celaj [2]" w:date="2018-12-10T14:39:00Z" w:initials="AC">
    <w:p w14:paraId="6DAC57EE" w14:textId="4C43D3CA" w:rsidR="00A12C20" w:rsidRDefault="00A12C20">
      <w:pPr>
        <w:pStyle w:val="CommentText"/>
      </w:pPr>
      <w:r>
        <w:rPr>
          <w:rStyle w:val="CommentReference"/>
        </w:rPr>
        <w:annotationRef/>
      </w:r>
      <w:r>
        <w:t>It was the Toolkit-alpha strain that was used to make the barcoder, so I added both.  Is this ok? I didn’t see an ‘RY’ code for the barcoder pool</w:t>
      </w:r>
    </w:p>
  </w:comment>
  <w:comment w:id="42" w:author="Yachie Nozomu" w:date="2018-12-10T02:50:00Z" w:initials="NY">
    <w:p w14:paraId="3F645A1E" w14:textId="77777777" w:rsidR="00A12C20" w:rsidRDefault="00A12C20" w:rsidP="00F85114">
      <w:pPr>
        <w:pStyle w:val="CommentText"/>
      </w:pPr>
      <w:r>
        <w:rPr>
          <w:rStyle w:val="CommentReference"/>
        </w:rPr>
        <w:annotationRef/>
      </w:r>
      <w:r>
        <w:t xml:space="preserve">Was the GM strain URA+? Did each deletion locus have GFP and URA3? </w:t>
      </w:r>
    </w:p>
  </w:comment>
  <w:comment w:id="43" w:author="Albi Celaj [2]" w:date="2018-12-10T13:50:00Z" w:initials="AC">
    <w:p w14:paraId="77A8ABFE" w14:textId="6EF4267F" w:rsidR="00A12C20" w:rsidRDefault="00A12C20">
      <w:pPr>
        <w:pStyle w:val="CommentText"/>
      </w:pPr>
      <w:r>
        <w:rPr>
          <w:rStyle w:val="CommentReference"/>
        </w:rPr>
        <w:annotationRef/>
      </w:r>
      <w:r>
        <w:t>Yes it did</w:t>
      </w:r>
    </w:p>
  </w:comment>
  <w:comment w:id="44" w:author="Albi Celaj" w:date="2019-02-12T16:00:00Z" w:initials="AC">
    <w:p w14:paraId="1E679895" w14:textId="64E37F99" w:rsidR="00B04DC2" w:rsidRDefault="00B04DC2">
      <w:pPr>
        <w:pStyle w:val="CommentText"/>
      </w:pPr>
      <w:r>
        <w:rPr>
          <w:rStyle w:val="CommentReference"/>
        </w:rPr>
        <w:annotationRef/>
      </w:r>
      <w:r>
        <w:br/>
        <w:t xml:space="preserve">-PCR products were confirmed on a 3% agarose gel.  </w:t>
      </w:r>
      <w:r w:rsidR="002C3632">
        <w:t>Then, all UP-tag PCR products were put into one pool (in equal amounts from each sample), and same for the DN-tag PCR products</w:t>
      </w:r>
    </w:p>
  </w:comment>
  <w:comment w:id="45" w:author="Albi Celaj [3]" w:date="2017-08-24T14:59:00Z" w:initials="AC">
    <w:p w14:paraId="3798F73B" w14:textId="09A393D6" w:rsidR="00A12C20" w:rsidRDefault="00A12C20">
      <w:pPr>
        <w:pStyle w:val="CommentText"/>
      </w:pPr>
      <w:r>
        <w:rPr>
          <w:rStyle w:val="CommentReference"/>
        </w:rPr>
        <w:annotationRef/>
      </w:r>
      <w:r>
        <w:t>Need Marinella to add details</w:t>
      </w:r>
    </w:p>
  </w:comment>
  <w:comment w:id="53" w:author="Albi Celaj [3]" w:date="2017-08-29T13:35:00Z" w:initials="AC">
    <w:p w14:paraId="1D09427C" w14:textId="47A7C76C" w:rsidR="00A12C20" w:rsidRDefault="00A12C20">
      <w:pPr>
        <w:pStyle w:val="CommentText"/>
      </w:pPr>
      <w:r>
        <w:rPr>
          <w:rStyle w:val="CommentReference"/>
        </w:rPr>
        <w:annotationRef/>
      </w:r>
      <w:r>
        <w:rPr>
          <w:rStyle w:val="CommentReference"/>
        </w:rPr>
        <w:t>Jamie: Need confirmation that it was indeed 2%</w:t>
      </w:r>
    </w:p>
  </w:comment>
  <w:comment w:id="54" w:author="Albi Celaj [3]" w:date="2017-08-30T09:29:00Z" w:initials="AC">
    <w:p w14:paraId="2176F66A" w14:textId="3D74FFD6" w:rsidR="00A12C20" w:rsidRDefault="00A12C20">
      <w:pPr>
        <w:pStyle w:val="CommentText"/>
      </w:pPr>
      <w:r>
        <w:rPr>
          <w:rStyle w:val="CommentReference"/>
        </w:rPr>
        <w:annotationRef/>
      </w:r>
      <w:r>
        <w:t>Marinella: You had to recreate one of these strains, is it worth mentioning here?</w:t>
      </w:r>
    </w:p>
    <w:p w14:paraId="07D8619E" w14:textId="6BD7FA46" w:rsidR="00A12C20" w:rsidRDefault="00A12C20">
      <w:pPr>
        <w:pStyle w:val="CommentText"/>
      </w:pPr>
      <w:r>
        <w:t>- Also need to verify growth conditions, took from Tarassov et al paper</w:t>
      </w:r>
    </w:p>
    <w:p w14:paraId="57A9515B" w14:textId="62E3386E" w:rsidR="00A12C20" w:rsidRDefault="00A12C20">
      <w:pPr>
        <w:pStyle w:val="CommentText"/>
      </w:pPr>
      <w:r>
        <w:t>-Need fluconazole concentrations</w:t>
      </w:r>
    </w:p>
  </w:comment>
  <w:comment w:id="56" w:author="Albi Celaj [3]" w:date="2017-11-07T13:36:00Z" w:initials="AC">
    <w:p w14:paraId="3DB38767" w14:textId="202E2C24" w:rsidR="00A12C20" w:rsidRDefault="00A12C20">
      <w:pPr>
        <w:pStyle w:val="CommentText"/>
      </w:pPr>
      <w:r>
        <w:rPr>
          <w:rStyle w:val="CommentReference"/>
        </w:rPr>
        <w:annotationRef/>
      </w:r>
      <w:r>
        <w:t>Under construction</w:t>
      </w:r>
    </w:p>
  </w:comment>
  <w:comment w:id="57" w:author="Frederick Roth" w:date="2019-02-05T13:42:00Z" w:initials="FR">
    <w:p w14:paraId="7B688227" w14:textId="18461629" w:rsidR="00A12C20" w:rsidRDefault="00A12C20">
      <w:pPr>
        <w:pStyle w:val="CommentText"/>
      </w:pPr>
      <w:r>
        <w:rPr>
          <w:rStyle w:val="CommentReference"/>
        </w:rPr>
        <w:annotationRef/>
      </w:r>
      <w:r>
        <w:rPr>
          <w:noProof/>
        </w:rPr>
        <w:t>update all appearances of S4-&gt;S1, S5 -&gt;S4 etc</w:t>
      </w:r>
    </w:p>
  </w:comment>
  <w:comment w:id="61" w:author="Frederick Roth" w:date="2019-02-05T14:08:00Z" w:initials="FR">
    <w:p w14:paraId="1573107A" w14:textId="46ADCCC8" w:rsidR="00A12C20" w:rsidRDefault="00A12C20">
      <w:pPr>
        <w:pStyle w:val="CommentText"/>
      </w:pPr>
      <w:r>
        <w:rPr>
          <w:rStyle w:val="CommentReference"/>
        </w:rPr>
        <w:annotationRef/>
      </w:r>
      <w:r>
        <w:rPr>
          <w:noProof/>
        </w:rPr>
        <w:t>To be revisited</w:t>
      </w:r>
    </w:p>
  </w:comment>
  <w:comment w:id="82" w:author="Yachie Nozomu" w:date="2018-12-10T04:06:00Z" w:initials="NY">
    <w:p w14:paraId="403AA135" w14:textId="77777777" w:rsidR="00A12C20" w:rsidRDefault="00A12C20" w:rsidP="004557DE">
      <w:pPr>
        <w:pStyle w:val="CommentText"/>
      </w:pPr>
      <w:r>
        <w:rPr>
          <w:rStyle w:val="CommentReference"/>
        </w:rPr>
        <w:annotationRef/>
      </w:r>
      <w:r>
        <w:t>P-values?</w:t>
      </w:r>
    </w:p>
  </w:comment>
  <w:comment w:id="210" w:author="Yachie Nozomu" w:date="2018-12-10T04:09:00Z" w:initials="NY">
    <w:p w14:paraId="7ED5B4B5" w14:textId="77777777" w:rsidR="00A12C20" w:rsidRDefault="00A12C20" w:rsidP="00DD69D1">
      <w:pPr>
        <w:pStyle w:val="CommentText"/>
      </w:pPr>
      <w:r>
        <w:rPr>
          <w:rStyle w:val="CommentReference"/>
        </w:rPr>
        <w:annotationRef/>
      </w:r>
      <w:r>
        <w:t>Better to have a legend for the arrow widths</w:t>
      </w:r>
    </w:p>
  </w:comment>
  <w:comment w:id="211" w:author="Albi Celaj [2]" w:date="2018-12-10T14:02:00Z" w:initials="AC">
    <w:p w14:paraId="61A0643E" w14:textId="716CDE26" w:rsidR="00A12C20" w:rsidRDefault="00A12C20">
      <w:pPr>
        <w:pStyle w:val="CommentText"/>
      </w:pPr>
      <w:r>
        <w:rPr>
          <w:rStyle w:val="CommentReference"/>
        </w:rPr>
        <w:annotationRef/>
      </w:r>
      <w:r>
        <w:t>Done</w:t>
      </w:r>
    </w:p>
  </w:comment>
  <w:comment w:id="265" w:author="Yachie Nozomu" w:date="2018-12-10T04:12:00Z" w:initials="NY">
    <w:p w14:paraId="1B312765" w14:textId="03B984A1" w:rsidR="00A12C20" w:rsidRDefault="00A12C20" w:rsidP="00522486">
      <w:pPr>
        <w:pStyle w:val="CommentText"/>
      </w:pPr>
      <w:r>
        <w:rPr>
          <w:rStyle w:val="CommentReference"/>
        </w:rPr>
        <w:annotationRef/>
      </w:r>
      <w:r>
        <w:t>It would be better to have “In-yeast assembly” on the first arrow, “Cre-mediated recombination” on the second yeast population and “Selection of barcoder cells (+Hyg+5-FOA) on the second arrow.</w:t>
      </w:r>
    </w:p>
  </w:comment>
  <w:comment w:id="266" w:author="Albi Celaj" w:date="2019-01-31T17:40:00Z" w:initials="AC">
    <w:p w14:paraId="7F21D2AD" w14:textId="73C92892" w:rsidR="00A12C20" w:rsidRDefault="00A12C20">
      <w:pPr>
        <w:pStyle w:val="CommentText"/>
      </w:pPr>
      <w:r>
        <w:rPr>
          <w:rStyle w:val="CommentReference"/>
        </w:rPr>
        <w:annotationRef/>
      </w:r>
      <w:r>
        <w:t>Done</w:t>
      </w:r>
    </w:p>
  </w:comment>
  <w:comment w:id="284" w:author="Yachie Nozomu" w:date="2018-12-10T04:05:00Z" w:initials="NY">
    <w:p w14:paraId="1D22F995" w14:textId="77777777" w:rsidR="00A12C20" w:rsidRDefault="00A12C20" w:rsidP="00522486">
      <w:pPr>
        <w:pStyle w:val="CommentText"/>
      </w:pPr>
      <w:r>
        <w:rPr>
          <w:rStyle w:val="CommentReference"/>
        </w:rPr>
        <w:annotationRef/>
      </w:r>
      <w:r>
        <w:t>P-values?</w:t>
      </w:r>
    </w:p>
  </w:comment>
  <w:comment w:id="356" w:author="Yachie Nozomu" w:date="2018-12-10T04:07:00Z" w:initials="NY">
    <w:p w14:paraId="2734B415" w14:textId="77777777" w:rsidR="00A12C20" w:rsidRDefault="00A12C20" w:rsidP="00522486">
      <w:pPr>
        <w:pStyle w:val="CommentText"/>
      </w:pPr>
      <w:r>
        <w:rPr>
          <w:rStyle w:val="CommentReference"/>
        </w:rPr>
        <w:annotationRef/>
      </w:r>
      <w:r>
        <w:t>P-values?</w:t>
      </w:r>
    </w:p>
  </w:comment>
  <w:comment w:id="357" w:author="Yachie Nozomu" w:date="2018-12-10T04:07:00Z" w:initials="NY">
    <w:p w14:paraId="24423DA6" w14:textId="77777777" w:rsidR="00A12C20" w:rsidRDefault="00A12C20"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673E027"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1573107A" w15:done="0"/>
  <w15:commentEx w15:paraId="403AA135"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673E027"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1573107A" w16cid:durableId="2004176C"/>
  <w16cid:commentId w16cid:paraId="403AA135" w16cid:durableId="1FD732A8"/>
  <w16cid:commentId w16cid:paraId="7ED5B4B5" w16cid:durableId="20054D57"/>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EB23C" w14:textId="77777777" w:rsidR="00FB106B" w:rsidRDefault="00FB106B" w:rsidP="006D69DC">
      <w:r>
        <w:separator/>
      </w:r>
    </w:p>
  </w:endnote>
  <w:endnote w:type="continuationSeparator" w:id="0">
    <w:p w14:paraId="432B73F1" w14:textId="77777777" w:rsidR="00FB106B" w:rsidRDefault="00FB106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5E491" w14:textId="77777777" w:rsidR="00FB106B" w:rsidRDefault="00FB106B" w:rsidP="006D69DC">
      <w:r>
        <w:separator/>
      </w:r>
    </w:p>
  </w:footnote>
  <w:footnote w:type="continuationSeparator" w:id="0">
    <w:p w14:paraId="0C86572B" w14:textId="77777777" w:rsidR="00FB106B" w:rsidRDefault="00FB106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Frederick Roth">
    <w15:presenceInfo w15:providerId="Windows Live" w15:userId="eb1175e97672b9a9"/>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FAD"/>
    <w:rsid w:val="000060F7"/>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DC"/>
    <w:rsid w:val="0001262B"/>
    <w:rsid w:val="00012855"/>
    <w:rsid w:val="00012B1B"/>
    <w:rsid w:val="00012C50"/>
    <w:rsid w:val="00012CF1"/>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4820"/>
    <w:rsid w:val="0007488D"/>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CFF"/>
    <w:rsid w:val="00080EE1"/>
    <w:rsid w:val="000812E9"/>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F88"/>
    <w:rsid w:val="00105653"/>
    <w:rsid w:val="001058AB"/>
    <w:rsid w:val="00105954"/>
    <w:rsid w:val="0010620E"/>
    <w:rsid w:val="00106325"/>
    <w:rsid w:val="001065C7"/>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3BB1"/>
    <w:rsid w:val="00123E71"/>
    <w:rsid w:val="00124824"/>
    <w:rsid w:val="00124A2E"/>
    <w:rsid w:val="00124BD9"/>
    <w:rsid w:val="001251A7"/>
    <w:rsid w:val="001253E6"/>
    <w:rsid w:val="0012567C"/>
    <w:rsid w:val="001257E9"/>
    <w:rsid w:val="00125974"/>
    <w:rsid w:val="00125C10"/>
    <w:rsid w:val="00125DED"/>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17B"/>
    <w:rsid w:val="00151795"/>
    <w:rsid w:val="00151D04"/>
    <w:rsid w:val="00151E99"/>
    <w:rsid w:val="00151FFB"/>
    <w:rsid w:val="001523C0"/>
    <w:rsid w:val="00152CEC"/>
    <w:rsid w:val="00152D12"/>
    <w:rsid w:val="00152EC5"/>
    <w:rsid w:val="00153387"/>
    <w:rsid w:val="0015382E"/>
    <w:rsid w:val="00153CF1"/>
    <w:rsid w:val="00153E28"/>
    <w:rsid w:val="00154026"/>
    <w:rsid w:val="00154410"/>
    <w:rsid w:val="0015456B"/>
    <w:rsid w:val="00154597"/>
    <w:rsid w:val="00154B11"/>
    <w:rsid w:val="00154CB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6A"/>
    <w:rsid w:val="00197200"/>
    <w:rsid w:val="001973C0"/>
    <w:rsid w:val="001973D8"/>
    <w:rsid w:val="0019740A"/>
    <w:rsid w:val="00197436"/>
    <w:rsid w:val="001975F9"/>
    <w:rsid w:val="001979C8"/>
    <w:rsid w:val="001A048D"/>
    <w:rsid w:val="001A0EE8"/>
    <w:rsid w:val="001A0FE4"/>
    <w:rsid w:val="001A1199"/>
    <w:rsid w:val="001A197E"/>
    <w:rsid w:val="001A1FC6"/>
    <w:rsid w:val="001A210B"/>
    <w:rsid w:val="001A22F0"/>
    <w:rsid w:val="001A2B63"/>
    <w:rsid w:val="001A2F13"/>
    <w:rsid w:val="001A2F64"/>
    <w:rsid w:val="001A35D4"/>
    <w:rsid w:val="001A3A3A"/>
    <w:rsid w:val="001A4394"/>
    <w:rsid w:val="001A4A3A"/>
    <w:rsid w:val="001A4F46"/>
    <w:rsid w:val="001A4F62"/>
    <w:rsid w:val="001A5111"/>
    <w:rsid w:val="001A5274"/>
    <w:rsid w:val="001A5473"/>
    <w:rsid w:val="001A5607"/>
    <w:rsid w:val="001A5831"/>
    <w:rsid w:val="001A5F12"/>
    <w:rsid w:val="001A6131"/>
    <w:rsid w:val="001A6782"/>
    <w:rsid w:val="001A67E3"/>
    <w:rsid w:val="001A6A41"/>
    <w:rsid w:val="001A6D26"/>
    <w:rsid w:val="001A6DF8"/>
    <w:rsid w:val="001A797B"/>
    <w:rsid w:val="001A7C2E"/>
    <w:rsid w:val="001A7DD8"/>
    <w:rsid w:val="001A7E77"/>
    <w:rsid w:val="001B0287"/>
    <w:rsid w:val="001B06FC"/>
    <w:rsid w:val="001B082E"/>
    <w:rsid w:val="001B0B68"/>
    <w:rsid w:val="001B0C4D"/>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5A2"/>
    <w:rsid w:val="001F5994"/>
    <w:rsid w:val="001F5DF7"/>
    <w:rsid w:val="001F5ED6"/>
    <w:rsid w:val="001F5EE9"/>
    <w:rsid w:val="001F6212"/>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A6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F5"/>
    <w:rsid w:val="002A0764"/>
    <w:rsid w:val="002A089B"/>
    <w:rsid w:val="002A1EF1"/>
    <w:rsid w:val="002A212D"/>
    <w:rsid w:val="002A2225"/>
    <w:rsid w:val="002A24B1"/>
    <w:rsid w:val="002A35B4"/>
    <w:rsid w:val="002A4037"/>
    <w:rsid w:val="002A440C"/>
    <w:rsid w:val="002A4763"/>
    <w:rsid w:val="002A49ED"/>
    <w:rsid w:val="002A4ACA"/>
    <w:rsid w:val="002A4F31"/>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1B68"/>
    <w:rsid w:val="002D2425"/>
    <w:rsid w:val="002D2606"/>
    <w:rsid w:val="002D3077"/>
    <w:rsid w:val="002D319A"/>
    <w:rsid w:val="002D3307"/>
    <w:rsid w:val="002D3992"/>
    <w:rsid w:val="002D3B10"/>
    <w:rsid w:val="002D3C04"/>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935"/>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46EA"/>
    <w:rsid w:val="00334D2C"/>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FA"/>
    <w:rsid w:val="003B44CB"/>
    <w:rsid w:val="003B521C"/>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406E"/>
    <w:rsid w:val="003F409E"/>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7D3"/>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C0D"/>
    <w:rsid w:val="00450C20"/>
    <w:rsid w:val="00450CFF"/>
    <w:rsid w:val="00450E99"/>
    <w:rsid w:val="00451454"/>
    <w:rsid w:val="004516BB"/>
    <w:rsid w:val="004517C4"/>
    <w:rsid w:val="004522E6"/>
    <w:rsid w:val="0045282A"/>
    <w:rsid w:val="00453ADF"/>
    <w:rsid w:val="00453DD5"/>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AA9"/>
    <w:rsid w:val="004A5E22"/>
    <w:rsid w:val="004A6315"/>
    <w:rsid w:val="004A64AD"/>
    <w:rsid w:val="004A677B"/>
    <w:rsid w:val="004A6C4F"/>
    <w:rsid w:val="004A6E53"/>
    <w:rsid w:val="004A6EC7"/>
    <w:rsid w:val="004A70A7"/>
    <w:rsid w:val="004A730A"/>
    <w:rsid w:val="004A73DF"/>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107D"/>
    <w:rsid w:val="00511291"/>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5F28"/>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71"/>
    <w:rsid w:val="005427B3"/>
    <w:rsid w:val="0054336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E22"/>
    <w:rsid w:val="005520C8"/>
    <w:rsid w:val="00552185"/>
    <w:rsid w:val="005523C5"/>
    <w:rsid w:val="0055241D"/>
    <w:rsid w:val="00552472"/>
    <w:rsid w:val="005524E2"/>
    <w:rsid w:val="005524F7"/>
    <w:rsid w:val="00552A79"/>
    <w:rsid w:val="005537B8"/>
    <w:rsid w:val="005537FB"/>
    <w:rsid w:val="00553986"/>
    <w:rsid w:val="005547C2"/>
    <w:rsid w:val="00554DC0"/>
    <w:rsid w:val="00554F1A"/>
    <w:rsid w:val="00554FF0"/>
    <w:rsid w:val="00555219"/>
    <w:rsid w:val="00555596"/>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436"/>
    <w:rsid w:val="00580765"/>
    <w:rsid w:val="005808AB"/>
    <w:rsid w:val="005809D6"/>
    <w:rsid w:val="00580B25"/>
    <w:rsid w:val="00580C9E"/>
    <w:rsid w:val="00580D45"/>
    <w:rsid w:val="00580F2B"/>
    <w:rsid w:val="005810D9"/>
    <w:rsid w:val="00581453"/>
    <w:rsid w:val="00581B60"/>
    <w:rsid w:val="00581BE2"/>
    <w:rsid w:val="005821BB"/>
    <w:rsid w:val="00582D1F"/>
    <w:rsid w:val="005833E7"/>
    <w:rsid w:val="005835FC"/>
    <w:rsid w:val="005837A5"/>
    <w:rsid w:val="005839F7"/>
    <w:rsid w:val="00583AF9"/>
    <w:rsid w:val="00583EB1"/>
    <w:rsid w:val="00584032"/>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737"/>
    <w:rsid w:val="005958C6"/>
    <w:rsid w:val="005959CB"/>
    <w:rsid w:val="00595BA8"/>
    <w:rsid w:val="00595FA8"/>
    <w:rsid w:val="00596106"/>
    <w:rsid w:val="005962B0"/>
    <w:rsid w:val="005964BD"/>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459"/>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43E"/>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F93"/>
    <w:rsid w:val="005E418F"/>
    <w:rsid w:val="005E44BB"/>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373"/>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2C9B"/>
    <w:rsid w:val="00653032"/>
    <w:rsid w:val="00653477"/>
    <w:rsid w:val="006534D2"/>
    <w:rsid w:val="0065405E"/>
    <w:rsid w:val="00654172"/>
    <w:rsid w:val="006546C5"/>
    <w:rsid w:val="00654833"/>
    <w:rsid w:val="00654C76"/>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13C"/>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2034"/>
    <w:rsid w:val="00692155"/>
    <w:rsid w:val="00692436"/>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D7D"/>
    <w:rsid w:val="006A05DE"/>
    <w:rsid w:val="006A0A7C"/>
    <w:rsid w:val="006A0B07"/>
    <w:rsid w:val="006A0BEA"/>
    <w:rsid w:val="006A0C59"/>
    <w:rsid w:val="006A0D45"/>
    <w:rsid w:val="006A1209"/>
    <w:rsid w:val="006A1296"/>
    <w:rsid w:val="006A172B"/>
    <w:rsid w:val="006A1A1D"/>
    <w:rsid w:val="006A1C40"/>
    <w:rsid w:val="006A26F7"/>
    <w:rsid w:val="006A32C8"/>
    <w:rsid w:val="006A37B6"/>
    <w:rsid w:val="006A3A88"/>
    <w:rsid w:val="006A3CE7"/>
    <w:rsid w:val="006A3DD8"/>
    <w:rsid w:val="006A4135"/>
    <w:rsid w:val="006A445C"/>
    <w:rsid w:val="006A45DF"/>
    <w:rsid w:val="006A4B48"/>
    <w:rsid w:val="006A4B8F"/>
    <w:rsid w:val="006A4E7C"/>
    <w:rsid w:val="006A549C"/>
    <w:rsid w:val="006A5B81"/>
    <w:rsid w:val="006A5E5F"/>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1148"/>
    <w:rsid w:val="006B139A"/>
    <w:rsid w:val="006B1F15"/>
    <w:rsid w:val="006B25AE"/>
    <w:rsid w:val="006B28F5"/>
    <w:rsid w:val="006B2945"/>
    <w:rsid w:val="006B2C3B"/>
    <w:rsid w:val="006B2F30"/>
    <w:rsid w:val="006B3720"/>
    <w:rsid w:val="006B3A20"/>
    <w:rsid w:val="006B3E82"/>
    <w:rsid w:val="006B3EEB"/>
    <w:rsid w:val="006B4034"/>
    <w:rsid w:val="006B4256"/>
    <w:rsid w:val="006B4D4F"/>
    <w:rsid w:val="006B4F69"/>
    <w:rsid w:val="006B5AA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76"/>
    <w:rsid w:val="006D15B1"/>
    <w:rsid w:val="006D1B66"/>
    <w:rsid w:val="006D20A8"/>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BB8"/>
    <w:rsid w:val="00747BD3"/>
    <w:rsid w:val="00747CA2"/>
    <w:rsid w:val="00747D66"/>
    <w:rsid w:val="00747F20"/>
    <w:rsid w:val="007507AB"/>
    <w:rsid w:val="0075088C"/>
    <w:rsid w:val="00750B37"/>
    <w:rsid w:val="00750C1B"/>
    <w:rsid w:val="00750D64"/>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556"/>
    <w:rsid w:val="00755723"/>
    <w:rsid w:val="00755A71"/>
    <w:rsid w:val="00755BD0"/>
    <w:rsid w:val="00755BD6"/>
    <w:rsid w:val="00755D10"/>
    <w:rsid w:val="00755E4E"/>
    <w:rsid w:val="007562AC"/>
    <w:rsid w:val="0075667B"/>
    <w:rsid w:val="007567F0"/>
    <w:rsid w:val="0075692B"/>
    <w:rsid w:val="00756C35"/>
    <w:rsid w:val="0075749A"/>
    <w:rsid w:val="00757FA1"/>
    <w:rsid w:val="00760546"/>
    <w:rsid w:val="007608E9"/>
    <w:rsid w:val="00760993"/>
    <w:rsid w:val="00760C93"/>
    <w:rsid w:val="0076142C"/>
    <w:rsid w:val="0076199D"/>
    <w:rsid w:val="00761A25"/>
    <w:rsid w:val="00761D9C"/>
    <w:rsid w:val="00761E7F"/>
    <w:rsid w:val="00761FC0"/>
    <w:rsid w:val="007620A9"/>
    <w:rsid w:val="0076224D"/>
    <w:rsid w:val="007622DF"/>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A19"/>
    <w:rsid w:val="007815D8"/>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3D9A"/>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7D65"/>
    <w:rsid w:val="008503FF"/>
    <w:rsid w:val="0085049A"/>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23CC"/>
    <w:rsid w:val="008723EE"/>
    <w:rsid w:val="008724FD"/>
    <w:rsid w:val="00872A42"/>
    <w:rsid w:val="00872B16"/>
    <w:rsid w:val="00872B91"/>
    <w:rsid w:val="00872EFA"/>
    <w:rsid w:val="00872FAA"/>
    <w:rsid w:val="00873161"/>
    <w:rsid w:val="00873BF3"/>
    <w:rsid w:val="00873DF6"/>
    <w:rsid w:val="00873E6B"/>
    <w:rsid w:val="00873FF0"/>
    <w:rsid w:val="00874065"/>
    <w:rsid w:val="00874260"/>
    <w:rsid w:val="00874C8F"/>
    <w:rsid w:val="0087500D"/>
    <w:rsid w:val="008758B1"/>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87212"/>
    <w:rsid w:val="00890022"/>
    <w:rsid w:val="00890836"/>
    <w:rsid w:val="00890971"/>
    <w:rsid w:val="00890FD4"/>
    <w:rsid w:val="00891935"/>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5543"/>
    <w:rsid w:val="00895B2F"/>
    <w:rsid w:val="00895B50"/>
    <w:rsid w:val="00895C02"/>
    <w:rsid w:val="00895CD9"/>
    <w:rsid w:val="00895D27"/>
    <w:rsid w:val="00895E27"/>
    <w:rsid w:val="00896201"/>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87B"/>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5D9F"/>
    <w:rsid w:val="008B6406"/>
    <w:rsid w:val="008B6905"/>
    <w:rsid w:val="008B6EF2"/>
    <w:rsid w:val="008B701A"/>
    <w:rsid w:val="008B71E9"/>
    <w:rsid w:val="008B7227"/>
    <w:rsid w:val="008B7593"/>
    <w:rsid w:val="008B7701"/>
    <w:rsid w:val="008B7828"/>
    <w:rsid w:val="008B78F8"/>
    <w:rsid w:val="008B7D27"/>
    <w:rsid w:val="008B7F9C"/>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2E0"/>
    <w:rsid w:val="008D745B"/>
    <w:rsid w:val="008D75CD"/>
    <w:rsid w:val="008D7807"/>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1EA0"/>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070F"/>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83E"/>
    <w:rsid w:val="00981FF4"/>
    <w:rsid w:val="00982721"/>
    <w:rsid w:val="00982999"/>
    <w:rsid w:val="009830F3"/>
    <w:rsid w:val="009833C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93D"/>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6FE3"/>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646"/>
    <w:rsid w:val="00A05975"/>
    <w:rsid w:val="00A05BA8"/>
    <w:rsid w:val="00A05D7D"/>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408B"/>
    <w:rsid w:val="00A94247"/>
    <w:rsid w:val="00A9446C"/>
    <w:rsid w:val="00A94505"/>
    <w:rsid w:val="00A9499D"/>
    <w:rsid w:val="00A94B43"/>
    <w:rsid w:val="00A95569"/>
    <w:rsid w:val="00A955C9"/>
    <w:rsid w:val="00A957EA"/>
    <w:rsid w:val="00A95827"/>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F48"/>
    <w:rsid w:val="00AD023A"/>
    <w:rsid w:val="00AD046C"/>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E93"/>
    <w:rsid w:val="00AE0076"/>
    <w:rsid w:val="00AE00E3"/>
    <w:rsid w:val="00AE069C"/>
    <w:rsid w:val="00AE0906"/>
    <w:rsid w:val="00AE09DA"/>
    <w:rsid w:val="00AE0D97"/>
    <w:rsid w:val="00AE0F5B"/>
    <w:rsid w:val="00AE12E3"/>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E1B"/>
    <w:rsid w:val="00AE6743"/>
    <w:rsid w:val="00AE68B7"/>
    <w:rsid w:val="00AE6943"/>
    <w:rsid w:val="00AE695C"/>
    <w:rsid w:val="00AE6A9A"/>
    <w:rsid w:val="00AE74FA"/>
    <w:rsid w:val="00AE7739"/>
    <w:rsid w:val="00AE77F2"/>
    <w:rsid w:val="00AE77FF"/>
    <w:rsid w:val="00AE7A34"/>
    <w:rsid w:val="00AE7F76"/>
    <w:rsid w:val="00AF00DB"/>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AAC"/>
    <w:rsid w:val="00B10B39"/>
    <w:rsid w:val="00B10D62"/>
    <w:rsid w:val="00B11784"/>
    <w:rsid w:val="00B118D0"/>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F8"/>
    <w:rsid w:val="00B21AA8"/>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9D"/>
    <w:rsid w:val="00B82604"/>
    <w:rsid w:val="00B8292E"/>
    <w:rsid w:val="00B83034"/>
    <w:rsid w:val="00B83046"/>
    <w:rsid w:val="00B83613"/>
    <w:rsid w:val="00B83B51"/>
    <w:rsid w:val="00B84596"/>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BD"/>
    <w:rsid w:val="00C932D8"/>
    <w:rsid w:val="00C93578"/>
    <w:rsid w:val="00C93867"/>
    <w:rsid w:val="00C939CE"/>
    <w:rsid w:val="00C93AB0"/>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502"/>
    <w:rsid w:val="00CA0AB4"/>
    <w:rsid w:val="00CA1436"/>
    <w:rsid w:val="00CA193F"/>
    <w:rsid w:val="00CA1F33"/>
    <w:rsid w:val="00CA22C2"/>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750"/>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3A"/>
    <w:rsid w:val="00D33086"/>
    <w:rsid w:val="00D3317E"/>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27DB"/>
    <w:rsid w:val="00D435F7"/>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26C"/>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8D1"/>
    <w:rsid w:val="00D979FC"/>
    <w:rsid w:val="00D97C79"/>
    <w:rsid w:val="00D97F25"/>
    <w:rsid w:val="00D97FE1"/>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2FD"/>
    <w:rsid w:val="00E069F4"/>
    <w:rsid w:val="00E06C62"/>
    <w:rsid w:val="00E07441"/>
    <w:rsid w:val="00E07DAD"/>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D45"/>
    <w:rsid w:val="00E17E7A"/>
    <w:rsid w:val="00E2018B"/>
    <w:rsid w:val="00E2081C"/>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0ED0"/>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50EA"/>
    <w:rsid w:val="00E858A8"/>
    <w:rsid w:val="00E85A56"/>
    <w:rsid w:val="00E862AF"/>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79F"/>
    <w:rsid w:val="00EB08FB"/>
    <w:rsid w:val="00EB0D40"/>
    <w:rsid w:val="00EB1281"/>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8E"/>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420E"/>
    <w:rsid w:val="00F9424F"/>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06B"/>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C67B7D-33A2-4E4A-8B63-1B5D0178A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38</Pages>
  <Words>76799</Words>
  <Characters>437755</Characters>
  <Application>Microsoft Office Word</Application>
  <DocSecurity>0</DocSecurity>
  <Lines>3647</Lines>
  <Paragraphs>1027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26</cp:revision>
  <cp:lastPrinted>2019-02-08T17:16:00Z</cp:lastPrinted>
  <dcterms:created xsi:type="dcterms:W3CDTF">2019-02-08T17:16:00Z</dcterms:created>
  <dcterms:modified xsi:type="dcterms:W3CDTF">2019-02-14T16:26:00Z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