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Del="009A68EC" w:rsidRDefault="001F5994" w:rsidP="00224FCB">
      <w:pPr>
        <w:outlineLvl w:val="0"/>
        <w:rPr>
          <w:del w:id="0" w:author="Albi Celaj" w:date="2019-02-20T15:12:00Z"/>
          <w:b/>
          <w:bCs/>
          <w:iCs/>
          <w:color w:val="000000" w:themeColor="text1"/>
          <w:sz w:val="28"/>
        </w:rPr>
      </w:pPr>
      <w:r>
        <w:rPr>
          <w:b/>
          <w:bCs/>
          <w:iCs/>
          <w:color w:val="000000" w:themeColor="text1"/>
          <w:sz w:val="28"/>
        </w:rPr>
        <w:t>Summary</w:t>
      </w:r>
    </w:p>
    <w:p w14:paraId="13AB68F9" w14:textId="77777777" w:rsidR="00533399" w:rsidDel="00466DF3" w:rsidRDefault="00533399">
      <w:pPr>
        <w:outlineLvl w:val="0"/>
        <w:rPr>
          <w:ins w:id="1" w:author="Albi Celaj" w:date="2019-02-20T14:57:00Z"/>
          <w:del w:id="2" w:author="Albi Celaj [2]" w:date="2019-02-24T21:08:00Z"/>
          <w:rFonts w:eastAsia="Times New Roman"/>
        </w:rPr>
        <w:pPrChange w:id="3" w:author="Albi Celaj" w:date="2019-02-20T15:12:00Z">
          <w:pPr/>
        </w:pPrChange>
      </w:pPr>
    </w:p>
    <w:p w14:paraId="18CE875A" w14:textId="10284205" w:rsidR="00936BF7" w:rsidRDefault="00936BF7">
      <w:pPr>
        <w:jc w:val="both"/>
        <w:rPr>
          <w:ins w:id="4" w:author="Albi Celaj [2]" w:date="2019-02-24T20:59:00Z"/>
          <w:rFonts w:eastAsia="Times New Roman"/>
        </w:rPr>
        <w:pPrChange w:id="5" w:author="Albi Celaj" w:date="2019-02-22T14:47:00Z">
          <w:pPr/>
        </w:pPrChange>
      </w:pPr>
    </w:p>
    <w:p w14:paraId="6ACFFFB4" w14:textId="77777777" w:rsidR="00856356" w:rsidRDefault="0035522E" w:rsidP="00936BF7">
      <w:pPr>
        <w:jc w:val="both"/>
        <w:rPr>
          <w:ins w:id="6" w:author="Albi Celaj [2]" w:date="2019-02-24T21:53:00Z"/>
          <w:rFonts w:eastAsia="Times New Roman"/>
        </w:rPr>
        <w:pPrChange w:id="7" w:author="Albi Celaj [2]" w:date="2019-02-24T20:57:00Z">
          <w:pPr/>
        </w:pPrChange>
      </w:pPr>
      <w:ins w:id="8" w:author="Albi Celaj [2]" w:date="2019-02-24T21:31:00Z">
        <w:r>
          <w:rPr>
            <w:rFonts w:eastAsia="Times New Roman"/>
          </w:rPr>
          <w:t>Profiling genetic i</w:t>
        </w:r>
        <w:r w:rsidR="00656381">
          <w:rPr>
            <w:rFonts w:eastAsia="Times New Roman"/>
          </w:rPr>
          <w:t xml:space="preserve">nteractions between </w:t>
        </w:r>
      </w:ins>
      <w:ins w:id="9" w:author="Albi Celaj [2]" w:date="2019-02-24T21:44:00Z">
        <w:r w:rsidR="00192D87">
          <w:rPr>
            <w:rFonts w:eastAsia="Times New Roman"/>
          </w:rPr>
          <w:t xml:space="preserve">two-gene </w:t>
        </w:r>
      </w:ins>
      <w:ins w:id="10" w:author="Albi Celaj [2]" w:date="2019-02-24T21:31:00Z">
        <w:r w:rsidR="00656381">
          <w:rPr>
            <w:rFonts w:eastAsia="Times New Roman"/>
          </w:rPr>
          <w:t>pairs</w:t>
        </w:r>
        <w:r>
          <w:rPr>
            <w:rFonts w:eastAsia="Times New Roman"/>
          </w:rPr>
          <w:t xml:space="preserve"> has</w:t>
        </w:r>
      </w:ins>
      <w:ins w:id="11" w:author="Albi Celaj [2]" w:date="2019-02-24T21:04:00Z">
        <w:r w:rsidR="0004124D">
          <w:rPr>
            <w:rFonts w:eastAsia="Times New Roman"/>
          </w:rPr>
          <w:t xml:space="preserve"> been valuable</w:t>
        </w:r>
        <w:r>
          <w:rPr>
            <w:rFonts w:eastAsia="Times New Roman"/>
          </w:rPr>
          <w:t xml:space="preserve"> for</w:t>
        </w:r>
      </w:ins>
      <w:ins w:id="12" w:author="Albi Celaj [2]" w:date="2019-02-24T21:32:00Z">
        <w:r w:rsidR="0004124D">
          <w:rPr>
            <w:rFonts w:eastAsia="Times New Roman"/>
          </w:rPr>
          <w:t xml:space="preserve"> revealing</w:t>
        </w:r>
        <w:r>
          <w:rPr>
            <w:rFonts w:eastAsia="Times New Roman"/>
          </w:rPr>
          <w:t xml:space="preserve"> function, </w:t>
        </w:r>
      </w:ins>
      <w:ins w:id="13" w:author="Albi Celaj [2]" w:date="2019-02-24T20:55:00Z">
        <w:r w:rsidR="00FF2710">
          <w:rPr>
            <w:rFonts w:eastAsia="Times New Roman"/>
          </w:rPr>
          <w:t>but</w:t>
        </w:r>
      </w:ins>
      <w:ins w:id="14" w:author="Albi Celaj [2]" w:date="2019-02-24T21:12:00Z">
        <w:r w:rsidR="00466DF3">
          <w:rPr>
            <w:rFonts w:eastAsia="Times New Roman"/>
          </w:rPr>
          <w:t xml:space="preserve"> </w:t>
        </w:r>
      </w:ins>
      <w:ins w:id="15" w:author="Albi Celaj [2]" w:date="2019-02-24T21:42:00Z">
        <w:r w:rsidR="003F6C5E">
          <w:rPr>
            <w:rFonts w:eastAsia="Times New Roman"/>
          </w:rPr>
          <w:t xml:space="preserve">misses many </w:t>
        </w:r>
      </w:ins>
      <w:ins w:id="16" w:author="Albi Celaj [2]" w:date="2019-02-24T20:55:00Z">
        <w:r w:rsidR="00936BF7">
          <w:rPr>
            <w:rFonts w:eastAsia="Times New Roman"/>
          </w:rPr>
          <w:t>func</w:t>
        </w:r>
        <w:r w:rsidR="00466DF3">
          <w:rPr>
            <w:rFonts w:eastAsia="Times New Roman"/>
          </w:rPr>
          <w:t>tional relationships</w:t>
        </w:r>
      </w:ins>
      <w:ins w:id="17" w:author="Albi Celaj [2]" w:date="2019-02-24T21:39:00Z">
        <w:r w:rsidR="009151DF">
          <w:rPr>
            <w:rFonts w:eastAsia="Times New Roman"/>
          </w:rPr>
          <w:t xml:space="preserve"> </w:t>
        </w:r>
      </w:ins>
      <w:ins w:id="18" w:author="Albi Celaj [2]" w:date="2019-02-24T20:55:00Z">
        <w:r w:rsidR="003F6C5E">
          <w:rPr>
            <w:rFonts w:eastAsia="Times New Roman"/>
          </w:rPr>
          <w:t>revealed</w:t>
        </w:r>
      </w:ins>
      <w:ins w:id="19" w:author="Albi Celaj [2]" w:date="2019-02-24T21:45:00Z">
        <w:r w:rsidR="00F36172">
          <w:rPr>
            <w:rFonts w:eastAsia="Times New Roman"/>
          </w:rPr>
          <w:t xml:space="preserve"> </w:t>
        </w:r>
      </w:ins>
      <w:ins w:id="20" w:author="Albi Celaj [2]" w:date="2019-02-24T20:55:00Z">
        <w:r w:rsidR="00936BF7">
          <w:rPr>
            <w:rFonts w:eastAsia="Times New Roman"/>
          </w:rPr>
          <w:t>by</w:t>
        </w:r>
      </w:ins>
    </w:p>
    <w:p w14:paraId="13DB3449" w14:textId="77777777" w:rsidR="00856356" w:rsidRDefault="00856356" w:rsidP="00936BF7">
      <w:pPr>
        <w:jc w:val="both"/>
        <w:rPr>
          <w:ins w:id="21" w:author="Albi Celaj [2]" w:date="2019-02-24T21:53:00Z"/>
          <w:rFonts w:eastAsia="Times New Roman"/>
        </w:rPr>
        <w:pPrChange w:id="22" w:author="Albi Celaj [2]" w:date="2019-02-24T20:57:00Z">
          <w:pPr/>
        </w:pPrChange>
      </w:pPr>
    </w:p>
    <w:p w14:paraId="2C2AC271" w14:textId="77777777" w:rsidR="00856356" w:rsidRDefault="00856356" w:rsidP="00936BF7">
      <w:pPr>
        <w:jc w:val="both"/>
        <w:rPr>
          <w:ins w:id="23" w:author="Albi Celaj [2]" w:date="2019-02-24T21:53:00Z"/>
          <w:rFonts w:eastAsia="Times New Roman"/>
        </w:rPr>
        <w:pPrChange w:id="24" w:author="Albi Celaj [2]" w:date="2019-02-24T20:57:00Z">
          <w:pPr/>
        </w:pPrChange>
      </w:pPr>
    </w:p>
    <w:p w14:paraId="5AF073DB" w14:textId="77777777" w:rsidR="00856356" w:rsidRDefault="00856356" w:rsidP="00936BF7">
      <w:pPr>
        <w:jc w:val="both"/>
        <w:rPr>
          <w:ins w:id="25" w:author="Albi Celaj [2]" w:date="2019-02-24T21:53:00Z"/>
          <w:rFonts w:eastAsia="Times New Roman"/>
        </w:rPr>
        <w:pPrChange w:id="26" w:author="Albi Celaj [2]" w:date="2019-02-24T20:57:00Z">
          <w:pPr/>
        </w:pPrChange>
      </w:pPr>
    </w:p>
    <w:p w14:paraId="7CEE6BE4" w14:textId="77777777" w:rsidR="00856356" w:rsidRDefault="00856356" w:rsidP="00936BF7">
      <w:pPr>
        <w:jc w:val="both"/>
        <w:rPr>
          <w:ins w:id="27" w:author="Albi Celaj [2]" w:date="2019-02-24T21:53:00Z"/>
          <w:rFonts w:eastAsia="Times New Roman"/>
        </w:rPr>
        <w:pPrChange w:id="28" w:author="Albi Celaj [2]" w:date="2019-02-24T20:57:00Z">
          <w:pPr/>
        </w:pPrChange>
      </w:pPr>
    </w:p>
    <w:p w14:paraId="29010FBF" w14:textId="559980C8" w:rsidR="008D7177" w:rsidDel="008469A4" w:rsidRDefault="00936BF7" w:rsidP="00936BF7">
      <w:pPr>
        <w:jc w:val="both"/>
        <w:rPr>
          <w:del w:id="29" w:author="Albi Celaj [2]" w:date="2019-02-22T09:28:00Z"/>
          <w:rFonts w:eastAsia="Times New Roman"/>
        </w:rPr>
        <w:pPrChange w:id="30" w:author="Albi Celaj [2]" w:date="2019-02-24T20:57:00Z">
          <w:pPr/>
        </w:pPrChange>
      </w:pPr>
      <w:ins w:id="31" w:author="Albi Celaj [2]" w:date="2019-02-24T20:55:00Z">
        <w:r>
          <w:rPr>
            <w:rFonts w:eastAsia="Times New Roman"/>
          </w:rPr>
          <w:t xml:space="preserve"> </w:t>
        </w:r>
      </w:ins>
      <w:ins w:id="32" w:author="Albi Celaj [2]" w:date="2019-02-24T21:48:00Z">
        <w:r w:rsidR="0004124D">
          <w:rPr>
            <w:rFonts w:eastAsia="Times New Roman"/>
          </w:rPr>
          <w:t>higher-orde</w:t>
        </w:r>
      </w:ins>
      <w:ins w:id="33" w:author="Albi Celaj [2]" w:date="2019-02-24T21:49:00Z">
        <w:r w:rsidR="0004124D">
          <w:rPr>
            <w:rFonts w:eastAsia="Times New Roman"/>
          </w:rPr>
          <w:t xml:space="preserve">r interactions </w:t>
        </w:r>
      </w:ins>
      <w:ins w:id="34" w:author="Albi Celaj [2]" w:date="2019-02-24T21:53:00Z">
        <w:r w:rsidR="00F949F4">
          <w:rPr>
            <w:rFonts w:eastAsia="Times New Roman"/>
          </w:rPr>
          <w:t>amongst</w:t>
        </w:r>
      </w:ins>
      <w:ins w:id="35" w:author="Albi Celaj [2]" w:date="2019-02-24T21:49:00Z">
        <w:r w:rsidR="0004124D">
          <w:rPr>
            <w:rFonts w:eastAsia="Times New Roman"/>
          </w:rPr>
          <w:t xml:space="preserve"> multiple genes.</w:t>
        </w:r>
      </w:ins>
      <w:ins w:id="36" w:author="Albi Celaj [2]" w:date="2019-02-24T21:50:00Z">
        <w:r w:rsidR="0004124D">
          <w:rPr>
            <w:rFonts w:eastAsia="Times New Roman"/>
          </w:rPr>
          <w:t xml:space="preserve"> </w:t>
        </w:r>
      </w:ins>
      <w:ins w:id="37" w:author="Albi Celaj" w:date="2019-02-22T12:59:00Z">
        <w:del w:id="38" w:author="Albi Celaj [2]" w:date="2019-02-24T20:57:00Z">
          <w:r w:rsidR="001A69DD" w:rsidDel="00936BF7">
            <w:rPr>
              <w:rFonts w:eastAsia="Times New Roman"/>
            </w:rPr>
            <w:delText xml:space="preserve">airwise </w:delText>
          </w:r>
        </w:del>
      </w:ins>
      <w:ins w:id="39" w:author="Albi Celaj" w:date="2019-02-22T13:01:00Z">
        <w:del w:id="40" w:author="Albi Celaj [2]" w:date="2019-02-24T20:57:00Z">
          <w:r w:rsidR="007A7513" w:rsidDel="00936BF7">
            <w:rPr>
              <w:rFonts w:eastAsia="Times New Roman"/>
            </w:rPr>
            <w:delText>(</w:delText>
          </w:r>
        </w:del>
      </w:ins>
      <w:ins w:id="41" w:author="Albi Celaj" w:date="2019-02-22T13:00:00Z">
        <w:del w:id="42" w:author="Albi Celaj [2]" w:date="2019-02-24T20:57:00Z">
          <w:r w:rsidR="00DA6129" w:rsidDel="00936BF7">
            <w:rPr>
              <w:rFonts w:eastAsia="Times New Roman"/>
            </w:rPr>
            <w:delText>‘two-gene</w:delText>
          </w:r>
        </w:del>
      </w:ins>
      <w:ins w:id="43" w:author="Albi Celaj" w:date="2019-02-22T13:01:00Z">
        <w:del w:id="44" w:author="Albi Celaj [2]" w:date="2019-02-24T20:57:00Z">
          <w:r w:rsidR="00DA6129" w:rsidDel="00936BF7">
            <w:rPr>
              <w:rFonts w:eastAsia="Times New Roman"/>
            </w:rPr>
            <w:delText>’</w:delText>
          </w:r>
          <w:r w:rsidR="007A7513" w:rsidDel="00936BF7">
            <w:rPr>
              <w:rFonts w:eastAsia="Times New Roman"/>
            </w:rPr>
            <w:delText>)</w:delText>
          </w:r>
          <w:r w:rsidR="00DA6129" w:rsidDel="00936BF7">
            <w:rPr>
              <w:rFonts w:eastAsia="Times New Roman"/>
            </w:rPr>
            <w:delText xml:space="preserve"> </w:delText>
          </w:r>
        </w:del>
      </w:ins>
      <w:ins w:id="45" w:author="Albi Celaj" w:date="2019-02-22T13:00:00Z">
        <w:del w:id="46" w:author="Albi Celaj [2]" w:date="2019-02-24T20:57:00Z">
          <w:r w:rsidR="00DA6129" w:rsidDel="00936BF7">
            <w:rPr>
              <w:rFonts w:eastAsia="Times New Roman"/>
            </w:rPr>
            <w:delText xml:space="preserve"> profil</w:delText>
          </w:r>
        </w:del>
      </w:ins>
      <w:ins w:id="47" w:author="Albi Celaj" w:date="2019-02-22T13:14:00Z">
        <w:del w:id="48" w:author="Albi Celaj [2]" w:date="2019-02-24T20:57:00Z">
          <w:r w:rsidR="003F423D" w:rsidDel="00936BF7">
            <w:rPr>
              <w:rFonts w:eastAsia="Times New Roman"/>
            </w:rPr>
            <w:delText>ings</w:delText>
          </w:r>
        </w:del>
      </w:ins>
      <w:ins w:id="49" w:author="Albi Celaj" w:date="2019-02-22T13:04:00Z">
        <w:del w:id="50" w:author="Albi Celaj [2]" w:date="2019-02-24T20:57:00Z">
          <w:r w:rsidR="00915468" w:rsidDel="00936BF7">
            <w:rPr>
              <w:rFonts w:eastAsia="Times New Roman"/>
            </w:rPr>
            <w:delText>proven</w:delText>
          </w:r>
        </w:del>
      </w:ins>
      <w:ins w:id="51" w:author="Albi Celaj" w:date="2019-02-22T12:58:00Z">
        <w:del w:id="52" w:author="Albi Celaj [2]" w:date="2019-02-24T20:57:00Z">
          <w:r w:rsidR="001A69DD" w:rsidDel="00936BF7">
            <w:rPr>
              <w:rFonts w:eastAsia="Times New Roman"/>
            </w:rPr>
            <w:delText>al inference</w:delText>
          </w:r>
        </w:del>
      </w:ins>
      <w:ins w:id="53" w:author="Albi Celaj" w:date="2019-02-22T13:14:00Z">
        <w:del w:id="54" w:author="Albi Celaj [2]" w:date="2019-02-24T20:57:00Z">
          <w:r w:rsidR="003F423D" w:rsidDel="00936BF7">
            <w:rPr>
              <w:rFonts w:eastAsia="Times New Roman"/>
            </w:rPr>
            <w:delText>es</w:delText>
          </w:r>
        </w:del>
      </w:ins>
      <w:ins w:id="55" w:author="Albi Celaj" w:date="2019-02-22T13:03:00Z">
        <w:del w:id="56" w:author="Albi Celaj [2]" w:date="2019-02-24T20:57:00Z">
          <w:r w:rsidR="00BE25C4" w:rsidDel="00936BF7">
            <w:rPr>
              <w:rFonts w:eastAsia="Times New Roman"/>
            </w:rPr>
            <w:delText>s</w:delText>
          </w:r>
        </w:del>
      </w:ins>
      <w:ins w:id="57" w:author="Albi Celaj" w:date="2019-02-22T13:05:00Z">
        <w:del w:id="58" w:author="Albi Celaj [2]" w:date="2019-02-24T20:57:00Z">
          <w:r w:rsidR="004164B0" w:rsidDel="00936BF7">
            <w:rPr>
              <w:rFonts w:eastAsia="Times New Roman"/>
            </w:rPr>
            <w:delText>hips</w:delText>
          </w:r>
        </w:del>
      </w:ins>
      <w:ins w:id="59" w:author="Albi Celaj" w:date="2019-02-22T15:05:00Z">
        <w:del w:id="60" w:author="Albi Celaj [2]" w:date="2019-02-24T20:57:00Z">
          <w:r w:rsidR="001E16B1" w:rsidDel="00936BF7">
            <w:rPr>
              <w:rFonts w:eastAsia="Times New Roman"/>
            </w:rPr>
            <w:delText>revealed</w:delText>
          </w:r>
        </w:del>
      </w:ins>
      <w:ins w:id="61" w:author="Albi Celaj" w:date="2019-02-22T14:21:00Z">
        <w:del w:id="62" w:author="Albi Celaj [2]" w:date="2019-02-24T20:57:00Z">
          <w:r w:rsidR="00390C17" w:rsidDel="00936BF7">
            <w:rPr>
              <w:rFonts w:eastAsia="Times New Roman"/>
            </w:rPr>
            <w:delText>er</w:delText>
          </w:r>
        </w:del>
      </w:ins>
      <w:ins w:id="63" w:author="Albi Celaj" w:date="2019-02-22T17:09:00Z">
        <w:del w:id="64" w:author="Albi Celaj [2]" w:date="2019-02-24T20:57:00Z">
          <w:r w:rsidR="00D455CE" w:rsidDel="00936BF7">
            <w:rPr>
              <w:rFonts w:eastAsia="Times New Roman"/>
            </w:rPr>
            <w:delText>between</w:delText>
          </w:r>
        </w:del>
      </w:ins>
      <w:ins w:id="65" w:author="Albi Celaj [2]" w:date="2019-02-22T09:28:00Z">
        <w:r w:rsidR="008469A4">
          <w:rPr>
            <w:rFonts w:eastAsia="Times New Roman"/>
          </w:rPr>
          <w:t>Here, we describe a high-order ‘</w:t>
        </w:r>
        <w:r w:rsidR="008469A4">
          <w:rPr>
            <w:rFonts w:eastAsia="Times New Roman"/>
            <w:i/>
          </w:rPr>
          <w:t>X</w:t>
        </w:r>
        <w:r w:rsidR="008469A4">
          <w:rPr>
            <w:rFonts w:eastAsia="Times New Roman"/>
          </w:rPr>
          <w:t xml:space="preserve">-gene’ genetic analysis (XGA) that uses many combinations of genetic perturbations at multiple target loci to functionally </w:t>
        </w:r>
        <w:r w:rsidR="00D80CB5">
          <w:rPr>
            <w:rFonts w:eastAsia="Times New Roman"/>
          </w:rPr>
          <w:t>decipher</w:t>
        </w:r>
        <w:r w:rsidR="008469A4">
          <w:rPr>
            <w:rFonts w:eastAsia="Times New Roman"/>
          </w:rPr>
          <w:t xml:space="preserve"> compl</w:t>
        </w:r>
        <w:r w:rsidR="00F95B44">
          <w:rPr>
            <w:rFonts w:eastAsia="Times New Roman"/>
          </w:rPr>
          <w:t>ex</w:t>
        </w:r>
      </w:ins>
      <w:ins w:id="66" w:author="Albi Celaj [2]" w:date="2019-02-22T09:46:00Z">
        <w:r w:rsidR="006E3496">
          <w:rPr>
            <w:rFonts w:eastAsia="Times New Roman"/>
          </w:rPr>
          <w:t xml:space="preserve"> </w:t>
        </w:r>
      </w:ins>
      <w:ins w:id="67" w:author="Albi Celaj [2]" w:date="2019-02-22T09:28:00Z">
        <w:r w:rsidR="008469A4">
          <w:rPr>
            <w:rFonts w:eastAsia="Times New Roman"/>
          </w:rPr>
          <w:t>traits.</w:t>
        </w:r>
      </w:ins>
    </w:p>
    <w:p w14:paraId="5ABFAFCB" w14:textId="10704A64" w:rsidR="00697344" w:rsidDel="00697344" w:rsidRDefault="00697344" w:rsidP="00936BF7">
      <w:pPr>
        <w:jc w:val="both"/>
        <w:rPr>
          <w:ins w:id="68" w:author="Albi Celaj" w:date="2019-02-21T10:56:00Z"/>
          <w:del w:id="69" w:author="Albi Celaj [2]" w:date="2019-02-21T22:24:00Z"/>
          <w:rFonts w:eastAsia="Times New Roman"/>
        </w:rPr>
        <w:pPrChange w:id="70" w:author="Albi Celaj [2]" w:date="2019-02-24T20:57:00Z">
          <w:pPr/>
        </w:pPrChange>
      </w:pPr>
    </w:p>
    <w:p w14:paraId="21B9CC65" w14:textId="4390F4D0" w:rsidR="00815669" w:rsidDel="00D40965" w:rsidRDefault="008469A4" w:rsidP="00936BF7">
      <w:pPr>
        <w:jc w:val="both"/>
        <w:rPr>
          <w:del w:id="71" w:author="Albi Celaj [3]" w:date="2019-02-15T13:22:00Z"/>
          <w:rFonts w:eastAsia="Times New Roman"/>
        </w:rPr>
        <w:pPrChange w:id="72" w:author="Albi Celaj [2]" w:date="2019-02-24T20:57:00Z">
          <w:pPr>
            <w:jc w:val="both"/>
          </w:pPr>
        </w:pPrChange>
      </w:pPr>
      <w:ins w:id="73" w:author="Albi Celaj [2]" w:date="2019-02-22T09:28:00Z">
        <w:r>
          <w:rPr>
            <w:rFonts w:eastAsia="Times New Roman"/>
          </w:rPr>
          <w:t xml:space="preserve"> </w:t>
        </w:r>
      </w:ins>
      <w:ins w:id="74" w:author="Albi Celaj [2]" w:date="2019-02-22T10:28:00Z">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ins>
      <w:ins w:id="75" w:author="Albi Celaj [2]" w:date="2019-02-22T10:35:00Z">
        <w:r w:rsidR="006126B5">
          <w:rPr>
            <w:rFonts w:eastAsia="Times New Roman"/>
          </w:rPr>
          <w:t>each strain</w:t>
        </w:r>
      </w:ins>
      <w:ins w:id="76" w:author="Albi Celaj [2]" w:date="2019-02-22T10:37:00Z">
        <w:r w:rsidR="006126B5">
          <w:rPr>
            <w:rFonts w:eastAsia="Times New Roman"/>
          </w:rPr>
          <w:t>’s</w:t>
        </w:r>
      </w:ins>
      <w:ins w:id="77" w:author="Albi Celaj [2]" w:date="2019-02-22T10:28:00Z">
        <w:r w:rsidR="00592D60" w:rsidRPr="00EC2F5D">
          <w:rPr>
            <w:rFonts w:eastAsia="Times New Roman"/>
          </w:rPr>
          <w:t xml:space="preserve"> resistance to 16 bioactive compounds (‘drugs’).</w:t>
        </w:r>
      </w:ins>
      <w:ins w:id="78" w:author="Albi Celaj [2]" w:date="2019-02-22T10:31:00Z">
        <w:r w:rsidR="00592D60">
          <w:rPr>
            <w:rFonts w:eastAsia="Times New Roman"/>
          </w:rPr>
          <w:t xml:space="preserve"> </w:t>
        </w:r>
      </w:ins>
      <w:ins w:id="79" w:author="Albi Celaj [3]" w:date="2019-02-19T14:02:00Z">
        <w:del w:id="80" w:author="Albi Celaj [2]" w:date="2019-02-22T09:28:00Z">
          <w:r w:rsidR="001F558E" w:rsidDel="008469A4">
            <w:rPr>
              <w:rFonts w:eastAsia="Times New Roman"/>
            </w:rPr>
            <w:delText xml:space="preserve">Here, we present </w:delText>
          </w:r>
        </w:del>
      </w:ins>
      <w:ins w:id="81" w:author="Albi Celaj [3]" w:date="2019-02-19T13:54:00Z">
        <w:del w:id="82" w:author="Albi Celaj [2]" w:date="2019-02-22T09:28:00Z">
          <w:r w:rsidR="008D7177" w:rsidDel="008469A4">
            <w:rPr>
              <w:rFonts w:eastAsia="Times New Roman"/>
            </w:rPr>
            <w:delText>a method</w:delText>
          </w:r>
        </w:del>
      </w:ins>
      <w:ins w:id="83" w:author="Albi Celaj [3]" w:date="2019-02-19T14:05:00Z">
        <w:del w:id="84" w:author="Albi Celaj [2]" w:date="2019-02-22T09:28:00Z">
          <w:r w:rsidR="001F558E" w:rsidDel="008469A4">
            <w:rPr>
              <w:rFonts w:eastAsia="Times New Roman"/>
            </w:rPr>
            <w:delText xml:space="preserve"> for high-order (‘</w:delText>
          </w:r>
          <w:r w:rsidR="001F558E" w:rsidDel="008469A4">
            <w:rPr>
              <w:rFonts w:eastAsia="Times New Roman"/>
              <w:i/>
            </w:rPr>
            <w:delText>X</w:delText>
          </w:r>
          <w:r w:rsidR="001F558E" w:rsidDel="008469A4">
            <w:rPr>
              <w:rFonts w:eastAsia="Times New Roman"/>
            </w:rPr>
            <w:delText xml:space="preserve">-gene’) genetic analysis (XGA) of complex traits </w:delText>
          </w:r>
        </w:del>
      </w:ins>
      <w:ins w:id="85" w:author="Albi Celaj [3]" w:date="2019-02-19T14:02:00Z">
        <w:del w:id="86" w:author="Albi Celaj [2]" w:date="2019-02-22T09:28:00Z">
          <w:r w:rsidR="001F558E" w:rsidDel="008469A4">
            <w:rPr>
              <w:rFonts w:eastAsia="Times New Roman"/>
            </w:rPr>
            <w:delText xml:space="preserve">by </w:delText>
          </w:r>
        </w:del>
      </w:ins>
      <w:ins w:id="87" w:author="Albi Celaj [3]" w:date="2019-02-19T13:54:00Z">
        <w:del w:id="88" w:author="Albi Celaj [2]" w:date="2019-02-22T09:28:00Z">
          <w:r w:rsidR="001F558E" w:rsidDel="008469A4">
            <w:rPr>
              <w:rFonts w:eastAsia="Times New Roman"/>
            </w:rPr>
            <w:delText>profil</w:delText>
          </w:r>
        </w:del>
      </w:ins>
      <w:ins w:id="89" w:author="Albi Celaj [3]" w:date="2019-02-19T14:02:00Z">
        <w:del w:id="90" w:author="Albi Celaj [2]" w:date="2019-02-22T09:28:00Z">
          <w:r w:rsidR="001F558E" w:rsidDel="008469A4">
            <w:rPr>
              <w:rFonts w:eastAsia="Times New Roman"/>
            </w:rPr>
            <w:delText>ing</w:delText>
          </w:r>
        </w:del>
      </w:ins>
      <w:ins w:id="91" w:author="Albi Celaj [3]" w:date="2019-02-19T13:54:00Z">
        <w:del w:id="92" w:author="Albi Celaj [2]" w:date="2019-02-22T09:28:00Z">
          <w:r w:rsidR="008D7177" w:rsidDel="008469A4">
            <w:rPr>
              <w:rFonts w:eastAsia="Times New Roman"/>
            </w:rPr>
            <w:delText xml:space="preserve"> </w:delText>
          </w:r>
        </w:del>
      </w:ins>
      <w:ins w:id="93" w:author="Albi Celaj [3]" w:date="2019-02-19T14:22:00Z">
        <w:del w:id="94" w:author="Albi Celaj [2]" w:date="2019-02-22T09:28:00Z">
          <w:r w:rsidR="009C1203" w:rsidDel="008469A4">
            <w:rPr>
              <w:rFonts w:eastAsia="Times New Roman"/>
            </w:rPr>
            <w:delText xml:space="preserve">the effects of </w:delText>
          </w:r>
        </w:del>
      </w:ins>
      <w:ins w:id="95" w:author="Albi Celaj [3]" w:date="2019-02-19T13:54:00Z">
        <w:del w:id="96" w:author="Albi Celaj [2]" w:date="2019-02-22T09:28:00Z">
          <w:r w:rsidR="008D7177" w:rsidDel="008469A4">
            <w:rPr>
              <w:rFonts w:eastAsia="Times New Roman"/>
            </w:rPr>
            <w:delText xml:space="preserve">many </w:delText>
          </w:r>
        </w:del>
      </w:ins>
      <w:ins w:id="97" w:author="Albi Celaj [3]" w:date="2019-02-19T14:22:00Z">
        <w:del w:id="98" w:author="Albi Celaj [2]" w:date="2019-02-22T09:28:00Z">
          <w:r w:rsidR="009C1203" w:rsidDel="008469A4">
            <w:rPr>
              <w:rFonts w:eastAsia="Times New Roman"/>
            </w:rPr>
            <w:delText xml:space="preserve">variant </w:delText>
          </w:r>
        </w:del>
      </w:ins>
      <w:ins w:id="99" w:author="Albi Celaj [3]" w:date="2019-02-19T14:17:00Z">
        <w:del w:id="100" w:author="Albi Celaj [2]" w:date="2019-02-22T09:28:00Z">
          <w:r w:rsidR="00B51CDE" w:rsidDel="008469A4">
            <w:rPr>
              <w:rFonts w:eastAsia="Times New Roman"/>
            </w:rPr>
            <w:delText>combinations</w:delText>
          </w:r>
        </w:del>
      </w:ins>
      <w:ins w:id="101" w:author="Albi Celaj [3]" w:date="2019-02-19T13:54:00Z">
        <w:del w:id="102" w:author="Albi Celaj [2]" w:date="2019-02-22T09:28:00Z">
          <w:r w:rsidR="008D7177" w:rsidDel="008469A4">
            <w:rPr>
              <w:rFonts w:eastAsia="Times New Roman"/>
            </w:rPr>
            <w:delText xml:space="preserve"> at multiple targeted</w:delText>
          </w:r>
          <w:r w:rsidR="001F558E" w:rsidDel="008469A4">
            <w:rPr>
              <w:rFonts w:eastAsia="Times New Roman"/>
            </w:rPr>
            <w:delText xml:space="preserve"> gene</w:delText>
          </w:r>
        </w:del>
      </w:ins>
      <w:ins w:id="103" w:author="Albi Celaj [3]" w:date="2019-02-19T14:04:00Z">
        <w:del w:id="104" w:author="Albi Celaj [2]" w:date="2019-02-22T09:28:00Z">
          <w:r w:rsidR="001F558E" w:rsidDel="008469A4">
            <w:rPr>
              <w:rFonts w:eastAsia="Times New Roman"/>
            </w:rPr>
            <w:delText>s</w:delText>
          </w:r>
        </w:del>
      </w:ins>
      <w:ins w:id="105" w:author="Albi Celaj [3]" w:date="2019-02-19T14:05:00Z">
        <w:del w:id="106" w:author="Albi Celaj [2]" w:date="2019-02-22T09:28:00Z">
          <w:r w:rsidR="001F558E" w:rsidDel="008469A4">
            <w:rPr>
              <w:rFonts w:eastAsia="Times New Roman"/>
            </w:rPr>
            <w:delText>.</w:delText>
          </w:r>
        </w:del>
      </w:ins>
      <w:ins w:id="107" w:author="Albi Celaj [3]" w:date="2019-02-19T14:17:00Z">
        <w:del w:id="108" w:author="Albi Celaj [2]" w:date="2019-02-22T09:28:00Z">
          <w:r w:rsidR="00B51CDE" w:rsidDel="008469A4">
            <w:rPr>
              <w:rFonts w:eastAsia="Times New Roman"/>
            </w:rPr>
            <w:delText xml:space="preserve"> </w:delText>
          </w:r>
        </w:del>
      </w:ins>
      <w:ins w:id="109" w:author="Albi Celaj" w:date="2019-02-21T10:20:00Z">
        <w:del w:id="110" w:author="Albi Celaj [2]" w:date="2019-02-22T09:28:00Z">
          <w:r w:rsidR="00F716F8" w:rsidDel="008469A4">
            <w:rPr>
              <w:rFonts w:eastAsia="Times New Roman"/>
            </w:rPr>
            <w:delText xml:space="preserve">Here, we describe a </w:delText>
          </w:r>
          <w:r w:rsidR="00E84E2E" w:rsidDel="008469A4">
            <w:rPr>
              <w:rFonts w:eastAsia="Times New Roman"/>
            </w:rPr>
            <w:delText xml:space="preserve">high-order </w:delText>
          </w:r>
          <w:r w:rsidR="00F716F8" w:rsidDel="008469A4">
            <w:rPr>
              <w:rFonts w:eastAsia="Times New Roman"/>
            </w:rPr>
            <w:delText>‘</w:delText>
          </w:r>
          <w:r w:rsidR="00F716F8" w:rsidDel="008469A4">
            <w:rPr>
              <w:rFonts w:eastAsia="Times New Roman"/>
              <w:i/>
            </w:rPr>
            <w:delText>X</w:delText>
          </w:r>
          <w:r w:rsidR="00E84E2E" w:rsidDel="008469A4">
            <w:rPr>
              <w:rFonts w:eastAsia="Times New Roman"/>
            </w:rPr>
            <w:delText>-gene’</w:delText>
          </w:r>
          <w:r w:rsidR="00F716F8" w:rsidDel="008469A4">
            <w:rPr>
              <w:rFonts w:eastAsia="Times New Roman"/>
            </w:rPr>
            <w:delText xml:space="preserve"> genetic analysis (XGA)</w:delText>
          </w:r>
        </w:del>
        <w:del w:id="111" w:author="Albi Celaj [2]" w:date="2019-02-21T22:30:00Z">
          <w:r w:rsidR="00F716F8" w:rsidDel="00E7232F">
            <w:rPr>
              <w:rFonts w:eastAsia="Times New Roman"/>
            </w:rPr>
            <w:delText xml:space="preserve"> that </w:delText>
          </w:r>
        </w:del>
      </w:ins>
      <w:ins w:id="112" w:author="Albi Celaj" w:date="2019-02-21T10:23:00Z">
        <w:del w:id="113" w:author="Albi Celaj [2]" w:date="2019-02-21T22:30:00Z">
          <w:r w:rsidR="00F716F8" w:rsidDel="00E7232F">
            <w:rPr>
              <w:rFonts w:eastAsia="Times New Roman"/>
            </w:rPr>
            <w:delText>uses</w:delText>
          </w:r>
        </w:del>
      </w:ins>
      <w:ins w:id="114" w:author="Albi Celaj" w:date="2019-02-21T10:20:00Z">
        <w:del w:id="115" w:author="Albi Celaj [2]" w:date="2019-02-21T22:30:00Z">
          <w:r w:rsidR="00F716F8" w:rsidDel="00E7232F">
            <w:rPr>
              <w:rFonts w:eastAsia="Times New Roman"/>
            </w:rPr>
            <w:delText xml:space="preserve"> </w:delText>
          </w:r>
        </w:del>
      </w:ins>
      <w:ins w:id="116" w:author="Albi Celaj" w:date="2019-02-21T10:21:00Z">
        <w:del w:id="117" w:author="Albi Celaj [2]" w:date="2019-02-21T22:30:00Z">
          <w:r w:rsidR="00F716F8" w:rsidDel="00E7232F">
            <w:rPr>
              <w:rFonts w:eastAsia="Times New Roman"/>
            </w:rPr>
            <w:delText xml:space="preserve">many combinations of </w:delText>
          </w:r>
        </w:del>
      </w:ins>
      <w:ins w:id="118" w:author="Albi Celaj" w:date="2019-02-21T10:24:00Z">
        <w:del w:id="119" w:author="Albi Celaj [2]" w:date="2019-02-21T22:30:00Z">
          <w:r w:rsidR="003C50E0" w:rsidDel="00E7232F">
            <w:rPr>
              <w:rFonts w:eastAsia="Times New Roman"/>
            </w:rPr>
            <w:delText xml:space="preserve">genetic </w:delText>
          </w:r>
        </w:del>
      </w:ins>
      <w:ins w:id="120" w:author="Albi Celaj" w:date="2019-02-21T10:22:00Z">
        <w:del w:id="121" w:author="Albi Celaj [2]" w:date="2019-02-21T22:30:00Z">
          <w:r w:rsidR="00F716F8" w:rsidDel="00E7232F">
            <w:rPr>
              <w:rFonts w:eastAsia="Times New Roman"/>
            </w:rPr>
            <w:delText>perturbations</w:delText>
          </w:r>
        </w:del>
      </w:ins>
      <w:ins w:id="122" w:author="Albi Celaj" w:date="2019-02-21T10:21:00Z">
        <w:del w:id="123" w:author="Albi Celaj [2]" w:date="2019-02-21T22:30:00Z">
          <w:r w:rsidR="00F716F8" w:rsidDel="00E7232F">
            <w:rPr>
              <w:rFonts w:eastAsia="Times New Roman"/>
            </w:rPr>
            <w:delText xml:space="preserve"> </w:delText>
          </w:r>
        </w:del>
        <w:del w:id="124" w:author="Albi Celaj [2]" w:date="2019-02-21T21:55:00Z">
          <w:r w:rsidR="00F716F8" w:rsidDel="00AE22D5">
            <w:rPr>
              <w:rFonts w:eastAsia="Times New Roman"/>
            </w:rPr>
            <w:delText xml:space="preserve">at multiple target </w:delText>
          </w:r>
        </w:del>
      </w:ins>
      <w:ins w:id="125" w:author="Albi Celaj" w:date="2019-02-21T10:25:00Z">
        <w:del w:id="126" w:author="Albi Celaj [2]" w:date="2019-02-21T21:55:00Z">
          <w:r w:rsidR="003C50E0" w:rsidDel="00AE22D5">
            <w:rPr>
              <w:rFonts w:eastAsia="Times New Roman"/>
            </w:rPr>
            <w:delText>loci</w:delText>
          </w:r>
        </w:del>
      </w:ins>
      <w:ins w:id="127" w:author="Albi Celaj" w:date="2019-02-21T10:21:00Z">
        <w:del w:id="128" w:author="Albi Celaj [2]" w:date="2019-02-21T21:55:00Z">
          <w:r w:rsidR="00F716F8" w:rsidDel="00AE22D5">
            <w:rPr>
              <w:rFonts w:eastAsia="Times New Roman"/>
            </w:rPr>
            <w:delText xml:space="preserve"> to</w:delText>
          </w:r>
        </w:del>
      </w:ins>
      <w:ins w:id="129" w:author="Albi Celaj" w:date="2019-02-21T10:22:00Z">
        <w:del w:id="130" w:author="Albi Celaj [2]" w:date="2019-02-21T22:30:00Z">
          <w:r w:rsidR="00F716F8" w:rsidDel="00E7232F">
            <w:rPr>
              <w:rFonts w:eastAsia="Times New Roman"/>
            </w:rPr>
            <w:delText xml:space="preserve"> </w:delText>
          </w:r>
        </w:del>
      </w:ins>
      <w:ins w:id="131" w:author="Albi Celaj" w:date="2019-02-21T10:23:00Z">
        <w:del w:id="132" w:author="Albi Celaj [2]" w:date="2019-02-21T22:30:00Z">
          <w:r w:rsidR="00F716F8" w:rsidDel="00E7232F">
            <w:rPr>
              <w:rFonts w:eastAsia="Times New Roman"/>
            </w:rPr>
            <w:delText xml:space="preserve">functionally </w:delText>
          </w:r>
        </w:del>
      </w:ins>
      <w:ins w:id="133" w:author="Albi Celaj" w:date="2019-02-21T10:26:00Z">
        <w:del w:id="134" w:author="Albi Celaj [2]" w:date="2019-02-21T21:08:00Z">
          <w:r w:rsidR="00CB7D97" w:rsidDel="00981620">
            <w:rPr>
              <w:rFonts w:eastAsia="Times New Roman"/>
            </w:rPr>
            <w:delText>decipher</w:delText>
          </w:r>
        </w:del>
      </w:ins>
      <w:ins w:id="135" w:author="Albi Celaj" w:date="2019-02-21T10:22:00Z">
        <w:del w:id="136" w:author="Albi Celaj [2]" w:date="2019-02-21T22:30:00Z">
          <w:r w:rsidR="00F716F8" w:rsidDel="00E7232F">
            <w:rPr>
              <w:rFonts w:eastAsia="Times New Roman"/>
            </w:rPr>
            <w:delText xml:space="preserve"> </w:delText>
          </w:r>
        </w:del>
        <w:del w:id="137" w:author="Albi Celaj [2]" w:date="2019-02-21T21:54:00Z">
          <w:r w:rsidR="00F716F8" w:rsidDel="009852E8">
            <w:rPr>
              <w:rFonts w:eastAsia="Times New Roman"/>
            </w:rPr>
            <w:delText>compl</w:delText>
          </w:r>
        </w:del>
        <w:del w:id="138" w:author="Albi Celaj [2]" w:date="2019-02-21T21:09:00Z">
          <w:r w:rsidR="00F716F8" w:rsidDel="001E1226">
            <w:rPr>
              <w:rFonts w:eastAsia="Times New Roman"/>
            </w:rPr>
            <w:delText xml:space="preserve">ex </w:delText>
          </w:r>
          <w:r w:rsidR="00F716F8" w:rsidRPr="00EC2F5D" w:rsidDel="001E1226">
            <w:rPr>
              <w:rFonts w:eastAsia="Times New Roman"/>
            </w:rPr>
            <w:delText>trait</w:delText>
          </w:r>
        </w:del>
      </w:ins>
      <w:ins w:id="139" w:author="Albi Celaj" w:date="2019-02-21T10:23:00Z">
        <w:del w:id="140" w:author="Albi Celaj [2]" w:date="2019-02-21T21:09:00Z">
          <w:r w:rsidR="00F716F8" w:rsidDel="001E1226">
            <w:rPr>
              <w:rFonts w:eastAsia="Times New Roman"/>
            </w:rPr>
            <w:delText>s</w:delText>
          </w:r>
        </w:del>
      </w:ins>
      <w:ins w:id="141" w:author="Albi Celaj" w:date="2019-02-21T10:22:00Z">
        <w:del w:id="142" w:author="Albi Celaj [2]" w:date="2019-02-21T22:30:00Z">
          <w:r w:rsidR="00F716F8" w:rsidDel="00E7232F">
            <w:rPr>
              <w:rFonts w:eastAsia="Times New Roman"/>
            </w:rPr>
            <w:delText>.</w:delText>
          </w:r>
        </w:del>
      </w:ins>
      <w:ins w:id="143" w:author="Albi Celaj" w:date="2019-02-21T10:25:00Z">
        <w:del w:id="144" w:author="Albi Celaj [2]" w:date="2019-02-21T22:30:00Z">
          <w:r w:rsidR="00CB7D97" w:rsidDel="00E7232F">
            <w:rPr>
              <w:rFonts w:eastAsia="Times New Roman"/>
            </w:rPr>
            <w:delText xml:space="preserve"> </w:delText>
          </w:r>
        </w:del>
      </w:ins>
      <w:ins w:id="145" w:author="Al B" w:date="2019-02-17T17:14:00Z">
        <w:del w:id="146" w:author="Albi Celaj [2]" w:date="2019-02-22T10:28:00Z">
          <w:r w:rsidR="00BC3502" w:rsidDel="00592D60">
            <w:rPr>
              <w:rFonts w:eastAsia="Times New Roman"/>
            </w:rPr>
            <w:delText>vari</w:delText>
          </w:r>
        </w:del>
      </w:ins>
      <w:del w:id="147" w:author="Albi Celaj [2]" w:date="2019-02-22T10:28:00Z">
        <w:r w:rsidR="00D93A03" w:rsidRPr="00EC2F5D" w:rsidDel="00592D60">
          <w:rPr>
            <w:rFonts w:eastAsia="Times New Roman"/>
          </w:rPr>
          <w:delText>C</w:delText>
        </w:r>
        <w:r w:rsidR="003A50F6" w:rsidRPr="00EC2F5D" w:rsidDel="00592D60">
          <w:rPr>
            <w:rFonts w:eastAsia="Times New Roman"/>
          </w:rPr>
          <w:delText xml:space="preserve">omplex genotype-to-trait relationships </w:delText>
        </w:r>
        <w:r w:rsidR="00DE366E" w:rsidRPr="00EC2F5D" w:rsidDel="00592D60">
          <w:rPr>
            <w:rFonts w:eastAsia="Times New Roman"/>
          </w:rPr>
          <w:delText xml:space="preserve">can </w:delText>
        </w:r>
        <w:r w:rsidR="00D93A03" w:rsidRPr="00EC2F5D" w:rsidDel="00592D60">
          <w:rPr>
            <w:rFonts w:eastAsia="Times New Roman"/>
          </w:rPr>
          <w:delText xml:space="preserve">be understood by </w:delText>
        </w:r>
        <w:r w:rsidR="003A50F6" w:rsidRPr="00EC2F5D" w:rsidDel="00592D60">
          <w:rPr>
            <w:rFonts w:eastAsia="Times New Roman"/>
          </w:rPr>
          <w:delText>perturbing genes in many diff</w:delText>
        </w:r>
        <w:r w:rsidR="0032120F" w:rsidRPr="00EC2F5D" w:rsidDel="00592D60">
          <w:rPr>
            <w:rFonts w:eastAsia="Times New Roman"/>
          </w:rPr>
          <w:delText>erent combinations and observing</w:delText>
        </w:r>
        <w:r w:rsidR="00DE366E" w:rsidRPr="00EC2F5D" w:rsidDel="00592D60">
          <w:rPr>
            <w:rFonts w:eastAsia="Times New Roman"/>
          </w:rPr>
          <w:delText xml:space="preserve"> the impact</w:delText>
        </w:r>
        <w:r w:rsidR="003A50F6" w:rsidRPr="00EC2F5D" w:rsidDel="00592D60">
          <w:rPr>
            <w:rFonts w:eastAsia="Times New Roman"/>
          </w:rPr>
          <w:delText>. H</w:delText>
        </w:r>
        <w:r w:rsidR="00DE366E" w:rsidRPr="00EC2F5D" w:rsidDel="00592D60">
          <w:rPr>
            <w:rFonts w:eastAsia="Times New Roman"/>
          </w:rPr>
          <w:delText>ere,</w:delText>
        </w:r>
        <w:r w:rsidR="00EF6B49" w:rsidRPr="00EC2F5D" w:rsidDel="00592D60">
          <w:rPr>
            <w:rFonts w:eastAsia="Times New Roman"/>
          </w:rPr>
          <w:delText xml:space="preserve"> </w:delText>
        </w:r>
        <w:r w:rsidR="00D31B40" w:rsidRPr="00EC2F5D" w:rsidDel="00592D60">
          <w:rPr>
            <w:rFonts w:eastAsia="Times New Roman"/>
          </w:rPr>
          <w:delText>w</w:delText>
        </w:r>
        <w:r w:rsidR="00B15EC7" w:rsidRPr="00EC2F5D" w:rsidDel="00592D60">
          <w:rPr>
            <w:rFonts w:eastAsia="Times New Roman"/>
          </w:rPr>
          <w:delText>e describe a method to efficiently engineer</w:delText>
        </w:r>
        <w:r w:rsidR="008B2CEA" w:rsidRPr="00EC2F5D" w:rsidDel="00592D60">
          <w:rPr>
            <w:rFonts w:eastAsia="Times New Roman"/>
          </w:rPr>
          <w:delText>, genotype,</w:delText>
        </w:r>
        <w:r w:rsidR="00B15EC7" w:rsidRPr="00EC2F5D" w:rsidDel="00592D60">
          <w:rPr>
            <w:rFonts w:eastAsia="Times New Roman"/>
          </w:rPr>
          <w:delText xml:space="preserve"> and phenotype </w:delText>
        </w:r>
        <w:r w:rsidR="00622BB5" w:rsidDel="00592D60">
          <w:rPr>
            <w:rFonts w:eastAsia="Times New Roman"/>
          </w:rPr>
          <w:delText xml:space="preserve">combinations </w:delText>
        </w:r>
        <w:r w:rsidR="0032472C" w:rsidDel="00592D60">
          <w:rPr>
            <w:rFonts w:eastAsia="Times New Roman"/>
          </w:rPr>
          <w:delText xml:space="preserve">of variants within </w:delText>
        </w:r>
        <w:r w:rsidR="006A549C" w:rsidDel="00592D60">
          <w:rPr>
            <w:rFonts w:eastAsia="Times New Roman"/>
          </w:rPr>
          <w:delText>multiple targeted genes</w:delText>
        </w:r>
        <w:r w:rsidR="00B15EC7" w:rsidRPr="00EC2F5D" w:rsidDel="00592D60">
          <w:rPr>
            <w:rFonts w:eastAsia="Times New Roman"/>
          </w:rPr>
          <w:delText>, enabling</w:delText>
        </w:r>
        <w:r w:rsidR="00563BD0" w:rsidDel="00592D60">
          <w:rPr>
            <w:rFonts w:eastAsia="Times New Roman"/>
          </w:rPr>
          <w:delText xml:space="preserve"> </w:delText>
        </w:r>
        <w:r w:rsidR="00A12C20" w:rsidDel="00592D60">
          <w:rPr>
            <w:rFonts w:eastAsia="Times New Roman"/>
          </w:rPr>
          <w:delText xml:space="preserve">high-order </w:delText>
        </w:r>
        <w:r w:rsidR="00C46FC3" w:rsidDel="00592D60">
          <w:rPr>
            <w:rFonts w:eastAsia="Times New Roman"/>
          </w:rPr>
          <w:delText>poly</w:delText>
        </w:r>
        <w:r w:rsidR="00AD1AD0" w:rsidDel="00592D60">
          <w:rPr>
            <w:rFonts w:eastAsia="Times New Roman"/>
          </w:rPr>
          <w:delText>g</w:delText>
        </w:r>
        <w:r w:rsidR="006917E8" w:rsidDel="00592D60">
          <w:rPr>
            <w:rFonts w:eastAsia="Times New Roman"/>
          </w:rPr>
          <w:delText>e</w:delText>
        </w:r>
        <w:r w:rsidR="0005084C" w:rsidDel="00592D60">
          <w:rPr>
            <w:rFonts w:eastAsia="Times New Roman"/>
          </w:rPr>
          <w:delText>n</w:delText>
        </w:r>
        <w:r w:rsidR="00C46FC3" w:rsidDel="00592D60">
          <w:rPr>
            <w:rFonts w:eastAsia="Times New Roman"/>
          </w:rPr>
          <w:delText>ic</w:delText>
        </w:r>
        <w:r w:rsidR="006917E8" w:rsidDel="00592D60">
          <w:rPr>
            <w:rFonts w:eastAsia="Times New Roman"/>
          </w:rPr>
          <w:delText xml:space="preserve"> </w:delText>
        </w:r>
        <w:r w:rsidR="00B40D55" w:rsidDel="00592D60">
          <w:rPr>
            <w:rFonts w:eastAsia="Times New Roman"/>
          </w:rPr>
          <w:delText>(‘</w:delText>
        </w:r>
        <w:r w:rsidR="0032472C" w:rsidDel="00592D60">
          <w:rPr>
            <w:rFonts w:eastAsia="Times New Roman"/>
            <w:i/>
          </w:rPr>
          <w:delText>X</w:delText>
        </w:r>
        <w:r w:rsidR="00B40D55" w:rsidDel="00592D60">
          <w:rPr>
            <w:rFonts w:eastAsia="Times New Roman"/>
          </w:rPr>
          <w:delText xml:space="preserve">-gene’) </w:delText>
        </w:r>
        <w:r w:rsidR="00AD1AD0" w:rsidDel="00592D60">
          <w:rPr>
            <w:rFonts w:eastAsia="Times New Roman"/>
          </w:rPr>
          <w:delText>a</w:delText>
        </w:r>
        <w:r w:rsidR="006917E8" w:rsidDel="00592D60">
          <w:rPr>
            <w:rFonts w:eastAsia="Times New Roman"/>
          </w:rPr>
          <w:delText>nalysis</w:delText>
        </w:r>
        <w:r w:rsidR="00CE359B" w:rsidDel="00592D60">
          <w:rPr>
            <w:rFonts w:eastAsia="Times New Roman"/>
          </w:rPr>
          <w:delText xml:space="preserve"> </w:delText>
        </w:r>
        <w:r w:rsidR="00B15EC7" w:rsidRPr="00EC2F5D" w:rsidDel="00592D60">
          <w:rPr>
            <w:rFonts w:eastAsia="Times New Roman"/>
          </w:rPr>
          <w:delText>(</w:delText>
        </w:r>
        <w:r w:rsidR="00393E07" w:rsidDel="00592D60">
          <w:rPr>
            <w:rFonts w:eastAsia="Times New Roman"/>
          </w:rPr>
          <w:delText>XGA</w:delText>
        </w:r>
        <w:r w:rsidR="00B15EC7" w:rsidRPr="00EC2F5D" w:rsidDel="00592D60">
          <w:rPr>
            <w:rFonts w:eastAsia="Times New Roman"/>
          </w:rPr>
          <w:delText>)</w:delText>
        </w:r>
      </w:del>
      <w:ins w:id="148" w:author="Albi Celaj [3]" w:date="2019-02-19T10:42:00Z">
        <w:del w:id="149" w:author="Albi Celaj [2]" w:date="2019-02-22T10:28:00Z">
          <w:r w:rsidR="00E24349" w:rsidDel="00592D60">
            <w:rPr>
              <w:rFonts w:eastAsia="Times New Roman"/>
            </w:rPr>
            <w:delText>We demonstrate</w:delText>
          </w:r>
        </w:del>
      </w:ins>
      <w:ins w:id="150" w:author="Albi Celaj [3]" w:date="2019-02-19T10:45:00Z">
        <w:del w:id="151" w:author="Albi Celaj [2]" w:date="2019-02-22T10:28:00Z">
          <w:r w:rsidR="00E24349" w:rsidDel="00592D60">
            <w:rPr>
              <w:rFonts w:eastAsia="Times New Roman"/>
            </w:rPr>
            <w:delText xml:space="preserve"> an</w:delText>
          </w:r>
        </w:del>
      </w:ins>
      <w:ins w:id="152" w:author="Albi Celaj [3]" w:date="2019-02-19T10:42:00Z">
        <w:del w:id="153" w:author="Albi Celaj [2]" w:date="2019-02-22T10:28:00Z">
          <w:r w:rsidR="00E24349" w:rsidDel="00592D60">
            <w:rPr>
              <w:rFonts w:eastAsia="Times New Roman"/>
            </w:rPr>
            <w:delText xml:space="preserve"> </w:delText>
          </w:r>
        </w:del>
      </w:ins>
      <w:ins w:id="154" w:author="Albi Celaj" w:date="2019-02-21T10:25:00Z">
        <w:del w:id="155" w:author="Albi Celaj [2]" w:date="2019-02-21T21:08:00Z">
          <w:r w:rsidR="00CB7D97" w:rsidDel="00F55852">
            <w:rPr>
              <w:rFonts w:eastAsia="Times New Roman"/>
            </w:rPr>
            <w:delText xml:space="preserve">an </w:delText>
          </w:r>
        </w:del>
      </w:ins>
      <w:ins w:id="156" w:author="Albi Celaj [3]" w:date="2019-02-19T10:42:00Z">
        <w:del w:id="157" w:author="Albi Celaj [2]" w:date="2019-02-22T10:28:00Z">
          <w:r w:rsidR="00E24349" w:rsidDel="00592D60">
            <w:rPr>
              <w:rFonts w:eastAsia="Times New Roman"/>
            </w:rPr>
            <w:delText xml:space="preserve">XGA </w:delText>
          </w:r>
        </w:del>
        <w:del w:id="158" w:author="Albi Celaj [2]" w:date="2019-02-21T22:52:00Z">
          <w:r w:rsidR="00E24349" w:rsidDel="00E8578D">
            <w:rPr>
              <w:rFonts w:eastAsia="Times New Roman"/>
            </w:rPr>
            <w:delText>o</w:delText>
          </w:r>
        </w:del>
      </w:ins>
      <w:ins w:id="159" w:author="Albi Celaj" w:date="2019-02-21T13:18:00Z">
        <w:del w:id="160" w:author="Albi Celaj [2]" w:date="2019-02-21T21:08:00Z">
          <w:r w:rsidR="00A93DDA" w:rsidDel="00F55852">
            <w:rPr>
              <w:rFonts w:eastAsia="Times New Roman"/>
            </w:rPr>
            <w:delText>f</w:delText>
          </w:r>
        </w:del>
      </w:ins>
      <w:ins w:id="161" w:author="Albi Celaj [3]" w:date="2019-02-19T11:50:00Z">
        <w:del w:id="162" w:author="Albi Celaj [2]" w:date="2019-02-21T22:52:00Z">
          <w:r w:rsidR="0054344C" w:rsidDel="00E8578D">
            <w:rPr>
              <w:rFonts w:eastAsia="Times New Roman"/>
            </w:rPr>
            <w:delText>n</w:delText>
          </w:r>
        </w:del>
      </w:ins>
      <w:ins w:id="163" w:author="Albi Celaj [3]" w:date="2019-02-19T10:42:00Z">
        <w:del w:id="164" w:author="Albi Celaj [2]" w:date="2019-02-21T22:52:00Z">
          <w:r w:rsidR="00E24349" w:rsidDel="00E8578D">
            <w:rPr>
              <w:rFonts w:eastAsia="Times New Roman"/>
            </w:rPr>
            <w:delText xml:space="preserve"> </w:delText>
          </w:r>
        </w:del>
      </w:ins>
      <w:ins w:id="165" w:author="Albi Celaj [3]" w:date="2019-02-19T13:37:00Z">
        <w:del w:id="166" w:author="Albi Celaj [2]" w:date="2019-02-21T22:52:00Z">
          <w:r w:rsidR="009E3F5C" w:rsidDel="00E8578D">
            <w:rPr>
              <w:rFonts w:eastAsia="Times New Roman"/>
            </w:rPr>
            <w:delText xml:space="preserve">16 </w:delText>
          </w:r>
        </w:del>
      </w:ins>
      <w:ins w:id="167" w:author="Albi Celaj [3]" w:date="2019-02-19T10:42:00Z">
        <w:del w:id="168" w:author="Albi Celaj [2]" w:date="2019-02-21T22:52:00Z">
          <w:r w:rsidR="00E24349" w:rsidDel="00E8578D">
            <w:rPr>
              <w:rFonts w:eastAsia="Times New Roman"/>
            </w:rPr>
            <w:delText xml:space="preserve">yeast ABC transporters by engineering </w:delText>
          </w:r>
        </w:del>
      </w:ins>
      <w:del w:id="169" w:author="Albi Celaj [2]" w:date="2019-02-21T22:52:00Z">
        <w:r w:rsidR="00B15EC7" w:rsidRPr="00EC2F5D" w:rsidDel="00E8578D">
          <w:rPr>
            <w:rFonts w:eastAsia="Times New Roman"/>
          </w:rPr>
          <w:delText>.</w:delText>
        </w:r>
        <w:r w:rsidR="00B03BB0" w:rsidRPr="00EC2F5D" w:rsidDel="00E8578D">
          <w:rPr>
            <w:rFonts w:eastAsia="Times New Roman"/>
          </w:rPr>
          <w:delText xml:space="preserve">  </w:delText>
        </w:r>
        <w:r w:rsidR="004931FF" w:rsidRPr="00EC2F5D" w:rsidDel="00E8578D">
          <w:rPr>
            <w:rFonts w:eastAsia="Times New Roman"/>
          </w:rPr>
          <w:delText xml:space="preserve">Applying </w:delText>
        </w:r>
        <w:r w:rsidR="008D6812" w:rsidDel="00E8578D">
          <w:rPr>
            <w:rFonts w:eastAsia="Times New Roman"/>
          </w:rPr>
          <w:delText xml:space="preserve">XGA </w:delText>
        </w:r>
        <w:r w:rsidR="004931FF" w:rsidRPr="00EC2F5D" w:rsidDel="00E8578D">
          <w:rPr>
            <w:rFonts w:eastAsia="Times New Roman"/>
          </w:rPr>
          <w:delText>to</w:delText>
        </w:r>
        <w:r w:rsidR="008B2CEA" w:rsidRPr="00EC2F5D" w:rsidDel="00E8578D">
          <w:rPr>
            <w:rFonts w:eastAsia="Times New Roman"/>
          </w:rPr>
          <w:delText xml:space="preserve"> 16 yeast ABC transporters, w</w:delText>
        </w:r>
        <w:r w:rsidR="00B03BB0" w:rsidRPr="00EC2F5D" w:rsidDel="00E8578D">
          <w:rPr>
            <w:rFonts w:eastAsia="Times New Roman"/>
          </w:rPr>
          <w:delText>e</w:delText>
        </w:r>
        <w:r w:rsidR="004348F6" w:rsidRPr="00EC2F5D" w:rsidDel="00E8578D">
          <w:rPr>
            <w:rFonts w:eastAsia="Times New Roman"/>
          </w:rPr>
          <w:delText xml:space="preserve"> </w:delText>
        </w:r>
        <w:r w:rsidR="0062058B" w:rsidRPr="00EC2F5D" w:rsidDel="00E8578D">
          <w:rPr>
            <w:rFonts w:eastAsia="Times New Roman"/>
          </w:rPr>
          <w:delText>generate</w:delText>
        </w:r>
        <w:r w:rsidR="00D93A03" w:rsidRPr="00EC2F5D" w:rsidDel="00E8578D">
          <w:rPr>
            <w:rFonts w:eastAsia="Times New Roman"/>
          </w:rPr>
          <w:delText>d</w:delText>
        </w:r>
        <w:r w:rsidR="008B2CEA" w:rsidRPr="00EC2F5D" w:rsidDel="00E8578D">
          <w:rPr>
            <w:rFonts w:eastAsia="Times New Roman"/>
          </w:rPr>
          <w:delText xml:space="preserve"> </w:delText>
        </w:r>
        <w:r w:rsidR="00D93A03" w:rsidRPr="00EC2F5D" w:rsidDel="00E8578D">
          <w:rPr>
            <w:rFonts w:eastAsia="Times New Roman"/>
          </w:rPr>
          <w:delText xml:space="preserve">and genotyped </w:delText>
        </w:r>
        <w:r w:rsidR="008B2CEA" w:rsidRPr="00EC2F5D" w:rsidDel="00E8578D">
          <w:rPr>
            <w:rFonts w:eastAsia="Times New Roman"/>
          </w:rPr>
          <w:delText>&gt;5,</w:delText>
        </w:r>
      </w:del>
      <w:ins w:id="170" w:author="Albi Celaj" w:date="2019-02-20T14:28:00Z">
        <w:del w:id="171" w:author="Albi Celaj [2]" w:date="2019-02-21T22:52:00Z">
          <w:r w:rsidR="002647E4" w:rsidDel="00E8578D">
            <w:rPr>
              <w:rFonts w:eastAsia="Times New Roman"/>
            </w:rPr>
            <w:delText>352</w:delText>
          </w:r>
        </w:del>
      </w:ins>
      <w:del w:id="172" w:author="Albi Celaj [2]" w:date="2019-02-21T22:52:00Z">
        <w:r w:rsidR="008B2CEA" w:rsidRPr="00EC2F5D" w:rsidDel="00E8578D">
          <w:rPr>
            <w:rFonts w:eastAsia="Times New Roman"/>
          </w:rPr>
          <w:delText xml:space="preserve">000 strains bearing </w:delText>
        </w:r>
      </w:del>
      <w:ins w:id="173" w:author="Albi Celaj [3]" w:date="2019-02-19T10:41:00Z">
        <w:del w:id="174" w:author="Albi Celaj [2]" w:date="2019-02-21T22:52:00Z">
          <w:r w:rsidR="00E24349" w:rsidDel="00E8578D">
            <w:rPr>
              <w:rFonts w:eastAsia="Times New Roman"/>
            </w:rPr>
            <w:delText xml:space="preserve">random </w:delText>
          </w:r>
        </w:del>
      </w:ins>
      <w:del w:id="175" w:author="Albi Celaj [2]" w:date="2019-02-21T22:52:00Z">
        <w:r w:rsidR="00D93A03" w:rsidRPr="00EC2F5D" w:rsidDel="00E8578D">
          <w:rPr>
            <w:rFonts w:eastAsia="Times New Roman"/>
          </w:rPr>
          <w:delText xml:space="preserve">deletions of </w:delText>
        </w:r>
        <w:r w:rsidR="00E13594" w:rsidRPr="00EC2F5D" w:rsidDel="00E8578D">
          <w:rPr>
            <w:rFonts w:eastAsia="Times New Roman"/>
          </w:rPr>
          <w:delText>random</w:delText>
        </w:r>
        <w:r w:rsidR="007068F3" w:rsidRPr="00EC2F5D" w:rsidDel="00E8578D">
          <w:rPr>
            <w:rFonts w:eastAsia="Times New Roman"/>
          </w:rPr>
          <w:delText xml:space="preserve"> </w:delText>
        </w:r>
        <w:r w:rsidR="009D32FD" w:rsidRPr="00EC2F5D" w:rsidDel="00E8578D">
          <w:rPr>
            <w:rFonts w:eastAsia="Times New Roman"/>
          </w:rPr>
          <w:delText>subsets</w:delText>
        </w:r>
        <w:r w:rsidR="00BF4275" w:rsidRPr="00EC2F5D" w:rsidDel="00E8578D">
          <w:rPr>
            <w:rFonts w:eastAsia="Times New Roman"/>
          </w:rPr>
          <w:delText xml:space="preserve"> </w:delText>
        </w:r>
      </w:del>
      <w:ins w:id="176" w:author="Albi Celaj [3]" w:date="2019-02-15T11:49:00Z">
        <w:del w:id="177" w:author="Albi Celaj [2]" w:date="2019-02-21T22:52:00Z">
          <w:r w:rsidR="00FD2AEE" w:rsidDel="00E8578D">
            <w:rPr>
              <w:rFonts w:eastAsia="Times New Roman"/>
            </w:rPr>
            <w:delText>combinations</w:delText>
          </w:r>
          <w:r w:rsidR="00FD2AEE" w:rsidRPr="00EC2F5D" w:rsidDel="00E8578D">
            <w:rPr>
              <w:rFonts w:eastAsia="Times New Roman"/>
            </w:rPr>
            <w:delText xml:space="preserve"> </w:delText>
          </w:r>
        </w:del>
      </w:ins>
      <w:ins w:id="178" w:author="Albi Celaj [3]" w:date="2019-02-19T10:46:00Z">
        <w:del w:id="179" w:author="Albi Celaj [2]" w:date="2019-02-21T22:52:00Z">
          <w:r w:rsidR="00B51CDE" w:rsidDel="00E8578D">
            <w:rPr>
              <w:rFonts w:eastAsia="Times New Roman"/>
            </w:rPr>
            <w:delText>of</w:delText>
          </w:r>
        </w:del>
      </w:ins>
      <w:del w:id="180" w:author="Albi Celaj [2]" w:date="2019-02-21T22:52:00Z">
        <w:r w:rsidR="00BF4275" w:rsidRPr="00EC2F5D" w:rsidDel="00E8578D">
          <w:rPr>
            <w:rFonts w:eastAsia="Times New Roman"/>
          </w:rPr>
          <w:delText>of transporters</w:delText>
        </w:r>
      </w:del>
      <w:ins w:id="181" w:author="Albi Celaj [3]" w:date="2019-02-19T10:41:00Z">
        <w:del w:id="182" w:author="Albi Celaj [2]" w:date="2019-02-21T22:52:00Z">
          <w:r w:rsidR="00E24349" w:rsidDel="00E8578D">
            <w:rPr>
              <w:rFonts w:eastAsia="Times New Roman"/>
            </w:rPr>
            <w:delText xml:space="preserve"> </w:delText>
          </w:r>
        </w:del>
      </w:ins>
      <w:ins w:id="183" w:author="Albi Celaj [3]" w:date="2019-02-19T13:37:00Z">
        <w:del w:id="184" w:author="Albi Celaj [2]" w:date="2019-02-21T22:52:00Z">
          <w:r w:rsidR="009E3F5C" w:rsidDel="00E8578D">
            <w:rPr>
              <w:rFonts w:eastAsia="Times New Roman"/>
            </w:rPr>
            <w:delText>transporter deletions</w:delText>
          </w:r>
        </w:del>
      </w:ins>
      <w:ins w:id="185" w:author="Albi Celaj" w:date="2019-02-21T13:22:00Z">
        <w:del w:id="186" w:author="Albi Celaj [2]" w:date="2019-02-21T22:52:00Z">
          <w:r w:rsidR="001D426A" w:rsidDel="00E8578D">
            <w:rPr>
              <w:rFonts w:eastAsia="Times New Roman"/>
            </w:rPr>
            <w:delText xml:space="preserve"> at 16 transporters</w:delText>
          </w:r>
        </w:del>
      </w:ins>
      <w:del w:id="187" w:author="Albi Celaj [2]" w:date="2019-02-22T10:16:00Z">
        <w:r w:rsidR="00E52C1F" w:rsidRPr="00EC2F5D" w:rsidDel="006D667F">
          <w:rPr>
            <w:rFonts w:eastAsia="Times New Roman"/>
          </w:rPr>
          <w:delText>,</w:delText>
        </w:r>
      </w:del>
      <w:del w:id="188" w:author="Albi Celaj [2]" w:date="2019-02-21T22:53:00Z">
        <w:r w:rsidR="00E52C1F" w:rsidRPr="00EC2F5D" w:rsidDel="00E8578D">
          <w:rPr>
            <w:rFonts w:eastAsia="Times New Roman"/>
          </w:rPr>
          <w:delText xml:space="preserve"> </w:delText>
        </w:r>
      </w:del>
      <w:del w:id="189" w:author="Albi Celaj [2]" w:date="2019-02-22T10:16:00Z">
        <w:r w:rsidR="00D93A03" w:rsidRPr="00EC2F5D" w:rsidDel="006D667F">
          <w:rPr>
            <w:rFonts w:eastAsia="Times New Roman"/>
          </w:rPr>
          <w:delText xml:space="preserve">and </w:delText>
        </w:r>
        <w:r w:rsidR="0062058B" w:rsidRPr="00EC2F5D" w:rsidDel="006D667F">
          <w:rPr>
            <w:rFonts w:eastAsia="Times New Roman"/>
          </w:rPr>
          <w:delText>profi</w:delText>
        </w:r>
      </w:del>
      <w:ins w:id="190" w:author="Albi Celaj [3]" w:date="2019-02-19T12:41:00Z">
        <w:del w:id="191" w:author="Albi Celaj [2]" w:date="2019-02-22T10:16:00Z">
          <w:r w:rsidR="008D7177" w:rsidDel="006D667F">
            <w:rPr>
              <w:rFonts w:eastAsia="Times New Roman"/>
            </w:rPr>
            <w:delText>l</w:delText>
          </w:r>
        </w:del>
      </w:ins>
      <w:ins w:id="192" w:author="Albi Celaj [3]" w:date="2019-02-19T13:50:00Z">
        <w:del w:id="193" w:author="Albi Celaj [2]" w:date="2019-02-22T10:16:00Z">
          <w:r w:rsidR="008D7177" w:rsidDel="006D667F">
            <w:rPr>
              <w:rFonts w:eastAsia="Times New Roman"/>
            </w:rPr>
            <w:delText>ing</w:delText>
          </w:r>
        </w:del>
      </w:ins>
      <w:del w:id="194" w:author="Albi Celaj [2]" w:date="2019-02-22T10:16:00Z">
        <w:r w:rsidR="0062058B" w:rsidRPr="00EC2F5D" w:rsidDel="006D667F">
          <w:rPr>
            <w:rFonts w:eastAsia="Times New Roman"/>
          </w:rPr>
          <w:delText>l</w:delText>
        </w:r>
        <w:r w:rsidR="00D93A03" w:rsidRPr="00EC2F5D" w:rsidDel="006D667F">
          <w:rPr>
            <w:rFonts w:eastAsia="Times New Roman"/>
          </w:rPr>
          <w:delText>ed</w:delText>
        </w:r>
        <w:r w:rsidR="00CC12F5" w:rsidRPr="00EC2F5D" w:rsidDel="006D667F">
          <w:rPr>
            <w:rFonts w:eastAsia="Times New Roman"/>
          </w:rPr>
          <w:delText xml:space="preserve"> each strain for </w:delText>
        </w:r>
        <w:r w:rsidR="00815669" w:rsidRPr="00EC2F5D" w:rsidDel="006D667F">
          <w:rPr>
            <w:rFonts w:eastAsia="Times New Roman"/>
          </w:rPr>
          <w:delText>resistance to each of 16 bioactive compounds (‘drugs’).</w:delText>
        </w:r>
      </w:del>
      <w:ins w:id="195" w:author="Albi Celaj" w:date="2019-02-21T10:25:00Z">
        <w:del w:id="196" w:author="Albi Celaj [2]" w:date="2019-02-22T09:40:00Z">
          <w:r w:rsidR="00CB7D97" w:rsidDel="00705260">
            <w:rPr>
              <w:rFonts w:eastAsia="Times New Roman"/>
            </w:rPr>
            <w:delText xml:space="preserve"> </w:delText>
          </w:r>
        </w:del>
      </w:ins>
      <w:del w:id="197" w:author="Albi Celaj [2]" w:date="2019-02-22T10:31:00Z">
        <w:r w:rsidR="00815669" w:rsidRPr="00EC2F5D" w:rsidDel="00592D60">
          <w:rPr>
            <w:rFonts w:eastAsia="Times New Roman"/>
          </w:rPr>
          <w:delText xml:space="preserve"> </w:delText>
        </w:r>
        <w:r w:rsidR="00CC12F5" w:rsidRPr="00EC2F5D" w:rsidDel="00592D60">
          <w:rPr>
            <w:rFonts w:eastAsia="Times New Roman"/>
          </w:rPr>
          <w:delText xml:space="preserve"> </w:delText>
        </w:r>
      </w:del>
      <w:ins w:id="198" w:author="Albi Celaj [3]" w:date="2019-02-19T11:03:00Z">
        <w:del w:id="199" w:author="Albi Celaj [2]" w:date="2019-02-19T17:21:00Z">
          <w:r w:rsidR="008855C7" w:rsidDel="00FB03ED">
            <w:rPr>
              <w:rFonts w:eastAsia="Times New Roman"/>
            </w:rPr>
            <w:delText>Multi-transporter</w:delText>
          </w:r>
        </w:del>
      </w:ins>
      <w:ins w:id="200" w:author="Albi Celaj [3]" w:date="2019-02-19T10:48:00Z">
        <w:del w:id="201" w:author="Albi Celaj [2]" w:date="2019-02-19T17:21:00Z">
          <w:r w:rsidR="008E6D98" w:rsidDel="00FB03ED">
            <w:rPr>
              <w:rFonts w:eastAsia="Times New Roman"/>
            </w:rPr>
            <w:delText xml:space="preserve"> </w:delText>
          </w:r>
        </w:del>
      </w:ins>
      <w:del w:id="202" w:author="Albi Celaj [2]" w:date="2019-02-22T10:31:00Z">
        <w:r w:rsidR="008D6812" w:rsidDel="00592D60">
          <w:rPr>
            <w:rFonts w:eastAsia="Times New Roman"/>
          </w:rPr>
          <w:delText>XGA</w:delText>
        </w:r>
        <w:r w:rsidR="009D32FD" w:rsidRPr="00EC2F5D" w:rsidDel="00592D60">
          <w:rPr>
            <w:rFonts w:eastAsia="Times New Roman"/>
          </w:rPr>
          <w:delText xml:space="preserve"> reveal</w:delText>
        </w:r>
      </w:del>
      <w:ins w:id="203" w:author="Albi Celaj [3]" w:date="2019-02-19T14:21:00Z">
        <w:del w:id="204" w:author="Albi Celaj [2]" w:date="2019-02-22T10:31:00Z">
          <w:r w:rsidR="00805D25" w:rsidDel="00592D60">
            <w:rPr>
              <w:rFonts w:eastAsia="Times New Roman"/>
            </w:rPr>
            <w:delText>ed</w:delText>
          </w:r>
        </w:del>
      </w:ins>
      <w:del w:id="205" w:author="Albi Celaj [2]" w:date="2019-02-22T10:31:00Z">
        <w:r w:rsidR="009D32FD" w:rsidRPr="00EC2F5D" w:rsidDel="00592D60">
          <w:rPr>
            <w:rFonts w:eastAsia="Times New Roman"/>
          </w:rPr>
          <w:delText xml:space="preserve">ed </w:delText>
        </w:r>
        <w:r w:rsidR="00376F16" w:rsidRPr="00EC2F5D" w:rsidDel="00592D60">
          <w:rPr>
            <w:rFonts w:eastAsia="Times New Roman"/>
          </w:rPr>
          <w:delText xml:space="preserve">a </w:delText>
        </w:r>
        <w:r w:rsidR="00CC12F5" w:rsidRPr="00EC2F5D" w:rsidDel="00592D60">
          <w:rPr>
            <w:rFonts w:eastAsia="Times New Roman"/>
          </w:rPr>
          <w:delText xml:space="preserve">complex </w:delText>
        </w:r>
        <w:r w:rsidR="0092633C" w:rsidRPr="00EC2F5D" w:rsidDel="00592D60">
          <w:rPr>
            <w:rFonts w:eastAsia="Times New Roman"/>
          </w:rPr>
          <w:delText>g</w:delText>
        </w:r>
        <w:r w:rsidR="009D32FD" w:rsidRPr="00EC2F5D" w:rsidDel="00592D60">
          <w:rPr>
            <w:rFonts w:eastAsia="Times New Roman"/>
          </w:rPr>
          <w:delText>en</w:delText>
        </w:r>
        <w:r w:rsidR="00376F16" w:rsidRPr="00EC2F5D" w:rsidDel="00592D60">
          <w:rPr>
            <w:rFonts w:eastAsia="Times New Roman"/>
          </w:rPr>
          <w:delText>otype-to-resistance landscape</w:delText>
        </w:r>
      </w:del>
      <w:ins w:id="206" w:author="Albi Celaj [3]" w:date="2019-02-19T11:02:00Z">
        <w:del w:id="207" w:author="Albi Celaj [2]" w:date="2019-02-22T10:31:00Z">
          <w:r w:rsidR="00B93FAE" w:rsidDel="00592D60">
            <w:rPr>
              <w:rFonts w:eastAsia="Times New Roman"/>
            </w:rPr>
            <w:delText xml:space="preserve"> </w:delText>
          </w:r>
        </w:del>
      </w:ins>
      <w:ins w:id="208" w:author="Albi Celaj [2]" w:date="2019-02-22T10:29:00Z">
        <w:r w:rsidR="004D2C1E">
          <w:rPr>
            <w:rFonts w:eastAsia="Times New Roman"/>
          </w:rPr>
          <w:t>These 85,632</w:t>
        </w:r>
        <w:r w:rsidR="00592D60">
          <w:rPr>
            <w:rFonts w:eastAsia="Times New Roman"/>
          </w:rPr>
          <w:t xml:space="preserve"> genotype-to-re</w:t>
        </w:r>
        <w:r w:rsidR="00947ECA">
          <w:rPr>
            <w:rFonts w:eastAsia="Times New Roman"/>
          </w:rPr>
          <w:t xml:space="preserve">sistance </w:t>
        </w:r>
        <w:del w:id="209" w:author="Albi Celaj" w:date="2019-02-22T13:06:00Z">
          <w:r w:rsidR="00947ECA" w:rsidDel="00AC7A1D">
            <w:rPr>
              <w:rFonts w:eastAsia="Times New Roman"/>
            </w:rPr>
            <w:delText>measurements</w:delText>
          </w:r>
        </w:del>
      </w:ins>
      <w:ins w:id="210" w:author="Albi Celaj" w:date="2019-02-22T13:23:00Z">
        <w:r w:rsidR="00454001">
          <w:rPr>
            <w:rFonts w:eastAsia="Times New Roman"/>
          </w:rPr>
          <w:t>measurements</w:t>
        </w:r>
      </w:ins>
      <w:ins w:id="211" w:author="Albi Celaj [2]" w:date="2019-02-22T10:29:00Z">
        <w:r w:rsidR="00592D60">
          <w:rPr>
            <w:rFonts w:eastAsia="Times New Roman"/>
          </w:rPr>
          <w:t xml:space="preserve"> </w:t>
        </w:r>
      </w:ins>
      <w:ins w:id="212" w:author="Albi Celaj [2]" w:date="2019-02-22T10:36:00Z">
        <w:r w:rsidR="006126B5">
          <w:rPr>
            <w:rFonts w:eastAsia="Times New Roman"/>
          </w:rPr>
          <w:t>revealed</w:t>
        </w:r>
      </w:ins>
      <w:ins w:id="213" w:author="Albi Celaj" w:date="2019-02-19T15:51:00Z">
        <w:del w:id="214" w:author="Albi Celaj [2]" w:date="2019-02-22T10:30:00Z">
          <w:r w:rsidR="00984AE6" w:rsidDel="00592D60">
            <w:rPr>
              <w:rFonts w:eastAsia="Times New Roman"/>
            </w:rPr>
            <w:delText>that showed</w:delText>
          </w:r>
        </w:del>
      </w:ins>
      <w:ins w:id="215" w:author="Albi Celaj [3]" w:date="2019-02-19T14:21:00Z">
        <w:del w:id="216" w:author="Albi Celaj" w:date="2019-02-19T15:51:00Z">
          <w:r w:rsidR="00805D25" w:rsidDel="00984AE6">
            <w:rPr>
              <w:rFonts w:eastAsia="Times New Roman"/>
            </w:rPr>
            <w:delText>with</w:delText>
          </w:r>
        </w:del>
      </w:ins>
      <w:del w:id="217" w:author="Albi Celaj [3]" w:date="2019-02-19T11:02:00Z">
        <w:r w:rsidR="00636256" w:rsidRPr="00EC2F5D" w:rsidDel="008855C7">
          <w:rPr>
            <w:rFonts w:eastAsia="Times New Roman"/>
          </w:rPr>
          <w:delText>,</w:delText>
        </w:r>
        <w:r w:rsidR="00F53AFE" w:rsidRPr="00EC2F5D" w:rsidDel="008855C7">
          <w:rPr>
            <w:rFonts w:eastAsia="Times New Roman"/>
          </w:rPr>
          <w:delText xml:space="preserve"> showing</w:delText>
        </w:r>
      </w:del>
      <w:r w:rsidR="00CC12F5" w:rsidRPr="00EC2F5D">
        <w:rPr>
          <w:rFonts w:eastAsia="Times New Roman"/>
        </w:rPr>
        <w:t xml:space="preserve"> high-order</w:t>
      </w:r>
      <w:r w:rsidR="0092633C" w:rsidRPr="00EC2F5D">
        <w:rPr>
          <w:rFonts w:eastAsia="Times New Roman"/>
        </w:rPr>
        <w:t xml:space="preserve"> drug-dependent genetic interactions for 13 of the 16</w:t>
      </w:r>
      <w:del w:id="218" w:author="Albi Celaj [2]" w:date="2019-02-19T17:21:00Z">
        <w:r w:rsidR="0092633C" w:rsidRPr="00EC2F5D" w:rsidDel="00567B89">
          <w:rPr>
            <w:rFonts w:eastAsia="Times New Roman"/>
          </w:rPr>
          <w:delText xml:space="preserve"> </w:delText>
        </w:r>
      </w:del>
      <w:ins w:id="219" w:author="Albi Celaj" w:date="2019-02-19T15:48:00Z">
        <w:del w:id="220" w:author="Albi Celaj [2]" w:date="2019-02-19T17:21:00Z">
          <w:r w:rsidR="002C3822" w:rsidDel="00567B89">
            <w:rPr>
              <w:rFonts w:eastAsia="Times New Roman"/>
            </w:rPr>
            <w:delText>target</w:delText>
          </w:r>
        </w:del>
        <w:r w:rsidR="000A2ADA">
          <w:rPr>
            <w:rFonts w:eastAsia="Times New Roman"/>
          </w:rPr>
          <w:t xml:space="preserve"> </w:t>
        </w:r>
      </w:ins>
      <w:del w:id="221" w:author="Albi Celaj" w:date="2019-02-19T15:49:00Z">
        <w:r w:rsidR="0092633C" w:rsidRPr="00EC2F5D" w:rsidDel="000A2ADA">
          <w:rPr>
            <w:rFonts w:eastAsia="Times New Roman"/>
          </w:rPr>
          <w:delText>transporter</w:delText>
        </w:r>
      </w:del>
      <w:ins w:id="222" w:author="Albi Celaj" w:date="2019-02-19T15:49:00Z">
        <w:r w:rsidR="000A2ADA" w:rsidRPr="00EC2F5D">
          <w:rPr>
            <w:rFonts w:eastAsia="Times New Roman"/>
          </w:rPr>
          <w:t>transporter</w:t>
        </w:r>
      </w:ins>
      <w:ins w:id="223" w:author="Albi Celaj [2]" w:date="2019-02-21T20:38:00Z">
        <w:r w:rsidR="00555CB4">
          <w:rPr>
            <w:rFonts w:eastAsia="Times New Roman"/>
          </w:rPr>
          <w:t>s</w:t>
        </w:r>
      </w:ins>
      <w:ins w:id="224" w:author="Albi Celaj" w:date="2019-02-20T14:29:00Z">
        <w:r w:rsidR="00EA1A6E">
          <w:rPr>
            <w:rFonts w:eastAsia="Times New Roman"/>
          </w:rPr>
          <w:t xml:space="preserve"> </w:t>
        </w:r>
        <w:del w:id="225" w:author="Albi Celaj [2]" w:date="2019-02-21T20:38:00Z">
          <w:r w:rsidR="00EA1A6E" w:rsidDel="00555CB4">
            <w:rPr>
              <w:rFonts w:eastAsia="Times New Roman"/>
            </w:rPr>
            <w:delText>targets</w:delText>
          </w:r>
        </w:del>
      </w:ins>
      <w:ins w:id="226" w:author="Albi Celaj [2]" w:date="2019-02-21T20:38:00Z">
        <w:r w:rsidR="00555CB4">
          <w:rPr>
            <w:rFonts w:eastAsia="Times New Roman"/>
          </w:rPr>
          <w:t>studied</w:t>
        </w:r>
      </w:ins>
      <w:ins w:id="227" w:author="Albi Celaj [2]" w:date="2019-02-19T17:21:00Z">
        <w:del w:id="228" w:author="Albi Celaj" w:date="2019-02-20T14:29:00Z">
          <w:r w:rsidR="00567B89" w:rsidDel="00EA1A6E">
            <w:rPr>
              <w:rFonts w:eastAsia="Times New Roman"/>
            </w:rPr>
            <w:delText xml:space="preserve"> studied</w:delText>
          </w:r>
        </w:del>
      </w:ins>
      <w:ins w:id="229" w:author="Albi Celaj [3]" w:date="2019-02-19T12:18:00Z">
        <w:del w:id="230" w:author="Albi Celaj" w:date="2019-02-19T15:48:00Z">
          <w:r w:rsidR="009E5FBF" w:rsidDel="000A2ADA">
            <w:rPr>
              <w:rFonts w:eastAsia="Times New Roman"/>
            </w:rPr>
            <w:delText xml:space="preserve"> target</w:delText>
          </w:r>
        </w:del>
        <w:del w:id="231" w:author="Albi Celaj" w:date="2019-02-19T15:49:00Z">
          <w:r w:rsidR="009E5FBF" w:rsidDel="000A2ADA">
            <w:rPr>
              <w:rFonts w:eastAsia="Times New Roman"/>
            </w:rPr>
            <w:delText>s</w:delText>
          </w:r>
        </w:del>
      </w:ins>
      <w:del w:id="232" w:author="Albi Celaj [3]" w:date="2019-02-19T12:18:00Z">
        <w:r w:rsidR="0092633C" w:rsidRPr="00EC2F5D" w:rsidDel="009E5FBF">
          <w:rPr>
            <w:rFonts w:eastAsia="Times New Roman"/>
          </w:rPr>
          <w:delText>s</w:delText>
        </w:r>
      </w:del>
      <w:del w:id="233" w:author="Albi Celaj [3]" w:date="2019-02-19T11:06:00Z">
        <w:r w:rsidR="0092633C" w:rsidRPr="00EC2F5D" w:rsidDel="004B0C27">
          <w:rPr>
            <w:rFonts w:eastAsia="Times New Roman"/>
          </w:rPr>
          <w:delText xml:space="preserve"> studied</w:delText>
        </w:r>
      </w:del>
      <w:ins w:id="234" w:author="Albi Celaj [3]" w:date="2019-02-15T12:59:00Z">
        <w:r w:rsidR="00E24349">
          <w:rPr>
            <w:rFonts w:eastAsia="Times New Roman"/>
          </w:rPr>
          <w:t>.</w:t>
        </w:r>
      </w:ins>
      <w:ins w:id="235" w:author="Albi Celaj [3]" w:date="2019-02-19T14:18:00Z">
        <w:del w:id="236" w:author="Albi Celaj [2]" w:date="2019-02-20T09:31:00Z">
          <w:r w:rsidR="00B51CDE" w:rsidDel="00774256">
            <w:rPr>
              <w:rFonts w:eastAsia="Times New Roman"/>
            </w:rPr>
            <w:delText xml:space="preserve"> </w:delText>
          </w:r>
        </w:del>
      </w:ins>
      <w:ins w:id="237" w:author="Albi Celaj [2]" w:date="2019-02-22T10:32:00Z">
        <w:r w:rsidR="00592D60">
          <w:rPr>
            <w:rFonts w:eastAsia="Times New Roman"/>
          </w:rPr>
          <w:t xml:space="preserve"> </w:t>
        </w:r>
      </w:ins>
      <w:ins w:id="238" w:author="Albi Celaj" w:date="2019-02-21T10:26:00Z">
        <w:del w:id="239" w:author="Albi Celaj [2]" w:date="2019-02-22T10:32:00Z">
          <w:r w:rsidR="00CB7D97" w:rsidDel="00592D60">
            <w:rPr>
              <w:rFonts w:eastAsia="Times New Roman"/>
            </w:rPr>
            <w:delText xml:space="preserve"> </w:delText>
          </w:r>
        </w:del>
      </w:ins>
      <w:ins w:id="240" w:author="Albi Celaj [3]" w:date="2019-02-19T14:25:00Z">
        <w:del w:id="241" w:author="Albi Celaj" w:date="2019-02-20T16:35:00Z">
          <w:r w:rsidR="009C1203" w:rsidDel="002262AD">
            <w:rPr>
              <w:rFonts w:eastAsia="Times New Roman"/>
            </w:rPr>
            <w:delText xml:space="preserve"> </w:delText>
          </w:r>
        </w:del>
      </w:ins>
      <w:ins w:id="242" w:author="Albi Celaj [3]" w:date="2019-02-19T14:23:00Z">
        <w:r w:rsidR="009C1203">
          <w:rPr>
            <w:rFonts w:eastAsia="Times New Roman"/>
          </w:rPr>
          <w:t xml:space="preserve">We </w:t>
        </w:r>
      </w:ins>
      <w:ins w:id="243" w:author="Albi Celaj [3]" w:date="2019-02-19T14:25:00Z">
        <w:r w:rsidR="009C1203">
          <w:rPr>
            <w:rFonts w:eastAsia="Times New Roman"/>
          </w:rPr>
          <w:t>train</w:t>
        </w:r>
      </w:ins>
      <w:ins w:id="244" w:author="Albi Celaj" w:date="2019-02-19T14:53:00Z">
        <w:r w:rsidR="00950A6D">
          <w:rPr>
            <w:rFonts w:eastAsia="Times New Roman"/>
          </w:rPr>
          <w:t>ed</w:t>
        </w:r>
      </w:ins>
      <w:ins w:id="245" w:author="Albi Celaj [3]" w:date="2019-02-19T14:23:00Z">
        <w:r w:rsidR="009C1203">
          <w:rPr>
            <w:rFonts w:eastAsia="Times New Roman"/>
          </w:rPr>
          <w:t xml:space="preserve"> a neural network to derive</w:t>
        </w:r>
      </w:ins>
      <w:ins w:id="246" w:author="Albi Celaj [3]" w:date="2019-02-19T14:25:00Z">
        <w:r w:rsidR="009C1203">
          <w:rPr>
            <w:rFonts w:eastAsia="Times New Roman"/>
          </w:rPr>
          <w:t xml:space="preserve"> </w:t>
        </w:r>
      </w:ins>
      <w:ins w:id="247" w:author="Albi Celaj [3]" w:date="2019-02-19T14:23:00Z">
        <w:r w:rsidR="009C1203">
          <w:rPr>
            <w:rFonts w:eastAsia="Times New Roman"/>
          </w:rPr>
          <w:t xml:space="preserve">intuitive </w:t>
        </w:r>
        <w:del w:id="248" w:author="Albi Celaj" w:date="2019-02-19T14:54:00Z">
          <w:r w:rsidR="009C1203" w:rsidDel="00585A5C">
            <w:rPr>
              <w:rFonts w:eastAsia="Times New Roman"/>
            </w:rPr>
            <w:delText xml:space="preserve">and predictive </w:delText>
          </w:r>
        </w:del>
        <w:del w:id="249" w:author="Albi Celaj" w:date="2019-02-19T15:50:00Z">
          <w:r w:rsidR="009C1203" w:rsidDel="00984AE6">
            <w:rPr>
              <w:rFonts w:eastAsia="Times New Roman"/>
            </w:rPr>
            <w:delText>genetic</w:delText>
          </w:r>
        </w:del>
      </w:ins>
      <w:ins w:id="250" w:author="Albi Celaj" w:date="2019-02-19T15:50:00Z">
        <w:r w:rsidR="00984AE6">
          <w:rPr>
            <w:rFonts w:eastAsia="Times New Roman"/>
          </w:rPr>
          <w:t>system</w:t>
        </w:r>
      </w:ins>
      <w:ins w:id="251" w:author="Albi Celaj [3]" w:date="2019-02-19T14:23:00Z">
        <w:r w:rsidR="009C1203">
          <w:rPr>
            <w:rFonts w:eastAsia="Times New Roman"/>
          </w:rPr>
          <w:t xml:space="preserve"> model</w:t>
        </w:r>
      </w:ins>
      <w:ins w:id="252" w:author="Albi Celaj" w:date="2019-02-19T14:58:00Z">
        <w:r w:rsidR="001975B5">
          <w:rPr>
            <w:rFonts w:eastAsia="Times New Roman"/>
          </w:rPr>
          <w:t>s</w:t>
        </w:r>
      </w:ins>
      <w:ins w:id="253" w:author="Albi Celaj [3]" w:date="2019-02-19T14:26:00Z">
        <w:del w:id="254" w:author="Albi Celaj" w:date="2019-02-19T14:50:00Z">
          <w:r w:rsidR="009C1203" w:rsidDel="00D439E2">
            <w:rPr>
              <w:rFonts w:eastAsia="Times New Roman"/>
            </w:rPr>
            <w:delText>s</w:delText>
          </w:r>
        </w:del>
      </w:ins>
      <w:ins w:id="255" w:author="Albi Celaj [3]" w:date="2019-02-19T14:25:00Z">
        <w:r w:rsidR="009C1203">
          <w:rPr>
            <w:rFonts w:eastAsia="Times New Roman"/>
          </w:rPr>
          <w:t xml:space="preserve"> </w:t>
        </w:r>
      </w:ins>
      <w:ins w:id="256" w:author="Albi Celaj [3]" w:date="2019-02-19T14:23:00Z">
        <w:del w:id="257" w:author="Albi Celaj" w:date="2019-02-19T14:50:00Z">
          <w:r w:rsidR="009C1203" w:rsidDel="00A37663">
            <w:rPr>
              <w:rFonts w:eastAsia="Times New Roman"/>
            </w:rPr>
            <w:delText>us</w:delText>
          </w:r>
        </w:del>
      </w:ins>
      <w:ins w:id="258" w:author="Albi Celaj [3]" w:date="2019-02-19T14:26:00Z">
        <w:del w:id="259" w:author="Albi Celaj" w:date="2019-02-19T14:50:00Z">
          <w:r w:rsidR="009C1203" w:rsidDel="00A37663">
            <w:rPr>
              <w:rFonts w:eastAsia="Times New Roman"/>
            </w:rPr>
            <w:delText>ing</w:delText>
          </w:r>
        </w:del>
      </w:ins>
      <w:ins w:id="260" w:author="Albi Celaj" w:date="2019-02-19T14:50:00Z">
        <w:r w:rsidR="00A37663">
          <w:rPr>
            <w:rFonts w:eastAsia="Times New Roman"/>
          </w:rPr>
          <w:t>from</w:t>
        </w:r>
      </w:ins>
      <w:ins w:id="261" w:author="Albi Celaj [3]" w:date="2019-02-19T14:23:00Z">
        <w:del w:id="262" w:author="Albi Celaj" w:date="2019-02-19T15:49:00Z">
          <w:r w:rsidR="009C1203" w:rsidDel="00984AE6">
            <w:rPr>
              <w:rFonts w:eastAsia="Times New Roman"/>
            </w:rPr>
            <w:delText xml:space="preserve"> </w:delText>
          </w:r>
        </w:del>
      </w:ins>
      <w:ins w:id="263" w:author="Albi Celaj" w:date="2019-02-19T15:49:00Z">
        <w:r w:rsidR="00984AE6">
          <w:rPr>
            <w:rFonts w:eastAsia="Times New Roman"/>
          </w:rPr>
          <w:t xml:space="preserve"> these complex genetic relationships</w:t>
        </w:r>
      </w:ins>
      <w:ins w:id="264" w:author="Albi Celaj [3]" w:date="2019-02-19T14:23:00Z">
        <w:del w:id="265" w:author="Albi Celaj" w:date="2019-02-19T15:49:00Z">
          <w:r w:rsidR="009C1203" w:rsidDel="00984AE6">
            <w:rPr>
              <w:rFonts w:eastAsia="Times New Roman"/>
            </w:rPr>
            <w:delText>XGA data</w:delText>
          </w:r>
        </w:del>
      </w:ins>
      <w:ins w:id="266" w:author="Albi Celaj" w:date="2019-02-20T13:44:00Z">
        <w:r w:rsidR="00A44EB4">
          <w:rPr>
            <w:rFonts w:eastAsia="Times New Roman"/>
          </w:rPr>
          <w:t>.</w:t>
        </w:r>
      </w:ins>
      <w:ins w:id="267" w:author="Albi Celaj [2]" w:date="2019-02-20T10:24:00Z">
        <w:del w:id="268" w:author="Albi Celaj" w:date="2019-02-20T13:44:00Z">
          <w:r w:rsidR="003C1C4D" w:rsidDel="00A44EB4">
            <w:rPr>
              <w:rFonts w:eastAsia="Times New Roman"/>
            </w:rPr>
            <w:delText>,</w:delText>
          </w:r>
        </w:del>
        <w:r w:rsidR="003C1C4D">
          <w:rPr>
            <w:rFonts w:eastAsia="Times New Roman"/>
          </w:rPr>
          <w:t xml:space="preserve"> </w:t>
        </w:r>
      </w:ins>
      <w:ins w:id="269" w:author="Albi Celaj" w:date="2019-02-21T10:26:00Z">
        <w:r w:rsidR="00CB7D97">
          <w:rPr>
            <w:rFonts w:eastAsia="Times New Roman"/>
          </w:rPr>
          <w:t xml:space="preserve"> </w:t>
        </w:r>
      </w:ins>
      <w:ins w:id="270" w:author="Albi Celaj [2]" w:date="2019-02-20T10:24:00Z">
        <w:del w:id="271" w:author="Albi Celaj" w:date="2019-02-20T13:44:00Z">
          <w:r w:rsidR="003C1C4D" w:rsidDel="00A44EB4">
            <w:rPr>
              <w:rFonts w:eastAsia="Times New Roman"/>
            </w:rPr>
            <w:delText>which</w:delText>
          </w:r>
        </w:del>
      </w:ins>
      <w:ins w:id="272" w:author="Albi Celaj" w:date="2019-02-20T13:44:00Z">
        <w:r w:rsidR="00A44EB4">
          <w:rPr>
            <w:rFonts w:eastAsia="Times New Roman"/>
          </w:rPr>
          <w:t>XGA-based modeling</w:t>
        </w:r>
      </w:ins>
      <w:ins w:id="273" w:author="Albi Celaj [3]" w:date="2019-02-19T14:23:00Z">
        <w:del w:id="274" w:author="Albi Celaj [2]" w:date="2019-02-20T10:24:00Z">
          <w:r w:rsidR="009C1203" w:rsidDel="003C1C4D">
            <w:rPr>
              <w:rFonts w:eastAsia="Times New Roman"/>
            </w:rPr>
            <w:delText>.</w:delText>
          </w:r>
        </w:del>
      </w:ins>
      <w:ins w:id="275" w:author="Albi Celaj [3]" w:date="2019-02-19T14:25:00Z">
        <w:del w:id="276" w:author="Albi Celaj" w:date="2019-02-19T15:00:00Z">
          <w:r w:rsidR="009C1203" w:rsidDel="00894E68">
            <w:rPr>
              <w:rFonts w:eastAsia="Times New Roman"/>
            </w:rPr>
            <w:delText xml:space="preserve"> </w:delText>
          </w:r>
        </w:del>
        <w:del w:id="277" w:author="Albi Celaj [2]" w:date="2019-02-20T10:24:00Z">
          <w:r w:rsidR="009C1203" w:rsidDel="003C1C4D">
            <w:rPr>
              <w:rFonts w:eastAsia="Times New Roman"/>
            </w:rPr>
            <w:delText xml:space="preserve"> </w:delText>
          </w:r>
        </w:del>
      </w:ins>
      <w:ins w:id="278" w:author="Albi Celaj [2]" w:date="2019-02-20T10:24:00Z">
        <w:r w:rsidR="003C1C4D">
          <w:rPr>
            <w:rFonts w:eastAsia="Times New Roman"/>
          </w:rPr>
          <w:t xml:space="preserve"> guided</w:t>
        </w:r>
      </w:ins>
      <w:ins w:id="279" w:author="Albi Celaj [3]" w:date="2019-02-19T13:51:00Z">
        <w:del w:id="280" w:author="Albi Celaj [2]" w:date="2019-02-20T10:24:00Z">
          <w:r w:rsidR="008D7177" w:rsidDel="003C1C4D">
            <w:rPr>
              <w:rFonts w:eastAsia="Times New Roman"/>
            </w:rPr>
            <w:delText xml:space="preserve">Applying </w:delText>
          </w:r>
        </w:del>
      </w:ins>
      <w:ins w:id="281" w:author="Albi Celaj [3]" w:date="2019-02-19T11:01:00Z">
        <w:del w:id="282" w:author="Albi Celaj [2]" w:date="2019-02-20T10:24:00Z">
          <w:r w:rsidR="008855C7" w:rsidDel="003C1C4D">
            <w:rPr>
              <w:rFonts w:eastAsia="Times New Roman"/>
            </w:rPr>
            <w:delText xml:space="preserve">XGA-based </w:delText>
          </w:r>
        </w:del>
      </w:ins>
      <w:del w:id="283" w:author="Albi Celaj [2]" w:date="2019-02-20T10:24:00Z">
        <w:r w:rsidR="0092633C" w:rsidRPr="00EC2F5D" w:rsidDel="003C1C4D">
          <w:rPr>
            <w:rFonts w:eastAsia="Times New Roman"/>
          </w:rPr>
          <w:delText>.</w:delText>
        </w:r>
        <w:r w:rsidR="00D61751" w:rsidRPr="00EC2F5D" w:rsidDel="003C1C4D">
          <w:rPr>
            <w:rFonts w:eastAsia="Times New Roman"/>
          </w:rPr>
          <w:delText xml:space="preserve"> </w:delText>
        </w:r>
        <w:r w:rsidR="00C17185" w:rsidRPr="00EC2F5D" w:rsidDel="003C1C4D">
          <w:rPr>
            <w:rFonts w:eastAsia="Times New Roman"/>
          </w:rPr>
          <w:delText>We develop</w:delText>
        </w:r>
        <w:r w:rsidR="00E36C9D" w:rsidRPr="00EC2F5D" w:rsidDel="003C1C4D">
          <w:rPr>
            <w:rFonts w:eastAsia="Times New Roman"/>
          </w:rPr>
          <w:delText>ed</w:delText>
        </w:r>
        <w:r w:rsidR="004C4223" w:rsidRPr="00EC2F5D" w:rsidDel="003C1C4D">
          <w:rPr>
            <w:rFonts w:eastAsia="Times New Roman"/>
          </w:rPr>
          <w:delText xml:space="preserve"> a</w:delText>
        </w:r>
        <w:r w:rsidR="00376F16" w:rsidRPr="00EC2F5D" w:rsidDel="003C1C4D">
          <w:rPr>
            <w:rFonts w:eastAsia="Times New Roman"/>
          </w:rPr>
          <w:delText xml:space="preserve"> neural network</w:delText>
        </w:r>
        <w:r w:rsidR="004C4223" w:rsidRPr="00EC2F5D" w:rsidDel="003C1C4D">
          <w:rPr>
            <w:rFonts w:eastAsia="Times New Roman"/>
          </w:rPr>
          <w:delText xml:space="preserve"> to</w:delText>
        </w:r>
        <w:r w:rsidR="00376F16" w:rsidRPr="00EC2F5D" w:rsidDel="003C1C4D">
          <w:rPr>
            <w:rFonts w:eastAsia="Times New Roman"/>
          </w:rPr>
          <w:delText xml:space="preserve"> </w:delText>
        </w:r>
        <w:r w:rsidR="00547F87" w:rsidRPr="00EC2F5D" w:rsidDel="003C1C4D">
          <w:rPr>
            <w:rFonts w:eastAsia="Times New Roman"/>
          </w:rPr>
          <w:delText>derive</w:delText>
        </w:r>
        <w:r w:rsidR="000D56F9" w:rsidRPr="00EC2F5D" w:rsidDel="003C1C4D">
          <w:rPr>
            <w:rFonts w:eastAsia="Times New Roman"/>
          </w:rPr>
          <w:delText xml:space="preserve"> intuitive system model</w:delText>
        </w:r>
        <w:r w:rsidR="005030F1" w:rsidRPr="00EC2F5D" w:rsidDel="003C1C4D">
          <w:rPr>
            <w:rFonts w:eastAsia="Times New Roman"/>
          </w:rPr>
          <w:delText>s</w:delText>
        </w:r>
        <w:r w:rsidR="000D56F9" w:rsidRPr="00EC2F5D" w:rsidDel="003C1C4D">
          <w:rPr>
            <w:rFonts w:eastAsia="Times New Roman"/>
          </w:rPr>
          <w:delText xml:space="preserve"> </w:delText>
        </w:r>
        <w:r w:rsidR="004E3329" w:rsidRPr="00EC2F5D" w:rsidDel="003C1C4D">
          <w:rPr>
            <w:bCs/>
            <w:iCs/>
            <w:color w:val="000000" w:themeColor="text1"/>
          </w:rPr>
          <w:delText>from the</w:delText>
        </w:r>
        <w:r w:rsidR="00314DE5" w:rsidRPr="00EC2F5D" w:rsidDel="003C1C4D">
          <w:rPr>
            <w:bCs/>
            <w:iCs/>
            <w:color w:val="000000" w:themeColor="text1"/>
          </w:rPr>
          <w:delText>se</w:delText>
        </w:r>
        <w:r w:rsidR="009B1502" w:rsidRPr="00EC2F5D" w:rsidDel="003C1C4D">
          <w:rPr>
            <w:bCs/>
            <w:iCs/>
            <w:color w:val="000000" w:themeColor="text1"/>
          </w:rPr>
          <w:delText xml:space="preserve"> </w:delText>
        </w:r>
        <w:r w:rsidR="00EF6B49" w:rsidRPr="00EC2F5D" w:rsidDel="003C1C4D">
          <w:rPr>
            <w:bCs/>
            <w:iCs/>
            <w:color w:val="000000" w:themeColor="text1"/>
          </w:rPr>
          <w:delText xml:space="preserve">complex </w:delText>
        </w:r>
        <w:r w:rsidR="00574814" w:rsidRPr="00EC2F5D" w:rsidDel="003C1C4D">
          <w:rPr>
            <w:bCs/>
            <w:iCs/>
            <w:color w:val="000000" w:themeColor="text1"/>
          </w:rPr>
          <w:delText>genetic relationships</w:delText>
        </w:r>
        <w:r w:rsidR="00376F16" w:rsidRPr="00EC2F5D" w:rsidDel="003C1C4D">
          <w:rPr>
            <w:bCs/>
            <w:iCs/>
            <w:color w:val="000000" w:themeColor="text1"/>
          </w:rPr>
          <w:delText>.</w:delText>
        </w:r>
        <w:r w:rsidR="00376F16" w:rsidRPr="00EC2F5D" w:rsidDel="003C1C4D">
          <w:rPr>
            <w:rFonts w:eastAsia="Times New Roman"/>
          </w:rPr>
          <w:delText xml:space="preserve"> </w:delText>
        </w:r>
        <w:r w:rsidR="00D93A03" w:rsidRPr="00EC2F5D" w:rsidDel="003C1C4D">
          <w:rPr>
            <w:rFonts w:eastAsia="Times New Roman"/>
          </w:rPr>
          <w:delText>Guided by m</w:delText>
        </w:r>
        <w:r w:rsidR="00D61751" w:rsidRPr="00EC2F5D" w:rsidDel="003C1C4D">
          <w:rPr>
            <w:rFonts w:eastAsia="Times New Roman"/>
          </w:rPr>
          <w:delText>odeling</w:delText>
        </w:r>
        <w:r w:rsidR="0044538E" w:rsidDel="003C1C4D">
          <w:rPr>
            <w:rFonts w:eastAsia="Times New Roman"/>
          </w:rPr>
          <w:delText>, w</w:delText>
        </w:r>
      </w:del>
      <w:ins w:id="284" w:author="Albi Celaj [3]" w:date="2019-02-19T11:01:00Z">
        <w:del w:id="285" w:author="Albi Celaj [2]" w:date="2019-02-20T10:24:00Z">
          <w:r w:rsidR="008855C7" w:rsidDel="003C1C4D">
            <w:rPr>
              <w:rFonts w:eastAsia="Times New Roman"/>
            </w:rPr>
            <w:delText>m</w:delText>
          </w:r>
        </w:del>
      </w:ins>
      <w:ins w:id="286" w:author="Albi Celaj [3]" w:date="2019-02-19T11:00:00Z">
        <w:del w:id="287" w:author="Albi Celaj [2]" w:date="2019-02-20T10:24:00Z">
          <w:r w:rsidR="008855C7" w:rsidDel="003C1C4D">
            <w:rPr>
              <w:rFonts w:eastAsia="Times New Roman"/>
            </w:rPr>
            <w:delText>odeling</w:delText>
          </w:r>
        </w:del>
      </w:ins>
      <w:ins w:id="288" w:author="Albi Celaj [3]" w:date="2019-02-15T13:24:00Z">
        <w:del w:id="289" w:author="Albi Celaj [2]" w:date="2019-02-20T10:24:00Z">
          <w:r w:rsidR="00D40965" w:rsidDel="003C1C4D">
            <w:rPr>
              <w:rFonts w:eastAsia="Times New Roman"/>
            </w:rPr>
            <w:delText xml:space="preserve"> </w:delText>
          </w:r>
        </w:del>
      </w:ins>
      <w:ins w:id="290" w:author="Albi Celaj [3]" w:date="2019-02-19T14:20:00Z">
        <w:del w:id="291" w:author="Albi Celaj [2]" w:date="2019-02-20T10:24:00Z">
          <w:r w:rsidR="00E33B4B" w:rsidDel="003C1C4D">
            <w:rPr>
              <w:rFonts w:eastAsia="Times New Roman"/>
            </w:rPr>
            <w:delText>guided</w:delText>
          </w:r>
        </w:del>
      </w:ins>
      <w:del w:id="292" w:author="Albi Celaj [3]" w:date="2019-02-15T13:24:00Z">
        <w:r w:rsidR="0044538E" w:rsidDel="00D40965">
          <w:rPr>
            <w:rFonts w:eastAsia="Times New Roman"/>
          </w:rPr>
          <w:delText>e</w:delText>
        </w:r>
      </w:del>
      <w:r w:rsidR="004862F7" w:rsidRPr="00EC2F5D">
        <w:rPr>
          <w:rFonts w:eastAsia="Times New Roman"/>
        </w:rPr>
        <w:t xml:space="preserve"> furthe</w:t>
      </w:r>
      <w:r w:rsidR="00CC12F5" w:rsidRPr="00EC2F5D">
        <w:rPr>
          <w:rFonts w:eastAsia="Times New Roman"/>
        </w:rPr>
        <w:t>r characteriz</w:t>
      </w:r>
      <w:ins w:id="293" w:author="Albi Celaj [3]" w:date="2019-02-19T14:20:00Z">
        <w:r w:rsidR="00E33B4B">
          <w:rPr>
            <w:rFonts w:eastAsia="Times New Roman"/>
          </w:rPr>
          <w:t>ation</w:t>
        </w:r>
      </w:ins>
      <w:ins w:id="294" w:author="Albi Celaj" w:date="2019-02-20T13:49:00Z">
        <w:r w:rsidR="00B640BC">
          <w:rPr>
            <w:rFonts w:eastAsia="Times New Roman"/>
          </w:rPr>
          <w:t xml:space="preserve"> of </w:t>
        </w:r>
      </w:ins>
      <w:ins w:id="295" w:author="Albi Celaj" w:date="2019-02-20T13:51:00Z">
        <w:r w:rsidR="00074A68">
          <w:rPr>
            <w:rFonts w:eastAsia="Times New Roman"/>
          </w:rPr>
          <w:t xml:space="preserve">a </w:t>
        </w:r>
      </w:ins>
      <w:ins w:id="296" w:author="Albi Celaj [2]" w:date="2019-02-22T10:39:00Z">
        <w:r w:rsidR="00D85565">
          <w:rPr>
            <w:rFonts w:eastAsia="Times New Roman"/>
          </w:rPr>
          <w:t xml:space="preserve">five-gene </w:t>
        </w:r>
      </w:ins>
      <w:ins w:id="297" w:author="Albi Celaj" w:date="2019-02-20T13:50:00Z">
        <w:r w:rsidR="00074A68">
          <w:rPr>
            <w:rFonts w:eastAsia="Times New Roman"/>
          </w:rPr>
          <w:t>fluconazole resistance</w:t>
        </w:r>
      </w:ins>
      <w:ins w:id="298" w:author="Albi Celaj" w:date="2019-02-20T13:51:00Z">
        <w:r w:rsidR="00074A68">
          <w:rPr>
            <w:rFonts w:eastAsia="Times New Roman"/>
          </w:rPr>
          <w:t xml:space="preserve"> </w:t>
        </w:r>
      </w:ins>
      <w:ins w:id="299" w:author="Albi Celaj" w:date="2019-02-22T15:06:00Z">
        <w:del w:id="300" w:author="Albi Celaj [2]" w:date="2019-02-24T20:53:00Z">
          <w:r w:rsidR="00DB55E7" w:rsidDel="00685ACE">
            <w:rPr>
              <w:rFonts w:eastAsia="Times New Roman"/>
            </w:rPr>
            <w:delText>phenomenon</w:delText>
          </w:r>
        </w:del>
      </w:ins>
      <w:ins w:id="301" w:author="Albi Celaj [2]" w:date="2019-02-24T20:53:00Z">
        <w:r w:rsidR="00685ACE">
          <w:rPr>
            <w:rFonts w:eastAsia="Times New Roman"/>
          </w:rPr>
          <w:t>trait</w:t>
        </w:r>
      </w:ins>
      <w:ins w:id="302" w:author="Albi Celaj" w:date="2019-02-20T13:51:00Z">
        <w:del w:id="303" w:author="Albi Celaj [2]" w:date="2019-02-22T10:39:00Z">
          <w:r w:rsidR="00074A68" w:rsidDel="00D85565">
            <w:rPr>
              <w:rFonts w:eastAsia="Times New Roman"/>
            </w:rPr>
            <w:delText xml:space="preserve"> involving five genes</w:delText>
          </w:r>
        </w:del>
      </w:ins>
      <w:ins w:id="304" w:author="Albi Celaj [3]" w:date="2019-02-19T14:20:00Z">
        <w:del w:id="305" w:author="Albi Celaj" w:date="2019-02-20T13:50:00Z">
          <w:r w:rsidR="00E33B4B" w:rsidDel="00074A68">
            <w:rPr>
              <w:rFonts w:eastAsia="Times New Roman"/>
            </w:rPr>
            <w:delText xml:space="preserve"> </w:delText>
          </w:r>
        </w:del>
        <w:del w:id="306" w:author="Albi Celaj" w:date="2019-02-20T13:48:00Z">
          <w:r w:rsidR="00E33B4B" w:rsidDel="005823B1">
            <w:rPr>
              <w:rFonts w:eastAsia="Times New Roman"/>
            </w:rPr>
            <w:delText>of</w:delText>
          </w:r>
        </w:del>
      </w:ins>
      <w:ins w:id="307" w:author="Albi Celaj [2]" w:date="2019-02-19T21:45:00Z">
        <w:del w:id="308" w:author="Albi Celaj" w:date="2019-02-20T13:48:00Z">
          <w:r w:rsidR="00D7530E" w:rsidDel="005823B1">
            <w:rPr>
              <w:rFonts w:eastAsia="Times New Roman"/>
            </w:rPr>
            <w:delText xml:space="preserve"> a</w:delText>
          </w:r>
        </w:del>
      </w:ins>
      <w:del w:id="309" w:author="Albi Celaj" w:date="2019-02-20T13:48:00Z">
        <w:r w:rsidR="00D93A03" w:rsidRPr="00EC2F5D" w:rsidDel="005823B1">
          <w:rPr>
            <w:rFonts w:eastAsia="Times New Roman"/>
          </w:rPr>
          <w:delText>e</w:delText>
        </w:r>
      </w:del>
      <w:ins w:id="310" w:author="Albi Celaj [3]" w:date="2019-02-15T13:20:00Z">
        <w:del w:id="311" w:author="Albi Celaj" w:date="2019-02-20T13:48:00Z">
          <w:r w:rsidR="00D40965" w:rsidDel="005823B1">
            <w:rPr>
              <w:rFonts w:eastAsia="Times New Roman"/>
            </w:rPr>
            <w:delText xml:space="preserve"> a complex </w:delText>
          </w:r>
        </w:del>
      </w:ins>
      <w:ins w:id="312" w:author="Albi Celaj [2]" w:date="2019-02-20T09:31:00Z">
        <w:del w:id="313" w:author="Albi Celaj" w:date="2019-02-20T11:30:00Z">
          <w:r w:rsidR="00774256" w:rsidDel="008B28E1">
            <w:rPr>
              <w:rFonts w:eastAsia="Times New Roman"/>
            </w:rPr>
            <w:delText xml:space="preserve">complex </w:delText>
          </w:r>
        </w:del>
      </w:ins>
      <w:ins w:id="314" w:author="Albi Celaj [3]" w:date="2019-02-19T12:33:00Z">
        <w:del w:id="315" w:author="Albi Celaj" w:date="2019-02-19T15:01:00Z">
          <w:r w:rsidR="0093732F" w:rsidDel="00894E68">
            <w:rPr>
              <w:rFonts w:eastAsia="Times New Roman"/>
            </w:rPr>
            <w:delText xml:space="preserve">five-transporter </w:delText>
          </w:r>
        </w:del>
      </w:ins>
      <w:ins w:id="316" w:author="Albi Celaj [3]" w:date="2019-02-15T13:20:00Z">
        <w:del w:id="317" w:author="Albi Celaj" w:date="2019-02-19T15:01:00Z">
          <w:r w:rsidR="00D40965" w:rsidDel="00894E68">
            <w:rPr>
              <w:rFonts w:eastAsia="Times New Roman"/>
            </w:rPr>
            <w:delText>fluconazole resistance trait</w:delText>
          </w:r>
        </w:del>
        <w:r w:rsidR="00D40965">
          <w:rPr>
            <w:rFonts w:eastAsia="Times New Roman"/>
          </w:rPr>
          <w:t>.</w:t>
        </w:r>
      </w:ins>
      <w:ins w:id="318" w:author="Albi Celaj" w:date="2019-02-21T10:26:00Z">
        <w:r w:rsidR="00CB7D97">
          <w:rPr>
            <w:rFonts w:eastAsia="Times New Roman"/>
          </w:rPr>
          <w:t xml:space="preserve"> </w:t>
        </w:r>
      </w:ins>
      <w:ins w:id="319" w:author="Albi Celaj [3]" w:date="2019-02-19T14:18:00Z">
        <w:del w:id="320" w:author="Albi Celaj" w:date="2019-02-20T16:35:00Z">
          <w:r w:rsidR="00B51CDE" w:rsidDel="002262AD">
            <w:rPr>
              <w:rFonts w:eastAsia="Times New Roman"/>
            </w:rPr>
            <w:delText xml:space="preserve"> </w:delText>
          </w:r>
        </w:del>
      </w:ins>
      <w:ins w:id="321" w:author="Albi Celaj [3]" w:date="2019-02-19T12:33:00Z">
        <w:r w:rsidR="0093732F">
          <w:rPr>
            <w:rFonts w:eastAsia="Times New Roman"/>
          </w:rPr>
          <w:t>T</w:t>
        </w:r>
      </w:ins>
      <w:ins w:id="322" w:author="Albi Celaj [2]" w:date="2019-02-19T17:42:00Z">
        <w:del w:id="323" w:author="Albi Celaj" w:date="2019-02-20T14:04:00Z">
          <w:r w:rsidR="00F9656F" w:rsidDel="00AA25D1">
            <w:rPr>
              <w:rFonts w:eastAsia="Times New Roman"/>
            </w:rPr>
            <w:delText>aken t</w:delText>
          </w:r>
        </w:del>
      </w:ins>
      <w:ins w:id="324" w:author="Albi Celaj [3]" w:date="2019-02-19T12:33:00Z">
        <w:r w:rsidR="0093732F">
          <w:rPr>
            <w:rFonts w:eastAsia="Times New Roman"/>
          </w:rPr>
          <w:t xml:space="preserve">ogether, </w:t>
        </w:r>
        <w:del w:id="325" w:author="Albi Celaj" w:date="2019-02-20T14:04:00Z">
          <w:r w:rsidR="0093732F" w:rsidDel="00AA25D1">
            <w:rPr>
              <w:rFonts w:eastAsia="Times New Roman"/>
            </w:rPr>
            <w:delText>o</w:delText>
          </w:r>
        </w:del>
      </w:ins>
      <w:ins w:id="326" w:author="Albi Celaj [3]" w:date="2019-02-19T11:51:00Z">
        <w:del w:id="327" w:author="Albi Celaj" w:date="2019-02-20T14:04:00Z">
          <w:r w:rsidR="0054344C" w:rsidDel="00AA25D1">
            <w:rPr>
              <w:rFonts w:eastAsia="Times New Roman"/>
            </w:rPr>
            <w:delText xml:space="preserve">ur </w:delText>
          </w:r>
        </w:del>
      </w:ins>
      <w:del w:id="328" w:author="Albi Celaj [3]" w:date="2019-02-15T13:21:00Z">
        <w:r w:rsidR="00D93A03" w:rsidRPr="00EC2F5D" w:rsidDel="00D40965">
          <w:rPr>
            <w:rFonts w:eastAsia="Times New Roman"/>
          </w:rPr>
          <w:delText>d</w:delText>
        </w:r>
        <w:r w:rsidR="00CC12F5" w:rsidRPr="00EC2F5D" w:rsidDel="00D40965">
          <w:rPr>
            <w:rFonts w:eastAsia="Times New Roman"/>
          </w:rPr>
          <w:delText xml:space="preserve"> </w:delText>
        </w:r>
        <w:r w:rsidR="00D93A03" w:rsidRPr="00EC2F5D" w:rsidDel="00D40965">
          <w:rPr>
            <w:rFonts w:eastAsia="Times New Roman"/>
          </w:rPr>
          <w:delText xml:space="preserve">a </w:delText>
        </w:r>
        <w:r w:rsidR="006E1CF7" w:rsidRPr="00EC2F5D" w:rsidDel="00D40965">
          <w:rPr>
            <w:rFonts w:eastAsia="Times New Roman"/>
          </w:rPr>
          <w:delText xml:space="preserve">quadruple knockout </w:delText>
        </w:r>
        <w:r w:rsidR="00D93A03" w:rsidRPr="00EC2F5D" w:rsidDel="00D40965">
          <w:rPr>
            <w:rFonts w:eastAsia="Times New Roman"/>
          </w:rPr>
          <w:delText xml:space="preserve">strain </w:delText>
        </w:r>
        <w:r w:rsidR="006E1CF7" w:rsidRPr="00EC2F5D" w:rsidDel="00D40965">
          <w:rPr>
            <w:rFonts w:eastAsia="Times New Roman"/>
          </w:rPr>
          <w:delText>(</w:delText>
        </w:r>
        <w:r w:rsidR="006E1CF7" w:rsidRPr="00EC2F5D" w:rsidDel="00D40965">
          <w:rPr>
            <w:rFonts w:eastAsia="Times New Roman"/>
            <w:i/>
          </w:rPr>
          <w:delText>snq2</w:delText>
        </w:r>
        <w:r w:rsidR="006E1CF7" w:rsidRPr="00EC2F5D" w:rsidDel="00D40965">
          <w:rPr>
            <w:rFonts w:eastAsia="Times New Roman"/>
          </w:rPr>
          <w:delText xml:space="preserve">∆ </w:delText>
        </w:r>
        <w:r w:rsidR="006E1CF7" w:rsidRPr="00EC2F5D" w:rsidDel="00D40965">
          <w:rPr>
            <w:rFonts w:eastAsia="Times New Roman"/>
            <w:i/>
          </w:rPr>
          <w:delText>yor1</w:delText>
        </w:r>
        <w:r w:rsidR="006E1CF7" w:rsidRPr="00EC2F5D" w:rsidDel="00D40965">
          <w:rPr>
            <w:rFonts w:eastAsia="Times New Roman"/>
          </w:rPr>
          <w:delText xml:space="preserve">∆ </w:delText>
        </w:r>
        <w:r w:rsidR="006E1CF7" w:rsidRPr="00EC2F5D" w:rsidDel="00D40965">
          <w:rPr>
            <w:rFonts w:eastAsia="Times New Roman"/>
            <w:i/>
          </w:rPr>
          <w:delText>ybt1</w:delText>
        </w:r>
        <w:r w:rsidR="006E1CF7" w:rsidRPr="00EC2F5D" w:rsidDel="00D40965">
          <w:rPr>
            <w:rFonts w:eastAsia="Times New Roman"/>
          </w:rPr>
          <w:delText xml:space="preserve">∆ </w:delText>
        </w:r>
        <w:r w:rsidR="006E1CF7" w:rsidRPr="00EC2F5D" w:rsidDel="00D40965">
          <w:rPr>
            <w:rFonts w:eastAsia="Times New Roman"/>
            <w:i/>
          </w:rPr>
          <w:delText>ycf1</w:delText>
        </w:r>
        <w:r w:rsidR="006E1CF7" w:rsidRPr="00EC2F5D" w:rsidDel="00D40965">
          <w:rPr>
            <w:rFonts w:eastAsia="Times New Roman"/>
          </w:rPr>
          <w:delText xml:space="preserve">∆) </w:delText>
        </w:r>
        <w:r w:rsidR="00D93A03" w:rsidRPr="00EC2F5D" w:rsidDel="00D40965">
          <w:rPr>
            <w:rFonts w:eastAsia="Times New Roman"/>
          </w:rPr>
          <w:delText xml:space="preserve">which unexpectedly </w:delText>
        </w:r>
        <w:r w:rsidR="006E1CF7" w:rsidRPr="00EC2F5D" w:rsidDel="00D40965">
          <w:rPr>
            <w:rFonts w:eastAsia="Times New Roman"/>
          </w:rPr>
          <w:delText xml:space="preserve">showed </w:delText>
        </w:r>
        <w:r w:rsidR="00D93A03" w:rsidRPr="00EC2F5D" w:rsidDel="00D40965">
          <w:rPr>
            <w:rFonts w:eastAsia="Times New Roman"/>
          </w:rPr>
          <w:delText xml:space="preserve">high </w:delText>
        </w:r>
        <w:r w:rsidR="00D93A03" w:rsidRPr="003B24A9" w:rsidDel="00D40965">
          <w:rPr>
            <w:rFonts w:eastAsia="Times New Roman"/>
            <w:i/>
          </w:rPr>
          <w:delText>PDR5</w:delText>
        </w:r>
        <w:r w:rsidR="00D93A03" w:rsidRPr="00EC2F5D" w:rsidDel="00D40965">
          <w:rPr>
            <w:rFonts w:eastAsia="Times New Roman"/>
          </w:rPr>
          <w:delText xml:space="preserve">-dependent </w:delText>
        </w:r>
        <w:r w:rsidR="006E1CF7" w:rsidRPr="00EC2F5D" w:rsidDel="00D40965">
          <w:rPr>
            <w:rFonts w:eastAsia="Times New Roman"/>
          </w:rPr>
          <w:delText xml:space="preserve">resistance </w:delText>
        </w:r>
        <w:r w:rsidR="00D93A03" w:rsidRPr="00EC2F5D" w:rsidDel="00D40965">
          <w:rPr>
            <w:rFonts w:eastAsia="Times New Roman"/>
          </w:rPr>
          <w:delText>to fluconazole</w:delText>
        </w:r>
        <w:r w:rsidR="006E1CF7" w:rsidRPr="00EC2F5D" w:rsidDel="00D40965">
          <w:rPr>
            <w:rFonts w:eastAsia="Times New Roman"/>
          </w:rPr>
          <w:delText>.</w:delText>
        </w:r>
      </w:del>
      <w:del w:id="329" w:author="Albi Celaj [3]" w:date="2019-02-19T11:50:00Z">
        <w:r w:rsidR="008B2CEA" w:rsidRPr="00EC2F5D" w:rsidDel="0054344C">
          <w:rPr>
            <w:rFonts w:eastAsia="Times New Roman"/>
          </w:rPr>
          <w:delText xml:space="preserve"> </w:delText>
        </w:r>
      </w:del>
      <w:ins w:id="330" w:author="Albi Celaj [3]" w:date="2019-02-19T11:51:00Z">
        <w:r w:rsidR="0054344C">
          <w:rPr>
            <w:rFonts w:eastAsia="Times New Roman"/>
          </w:rPr>
          <w:t>r</w:t>
        </w:r>
      </w:ins>
      <w:ins w:id="331" w:author="Albi Celaj [3]" w:date="2019-02-19T11:04:00Z">
        <w:r w:rsidR="0054344C">
          <w:rPr>
            <w:rFonts w:eastAsia="Times New Roman"/>
          </w:rPr>
          <w:t xml:space="preserve">esults </w:t>
        </w:r>
      </w:ins>
      <w:ins w:id="332" w:author="Albi Celaj [3]" w:date="2019-02-19T12:24:00Z">
        <w:r w:rsidR="005F5042">
          <w:rPr>
            <w:rFonts w:eastAsia="Times New Roman"/>
          </w:rPr>
          <w:t>demonstrate</w:t>
        </w:r>
      </w:ins>
      <w:ins w:id="333" w:author="Albi Celaj" w:date="2019-02-22T14:43:00Z">
        <w:r w:rsidR="005762E0">
          <w:rPr>
            <w:rFonts w:eastAsia="Times New Roman"/>
          </w:rPr>
          <w:t xml:space="preserve"> </w:t>
        </w:r>
      </w:ins>
      <w:ins w:id="334" w:author="Albi Celaj" w:date="2019-02-22T14:45:00Z">
        <w:r w:rsidR="0072505A">
          <w:rPr>
            <w:rFonts w:eastAsia="Times New Roman"/>
          </w:rPr>
          <w:t>th</w:t>
        </w:r>
      </w:ins>
      <w:ins w:id="335" w:author="Albi Celaj" w:date="2019-02-22T14:48:00Z">
        <w:r w:rsidR="0072505A">
          <w:rPr>
            <w:rFonts w:eastAsia="Times New Roman"/>
          </w:rPr>
          <w:t>at</w:t>
        </w:r>
      </w:ins>
      <w:ins w:id="336" w:author="Albi Celaj" w:date="2019-02-22T14:45:00Z">
        <w:r w:rsidR="005762E0">
          <w:rPr>
            <w:rFonts w:eastAsia="Times New Roman"/>
          </w:rPr>
          <w:t xml:space="preserve"> XGA</w:t>
        </w:r>
      </w:ins>
      <w:ins w:id="337" w:author="Albi Celaj" w:date="2019-02-22T14:46:00Z">
        <w:r w:rsidR="0072505A">
          <w:rPr>
            <w:rFonts w:eastAsia="Times New Roman"/>
          </w:rPr>
          <w:t xml:space="preserve"> </w:t>
        </w:r>
      </w:ins>
      <w:ins w:id="338" w:author="Albi Celaj" w:date="2019-02-22T14:48:00Z">
        <w:r w:rsidR="0072505A">
          <w:rPr>
            <w:rFonts w:eastAsia="Times New Roman"/>
          </w:rPr>
          <w:t>can</w:t>
        </w:r>
        <w:r w:rsidR="00911358">
          <w:rPr>
            <w:rFonts w:eastAsia="Times New Roman"/>
          </w:rPr>
          <w:t xml:space="preserve"> help</w:t>
        </w:r>
      </w:ins>
      <w:ins w:id="339" w:author="Albi Celaj" w:date="2019-02-22T14:46:00Z">
        <w:r w:rsidR="005762E0">
          <w:rPr>
            <w:rFonts w:eastAsia="Times New Roman"/>
          </w:rPr>
          <w:t xml:space="preserve"> </w:t>
        </w:r>
      </w:ins>
      <w:ins w:id="340" w:author="Albi Celaj" w:date="2019-02-22T14:47:00Z">
        <w:r w:rsidR="005762E0">
          <w:rPr>
            <w:rFonts w:eastAsia="Times New Roman"/>
          </w:rPr>
          <w:t>dissect</w:t>
        </w:r>
      </w:ins>
      <w:ins w:id="341" w:author="Albi Celaj" w:date="2019-02-22T14:46:00Z">
        <w:r w:rsidR="005762E0">
          <w:rPr>
            <w:rFonts w:eastAsia="Times New Roman"/>
          </w:rPr>
          <w:t xml:space="preserve"> </w:t>
        </w:r>
      </w:ins>
      <w:ins w:id="342" w:author="Albi Celaj" w:date="2019-02-22T14:47:00Z">
        <w:r w:rsidR="005762E0">
          <w:rPr>
            <w:rFonts w:eastAsia="Times New Roman"/>
          </w:rPr>
          <w:t>complex</w:t>
        </w:r>
        <w:r w:rsidR="005762E0" w:rsidRPr="00EC2F5D">
          <w:rPr>
            <w:rFonts w:eastAsia="Times New Roman"/>
          </w:rPr>
          <w:t xml:space="preserve"> </w:t>
        </w:r>
        <w:r w:rsidR="005762E0">
          <w:rPr>
            <w:rFonts w:eastAsia="Times New Roman"/>
          </w:rPr>
          <w:t>functional</w:t>
        </w:r>
        <w:r w:rsidR="005762E0" w:rsidRPr="00EC2F5D">
          <w:rPr>
            <w:rFonts w:eastAsia="Times New Roman"/>
          </w:rPr>
          <w:t xml:space="preserve"> relationships</w:t>
        </w:r>
      </w:ins>
      <w:ins w:id="343" w:author="Albi Celaj [3]" w:date="2019-02-19T11:04:00Z">
        <w:del w:id="344" w:author="Albi Celaj" w:date="2019-02-22T14:43:00Z">
          <w:r w:rsidR="00011F2F" w:rsidDel="005762E0">
            <w:rPr>
              <w:rFonts w:eastAsia="Times New Roman"/>
            </w:rPr>
            <w:delText xml:space="preserve"> </w:delText>
          </w:r>
        </w:del>
      </w:ins>
      <w:ins w:id="345" w:author="Albi Celaj" w:date="2019-02-22T14:47:00Z">
        <w:r w:rsidR="005762E0">
          <w:rPr>
            <w:rFonts w:eastAsia="Times New Roman"/>
          </w:rPr>
          <w:t xml:space="preserve"> within </w:t>
        </w:r>
      </w:ins>
      <w:ins w:id="346" w:author="Albi Celaj [3]" w:date="2019-02-19T11:04:00Z">
        <w:del w:id="347" w:author="Albi Celaj" w:date="2019-02-22T14:47:00Z">
          <w:r w:rsidR="00011F2F" w:rsidDel="005762E0">
            <w:rPr>
              <w:rFonts w:eastAsia="Times New Roman"/>
            </w:rPr>
            <w:delText xml:space="preserve">that </w:delText>
          </w:r>
        </w:del>
        <w:del w:id="348" w:author="Albi Celaj" w:date="2019-02-20T14:04:00Z">
          <w:r w:rsidR="00011F2F" w:rsidDel="00AA25D1">
            <w:rPr>
              <w:rFonts w:eastAsia="Times New Roman"/>
            </w:rPr>
            <w:delText xml:space="preserve">using XGA to </w:delText>
          </w:r>
        </w:del>
      </w:ins>
      <w:ins w:id="349" w:author="Albi Celaj [3]" w:date="2019-02-19T14:26:00Z">
        <w:del w:id="350" w:author="Albi Celaj" w:date="2019-02-22T14:47:00Z">
          <w:r w:rsidR="004A04E1" w:rsidDel="005762E0">
            <w:rPr>
              <w:rFonts w:eastAsia="Times New Roman"/>
            </w:rPr>
            <w:delText>profil</w:delText>
          </w:r>
        </w:del>
        <w:del w:id="351" w:author="Albi Celaj" w:date="2019-02-20T14:04:00Z">
          <w:r w:rsidR="004A04E1" w:rsidDel="00AA25D1">
            <w:rPr>
              <w:rFonts w:eastAsia="Times New Roman"/>
            </w:rPr>
            <w:delText>e</w:delText>
          </w:r>
        </w:del>
      </w:ins>
      <w:ins w:id="352" w:author="Albi Celaj [3]" w:date="2019-02-19T11:04:00Z">
        <w:del w:id="353" w:author="Albi Celaj" w:date="2019-02-22T14:47:00Z">
          <w:r w:rsidR="00011F2F" w:rsidDel="005762E0">
            <w:rPr>
              <w:rFonts w:eastAsia="Times New Roman"/>
            </w:rPr>
            <w:delText xml:space="preserve"> </w:delText>
          </w:r>
          <w:r w:rsidR="00011F2F" w:rsidRPr="00EC2F5D" w:rsidDel="005762E0">
            <w:rPr>
              <w:rFonts w:eastAsia="Times New Roman"/>
            </w:rPr>
            <w:delText xml:space="preserve">high-order </w:delText>
          </w:r>
        </w:del>
        <w:del w:id="354" w:author="Albi Celaj" w:date="2019-02-22T13:07:00Z">
          <w:r w:rsidR="00011F2F" w:rsidRPr="00EC2F5D" w:rsidDel="00C213EE">
            <w:rPr>
              <w:rFonts w:eastAsia="Times New Roman"/>
            </w:rPr>
            <w:delText>genotype-to-trait</w:delText>
          </w:r>
        </w:del>
        <w:del w:id="355" w:author="Albi Celaj" w:date="2019-02-22T14:47:00Z">
          <w:r w:rsidR="00011F2F" w:rsidRPr="00EC2F5D" w:rsidDel="005762E0">
            <w:rPr>
              <w:rFonts w:eastAsia="Times New Roman"/>
            </w:rPr>
            <w:delText xml:space="preserve"> relationships</w:delText>
          </w:r>
        </w:del>
      </w:ins>
      <w:ins w:id="356" w:author="Albi Celaj [3]" w:date="2019-02-19T11:05:00Z">
        <w:del w:id="357" w:author="Albi Celaj" w:date="2019-02-22T14:47:00Z">
          <w:r w:rsidR="00011F2F" w:rsidDel="005762E0">
            <w:rPr>
              <w:rFonts w:eastAsia="Times New Roman"/>
            </w:rPr>
            <w:delText xml:space="preserve"> </w:delText>
          </w:r>
        </w:del>
      </w:ins>
      <w:del w:id="358" w:author="Albi Celaj" w:date="2019-02-22T14:47:00Z">
        <w:r w:rsidR="00D93A03" w:rsidRPr="00EC2F5D" w:rsidDel="005762E0">
          <w:rPr>
            <w:rFonts w:eastAsia="Times New Roman"/>
          </w:rPr>
          <w:delText xml:space="preserve">Results showed that </w:delText>
        </w:r>
        <w:r w:rsidR="00815669" w:rsidRPr="00EC2F5D" w:rsidDel="005762E0">
          <w:rPr>
            <w:rFonts w:eastAsia="Times New Roman"/>
          </w:rPr>
          <w:delText xml:space="preserve">high-order genotype-to-trait relationships </w:delText>
        </w:r>
        <w:r w:rsidR="00D93A03" w:rsidRPr="00EC2F5D" w:rsidDel="005762E0">
          <w:rPr>
            <w:rFonts w:eastAsia="Times New Roman"/>
          </w:rPr>
          <w:delText xml:space="preserve">discovered by </w:delText>
        </w:r>
        <w:r w:rsidR="008D6812" w:rsidDel="005762E0">
          <w:rPr>
            <w:rFonts w:eastAsia="Times New Roman"/>
          </w:rPr>
          <w:delText>XGA</w:delText>
        </w:r>
        <w:r w:rsidR="00D93A03" w:rsidRPr="00EC2F5D" w:rsidDel="005762E0">
          <w:rPr>
            <w:rFonts w:eastAsia="Times New Roman"/>
          </w:rPr>
          <w:delText xml:space="preserve"> can help</w:delText>
        </w:r>
      </w:del>
      <w:ins w:id="359" w:author="Albi Celaj [2]" w:date="2019-02-21T21:59:00Z">
        <w:del w:id="360" w:author="Albi Celaj" w:date="2019-02-22T14:47:00Z">
          <w:r w:rsidR="002A4C7E" w:rsidDel="005762E0">
            <w:rPr>
              <w:rFonts w:eastAsia="Times New Roman"/>
            </w:rPr>
            <w:delText xml:space="preserve"> </w:delText>
          </w:r>
        </w:del>
      </w:ins>
      <w:del w:id="361" w:author="Albi Celaj" w:date="2019-02-22T14:47:00Z">
        <w:r w:rsidR="00D93A03" w:rsidRPr="00EC2F5D" w:rsidDel="005762E0">
          <w:rPr>
            <w:rFonts w:eastAsia="Times New Roman"/>
          </w:rPr>
          <w:delText xml:space="preserve"> </w:delText>
        </w:r>
        <w:r w:rsidR="00815669" w:rsidRPr="00EC2F5D" w:rsidDel="005762E0">
          <w:rPr>
            <w:rFonts w:eastAsia="Times New Roman"/>
          </w:rPr>
          <w:delText xml:space="preserve">dissect </w:delText>
        </w:r>
      </w:del>
      <w:ins w:id="362" w:author="Albi Celaj [3]" w:date="2019-02-19T11:08:00Z">
        <w:del w:id="363" w:author="Albi Celaj" w:date="2019-02-22T14:47:00Z">
          <w:r w:rsidR="003F3852" w:rsidDel="005762E0">
            <w:rPr>
              <w:rFonts w:eastAsia="Times New Roman"/>
            </w:rPr>
            <w:delText>functionally d</w:delText>
          </w:r>
        </w:del>
      </w:ins>
      <w:ins w:id="364" w:author="Albi Celaj [3]" w:date="2019-02-19T11:17:00Z">
        <w:del w:id="365" w:author="Albi Celaj" w:date="2019-02-22T14:47:00Z">
          <w:r w:rsidR="003B3D0C" w:rsidDel="005762E0">
            <w:rPr>
              <w:rFonts w:eastAsia="Times New Roman"/>
            </w:rPr>
            <w:delText>issect</w:delText>
          </w:r>
        </w:del>
      </w:ins>
      <w:ins w:id="366" w:author="Albi Celaj [3]" w:date="2019-02-19T11:08:00Z">
        <w:del w:id="367" w:author="Albi Celaj" w:date="2019-02-22T14:47:00Z">
          <w:r w:rsidR="003F3852" w:rsidRPr="00EC2F5D" w:rsidDel="005762E0">
            <w:rPr>
              <w:rFonts w:eastAsia="Times New Roman"/>
            </w:rPr>
            <w:delText xml:space="preserve"> </w:delText>
          </w:r>
        </w:del>
      </w:ins>
      <w:ins w:id="368" w:author="Albi Celaj [3]" w:date="2019-02-19T12:38:00Z">
        <w:del w:id="369" w:author="Albi Celaj" w:date="2019-02-22T13:08:00Z">
          <w:r w:rsidR="00C33ABD" w:rsidDel="00BE5E7E">
            <w:rPr>
              <w:rFonts w:eastAsia="Times New Roman"/>
            </w:rPr>
            <w:delText xml:space="preserve">genetically </w:delText>
          </w:r>
        </w:del>
      </w:ins>
      <w:del w:id="370" w:author="Albi Celaj" w:date="2019-02-22T14:47:00Z">
        <w:r w:rsidR="00815669" w:rsidRPr="00EC2F5D" w:rsidDel="005762E0">
          <w:rPr>
            <w:rFonts w:eastAsia="Times New Roman"/>
          </w:rPr>
          <w:delText xml:space="preserve">complex </w:delText>
        </w:r>
      </w:del>
      <w:ins w:id="371" w:author="Albi Celaj" w:date="2019-02-22T13:08:00Z">
        <w:r w:rsidR="00BE5E7E">
          <w:rPr>
            <w:rFonts w:eastAsia="Times New Roman"/>
          </w:rPr>
          <w:t xml:space="preserve">multi-gene </w:t>
        </w:r>
      </w:ins>
      <w:del w:id="372" w:author="Albi Celaj [3]" w:date="2019-02-19T12:38:00Z">
        <w:r w:rsidR="00292140" w:rsidDel="00C33ABD">
          <w:rPr>
            <w:rFonts w:eastAsia="Times New Roman"/>
          </w:rPr>
          <w:delText>multi-gene</w:delText>
        </w:r>
        <w:r w:rsidR="00815669" w:rsidRPr="00EC2F5D" w:rsidDel="00C33ABD">
          <w:rPr>
            <w:rFonts w:eastAsia="Times New Roman"/>
          </w:rPr>
          <w:delText xml:space="preserve"> </w:delText>
        </w:r>
      </w:del>
      <w:r w:rsidR="00815669" w:rsidRPr="00EC2F5D">
        <w:rPr>
          <w:rFonts w:eastAsia="Times New Roman"/>
        </w:rPr>
        <w:t>systems.</w:t>
      </w:r>
    </w:p>
    <w:p w14:paraId="1228BE8C" w14:textId="77777777" w:rsidR="0098786A" w:rsidRDefault="0098786A" w:rsidP="00936BF7">
      <w:pPr>
        <w:jc w:val="both"/>
        <w:rPr>
          <w:rFonts w:eastAsia="Times New Roman"/>
        </w:rPr>
        <w:pPrChange w:id="373" w:author="Albi Celaj [2]" w:date="2019-02-24T20:57:00Z">
          <w:pPr/>
        </w:pPrChange>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374"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375" w:author="Al B" w:date="2019-02-17T17:20:00Z">
        <w:r w:rsidR="005579A3">
          <w:t>varia</w:t>
        </w:r>
      </w:ins>
      <w:del w:id="376" w:author="Al B" w:date="2019-02-17T17:20:00Z">
        <w:r w:rsidR="001F4D0C" w:rsidDel="005579A3">
          <w:delText>perturbatio</w:delText>
        </w:r>
      </w:del>
      <w:r w:rsidR="001F4D0C">
        <w:t>n</w:t>
      </w:r>
      <w:ins w:id="377" w:author="Albi Celaj [3]" w:date="2019-02-19T11:55:00Z">
        <w:r w:rsidR="00F03BDD">
          <w:t>t</w:t>
        </w:r>
      </w:ins>
      <w:r w:rsidR="001F4D0C">
        <w:t xml:space="preserve">s </w:t>
      </w:r>
      <w:ins w:id="378" w:author="Al B" w:date="2019-02-17T17:25:00Z">
        <w:r w:rsidR="009D6E3A">
          <w:t>can yield</w:t>
        </w:r>
      </w:ins>
      <w:del w:id="379"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380" w:author="Al B" w:date="2019-02-17T17:24:00Z">
        <w:del w:id="381" w:author="Albi Celaj [3]" w:date="2019-02-19T11:33:00Z">
          <w:r w:rsidR="00CC2D2F" w:rsidDel="00096207">
            <w:rPr>
              <w:lang w:val="en-CA"/>
            </w:rPr>
            <w:delText>d</w:delText>
          </w:r>
        </w:del>
        <w:r w:rsidR="00CC2D2F">
          <w:rPr>
            <w:lang w:val="en-CA"/>
          </w:rPr>
          <w:t>Ob</w:t>
        </w:r>
      </w:ins>
      <w:ins w:id="382" w:author="Albi Celaj [3]" w:date="2019-02-19T11:33:00Z">
        <w:r w:rsidR="00F71A00">
          <w:rPr>
            <w:lang w:val="en-CA"/>
          </w:rPr>
          <w:t>s</w:t>
        </w:r>
      </w:ins>
      <w:ins w:id="383" w:author="Al B" w:date="2019-02-17T17:24:00Z">
        <w:r w:rsidR="00CC2D2F">
          <w:rPr>
            <w:lang w:val="en-CA"/>
          </w:rPr>
          <w:t>er</w:t>
        </w:r>
        <w:del w:id="384" w:author="Albi Celaj [3]" w:date="2019-02-19T11:33:00Z">
          <w:r w:rsidR="00CC2D2F" w:rsidDel="00096207">
            <w:rPr>
              <w:lang w:val="en-CA"/>
            </w:rPr>
            <w:delText>sr</w:delText>
          </w:r>
        </w:del>
      </w:ins>
      <w:ins w:id="385" w:author="Albi Celaj [3]" w:date="2019-02-19T11:33:00Z">
        <w:r w:rsidR="00096207">
          <w:rPr>
            <w:lang w:val="en-CA"/>
          </w:rPr>
          <w:t>v</w:t>
        </w:r>
      </w:ins>
      <w:ins w:id="386" w:author="Al B" w:date="2019-02-17T17:24:00Z">
        <w:del w:id="387" w:author="Albi Celaj [3]" w:date="2019-02-19T11:33:00Z">
          <w:r w:rsidR="00CC2D2F" w:rsidDel="00096207">
            <w:rPr>
              <w:lang w:val="en-CA"/>
            </w:rPr>
            <w:delText>b</w:delText>
          </w:r>
        </w:del>
        <w:r w:rsidR="00CC2D2F">
          <w:rPr>
            <w:lang w:val="en-CA"/>
          </w:rPr>
          <w:t xml:space="preserve">ing </w:t>
        </w:r>
      </w:ins>
      <w:ins w:id="388" w:author="Albi Celaj [3]" w:date="2019-02-19T11:33:00Z">
        <w:r w:rsidR="00F71A00">
          <w:rPr>
            <w:lang w:val="en-CA"/>
          </w:rPr>
          <w:t xml:space="preserve">an </w:t>
        </w:r>
      </w:ins>
      <w:ins w:id="389" w:author="Al B" w:date="2019-02-17T17:24:00Z">
        <w:r w:rsidR="00CC2D2F">
          <w:rPr>
            <w:lang w:val="en-CA"/>
          </w:rPr>
          <w:t>interaction</w:t>
        </w:r>
        <w:del w:id="390" w:author="Albi Celaj [3]" w:date="2019-02-19T11:33:00Z">
          <w:r w:rsidR="00CC2D2F" w:rsidDel="00F71A00">
            <w:rPr>
              <w:lang w:val="en-CA"/>
            </w:rPr>
            <w:delText>s</w:delText>
          </w:r>
        </w:del>
        <w:r w:rsidR="00CC2D2F">
          <w:rPr>
            <w:lang w:val="en-CA"/>
          </w:rPr>
          <w:t xml:space="preserve"> when </w:t>
        </w:r>
      </w:ins>
      <w:del w:id="391" w:author="Al B" w:date="2019-02-17T17:23:00Z">
        <w:r w:rsidR="009833C3" w:rsidDel="000F6064">
          <w:rPr>
            <w:lang w:val="en-CA"/>
          </w:rPr>
          <w:delText>D</w:delText>
        </w:r>
      </w:del>
      <w:del w:id="392" w:author="Albi Celaj [3]" w:date="2019-02-19T11:33:00Z">
        <w:r w:rsidR="009833C3" w:rsidDel="00096207">
          <w:rPr>
            <w:lang w:val="en-CA"/>
          </w:rPr>
          <w:delText xml:space="preserve">isrupting </w:delText>
        </w:r>
      </w:del>
      <w:ins w:id="393" w:author="Al B" w:date="2019-02-17T19:01:00Z">
        <w:r w:rsidR="0052030A">
          <w:rPr>
            <w:lang w:val="en-CA"/>
          </w:rPr>
          <w:t xml:space="preserve">knocking </w:t>
        </w:r>
      </w:ins>
      <w:ins w:id="394" w:author="Albi Celaj [2]" w:date="2019-02-21T21:33:00Z">
        <w:r w:rsidR="00E10275">
          <w:rPr>
            <w:lang w:val="en-CA"/>
          </w:rPr>
          <w:t xml:space="preserve">out two </w:t>
        </w:r>
      </w:ins>
      <w:ins w:id="395" w:author="Al B" w:date="2019-02-17T19:01:00Z">
        <w:r w:rsidR="0052030A">
          <w:rPr>
            <w:lang w:val="en-CA"/>
          </w:rPr>
          <w:t>genes</w:t>
        </w:r>
      </w:ins>
      <w:ins w:id="396" w:author="Albi Celaj [3]" w:date="2019-02-19T11:33:00Z">
        <w:del w:id="397" w:author="Albi Celaj [2]" w:date="2019-02-21T21:33:00Z">
          <w:r w:rsidR="00096207" w:rsidDel="00E10275">
            <w:rPr>
              <w:lang w:val="en-CA"/>
            </w:rPr>
            <w:delText xml:space="preserve"> out</w:delText>
          </w:r>
        </w:del>
      </w:ins>
      <w:del w:id="398"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4C38D8A4" w14:textId="735FC059" w:rsidR="00D60878" w:rsidRDefault="00B67341" w:rsidP="00B51076">
      <w:pPr>
        <w:jc w:val="both"/>
        <w:rPr>
          <w:ins w:id="399" w:author="Albi Celaj" w:date="2019-02-22T13:25:00Z"/>
          <w:lang w:val="en-CA"/>
        </w:rPr>
      </w:pPr>
      <w:del w:id="400" w:author="Albi Celaj [2]" w:date="2019-02-21T21:32:00Z">
        <w:r w:rsidDel="005C1E81">
          <w:rPr>
            <w:lang w:val="en-CA"/>
          </w:rPr>
          <w:delText>T</w:delText>
        </w:r>
        <w:r w:rsidR="00E7460B" w:rsidRPr="00831765" w:rsidDel="005C1E81">
          <w:rPr>
            <w:lang w:val="en-CA"/>
          </w:rPr>
          <w:delText>hree-gene</w:delText>
        </w:r>
      </w:del>
      <w:ins w:id="401" w:author="Albi Celaj [2]" w:date="2019-02-21T21:32:00Z">
        <w:r w:rsidR="005C1E81">
          <w:rPr>
            <w:lang w:val="en-CA"/>
          </w:rPr>
          <w:t>More complex</w:t>
        </w:r>
      </w:ins>
      <w:ins w:id="402" w:author="Albi Celaj" w:date="2019-02-22T13:41:00Z">
        <w:r w:rsidR="00CA0362">
          <w:rPr>
            <w:lang w:val="en-CA"/>
          </w:rPr>
          <w:t xml:space="preserve"> genetic</w:t>
        </w:r>
      </w:ins>
      <w:r w:rsidR="00E7460B" w:rsidRPr="00831765">
        <w:rPr>
          <w:lang w:val="en-CA"/>
        </w:rPr>
        <w:t xml:space="preserve"> interactions</w:t>
      </w:r>
      <w:ins w:id="403" w:author="Albi Celaj [2]" w:date="2019-02-19T17:31:00Z">
        <w:r w:rsidR="00147D3B">
          <w:rPr>
            <w:lang w:val="en-CA"/>
          </w:rPr>
          <w:t xml:space="preserve">, </w:t>
        </w:r>
      </w:ins>
      <w:del w:id="404" w:author="Albi Celaj [2]" w:date="2019-02-19T17:31:00Z">
        <w:r w:rsidR="00E7460B" w:rsidRPr="00831765" w:rsidDel="00147D3B">
          <w:rPr>
            <w:lang w:val="en-CA"/>
          </w:rPr>
          <w:delText xml:space="preserve"> </w:delText>
        </w:r>
      </w:del>
      <w:ins w:id="405" w:author="Albi Celaj [3]" w:date="2019-02-19T14:30:00Z">
        <w:del w:id="406" w:author="Albi Celaj [2]"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407" w:author="Albi Celaj" w:date="2019-02-19T15:53:00Z">
          <w:r w:rsidR="00D41039" w:rsidRPr="00D41039" w:rsidDel="00984AE6">
            <w:rPr>
              <w:lang w:val="en-CA"/>
            </w:rPr>
            <w:delText>from</w:delText>
          </w:r>
        </w:del>
      </w:ins>
      <w:ins w:id="408" w:author="Albi Celaj" w:date="2019-02-19T16:19:00Z">
        <w:r w:rsidR="003D7FC1">
          <w:rPr>
            <w:lang w:val="en-CA"/>
          </w:rPr>
          <w:t>from</w:t>
        </w:r>
      </w:ins>
      <w:ins w:id="409" w:author="Albi Celaj [3]" w:date="2019-02-19T14:30:00Z">
        <w:r w:rsidR="00D41039" w:rsidRPr="00D41039">
          <w:rPr>
            <w:lang w:val="en-CA"/>
          </w:rPr>
          <w:t xml:space="preserve"> </w:t>
        </w:r>
      </w:ins>
      <w:ins w:id="410" w:author="Albi Celaj [2]" w:date="2019-02-21T21:32:00Z">
        <w:r w:rsidR="007B3FC4">
          <w:rPr>
            <w:lang w:val="en-CA"/>
          </w:rPr>
          <w:t>three-gene</w:t>
        </w:r>
      </w:ins>
      <w:ins w:id="411" w:author="Albi Celaj [2]" w:date="2019-02-21T21:33:00Z">
        <w:r w:rsidR="007B3FC4">
          <w:rPr>
            <w:lang w:val="en-CA"/>
          </w:rPr>
          <w:t xml:space="preserve"> </w:t>
        </w:r>
      </w:ins>
      <w:ins w:id="412" w:author="Albi Celaj [3]" w:date="2019-02-19T14:30:00Z">
        <w:r w:rsidR="00D41039" w:rsidRPr="00D41039">
          <w:rPr>
            <w:lang w:val="en-CA"/>
          </w:rPr>
          <w:t>kno</w:t>
        </w:r>
        <w:r w:rsidR="00D41039">
          <w:rPr>
            <w:lang w:val="en-CA"/>
          </w:rPr>
          <w:t>ck</w:t>
        </w:r>
        <w:del w:id="413" w:author="Albi Celaj [2]" w:date="2019-02-21T21:33:00Z">
          <w:r w:rsidR="00D41039" w:rsidDel="007B3FC4">
            <w:rPr>
              <w:lang w:val="en-CA"/>
            </w:rPr>
            <w:delText>ing out</w:delText>
          </w:r>
        </w:del>
        <w:del w:id="414" w:author="Albi Celaj [2]" w:date="2019-02-19T18:10:00Z">
          <w:r w:rsidR="00D41039" w:rsidDel="004143E8">
            <w:rPr>
              <w:lang w:val="en-CA"/>
            </w:rPr>
            <w:delText xml:space="preserve"> at least</w:delText>
          </w:r>
        </w:del>
        <w:del w:id="415" w:author="Albi Celaj [2]" w:date="2019-02-21T21:33:00Z">
          <w:r w:rsidR="00D41039" w:rsidDel="00FF2846">
            <w:rPr>
              <w:lang w:val="en-CA"/>
            </w:rPr>
            <w:delText xml:space="preserve"> </w:delText>
          </w:r>
        </w:del>
        <w:del w:id="416" w:author="Albi Celaj [2]" w:date="2019-02-21T21:32:00Z">
          <w:r w:rsidR="00D41039" w:rsidDel="007B3FC4">
            <w:rPr>
              <w:lang w:val="en-CA"/>
            </w:rPr>
            <w:delText>three gen</w:delText>
          </w:r>
        </w:del>
      </w:ins>
      <w:ins w:id="417" w:author="Albi Celaj [2]" w:date="2019-02-21T21:33:00Z">
        <w:r w:rsidR="00FF2846">
          <w:rPr>
            <w:lang w:val="en-CA"/>
          </w:rPr>
          <w:t>outs</w:t>
        </w:r>
      </w:ins>
      <w:ins w:id="418" w:author="Albi Celaj [3]" w:date="2019-02-19T14:30:00Z">
        <w:del w:id="419" w:author="Albi Celaj [2]" w:date="2019-02-21T21:32:00Z">
          <w:r w:rsidR="00D41039" w:rsidDel="007B3FC4">
            <w:rPr>
              <w:lang w:val="en-CA"/>
            </w:rPr>
            <w:delText>e</w:delText>
          </w:r>
        </w:del>
        <w:del w:id="420" w:author="Albi Celaj [2]" w:date="2019-02-21T21:33:00Z">
          <w:r w:rsidR="00D41039" w:rsidDel="007B3FC4">
            <w:rPr>
              <w:lang w:val="en-CA"/>
            </w:rPr>
            <w:delText>s</w:delText>
          </w:r>
        </w:del>
      </w:ins>
      <w:ins w:id="421" w:author="Albi Celaj [2]" w:date="2019-02-19T17:32:00Z">
        <w:r w:rsidR="00181736">
          <w:rPr>
            <w:lang w:val="en-CA"/>
          </w:rPr>
          <w:t xml:space="preserve">, </w:t>
        </w:r>
      </w:ins>
      <w:ins w:id="422" w:author="Albi Celaj [3]" w:date="2019-02-19T14:30:00Z">
        <w:del w:id="423" w:author="Albi Celaj [2]" w:date="2019-02-19T17:31:00Z">
          <w:r w:rsidR="00D41039" w:rsidDel="00147D3B">
            <w:rPr>
              <w:lang w:val="en-CA"/>
            </w:rPr>
            <w:delText xml:space="preserve"> </w:delText>
          </w:r>
          <w:r w:rsidR="00D41039" w:rsidRPr="00D41039" w:rsidDel="00147D3B">
            <w:rPr>
              <w:lang w:val="en-CA"/>
            </w:rPr>
            <w:delText xml:space="preserve">– </w:delText>
          </w:r>
        </w:del>
      </w:ins>
      <w:del w:id="424" w:author="Albi Celaj [3]"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425" w:author="Albi Celaj" w:date="2019-02-19T16:18:00Z">
        <w:r w:rsidDel="00123469">
          <w:rPr>
            <w:lang w:val="en-CA"/>
          </w:rPr>
          <w:delText>gen</w:delText>
        </w:r>
      </w:del>
      <w:del w:id="426"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427"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428" w:author="Albi Celaj [3]"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429" w:author="Albi Celaj [3]"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430" w:author="Albi Celaj [2]" w:date="2019-02-19T17:32:00Z">
        <w:r w:rsidR="000C70DE">
          <w:rPr>
            <w:rFonts w:eastAsia="Times New Roman"/>
            <w:color w:val="222222"/>
            <w:shd w:val="clear" w:color="auto" w:fill="FFFFFF"/>
            <w:lang w:val="en-CA"/>
          </w:rPr>
          <w:t xml:space="preserve">those </w:t>
        </w:r>
      </w:ins>
      <w:r w:rsidR="00DB4C74">
        <w:rPr>
          <w:rFonts w:eastAsia="Times New Roman"/>
          <w:color w:val="222222"/>
          <w:shd w:val="clear" w:color="auto" w:fill="FFFFFF"/>
          <w:lang w:val="en-CA"/>
        </w:rPr>
        <w:t>involving</w:t>
      </w:r>
      <w:r w:rsidR="00DB4C74">
        <w:rPr>
          <w:lang w:val="en-CA"/>
        </w:rPr>
        <w:t xml:space="preserve"> </w:t>
      </w:r>
      <w:r w:rsidR="002A4200">
        <w:rPr>
          <w:lang w:val="en-CA"/>
        </w:rPr>
        <w:t xml:space="preserve">four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431" w:author="Albi Celaj [2]" w:date="2019-02-21T21:47:00Z">
        <w:r w:rsidR="007F6A8C">
          <w:rPr>
            <w:lang w:val="en-CA"/>
          </w:rPr>
          <w:t xml:space="preserve"> </w:t>
        </w:r>
      </w:ins>
      <w:ins w:id="432" w:author="Albi Celaj" w:date="2019-02-22T13:40:00Z">
        <w:r w:rsidR="006A5EB7">
          <w:rPr>
            <w:lang w:val="en-CA"/>
          </w:rPr>
          <w:t xml:space="preserve"> Systematic mapping of higher-order interactions between multiple vari</w:t>
        </w:r>
      </w:ins>
      <w:ins w:id="433" w:author="Albi Celaj" w:date="2019-02-22T13:41:00Z">
        <w:r w:rsidR="006A5EB7">
          <w:rPr>
            <w:lang w:val="en-CA"/>
          </w:rPr>
          <w:t>a</w:t>
        </w:r>
      </w:ins>
      <w:ins w:id="434" w:author="Albi Celaj" w:date="2019-02-22T13:40:00Z">
        <w:r w:rsidR="006A5EB7">
          <w:rPr>
            <w:lang w:val="en-CA"/>
          </w:rPr>
          <w:t xml:space="preserve">nts at one locus </w:t>
        </w:r>
      </w:ins>
      <w:ins w:id="435" w:author="Albi Celaj" w:date="2019-02-22T13:53:00Z">
        <w:r w:rsidR="00E21074">
          <w:rPr>
            <w:lang w:val="en-CA"/>
          </w:rPr>
          <w:t xml:space="preserve">has further </w:t>
        </w:r>
      </w:ins>
      <w:del w:id="436" w:author="Albi Celaj" w:date="2019-02-22T13:53:00Z">
        <w:r w:rsidR="00E21074" w:rsidDel="00E21074">
          <w:rPr>
            <w:lang w:val="en-CA"/>
          </w:rPr>
          <w:delText xml:space="preserve">has </w:delText>
        </w:r>
        <w:r w:rsidR="00265C3C" w:rsidDel="00E21074">
          <w:rPr>
            <w:lang w:val="en-CA"/>
          </w:rPr>
          <w:delText xml:space="preserve">further </w:delText>
        </w:r>
      </w:del>
      <w:ins w:id="437" w:author="Albi Celaj" w:date="2019-02-22T13:43:00Z">
        <w:r w:rsidR="00E21074">
          <w:rPr>
            <w:lang w:val="en-CA"/>
          </w:rPr>
          <w:t>demonstrate</w:t>
        </w:r>
      </w:ins>
      <w:ins w:id="438" w:author="Albi Celaj" w:date="2019-02-22T13:53:00Z">
        <w:r w:rsidR="00E21074">
          <w:rPr>
            <w:lang w:val="en-CA"/>
          </w:rPr>
          <w:t>d</w:t>
        </w:r>
      </w:ins>
      <w:ins w:id="439" w:author="Albi Celaj" w:date="2019-02-22T13:40:00Z">
        <w:r w:rsidR="006A5EB7">
          <w:rPr>
            <w:lang w:val="en-CA"/>
          </w:rPr>
          <w:t xml:space="preserve"> their importance in yield</w:t>
        </w:r>
      </w:ins>
      <w:ins w:id="440" w:author="Albi Celaj" w:date="2019-02-22T13:42:00Z">
        <w:r w:rsidR="002D7671">
          <w:rPr>
            <w:lang w:val="en-CA"/>
          </w:rPr>
          <w:t>ing</w:t>
        </w:r>
      </w:ins>
      <w:ins w:id="441" w:author="Albi Celaj" w:date="2019-02-22T13:40:00Z">
        <w:r w:rsidR="006A5EB7">
          <w:rPr>
            <w:lang w:val="en-CA"/>
          </w:rPr>
          <w:t xml:space="preserve"> functional understanding</w:t>
        </w:r>
      </w:ins>
      <w:r w:rsidR="00E21074">
        <w:rPr>
          <w:lang w:val="en-CA"/>
        </w:rPr>
        <w:t xml:space="preserve"> </w:t>
      </w:r>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442" w:author="Albi Celaj" w:date="2019-02-22T13:41:00Z">
        <w:r w:rsidR="006A5EB7">
          <w:rPr>
            <w:lang w:val="en-CA"/>
          </w:rPr>
          <w:t>.</w:t>
        </w:r>
      </w:ins>
      <w:ins w:id="443" w:author="Albi Celaj" w:date="2019-02-22T15:03:00Z">
        <w:r w:rsidR="00226D3A">
          <w:rPr>
            <w:lang w:val="en-CA"/>
          </w:rPr>
          <w:t xml:space="preserve"> </w:t>
        </w:r>
      </w:ins>
      <w:ins w:id="444" w:author="Albi Celaj [2]" w:date="2019-02-21T21:24:00Z">
        <w:del w:id="445" w:author="Albi Celaj" w:date="2019-02-22T13:41:00Z">
          <w:r w:rsidR="00E10275" w:rsidDel="006A5EB7">
            <w:rPr>
              <w:lang w:val="en-CA"/>
            </w:rPr>
            <w:delText>When mapped between m</w:delText>
          </w:r>
        </w:del>
      </w:ins>
      <w:ins w:id="446" w:author="Albi Celaj [2]" w:date="2019-02-21T21:35:00Z">
        <w:del w:id="447" w:author="Albi Celaj" w:date="2019-02-22T13:41:00Z">
          <w:r w:rsidR="00E10275" w:rsidDel="006A5EB7">
            <w:rPr>
              <w:lang w:val="en-CA"/>
            </w:rPr>
            <w:delText>ultiple</w:delText>
          </w:r>
        </w:del>
      </w:ins>
      <w:ins w:id="448" w:author="Albi Celaj [2]" w:date="2019-02-21T21:24:00Z">
        <w:del w:id="449" w:author="Albi Celaj" w:date="2019-02-22T13:41:00Z">
          <w:r w:rsidR="003B47EB" w:rsidDel="006A5EB7">
            <w:rPr>
              <w:lang w:val="en-CA"/>
            </w:rPr>
            <w:delText xml:space="preserve"> variants at one locus, </w:delText>
          </w:r>
        </w:del>
      </w:ins>
      <w:ins w:id="450" w:author="Albi Celaj [2]" w:date="2019-02-21T21:43:00Z">
        <w:del w:id="451" w:author="Albi Celaj" w:date="2019-02-22T13:41:00Z">
          <w:r w:rsidR="0011704B" w:rsidDel="006A5EB7">
            <w:rPr>
              <w:lang w:val="en-CA"/>
            </w:rPr>
            <w:delText xml:space="preserve">profiles of </w:delText>
          </w:r>
        </w:del>
      </w:ins>
      <w:ins w:id="452" w:author="Albi Celaj [2]" w:date="2019-02-21T21:24:00Z">
        <w:del w:id="453" w:author="Albi Celaj" w:date="2019-02-22T13:41:00Z">
          <w:r w:rsidR="003B47EB" w:rsidDel="006A5EB7">
            <w:rPr>
              <w:lang w:val="en-CA"/>
            </w:rPr>
            <w:delText>high</w:delText>
          </w:r>
        </w:del>
      </w:ins>
      <w:ins w:id="454" w:author="Albi Celaj [2]" w:date="2019-02-21T21:43:00Z">
        <w:del w:id="455" w:author="Albi Celaj" w:date="2019-02-22T13:41:00Z">
          <w:r w:rsidR="0011704B" w:rsidDel="006A5EB7">
            <w:rPr>
              <w:lang w:val="en-CA"/>
            </w:rPr>
            <w:delText>er</w:delText>
          </w:r>
        </w:del>
      </w:ins>
      <w:ins w:id="456" w:author="Albi Celaj [2]" w:date="2019-02-21T21:24:00Z">
        <w:del w:id="457" w:author="Albi Celaj" w:date="2019-02-22T13:41:00Z">
          <w:r w:rsidR="003B47EB" w:rsidDel="006A5EB7">
            <w:rPr>
              <w:lang w:val="en-CA"/>
            </w:rPr>
            <w:delText>-order interaction</w:delText>
          </w:r>
        </w:del>
      </w:ins>
      <w:ins w:id="458" w:author="Albi Celaj [2]" w:date="2019-02-21T21:43:00Z">
        <w:del w:id="459" w:author="Albi Celaj" w:date="2019-02-22T13:41:00Z">
          <w:r w:rsidR="0011704B" w:rsidDel="006A5EB7">
            <w:rPr>
              <w:lang w:val="en-CA"/>
            </w:rPr>
            <w:delText>s</w:delText>
          </w:r>
        </w:del>
      </w:ins>
      <w:ins w:id="460" w:author="Albi Celaj [2]" w:date="2019-02-21T21:24:00Z">
        <w:del w:id="461" w:author="Albi Celaj" w:date="2019-02-22T13:41:00Z">
          <w:r w:rsidR="003B47EB" w:rsidDel="006A5EB7">
            <w:rPr>
              <w:lang w:val="en-CA"/>
            </w:rPr>
            <w:delText xml:space="preserve"> </w:delText>
          </w:r>
        </w:del>
      </w:ins>
      <w:ins w:id="462" w:author="Albi Celaj [2]" w:date="2019-02-21T21:34:00Z">
        <w:del w:id="463"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r w:rsidR="000D41C2">
          <w:rPr>
            <w:lang w:val="en-CA"/>
          </w:rPr>
          <w:t>However</w:t>
        </w:r>
      </w:ins>
      <w:ins w:id="464" w:author="Albi Celaj [2]" w:date="2019-02-21T21:35:00Z">
        <w:r w:rsidR="00E10275">
          <w:rPr>
            <w:lang w:val="en-CA"/>
          </w:rPr>
          <w:t>,</w:t>
        </w:r>
      </w:ins>
      <w:ins w:id="465" w:author="Albi Celaj [2]" w:date="2019-02-21T21:36:00Z">
        <w:r w:rsidR="000D41C2">
          <w:rPr>
            <w:lang w:val="en-CA"/>
          </w:rPr>
          <w:t xml:space="preserve"> </w:t>
        </w:r>
      </w:ins>
      <w:ins w:id="466" w:author="Albi Celaj [2]" w:date="2019-02-21T21:37:00Z">
        <w:r w:rsidR="00400CB7">
          <w:rPr>
            <w:lang w:val="en-CA"/>
          </w:rPr>
          <w:t xml:space="preserve">higher-order </w:t>
        </w:r>
        <w:del w:id="467" w:author="Albi Celaj" w:date="2019-02-22T13:24:00Z">
          <w:r w:rsidR="00400CB7" w:rsidDel="00C7655F">
            <w:rPr>
              <w:lang w:val="en-CA"/>
            </w:rPr>
            <w:delText xml:space="preserve">multi-gene </w:delText>
          </w:r>
        </w:del>
        <w:r w:rsidR="00400CB7">
          <w:rPr>
            <w:lang w:val="en-CA"/>
          </w:rPr>
          <w:t xml:space="preserve">interactions </w:t>
        </w:r>
      </w:ins>
      <w:ins w:id="468" w:author="Albi Celaj" w:date="2019-02-22T13:26:00Z">
        <w:r w:rsidR="00510E9C">
          <w:rPr>
            <w:lang w:val="en-CA"/>
          </w:rPr>
          <w:t>between</w:t>
        </w:r>
      </w:ins>
      <w:ins w:id="469" w:author="Albi Celaj" w:date="2019-02-22T13:24:00Z">
        <w:r w:rsidR="00D60878">
          <w:rPr>
            <w:lang w:val="en-CA"/>
          </w:rPr>
          <w:t xml:space="preserve"> multiple genes </w:t>
        </w:r>
      </w:ins>
      <w:ins w:id="470" w:author="Albi Celaj [2]" w:date="2019-02-21T21:37:00Z">
        <w:r w:rsidR="00400CB7">
          <w:rPr>
            <w:lang w:val="en-CA"/>
          </w:rPr>
          <w:t xml:space="preserve">remain poorly characterized, </w:t>
        </w:r>
      </w:ins>
      <w:ins w:id="471" w:author="Albi Celaj [2]" w:date="2019-02-21T21:38:00Z">
        <w:r w:rsidR="00400CB7">
          <w:rPr>
            <w:lang w:val="en-CA"/>
          </w:rPr>
          <w:t>limiting</w:t>
        </w:r>
      </w:ins>
      <w:ins w:id="472" w:author="Albi Celaj [2]" w:date="2019-02-21T21:52:00Z">
        <w:r w:rsidR="00D958EF">
          <w:rPr>
            <w:lang w:val="en-CA"/>
          </w:rPr>
          <w:t xml:space="preserve"> </w:t>
        </w:r>
      </w:ins>
      <w:ins w:id="473" w:author="Albi Celaj [2]" w:date="2019-02-24T21:58:00Z">
        <w:r w:rsidR="00856356">
          <w:rPr>
            <w:lang w:val="en-CA"/>
          </w:rPr>
          <w:t>functional</w:t>
        </w:r>
      </w:ins>
      <w:ins w:id="474" w:author="Albi Celaj" w:date="2019-02-22T17:13:00Z">
        <w:del w:id="475" w:author="Albi Celaj [2]" w:date="2019-02-24T21:27:00Z">
          <w:r w:rsidR="00123493" w:rsidDel="00C72DF5">
            <w:rPr>
              <w:lang w:val="en-CA"/>
            </w:rPr>
            <w:delText>functional</w:delText>
          </w:r>
        </w:del>
      </w:ins>
      <w:ins w:id="476" w:author="Albi Celaj" w:date="2019-02-22T13:25:00Z">
        <w:r w:rsidR="00D60878">
          <w:rPr>
            <w:lang w:val="en-CA"/>
          </w:rPr>
          <w:t xml:space="preserve"> i</w:t>
        </w:r>
        <w:r w:rsidR="00D91844">
          <w:rPr>
            <w:lang w:val="en-CA"/>
          </w:rPr>
          <w:t xml:space="preserve">nference within </w:t>
        </w:r>
      </w:ins>
      <w:ins w:id="477" w:author="Albi Celaj [2]" w:date="2019-02-24T21:58:00Z">
        <w:r w:rsidR="00856356">
          <w:rPr>
            <w:lang w:val="en-CA"/>
          </w:rPr>
          <w:t>multi-</w:t>
        </w:r>
        <w:r w:rsidR="003F0F1B">
          <w:rPr>
            <w:lang w:val="en-CA"/>
          </w:rPr>
          <w:t xml:space="preserve">gene </w:t>
        </w:r>
      </w:ins>
      <w:bookmarkStart w:id="478" w:name="_GoBack"/>
      <w:bookmarkEnd w:id="478"/>
      <w:ins w:id="479" w:author="Albi Celaj" w:date="2019-02-22T13:25:00Z">
        <w:r w:rsidR="00D91844">
          <w:rPr>
            <w:lang w:val="en-CA"/>
          </w:rPr>
          <w:t>sys</w:t>
        </w:r>
        <w:r w:rsidR="0067368C">
          <w:rPr>
            <w:lang w:val="en-CA"/>
          </w:rPr>
          <w:t>tems that</w:t>
        </w:r>
        <w:r w:rsidR="00D60878">
          <w:rPr>
            <w:lang w:val="en-CA"/>
          </w:rPr>
          <w:t xml:space="preserve"> </w:t>
        </w:r>
      </w:ins>
      <w:ins w:id="480" w:author="Albi Celaj" w:date="2019-02-22T13:27:00Z">
        <w:r w:rsidR="0067368C">
          <w:rPr>
            <w:lang w:val="en-CA"/>
          </w:rPr>
          <w:t xml:space="preserve">show </w:t>
        </w:r>
      </w:ins>
      <w:ins w:id="481" w:author="Albi Celaj" w:date="2019-02-22T13:25:00Z">
        <w:r w:rsidR="00D60878">
          <w:rPr>
            <w:lang w:val="en-CA"/>
          </w:rPr>
          <w:t xml:space="preserve">complex </w:t>
        </w:r>
      </w:ins>
      <w:ins w:id="482" w:author="Albi Celaj" w:date="2019-02-22T13:28:00Z">
        <w:del w:id="483" w:author="Albi Celaj [2]" w:date="2019-02-24T21:27:00Z">
          <w:r w:rsidR="00186B06" w:rsidDel="00C72DF5">
            <w:rPr>
              <w:lang w:val="en-CA"/>
            </w:rPr>
            <w:delText>multi-gene</w:delText>
          </w:r>
        </w:del>
      </w:ins>
      <w:ins w:id="484" w:author="Albi Celaj [2]" w:date="2019-02-24T21:58:00Z">
        <w:r w:rsidR="00856356">
          <w:rPr>
            <w:lang w:val="en-CA"/>
          </w:rPr>
          <w:t>genetic</w:t>
        </w:r>
      </w:ins>
      <w:ins w:id="485" w:author="Albi Celaj" w:date="2019-02-22T13:28:00Z">
        <w:r w:rsidR="00186B06">
          <w:rPr>
            <w:lang w:val="en-CA"/>
          </w:rPr>
          <w:t xml:space="preserve"> </w:t>
        </w:r>
      </w:ins>
      <w:ins w:id="486" w:author="Albi Celaj" w:date="2019-02-22T13:25:00Z">
        <w:r w:rsidR="00D60878">
          <w:rPr>
            <w:lang w:val="en-CA"/>
          </w:rPr>
          <w:t>dependencies.</w:t>
        </w:r>
      </w:ins>
    </w:p>
    <w:p w14:paraId="7D3C7434" w14:textId="77777777" w:rsidR="00D60878" w:rsidRDefault="00D60878" w:rsidP="0076271F">
      <w:pPr>
        <w:jc w:val="both"/>
        <w:rPr>
          <w:ins w:id="487" w:author="Albi Celaj" w:date="2019-02-22T13:29:00Z"/>
          <w:lang w:val="en-CA"/>
        </w:rPr>
      </w:pPr>
    </w:p>
    <w:p w14:paraId="2BA2C6AA" w14:textId="5502235E" w:rsidR="0076271F" w:rsidDel="009A747A" w:rsidRDefault="00256C92">
      <w:pPr>
        <w:jc w:val="both"/>
        <w:rPr>
          <w:ins w:id="488" w:author="Albi Celaj [2]" w:date="2019-02-21T21:30:00Z"/>
          <w:del w:id="489" w:author="Albi Celaj" w:date="2019-02-22T13:59:00Z"/>
          <w:lang w:val="en-CA"/>
        </w:rPr>
      </w:pPr>
      <w:ins w:id="490" w:author="Albi Celaj" w:date="2019-02-22T13:56:00Z">
        <w:r>
          <w:rPr>
            <w:lang w:val="en-CA"/>
          </w:rPr>
          <w:t>To permit</w:t>
        </w:r>
        <w:r w:rsidR="004C5610">
          <w:rPr>
            <w:lang w:val="en-CA"/>
          </w:rPr>
          <w:t xml:space="preserve"> in-depth functional inference </w:t>
        </w:r>
      </w:ins>
      <w:ins w:id="491" w:author="Albi Celaj" w:date="2019-02-22T13:59:00Z">
        <w:r w:rsidR="004C5610">
          <w:rPr>
            <w:lang w:val="en-CA"/>
          </w:rPr>
          <w:t>within</w:t>
        </w:r>
      </w:ins>
      <w:ins w:id="492" w:author="Albi Celaj" w:date="2019-02-22T13:56:00Z">
        <w:r w:rsidR="004C5610">
          <w:rPr>
            <w:lang w:val="en-CA"/>
          </w:rPr>
          <w:t xml:space="preserve"> multi-gene systems, </w:t>
        </w:r>
      </w:ins>
      <w:ins w:id="493" w:author="Albi Celaj" w:date="2019-02-22T14:29:00Z">
        <w:r w:rsidR="002C7EBC">
          <w:rPr>
            <w:lang w:val="en-CA"/>
          </w:rPr>
          <w:t xml:space="preserve">we present a </w:t>
        </w:r>
        <w:r w:rsidR="002C7EBC" w:rsidRPr="00F07CF5">
          <w:rPr>
            <w:rFonts w:eastAsia="Times New Roman"/>
          </w:rPr>
          <w:t xml:space="preserve">high-order </w:t>
        </w:r>
        <w:r w:rsidR="002C7EBC" w:rsidRPr="00364DA5">
          <w:rPr>
            <w:rFonts w:eastAsia="Times New Roman"/>
          </w:rPr>
          <w:t>‘</w:t>
        </w:r>
        <w:r w:rsidR="002C7EBC">
          <w:rPr>
            <w:rFonts w:eastAsia="Times New Roman"/>
            <w:i/>
          </w:rPr>
          <w:t>X</w:t>
        </w:r>
        <w:r w:rsidR="002C7EBC" w:rsidRPr="001040CE">
          <w:rPr>
            <w:rFonts w:eastAsia="Times New Roman"/>
            <w:i/>
          </w:rPr>
          <w:t>-</w:t>
        </w:r>
        <w:r w:rsidR="002C7EBC">
          <w:rPr>
            <w:rFonts w:eastAsia="Times New Roman"/>
          </w:rPr>
          <w:t>gene’ genetic analysis (X</w:t>
        </w:r>
        <w:r w:rsidR="00F93A81">
          <w:rPr>
            <w:rFonts w:eastAsia="Times New Roman"/>
          </w:rPr>
          <w:t xml:space="preserve">GA) strategy </w:t>
        </w:r>
      </w:ins>
      <w:ins w:id="494" w:author="Albi Celaj" w:date="2019-02-22T14:40:00Z">
        <w:r w:rsidR="00A12436">
          <w:rPr>
            <w:rFonts w:eastAsia="Times New Roman"/>
          </w:rPr>
          <w:t xml:space="preserve">that generalizes </w:t>
        </w:r>
      </w:ins>
      <w:ins w:id="495" w:author="Albi Celaj" w:date="2019-02-22T14:29:00Z">
        <w:r w:rsidR="002C7EBC">
          <w:rPr>
            <w:rFonts w:eastAsia="Times New Roman"/>
          </w:rPr>
          <w:t xml:space="preserve">beyond the use of </w:t>
        </w:r>
      </w:ins>
      <w:ins w:id="496" w:author="Albi Celaj [2]" w:date="2019-02-22T09:31:00Z">
        <w:del w:id="497" w:author="Albi Celaj" w:date="2019-02-22T13:24:00Z">
          <w:r w:rsidR="00937FA1" w:rsidDel="00D60878">
            <w:rPr>
              <w:lang w:val="en-CA"/>
            </w:rPr>
            <w:delText xml:space="preserve">possible </w:delText>
          </w:r>
        </w:del>
        <w:del w:id="498" w:author="Albi Celaj" w:date="2019-02-22T13:59:00Z">
          <w:r w:rsidR="00937FA1" w:rsidDel="009A747A">
            <w:rPr>
              <w:lang w:val="en-CA"/>
            </w:rPr>
            <w:delText>genetic</w:delText>
          </w:r>
        </w:del>
      </w:ins>
      <w:ins w:id="499" w:author="Albi Celaj [2]" w:date="2019-02-21T21:51:00Z">
        <w:del w:id="500" w:author="Albi Celaj" w:date="2019-02-22T13:59:00Z">
          <w:r w:rsidR="000B377A" w:rsidDel="009A747A">
            <w:rPr>
              <w:lang w:val="en-CA"/>
            </w:rPr>
            <w:delText xml:space="preserve"> </w:delText>
          </w:r>
        </w:del>
      </w:ins>
      <w:ins w:id="501" w:author="Albi Celaj [2]" w:date="2019-02-21T21:38:00Z">
        <w:del w:id="502" w:author="Albi Celaj" w:date="2019-02-22T13:59:00Z">
          <w:r w:rsidR="00400CB7" w:rsidDel="009A747A">
            <w:rPr>
              <w:lang w:val="en-CA"/>
            </w:rPr>
            <w:delText>infer</w:delText>
          </w:r>
          <w:r w:rsidR="006B189C" w:rsidDel="009A747A">
            <w:rPr>
              <w:lang w:val="en-CA"/>
            </w:rPr>
            <w:delText xml:space="preserve">ence within </w:delText>
          </w:r>
          <w:r w:rsidR="00400CB7" w:rsidDel="009A747A">
            <w:rPr>
              <w:lang w:val="en-CA"/>
            </w:rPr>
            <w:delText>systems</w:delText>
          </w:r>
        </w:del>
      </w:ins>
      <w:ins w:id="503" w:author="Albi Celaj [2]" w:date="2019-02-21T21:42:00Z">
        <w:del w:id="504" w:author="Albi Celaj" w:date="2019-02-22T13:59:00Z">
          <w:r w:rsidR="006B189C" w:rsidDel="009A747A">
            <w:rPr>
              <w:lang w:val="en-CA"/>
            </w:rPr>
            <w:delText xml:space="preserve"> </w:delText>
          </w:r>
        </w:del>
        <w:del w:id="505" w:author="Albi Celaj" w:date="2019-02-22T13:24:00Z">
          <w:r w:rsidR="006B189C" w:rsidDel="00D60878">
            <w:rPr>
              <w:lang w:val="en-CA"/>
            </w:rPr>
            <w:delText>encoded by multiple genes</w:delText>
          </w:r>
        </w:del>
      </w:ins>
      <w:ins w:id="506" w:author="Albi Celaj [2]" w:date="2019-02-21T21:38:00Z">
        <w:del w:id="507" w:author="Albi Celaj" w:date="2019-02-22T13:24:00Z">
          <w:r w:rsidR="00400CB7" w:rsidDel="00D60878">
            <w:rPr>
              <w:lang w:val="en-CA"/>
            </w:rPr>
            <w:delText>.</w:delText>
          </w:r>
        </w:del>
      </w:ins>
      <w:ins w:id="508" w:author="Albi Celaj [2]" w:date="2019-02-21T21:35:00Z">
        <w:del w:id="509" w:author="Albi Celaj" w:date="2019-02-22T13:24:00Z">
          <w:r w:rsidR="00E10275" w:rsidDel="00D60878">
            <w:rPr>
              <w:lang w:val="en-CA"/>
            </w:rPr>
            <w:delText xml:space="preserve"> </w:delText>
          </w:r>
        </w:del>
      </w:ins>
    </w:p>
    <w:p w14:paraId="52C7FE45" w14:textId="777A0A08" w:rsidR="009852E8" w:rsidDel="009A747A" w:rsidRDefault="009852E8">
      <w:pPr>
        <w:jc w:val="both"/>
        <w:rPr>
          <w:ins w:id="510" w:author="Albi Celaj [2]" w:date="2019-02-21T22:44:00Z"/>
          <w:del w:id="511" w:author="Albi Celaj" w:date="2019-02-22T13:59:00Z"/>
          <w:lang w:val="en-CA"/>
        </w:rPr>
      </w:pPr>
    </w:p>
    <w:p w14:paraId="6AC83A09" w14:textId="1FDFC78D" w:rsidR="007700CD" w:rsidDel="009A747A" w:rsidRDefault="007700CD">
      <w:pPr>
        <w:jc w:val="both"/>
        <w:rPr>
          <w:ins w:id="512" w:author="Albi Celaj [2]" w:date="2019-02-21T21:54:00Z"/>
          <w:del w:id="513" w:author="Albi Celaj" w:date="2019-02-22T13:59:00Z"/>
          <w:lang w:val="en-CA"/>
        </w:rPr>
      </w:pPr>
    </w:p>
    <w:p w14:paraId="0AB2FAAE" w14:textId="51B6643A" w:rsidR="009852E8" w:rsidDel="009A747A" w:rsidRDefault="001722AC">
      <w:pPr>
        <w:jc w:val="both"/>
        <w:rPr>
          <w:ins w:id="514" w:author="Albi Celaj [2]" w:date="2019-02-21T21:54:00Z"/>
          <w:del w:id="515" w:author="Albi Celaj" w:date="2019-02-22T13:59:00Z"/>
          <w:lang w:val="en-CA"/>
        </w:rPr>
      </w:pPr>
      <w:ins w:id="516" w:author="Albi Celaj [2]" w:date="2019-02-21T21:54:00Z">
        <w:del w:id="517" w:author="Albi Celaj" w:date="2019-02-22T13:59:00Z">
          <w:r w:rsidDel="009A747A">
            <w:rPr>
              <w:lang w:val="en-CA"/>
            </w:rPr>
            <w:delText>Tp</w:delText>
          </w:r>
        </w:del>
      </w:ins>
      <w:ins w:id="518" w:author="Albi Celaj [2]" w:date="2019-02-21T22:45:00Z">
        <w:del w:id="519" w:author="Albi Celaj" w:date="2019-02-22T13:59:00Z">
          <w:r w:rsidDel="009A747A">
            <w:rPr>
              <w:lang w:val="en-CA"/>
            </w:rPr>
            <w:delText xml:space="preserve">… we present </w:delText>
          </w:r>
        </w:del>
      </w:ins>
    </w:p>
    <w:p w14:paraId="57F5665D" w14:textId="39630FAC" w:rsidR="003B6FBF" w:rsidDel="009A747A" w:rsidRDefault="00AE1DA6">
      <w:pPr>
        <w:jc w:val="both"/>
        <w:rPr>
          <w:ins w:id="520" w:author="Albi Celaj [2]" w:date="2019-02-21T21:18:00Z"/>
          <w:del w:id="521" w:author="Albi Celaj" w:date="2019-02-22T13:59:00Z"/>
          <w:lang w:val="en-CA"/>
        </w:rPr>
      </w:pPr>
      <w:del w:id="522"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BA3915" w:rsidDel="009A747A">
          <w:rPr>
            <w:lang w:val="en-CA"/>
          </w:rPr>
          <w:delInstrText>ADDIN CSL_CITATION {"citationItems":[{"id":"ITEM-1","itemData":{"DOI":"10.1016/J.CELL.2018.12.010","ISSN"</w:delInstrText>
        </w:r>
      </w:del>
      <w:del w:id="523" w:author="Albi Celaj" w:date="2019-02-22T14:30:00Z">
        <w:r w:rsidR="003860A8" w:rsidRPr="00BA3915" w:rsidDel="002C7EBC">
          <w:rPr>
            <w:lang w:val="en-CA"/>
          </w:rPr>
          <w:delInstrText>:</w:delInstrText>
        </w:r>
      </w:del>
      <w:del w:id="524" w:author="Albi Celaj" w:date="2019-02-22T13:59:00Z">
        <w:r w:rsidR="003860A8" w:rsidRPr="00BA3915" w:rsidDel="009A747A">
          <w:rPr>
            <w:lang w:val="en-CA"/>
          </w:rPr>
          <w:delInstrText xml:space="preserve">0092-8674","abstract":"Despite a wealth of </w:delInstrText>
        </w:r>
        <w:r w:rsidR="003860A8" w:rsidRPr="0084453E" w:rsidDel="009A747A">
          <w:rPr>
            <w:lang w:val="en-CA"/>
          </w:rPr>
          <w:delInstrText xml:space="preserve">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w:delInstrText>
        </w:r>
        <w:r w:rsidR="003860A8" w:rsidRPr="00F1664E" w:rsidDel="009A747A">
          <w:rPr>
            <w:lang w:val="en-CA"/>
          </w:rPr>
          <w:delInstrText>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525" w:author="Albi Celaj" w:date="2019-02-22T13:59:00Z"/>
          <w:lang w:val="en-CA"/>
        </w:rPr>
      </w:pPr>
      <w:del w:id="526"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527" w:author="Albi Celaj [3]" w:date="2019-02-14T15:53:00Z">
        <w:del w:id="528" w:author="Albi Celaj" w:date="2019-02-22T13:59:00Z">
          <w:r w:rsidR="00E86A37" w:rsidDel="009A747A">
            <w:rPr>
              <w:lang w:val="en-CA"/>
            </w:rPr>
            <w:delText xml:space="preserve"> </w:delText>
          </w:r>
        </w:del>
      </w:ins>
      <w:ins w:id="529" w:author="Al B" w:date="2019-02-17T17:18:00Z">
        <w:del w:id="530" w:author="Albi Celaj" w:date="2019-02-22T13:59:00Z">
          <w:r w:rsidR="00395093" w:rsidDel="009A747A">
            <w:rPr>
              <w:lang w:val="en-CA"/>
            </w:rPr>
            <w:delText>of high-order</w:delText>
          </w:r>
        </w:del>
      </w:ins>
      <w:ins w:id="531" w:author="Albi Celaj [3]" w:date="2019-02-14T15:53:00Z">
        <w:del w:id="532" w:author="Albi Celaj" w:date="2019-02-22T13:59:00Z">
          <w:r w:rsidR="00E86A37" w:rsidDel="009A747A">
            <w:rPr>
              <w:lang w:val="en-CA"/>
            </w:rPr>
            <w:delText>using high-order interactions</w:delText>
          </w:r>
        </w:del>
      </w:ins>
      <w:del w:id="533" w:author="Albi Celaj" w:date="2019-02-22T13:59:00Z">
        <w:r w:rsidR="00DB4C74" w:rsidDel="009A747A">
          <w:rPr>
            <w:lang w:val="en-CA"/>
          </w:rPr>
          <w:delText>.</w:delText>
        </w:r>
      </w:del>
    </w:p>
    <w:p w14:paraId="5A0A9B08" w14:textId="2D23C56E" w:rsidR="00F07CF5" w:rsidDel="009A747A" w:rsidRDefault="00F07CF5">
      <w:pPr>
        <w:jc w:val="both"/>
        <w:rPr>
          <w:del w:id="534" w:author="Albi Celaj" w:date="2019-02-22T13:59:00Z"/>
          <w:lang w:val="en-CA"/>
        </w:rPr>
      </w:pPr>
    </w:p>
    <w:p w14:paraId="39CE3CB7" w14:textId="3D8C5057" w:rsidR="000B377A" w:rsidDel="00553E40" w:rsidRDefault="00B2177C">
      <w:pPr>
        <w:jc w:val="both"/>
        <w:rPr>
          <w:del w:id="535" w:author="Albi Celaj" w:date="2019-02-22T14:00:00Z"/>
          <w:rFonts w:eastAsia="Times New Roman"/>
        </w:rPr>
      </w:pPr>
      <w:del w:id="536" w:author="Albi Celaj" w:date="2019-02-22T13:59:00Z">
        <w:r w:rsidDel="009A747A">
          <w:rPr>
            <w:rFonts w:eastAsia="Times New Roman"/>
          </w:rPr>
          <w:delText xml:space="preserve">Here </w:delText>
        </w:r>
      </w:del>
      <w:del w:id="537" w:author="Albi Celaj" w:date="2019-02-22T14:30:00Z">
        <w:r w:rsidR="00DB4C74" w:rsidDel="002C7EBC">
          <w:rPr>
            <w:rFonts w:eastAsia="Times New Roman"/>
          </w:rPr>
          <w:delText xml:space="preserve">we </w:delText>
        </w:r>
      </w:del>
      <w:del w:id="538" w:author="Albi Celaj" w:date="2019-02-19T14:46:00Z">
        <w:r w:rsidR="00DB4C74" w:rsidDel="005F424A">
          <w:rPr>
            <w:rFonts w:eastAsia="Times New Roman"/>
          </w:rPr>
          <w:delText xml:space="preserve">describe </w:delText>
        </w:r>
      </w:del>
      <w:del w:id="539" w:author="Albi Celaj" w:date="2019-02-22T14:30:00Z">
        <w:r w:rsidR="00DB4C74" w:rsidDel="002C7EBC">
          <w:rPr>
            <w:rFonts w:eastAsia="Times New Roman"/>
          </w:rPr>
          <w:delText xml:space="preserve">a </w:delText>
        </w:r>
      </w:del>
      <w:ins w:id="540" w:author="Albi Celaj" w:date="2019-02-22T14:20:00Z">
        <w:r w:rsidR="00390C17">
          <w:rPr>
            <w:rFonts w:eastAsia="Times New Roman"/>
          </w:rPr>
          <w:t>one</w:t>
        </w:r>
      </w:ins>
      <w:ins w:id="541" w:author="Albi Celaj" w:date="2019-02-22T14:21:00Z">
        <w:r w:rsidR="00390C17">
          <w:rPr>
            <w:rFonts w:eastAsia="Times New Roman"/>
          </w:rPr>
          <w:t>-</w:t>
        </w:r>
      </w:ins>
      <w:ins w:id="542" w:author="Albi Celaj" w:date="2019-02-22T14:20:00Z">
        <w:r w:rsidR="00390C17">
          <w:rPr>
            <w:rFonts w:eastAsia="Times New Roman"/>
          </w:rPr>
          <w:t xml:space="preserve"> and</w:t>
        </w:r>
      </w:ins>
      <w:ins w:id="543" w:author="Albi Celaj" w:date="2019-02-22T14:21:00Z">
        <w:r w:rsidR="009A00CB">
          <w:rPr>
            <w:rFonts w:eastAsia="Times New Roman"/>
          </w:rPr>
          <w:t xml:space="preserve"> two-gene </w:t>
        </w:r>
      </w:ins>
      <w:ins w:id="544" w:author="Albi Celaj" w:date="2019-02-22T14:30:00Z">
        <w:r w:rsidR="002C7EBC">
          <w:rPr>
            <w:rFonts w:eastAsia="Times New Roman"/>
          </w:rPr>
          <w:t>effects</w:t>
        </w:r>
      </w:ins>
      <w:ins w:id="545" w:author="Albi Celaj" w:date="2019-02-22T14:21:00Z">
        <w:r w:rsidR="00390C17">
          <w:rPr>
            <w:rFonts w:eastAsia="Times New Roman"/>
          </w:rPr>
          <w:t xml:space="preserve"> </w:t>
        </w:r>
      </w:ins>
      <w:del w:id="546" w:author="Albi Celaj" w:date="2019-02-22T13:59:00Z">
        <w:r w:rsidR="00DB4C74" w:rsidDel="009A747A">
          <w:rPr>
            <w:rFonts w:eastAsia="Times New Roman"/>
          </w:rPr>
          <w:delText>strategy</w:delText>
        </w:r>
        <w:r w:rsidR="00B30AC6" w:rsidDel="009A747A">
          <w:rPr>
            <w:rFonts w:eastAsia="Times New Roman"/>
          </w:rPr>
          <w:delText xml:space="preserve"> t</w:delText>
        </w:r>
      </w:del>
      <w:del w:id="547" w:author="Albi Celaj" w:date="2019-02-19T14:46:00Z">
        <w:r w:rsidR="00B30AC6" w:rsidDel="005F424A">
          <w:rPr>
            <w:rFonts w:eastAsia="Times New Roman"/>
          </w:rPr>
          <w:delText>hat</w:delText>
        </w:r>
      </w:del>
      <w:del w:id="548" w:author="Albi Celaj" w:date="2019-02-22T13:59:00Z">
        <w:r w:rsidR="00B30AC6" w:rsidDel="009A747A">
          <w:rPr>
            <w:rFonts w:eastAsia="Times New Roman"/>
          </w:rPr>
          <w:delText xml:space="preserve"> </w:delText>
        </w:r>
      </w:del>
      <w:ins w:id="549" w:author="Albi Celaj [2]" w:date="2019-02-21T21:48:00Z">
        <w:del w:id="550" w:author="Albi Celaj" w:date="2019-02-22T13:59:00Z">
          <w:r w:rsidR="000B377A" w:rsidDel="009A747A">
            <w:rPr>
              <w:rFonts w:eastAsia="Times New Roman"/>
            </w:rPr>
            <w:delText>perform genetic analysis that uses not onl</w:delText>
          </w:r>
        </w:del>
      </w:ins>
      <w:ins w:id="551" w:author="Albi Celaj [2]" w:date="2019-02-21T21:49:00Z">
        <w:del w:id="552" w:author="Albi Celaj" w:date="2019-02-22T13:59:00Z">
          <w:r w:rsidR="000B377A" w:rsidDel="009A747A">
            <w:rPr>
              <w:rFonts w:eastAsia="Times New Roman"/>
            </w:rPr>
            <w:delText xml:space="preserve">y </w:delText>
          </w:r>
        </w:del>
      </w:ins>
      <w:del w:id="553" w:author="Albi Celaj" w:date="2019-02-22T13:59:00Z">
        <w:r w:rsidR="00B30AC6" w:rsidDel="009A747A">
          <w:rPr>
            <w:rFonts w:eastAsia="Times New Roman"/>
          </w:rPr>
          <w:delText>generalize</w:delText>
        </w:r>
      </w:del>
      <w:del w:id="554" w:author="Albi Celaj" w:date="2019-02-19T14:46:00Z">
        <w:r w:rsidR="00B30AC6" w:rsidDel="005F424A">
          <w:rPr>
            <w:rFonts w:eastAsia="Times New Roman"/>
          </w:rPr>
          <w:delText>s</w:delText>
        </w:r>
      </w:del>
      <w:del w:id="555" w:author="Albi Celaj" w:date="2019-02-22T13:59:00Z">
        <w:r w:rsidR="00B30AC6" w:rsidDel="009A747A">
          <w:rPr>
            <w:rFonts w:eastAsia="Times New Roman"/>
          </w:rPr>
          <w:delText xml:space="preserve"> beyond</w:delText>
        </w:r>
      </w:del>
      <w:ins w:id="556" w:author="Al B" w:date="2019-02-17T17:40:00Z">
        <w:del w:id="557"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558" w:author="Albi Celaj" w:date="2019-02-22T13:59:00Z">
        <w:r w:rsidR="00B30AC6" w:rsidDel="009A747A">
          <w:rPr>
            <w:rFonts w:eastAsia="Times New Roman"/>
          </w:rPr>
          <w:delText xml:space="preserve"> </w:delText>
        </w:r>
      </w:del>
      <w:del w:id="559" w:author="Albi Celaj" w:date="2019-02-22T14:21:00Z">
        <w:r w:rsidR="00B30AC6" w:rsidDel="00390C17">
          <w:rPr>
            <w:rFonts w:eastAsia="Times New Roman"/>
          </w:rPr>
          <w:delText xml:space="preserve">one- and two-gene </w:delText>
        </w:r>
        <w:r w:rsidDel="00390C17">
          <w:rPr>
            <w:rFonts w:eastAsia="Times New Roman"/>
          </w:rPr>
          <w:delText>analysis</w:delText>
        </w:r>
      </w:del>
      <w:ins w:id="560" w:author="Al B" w:date="2019-02-17T17:41:00Z">
        <w:del w:id="561" w:author="Albi Celaj" w:date="2019-02-22T14:01:00Z">
          <w:r w:rsidR="00F47311" w:rsidDel="00AD7D24">
            <w:rPr>
              <w:rFonts w:eastAsia="Times New Roman"/>
            </w:rPr>
            <w:delText>perturbation</w:delText>
          </w:r>
        </w:del>
        <w:del w:id="562" w:author="Albi Celaj" w:date="2019-02-19T14:46:00Z">
          <w:r w:rsidR="00F47311" w:rsidDel="005F424A">
            <w:rPr>
              <w:rFonts w:eastAsia="Times New Roman"/>
            </w:rPr>
            <w:delText xml:space="preserve"> effect</w:delText>
          </w:r>
        </w:del>
        <w:del w:id="563" w:author="Albi Celaj" w:date="2019-02-22T14:01:00Z">
          <w:r w:rsidR="00F47311" w:rsidDel="00AD7D24">
            <w:rPr>
              <w:rFonts w:eastAsia="Times New Roman"/>
            </w:rPr>
            <w:delText>s</w:delText>
          </w:r>
        </w:del>
      </w:ins>
      <w:del w:id="564" w:author="Albi Celaj" w:date="2019-02-22T14:21:00Z">
        <w:r w:rsidDel="00390C17">
          <w:rPr>
            <w:rFonts w:eastAsia="Times New Roman"/>
          </w:rPr>
          <w:delText xml:space="preserve"> </w:delText>
        </w:r>
      </w:del>
      <w:r w:rsidR="00B30AC6">
        <w:rPr>
          <w:rFonts w:eastAsia="Times New Roman"/>
        </w:rPr>
        <w:t>(</w:t>
      </w:r>
      <w:ins w:id="565" w:author="Albi Celaj" w:date="2019-02-22T15:03:00Z">
        <w:r w:rsidR="004D0C47">
          <w:rPr>
            <w:rFonts w:eastAsia="Times New Roman"/>
          </w:rPr>
          <w:t xml:space="preserve">i.e. </w:t>
        </w:r>
      </w:ins>
      <w:r w:rsidR="00B30AC6">
        <w:rPr>
          <w:rFonts w:eastAsia="Times New Roman"/>
        </w:rPr>
        <w:t>‘1GA’ and ‘2GA’)</w:t>
      </w:r>
      <w:ins w:id="566" w:author="Albi Celaj" w:date="2019-02-22T14:30:00Z">
        <w:r w:rsidR="002C7EBC">
          <w:rPr>
            <w:rFonts w:eastAsia="Times New Roman"/>
          </w:rPr>
          <w:t>.</w:t>
        </w:r>
      </w:ins>
      <w:del w:id="567" w:author="Albi Celaj" w:date="2019-02-22T14:30:00Z">
        <w:r w:rsidDel="002C7EBC">
          <w:rPr>
            <w:rFonts w:eastAsia="Times New Roman"/>
          </w:rPr>
          <w:delText xml:space="preserve">, </w:delText>
        </w:r>
      </w:del>
      <w:del w:id="568" w:author="Albi Celaj" w:date="2019-02-19T14:47:00Z">
        <w:r w:rsidDel="005F424A">
          <w:rPr>
            <w:rFonts w:eastAsia="Times New Roman"/>
          </w:rPr>
          <w:delText>permitting</w:delText>
        </w:r>
      </w:del>
      <w:r>
        <w:rPr>
          <w:rFonts w:eastAsia="Times New Roman"/>
        </w:rPr>
        <w:t xml:space="preserve"> </w:t>
      </w:r>
      <w:del w:id="569" w:author="Albi Celaj" w:date="2019-02-22T14:29:00Z">
        <w:r w:rsidRPr="00F07CF5" w:rsidDel="002C7EBC">
          <w:rPr>
            <w:rFonts w:eastAsia="Times New Roman"/>
          </w:rPr>
          <w:delText xml:space="preserve">high-order </w:delText>
        </w:r>
        <w:r w:rsidRPr="0078338C" w:rsidDel="002C7EBC">
          <w:rPr>
            <w:rFonts w:eastAsia="Times New Roman"/>
            <w:rPrChange w:id="570" w:author="Albi Celaj [2]" w:date="2019-02-21T21:06:00Z">
              <w:rPr>
                <w:rFonts w:eastAsia="Times New Roman"/>
                <w:i/>
              </w:rPr>
            </w:rPrChange>
          </w:rPr>
          <w:delText>‘</w:delText>
        </w:r>
      </w:del>
      <w:ins w:id="571" w:author="Albi Celaj [3]" w:date="2019-02-14T15:47:00Z">
        <w:del w:id="572" w:author="Albi Celaj" w:date="2019-02-22T14:29:00Z">
          <w:r w:rsidR="00E659AD" w:rsidDel="002C7EBC">
            <w:rPr>
              <w:rFonts w:eastAsia="Times New Roman"/>
              <w:i/>
            </w:rPr>
            <w:delText>X</w:delText>
          </w:r>
        </w:del>
      </w:ins>
      <w:del w:id="573"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574" w:author="Albi Celaj [2]" w:date="2019-02-21T22:44:00Z"/>
          <w:del w:id="575" w:author="Albi Celaj" w:date="2019-02-22T14:00:00Z"/>
          <w:rFonts w:eastAsia="Times New Roman"/>
        </w:rPr>
      </w:pPr>
    </w:p>
    <w:p w14:paraId="2608932C" w14:textId="0DD5B604" w:rsidR="00DB0ED8" w:rsidRPr="00F07CF5" w:rsidRDefault="00F07CF5" w:rsidP="00D9039A">
      <w:pPr>
        <w:jc w:val="both"/>
        <w:rPr>
          <w:rFonts w:eastAsia="Times New Roman"/>
        </w:rPr>
      </w:pPr>
      <w:del w:id="576" w:author="Albi Celaj [2]"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577" w:author="Albi Celaj [3]" w:date="2019-02-19T14:31:00Z">
        <w:r w:rsidR="00B30AC6" w:rsidDel="00B435B9">
          <w:rPr>
            <w:rFonts w:eastAsia="Times New Roman"/>
          </w:rPr>
          <w:delText>apply</w:delText>
        </w:r>
        <w:r w:rsidRPr="00F07CF5" w:rsidDel="00B435B9">
          <w:rPr>
            <w:rFonts w:eastAsia="Times New Roman"/>
          </w:rPr>
          <w:delText xml:space="preserve"> </w:delText>
        </w:r>
      </w:del>
      <w:ins w:id="578" w:author="Albi Celaj [3]"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579" w:author="Albi Celaj [3]" w:date="2019-02-19T14:31:00Z">
        <w:r w:rsidR="00B435B9">
          <w:rPr>
            <w:rFonts w:eastAsia="Times New Roman"/>
          </w:rPr>
          <w:t>o</w:t>
        </w:r>
      </w:ins>
      <w:ins w:id="580" w:author="Albi Celaj" w:date="2019-02-21T15:18:00Z">
        <w:r w:rsidR="007A3EF6">
          <w:rPr>
            <w:rFonts w:eastAsia="Times New Roman"/>
          </w:rPr>
          <w:t>n</w:t>
        </w:r>
      </w:ins>
      <w:ins w:id="581" w:author="Albi Celaj [3]" w:date="2019-02-19T14:31:00Z">
        <w:del w:id="582" w:author="Albi Celaj" w:date="2019-02-21T13:37:00Z">
          <w:r w:rsidR="00B435B9" w:rsidDel="00E04374">
            <w:rPr>
              <w:rFonts w:eastAsia="Times New Roman"/>
            </w:rPr>
            <w:delText>n</w:delText>
          </w:r>
        </w:del>
      </w:ins>
      <w:del w:id="583" w:author="Albi Celaj [3]" w:date="2019-02-19T14:31:00Z">
        <w:r w:rsidDel="00B435B9">
          <w:rPr>
            <w:rFonts w:eastAsia="Times New Roman"/>
          </w:rPr>
          <w:delText xml:space="preserve">to </w:delText>
        </w:r>
      </w:del>
      <w:ins w:id="584" w:author="Al B" w:date="2019-02-17T17:42:00Z">
        <w:del w:id="585" w:author="Albi Celaj [3]" w:date="2019-02-19T14:31:00Z">
          <w:r w:rsidR="00EC0B98" w:rsidDel="00B435B9">
            <w:rPr>
              <w:rFonts w:eastAsia="Times New Roman"/>
            </w:rPr>
            <w:delText>16</w:delText>
          </w:r>
        </w:del>
        <w:r w:rsidR="00EF1053">
          <w:t xml:space="preserve"> yeast ABC</w:t>
        </w:r>
      </w:ins>
      <w:del w:id="586"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 xml:space="preserve">several </w:t>
      </w:r>
      <w:r w:rsidR="00175CD1">
        <w:t xml:space="preserve">informative </w:t>
      </w:r>
      <w:r w:rsidR="00B2177C">
        <w:t xml:space="preserve">higher-order genetic </w:t>
      </w:r>
      <w:del w:id="587" w:author="Albi Celaj" w:date="2019-02-22T14:04:00Z">
        <w:r w:rsidR="00B2177C" w:rsidDel="00BA3915">
          <w:delText>interactions</w:delText>
        </w:r>
        <w:r w:rsidR="00175CD1" w:rsidDel="00BA3915">
          <w:delText xml:space="preserve"> </w:delText>
        </w:r>
      </w:del>
      <w:ins w:id="588" w:author="Albi Celaj" w:date="2019-02-22T14:04:00Z">
        <w:r w:rsidR="00BA3915">
          <w:t xml:space="preserve">effects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589" w:author="Al B" w:date="2019-02-17T17:43:00Z">
        <w:r w:rsidR="00EF1053">
          <w:rPr>
            <w:rFonts w:eastAsia="Times New Roman"/>
          </w:rPr>
          <w:t>multi-knockout genetic</w:t>
        </w:r>
      </w:ins>
      <w:del w:id="590"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591" w:author="Al B" w:date="2019-02-17T17:43:00Z">
        <w:r w:rsidR="00B2177C" w:rsidDel="00E96950">
          <w:rPr>
            <w:rFonts w:eastAsia="Times New Roman"/>
          </w:rPr>
          <w:delText>y</w:delText>
        </w:r>
      </w:del>
      <w:ins w:id="592" w:author="Al B" w:date="2019-02-17T17:44:00Z">
        <w:r w:rsidR="00E96950">
          <w:rPr>
            <w:rFonts w:eastAsia="Times New Roman"/>
          </w:rPr>
          <w:t>uncovered</w:t>
        </w:r>
      </w:ins>
      <w:del w:id="593" w:author="Al B" w:date="2019-02-17T17:43:00Z">
        <w:r w:rsidR="00B2177C" w:rsidDel="00E96950">
          <w:rPr>
            <w:rFonts w:eastAsia="Times New Roman"/>
          </w:rPr>
          <w:delText>ielded</w:delText>
        </w:r>
      </w:del>
      <w:ins w:id="594" w:author="Al B" w:date="2019-02-17T17:43:00Z">
        <w:del w:id="595" w:author="Albi Celaj [3]" w:date="2019-02-19T14:31:00Z">
          <w:r w:rsidR="00E96950" w:rsidDel="00B435B9">
            <w:rPr>
              <w:rFonts w:eastAsia="Times New Roman"/>
            </w:rPr>
            <w:delText>u</w:delText>
          </w:r>
        </w:del>
      </w:ins>
      <w:ins w:id="596" w:author="Al B" w:date="2019-02-17T17:44:00Z">
        <w:r w:rsidR="00E96950">
          <w:rPr>
            <w:rFonts w:eastAsia="Times New Roman"/>
          </w:rPr>
          <w:t xml:space="preserve"> many</w:t>
        </w:r>
      </w:ins>
      <w:r w:rsidR="00B2177C">
        <w:rPr>
          <w:rFonts w:eastAsia="Times New Roman"/>
        </w:rPr>
        <w:t xml:space="preserve"> </w:t>
      </w:r>
      <w:ins w:id="597" w:author="Albi Celaj" w:date="2019-02-22T14:54:00Z">
        <w:r w:rsidR="000329BF">
          <w:rPr>
            <w:rFonts w:eastAsia="Times New Roman"/>
          </w:rPr>
          <w:t>drug</w:t>
        </w:r>
      </w:ins>
      <w:del w:id="598" w:author="Albi Celaj" w:date="2019-02-22T14:54:00Z">
        <w:r w:rsidR="009759F3" w:rsidDel="000329BF">
          <w:rPr>
            <w:rFonts w:eastAsia="Times New Roman"/>
          </w:rPr>
          <w:delText>condition</w:delText>
        </w:r>
      </w:del>
      <w:r w:rsidR="009759F3">
        <w:rPr>
          <w:rFonts w:eastAsia="Times New Roman"/>
        </w:rPr>
        <w:t xml:space="preserve">-dependent </w:t>
      </w:r>
      <w:ins w:id="599" w:author="Albi Celaj" w:date="2019-02-22T14:25:00Z">
        <w:r w:rsidR="00553E40">
          <w:rPr>
            <w:rFonts w:eastAsia="Times New Roman"/>
          </w:rPr>
          <w:t>high-order</w:t>
        </w:r>
      </w:ins>
      <w:del w:id="600"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601" w:author="Albi Celaj [2]"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602" w:author="Al B" w:date="2019-02-17T17:45:00Z">
        <w:r w:rsidR="00E96950">
          <w:rPr>
            <w:rFonts w:eastAsia="Times New Roman"/>
          </w:rPr>
          <w:t>use them shed</w:t>
        </w:r>
      </w:ins>
      <w:del w:id="603" w:author="Al B" w:date="2019-02-17T17:45:00Z">
        <w:r w:rsidR="00687512" w:rsidDel="00E96950">
          <w:rPr>
            <w:rFonts w:eastAsia="Times New Roman"/>
          </w:rPr>
          <w:delText>shed</w:delText>
        </w:r>
      </w:del>
      <w:r w:rsidR="00687512">
        <w:rPr>
          <w:rFonts w:eastAsia="Times New Roman"/>
        </w:rPr>
        <w:t xml:space="preserve"> light on complex molecular systems.</w:t>
      </w:r>
      <w:ins w:id="604" w:author="Albi Celaj [2]"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605" w:author="Albi Celaj [3]"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606" w:author="Albi Celaj" w:date="2019-02-21T15:21:00Z">
        <w:r w:rsidR="00E02C81">
          <w:rPr>
            <w:bCs/>
            <w:iCs/>
            <w:color w:val="000000" w:themeColor="text1"/>
          </w:rPr>
          <w:t>our</w:t>
        </w:r>
      </w:ins>
      <w:del w:id="607"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608" w:author="Albi Celaj [3]"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609" w:author="Albi Celaj [3]" w:date="2019-02-14T16:12:00Z">
        <w:r w:rsidR="00D32BE0" w:rsidDel="00301CD5">
          <w:rPr>
            <w:lang w:val="en-CA"/>
          </w:rPr>
          <w:delText>approaches based on</w:delText>
        </w:r>
      </w:del>
      <w:ins w:id="610" w:author="Albi Celaj [3]"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611" w:author="Albi Celaj [3]"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612" w:author="Albi Celaj [3]"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613" w:author="Albi Celaj [3]"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614" w:author="Albi Celaj [3]" w:date="2019-02-14T16:21:00Z"/>
          <w:bCs/>
          <w:iCs/>
          <w:color w:val="000000" w:themeColor="text1"/>
          <w:lang w:val="en-CA"/>
        </w:rPr>
      </w:pPr>
    </w:p>
    <w:p w14:paraId="3755FDDD" w14:textId="6EDAB771" w:rsidR="001C5AE9" w:rsidRDefault="001C5AE9" w:rsidP="00DB0ED8">
      <w:pPr>
        <w:jc w:val="both"/>
        <w:rPr>
          <w:ins w:id="615" w:author="Albi Celaj [3]" w:date="2019-02-14T16:21:00Z"/>
          <w:bCs/>
          <w:iCs/>
          <w:color w:val="000000" w:themeColor="text1"/>
          <w:lang w:val="en-CA"/>
        </w:rPr>
      </w:pPr>
      <w:ins w:id="616" w:author="Albi Celaj [3]" w:date="2019-02-14T16:21:00Z">
        <w:r w:rsidRPr="001C5AE9">
          <w:rPr>
            <w:bCs/>
            <w:iCs/>
            <w:color w:val="000000" w:themeColor="text1"/>
            <w:highlight w:val="yellow"/>
            <w:lang w:val="en-CA"/>
            <w:rPrChange w:id="617" w:author="Albi Celaj [3]"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618" w:author="Albi Celaj [3]"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619"/>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619"/>
      <w:r w:rsidR="001F0493">
        <w:rPr>
          <w:rStyle w:val="CommentReference"/>
          <w:rFonts w:asciiTheme="minorHAnsi" w:hAnsiTheme="minorHAnsi" w:cstheme="minorBidi"/>
        </w:rPr>
        <w:commentReference w:id="619"/>
      </w:r>
      <w:ins w:id="620" w:author="Albi Celaj [3]"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621" w:author="Albi Celaj [3]" w:date="2019-01-30T18:23:00Z"/>
          <w:color w:val="000000"/>
        </w:rPr>
      </w:pPr>
    </w:p>
    <w:p w14:paraId="3E62D42F" w14:textId="77777777" w:rsidR="006A4E7C" w:rsidRDefault="006A4E7C" w:rsidP="00982721">
      <w:pPr>
        <w:jc w:val="both"/>
        <w:outlineLvl w:val="0"/>
        <w:rPr>
          <w:ins w:id="622" w:author="Albi Celaj [3]"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16595F34" w14:textId="72606DC0" w:rsidR="00FC75F5" w:rsidRDefault="00C0459F" w:rsidP="006E736D">
      <w:pPr>
        <w:widowControl w:val="0"/>
        <w:autoSpaceDE w:val="0"/>
        <w:autoSpaceDN w:val="0"/>
        <w:adjustRightInd w:val="0"/>
        <w:jc w:val="both"/>
        <w:rPr>
          <w:ins w:id="623" w:author="Albi Celaj" w:date="2019-02-22T15:10: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624" w:author="Albi Celaj" w:date="2019-02-21T15:36:00Z">
        <w:r w:rsidR="00173382">
          <w:rPr>
            <w:color w:val="000000"/>
          </w:rPr>
          <w:t xml:space="preserve">We found 62 resistance-knockout associations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625" w:author="Albi Celaj" w:date="2019-02-21T15:37:00Z">
        <w:r w:rsidR="00173382">
          <w:rPr>
            <w:color w:val="000000"/>
          </w:rPr>
          <w:t>A</w:t>
        </w:r>
      </w:ins>
      <w:ins w:id="626" w:author="Albi Celaj" w:date="2019-02-21T15:36:00Z">
        <w:r w:rsidR="00173382">
          <w:rPr>
            <w:color w:val="000000"/>
          </w:rPr>
          <w:t>)</w:t>
        </w:r>
      </w:ins>
      <w:ins w:id="627" w:author="Albi Celaj" w:date="2019-02-21T15:39:00Z">
        <w:r w:rsidR="00173382">
          <w:rPr>
            <w:color w:val="000000"/>
          </w:rPr>
          <w:t>.  Most (58/62) of</w:t>
        </w:r>
      </w:ins>
      <w:ins w:id="628" w:author="Albi Celaj" w:date="2019-02-21T15:40:00Z">
        <w:r w:rsidR="00173382">
          <w:rPr>
            <w:color w:val="000000"/>
          </w:rPr>
          <w:t xml:space="preserve"> these associations involved </w:t>
        </w:r>
        <w:r w:rsidR="00173382" w:rsidRPr="00FB55DF">
          <w:rPr>
            <w:color w:val="000000"/>
          </w:rPr>
          <w:t xml:space="preserve">five </w:t>
        </w:r>
      </w:ins>
      <w:ins w:id="629" w:author="Albi Celaj" w:date="2019-02-21T15:42:00Z">
        <w:r w:rsidR="00173382">
          <w:rPr>
            <w:color w:val="000000"/>
          </w:rPr>
          <w:t xml:space="preserve">‘frequently-associated’ </w:t>
        </w:r>
      </w:ins>
      <w:ins w:id="630"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631" w:author="Albi Celaj" w:date="2019-02-22T15:09:00Z">
        <w:r w:rsidR="006D4685">
          <w:rPr>
            <w:i/>
            <w:color w:val="000000"/>
          </w:rPr>
          <w:t xml:space="preserve"> </w:t>
        </w:r>
        <w:r w:rsidR="006D4685">
          <w:rPr>
            <w:color w:val="000000"/>
          </w:rPr>
          <w:t>(Figure S3A)</w:t>
        </w:r>
      </w:ins>
      <w:ins w:id="632" w:author="Albi Celaj" w:date="2019-02-21T15:40:00Z">
        <w:r w:rsidR="00173382">
          <w:rPr>
            <w:color w:val="000000"/>
          </w:rPr>
          <w:t xml:space="preserve">.  </w:t>
        </w:r>
      </w:ins>
      <w:ins w:id="633"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634" w:author="Albi Celaj" w:date="2019-02-22T16:32:00Z">
        <w:r w:rsidR="00D160A5">
          <w:rPr>
            <w:color w:val="000000"/>
          </w:rPr>
          <w:t>16/</w:t>
        </w:r>
      </w:ins>
      <w:ins w:id="635"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636"/>
        <w:r w:rsidR="00173382" w:rsidRPr="00FB55DF">
          <w:rPr>
            <w:color w:val="000000"/>
          </w:rPr>
          <w:t>Data S7</w:t>
        </w:r>
        <w:commentRangeEnd w:id="636"/>
        <w:r w:rsidR="00173382">
          <w:rPr>
            <w:color w:val="000000"/>
          </w:rPr>
          <w:t>)</w:t>
        </w:r>
        <w:r w:rsidR="00173382">
          <w:rPr>
            <w:rStyle w:val="CommentReference"/>
            <w:rFonts w:asciiTheme="minorHAnsi" w:hAnsiTheme="minorHAnsi" w:cstheme="minorBidi"/>
          </w:rPr>
          <w:commentReference w:id="636"/>
        </w:r>
        <w:r w:rsidR="00173382" w:rsidRPr="00FB55DF">
          <w:rPr>
            <w:color w:val="000000"/>
          </w:rPr>
          <w:t xml:space="preserve">.  </w:t>
        </w:r>
      </w:ins>
      <w:moveToRangeStart w:id="637" w:author="Albi Celaj" w:date="2019-02-21T15:42:00Z" w:name="move1656157"/>
      <w:moveTo w:id="638" w:author="Albi Celaj" w:date="2019-02-21T15:42:00Z">
        <w:del w:id="639" w:author="Albi Celaj" w:date="2019-02-21T15:46:00Z">
          <w:r w:rsidR="00173382" w:rsidDel="00993256">
            <w:rPr>
              <w:color w:val="000000"/>
            </w:rPr>
            <w:delText>Among these were</w:delText>
          </w:r>
        </w:del>
      </w:moveTo>
      <w:ins w:id="640" w:author="Albi Celaj" w:date="2019-02-21T17:04:00Z">
        <w:r w:rsidR="00680293">
          <w:rPr>
            <w:color w:val="000000"/>
          </w:rPr>
          <w:t>For example, w</w:t>
        </w:r>
      </w:ins>
      <w:ins w:id="641" w:author="Albi Celaj" w:date="2019-02-21T15:46:00Z">
        <w:r w:rsidR="00993256">
          <w:rPr>
            <w:color w:val="000000"/>
          </w:rPr>
          <w:t>e detected</w:t>
        </w:r>
      </w:ins>
      <w:moveTo w:id="642" w:author="Albi Celaj" w:date="2019-02-21T15:42:00Z">
        <w:r w:rsidR="00173382">
          <w:rPr>
            <w:color w:val="000000"/>
          </w:rPr>
          <w:t xml:space="preserve"> </w:t>
        </w:r>
        <w:r w:rsidR="00173382" w:rsidRPr="00FB55DF">
          <w:rPr>
            <w:color w:val="000000"/>
          </w:rPr>
          <w:t xml:space="preserve">18 drug-knockout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637"/>
      <w:ins w:id="643" w:author="Albi Celaj" w:date="2019-02-22T15:10:00Z">
        <w:r w:rsidR="00FC75F5">
          <w:rPr>
            <w:color w:val="000000"/>
          </w:rPr>
          <w:t xml:space="preserve">In contrast, </w:t>
        </w:r>
      </w:ins>
      <w:ins w:id="644" w:author="Albi Celaj" w:date="2019-02-22T16:31:00Z">
        <w:r w:rsidR="00D160A5">
          <w:rPr>
            <w:color w:val="000000"/>
          </w:rPr>
          <w:t xml:space="preserve">only weak associations were found </w:t>
        </w:r>
      </w:ins>
      <w:ins w:id="645" w:author="Albi Celaj" w:date="2019-02-22T15:10:00Z">
        <w:r w:rsidR="00FC75F5">
          <w:rPr>
            <w:color w:val="000000"/>
          </w:rPr>
          <w:t>between each knockout growth rate in the DMSO control condition</w:t>
        </w:r>
      </w:ins>
      <w:ins w:id="646" w:author="Albi Celaj" w:date="2019-02-22T15:11:00Z">
        <w:r w:rsidR="00FC75F5">
          <w:rPr>
            <w:color w:val="000000"/>
          </w:rPr>
          <w:t xml:space="preserve"> </w:t>
        </w:r>
        <w:r w:rsidR="00FC75F5">
          <w:rPr>
            <w:lang w:val="en-CA"/>
          </w:rPr>
          <w:t xml:space="preserve">(&lt;2% decrease), with the exception of </w:t>
        </w:r>
        <w:r w:rsidR="00FC75F5" w:rsidRPr="00300B33">
          <w:rPr>
            <w:i/>
            <w:lang w:val="en-CA"/>
          </w:rPr>
          <w:t>yor1∆</w:t>
        </w:r>
      </w:ins>
      <w:ins w:id="647" w:author="Albi Celaj" w:date="2019-02-22T15:13:00Z">
        <w:r w:rsidR="00FC75F5">
          <w:rPr>
            <w:i/>
            <w:lang w:val="en-CA"/>
          </w:rPr>
          <w:t>,</w:t>
        </w:r>
      </w:ins>
      <w:ins w:id="648" w:author="Albi Celaj" w:date="2019-02-22T15:11:00Z">
        <w:r w:rsidR="00FC75F5">
          <w:rPr>
            <w:i/>
            <w:lang w:val="en-CA"/>
          </w:rPr>
          <w:t xml:space="preserve"> </w:t>
        </w:r>
      </w:ins>
      <w:ins w:id="649" w:author="Albi Celaj" w:date="2019-02-22T15:13:00Z">
        <w:r w:rsidR="00FC75F5">
          <w:rPr>
            <w:lang w:val="en-CA"/>
          </w:rPr>
          <w:t>which</w:t>
        </w:r>
      </w:ins>
      <w:ins w:id="650" w:author="Albi Celaj" w:date="2019-02-22T15:11:00Z">
        <w:r w:rsidR="00FC75F5">
          <w:rPr>
            <w:lang w:val="en-CA"/>
          </w:rPr>
          <w:t xml:space="preserve"> </w:t>
        </w:r>
      </w:ins>
      <w:ins w:id="651" w:author="Albi Celaj" w:date="2019-02-22T16:32:00Z">
        <w:r w:rsidR="00F87409">
          <w:rPr>
            <w:lang w:val="en-CA"/>
          </w:rPr>
          <w:t xml:space="preserve">had </w:t>
        </w:r>
      </w:ins>
      <w:ins w:id="652" w:author="Albi Celaj" w:date="2019-02-22T15:11:00Z">
        <w:r w:rsidR="00FC75F5">
          <w:rPr>
            <w:lang w:val="en-CA"/>
          </w:rPr>
          <w:t xml:space="preserve">a modest </w:t>
        </w:r>
      </w:ins>
      <w:ins w:id="653" w:author="Albi Celaj" w:date="2019-02-22T16:33:00Z">
        <w:r w:rsidR="00351AB3">
          <w:rPr>
            <w:lang w:val="en-CA"/>
          </w:rPr>
          <w:t>association</w:t>
        </w:r>
      </w:ins>
      <w:ins w:id="654" w:author="Albi Celaj" w:date="2019-02-22T15:11:00Z">
        <w:r w:rsidR="00FC75F5">
          <w:rPr>
            <w:lang w:val="en-CA"/>
          </w:rPr>
          <w:t xml:space="preserve"> (7-15% decrease</w:t>
        </w:r>
      </w:ins>
      <w:ins w:id="655" w:author="Albi Celaj" w:date="2019-02-22T15:13:00Z">
        <w:r w:rsidR="00FC75F5">
          <w:rPr>
            <w:lang w:val="en-CA"/>
          </w:rPr>
          <w:t>; Figure S3B, Data S6</w:t>
        </w:r>
      </w:ins>
      <w:ins w:id="656" w:author="Albi Celaj" w:date="2019-02-22T15:11:00Z">
        <w:r w:rsidR="00FC75F5">
          <w:rPr>
            <w:lang w:val="en-CA"/>
          </w:rPr>
          <w:t>)</w:t>
        </w:r>
      </w:ins>
      <w:ins w:id="657" w:author="Albi Celaj" w:date="2019-02-22T15:13:00Z">
        <w:r w:rsidR="00FC75F5">
          <w:rPr>
            <w:lang w:val="en-CA"/>
          </w:rPr>
          <w:t>.</w:t>
        </w:r>
      </w:ins>
    </w:p>
    <w:p w14:paraId="6FF072E0" w14:textId="60178153" w:rsidR="00031519" w:rsidRPr="009563EA" w:rsidDel="006B3F3C" w:rsidRDefault="001F0493" w:rsidP="009563EA">
      <w:pPr>
        <w:widowControl w:val="0"/>
        <w:autoSpaceDE w:val="0"/>
        <w:autoSpaceDN w:val="0"/>
        <w:adjustRightInd w:val="0"/>
        <w:jc w:val="both"/>
        <w:rPr>
          <w:del w:id="658" w:author="Albi Celaj" w:date="2019-02-21T15:47:00Z"/>
          <w:color w:val="000000"/>
          <w:lang w:val="en-CA"/>
        </w:rPr>
      </w:pPr>
      <w:del w:id="659"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660" w:author="Albi Celaj" w:date="2019-02-21T15:42:00Z" w:name="move1656157"/>
      <w:moveFrom w:id="661" w:author="Albi Celaj" w:date="2019-02-21T15:42:00Z">
        <w:del w:id="662"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660"/>
      <w:del w:id="663"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664"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665"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666" w:author="Albi Celaj [2]" w:date="2019-02-19T21:58:00Z"/>
          <w:color w:val="000000"/>
        </w:rPr>
      </w:pPr>
      <w:r>
        <w:rPr>
          <w:color w:val="000000"/>
        </w:rPr>
        <w:t>Considering only the</w:t>
      </w:r>
      <w:del w:id="667"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668" w:author="Albi Celaj [2]" w:date="2019-02-19T21:57:00Z">
        <w:r w:rsidR="00273D11" w:rsidDel="00273D11">
          <w:rPr>
            <w:color w:val="000000"/>
          </w:rPr>
          <w:t xml:space="preserve"> </w:t>
        </w:r>
      </w:ins>
      <w:del w:id="669" w:author="Albi Celaj [2]"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670" w:author="Albi Celaj [2]" w:date="2019-02-19T21:58:00Z">
        <w:r w:rsidR="00273D11">
          <w:rPr>
            <w:color w:val="000000"/>
          </w:rPr>
          <w:t xml:space="preserve">.  </w:t>
        </w:r>
      </w:ins>
      <w:del w:id="671" w:author="Albi Celaj [2]"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672"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ins w:id="673"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674"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675"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676" w:author="Albi Celaj" w:date="2019-02-21T15:48:00Z">
        <w:r w:rsidR="00E13271">
          <w:rPr>
            <w:color w:val="000000"/>
          </w:rPr>
          <w:t>3</w:t>
        </w:r>
      </w:ins>
      <w:del w:id="677"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678" w:author="Albi Celaj" w:date="2019-02-21T15:58:00Z">
        <w:r w:rsidR="00B84A02">
          <w:rPr>
            <w:color w:val="000000"/>
          </w:rPr>
          <w:t xml:space="preserve">For </w:t>
        </w:r>
      </w:ins>
      <w:ins w:id="679" w:author="Albi Celaj" w:date="2019-02-21T16:03:00Z">
        <w:r w:rsidR="0033459D">
          <w:rPr>
            <w:color w:val="000000"/>
          </w:rPr>
          <w:t xml:space="preserve">some </w:t>
        </w:r>
      </w:ins>
      <w:ins w:id="680" w:author="Albi Celaj" w:date="2019-02-22T15:15:00Z">
        <w:r w:rsidR="001E4BBF">
          <w:rPr>
            <w:color w:val="000000"/>
          </w:rPr>
          <w:t>drugs</w:t>
        </w:r>
      </w:ins>
      <w:ins w:id="681" w:author="Albi Celaj" w:date="2019-02-21T15:59:00Z">
        <w:r w:rsidR="003113E1">
          <w:rPr>
            <w:color w:val="000000"/>
          </w:rPr>
          <w:t xml:space="preserve">, we observed a clear </w:t>
        </w:r>
      </w:ins>
      <w:ins w:id="682" w:author="Albi Celaj" w:date="2019-02-22T15:19:00Z">
        <w:r w:rsidR="00685541">
          <w:rPr>
            <w:color w:val="000000"/>
          </w:rPr>
          <w:t>sensitivity</w:t>
        </w:r>
      </w:ins>
      <w:ins w:id="683" w:author="Albi Celaj" w:date="2019-02-21T16:03:00Z">
        <w:r w:rsidR="0033459D">
          <w:rPr>
            <w:color w:val="000000"/>
          </w:rPr>
          <w:t xml:space="preserve"> </w:t>
        </w:r>
      </w:ins>
      <w:ins w:id="684" w:author="Albi Celaj" w:date="2019-02-21T15:59:00Z">
        <w:r w:rsidR="003113E1">
          <w:rPr>
            <w:color w:val="000000"/>
          </w:rPr>
          <w:t xml:space="preserve">effect from knocking out only one </w:t>
        </w:r>
      </w:ins>
      <w:ins w:id="685" w:author="Albi Celaj" w:date="2019-02-21T16:01:00Z">
        <w:r w:rsidR="003113E1">
          <w:rPr>
            <w:color w:val="000000"/>
          </w:rPr>
          <w:t xml:space="preserve">transporter </w:t>
        </w:r>
      </w:ins>
      <w:ins w:id="686" w:author="Albi Celaj" w:date="2019-02-21T16:02:00Z">
        <w:r w:rsidR="0033459D">
          <w:rPr>
            <w:color w:val="000000"/>
          </w:rPr>
          <w:t>–</w:t>
        </w:r>
        <w:r w:rsidR="008F3000">
          <w:rPr>
            <w:color w:val="000000"/>
          </w:rPr>
          <w:t xml:space="preserve"> </w:t>
        </w:r>
      </w:ins>
      <w:ins w:id="687" w:author="Albi Celaj" w:date="2019-02-21T16:19:00Z">
        <w:r w:rsidR="008F3000">
          <w:rPr>
            <w:color w:val="000000"/>
          </w:rPr>
          <w:t>e</w:t>
        </w:r>
      </w:ins>
      <w:ins w:id="688" w:author="Albi Celaj" w:date="2019-02-21T16:02:00Z">
        <w:r w:rsidR="008F3000">
          <w:rPr>
            <w:color w:val="000000"/>
          </w:rPr>
          <w:t>.</w:t>
        </w:r>
      </w:ins>
      <w:ins w:id="689" w:author="Albi Celaj" w:date="2019-02-21T16:19:00Z">
        <w:r w:rsidR="008F3000">
          <w:rPr>
            <w:color w:val="000000"/>
          </w:rPr>
          <w:t>g</w:t>
        </w:r>
      </w:ins>
      <w:ins w:id="690" w:author="Albi Celaj" w:date="2019-02-21T16:02:00Z">
        <w:r w:rsidR="0033459D">
          <w:rPr>
            <w:color w:val="000000"/>
          </w:rPr>
          <w:t>.</w:t>
        </w:r>
      </w:ins>
      <w:ins w:id="691" w:author="Albi Celaj" w:date="2019-02-21T16:01:00Z">
        <w:r w:rsidR="003113E1">
          <w:rPr>
            <w:color w:val="000000"/>
          </w:rPr>
          <w:t xml:space="preserve"> </w:t>
        </w:r>
        <w:r w:rsidR="003113E1">
          <w:rPr>
            <w:i/>
            <w:color w:val="000000"/>
          </w:rPr>
          <w:t>pdr5∆</w:t>
        </w:r>
      </w:ins>
      <w:ins w:id="692" w:author="Albi Celaj" w:date="2019-02-21T16:02:00Z">
        <w:r w:rsidR="003113E1">
          <w:rPr>
            <w:i/>
            <w:color w:val="000000"/>
          </w:rPr>
          <w:t xml:space="preserve"> </w:t>
        </w:r>
      </w:ins>
      <w:ins w:id="693" w:author="Albi Celaj" w:date="2019-02-21T16:03:00Z">
        <w:r w:rsidR="0033459D">
          <w:rPr>
            <w:color w:val="000000"/>
          </w:rPr>
          <w:t xml:space="preserve">for cycloheximide and tamoxifen </w:t>
        </w:r>
      </w:ins>
      <w:ins w:id="694" w:author="Albi Celaj" w:date="2019-02-21T16:02:00Z">
        <w:r w:rsidR="0033459D">
          <w:rPr>
            <w:color w:val="000000"/>
          </w:rPr>
          <w:t xml:space="preserve">(Figure 3).  In other drugs, </w:t>
        </w:r>
      </w:ins>
      <w:ins w:id="695" w:author="Albi Celaj" w:date="2019-02-22T15:15:00Z">
        <w:r w:rsidR="00BC590C">
          <w:rPr>
            <w:color w:val="000000"/>
          </w:rPr>
          <w:t>we saw increas</w:t>
        </w:r>
      </w:ins>
      <w:ins w:id="696" w:author="Albi Celaj" w:date="2019-02-22T15:21:00Z">
        <w:r w:rsidR="00BC590C">
          <w:rPr>
            <w:color w:val="000000"/>
          </w:rPr>
          <w:t>ed</w:t>
        </w:r>
      </w:ins>
      <w:ins w:id="697" w:author="Albi Celaj" w:date="2019-02-22T15:15:00Z">
        <w:r w:rsidR="00685541">
          <w:rPr>
            <w:color w:val="000000"/>
          </w:rPr>
          <w:t xml:space="preserve"> sensitivity</w:t>
        </w:r>
      </w:ins>
      <w:ins w:id="698" w:author="Albi Celaj" w:date="2019-02-22T15:17:00Z">
        <w:r w:rsidR="00685541">
          <w:rPr>
            <w:color w:val="000000"/>
          </w:rPr>
          <w:t xml:space="preserve"> </w:t>
        </w:r>
      </w:ins>
      <w:ins w:id="699" w:author="Albi Celaj" w:date="2019-02-22T15:20:00Z">
        <w:r w:rsidR="00262E40">
          <w:rPr>
            <w:color w:val="000000"/>
          </w:rPr>
          <w:t>resulting from</w:t>
        </w:r>
      </w:ins>
      <w:ins w:id="700" w:author="Albi Celaj" w:date="2019-02-22T15:19:00Z">
        <w:r w:rsidR="00685541">
          <w:rPr>
            <w:color w:val="000000"/>
          </w:rPr>
          <w:t xml:space="preserve"> knocking </w:t>
        </w:r>
        <w:r w:rsidR="00262E40">
          <w:rPr>
            <w:color w:val="000000"/>
          </w:rPr>
          <w:t>multiple transporters –</w:t>
        </w:r>
      </w:ins>
      <w:ins w:id="701" w:author="Albi Celaj" w:date="2019-02-22T15:20:00Z">
        <w:r w:rsidR="00262E40">
          <w:rPr>
            <w:color w:val="000000"/>
          </w:rPr>
          <w:t xml:space="preserve"> e.g. </w:t>
        </w:r>
      </w:ins>
      <w:moveToRangeStart w:id="702" w:author="Albi Celaj" w:date="2019-02-21T16:02:00Z" w:name="move1657382"/>
      <w:moveTo w:id="703" w:author="Albi Celaj" w:date="2019-02-21T16:02:00Z">
        <w:del w:id="704"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705"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706"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707" w:author="Albi Celaj" w:date="2019-02-21T16:04:00Z">
        <w:r w:rsidR="0033459D">
          <w:rPr>
            <w:color w:val="000000"/>
          </w:rPr>
          <w:t>3</w:t>
        </w:r>
      </w:ins>
      <w:moveTo w:id="708" w:author="Albi Celaj" w:date="2019-02-21T16:02:00Z">
        <w:r w:rsidR="0033459D" w:rsidRPr="00D66545">
          <w:rPr>
            <w:color w:val="000000"/>
          </w:rPr>
          <w:t xml:space="preserve">).  </w:t>
        </w:r>
      </w:moveTo>
      <w:moveToRangeEnd w:id="702"/>
      <w:ins w:id="709"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710" w:author="Albi Celaj" w:date="2019-02-22T15:22:00Z">
        <w:r w:rsidR="0067351E">
          <w:rPr>
            <w:color w:val="000000"/>
          </w:rPr>
          <w:t xml:space="preserve">one or more </w:t>
        </w:r>
      </w:ins>
      <w:ins w:id="711" w:author="Albi Celaj" w:date="2019-02-21T16:05:00Z">
        <w:r w:rsidR="0033459D" w:rsidRPr="00D66545">
          <w:rPr>
            <w:color w:val="000000"/>
          </w:rPr>
          <w:t>transporter</w:t>
        </w:r>
      </w:ins>
      <w:ins w:id="712" w:author="Albi Celaj" w:date="2019-02-22T15:21:00Z">
        <w:r w:rsidR="00DA54D7">
          <w:rPr>
            <w:color w:val="000000"/>
          </w:rPr>
          <w:t>s</w:t>
        </w:r>
      </w:ins>
      <w:ins w:id="713"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714" w:author="Albi Celaj" w:date="2019-02-21T16:05:00Z"/>
          <w:color w:val="000000"/>
        </w:rPr>
      </w:pPr>
    </w:p>
    <w:p w14:paraId="253905AB" w14:textId="4AD9B97F" w:rsidR="0033459D" w:rsidRDefault="0033459D" w:rsidP="00DA0164">
      <w:pPr>
        <w:widowControl w:val="0"/>
        <w:autoSpaceDE w:val="0"/>
        <w:autoSpaceDN w:val="0"/>
        <w:adjustRightInd w:val="0"/>
        <w:jc w:val="both"/>
        <w:rPr>
          <w:ins w:id="715" w:author="Albi Celaj" w:date="2019-02-21T16:06:00Z"/>
          <w:color w:val="000000"/>
          <w:lang w:val="en-CA"/>
        </w:rPr>
      </w:pPr>
      <w:ins w:id="716" w:author="Albi Celaj" w:date="2019-02-21T16:06:00Z">
        <w:del w:id="717"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718" w:author="Albi Celaj" w:date="2019-02-21T16:08:00Z">
        <w:r>
          <w:rPr>
            <w:color w:val="000000"/>
          </w:rPr>
          <w:t>we</w:t>
        </w:r>
      </w:ins>
      <w:ins w:id="719" w:author="Albi Celaj" w:date="2019-02-21T16:11:00Z">
        <w:r w:rsidR="005D51FC">
          <w:rPr>
            <w:color w:val="000000"/>
          </w:rPr>
          <w:t xml:space="preserve"> not only observed sensitivity </w:t>
        </w:r>
      </w:ins>
      <w:ins w:id="720" w:author="Albi Celaj" w:date="2019-02-21T16:15:00Z">
        <w:r w:rsidR="005D0E3E">
          <w:rPr>
            <w:color w:val="000000"/>
          </w:rPr>
          <w:t xml:space="preserve">from knocking out the known primary efflux pump </w:t>
        </w:r>
      </w:ins>
      <w:ins w:id="721" w:author="Albi Celaj" w:date="2019-02-21T16:12:00Z">
        <w:r w:rsidR="005D51FC">
          <w:rPr>
            <w:i/>
            <w:color w:val="000000"/>
          </w:rPr>
          <w:t>snq2∆</w:t>
        </w:r>
      </w:ins>
      <w:ins w:id="722"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D51FC">
          <w:rPr>
            <w:color w:val="000000"/>
          </w:rPr>
          <w:t xml:space="preserve"> = 5.8e-80; Wilcoxon rank sum test</w:t>
        </w:r>
        <w:r w:rsidR="005D51FC" w:rsidRPr="00E56441">
          <w:rPr>
            <w:color w:val="000000"/>
          </w:rPr>
          <w:t>)</w:t>
        </w:r>
      </w:ins>
      <w:ins w:id="723" w:author="Albi Celaj" w:date="2019-02-21T16:12:00Z">
        <w:r w:rsidR="005D51FC">
          <w:rPr>
            <w:i/>
            <w:color w:val="000000"/>
          </w:rPr>
          <w:t xml:space="preserve">, </w:t>
        </w:r>
        <w:r w:rsidR="005D51FC">
          <w:rPr>
            <w:color w:val="000000"/>
          </w:rPr>
          <w:t xml:space="preserve">but </w:t>
        </w:r>
      </w:ins>
      <w:ins w:id="724" w:author="Albi Celaj" w:date="2019-02-21T16:08:00Z">
        <w:r>
          <w:rPr>
            <w:color w:val="000000"/>
          </w:rPr>
          <w:t xml:space="preserve">13% increased resistance in </w:t>
        </w:r>
        <w:r>
          <w:rPr>
            <w:i/>
            <w:color w:val="000000"/>
          </w:rPr>
          <w:t xml:space="preserve">pdr5∆ </w:t>
        </w:r>
        <w:r>
          <w:rPr>
            <w:color w:val="000000"/>
          </w:rPr>
          <w:t xml:space="preserve">knockouts </w:t>
        </w:r>
      </w:ins>
      <w:ins w:id="725" w:author="Albi Celaj" w:date="2019-02-21T16:09:00Z">
        <w:r>
          <w:rPr>
            <w:color w:val="000000"/>
          </w:rPr>
          <w:t>(</w:t>
        </w:r>
        <w:r w:rsidRPr="00D66545">
          <w:rPr>
            <w:color w:val="000000"/>
          </w:rPr>
          <w:t>p</w:t>
        </w:r>
        <w:r>
          <w:rPr>
            <w:color w:val="000000"/>
          </w:rPr>
          <w:t xml:space="preserve"> = 1.5e-96</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D51FC">
          <w:rPr>
            <w:color w:val="000000"/>
          </w:rPr>
          <w:t>1.3e-72</w:t>
        </w:r>
        <w:r w:rsidR="005D51FC" w:rsidRPr="00D66545">
          <w:rPr>
            <w:color w:val="000000"/>
          </w:rPr>
          <w:t>)</w:t>
        </w:r>
        <w:r w:rsidR="005D51FC">
          <w:rPr>
            <w:color w:val="000000"/>
          </w:rPr>
          <w:t xml:space="preserve">.  </w:t>
        </w:r>
      </w:ins>
      <w:ins w:id="726" w:author="Albi Celaj" w:date="2019-02-21T16:14:00Z">
        <w:r w:rsidR="005D51FC">
          <w:rPr>
            <w:color w:val="000000"/>
          </w:rPr>
          <w:t>All of t</w:t>
        </w:r>
      </w:ins>
      <w:ins w:id="727" w:author="Albi Celaj" w:date="2019-02-21T16:10:00Z">
        <w:r w:rsidR="005D51FC">
          <w:rPr>
            <w:color w:val="000000"/>
          </w:rPr>
          <w:t xml:space="preserve">hese effects had been previously reported </w:t>
        </w:r>
      </w:ins>
      <w:moveToRangeStart w:id="728" w:author="Albi Celaj" w:date="2019-02-21T16:10:00Z" w:name="move1657860"/>
      <w:moveTo w:id="729"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728"/>
      <w:ins w:id="730" w:author="Albi Celaj" w:date="2019-02-21T16:34:00Z">
        <w:r w:rsidR="00DA0164">
          <w:rPr>
            <w:color w:val="000000"/>
          </w:rPr>
          <w:t xml:space="preserve">, and </w:t>
        </w:r>
      </w:ins>
      <w:ins w:id="731" w:author="Albi Celaj" w:date="2019-02-22T15:28:00Z">
        <w:r w:rsidR="00F3085A">
          <w:rPr>
            <w:color w:val="000000"/>
          </w:rPr>
          <w:t xml:space="preserve">were </w:t>
        </w:r>
      </w:ins>
      <w:ins w:id="732" w:author="Albi Celaj" w:date="2019-02-21T16:34:00Z">
        <w:r w:rsidR="00DA0164">
          <w:rPr>
            <w:color w:val="000000"/>
          </w:rPr>
          <w:t xml:space="preserve">explained by increased </w:t>
        </w:r>
      </w:ins>
      <w:ins w:id="733" w:author="Albi Celaj" w:date="2019-02-21T16:35:00Z">
        <w:r w:rsidR="00DA0164">
          <w:rPr>
            <w:i/>
            <w:color w:val="000000"/>
          </w:rPr>
          <w:t>SNQ2</w:t>
        </w:r>
      </w:ins>
      <w:ins w:id="734" w:author="Albi Celaj" w:date="2019-02-22T15:24:00Z">
        <w:r w:rsidR="00576EE2">
          <w:rPr>
            <w:color w:val="000000"/>
          </w:rPr>
          <w:t xml:space="preserve">-mediated </w:t>
        </w:r>
      </w:ins>
      <w:ins w:id="735" w:author="Albi Celaj" w:date="2019-02-22T15:26:00Z">
        <w:r w:rsidR="00576EE2">
          <w:rPr>
            <w:color w:val="000000"/>
          </w:rPr>
          <w:t>resistance</w:t>
        </w:r>
      </w:ins>
      <w:ins w:id="736" w:author="Albi Celaj" w:date="2019-02-21T16:35:00Z">
        <w:r w:rsidR="00DA0164">
          <w:rPr>
            <w:color w:val="000000"/>
          </w:rPr>
          <w:t xml:space="preserve"> upon deleting </w:t>
        </w:r>
      </w:ins>
      <w:ins w:id="737"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738" w:author="Albi Celaj" w:date="2019-02-21T16:10:00Z">
        <w:r w:rsidR="005D51FC">
          <w:rPr>
            <w:color w:val="000000"/>
          </w:rPr>
          <w:t xml:space="preserve">onsistent with </w:t>
        </w:r>
      </w:ins>
      <w:ins w:id="739" w:author="Albi Celaj" w:date="2019-02-21T16:36:00Z">
        <w:r w:rsidR="00DA0164">
          <w:rPr>
            <w:color w:val="000000"/>
          </w:rPr>
          <w:t>this explanation</w:t>
        </w:r>
      </w:ins>
      <w:ins w:id="740" w:author="Albi Celaj" w:date="2019-02-21T16:10:00Z">
        <w:r w:rsidR="005D51FC">
          <w:rPr>
            <w:color w:val="000000"/>
          </w:rPr>
          <w:t xml:space="preserve">, </w:t>
        </w:r>
      </w:ins>
      <w:ins w:id="741" w:author="Albi Celaj" w:date="2019-02-21T16:14:00Z">
        <w:r w:rsidR="005D51FC">
          <w:rPr>
            <w:color w:val="000000"/>
          </w:rPr>
          <w:t>the</w:t>
        </w:r>
      </w:ins>
      <w:ins w:id="742" w:author="Albi Celaj" w:date="2019-02-22T15:29:00Z">
        <w:r w:rsidR="00E270BB">
          <w:rPr>
            <w:color w:val="000000"/>
          </w:rPr>
          <w:t>se</w:t>
        </w:r>
      </w:ins>
      <w:ins w:id="743" w:author="Albi Celaj" w:date="2019-02-21T16:14:00Z">
        <w:r w:rsidR="005D51FC">
          <w:rPr>
            <w:color w:val="000000"/>
          </w:rPr>
          <w:t xml:space="preserve"> resistance effects were </w:t>
        </w:r>
      </w:ins>
      <w:ins w:id="744" w:author="Albi Celaj" w:date="2019-02-21T16:10:00Z">
        <w:r w:rsidR="005D51FC">
          <w:rPr>
            <w:color w:val="000000"/>
          </w:rPr>
          <w:t>more modest in</w:t>
        </w:r>
      </w:ins>
      <w:ins w:id="745" w:author="Albi Celaj" w:date="2019-02-21T16:15:00Z">
        <w:r w:rsidR="008F3000">
          <w:rPr>
            <w:color w:val="000000"/>
          </w:rPr>
          <w:t xml:space="preserve"> a</w:t>
        </w:r>
      </w:ins>
      <w:ins w:id="746" w:author="Albi Celaj" w:date="2019-02-21T16:10:00Z">
        <w:r w:rsidR="005D51FC">
          <w:rPr>
            <w:color w:val="000000"/>
          </w:rPr>
          <w:t xml:space="preserve"> </w:t>
        </w:r>
      </w:ins>
      <w:ins w:id="747"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748" w:author="Albi Celaj" w:date="2019-02-21T16:15:00Z">
        <w:r w:rsidR="008F3000">
          <w:rPr>
            <w:color w:val="000000"/>
          </w:rPr>
          <w:t xml:space="preserve">A similar landscape was found in bisantrene, which also showed a strong </w:t>
        </w:r>
      </w:ins>
      <w:ins w:id="749"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750" w:author="Albi Celaj" w:date="2019-02-21T16:17:00Z">
        <w:r w:rsidR="008F3000">
          <w:rPr>
            <w:color w:val="000000"/>
            <w:lang w:val="en-CA"/>
          </w:rPr>
          <w:t xml:space="preserve">.  Indeed, the successive deletion of ABC transporters led to greater resistance for surprisingly many drugs (Figure 2D and S5).  </w:t>
        </w:r>
      </w:ins>
      <w:ins w:id="751"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752"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753"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754" w:author="Albi Celaj" w:date="2019-02-21T16:17:00Z"/>
          <w:color w:val="000000"/>
        </w:rPr>
      </w:pPr>
      <w:del w:id="755"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756"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757"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758"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759"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760"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761" w:author="Albi Celaj" w:date="2019-02-21T16:17:00Z">
        <w:r w:rsidR="00C0459F" w:rsidDel="008F3000">
          <w:rPr>
            <w:color w:val="000000"/>
          </w:rPr>
          <w:delText xml:space="preserve">Consistent </w:delText>
        </w:r>
        <w:r w:rsidR="00DB0ED8" w:rsidDel="008F3000">
          <w:rPr>
            <w:color w:val="000000"/>
          </w:rPr>
          <w:delText>with</w:delText>
        </w:r>
      </w:del>
      <w:moveFromRangeStart w:id="762" w:author="Albi Celaj" w:date="2019-02-21T16:10:00Z" w:name="move1657860"/>
      <w:moveFrom w:id="763" w:author="Albi Celaj" w:date="2019-02-21T16:10:00Z">
        <w:del w:id="764"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762"/>
      <w:del w:id="765"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766"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767"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768"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769" w:author="Albi Celaj" w:date="2019-02-21T16:06:00Z"/>
          <w:color w:val="000000"/>
          <w:lang w:val="en-CA"/>
        </w:rPr>
      </w:pPr>
      <w:del w:id="770"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771" w:author="Albi Celaj" w:date="2019-02-21T16:02:00Z" w:name="move1657382"/>
      <w:moveFrom w:id="772" w:author="Albi Celaj" w:date="2019-02-21T16:02:00Z">
        <w:del w:id="773"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771"/>
      <w:del w:id="774"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775"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776" w:author="Albi Celaj [2]"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777"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778" w:author="Albi Celaj" w:date="2019-02-21T16:24:00Z">
        <w:r w:rsidR="00434010">
          <w:rPr>
            <w:bCs/>
            <w:i/>
            <w:iCs/>
            <w:color w:val="000000" w:themeColor="text1"/>
          </w:rPr>
          <w:t>pdr5</w:t>
        </w:r>
      </w:ins>
      <w:del w:id="779"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780" w:author="Albi Celaj" w:date="2019-02-21T16:24:00Z">
        <w:r w:rsidRPr="00233F15" w:rsidDel="00434010">
          <w:rPr>
            <w:bCs/>
            <w:iCs/>
            <w:color w:val="000000" w:themeColor="text1"/>
          </w:rPr>
          <w:delText>no main</w:delText>
        </w:r>
      </w:del>
      <w:ins w:id="781"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782" w:author="Albi Celaj" w:date="2019-02-21T16:24:00Z">
        <w:r w:rsidR="00434010">
          <w:rPr>
            <w:bCs/>
            <w:i/>
            <w:iCs/>
            <w:color w:val="000000" w:themeColor="text1"/>
          </w:rPr>
          <w:t>yor1</w:t>
        </w:r>
      </w:ins>
      <w:del w:id="783"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784"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785" w:author="Albi Celaj" w:date="2019-02-22T17:40:00Z">
        <w:r w:rsidDel="001C1533">
          <w:rPr>
            <w:bCs/>
            <w:iCs/>
            <w:color w:val="000000" w:themeColor="text1"/>
          </w:rPr>
          <w:delText xml:space="preserve">was found to </w:delText>
        </w:r>
      </w:del>
      <w:r>
        <w:rPr>
          <w:bCs/>
          <w:iCs/>
          <w:color w:val="000000" w:themeColor="text1"/>
        </w:rPr>
        <w:t>confer</w:t>
      </w:r>
      <w:ins w:id="786"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787"/>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787"/>
      <w:r w:rsidR="00DB0ED8">
        <w:rPr>
          <w:rStyle w:val="CommentReference"/>
          <w:rFonts w:asciiTheme="minorHAnsi" w:hAnsiTheme="minorHAnsi" w:cstheme="minorBidi"/>
        </w:rPr>
        <w:commentReference w:id="787"/>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788"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789" w:author="Albi Celaj" w:date="2019-02-22T17:02:00Z">
        <w:r w:rsidR="00E51207">
          <w:rPr>
            <w:bCs/>
            <w:iCs/>
            <w:color w:val="000000" w:themeColor="text1"/>
          </w:rPr>
          <w:t xml:space="preserve">two single-gene negative </w:t>
        </w:r>
      </w:ins>
      <w:del w:id="790"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791" w:author="Albi Celaj" w:date="2019-02-22T15:31:00Z">
        <w:r w:rsidR="00172B90">
          <w:rPr>
            <w:bCs/>
            <w:iCs/>
            <w:color w:val="000000" w:themeColor="text1"/>
          </w:rPr>
          <w:t>S</w:t>
        </w:r>
      </w:ins>
      <w:del w:id="792"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793" w:author="Albi Celaj" w:date="2019-02-22T15:31:00Z">
        <w:r w:rsidR="00172B90">
          <w:rPr>
            <w:bCs/>
            <w:iCs/>
            <w:color w:val="000000" w:themeColor="text1"/>
          </w:rPr>
          <w:t xml:space="preserve"> </w:t>
        </w:r>
      </w:ins>
      <w:del w:id="794"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795"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796"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797" w:author="Albi Celaj" w:date="2019-02-22T17:03:00Z">
        <w:r w:rsidR="00B829D2">
          <w:rPr>
            <w:bCs/>
            <w:iCs/>
            <w:color w:val="000000" w:themeColor="text1"/>
          </w:rPr>
          <w:t>s</w:t>
        </w:r>
      </w:ins>
      <w:r w:rsidR="00DB0ED8" w:rsidRPr="00D853DD">
        <w:rPr>
          <w:bCs/>
          <w:iCs/>
          <w:color w:val="000000" w:themeColor="text1"/>
        </w:rPr>
        <w:t xml:space="preserve"> w</w:t>
      </w:r>
      <w:ins w:id="798" w:author="Albi Celaj" w:date="2019-02-22T15:32:00Z">
        <w:r w:rsidR="00172B90">
          <w:rPr>
            <w:bCs/>
            <w:iCs/>
            <w:color w:val="000000" w:themeColor="text1"/>
          </w:rPr>
          <w:t>ere</w:t>
        </w:r>
      </w:ins>
      <w:del w:id="799"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800" w:author="Albi Celaj" w:date="2019-02-22T15:32:00Z">
        <w:r w:rsidR="00172B90">
          <w:rPr>
            <w:bCs/>
            <w:iCs/>
            <w:color w:val="000000" w:themeColor="text1"/>
          </w:rPr>
          <w:t>, e.g.</w:t>
        </w:r>
      </w:ins>
      <w:r w:rsidR="00DB0ED8" w:rsidRPr="00D853DD">
        <w:rPr>
          <w:bCs/>
          <w:iCs/>
          <w:color w:val="000000" w:themeColor="text1"/>
        </w:rPr>
        <w:t xml:space="preserve"> for </w:t>
      </w:r>
      <w:ins w:id="801"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802"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803"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804" w:author="Albi Celaj" w:date="2019-02-21T16:30:00Z">
        <w:r>
          <w:rPr>
            <w:bCs/>
            <w:iCs/>
            <w:color w:val="000000" w:themeColor="text1"/>
          </w:rPr>
          <w:t>Above, we used generalized linear models</w:t>
        </w:r>
      </w:ins>
      <w:ins w:id="805" w:author="Albi Celaj" w:date="2019-02-21T16:31:00Z">
        <w:r>
          <w:rPr>
            <w:bCs/>
            <w:iCs/>
            <w:color w:val="000000" w:themeColor="text1"/>
          </w:rPr>
          <w:t xml:space="preserve"> to capture complex </w:t>
        </w:r>
      </w:ins>
      <w:ins w:id="806" w:author="Albi Celaj" w:date="2019-02-22T17:43:00Z">
        <w:r w:rsidR="00532367">
          <w:rPr>
            <w:bCs/>
            <w:iCs/>
            <w:color w:val="000000" w:themeColor="text1"/>
          </w:rPr>
          <w:t>genetic effects</w:t>
        </w:r>
      </w:ins>
      <w:ins w:id="807" w:author="Albi Celaj" w:date="2019-02-21T16:31:00Z">
        <w:r w:rsidR="000E4BF6">
          <w:rPr>
            <w:bCs/>
            <w:iCs/>
            <w:color w:val="000000" w:themeColor="text1"/>
          </w:rPr>
          <w:t xml:space="preserve"> as a set of</w:t>
        </w:r>
        <w:r>
          <w:rPr>
            <w:bCs/>
            <w:iCs/>
            <w:color w:val="000000" w:themeColor="text1"/>
          </w:rPr>
          <w:t xml:space="preserve"> single-gene effects and </w:t>
        </w:r>
      </w:ins>
      <w:ins w:id="808" w:author="Albi Celaj" w:date="2019-02-21T16:49:00Z">
        <w:r w:rsidR="00B846CD">
          <w:rPr>
            <w:bCs/>
            <w:i/>
            <w:iCs/>
            <w:color w:val="000000" w:themeColor="text1"/>
          </w:rPr>
          <w:t>X</w:t>
        </w:r>
        <w:r w:rsidR="00B846CD" w:rsidRPr="00B846CD">
          <w:rPr>
            <w:bCs/>
            <w:iCs/>
            <w:color w:val="000000" w:themeColor="text1"/>
            <w:rPrChange w:id="809" w:author="Albi Celaj" w:date="2019-02-21T16:49:00Z">
              <w:rPr>
                <w:bCs/>
                <w:i/>
                <w:iCs/>
                <w:color w:val="000000" w:themeColor="text1"/>
              </w:rPr>
            </w:rPrChange>
          </w:rPr>
          <w:t>-way</w:t>
        </w:r>
        <w:r w:rsidR="00B846CD" w:rsidRPr="00B846CD">
          <w:rPr>
            <w:bCs/>
            <w:iCs/>
            <w:color w:val="000000" w:themeColor="text1"/>
            <w:rPrChange w:id="810" w:author="Albi Celaj" w:date="2019-02-21T16:50:00Z">
              <w:rPr>
                <w:bCs/>
                <w:i/>
                <w:iCs/>
                <w:color w:val="000000" w:themeColor="text1"/>
              </w:rPr>
            </w:rPrChange>
          </w:rPr>
          <w:t xml:space="preserve"> </w:t>
        </w:r>
      </w:ins>
      <w:ins w:id="811" w:author="Albi Celaj" w:date="2019-02-21T16:31:00Z">
        <w:r>
          <w:rPr>
            <w:bCs/>
            <w:iCs/>
            <w:color w:val="000000" w:themeColor="text1"/>
          </w:rPr>
          <w:t>genetic interactions.</w:t>
        </w:r>
      </w:ins>
      <w:del w:id="812" w:author="Albi Celaj" w:date="2019-02-21T16:31:00Z">
        <w:r w:rsidR="00DB0ED8" w:rsidDel="000E4BF6">
          <w:rPr>
            <w:bCs/>
            <w:iCs/>
            <w:color w:val="000000" w:themeColor="text1"/>
          </w:rPr>
          <w:delText xml:space="preserve">The </w:delText>
        </w:r>
      </w:del>
      <w:del w:id="813" w:author="Albi Celaj" w:date="2019-02-21T16:30:00Z">
        <w:r w:rsidR="00DB0ED8" w:rsidDel="00A3085A">
          <w:rPr>
            <w:bCs/>
            <w:iCs/>
            <w:color w:val="000000" w:themeColor="text1"/>
          </w:rPr>
          <w:delText xml:space="preserve">generalized linear models </w:delText>
        </w:r>
      </w:del>
      <w:del w:id="814"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815" w:author="Albi Celaj" w:date="2019-02-22T17:42:00Z">
        <w:r w:rsidR="00532367">
          <w:rPr>
            <w:bCs/>
            <w:iCs/>
            <w:color w:val="000000" w:themeColor="text1"/>
          </w:rPr>
          <w:t xml:space="preserve"> While this model does capture </w:t>
        </w:r>
      </w:ins>
      <w:ins w:id="816" w:author="Albi Celaj" w:date="2019-02-22T17:43:00Z">
        <w:r w:rsidR="00532367">
          <w:rPr>
            <w:bCs/>
            <w:iCs/>
            <w:color w:val="000000" w:themeColor="text1"/>
          </w:rPr>
          <w:t xml:space="preserve">complex genotype-phenotype relationships, </w:t>
        </w:r>
      </w:ins>
      <w:del w:id="817" w:author="Albi Celaj" w:date="2019-02-21T16:31:00Z">
        <w:r w:rsidR="00DB0ED8" w:rsidDel="00A3085A">
          <w:rPr>
            <w:bCs/>
            <w:iCs/>
            <w:color w:val="000000" w:themeColor="text1"/>
          </w:rPr>
          <w:delText xml:space="preserve">genotype-phenotype relationship, while also describing single-gene effects and genetic interactions.  </w:delText>
        </w:r>
      </w:del>
      <w:del w:id="818" w:author="Albi Celaj" w:date="2019-02-22T17:43:00Z">
        <w:r w:rsidR="00DB0ED8" w:rsidDel="00532367">
          <w:rPr>
            <w:bCs/>
            <w:iCs/>
            <w:color w:val="000000" w:themeColor="text1"/>
          </w:rPr>
          <w:delText>However, th</w:delText>
        </w:r>
      </w:del>
      <w:del w:id="819" w:author="Albi Celaj" w:date="2019-02-22T17:41:00Z">
        <w:r w:rsidR="00DB0ED8" w:rsidDel="00656E65">
          <w:rPr>
            <w:bCs/>
            <w:iCs/>
            <w:color w:val="000000" w:themeColor="text1"/>
          </w:rPr>
          <w:delText>ese</w:delText>
        </w:r>
      </w:del>
      <w:del w:id="820"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821" w:author="Albi Celaj" w:date="2019-02-22T17:41:00Z">
        <w:r w:rsidR="00656E65">
          <w:rPr>
            <w:bCs/>
            <w:iCs/>
            <w:color w:val="000000" w:themeColor="text1"/>
          </w:rPr>
          <w:t>oes</w:t>
        </w:r>
      </w:ins>
      <w:del w:id="822"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823" w:author="Albi Celaj" w:date="2019-02-21T16:53:00Z">
        <w:r w:rsidR="00DB0ED8" w:rsidDel="00A6569D">
          <w:rPr>
            <w:bCs/>
            <w:iCs/>
            <w:color w:val="000000" w:themeColor="text1"/>
          </w:rPr>
          <w:delText xml:space="preserve"> do not efficiently convey useful intuition</w:delText>
        </w:r>
      </w:del>
      <w:del w:id="824" w:author="Albi Celaj" w:date="2019-02-21T16:51:00Z">
        <w:r w:rsidR="00DB0ED8" w:rsidDel="003C04C9">
          <w:rPr>
            <w:bCs/>
            <w:iCs/>
            <w:color w:val="000000" w:themeColor="text1"/>
          </w:rPr>
          <w:delText xml:space="preserve"> about the system.</w:delText>
        </w:r>
      </w:del>
      <w:del w:id="825" w:author="Albi Celaj" w:date="2019-02-21T17:09:00Z">
        <w:r w:rsidR="00DB0ED8" w:rsidDel="00350F21">
          <w:rPr>
            <w:bCs/>
            <w:iCs/>
            <w:color w:val="000000" w:themeColor="text1"/>
          </w:rPr>
          <w:delText xml:space="preserve">  </w:delText>
        </w:r>
      </w:del>
      <w:ins w:id="826" w:author="Albi Celaj" w:date="2019-02-22T15:36:00Z">
        <w:r w:rsidR="0046164A">
          <w:rPr>
            <w:bCs/>
            <w:iCs/>
            <w:color w:val="000000" w:themeColor="text1"/>
          </w:rPr>
          <w:t xml:space="preserve">For </w:t>
        </w:r>
      </w:ins>
      <w:ins w:id="827" w:author="Albi Celaj" w:date="2019-02-22T15:39:00Z">
        <w:r w:rsidR="00BE27E7">
          <w:rPr>
            <w:bCs/>
            <w:iCs/>
            <w:color w:val="000000" w:themeColor="text1"/>
          </w:rPr>
          <w:t>example,</w:t>
        </w:r>
      </w:ins>
      <w:del w:id="828" w:author="Albi Celaj" w:date="2019-02-22T15:36:00Z">
        <w:r w:rsidR="00DB0ED8" w:rsidDel="0046164A">
          <w:rPr>
            <w:bCs/>
            <w:iCs/>
            <w:color w:val="000000" w:themeColor="text1"/>
          </w:rPr>
          <w:delText>Above</w:delText>
        </w:r>
      </w:del>
      <w:ins w:id="829" w:author="Albi Celaj" w:date="2019-02-22T15:39:00Z">
        <w:r w:rsidR="00BE27E7">
          <w:rPr>
            <w:bCs/>
            <w:iCs/>
            <w:color w:val="000000" w:themeColor="text1"/>
          </w:rPr>
          <w:t xml:space="preserve"> </w:t>
        </w:r>
      </w:ins>
      <w:del w:id="830"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831"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832"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833" w:author="Albi Celaj" w:date="2019-02-22T15:36:00Z">
        <w:r w:rsidR="0046164A">
          <w:rPr>
            <w:bCs/>
            <w:iCs/>
            <w:color w:val="000000" w:themeColor="text1"/>
          </w:rPr>
          <w:t xml:space="preserve">patterns of </w:t>
        </w:r>
      </w:ins>
      <w:del w:id="834"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835" w:author="Albi Celaj" w:date="2019-02-22T15:37:00Z">
        <w:r w:rsidR="00DB0ED8" w:rsidDel="0046164A">
          <w:rPr>
            <w:bCs/>
            <w:iCs/>
            <w:color w:val="000000" w:themeColor="text1"/>
          </w:rPr>
          <w:delText>Similarly</w:delText>
        </w:r>
      </w:del>
      <w:ins w:id="836" w:author="Albi Celaj" w:date="2019-02-22T15:38:00Z">
        <w:r w:rsidR="00ED3E4E">
          <w:rPr>
            <w:bCs/>
            <w:iCs/>
            <w:color w:val="000000" w:themeColor="text1"/>
          </w:rPr>
          <w:t xml:space="preserve">Other genetic interaction patterns </w:t>
        </w:r>
      </w:ins>
      <w:del w:id="837" w:author="Albi Celaj" w:date="2019-02-22T15:38:00Z">
        <w:r w:rsidR="00DB0ED8" w:rsidDel="00ED3E4E">
          <w:rPr>
            <w:bCs/>
            <w:iCs/>
            <w:color w:val="000000" w:themeColor="text1"/>
          </w:rPr>
          <w:delText xml:space="preserve">, </w:delText>
        </w:r>
      </w:del>
      <w:del w:id="838" w:author="Albi Celaj" w:date="2019-02-22T15:37:00Z">
        <w:r w:rsidR="00DB0ED8" w:rsidDel="0046164A">
          <w:rPr>
            <w:bCs/>
            <w:iCs/>
            <w:color w:val="000000" w:themeColor="text1"/>
          </w:rPr>
          <w:delText xml:space="preserve">the manual application of </w:delText>
        </w:r>
      </w:del>
      <w:del w:id="839"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840" w:author="Albi Celaj" w:date="2019-02-22T15:37:00Z">
        <w:r w:rsidR="0046164A">
          <w:rPr>
            <w:bCs/>
            <w:iCs/>
            <w:color w:val="000000" w:themeColor="text1"/>
          </w:rPr>
          <w:t>d</w:t>
        </w:r>
      </w:ins>
      <w:del w:id="841" w:author="Albi Celaj" w:date="2019-02-22T15:37:00Z">
        <w:r w:rsidR="00DB0ED8" w:rsidDel="0046164A">
          <w:rPr>
            <w:bCs/>
            <w:iCs/>
            <w:color w:val="000000" w:themeColor="text1"/>
          </w:rPr>
          <w:delText>a</w:delText>
        </w:r>
      </w:del>
      <w:del w:id="842"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843" w:author="Albi Celaj" w:date="2019-02-21T16:31:00Z">
        <w:r w:rsidR="000E4BF6">
          <w:rPr>
            <w:bCs/>
            <w:iCs/>
            <w:color w:val="000000" w:themeColor="text1"/>
          </w:rPr>
          <w:t xml:space="preserve"> (e.g. </w:t>
        </w:r>
      </w:ins>
      <w:ins w:id="844" w:author="Albi Celaj" w:date="2019-02-21T16:37:00Z">
        <w:r w:rsidR="00A85F8D">
          <w:rPr>
            <w:bCs/>
            <w:iCs/>
            <w:color w:val="000000" w:themeColor="text1"/>
          </w:rPr>
          <w:t xml:space="preserve">influence on </w:t>
        </w:r>
      </w:ins>
      <w:ins w:id="845" w:author="Albi Celaj" w:date="2019-02-21T17:26:00Z">
        <w:r w:rsidR="004A4B92">
          <w:rPr>
            <w:bCs/>
            <w:iCs/>
            <w:color w:val="000000" w:themeColor="text1"/>
          </w:rPr>
          <w:t>Snq2 activity</w:t>
        </w:r>
      </w:ins>
      <w:ins w:id="846"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847" w:author="Albi Celaj" w:date="2019-02-22T15:43:00Z">
        <w:r w:rsidR="001F4A01">
          <w:rPr>
            <w:bCs/>
            <w:iCs/>
            <w:color w:val="000000" w:themeColor="text1"/>
          </w:rPr>
          <w:t xml:space="preserve">genetic </w:t>
        </w:r>
      </w:ins>
      <w:r w:rsidR="00350F21">
        <w:rPr>
          <w:bCs/>
          <w:iCs/>
          <w:color w:val="000000" w:themeColor="text1"/>
        </w:rPr>
        <w:t>intuition from a complex system is laborious,</w:t>
      </w:r>
      <w:ins w:id="848" w:author="Albi Celaj" w:date="2019-02-22T15:40:00Z">
        <w:r w:rsidR="00FD103C">
          <w:rPr>
            <w:bCs/>
            <w:iCs/>
            <w:color w:val="000000" w:themeColor="text1"/>
          </w:rPr>
          <w:t xml:space="preserve"> and it is difficult to objectively evaluate how well these explanations correspond to observed data</w:t>
        </w:r>
      </w:ins>
      <w:del w:id="849"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850"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851" w:author="Albi Celaj" w:date="2019-02-21T16:55:00Z">
        <w:r w:rsidR="00A05F31">
          <w:rPr>
            <w:bCs/>
            <w:iCs/>
            <w:color w:val="000000" w:themeColor="text1"/>
          </w:rPr>
          <w:t>demonstr</w:t>
        </w:r>
      </w:ins>
      <w:ins w:id="852" w:author="Albi Celaj" w:date="2019-02-21T16:56:00Z">
        <w:r w:rsidR="00A05F31">
          <w:rPr>
            <w:bCs/>
            <w:iCs/>
            <w:color w:val="000000" w:themeColor="text1"/>
          </w:rPr>
          <w:t>ate that</w:t>
        </w:r>
      </w:ins>
      <w:ins w:id="853" w:author="Albi Celaj" w:date="2019-02-22T15:42:00Z">
        <w:r w:rsidR="00BC331C">
          <w:rPr>
            <w:bCs/>
            <w:iCs/>
            <w:color w:val="000000" w:themeColor="text1"/>
          </w:rPr>
          <w:t xml:space="preserve"> </w:t>
        </w:r>
        <w:r w:rsidR="005E5116">
          <w:rPr>
            <w:bCs/>
            <w:iCs/>
            <w:color w:val="000000" w:themeColor="text1"/>
          </w:rPr>
          <w:t xml:space="preserve">such intuitions </w:t>
        </w:r>
      </w:ins>
      <w:ins w:id="854" w:author="Albi Celaj" w:date="2019-02-21T16:56:00Z">
        <w:r w:rsidR="00A05F31">
          <w:rPr>
            <w:bCs/>
            <w:iCs/>
            <w:color w:val="000000" w:themeColor="text1"/>
          </w:rPr>
          <w:t xml:space="preserve">can be derived more systematically from </w:t>
        </w:r>
      </w:ins>
      <w:del w:id="855"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856"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857"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858"/>
      <w:commentRangeStart w:id="859"/>
      <w:r w:rsidRPr="001D524E">
        <w:rPr>
          <w:b/>
          <w:bCs/>
          <w:i/>
          <w:iCs/>
          <w:color w:val="000000" w:themeColor="text1"/>
        </w:rPr>
        <w:t>E</w:t>
      </w:r>
      <w:commentRangeEnd w:id="858"/>
      <w:r>
        <w:rPr>
          <w:rStyle w:val="CommentReference"/>
          <w:rFonts w:asciiTheme="minorHAnsi" w:hAnsiTheme="minorHAnsi" w:cstheme="minorBidi"/>
        </w:rPr>
        <w:commentReference w:id="858"/>
      </w:r>
      <w:commentRangeEnd w:id="859"/>
      <w:r>
        <w:rPr>
          <w:rStyle w:val="CommentReference"/>
          <w:rFonts w:asciiTheme="minorHAnsi" w:hAnsiTheme="minorHAnsi" w:cstheme="minorBidi"/>
        </w:rPr>
        <w:commentReference w:id="859"/>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40DEF791" w14:textId="4564A9B3" w:rsidR="00755D10" w:rsidRDefault="00DB0ED8" w:rsidP="00255189">
      <w:pPr>
        <w:jc w:val="both"/>
        <w:rPr>
          <w:bCs/>
          <w:iCs/>
          <w:color w:val="000000" w:themeColor="text1"/>
        </w:rPr>
      </w:pPr>
      <w:del w:id="860" w:author="Albi Celaj" w:date="2019-02-22T16:03:00Z">
        <w:r w:rsidDel="004F7389">
          <w:rPr>
            <w:bCs/>
            <w:iCs/>
            <w:color w:val="000000" w:themeColor="text1"/>
          </w:rPr>
          <w:delText xml:space="preserve">Using our </w:delText>
        </w:r>
      </w:del>
      <w:del w:id="861" w:author="Albi Celaj" w:date="2019-02-22T16:02:00Z">
        <w:r w:rsidDel="004F7389">
          <w:rPr>
            <w:bCs/>
            <w:iCs/>
            <w:color w:val="000000" w:themeColor="text1"/>
          </w:rPr>
          <w:delText xml:space="preserve">complete set of drug resistance phenotypes </w:delText>
        </w:r>
      </w:del>
      <w:del w:id="862" w:author="Albi Celaj" w:date="2019-02-22T15:45:00Z">
        <w:r w:rsidDel="00C823F6">
          <w:rPr>
            <w:bCs/>
            <w:iCs/>
            <w:color w:val="000000" w:themeColor="text1"/>
          </w:rPr>
          <w:delText xml:space="preserve">for each genotype </w:delText>
        </w:r>
      </w:del>
      <w:del w:id="863" w:author="Albi Celaj" w:date="2019-02-22T16:02:00Z">
        <w:r w:rsidDel="004F7389">
          <w:rPr>
            <w:bCs/>
            <w:iCs/>
            <w:color w:val="000000" w:themeColor="text1"/>
          </w:rPr>
          <w:delText>as training data</w:delText>
        </w:r>
      </w:del>
      <w:del w:id="864" w:author="Albi Celaj" w:date="2019-02-22T16:03:00Z">
        <w:r w:rsidDel="004F7389">
          <w:rPr>
            <w:bCs/>
            <w:iCs/>
            <w:color w:val="000000" w:themeColor="text1"/>
          </w:rPr>
          <w:delText xml:space="preserve">, we learned </w:delText>
        </w:r>
      </w:del>
      <w:del w:id="865" w:author="Albi Celaj" w:date="2019-02-22T15:45:00Z">
        <w:r w:rsidDel="00D8290B">
          <w:rPr>
            <w:bCs/>
            <w:iCs/>
            <w:color w:val="000000" w:themeColor="text1"/>
          </w:rPr>
          <w:delText xml:space="preserve">the </w:delText>
        </w:r>
      </w:del>
      <w:del w:id="866" w:author="Albi Celaj" w:date="2019-02-22T16:03:00Z">
        <w:r w:rsidDel="004F7389">
          <w:rPr>
            <w:bCs/>
            <w:iCs/>
            <w:color w:val="000000" w:themeColor="text1"/>
          </w:rPr>
          <w:delText xml:space="preserve">network weights </w:delText>
        </w:r>
      </w:del>
      <w:del w:id="867"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868" w:author="Albi Celaj" w:date="2019-02-22T16:02:00Z">
        <w:r w:rsidR="004F7389">
          <w:rPr>
            <w:bCs/>
            <w:iCs/>
            <w:color w:val="000000" w:themeColor="text1"/>
          </w:rPr>
          <w:t xml:space="preserve">We aimed to learn these network weights </w:t>
        </w:r>
      </w:ins>
      <w:ins w:id="869" w:author="Albi Celaj" w:date="2019-02-22T16:05:00Z">
        <w:r w:rsidR="004F7389">
          <w:rPr>
            <w:bCs/>
            <w:iCs/>
            <w:color w:val="000000" w:themeColor="text1"/>
          </w:rPr>
          <w:t>with</w:t>
        </w:r>
      </w:ins>
      <w:ins w:id="870" w:author="Albi Celaj" w:date="2019-02-22T16:02:00Z">
        <w:r w:rsidR="004F7389">
          <w:rPr>
            <w:bCs/>
            <w:iCs/>
            <w:color w:val="000000" w:themeColor="text1"/>
          </w:rPr>
          <w:t xml:space="preserve"> back-propagation with stochastic gradient descent </w:t>
        </w:r>
      </w:ins>
      <w:ins w:id="871" w:author="Albi Celaj" w:date="2019-02-22T16:05:00Z">
        <w:r w:rsidR="004F7389">
          <w:rPr>
            <w:bCs/>
            <w:iCs/>
            <w:color w:val="000000" w:themeColor="text1"/>
          </w:rPr>
          <w:t>using</w:t>
        </w:r>
      </w:ins>
      <w:ins w:id="872" w:author="Albi Celaj" w:date="2019-02-22T16:02:00Z">
        <w:r w:rsidR="004F7389">
          <w:rPr>
            <w:bCs/>
            <w:iCs/>
            <w:color w:val="000000" w:themeColor="text1"/>
          </w:rPr>
          <w:t xml:space="preserve"> our complete set of drug resistance phenotypes as training data (see Methods).  </w:t>
        </w:r>
      </w:ins>
      <w:ins w:id="873" w:author="Albi Celaj" w:date="2019-02-22T15:49:00Z">
        <w:r w:rsidR="00103253">
          <w:rPr>
            <w:bCs/>
            <w:iCs/>
            <w:color w:val="000000" w:themeColor="text1"/>
          </w:rPr>
          <w:t xml:space="preserve">To favor more parsimonious models, </w:t>
        </w:r>
      </w:ins>
      <w:del w:id="874" w:author="Albi Celaj" w:date="2019-02-21T16:59:00Z">
        <w:r w:rsidDel="00DE75DD">
          <w:rPr>
            <w:bCs/>
            <w:iCs/>
            <w:color w:val="000000" w:themeColor="text1"/>
          </w:rPr>
          <w:delText xml:space="preserve">  </w:delText>
        </w:r>
      </w:del>
      <w:ins w:id="875" w:author="Albi Celaj" w:date="2019-02-22T15:59:00Z">
        <w:r w:rsidR="00CC0375">
          <w:rPr>
            <w:bCs/>
            <w:iCs/>
            <w:color w:val="000000" w:themeColor="text1"/>
          </w:rPr>
          <w:t>t</w:t>
        </w:r>
      </w:ins>
      <w:del w:id="876"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877"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878" w:author="Albi Celaj" w:date="2019-02-22T16:00:00Z">
        <w:r w:rsidR="004B237A">
          <w:rPr>
            <w:bCs/>
            <w:iCs/>
            <w:color w:val="000000" w:themeColor="text1"/>
          </w:rPr>
          <w:t xml:space="preserve"> </w:t>
        </w:r>
      </w:ins>
      <w:commentRangeStart w:id="879"/>
      <w:commentRangeStart w:id="88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879"/>
      <w:r>
        <w:rPr>
          <w:rStyle w:val="CommentReference"/>
          <w:rFonts w:asciiTheme="minorHAnsi" w:hAnsiTheme="minorHAnsi" w:cstheme="minorBidi"/>
        </w:rPr>
        <w:commentReference w:id="879"/>
      </w:r>
      <w:commentRangeEnd w:id="880"/>
      <w:r>
        <w:rPr>
          <w:rStyle w:val="CommentReference"/>
          <w:rFonts w:asciiTheme="minorHAnsi" w:hAnsiTheme="minorHAnsi" w:cstheme="minorBidi"/>
        </w:rPr>
        <w:commentReference w:id="880"/>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9B30EC9"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881" w:author="Albi Celaj" w:date="2019-02-22T16:03:00Z">
        <w:r w:rsidR="004F7389">
          <w:rPr>
            <w:bCs/>
            <w:iCs/>
            <w:color w:val="000000" w:themeColor="text1"/>
          </w:rPr>
          <w:t xml:space="preserve">85, 632 </w:t>
        </w:r>
      </w:ins>
      <w:del w:id="882"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883" w:author="Albi Celaj" w:date="2019-02-22T16:03:00Z">
        <w:r w:rsidDel="004F7389">
          <w:rPr>
            <w:bCs/>
            <w:iCs/>
            <w:color w:val="000000" w:themeColor="text1"/>
          </w:rPr>
          <w:delText>training examples</w:delText>
        </w:r>
      </w:del>
      <w:ins w:id="884" w:author="Albi Celaj" w:date="2019-02-22T16:03:00Z">
        <w:r w:rsidR="004F7389">
          <w:rPr>
            <w:bCs/>
            <w:iCs/>
            <w:color w:val="000000" w:themeColor="text1"/>
          </w:rPr>
          <w:t>genotype-phenotype measurements</w:t>
        </w:r>
      </w:ins>
      <w:del w:id="885" w:author="Albi Celaj" w:date="2019-02-22T16:01:00Z">
        <w:r w:rsidDel="004F7389">
          <w:rPr>
            <w:bCs/>
            <w:iCs/>
            <w:color w:val="000000" w:themeColor="text1"/>
          </w:rPr>
          <w:delText xml:space="preserve"> (</w:delText>
        </w:r>
      </w:del>
      <w:del w:id="886"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887" w:author="Albi Celaj" w:date="2019-02-22T16:01:00Z">
        <w:r w:rsidRPr="007E73B4" w:rsidDel="004F7389">
          <w:rPr>
            <w:bCs/>
            <w:iCs/>
            <w:color w:val="000000" w:themeColor="text1"/>
          </w:rPr>
          <w:delText>)</w:delText>
        </w:r>
      </w:del>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888" w:author="Albi Celaj" w:date="2019-02-22T16:08:00Z">
        <w:r w:rsidR="00B1090C">
          <w:rPr>
            <w:bCs/>
            <w:iCs/>
            <w:color w:val="000000" w:themeColor="text1"/>
          </w:rPr>
          <w:t>observed genotype-phenotype relationships</w:t>
        </w:r>
      </w:ins>
      <w:del w:id="889"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890" w:author="Albi Celaj" w:date="2019-02-22T16:06:00Z">
        <w:r w:rsidR="00964D7B" w:rsidDel="00B1090C">
          <w:rPr>
            <w:bCs/>
            <w:iCs/>
            <w:color w:val="000000" w:themeColor="text1"/>
          </w:rPr>
          <w:delText>However, b</w:delText>
        </w:r>
      </w:del>
      <w:del w:id="891"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892"/>
        <w:commentRangeStart w:id="893"/>
        <w:r w:rsidR="00E270DE" w:rsidRPr="00883630" w:rsidDel="00F31A23">
          <w:rPr>
            <w:bCs/>
            <w:iCs/>
            <w:color w:val="000000" w:themeColor="text1"/>
          </w:rPr>
          <w:delText xml:space="preserve">, </w:delText>
        </w:r>
      </w:del>
      <w:ins w:id="894" w:author="Albi Celaj" w:date="2019-02-22T16:09:00Z">
        <w:r w:rsidR="00F31A23">
          <w:rPr>
            <w:bCs/>
            <w:iCs/>
            <w:color w:val="000000" w:themeColor="text1"/>
          </w:rPr>
          <w:t xml:space="preserve">To </w:t>
        </w:r>
      </w:ins>
      <w:ins w:id="895" w:author="Albi Celaj" w:date="2019-02-22T16:11:00Z">
        <w:r w:rsidR="00F31A23">
          <w:rPr>
            <w:bCs/>
            <w:iCs/>
            <w:color w:val="000000" w:themeColor="text1"/>
          </w:rPr>
          <w:t>test</w:t>
        </w:r>
      </w:ins>
      <w:ins w:id="896" w:author="Albi Celaj" w:date="2019-02-22T16:09:00Z">
        <w:r w:rsidR="00595EAF">
          <w:rPr>
            <w:bCs/>
            <w:iCs/>
            <w:color w:val="000000" w:themeColor="text1"/>
          </w:rPr>
          <w:t xml:space="preserve"> that this </w:t>
        </w:r>
      </w:ins>
      <w:ins w:id="897" w:author="Albi Celaj" w:date="2019-02-22T16:10:00Z">
        <w:r w:rsidR="00F31A23">
          <w:rPr>
            <w:bCs/>
            <w:iCs/>
            <w:color w:val="000000" w:themeColor="text1"/>
          </w:rPr>
          <w:t xml:space="preserve">performance generalizes to </w:t>
        </w:r>
      </w:ins>
      <w:ins w:id="898" w:author="Albi Celaj" w:date="2019-02-22T16:12:00Z">
        <w:r w:rsidR="008827BA">
          <w:rPr>
            <w:bCs/>
            <w:iCs/>
            <w:color w:val="000000" w:themeColor="text1"/>
          </w:rPr>
          <w:t xml:space="preserve">unseen </w:t>
        </w:r>
      </w:ins>
      <w:ins w:id="899" w:author="Albi Celaj" w:date="2019-02-22T16:10:00Z">
        <w:r w:rsidR="00F31A23">
          <w:rPr>
            <w:bCs/>
            <w:iCs/>
            <w:color w:val="000000" w:themeColor="text1"/>
          </w:rPr>
          <w:t>data</w:t>
        </w:r>
      </w:ins>
      <w:ins w:id="900" w:author="Albi Celaj" w:date="2019-02-22T16:11:00Z">
        <w:r w:rsidR="00F31A23">
          <w:rPr>
            <w:bCs/>
            <w:iCs/>
            <w:color w:val="000000" w:themeColor="text1"/>
          </w:rPr>
          <w:t xml:space="preserve">, </w:t>
        </w:r>
      </w:ins>
      <w:r w:rsidR="00E270DE" w:rsidRPr="00883630">
        <w:rPr>
          <w:bCs/>
          <w:iCs/>
          <w:color w:val="000000" w:themeColor="text1"/>
        </w:rPr>
        <w:t xml:space="preserve">we </w:t>
      </w:r>
      <w:ins w:id="901"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892"/>
      <w:r w:rsidR="00E270DE">
        <w:rPr>
          <w:rStyle w:val="CommentReference"/>
          <w:rFonts w:asciiTheme="minorHAnsi" w:hAnsiTheme="minorHAnsi" w:cstheme="minorBidi"/>
        </w:rPr>
        <w:commentReference w:id="892"/>
      </w:r>
      <w:commentRangeEnd w:id="893"/>
      <w:r w:rsidR="00E270DE">
        <w:rPr>
          <w:rStyle w:val="CommentReference"/>
          <w:rFonts w:asciiTheme="minorHAnsi" w:hAnsiTheme="minorHAnsi" w:cstheme="minorBidi"/>
        </w:rPr>
        <w:commentReference w:id="893"/>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902"/>
      <w:commentRangeStart w:id="903"/>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902"/>
      <w:r w:rsidR="00E270DE">
        <w:rPr>
          <w:rStyle w:val="CommentReference"/>
          <w:rFonts w:asciiTheme="minorHAnsi" w:hAnsiTheme="minorHAnsi" w:cstheme="minorBidi"/>
        </w:rPr>
        <w:commentReference w:id="902"/>
      </w:r>
      <w:commentRangeEnd w:id="903"/>
    </w:p>
    <w:p w14:paraId="4526DE39" w14:textId="77777777" w:rsidR="00755D10" w:rsidRDefault="00755D10" w:rsidP="00E270DE">
      <w:pPr>
        <w:jc w:val="both"/>
        <w:rPr>
          <w:ins w:id="904"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903"/>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905" w:author="Albi Celaj [3]" w:date="2019-02-06T12:17:00Z">
        <w:r w:rsidR="00091FB5" w:rsidDel="003E0768">
          <w:rPr>
            <w:bCs/>
            <w:iCs/>
            <w:color w:val="000000" w:themeColor="text1"/>
          </w:rPr>
          <w:delText xml:space="preserve">showed negative </w:delText>
        </w:r>
      </w:del>
      <w:r w:rsidR="00091FB5">
        <w:rPr>
          <w:bCs/>
          <w:iCs/>
          <w:color w:val="000000" w:themeColor="text1"/>
        </w:rPr>
        <w:t>influence values</w:t>
      </w:r>
      <w:ins w:id="906" w:author="Albi Celaj [3]"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4E5CADC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ins w:id="907" w:author="Albi Celaj" w:date="2019-02-22T17:20:00Z">
        <w:r w:rsidR="00033A65">
          <w:rPr>
            <w:bCs/>
            <w:iCs/>
            <w:color w:val="000000" w:themeColor="text1"/>
          </w:rPr>
          <w:t>(∆</w:t>
        </w:r>
        <w:r w:rsidR="00033A65" w:rsidRPr="00E72A70">
          <w:rPr>
            <w:bCs/>
            <w:i/>
            <w:iCs/>
            <w:color w:val="000000" w:themeColor="text1"/>
            <w:rPrChange w:id="908" w:author="Albi Celaj" w:date="2019-02-22T17:20:00Z">
              <w:rPr>
                <w:bCs/>
                <w:iCs/>
                <w:color w:val="000000" w:themeColor="text1"/>
              </w:rPr>
            </w:rPrChange>
          </w:rPr>
          <w:t>E</w:t>
        </w:r>
        <w:r w:rsidR="00033A65">
          <w:rPr>
            <w:bCs/>
            <w:iCs/>
            <w:color w:val="000000" w:themeColor="text1"/>
          </w:rPr>
          <w:t xml:space="preserve"> = </w:t>
        </w:r>
        <w:r w:rsidR="00E72A70">
          <w:rPr>
            <w:bCs/>
            <w:iCs/>
            <w:color w:val="000000" w:themeColor="text1"/>
          </w:rPr>
          <w:t>-3.1</w:t>
        </w:r>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909" w:author="Albi Celaj" w:date="2019-02-22T17:20:00Z">
        <w:r w:rsidR="00C06155">
          <w:rPr>
            <w:bCs/>
            <w:iCs/>
            <w:color w:val="000000" w:themeColor="text1"/>
          </w:rPr>
          <w:t>, ∆</w:t>
        </w:r>
        <w:r w:rsidR="00C06155" w:rsidRPr="00C06155">
          <w:rPr>
            <w:bCs/>
            <w:i/>
            <w:iCs/>
            <w:color w:val="000000" w:themeColor="text1"/>
            <w:rPrChange w:id="910" w:author="Albi Celaj" w:date="2019-02-22T17:20:00Z">
              <w:rPr>
                <w:bCs/>
                <w:iCs/>
                <w:color w:val="000000" w:themeColor="text1"/>
              </w:rPr>
            </w:rPrChange>
          </w:rPr>
          <w:t>E</w:t>
        </w:r>
        <w:r w:rsidR="00C06155">
          <w:rPr>
            <w:bCs/>
            <w:iCs/>
            <w:color w:val="000000" w:themeColor="text1"/>
          </w:rPr>
          <w:t xml:space="preserve"> = -4.2</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911" w:author="Albi Celaj" w:date="2019-02-21T17:17:00Z">
        <w:r w:rsidR="00080B52">
          <w:rPr>
            <w:bCs/>
            <w:iCs/>
            <w:color w:val="000000" w:themeColor="text1"/>
          </w:rPr>
          <w:t>, which</w:t>
        </w:r>
      </w:ins>
      <w:del w:id="912" w:author="Albi Celaj" w:date="2019-02-21T17:17:00Z">
        <w:r w:rsidR="00EA6CA6" w:rsidRPr="00920853" w:rsidDel="00080B52">
          <w:rPr>
            <w:bCs/>
            <w:iCs/>
            <w:color w:val="000000" w:themeColor="text1"/>
          </w:rPr>
          <w:delText xml:space="preserve">.  </w:delText>
        </w:r>
      </w:del>
      <w:del w:id="913" w:author="Albi Celaj" w:date="2019-02-21T17:16:00Z">
        <w:r w:rsidR="0076397A" w:rsidRPr="00920853" w:rsidDel="00080B52">
          <w:rPr>
            <w:bCs/>
            <w:iCs/>
            <w:color w:val="000000" w:themeColor="text1"/>
          </w:rPr>
          <w:delText>Although this might have been gleaned from</w:delText>
        </w:r>
      </w:del>
      <w:ins w:id="914" w:author="Albi Celaj" w:date="2019-02-21T17:16:00Z">
        <w:r w:rsidR="00080B52">
          <w:rPr>
            <w:bCs/>
            <w:iCs/>
            <w:color w:val="000000" w:themeColor="text1"/>
          </w:rPr>
          <w:t xml:space="preserve"> is reflected</w:t>
        </w:r>
      </w:ins>
      <w:ins w:id="915" w:author="Albi Celaj" w:date="2019-02-22T16:39:00Z">
        <w:r w:rsidR="000A7164">
          <w:rPr>
            <w:bCs/>
            <w:iCs/>
            <w:color w:val="000000" w:themeColor="text1"/>
          </w:rPr>
          <w:t>, for example,</w:t>
        </w:r>
      </w:ins>
      <w:ins w:id="916"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917"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918"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3F67AB9E" w:rsidR="00D610F0" w:rsidRDefault="00B5344B">
      <w:pPr>
        <w:jc w:val="both"/>
        <w:rPr>
          <w:bCs/>
          <w:iCs/>
          <w:color w:val="000000" w:themeColor="text1"/>
        </w:rPr>
      </w:pPr>
      <w:r>
        <w:rPr>
          <w:bCs/>
          <w:iCs/>
          <w:color w:val="000000" w:themeColor="text1"/>
        </w:rPr>
        <w:t xml:space="preserve">While the neural network model was accurate overall, </w:t>
      </w:r>
      <w:ins w:id="919" w:author="Albi Celaj" w:date="2019-02-22T16:13:00Z">
        <w:r w:rsidR="00B90FE1">
          <w:rPr>
            <w:bCs/>
            <w:iCs/>
            <w:color w:val="000000" w:themeColor="text1"/>
          </w:rPr>
          <w:t xml:space="preserve">we could also evaluate where </w:t>
        </w:r>
      </w:ins>
      <w:del w:id="920"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921"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922" w:author="Albi Celaj" w:date="2019-02-22T17:24:00Z">
        <w:r w:rsidR="00C739BE">
          <w:rPr>
            <w:bCs/>
            <w:iCs/>
            <w:color w:val="000000" w:themeColor="text1"/>
          </w:rPr>
          <w:t xml:space="preserve"> </w:t>
        </w:r>
      </w:ins>
      <w:del w:id="923"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924" w:author="Albi Celaj" w:date="2019-02-22T17:24:00Z">
        <w:r w:rsidR="00C739BE">
          <w:rPr>
            <w:bCs/>
            <w:iCs/>
            <w:color w:val="000000" w:themeColor="text1"/>
          </w:rPr>
          <w:t>to</w:t>
        </w:r>
      </w:ins>
      <w:del w:id="925" w:author="Albi Celaj" w:date="2019-02-22T17:24:00Z">
        <w:r w:rsidR="00E40979" w:rsidDel="00C739BE">
          <w:rPr>
            <w:bCs/>
            <w:iCs/>
            <w:color w:val="000000" w:themeColor="text1"/>
          </w:rPr>
          <w:delText>,</w:delText>
        </w:r>
      </w:del>
      <w:r w:rsidR="00E40979">
        <w:rPr>
          <w:bCs/>
          <w:iCs/>
          <w:color w:val="000000" w:themeColor="text1"/>
        </w:rPr>
        <w:t xml:space="preserve"> </w:t>
      </w:r>
      <w:del w:id="926" w:author="Albi Celaj" w:date="2019-02-22T16:14:00Z">
        <w:r w:rsidR="00E40979" w:rsidDel="00B90FE1">
          <w:rPr>
            <w:bCs/>
            <w:iCs/>
            <w:color w:val="000000" w:themeColor="text1"/>
          </w:rPr>
          <w:delText>suggesting the need for model refinements</w:delText>
        </w:r>
      </w:del>
      <w:ins w:id="927" w:author="Albi Celaj" w:date="2019-02-22T16:14:00Z">
        <w:r w:rsidR="00B90FE1">
          <w:rPr>
            <w:bCs/>
            <w:iCs/>
            <w:color w:val="000000" w:themeColor="text1"/>
          </w:rPr>
          <w:t>guid</w:t>
        </w:r>
      </w:ins>
      <w:ins w:id="928" w:author="Albi Celaj" w:date="2019-02-22T17:24:00Z">
        <w:r w:rsidR="00C739BE">
          <w:rPr>
            <w:bCs/>
            <w:iCs/>
            <w:color w:val="000000" w:themeColor="text1"/>
          </w:rPr>
          <w:t>e</w:t>
        </w:r>
      </w:ins>
      <w:ins w:id="929" w:author="Albi Celaj" w:date="2019-02-22T16:14:00Z">
        <w:r w:rsidR="00B90FE1">
          <w:rPr>
            <w:bCs/>
            <w:iCs/>
            <w:color w:val="000000" w:themeColor="text1"/>
          </w:rPr>
          <w:t xml:space="preserve"> </w:t>
        </w:r>
      </w:ins>
      <w:ins w:id="930" w:author="Albi Celaj" w:date="2019-02-22T16:15:00Z">
        <w:r w:rsidR="00125F48">
          <w:rPr>
            <w:bCs/>
            <w:iCs/>
            <w:color w:val="000000" w:themeColor="text1"/>
          </w:rPr>
          <w:t>model refinements</w:t>
        </w:r>
      </w:ins>
      <w:ins w:id="931"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932" w:author="Albi Celaj" w:date="2019-02-22T16:16:00Z">
        <w:r w:rsidR="00125F48">
          <w:rPr>
            <w:bCs/>
            <w:iCs/>
            <w:color w:val="000000" w:themeColor="text1"/>
          </w:rPr>
          <w:t xml:space="preserve"> while</w:t>
        </w:r>
      </w:ins>
      <w:r w:rsidR="00E40979" w:rsidRPr="00650B0D">
        <w:rPr>
          <w:bCs/>
          <w:iCs/>
          <w:color w:val="000000" w:themeColor="text1"/>
        </w:rPr>
        <w:t xml:space="preserve"> </w:t>
      </w:r>
      <w:ins w:id="933" w:author="Albi Celaj" w:date="2019-02-22T16:16:00Z">
        <w:r w:rsidR="00125F48">
          <w:rPr>
            <w:bCs/>
            <w:iCs/>
            <w:color w:val="000000" w:themeColor="text1"/>
          </w:rPr>
          <w:t>XGA showed that many multi-transporter deletions result</w:t>
        </w:r>
      </w:ins>
      <w:ins w:id="934" w:author="Albi Celaj" w:date="2019-02-22T17:24:00Z">
        <w:r w:rsidR="009E4379">
          <w:rPr>
            <w:bCs/>
            <w:iCs/>
            <w:color w:val="000000" w:themeColor="text1"/>
          </w:rPr>
          <w:t>ed</w:t>
        </w:r>
      </w:ins>
      <w:ins w:id="935" w:author="Albi Celaj" w:date="2019-02-22T16:16:00Z">
        <w:r w:rsidR="00125F48">
          <w:rPr>
            <w:bCs/>
            <w:iCs/>
            <w:color w:val="000000" w:themeColor="text1"/>
          </w:rPr>
          <w:t xml:space="preserve"> in </w:t>
        </w:r>
        <w:r w:rsidR="00125F48">
          <w:rPr>
            <w:bCs/>
            <w:i/>
            <w:iCs/>
            <w:color w:val="000000" w:themeColor="text1"/>
          </w:rPr>
          <w:t>increased</w:t>
        </w:r>
      </w:ins>
      <w:ins w:id="936" w:author="Albi Celaj" w:date="2019-02-22T16:17:00Z">
        <w:r w:rsidR="00125F48">
          <w:rPr>
            <w:bCs/>
            <w:iCs/>
            <w:color w:val="000000" w:themeColor="text1"/>
          </w:rPr>
          <w:t xml:space="preserve"> valinomycin resistance (Figure 3), the neural network </w:t>
        </w:r>
      </w:ins>
      <w:ins w:id="937" w:author="Albi Celaj" w:date="2019-02-22T17:26:00Z">
        <w:r w:rsidR="0054691E">
          <w:rPr>
            <w:bCs/>
            <w:iCs/>
            <w:color w:val="000000" w:themeColor="text1"/>
          </w:rPr>
          <w:t xml:space="preserve">only </w:t>
        </w:r>
      </w:ins>
      <w:ins w:id="938" w:author="Albi Celaj" w:date="2019-02-22T17:28:00Z">
        <w:r w:rsidR="0054691E">
          <w:rPr>
            <w:bCs/>
            <w:iCs/>
            <w:color w:val="000000" w:themeColor="text1"/>
          </w:rPr>
          <w:t>captured</w:t>
        </w:r>
      </w:ins>
      <w:ins w:id="939" w:author="Albi Celaj" w:date="2019-02-22T17:26:00Z">
        <w:r w:rsidR="001E2CC2">
          <w:rPr>
            <w:bCs/>
            <w:iCs/>
            <w:color w:val="000000" w:themeColor="text1"/>
          </w:rPr>
          <w:t xml:space="preserve"> </w:t>
        </w:r>
      </w:ins>
      <w:ins w:id="940" w:author="Albi Celaj" w:date="2019-02-22T17:28:00Z">
        <w:r w:rsidR="0054691E">
          <w:rPr>
            <w:bCs/>
            <w:iCs/>
            <w:color w:val="000000" w:themeColor="text1"/>
          </w:rPr>
          <w:t>the decreased resistance resulting from</w:t>
        </w:r>
      </w:ins>
      <w:ins w:id="941" w:author="Albi Celaj" w:date="2019-02-22T17:27:00Z">
        <w:r w:rsidR="001E2CC2">
          <w:rPr>
            <w:bCs/>
            <w:iCs/>
            <w:color w:val="000000" w:themeColor="text1"/>
          </w:rPr>
          <w:t xml:space="preserve"> </w:t>
        </w:r>
        <w:r w:rsidR="001E2CC2" w:rsidRPr="001E2CC2">
          <w:rPr>
            <w:bCs/>
            <w:i/>
            <w:iCs/>
            <w:color w:val="000000" w:themeColor="text1"/>
            <w:rPrChange w:id="942" w:author="Albi Celaj" w:date="2019-02-22T17:27:00Z">
              <w:rPr>
                <w:bCs/>
                <w:iCs/>
                <w:color w:val="000000" w:themeColor="text1"/>
              </w:rPr>
            </w:rPrChange>
          </w:rPr>
          <w:t>yor1∆</w:t>
        </w:r>
      </w:ins>
      <w:ins w:id="943" w:author="Albi Celaj" w:date="2019-02-22T16:19:00Z">
        <w:r w:rsidR="00125F48">
          <w:rPr>
            <w:bCs/>
            <w:iCs/>
            <w:color w:val="000000" w:themeColor="text1"/>
          </w:rPr>
          <w:t>,</w:t>
        </w:r>
      </w:ins>
      <w:ins w:id="944" w:author="Albi Celaj" w:date="2019-02-22T16:17:00Z">
        <w:r w:rsidR="00125F48">
          <w:rPr>
            <w:bCs/>
            <w:iCs/>
            <w:color w:val="000000" w:themeColor="text1"/>
          </w:rPr>
          <w:t xml:space="preserve"> yield</w:t>
        </w:r>
      </w:ins>
      <w:ins w:id="945" w:author="Albi Celaj" w:date="2019-02-22T16:40:00Z">
        <w:r w:rsidR="00863860">
          <w:rPr>
            <w:bCs/>
            <w:iCs/>
            <w:color w:val="000000" w:themeColor="text1"/>
          </w:rPr>
          <w:t>ing</w:t>
        </w:r>
      </w:ins>
      <w:ins w:id="946" w:author="Albi Celaj" w:date="2019-02-22T16:17:00Z">
        <w:r w:rsidR="00125F48">
          <w:rPr>
            <w:bCs/>
            <w:iCs/>
            <w:color w:val="000000" w:themeColor="text1"/>
          </w:rPr>
          <w:t xml:space="preserve"> poor predictions overall </w:t>
        </w:r>
      </w:ins>
      <w:del w:id="947"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948" w:author="Albi Celaj" w:date="2019-02-22T16:18:00Z">
        <w:r w:rsidR="00125F48">
          <w:rPr>
            <w:bCs/>
            <w:iCs/>
            <w:color w:val="000000" w:themeColor="text1"/>
          </w:rPr>
          <w:t>T</w:t>
        </w:r>
      </w:ins>
      <w:ins w:id="949" w:author="Albi Celaj" w:date="2019-02-22T17:32:00Z">
        <w:r w:rsidR="00AF5747">
          <w:rPr>
            <w:bCs/>
            <w:iCs/>
            <w:color w:val="000000" w:themeColor="text1"/>
          </w:rPr>
          <w:t xml:space="preserve">aking these results </w:t>
        </w:r>
        <w:r w:rsidR="00AF5747">
          <w:rPr>
            <w:bCs/>
            <w:iCs/>
            <w:color w:val="000000" w:themeColor="text1"/>
          </w:rPr>
          <w:lastRenderedPageBreak/>
          <w:t>t</w:t>
        </w:r>
      </w:ins>
      <w:ins w:id="950" w:author="Albi Celaj" w:date="2019-02-22T16:18:00Z">
        <w:r w:rsidR="00AF5747">
          <w:rPr>
            <w:bCs/>
            <w:iCs/>
            <w:color w:val="000000" w:themeColor="text1"/>
          </w:rPr>
          <w:t>ogether with</w:t>
        </w:r>
      </w:ins>
      <w:del w:id="951" w:author="Albi Celaj" w:date="2019-02-22T16:17:00Z">
        <w:r w:rsidR="00853BFA" w:rsidDel="00125F48">
          <w:rPr>
            <w:bCs/>
            <w:iCs/>
            <w:color w:val="000000" w:themeColor="text1"/>
          </w:rPr>
          <w:delText xml:space="preserve">While </w:delText>
        </w:r>
      </w:del>
      <w:del w:id="952"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953"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954" w:author="Albi Celaj" w:date="2019-02-22T16:18:00Z">
        <w:r w:rsidR="00FE4231" w:rsidDel="00125F48">
          <w:rPr>
            <w:bCs/>
            <w:iCs/>
            <w:color w:val="000000" w:themeColor="text1"/>
          </w:rPr>
          <w:delText>A</w:delText>
        </w:r>
      </w:del>
      <w:r w:rsidR="00FE4231">
        <w:rPr>
          <w:bCs/>
          <w:iCs/>
          <w:color w:val="000000" w:themeColor="text1"/>
        </w:rPr>
        <w:t xml:space="preserve"> previous report</w:t>
      </w:r>
      <w:ins w:id="955" w:author="Albi Celaj" w:date="2019-02-22T16:18:00Z">
        <w:r w:rsidR="00125F48">
          <w:rPr>
            <w:bCs/>
            <w:iCs/>
            <w:color w:val="000000" w:themeColor="text1"/>
          </w:rPr>
          <w:t>s</w:t>
        </w:r>
      </w:ins>
      <w:r w:rsidR="00FE4231">
        <w:rPr>
          <w:bCs/>
          <w:iCs/>
          <w:color w:val="000000" w:themeColor="text1"/>
        </w:rPr>
        <w:t xml:space="preserve">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956" w:author="Albi Celaj" w:date="2019-02-22T16:18:00Z">
        <w:r w:rsidR="00125F48">
          <w:rPr>
            <w:bCs/>
            <w:iCs/>
            <w:color w:val="000000" w:themeColor="text1"/>
          </w:rPr>
          <w:t xml:space="preserve">, </w:t>
        </w:r>
      </w:ins>
      <w:ins w:id="957" w:author="Albi Celaj" w:date="2019-02-22T16:20:00Z">
        <w:r w:rsidR="00312A9B">
          <w:rPr>
            <w:bCs/>
            <w:iCs/>
            <w:color w:val="000000" w:themeColor="text1"/>
          </w:rPr>
          <w:t>we hypothesized</w:t>
        </w:r>
      </w:ins>
      <w:del w:id="958"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959"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960"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961" w:author="Albi Celaj" w:date="2019-02-22T16:20:00Z">
        <w:r w:rsidR="00312A9B">
          <w:rPr>
            <w:bCs/>
            <w:iCs/>
            <w:color w:val="000000" w:themeColor="text1"/>
          </w:rPr>
          <w:t>inhibit</w:t>
        </w:r>
      </w:ins>
      <w:ins w:id="962" w:author="Albi Celaj" w:date="2019-02-22T16:22:00Z">
        <w:r w:rsidR="0042132E">
          <w:rPr>
            <w:bCs/>
            <w:iCs/>
            <w:color w:val="000000" w:themeColor="text1"/>
          </w:rPr>
          <w:t xml:space="preserve">s a valinomycin resistance factor outside of the 16 </w:t>
        </w:r>
      </w:ins>
      <w:ins w:id="963" w:author="Albi Celaj" w:date="2019-02-22T17:31:00Z">
        <w:r w:rsidR="00DC712E">
          <w:rPr>
            <w:bCs/>
            <w:iCs/>
            <w:color w:val="000000" w:themeColor="text1"/>
          </w:rPr>
          <w:t>targeted genes</w:t>
        </w:r>
      </w:ins>
      <w:del w:id="964"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965" w:author="Albi Celaj" w:date="2019-02-22T16:23:00Z">
        <w:r w:rsidR="0042132E">
          <w:rPr>
            <w:bCs/>
            <w:iCs/>
            <w:color w:val="000000" w:themeColor="text1"/>
          </w:rPr>
          <w:t>To</w:t>
        </w:r>
      </w:ins>
      <w:ins w:id="966" w:author="Albi Celaj" w:date="2019-02-22T16:24:00Z">
        <w:r w:rsidR="00062AA2">
          <w:rPr>
            <w:bCs/>
            <w:iCs/>
            <w:color w:val="000000" w:themeColor="text1"/>
          </w:rPr>
          <w:t xml:space="preserve"> formally</w:t>
        </w:r>
      </w:ins>
      <w:ins w:id="967" w:author="Albi Celaj" w:date="2019-02-22T16:23:00Z">
        <w:r w:rsidR="0042132E">
          <w:rPr>
            <w:bCs/>
            <w:iCs/>
            <w:color w:val="000000" w:themeColor="text1"/>
          </w:rPr>
          <w:t xml:space="preserve"> test whether this explanation better captures the observed data</w:t>
        </w:r>
      </w:ins>
      <w:del w:id="968"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969" w:author="Albi Celaj" w:date="2019-02-22T17:34:00Z">
        <w:r w:rsidR="00E40979" w:rsidRPr="00650B0D" w:rsidDel="00AF5747">
          <w:rPr>
            <w:bCs/>
            <w:iCs/>
            <w:color w:val="000000" w:themeColor="text1"/>
          </w:rPr>
          <w:delText>one additional</w:delText>
        </w:r>
      </w:del>
      <w:ins w:id="970" w:author="Albi Celaj" w:date="2019-02-22T17:34:00Z">
        <w:r w:rsidR="00AF5747">
          <w:rPr>
            <w:bCs/>
            <w:iCs/>
            <w:color w:val="000000" w:themeColor="text1"/>
          </w:rPr>
          <w:t>this</w:t>
        </w:r>
      </w:ins>
      <w:r w:rsidR="00E40979" w:rsidRPr="00650B0D">
        <w:rPr>
          <w:bCs/>
          <w:iCs/>
          <w:color w:val="000000" w:themeColor="text1"/>
        </w:rPr>
        <w:t xml:space="preserve"> </w:t>
      </w:r>
      <w:ins w:id="971" w:author="Albi Celaj" w:date="2019-02-21T17:17:00Z">
        <w:r w:rsidR="00080B52">
          <w:rPr>
            <w:bCs/>
            <w:iCs/>
            <w:color w:val="000000" w:themeColor="text1"/>
          </w:rPr>
          <w:t xml:space="preserve">hypothesized </w:t>
        </w:r>
      </w:ins>
      <w:del w:id="972"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973"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974"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975"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976" w:author="Albi Celaj" w:date="2019-02-22T17:29:00Z">
        <w:r w:rsidR="00CD0D8F" w:rsidDel="000B406D">
          <w:rPr>
            <w:bCs/>
            <w:iCs/>
            <w:color w:val="000000" w:themeColor="text1"/>
          </w:rPr>
          <w:delText>recapitulation of</w:delText>
        </w:r>
      </w:del>
      <w:ins w:id="977"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978"/>
      <w:r w:rsidR="00CA6A9E">
        <w:rPr>
          <w:bCs/>
          <w:iCs/>
          <w:color w:val="000000" w:themeColor="text1"/>
        </w:rPr>
        <w:t>factor (</w:t>
      </w:r>
      <w:commentRangeEnd w:id="978"/>
      <w:r w:rsidR="004452EF">
        <w:rPr>
          <w:bCs/>
          <w:iCs/>
          <w:color w:val="000000" w:themeColor="text1"/>
        </w:rPr>
        <w:t xml:space="preserve">Figure </w:t>
      </w:r>
      <w:commentRangeStart w:id="979"/>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979"/>
      <w:r w:rsidR="00D610F0">
        <w:rPr>
          <w:rStyle w:val="CommentReference"/>
          <w:rFonts w:asciiTheme="minorHAnsi" w:hAnsiTheme="minorHAnsi" w:cstheme="minorBidi"/>
        </w:rPr>
        <w:commentReference w:id="979"/>
      </w:r>
    </w:p>
    <w:p w14:paraId="3C52A115" w14:textId="735A1B00" w:rsidR="00E40979" w:rsidDel="001F5167" w:rsidRDefault="00A3280D" w:rsidP="0093380E">
      <w:pPr>
        <w:jc w:val="both"/>
        <w:rPr>
          <w:del w:id="980" w:author="Albi Celaj" w:date="2019-02-22T17:36:00Z"/>
          <w:bCs/>
          <w:iCs/>
          <w:color w:val="000000" w:themeColor="text1"/>
        </w:rPr>
      </w:pPr>
      <w:r>
        <w:rPr>
          <w:rStyle w:val="CommentReference"/>
          <w:rFonts w:asciiTheme="minorHAnsi" w:hAnsiTheme="minorHAnsi" w:cstheme="minorBidi"/>
        </w:rPr>
        <w:commentReference w:id="978"/>
      </w:r>
    </w:p>
    <w:p w14:paraId="5572266C" w14:textId="1738D5F4" w:rsidR="00365DB3" w:rsidRDefault="00365DB3">
      <w:pPr>
        <w:jc w:val="both"/>
        <w:rPr>
          <w:b/>
          <w:bCs/>
          <w:iCs/>
          <w:color w:val="000000" w:themeColor="text1"/>
        </w:rPr>
        <w:pPrChange w:id="981"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309AB9E0" w:rsidR="00080B52" w:rsidRDefault="004726E4" w:rsidP="00080B52">
      <w:pPr>
        <w:jc w:val="both"/>
        <w:outlineLvl w:val="0"/>
        <w:rPr>
          <w:ins w:id="982"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983" w:author="Albi Celaj" w:date="2019-02-21T17:19:00Z">
        <w:r w:rsidR="00080B52">
          <w:rPr>
            <w:color w:val="000000"/>
          </w:rPr>
          <w:t xml:space="preserve"> Generalized lin</w:t>
        </w:r>
        <w:r w:rsidR="00CF1767">
          <w:rPr>
            <w:color w:val="000000"/>
          </w:rPr>
          <w:t xml:space="preserve">ear regression had </w:t>
        </w:r>
      </w:ins>
      <w:ins w:id="984" w:author="Albi Celaj" w:date="2019-02-22T16:26:00Z">
        <w:r w:rsidR="00124A55">
          <w:rPr>
            <w:color w:val="000000"/>
          </w:rPr>
          <w:t>modeled</w:t>
        </w:r>
      </w:ins>
      <w:ins w:id="985" w:author="Albi Celaj" w:date="2019-02-21T17:19:00Z">
        <w:r w:rsidR="00CF1767">
          <w:rPr>
            <w:color w:val="000000"/>
          </w:rPr>
          <w:t xml:space="preserve"> th</w:t>
        </w:r>
      </w:ins>
      <w:ins w:id="986" w:author="Albi Celaj" w:date="2019-02-21T17:49:00Z">
        <w:r w:rsidR="00CF1767">
          <w:rPr>
            <w:color w:val="000000"/>
          </w:rPr>
          <w:t>e</w:t>
        </w:r>
      </w:ins>
      <w:ins w:id="987" w:author="Albi Celaj" w:date="2019-02-21T17:19:00Z">
        <w:r w:rsidR="00080B52">
          <w:rPr>
            <w:color w:val="000000"/>
          </w:rPr>
          <w:t xml:space="preserve"> </w:t>
        </w:r>
      </w:ins>
      <w:ins w:id="988" w:author="Albi Celaj" w:date="2019-02-21T17:49:00Z">
        <w:r w:rsidR="000F6C17">
          <w:rPr>
            <w:color w:val="000000"/>
          </w:rPr>
          <w:t>quadruple</w:t>
        </w:r>
      </w:ins>
      <w:ins w:id="989" w:author="Albi Celaj" w:date="2019-02-21T17:26:00Z">
        <w:r w:rsidR="00D3081D">
          <w:rPr>
            <w:color w:val="000000"/>
          </w:rPr>
          <w:t xml:space="preserve">-knockout resistance </w:t>
        </w:r>
      </w:ins>
      <w:ins w:id="990" w:author="Albi Celaj" w:date="2019-02-21T17:19:00Z">
        <w:r w:rsidR="00080B52">
          <w:rPr>
            <w:color w:val="000000"/>
          </w:rPr>
          <w:t xml:space="preserve">phenomenon as the combination of </w:t>
        </w:r>
      </w:ins>
      <w:del w:id="991"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992"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993"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994" w:author="Albi Celaj" w:date="2019-02-21T17:21:00Z">
        <w:r w:rsidR="00080B52">
          <w:rPr>
            <w:color w:val="000000"/>
          </w:rPr>
          <w:t>encoded by</w:t>
        </w:r>
      </w:ins>
      <w:ins w:id="995"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996"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997" w:author="Albi Celaj" w:date="2019-02-21T17:20:00Z"/>
          <w:b/>
          <w:bCs/>
          <w:iCs/>
          <w:color w:val="000000" w:themeColor="text1"/>
        </w:rPr>
      </w:pPr>
      <w:del w:id="998"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RDefault="004726E4" w:rsidP="004726E4">
      <w:pPr>
        <w:widowControl w:val="0"/>
        <w:autoSpaceDE w:val="0"/>
        <w:autoSpaceDN w:val="0"/>
        <w:adjustRightInd w:val="0"/>
        <w:jc w:val="both"/>
        <w:rPr>
          <w:color w:val="000000"/>
        </w:rPr>
      </w:pPr>
    </w:p>
    <w:p w14:paraId="1A882488" w14:textId="17F99D7E" w:rsidR="00561878" w:rsidRPr="007C718F" w:rsidRDefault="001C62B5" w:rsidP="00080B52">
      <w:pPr>
        <w:widowControl w:val="0"/>
        <w:autoSpaceDE w:val="0"/>
        <w:autoSpaceDN w:val="0"/>
        <w:adjustRightInd w:val="0"/>
        <w:jc w:val="both"/>
        <w:rPr>
          <w:bCs/>
          <w:iCs/>
          <w:color w:val="000000" w:themeColor="text1"/>
        </w:rPr>
      </w:pPr>
      <w:del w:id="999"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ins w:id="1000" w:author="Albi Celaj" w:date="2019-02-21T17:49:00Z">
        <w:r w:rsidR="000F6C17">
          <w:rPr>
            <w:color w:val="000000"/>
          </w:rPr>
          <w:t>O</w:t>
        </w:r>
      </w:ins>
      <w:ins w:id="1001" w:author="Albi Celaj" w:date="2019-02-21T17:21:00Z">
        <w:r w:rsidR="00080B52">
          <w:rPr>
            <w:color w:val="000000"/>
          </w:rPr>
          <w:t>verall</w:t>
        </w:r>
      </w:ins>
      <w:ins w:id="1002" w:author="Albi Celaj" w:date="2019-02-21T17:49:00Z">
        <w:r w:rsidR="000F6C17">
          <w:rPr>
            <w:color w:val="000000"/>
          </w:rPr>
          <w:t>, these</w:t>
        </w:r>
      </w:ins>
      <w:ins w:id="1003" w:author="Albi Celaj" w:date="2019-02-21T17:21:00Z">
        <w:r w:rsidR="00080B52">
          <w:rPr>
            <w:color w:val="000000"/>
          </w:rPr>
          <w:t xml:space="preserve"> observations were</w:t>
        </w:r>
      </w:ins>
      <w:r w:rsidR="006637DC">
        <w:rPr>
          <w:color w:val="000000"/>
        </w:rPr>
        <w:t xml:space="preserve">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w:t>
      </w:r>
      <w:ins w:id="1004" w:author="Albi Celaj" w:date="2019-02-21T17:50:00Z">
        <w:r w:rsidR="000F6C17">
          <w:rPr>
            <w:color w:val="000000"/>
          </w:rPr>
          <w:t xml:space="preserve">thereby </w:t>
        </w:r>
      </w:ins>
      <w:del w:id="1005" w:author="Albi Celaj" w:date="2019-02-21T17:50:00Z">
        <w:r w:rsidR="00457F23" w:rsidDel="000F6C17">
          <w:rPr>
            <w:color w:val="000000"/>
          </w:rPr>
          <w:delText xml:space="preserve">and </w:delText>
        </w:r>
        <w:r w:rsidDel="000F6C17">
          <w:rPr>
            <w:color w:val="000000"/>
          </w:rPr>
          <w:delText xml:space="preserve">thus could be said to </w:delText>
        </w:r>
      </w:del>
      <w:r>
        <w:rPr>
          <w:color w:val="000000"/>
        </w:rPr>
        <w:t>captur</w:t>
      </w:r>
      <w:ins w:id="1006" w:author="Albi Celaj" w:date="2019-02-21T17:50:00Z">
        <w:r w:rsidR="000F6C17">
          <w:rPr>
            <w:color w:val="000000"/>
          </w:rPr>
          <w:t>ing</w:t>
        </w:r>
      </w:ins>
      <w:del w:id="1007" w:author="Albi Celaj" w:date="2019-02-21T17:50:00Z">
        <w:r w:rsidDel="000F6C17">
          <w:rPr>
            <w:color w:val="000000"/>
          </w:rPr>
          <w:delText>e the phenomenon</w:delText>
        </w:r>
      </w:del>
      <w:r>
        <w:rPr>
          <w:color w:val="000000"/>
        </w:rPr>
        <w:t xml:space="preserve">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ins w:id="1008" w:author="Albi Celaj" w:date="2019-02-21T17:22:00Z">
        <w:r w:rsidR="00080B52">
          <w:rPr>
            <w:bCs/>
            <w:iCs/>
            <w:color w:val="000000" w:themeColor="text1"/>
          </w:rPr>
          <w:t xml:space="preserve">  We extended </w:t>
        </w:r>
      </w:ins>
      <w:del w:id="1009"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the ‘additive influence’ model</w:t>
      </w:r>
      <w:ins w:id="1010" w:author="Albi Celaj" w:date="2019-02-21T17:23:00Z">
        <w:r w:rsidR="00080B52">
          <w:rPr>
            <w:bCs/>
            <w:iCs/>
            <w:color w:val="000000" w:themeColor="text1"/>
          </w:rPr>
          <w:t xml:space="preserve"> by </w:t>
        </w:r>
      </w:ins>
      <w:del w:id="1011" w:author="Albi Celaj" w:date="2019-02-21T17:23:00Z">
        <w:r w:rsidR="00753E2A" w:rsidDel="00080B52">
          <w:rPr>
            <w:bCs/>
            <w:iCs/>
            <w:color w:val="000000" w:themeColor="text1"/>
          </w:rPr>
          <w:delText xml:space="preserve">, </w:delText>
        </w:r>
      </w:del>
      <w:r w:rsidR="00753E2A">
        <w:rPr>
          <w:bCs/>
          <w:iCs/>
          <w:color w:val="000000" w:themeColor="text1"/>
        </w:rPr>
        <w:t>add</w:t>
      </w:r>
      <w:r>
        <w:rPr>
          <w:bCs/>
          <w:iCs/>
          <w:color w:val="000000" w:themeColor="text1"/>
        </w:rPr>
        <w:t>ing</w:t>
      </w:r>
      <w:r w:rsidR="00753E2A">
        <w:rPr>
          <w:bCs/>
          <w:iCs/>
          <w:color w:val="000000" w:themeColor="text1"/>
        </w:rPr>
        <w:t xml:space="preserve"> a </w:t>
      </w:r>
      <w:del w:id="1012"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r w:rsidR="007A7545">
        <w:rPr>
          <w:bCs/>
          <w:iCs/>
          <w:color w:val="000000" w:themeColor="text1"/>
        </w:rPr>
        <w:t>neuron</w:t>
      </w:r>
      <w:r w:rsidR="002B129E">
        <w:rPr>
          <w:bCs/>
          <w:iCs/>
          <w:color w:val="000000" w:themeColor="text1"/>
        </w:rPr>
        <w:t xml:space="preserve"> </w:t>
      </w:r>
      <w:del w:id="1013" w:author="Albi Celaj" w:date="2019-02-21T17:23:00Z">
        <w:r w:rsidR="00233C3E" w:rsidDel="00080B52">
          <w:rPr>
            <w:bCs/>
            <w:iCs/>
            <w:color w:val="000000" w:themeColor="text1"/>
          </w:rPr>
          <w:delText xml:space="preserve">(see Methods) </w:delText>
        </w:r>
      </w:del>
      <w:r w:rsidR="00753E2A">
        <w:rPr>
          <w:bCs/>
          <w:iCs/>
          <w:color w:val="000000" w:themeColor="text1"/>
        </w:rPr>
        <w:t>t</w:t>
      </w:r>
      <w:ins w:id="1014" w:author="Albi Celaj" w:date="2019-02-21T17:23:00Z">
        <w:r w:rsidR="00080B52">
          <w:rPr>
            <w:bCs/>
            <w:iCs/>
            <w:color w:val="000000" w:themeColor="text1"/>
          </w:rPr>
          <w:t>hat acts to</w:t>
        </w:r>
      </w:ins>
      <w:del w:id="1015" w:author="Albi Celaj" w:date="2019-02-21T17:23:00Z">
        <w:r w:rsidR="00753E2A" w:rsidDel="00080B52">
          <w:rPr>
            <w:bCs/>
            <w:iCs/>
            <w:color w:val="000000" w:themeColor="text1"/>
          </w:rPr>
          <w:delText>o</w:delText>
        </w:r>
      </w:del>
      <w:r w:rsidR="00753E2A">
        <w:rPr>
          <w:bCs/>
          <w:iCs/>
          <w:color w:val="000000" w:themeColor="text1"/>
        </w:rPr>
        <w:t xml:space="preserve">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1016"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1017" w:author="Albi Celaj" w:date="2019-02-21T17:24:00Z">
        <w:r w:rsidR="00322112" w:rsidDel="00080B52">
          <w:rPr>
            <w:color w:val="000000"/>
          </w:rPr>
          <w:delText>data</w:delText>
        </w:r>
      </w:del>
      <w:ins w:id="1018" w:author="Albi Celaj" w:date="2019-02-21T17:24:00Z">
        <w:r w:rsidR="00080B52">
          <w:rPr>
            <w:color w:val="000000"/>
          </w:rPr>
          <w:t>resistance data</w:t>
        </w:r>
      </w:ins>
      <w:r w:rsidR="00322112">
        <w:rPr>
          <w:color w:val="000000"/>
        </w:rPr>
        <w:t xml:space="preserve">, training a network with </w:t>
      </w:r>
      <w:ins w:id="1019" w:author="Albi Celaj" w:date="2019-02-21T17:50:00Z">
        <w:r w:rsidR="00331DFD">
          <w:rPr>
            <w:bCs/>
            <w:iCs/>
            <w:color w:val="000000" w:themeColor="text1"/>
          </w:rPr>
          <w:t>an added</w:t>
        </w:r>
      </w:ins>
      <w:del w:id="1020" w:author="Albi Celaj" w:date="2019-02-21T17:50:00Z">
        <w:r w:rsidR="00322112" w:rsidDel="00331DFD">
          <w:rPr>
            <w:color w:val="000000"/>
          </w:rPr>
          <w:delText xml:space="preserve">this </w:delText>
        </w:r>
        <w:r w:rsidR="00370E35" w:rsidDel="00331DFD">
          <w:rPr>
            <w:bCs/>
            <w:iCs/>
            <w:color w:val="000000" w:themeColor="text1"/>
          </w:rPr>
          <w:delText>single</w:delText>
        </w:r>
      </w:del>
      <w:r w:rsidR="00370E35">
        <w:rPr>
          <w:bCs/>
          <w:iCs/>
          <w:color w:val="000000" w:themeColor="text1"/>
        </w:rPr>
        <w:t xml:space="preserv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w:t>
      </w:r>
      <w:ins w:id="1021" w:author="Albi Celaj" w:date="2019-02-22T16:27:00Z">
        <w:r w:rsidR="008E68AA">
          <w:rPr>
            <w:bCs/>
            <w:iCs/>
            <w:color w:val="000000" w:themeColor="text1"/>
          </w:rPr>
          <w:t xml:space="preserve">also </w:t>
        </w:r>
      </w:ins>
      <w:r w:rsidR="00D2165B">
        <w:rPr>
          <w:bCs/>
          <w:iCs/>
          <w:color w:val="000000" w:themeColor="text1"/>
        </w:rPr>
        <w:t xml:space="preserve">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1022" w:author="Albi Celaj" w:date="2019-02-21T17:24:00Z"/>
          <w:bCs/>
          <w:iCs/>
          <w:color w:val="000000" w:themeColor="text1"/>
        </w:rPr>
      </w:pPr>
    </w:p>
    <w:p w14:paraId="2AC5BC5F" w14:textId="2A62C0E0" w:rsidR="00080B52" w:rsidDel="00080B52" w:rsidRDefault="001F5167">
      <w:pPr>
        <w:widowControl w:val="0"/>
        <w:autoSpaceDE w:val="0"/>
        <w:autoSpaceDN w:val="0"/>
        <w:adjustRightInd w:val="0"/>
        <w:jc w:val="both"/>
        <w:rPr>
          <w:del w:id="1023" w:author="Albi Celaj" w:date="2019-02-21T17:24:00Z"/>
          <w:bCs/>
          <w:iCs/>
          <w:color w:val="000000" w:themeColor="text1"/>
        </w:rPr>
      </w:pPr>
      <w:ins w:id="1024" w:author="Albi Celaj" w:date="2019-02-21T17:24:00Z">
        <w:r>
          <w:rPr>
            <w:bCs/>
            <w:iCs/>
            <w:color w:val="000000" w:themeColor="text1"/>
          </w:rPr>
          <w:t xml:space="preserve">To confirm these </w:t>
        </w:r>
        <w:r w:rsidR="00080B52">
          <w:rPr>
            <w:bCs/>
            <w:iCs/>
            <w:color w:val="000000" w:themeColor="text1"/>
          </w:rPr>
          <w:t xml:space="preserve">observations in </w:t>
        </w:r>
      </w:ins>
    </w:p>
    <w:p w14:paraId="63C0C28D" w14:textId="70886A7A" w:rsidR="00926676" w:rsidRDefault="00926676">
      <w:pPr>
        <w:widowControl w:val="0"/>
        <w:autoSpaceDE w:val="0"/>
        <w:autoSpaceDN w:val="0"/>
        <w:adjustRightInd w:val="0"/>
        <w:jc w:val="both"/>
        <w:rPr>
          <w:bCs/>
          <w:iCs/>
          <w:color w:val="000000" w:themeColor="text1"/>
        </w:rPr>
        <w:pPrChange w:id="1025" w:author="Albi Celaj" w:date="2019-02-21T17:24:00Z">
          <w:pPr>
            <w:jc w:val="both"/>
          </w:pPr>
        </w:pPrChange>
      </w:pPr>
      <w:del w:id="1026"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1027"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ins w:id="1028" w:author="Albi Celaj" w:date="2019-02-22T16:28:00Z">
        <w:r w:rsidR="0086766F">
          <w:rPr>
            <w:bCs/>
            <w:iCs/>
            <w:color w:val="000000" w:themeColor="text1"/>
          </w:rPr>
          <w:t>pooled data</w:t>
        </w:r>
      </w:ins>
      <w:del w:id="1029" w:author="Albi Celaj" w:date="2019-02-22T16:28:00Z">
        <w:r w:rsidR="008D6812" w:rsidDel="0086766F">
          <w:rPr>
            <w:bCs/>
            <w:iCs/>
            <w:color w:val="000000" w:themeColor="text1"/>
          </w:rPr>
          <w:delText>XGA</w:delText>
        </w:r>
      </w:del>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ins w:id="1030" w:author="Albi Celaj" w:date="2019-02-22T16:28:00Z">
        <w:r w:rsidR="0086766F">
          <w:rPr>
            <w:bCs/>
            <w:iCs/>
            <w:color w:val="000000" w:themeColor="text1"/>
          </w:rPr>
          <w:t>pooled</w:t>
        </w:r>
      </w:ins>
      <w:del w:id="1031" w:author="Albi Celaj" w:date="2019-02-22T16:28:00Z">
        <w:r w:rsidR="008D6812" w:rsidDel="0086766F">
          <w:rPr>
            <w:bCs/>
            <w:iCs/>
            <w:color w:val="000000" w:themeColor="text1"/>
          </w:rPr>
          <w:delText>XGA</w:delText>
        </w:r>
      </w:del>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Del="001F5167" w:rsidRDefault="00EC261A" w:rsidP="003966FD">
      <w:pPr>
        <w:jc w:val="both"/>
        <w:rPr>
          <w:del w:id="1032" w:author="Albi Celaj" w:date="2019-02-22T17:37:00Z"/>
          <w:bCs/>
          <w:iCs/>
          <w:color w:val="000000" w:themeColor="text1"/>
        </w:rPr>
      </w:pPr>
    </w:p>
    <w:p w14:paraId="3446F4E0" w14:textId="77777777" w:rsidR="00080B52" w:rsidRDefault="00080B52" w:rsidP="00240A04">
      <w:pPr>
        <w:jc w:val="both"/>
        <w:rPr>
          <w:ins w:id="1033" w:author="Albi Celaj" w:date="2019-02-21T17:25: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lastRenderedPageBreak/>
        <w:t xml:space="preserve">We </w:t>
      </w:r>
      <w:del w:id="1034" w:author="Albi Celaj" w:date="2019-02-21T17:25:00Z">
        <w:r w:rsidDel="005E6BA1">
          <w:rPr>
            <w:bCs/>
            <w:iCs/>
            <w:color w:val="000000" w:themeColor="text1"/>
          </w:rPr>
          <w:delText xml:space="preserve">considered </w:delText>
        </w:r>
      </w:del>
      <w:ins w:id="1035" w:author="Albi Celaj" w:date="2019-02-21T17:25:00Z">
        <w:r w:rsidR="005E6BA1">
          <w:rPr>
            <w:bCs/>
            <w:iCs/>
            <w:color w:val="000000" w:themeColor="text1"/>
          </w:rPr>
          <w:t xml:space="preserve">explored </w:t>
        </w:r>
      </w:ins>
      <w:r w:rsidR="00926676">
        <w:rPr>
          <w:bCs/>
          <w:iCs/>
          <w:color w:val="000000" w:themeColor="text1"/>
        </w:rPr>
        <w:t xml:space="preserve">two </w:t>
      </w:r>
      <w:del w:id="1036"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1C7B5D46" w:rsidR="00D3081D" w:rsidRPr="00D3081D" w:rsidRDefault="00233C3E" w:rsidP="007D6C3B">
      <w:pPr>
        <w:jc w:val="both"/>
        <w:rPr>
          <w:ins w:id="1037"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1038" w:author="Albi Celaj" w:date="2019-02-21T17:51:00Z">
        <w:r w:rsidR="00331DFD">
          <w:rPr>
            <w:bCs/>
            <w:iCs/>
            <w:color w:val="000000" w:themeColor="text1"/>
          </w:rPr>
          <w:t>from</w:t>
        </w:r>
      </w:ins>
      <w:del w:id="1039" w:author="Albi Celaj" w:date="2019-02-21T17:51:00Z">
        <w:r w:rsidDel="00331DFD">
          <w:rPr>
            <w:bCs/>
            <w:iCs/>
            <w:color w:val="000000" w:themeColor="text1"/>
          </w:rPr>
          <w:delText>by</w:delText>
        </w:r>
      </w:del>
      <w:r>
        <w:rPr>
          <w:bCs/>
          <w:iCs/>
          <w:color w:val="000000" w:themeColor="text1"/>
        </w:rPr>
        <w:t xml:space="preserve"> the four genes </w:t>
      </w:r>
      <w:ins w:id="1040" w:author="Albi Celaj" w:date="2019-02-21T17:51:00Z">
        <w:r w:rsidR="007613EA">
          <w:rPr>
            <w:bCs/>
            <w:iCs/>
            <w:color w:val="000000" w:themeColor="text1"/>
          </w:rPr>
          <w:t>to</w:t>
        </w:r>
      </w:ins>
      <w:del w:id="1041"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1042" w:author="Albi Celaj" w:date="2019-02-21T17:52:00Z">
        <w:r w:rsidDel="007D6C3B">
          <w:rPr>
            <w:bCs/>
            <w:iCs/>
            <w:color w:val="000000" w:themeColor="text1"/>
          </w:rPr>
          <w:delText xml:space="preserve">the </w:delText>
        </w:r>
      </w:del>
      <w:r w:rsidR="00926676">
        <w:rPr>
          <w:bCs/>
          <w:iCs/>
          <w:color w:val="000000" w:themeColor="text1"/>
        </w:rPr>
        <w:t>previously</w:t>
      </w:r>
      <w:ins w:id="1043" w:author="Albi Celaj" w:date="2019-02-21T17:52:00Z">
        <w:r w:rsidR="007D6C3B">
          <w:rPr>
            <w:bCs/>
            <w:iCs/>
            <w:color w:val="000000" w:themeColor="text1"/>
          </w:rPr>
          <w:t>-</w:t>
        </w:r>
      </w:ins>
      <w:del w:id="1044"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1045"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1046"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1047"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1048"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yield</w:t>
      </w:r>
      <w:ins w:id="1049" w:author="Albi Celaj" w:date="2019-02-22T16:29:00Z">
        <w:r w:rsidR="00EF3CD9">
          <w:rPr>
            <w:bCs/>
            <w:iCs/>
            <w:color w:val="000000" w:themeColor="text1"/>
          </w:rPr>
          <w:t>s</w:t>
        </w:r>
      </w:ins>
      <w:r w:rsidR="003766DE">
        <w:rPr>
          <w:bCs/>
          <w:iCs/>
          <w:color w:val="000000" w:themeColor="text1"/>
        </w:rPr>
        <w:t xml:space="preserve">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1050"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1051" w:author="Albi Celaj" w:date="2019-02-21T17:29:00Z">
        <w:r w:rsidR="00D3081D">
          <w:rPr>
            <w:bCs/>
            <w:iCs/>
            <w:color w:val="000000" w:themeColor="text1"/>
          </w:rPr>
          <w:t xml:space="preserve">non-linearly influence fluconazole resistance by 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1052" w:author="Albi Celaj" w:date="2019-02-21T17:29:00Z"/>
          <w:bCs/>
          <w:iCs/>
          <w:color w:val="000000" w:themeColor="text1"/>
        </w:rPr>
      </w:pPr>
    </w:p>
    <w:p w14:paraId="4C15F876" w14:textId="29261E26" w:rsidR="00D942E0" w:rsidRPr="00A54878" w:rsidDel="00D3081D" w:rsidRDefault="00D3081D">
      <w:pPr>
        <w:jc w:val="both"/>
        <w:rPr>
          <w:del w:id="1053" w:author="Albi Celaj" w:date="2019-02-21T17:29:00Z"/>
          <w:bCs/>
          <w:iCs/>
          <w:color w:val="000000" w:themeColor="text1"/>
        </w:rPr>
      </w:pPr>
      <w:ins w:id="1054" w:author="Albi Celaj" w:date="2019-02-21T17:31:00Z">
        <w:r>
          <w:rPr>
            <w:bCs/>
            <w:iCs/>
            <w:color w:val="000000" w:themeColor="text1"/>
          </w:rPr>
          <w:t xml:space="preserve">However, it has been suggested that transporter genes can </w:t>
        </w:r>
      </w:ins>
      <w:ins w:id="1055" w:author="Albi Celaj" w:date="2019-02-21T17:55:00Z">
        <w:r w:rsidR="00133DB2">
          <w:rPr>
            <w:bCs/>
            <w:iCs/>
            <w:color w:val="000000" w:themeColor="text1"/>
          </w:rPr>
          <w:t xml:space="preserve">also </w:t>
        </w:r>
      </w:ins>
      <w:ins w:id="1056" w:author="Albi Celaj" w:date="2019-02-21T17:31:00Z">
        <w:r>
          <w:rPr>
            <w:bCs/>
            <w:iCs/>
            <w:color w:val="000000" w:themeColor="text1"/>
          </w:rPr>
          <w:t>negatively influence one another by non-transcriptional means</w:t>
        </w:r>
      </w:ins>
      <w:ins w:id="1057" w:author="Albi Celaj" w:date="2019-02-21T17:32:00Z">
        <w:r>
          <w:rPr>
            <w:bCs/>
            <w:iCs/>
            <w:color w:val="000000" w:themeColor="text1"/>
          </w:rPr>
          <w:t xml:space="preserve">.  </w:t>
        </w:r>
        <w:r w:rsidR="00297B85">
          <w:rPr>
            <w:bCs/>
            <w:iCs/>
            <w:color w:val="000000" w:themeColor="text1"/>
          </w:rPr>
          <w:t xml:space="preserve">For example, a previously study </w:t>
        </w:r>
      </w:ins>
      <w:ins w:id="1058"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1059" w:author="Albi Celaj" w:date="2019-02-21T17:55:00Z">
        <w:r w:rsidR="00133DB2">
          <w:rPr>
            <w:bCs/>
            <w:iCs/>
            <w:color w:val="000000" w:themeColor="text1"/>
          </w:rPr>
          <w:t xml:space="preserve">each </w:t>
        </w:r>
      </w:ins>
      <w:ins w:id="1060" w:author="Albi Celaj" w:date="2019-02-21T17:33:00Z">
        <w:r w:rsidR="00297B85">
          <w:rPr>
            <w:bCs/>
            <w:iCs/>
            <w:color w:val="000000" w:themeColor="text1"/>
          </w:rPr>
          <w:t xml:space="preserve">showed </w:t>
        </w:r>
      </w:ins>
      <w:ins w:id="1061"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1062" w:author="Albi Celaj" w:date="2019-02-21T17:35:00Z">
        <w:r w:rsidR="00297B85">
          <w:rPr>
            <w:bCs/>
            <w:iCs/>
            <w:color w:val="000000" w:themeColor="text1"/>
          </w:rPr>
          <w:t xml:space="preserve">  G</w:t>
        </w:r>
      </w:ins>
      <w:del w:id="1063" w:author="Albi Celaj" w:date="2019-02-21T17:29:00Z">
        <w:r w:rsidR="003766DE" w:rsidDel="00D3081D">
          <w:rPr>
            <w:bCs/>
            <w:iCs/>
            <w:color w:val="000000" w:themeColor="text1"/>
          </w:rPr>
          <w:delText xml:space="preserve">our results more confidently support the idea that the fluconazole resistance </w:delText>
        </w:r>
      </w:del>
      <w:del w:id="1064"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1065"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1066" w:author="Albi Celaj" w:date="2019-02-21T17:35:00Z"/>
          <w:bCs/>
          <w:iCs/>
          <w:color w:val="000000" w:themeColor="text1"/>
        </w:rPr>
      </w:pPr>
    </w:p>
    <w:p w14:paraId="3269151B" w14:textId="30BEE6D5" w:rsidR="00A97DF6" w:rsidRDefault="00513934" w:rsidP="00297B85">
      <w:pPr>
        <w:jc w:val="both"/>
        <w:rPr>
          <w:bCs/>
          <w:iCs/>
          <w:color w:val="000000" w:themeColor="text1"/>
        </w:rPr>
      </w:pPr>
      <w:del w:id="1067"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1068"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1068"/>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61C63860"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w:t>
      </w:r>
      <w:r w:rsidR="00022EC9">
        <w:rPr>
          <w:bCs/>
          <w:iCs/>
          <w:color w:val="000000" w:themeColor="text1"/>
        </w:rPr>
        <w:lastRenderedPageBreak/>
        <w:t xml:space="preserve">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ins w:id="1069" w:author="Albi Celaj" w:date="2019-02-22T16:30:00Z">
        <w:r w:rsidR="007077C8">
          <w:rPr>
            <w:bCs/>
            <w:iCs/>
            <w:color w:val="000000" w:themeColor="text1"/>
          </w:rPr>
          <w:t xml:space="preserve"> </w:t>
        </w:r>
      </w:ins>
      <w:ins w:id="1070" w:author="Albi Celaj" w:date="2019-02-22T16:49:00Z">
        <w:r w:rsidR="006E736D">
          <w:rPr>
            <w:bCs/>
            <w:iCs/>
            <w:color w:val="000000" w:themeColor="text1"/>
          </w:rPr>
          <w:fldChar w:fldCharType="begin" w:fldLock="1"/>
        </w:r>
      </w:ins>
      <w:r w:rsidR="006E736D">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2017)"},"properties":{"noteIndex":0},"schema":"https://github.com/citation-style-language/schema/raw/master/csl-citation.json"}</w:instrText>
      </w:r>
      <w:r w:rsidR="006E736D">
        <w:rPr>
          <w:bCs/>
          <w:iCs/>
          <w:color w:val="000000" w:themeColor="text1"/>
        </w:rPr>
        <w:fldChar w:fldCharType="separate"/>
      </w:r>
      <w:r w:rsidR="006E736D" w:rsidRPr="006E736D">
        <w:rPr>
          <w:bCs/>
          <w:iCs/>
          <w:noProof/>
          <w:color w:val="000000" w:themeColor="text1"/>
        </w:rPr>
        <w:t>(Celaj et al., 2017)</w:t>
      </w:r>
      <w:ins w:id="1071" w:author="Albi Celaj" w:date="2019-02-22T16:49:00Z">
        <w:r w:rsidR="006E736D">
          <w:rPr>
            <w:bCs/>
            <w:iCs/>
            <w:color w:val="000000" w:themeColor="text1"/>
          </w:rPr>
          <w:fldChar w:fldCharType="end"/>
        </w:r>
      </w:ins>
      <w:r w:rsidR="006273F9">
        <w:rPr>
          <w:bCs/>
          <w:i/>
          <w:iCs/>
          <w:color w:val="000000" w:themeColor="text1"/>
        </w:rPr>
        <w:t>.</w:t>
      </w:r>
      <w:r w:rsidR="00E237E8" w:rsidRPr="00234816">
        <w:rPr>
          <w:bCs/>
          <w:iCs/>
          <w:color w:val="000000" w:themeColor="text1"/>
        </w:rPr>
        <w:t xml:space="preserve"> </w:t>
      </w:r>
      <w:r w:rsidR="00383471" w:rsidRPr="00234816">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l inhibition of Pdr5</w:t>
      </w:r>
      <w:del w:id="1072" w:author="Albi Celaj" w:date="2019-02-22T16:50:00Z">
        <w:r w:rsidR="00022EC9" w:rsidDel="00CF6D53">
          <w:rPr>
            <w:bCs/>
            <w:iCs/>
            <w:color w:val="000000" w:themeColor="text1"/>
          </w:rPr>
          <w:delText xml:space="preserve"> by Snq2 or </w:delText>
        </w:r>
        <w:r w:rsidR="00022EC9" w:rsidRPr="00650B0D" w:rsidDel="00CF6D53">
          <w:rPr>
            <w:bCs/>
            <w:iCs/>
            <w:color w:val="000000" w:themeColor="text1"/>
          </w:rPr>
          <w:delText>Yor</w:delText>
        </w:r>
        <w:r w:rsidR="00022EC9" w:rsidDel="00CF6D53">
          <w:rPr>
            <w:bCs/>
            <w:iCs/>
            <w:color w:val="000000" w:themeColor="text1"/>
          </w:rPr>
          <w:delText>1</w:delText>
        </w:r>
      </w:del>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073"/>
      <w:commentRangeStart w:id="1074"/>
      <w:r w:rsidRPr="00233F15">
        <w:rPr>
          <w:b/>
          <w:bCs/>
          <w:iCs/>
          <w:color w:val="000000" w:themeColor="text1"/>
          <w:sz w:val="28"/>
        </w:rPr>
        <w:t>Discussion</w:t>
      </w:r>
      <w:commentRangeEnd w:id="1073"/>
      <w:r w:rsidR="009833C3">
        <w:rPr>
          <w:rStyle w:val="CommentReference"/>
          <w:rFonts w:asciiTheme="minorHAnsi" w:hAnsiTheme="minorHAnsi" w:cstheme="minorBidi"/>
        </w:rPr>
        <w:commentReference w:id="1073"/>
      </w:r>
      <w:commentRangeEnd w:id="1074"/>
      <w:r w:rsidR="00F1038E">
        <w:rPr>
          <w:rStyle w:val="CommentReference"/>
          <w:rFonts w:asciiTheme="minorHAnsi" w:hAnsiTheme="minorHAnsi" w:cstheme="minorBidi"/>
        </w:rPr>
        <w:commentReference w:id="1074"/>
      </w:r>
    </w:p>
    <w:p w14:paraId="264F06A4" w14:textId="0041B7FA" w:rsidR="00617808" w:rsidRDefault="00BA1670" w:rsidP="00EC4D8F">
      <w:pPr>
        <w:jc w:val="both"/>
        <w:outlineLvl w:val="0"/>
        <w:rPr>
          <w:ins w:id="1075" w:author="Albi Celaj" w:date="2019-02-22T17:56:00Z"/>
          <w:bCs/>
          <w:iCs/>
          <w:color w:val="000000" w:themeColor="text1"/>
        </w:rPr>
      </w:pPr>
      <w:r>
        <w:rPr>
          <w:bCs/>
          <w:iCs/>
          <w:color w:val="000000" w:themeColor="text1"/>
        </w:rPr>
        <w:t xml:space="preserve">Here we </w:t>
      </w:r>
      <w:ins w:id="1076" w:author="Albi Celaj [3]" w:date="2019-02-14T16:29:00Z">
        <w:r w:rsidR="00456B1D">
          <w:rPr>
            <w:bCs/>
            <w:iCs/>
            <w:color w:val="000000" w:themeColor="text1"/>
          </w:rPr>
          <w:t>p</w:t>
        </w:r>
      </w:ins>
      <w:ins w:id="1077" w:author="Albi Celaj [3]" w:date="2019-02-14T16:30:00Z">
        <w:r w:rsidR="00456B1D">
          <w:rPr>
            <w:bCs/>
            <w:iCs/>
            <w:color w:val="000000" w:themeColor="text1"/>
          </w:rPr>
          <w:t>resented</w:t>
        </w:r>
      </w:ins>
      <w:del w:id="1078" w:author="Albi Celaj [3]"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1079" w:author="Albi Celaj [3]" w:date="2019-02-14T16:25:00Z">
        <w:r w:rsidR="00456B1D">
          <w:rPr>
            <w:bCs/>
            <w:iCs/>
            <w:color w:val="000000" w:themeColor="text1"/>
          </w:rPr>
          <w:t>, an extension of the SGA approach</w:t>
        </w:r>
      </w:ins>
      <w:ins w:id="1080" w:author="Albi Celaj [3]" w:date="2019-02-14T16:31:00Z">
        <w:r w:rsidR="00456B1D">
          <w:rPr>
            <w:bCs/>
            <w:iCs/>
            <w:color w:val="000000" w:themeColor="text1"/>
          </w:rPr>
          <w:t>,</w:t>
        </w:r>
      </w:ins>
      <w:ins w:id="1081" w:author="Albi Celaj [3]" w:date="2019-02-14T16:25:00Z">
        <w:r w:rsidR="00BF1A95">
          <w:rPr>
            <w:bCs/>
            <w:iCs/>
            <w:color w:val="000000" w:themeColor="text1"/>
          </w:rPr>
          <w:t xml:space="preserve"> that </w:t>
        </w:r>
      </w:ins>
      <w:ins w:id="1082" w:author="Albi Celaj [3]" w:date="2019-02-15T11:26:00Z">
        <w:del w:id="1083" w:author="Albi Celaj" w:date="2019-02-22T17:53:00Z">
          <w:r w:rsidR="00BF1A95" w:rsidDel="004C765A">
            <w:rPr>
              <w:bCs/>
              <w:iCs/>
              <w:color w:val="000000" w:themeColor="text1"/>
            </w:rPr>
            <w:delText>enables</w:delText>
          </w:r>
        </w:del>
      </w:ins>
      <w:ins w:id="1084" w:author="Albi Celaj [3]" w:date="2019-02-14T16:25:00Z">
        <w:del w:id="1085" w:author="Albi Celaj" w:date="2019-02-22T17:55:00Z">
          <w:r w:rsidR="00456B1D" w:rsidDel="004C765A">
            <w:rPr>
              <w:bCs/>
              <w:iCs/>
              <w:color w:val="000000" w:themeColor="text1"/>
            </w:rPr>
            <w:delText xml:space="preserve"> </w:delText>
          </w:r>
        </w:del>
      </w:ins>
      <w:ins w:id="1086" w:author="Albi Celaj [3]" w:date="2019-02-14T16:34:00Z">
        <w:del w:id="1087" w:author="Albi Celaj" w:date="2019-02-22T17:53:00Z">
          <w:r w:rsidR="00456B1D" w:rsidDel="004C765A">
            <w:rPr>
              <w:bCs/>
              <w:iCs/>
              <w:color w:val="000000" w:themeColor="text1"/>
            </w:rPr>
            <w:delText xml:space="preserve">systematic </w:delText>
          </w:r>
        </w:del>
      </w:ins>
      <w:ins w:id="1088" w:author="Albi Celaj [3]" w:date="2019-02-14T16:25:00Z">
        <w:del w:id="1089" w:author="Albi Celaj" w:date="2019-02-22T17:53:00Z">
          <w:r w:rsidR="00456B1D" w:rsidDel="004C765A">
            <w:rPr>
              <w:bCs/>
              <w:iCs/>
              <w:color w:val="000000" w:themeColor="text1"/>
            </w:rPr>
            <w:delText>high-order genetic analysis</w:delText>
          </w:r>
        </w:del>
      </w:ins>
      <w:ins w:id="1090" w:author="Albi Celaj [3]" w:date="2019-02-15T11:18:00Z">
        <w:del w:id="1091" w:author="Albi Celaj" w:date="2019-02-22T17:53:00Z">
          <w:r w:rsidR="005D00C0" w:rsidDel="004C765A">
            <w:rPr>
              <w:bCs/>
              <w:iCs/>
              <w:color w:val="000000" w:themeColor="text1"/>
            </w:rPr>
            <w:delText xml:space="preserve"> </w:delText>
          </w:r>
        </w:del>
      </w:ins>
      <w:ins w:id="1092" w:author="Albi Celaj" w:date="2019-02-22T17:48:00Z">
        <w:r w:rsidR="004C765A">
          <w:rPr>
            <w:bCs/>
            <w:iCs/>
            <w:color w:val="000000" w:themeColor="text1"/>
          </w:rPr>
          <w:t>enable</w:t>
        </w:r>
      </w:ins>
      <w:ins w:id="1093" w:author="Albi Celaj" w:date="2019-02-22T17:53:00Z">
        <w:r w:rsidR="004C765A">
          <w:rPr>
            <w:bCs/>
            <w:iCs/>
            <w:color w:val="000000" w:themeColor="text1"/>
          </w:rPr>
          <w:t>s</w:t>
        </w:r>
      </w:ins>
      <w:ins w:id="1094" w:author="Albi Celaj" w:date="2019-02-22T17:48:00Z">
        <w:r w:rsidR="004C765A">
          <w:rPr>
            <w:bCs/>
            <w:iCs/>
            <w:color w:val="000000" w:themeColor="text1"/>
          </w:rPr>
          <w:t xml:space="preserve"> </w:t>
        </w:r>
      </w:ins>
      <w:ins w:id="1095" w:author="Albi Celaj" w:date="2019-02-22T17:57:00Z">
        <w:r w:rsidR="00E21EA4">
          <w:rPr>
            <w:bCs/>
            <w:iCs/>
            <w:color w:val="000000" w:themeColor="text1"/>
          </w:rPr>
          <w:t xml:space="preserve">functional inference by </w:t>
        </w:r>
      </w:ins>
      <w:ins w:id="1096" w:author="Albi Celaj" w:date="2019-02-22T17:55:00Z">
        <w:r w:rsidR="004C765A">
          <w:rPr>
            <w:bCs/>
            <w:iCs/>
            <w:color w:val="000000" w:themeColor="text1"/>
          </w:rPr>
          <w:t>systematic</w:t>
        </w:r>
      </w:ins>
      <w:ins w:id="1097" w:author="Albi Celaj" w:date="2019-02-22T17:57:00Z">
        <w:r w:rsidR="00E21EA4">
          <w:rPr>
            <w:bCs/>
            <w:iCs/>
            <w:color w:val="000000" w:themeColor="text1"/>
          </w:rPr>
          <w:t xml:space="preserve"> combinatorial</w:t>
        </w:r>
      </w:ins>
      <w:ins w:id="1098" w:author="Albi Celaj" w:date="2019-02-22T17:55:00Z">
        <w:r w:rsidR="004C765A">
          <w:rPr>
            <w:bCs/>
            <w:iCs/>
            <w:color w:val="000000" w:themeColor="text1"/>
          </w:rPr>
          <w:t xml:space="preserve"> </w:t>
        </w:r>
      </w:ins>
      <w:ins w:id="1099" w:author="Albi Celaj" w:date="2019-02-22T17:56:00Z">
        <w:r w:rsidR="00617808">
          <w:rPr>
            <w:bCs/>
            <w:iCs/>
            <w:color w:val="000000" w:themeColor="text1"/>
          </w:rPr>
          <w:t xml:space="preserve">profiling </w:t>
        </w:r>
      </w:ins>
      <w:ins w:id="1100" w:author="Albi Celaj" w:date="2019-02-22T17:57:00Z">
        <w:r w:rsidR="00E21EA4">
          <w:rPr>
            <w:bCs/>
            <w:iCs/>
            <w:color w:val="000000" w:themeColor="text1"/>
          </w:rPr>
          <w:t>of high-order multi-gene variant effects.</w:t>
        </w:r>
      </w:ins>
    </w:p>
    <w:p w14:paraId="085B24CB" w14:textId="77777777" w:rsidR="004C765A" w:rsidRDefault="004C765A" w:rsidP="00EC4D8F">
      <w:pPr>
        <w:jc w:val="both"/>
        <w:outlineLvl w:val="0"/>
        <w:rPr>
          <w:ins w:id="1101" w:author="Albi Celaj" w:date="2019-02-22T17:55:00Z"/>
          <w:bCs/>
          <w:iCs/>
          <w:color w:val="000000" w:themeColor="text1"/>
        </w:rPr>
      </w:pPr>
    </w:p>
    <w:p w14:paraId="2B9F26C9" w14:textId="77777777" w:rsidR="004C765A" w:rsidRDefault="004C765A" w:rsidP="00EC4D8F">
      <w:pPr>
        <w:jc w:val="both"/>
        <w:outlineLvl w:val="0"/>
        <w:rPr>
          <w:ins w:id="1102" w:author="Albi Celaj" w:date="2019-02-22T17:55:00Z"/>
          <w:bCs/>
          <w:iCs/>
          <w:color w:val="000000" w:themeColor="text1"/>
        </w:rPr>
      </w:pPr>
    </w:p>
    <w:p w14:paraId="139FB8DA" w14:textId="77777777" w:rsidR="004C765A" w:rsidRDefault="004C765A" w:rsidP="00EC4D8F">
      <w:pPr>
        <w:jc w:val="both"/>
        <w:outlineLvl w:val="0"/>
        <w:rPr>
          <w:ins w:id="1103" w:author="Albi Celaj" w:date="2019-02-22T17:55:00Z"/>
          <w:bCs/>
          <w:iCs/>
          <w:color w:val="000000" w:themeColor="text1"/>
        </w:rPr>
      </w:pPr>
    </w:p>
    <w:p w14:paraId="239661A5" w14:textId="3D267185" w:rsidR="00BF1A95" w:rsidDel="00133DB2" w:rsidRDefault="00456B1D" w:rsidP="00EC4D8F">
      <w:pPr>
        <w:jc w:val="both"/>
        <w:outlineLvl w:val="0"/>
        <w:rPr>
          <w:ins w:id="1104" w:author="Albi Celaj [3]" w:date="2019-02-15T11:19:00Z"/>
          <w:del w:id="1105" w:author="Albi Celaj" w:date="2019-02-21T17:56:00Z"/>
          <w:bCs/>
          <w:iCs/>
          <w:color w:val="000000" w:themeColor="text1"/>
        </w:rPr>
      </w:pPr>
      <w:ins w:id="1106" w:author="Albi Celaj [3]" w:date="2019-02-14T16:28:00Z">
        <w:del w:id="1107" w:author="Albi Celaj" w:date="2019-02-22T17:55:00Z">
          <w:r w:rsidDel="004C765A">
            <w:rPr>
              <w:bCs/>
              <w:iCs/>
              <w:color w:val="000000" w:themeColor="text1"/>
            </w:rPr>
            <w:delText xml:space="preserve">by engineering </w:delText>
          </w:r>
        </w:del>
      </w:ins>
      <w:ins w:id="1108" w:author="Albi Celaj [3]" w:date="2019-02-14T16:30:00Z">
        <w:del w:id="1109" w:author="Albi Celaj" w:date="2019-02-22T17:55:00Z">
          <w:r w:rsidDel="004C765A">
            <w:rPr>
              <w:bCs/>
              <w:iCs/>
              <w:color w:val="000000" w:themeColor="text1"/>
            </w:rPr>
            <w:delText xml:space="preserve">polygenic </w:delText>
          </w:r>
        </w:del>
      </w:ins>
      <w:ins w:id="1110" w:author="Albi Celaj [3]" w:date="2019-02-14T16:32:00Z">
        <w:del w:id="1111" w:author="Albi Celaj" w:date="2019-02-22T17:55:00Z">
          <w:r w:rsidDel="004C765A">
            <w:rPr>
              <w:bCs/>
              <w:iCs/>
              <w:color w:val="000000" w:themeColor="text1"/>
            </w:rPr>
            <w:delText>variation</w:delText>
          </w:r>
        </w:del>
      </w:ins>
      <w:ins w:id="1112" w:author="Albi Celaj [3]" w:date="2019-02-14T16:30:00Z">
        <w:del w:id="1113" w:author="Albi Celaj" w:date="2019-02-22T17:55:00Z">
          <w:r w:rsidDel="004C765A">
            <w:rPr>
              <w:bCs/>
              <w:iCs/>
              <w:color w:val="000000" w:themeColor="text1"/>
            </w:rPr>
            <w:delText xml:space="preserve"> into </w:delText>
          </w:r>
        </w:del>
      </w:ins>
      <w:ins w:id="1114" w:author="Albi Celaj [3]" w:date="2019-02-14T16:28:00Z">
        <w:del w:id="1115" w:author="Albi Celaj" w:date="2019-02-22T17:55:00Z">
          <w:r w:rsidDel="004C765A">
            <w:rPr>
              <w:bCs/>
              <w:iCs/>
              <w:color w:val="000000" w:themeColor="text1"/>
            </w:rPr>
            <w:delText xml:space="preserve">a population </w:delText>
          </w:r>
        </w:del>
      </w:ins>
      <w:ins w:id="1116" w:author="Albi Celaj [3]" w:date="2019-02-14T16:32:00Z">
        <w:del w:id="1117" w:author="Albi Celaj" w:date="2019-02-22T17:55:00Z">
          <w:r w:rsidDel="004C765A">
            <w:rPr>
              <w:bCs/>
              <w:iCs/>
              <w:color w:val="000000" w:themeColor="text1"/>
            </w:rPr>
            <w:delText xml:space="preserve">and profiling the resulting phenotypes.  </w:delText>
          </w:r>
        </w:del>
      </w:ins>
      <w:ins w:id="1118" w:author="Albi Celaj [3]" w:date="2019-02-14T16:35:00Z">
        <w:r w:rsidR="007319F8">
          <w:rPr>
            <w:bCs/>
            <w:iCs/>
            <w:color w:val="000000" w:themeColor="text1"/>
          </w:rPr>
          <w:t>XGA of</w:t>
        </w:r>
        <w:r w:rsidR="006976B3">
          <w:rPr>
            <w:bCs/>
            <w:iCs/>
            <w:color w:val="000000" w:themeColor="text1"/>
          </w:rPr>
          <w:t xml:space="preserve"> 16 </w:t>
        </w:r>
      </w:ins>
      <w:ins w:id="1119" w:author="Albi Celaj [3]" w:date="2019-02-14T16:37:00Z">
        <w:r w:rsidR="007319F8">
          <w:rPr>
            <w:bCs/>
            <w:iCs/>
            <w:color w:val="000000" w:themeColor="text1"/>
          </w:rPr>
          <w:t>ABC transporters uncovered</w:t>
        </w:r>
      </w:ins>
      <w:ins w:id="1120" w:author="Albi Celaj [3]" w:date="2019-02-14T16:38:00Z">
        <w:r w:rsidR="007319F8">
          <w:rPr>
            <w:bCs/>
            <w:iCs/>
            <w:color w:val="000000" w:themeColor="text1"/>
          </w:rPr>
          <w:t xml:space="preserve"> </w:t>
        </w:r>
      </w:ins>
      <w:ins w:id="1121" w:author="Albi Celaj [3]" w:date="2019-02-15T11:19:00Z">
        <w:r w:rsidR="00BF1A95">
          <w:rPr>
            <w:bCs/>
            <w:iCs/>
            <w:color w:val="000000" w:themeColor="text1"/>
          </w:rPr>
          <w:t xml:space="preserve">complex genetic </w:t>
        </w:r>
      </w:ins>
      <w:ins w:id="1122" w:author="Albi Celaj [3]" w:date="2019-02-14T16:38:00Z">
        <w:r w:rsidR="007319F8">
          <w:rPr>
            <w:bCs/>
            <w:iCs/>
            <w:color w:val="000000" w:themeColor="text1"/>
          </w:rPr>
          <w:t>phenomena</w:t>
        </w:r>
      </w:ins>
      <w:ins w:id="1123" w:author="Albi Celaj [3]" w:date="2019-02-14T16:37:00Z">
        <w:r w:rsidR="007319F8">
          <w:rPr>
            <w:bCs/>
            <w:iCs/>
            <w:color w:val="000000" w:themeColor="text1"/>
          </w:rPr>
          <w:t xml:space="preserve"> that were not evident from one- and two-</w:t>
        </w:r>
      </w:ins>
      <w:ins w:id="1124" w:author="Albi Celaj [3]" w:date="2019-02-14T16:38:00Z">
        <w:r w:rsidR="007319F8">
          <w:rPr>
            <w:bCs/>
            <w:iCs/>
            <w:color w:val="000000" w:themeColor="text1"/>
          </w:rPr>
          <w:t xml:space="preserve"> gene knockout</w:t>
        </w:r>
      </w:ins>
      <w:ins w:id="1125" w:author="Albi Celaj [3]"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1126" w:author="Albi Celaj [3]" w:date="2019-02-15T11:19:00Z"/>
          <w:del w:id="1127" w:author="Albi Celaj" w:date="2019-02-21T17:56:00Z"/>
          <w:bCs/>
          <w:iCs/>
          <w:color w:val="000000" w:themeColor="text1"/>
        </w:rPr>
      </w:pPr>
    </w:p>
    <w:p w14:paraId="2DB7780E" w14:textId="77777777" w:rsidR="00BF1A95" w:rsidDel="00133DB2" w:rsidRDefault="00BF1A95" w:rsidP="00EC4D8F">
      <w:pPr>
        <w:jc w:val="both"/>
        <w:outlineLvl w:val="0"/>
        <w:rPr>
          <w:ins w:id="1128" w:author="Albi Celaj [3]" w:date="2019-02-15T11:19:00Z"/>
          <w:del w:id="1129" w:author="Albi Celaj" w:date="2019-02-21T17:55:00Z"/>
          <w:bCs/>
          <w:iCs/>
          <w:color w:val="000000" w:themeColor="text1"/>
        </w:rPr>
      </w:pPr>
    </w:p>
    <w:p w14:paraId="0F121FAC" w14:textId="0BC6B2F7" w:rsidR="00AC1BB2" w:rsidRDefault="007319F8" w:rsidP="00EC4D8F">
      <w:pPr>
        <w:jc w:val="both"/>
        <w:outlineLvl w:val="0"/>
        <w:rPr>
          <w:bCs/>
          <w:iCs/>
          <w:color w:val="000000" w:themeColor="text1"/>
        </w:rPr>
      </w:pPr>
      <w:ins w:id="1130" w:author="Albi Celaj [3]" w:date="2019-02-14T16:38:00Z">
        <w:r>
          <w:rPr>
            <w:bCs/>
            <w:iCs/>
            <w:color w:val="000000" w:themeColor="text1"/>
          </w:rPr>
          <w:t xml:space="preserve">, and </w:t>
        </w:r>
      </w:ins>
      <w:ins w:id="1131" w:author="Albi Celaj [3]" w:date="2019-02-14T16:41:00Z">
        <w:r>
          <w:rPr>
            <w:bCs/>
            <w:iCs/>
            <w:color w:val="000000" w:themeColor="text1"/>
          </w:rPr>
          <w:t xml:space="preserve">the resulting data </w:t>
        </w:r>
      </w:ins>
      <w:ins w:id="1132" w:author="Albi Celaj [3]" w:date="2019-02-14T16:38:00Z">
        <w:r>
          <w:rPr>
            <w:bCs/>
            <w:iCs/>
            <w:color w:val="000000" w:themeColor="text1"/>
          </w:rPr>
          <w:t xml:space="preserve">could be used to train </w:t>
        </w:r>
      </w:ins>
      <w:ins w:id="1133" w:author="Albi Celaj [3]" w:date="2019-02-14T16:39:00Z">
        <w:r>
          <w:rPr>
            <w:bCs/>
            <w:iCs/>
            <w:color w:val="000000" w:themeColor="text1"/>
          </w:rPr>
          <w:t xml:space="preserve">a neural network to </w:t>
        </w:r>
      </w:ins>
      <w:ins w:id="1134" w:author="Albi Celaj [3]" w:date="2019-02-14T16:47:00Z">
        <w:r w:rsidR="00EC4D8F">
          <w:rPr>
            <w:bCs/>
            <w:iCs/>
            <w:color w:val="000000" w:themeColor="text1"/>
          </w:rPr>
          <w:t>derive</w:t>
        </w:r>
      </w:ins>
      <w:ins w:id="1135" w:author="Albi Celaj [3]" w:date="2019-02-14T16:39:00Z">
        <w:r>
          <w:rPr>
            <w:bCs/>
            <w:iCs/>
            <w:color w:val="000000" w:themeColor="text1"/>
          </w:rPr>
          <w:t xml:space="preserve"> an </w:t>
        </w:r>
      </w:ins>
      <w:ins w:id="1136" w:author="Albi Celaj [3]" w:date="2019-02-14T16:40:00Z">
        <w:r>
          <w:rPr>
            <w:rFonts w:eastAsia="Times New Roman"/>
          </w:rPr>
          <w:t xml:space="preserve">intuitive </w:t>
        </w:r>
      </w:ins>
      <w:ins w:id="1137" w:author="Albi Celaj [3]" w:date="2019-02-14T16:42:00Z">
        <w:r>
          <w:rPr>
            <w:rFonts w:eastAsia="Times New Roman"/>
          </w:rPr>
          <w:t>system</w:t>
        </w:r>
      </w:ins>
      <w:ins w:id="1138" w:author="Albi Celaj [3]" w:date="2019-02-14T16:40:00Z">
        <w:r>
          <w:rPr>
            <w:rFonts w:eastAsia="Times New Roman"/>
          </w:rPr>
          <w:t xml:space="preserve"> model </w:t>
        </w:r>
      </w:ins>
      <w:ins w:id="1139" w:author="Albi Celaj [3]" w:date="2019-02-14T16:42:00Z">
        <w:r>
          <w:rPr>
            <w:rFonts w:eastAsia="Times New Roman"/>
          </w:rPr>
          <w:t>of ABC transporters</w:t>
        </w:r>
      </w:ins>
      <w:ins w:id="1140" w:author="Albi Celaj [3]" w:date="2019-02-14T16:43:00Z">
        <w:r>
          <w:rPr>
            <w:rFonts w:eastAsia="Times New Roman"/>
          </w:rPr>
          <w:t>, and</w:t>
        </w:r>
      </w:ins>
      <w:ins w:id="1141" w:author="Albi Celaj [3]" w:date="2019-02-14T16:42:00Z">
        <w:r>
          <w:rPr>
            <w:rFonts w:eastAsia="Times New Roman"/>
          </w:rPr>
          <w:t xml:space="preserve"> </w:t>
        </w:r>
      </w:ins>
      <w:ins w:id="1142" w:author="Albi Celaj [3]" w:date="2019-02-14T16:43:00Z">
        <w:r>
          <w:rPr>
            <w:rFonts w:eastAsia="Times New Roman"/>
          </w:rPr>
          <w:t xml:space="preserve">provide </w:t>
        </w:r>
      </w:ins>
      <w:ins w:id="1143" w:author="Albi Celaj [3]" w:date="2019-02-14T16:42:00Z">
        <w:r>
          <w:rPr>
            <w:rFonts w:eastAsia="Times New Roman"/>
          </w:rPr>
          <w:t>functional insight.</w:t>
        </w:r>
      </w:ins>
      <w:ins w:id="1144" w:author="Albi Celaj [3]" w:date="2019-02-14T16:43:00Z">
        <w:r>
          <w:rPr>
            <w:rFonts w:eastAsia="Times New Roman"/>
          </w:rPr>
          <w:t xml:space="preserve"> </w:t>
        </w:r>
      </w:ins>
      <w:del w:id="1145" w:author="Albi Celaj [3]"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1146" w:author="Albi Celaj [3]"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1147" w:author="Albi Celaj [3]"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w:t>
      </w:r>
      <w:ins w:id="1148" w:author="Albi Celaj" w:date="2019-02-21T17:56:00Z">
        <w:r w:rsidR="00C36394">
          <w:rPr>
            <w:bCs/>
            <w:iCs/>
            <w:color w:val="000000" w:themeColor="text1"/>
          </w:rPr>
          <w:t xml:space="preserve"> for continued ABC-transporter XGA.  </w:t>
        </w:r>
      </w:ins>
      <w:ins w:id="1149" w:author="Albi Celaj [3]" w:date="2019-02-14T16:44:00Z">
        <w:del w:id="1150" w:author="Albi Celaj" w:date="2019-02-21T17:56:00Z">
          <w:r w:rsidDel="00C36394">
            <w:rPr>
              <w:bCs/>
              <w:iCs/>
              <w:color w:val="000000" w:themeColor="text1"/>
            </w:rPr>
            <w:delText xml:space="preserve">, and we envision that </w:delText>
          </w:r>
        </w:del>
      </w:ins>
      <w:ins w:id="1151" w:author="Albi Celaj [3]" w:date="2019-02-14T16:46:00Z">
        <w:del w:id="1152" w:author="Albi Celaj" w:date="2019-02-21T17:56:00Z">
          <w:r w:rsidR="00EC4D8F" w:rsidDel="00C36394">
            <w:rPr>
              <w:bCs/>
              <w:iCs/>
              <w:color w:val="000000" w:themeColor="text1"/>
            </w:rPr>
            <w:delText xml:space="preserve">continued </w:delText>
          </w:r>
        </w:del>
      </w:ins>
      <w:ins w:id="1153" w:author="Albi Celaj [3]" w:date="2019-02-14T16:44:00Z">
        <w:del w:id="1154" w:author="Albi Celaj" w:date="2019-02-21T17:56:00Z">
          <w:r w:rsidDel="00C36394">
            <w:rPr>
              <w:bCs/>
              <w:iCs/>
              <w:color w:val="000000" w:themeColor="text1"/>
            </w:rPr>
            <w:delText xml:space="preserve">ABC-transporter XGA will </w:delText>
          </w:r>
        </w:del>
      </w:ins>
      <w:ins w:id="1155" w:author="Albi Celaj [3]" w:date="2019-02-14T16:46:00Z">
        <w:del w:id="1156" w:author="Albi Celaj" w:date="2019-02-21T17:56:00Z">
          <w:r w:rsidR="00EC4D8F" w:rsidDel="00C36394">
            <w:rPr>
              <w:bCs/>
              <w:iCs/>
              <w:color w:val="000000" w:themeColor="text1"/>
            </w:rPr>
            <w:delText xml:space="preserve">provide insight in other compounds.  </w:delText>
          </w:r>
        </w:del>
        <w:r w:rsidR="00EC4D8F">
          <w:rPr>
            <w:bCs/>
            <w:iCs/>
            <w:color w:val="000000" w:themeColor="text1"/>
          </w:rPr>
          <w:t>Broadly, we</w:t>
        </w:r>
      </w:ins>
      <w:del w:id="1157" w:author="Albi Celaj [3]"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02A7AE50" w:rsidR="007373D5" w:rsidRPr="007373D5" w:rsidRDefault="00551CFE" w:rsidP="007373D5">
      <w:pPr>
        <w:jc w:val="both"/>
        <w:rPr>
          <w:ins w:id="1158" w:author="Albi Celaj [3]" w:date="2019-02-14T16:49:00Z"/>
          <w:bCs/>
          <w:iCs/>
          <w:color w:val="000000" w:themeColor="text1"/>
          <w:rPrChange w:id="1159" w:author="Albi Celaj [3]" w:date="2019-02-14T16:52:00Z">
            <w:rPr>
              <w:ins w:id="1160" w:author="Albi Celaj [3]" w:date="2019-02-14T16:49:00Z"/>
              <w:color w:val="000000" w:themeColor="text1"/>
              <w:lang w:val="en-CA"/>
            </w:rPr>
          </w:rPrChange>
        </w:rPr>
      </w:pPr>
      <w:ins w:id="1161" w:author="Albi Celaj [3]" w:date="2019-02-14T17:05:00Z">
        <w:r>
          <w:rPr>
            <w:bCs/>
            <w:iCs/>
            <w:color w:val="000000" w:themeColor="text1"/>
          </w:rPr>
          <w:t>T</w:t>
        </w:r>
      </w:ins>
      <w:del w:id="1162" w:author="Albi Celaj [3]" w:date="2019-02-14T17:04:00Z">
        <w:r w:rsidR="00F04E74" w:rsidDel="00551CFE">
          <w:rPr>
            <w:bCs/>
            <w:iCs/>
            <w:color w:val="000000" w:themeColor="text1"/>
          </w:rPr>
          <w:delText>T</w:delText>
        </w:r>
      </w:del>
      <w:r w:rsidR="00F04E74">
        <w:rPr>
          <w:bCs/>
          <w:iCs/>
          <w:color w:val="000000" w:themeColor="text1"/>
        </w:rPr>
        <w:t xml:space="preserve">he demonstrated </w:t>
      </w:r>
      <w:del w:id="1163" w:author="Albi Celaj [3]" w:date="2019-02-14T17:21:00Z">
        <w:r w:rsidR="0067676A" w:rsidDel="00BF7BDD">
          <w:rPr>
            <w:bCs/>
            <w:iCs/>
            <w:color w:val="000000" w:themeColor="text1"/>
          </w:rPr>
          <w:delText>‘</w:delText>
        </w:r>
      </w:del>
      <w:r w:rsidR="0067676A">
        <w:rPr>
          <w:bCs/>
          <w:iCs/>
          <w:color w:val="000000" w:themeColor="text1"/>
        </w:rPr>
        <w:t>cross-based</w:t>
      </w:r>
      <w:del w:id="1164" w:author="Albi Celaj [3]"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1165" w:author="Albi Celaj [3]"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1166" w:author="Albi Celaj [3]" w:date="2019-02-14T17:09:00Z">
        <w:r w:rsidR="00575B73">
          <w:rPr>
            <w:bCs/>
            <w:iCs/>
            <w:color w:val="000000" w:themeColor="text1"/>
          </w:rPr>
          <w:t xml:space="preserve">adapted </w:t>
        </w:r>
      </w:ins>
      <w:r w:rsidR="00CF23F9">
        <w:rPr>
          <w:bCs/>
          <w:iCs/>
          <w:color w:val="000000" w:themeColor="text1"/>
        </w:rPr>
        <w:t>with</w:t>
      </w:r>
      <w:del w:id="1167" w:author="Albi Celaj [3]"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1168" w:author="Albi Celaj [3]" w:date="2019-02-14T16:50:00Z">
        <w:r w:rsidR="007373D5">
          <w:rPr>
            <w:bCs/>
            <w:iCs/>
            <w:color w:val="000000" w:themeColor="text1"/>
          </w:rPr>
          <w:t xml:space="preserve">An XGA of </w:t>
        </w:r>
      </w:ins>
      <w:ins w:id="1169" w:author="Albi Celaj [3]" w:date="2019-02-14T16:51:00Z">
        <w:r w:rsidR="007373D5">
          <w:rPr>
            <w:bCs/>
            <w:iCs/>
            <w:color w:val="000000" w:themeColor="text1"/>
          </w:rPr>
          <w:t>GPCR signaling</w:t>
        </w:r>
      </w:ins>
      <w:ins w:id="1170" w:author="Albi Celaj [3]" w:date="2019-02-14T16:52:00Z">
        <w:r w:rsidR="007373D5">
          <w:rPr>
            <w:bCs/>
            <w:iCs/>
            <w:color w:val="000000" w:themeColor="text1"/>
          </w:rPr>
          <w:t>,</w:t>
        </w:r>
      </w:ins>
      <w:ins w:id="1171" w:author="Albi Celaj [3]" w:date="2019-02-14T16:51:00Z">
        <w:r w:rsidR="007373D5">
          <w:rPr>
            <w:bCs/>
            <w:iCs/>
            <w:color w:val="000000" w:themeColor="text1"/>
          </w:rPr>
          <w:t xml:space="preserve"> for example, </w:t>
        </w:r>
      </w:ins>
      <w:del w:id="1172" w:author="Albi Celaj [3]"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1173" w:author="Albi Celaj [3]" w:date="2019-02-14T16:52:00Z">
        <w:r w:rsidR="00F151CA" w:rsidDel="007373D5">
          <w:rPr>
            <w:bCs/>
            <w:iCs/>
            <w:color w:val="000000" w:themeColor="text1"/>
          </w:rPr>
          <w:delText>, for example,</w:delText>
        </w:r>
      </w:del>
      <w:r w:rsidR="00F6272C">
        <w:rPr>
          <w:bCs/>
          <w:iCs/>
          <w:color w:val="000000" w:themeColor="text1"/>
        </w:rPr>
        <w:t xml:space="preserve"> </w:t>
      </w:r>
      <w:ins w:id="1174" w:author="Albi Celaj [3]" w:date="2019-02-14T16:56:00Z">
        <w:r>
          <w:rPr>
            <w:bCs/>
            <w:iCs/>
            <w:color w:val="000000" w:themeColor="text1"/>
          </w:rPr>
          <w:t xml:space="preserve">using </w:t>
        </w:r>
      </w:ins>
      <w:del w:id="1175" w:author="Albi Celaj [3]"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1176" w:author="Albi Celaj [3]" w:date="2019-02-14T16:53:00Z">
        <w:r w:rsidR="007373D5">
          <w:rPr>
            <w:bCs/>
            <w:iCs/>
            <w:color w:val="000000" w:themeColor="text1"/>
          </w:rPr>
          <w:t>n existing yeast mutant with 16 GCPR</w:t>
        </w:r>
      </w:ins>
      <w:del w:id="1177" w:author="Albi Celaj [3]"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1178" w:author="Albi Celaj [3]"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1179" w:author="Albi Celaj [3]" w:date="2019-02-14T16:54:00Z">
        <w:r w:rsidR="007373D5">
          <w:rPr>
            <w:bCs/>
            <w:iCs/>
            <w:color w:val="000000" w:themeColor="text1"/>
          </w:rPr>
          <w:t xml:space="preserve"> </w:t>
        </w:r>
      </w:ins>
      <w:del w:id="1180" w:author="Albi Celaj [3]"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1181" w:author="Albi Celaj [3]" w:date="2019-02-14T16:56:00Z">
        <w:r w:rsidR="007B5938" w:rsidDel="00551CFE">
          <w:rPr>
            <w:bCs/>
            <w:iCs/>
            <w:color w:val="000000" w:themeColor="text1"/>
          </w:rPr>
          <w:delText>Using</w:delText>
        </w:r>
      </w:del>
      <w:ins w:id="1182" w:author="Albi Celaj [3]"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1183" w:author="Albi Celaj [3]"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1184" w:author="Albi Celaj [3]" w:date="2019-02-14T16:54:00Z">
        <w:r w:rsidR="006E3ABF" w:rsidDel="007373D5">
          <w:rPr>
            <w:bCs/>
            <w:iCs/>
            <w:color w:val="000000" w:themeColor="text1"/>
          </w:rPr>
          <w:delText xml:space="preserve">other </w:delText>
        </w:r>
      </w:del>
      <w:r w:rsidR="006E3ABF">
        <w:rPr>
          <w:bCs/>
          <w:iCs/>
          <w:color w:val="000000" w:themeColor="text1"/>
        </w:rPr>
        <w:t>multi-variant strains</w:t>
      </w:r>
      <w:del w:id="1185" w:author="Albi Celaj [3]" w:date="2019-02-14T16:54:00Z">
        <w:r w:rsidR="006E3ABF" w:rsidDel="007373D5">
          <w:rPr>
            <w:bCs/>
            <w:iCs/>
            <w:color w:val="000000" w:themeColor="text1"/>
          </w:rPr>
          <w:delText xml:space="preserve"> as required</w:delText>
        </w:r>
      </w:del>
      <w:r w:rsidR="006E3ABF">
        <w:rPr>
          <w:bCs/>
          <w:iCs/>
          <w:color w:val="000000" w:themeColor="text1"/>
        </w:rPr>
        <w:t xml:space="preserve">. </w:t>
      </w:r>
      <w:del w:id="1186" w:author="Albi Celaj [3]"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1187" w:author="Albi Celaj [3]"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1188" w:author="Albi Celaj [3]" w:date="2019-02-14T16:55:00Z">
        <w:r w:rsidR="007373D5">
          <w:rPr>
            <w:bCs/>
            <w:iCs/>
            <w:color w:val="000000" w:themeColor="text1"/>
          </w:rPr>
          <w:t>s</w:t>
        </w:r>
      </w:ins>
      <w:del w:id="1189" w:author="Albi Celaj [3]"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1190" w:author="Albi Celaj [3]" w:date="2019-02-14T16:55:00Z">
        <w:r w:rsidR="002D3C0D">
          <w:rPr>
            <w:bCs/>
            <w:iCs/>
            <w:color w:val="000000" w:themeColor="text1"/>
          </w:rPr>
          <w:t>multiple</w:t>
        </w:r>
      </w:ins>
      <w:del w:id="1191" w:author="Albi Celaj [3]"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1192" w:author="Albi Celaj [3]" w:date="2019-02-14T16:55:00Z">
        <w:r w:rsidR="002D3C0D">
          <w:rPr>
            <w:bCs/>
            <w:iCs/>
            <w:color w:val="000000" w:themeColor="text1"/>
          </w:rPr>
          <w:t>:</w:t>
        </w:r>
      </w:ins>
      <w:r w:rsidR="00E3050F">
        <w:rPr>
          <w:bCs/>
          <w:iCs/>
          <w:color w:val="000000" w:themeColor="text1"/>
        </w:rPr>
        <w:t xml:space="preserve"> </w:t>
      </w:r>
      <w:del w:id="1193" w:author="Albi Celaj [3]" w:date="2019-02-14T16:55:00Z">
        <w:r w:rsidR="00E3050F" w:rsidDel="002D3C0D">
          <w:rPr>
            <w:bCs/>
            <w:iCs/>
            <w:color w:val="000000" w:themeColor="text1"/>
          </w:rPr>
          <w:delText>such as</w:delText>
        </w:r>
      </w:del>
      <w:ins w:id="1194" w:author="Albi Celaj [3]" w:date="2019-02-14T16:55:00Z">
        <w:r w:rsidR="002D3C0D">
          <w:rPr>
            <w:bCs/>
            <w:iCs/>
            <w:color w:val="000000" w:themeColor="text1"/>
          </w:rPr>
          <w:t>e</w:t>
        </w:r>
      </w:ins>
      <w:ins w:id="1195" w:author="Albi Celaj [3]"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p>
    <w:p w14:paraId="2C45652A" w14:textId="77777777" w:rsidR="007373D5" w:rsidDel="00BB5E3F" w:rsidRDefault="007373D5" w:rsidP="007E1A02">
      <w:pPr>
        <w:jc w:val="both"/>
        <w:rPr>
          <w:ins w:id="1196" w:author="Albi Celaj [3]" w:date="2019-02-14T16:49:00Z"/>
          <w:del w:id="1197" w:author="Albi Celaj" w:date="2019-02-21T17:56:00Z"/>
          <w:color w:val="000000" w:themeColor="text1"/>
          <w:lang w:val="en-CA"/>
        </w:rPr>
      </w:pPr>
    </w:p>
    <w:p w14:paraId="4766FB44" w14:textId="61D4A5C9" w:rsidR="00CD24CF" w:rsidRPr="007E1A02" w:rsidDel="00575B73" w:rsidRDefault="00947084" w:rsidP="007E1A02">
      <w:pPr>
        <w:jc w:val="both"/>
        <w:rPr>
          <w:del w:id="1198" w:author="Albi Celaj [3]" w:date="2019-02-14T17:15:00Z"/>
          <w:color w:val="000000" w:themeColor="text1"/>
          <w:lang w:val="en-CA"/>
        </w:rPr>
      </w:pPr>
      <w:del w:id="1199" w:author="Albi Celaj [3]"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70973F9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del w:id="1200" w:author="Albi Celaj [2]"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1201" w:author="Albi Celaj [2]" w:date="2019-02-19T17:56:00Z">
        <w:r w:rsidR="00A968ED">
          <w:rPr>
            <w:bCs/>
            <w:iCs/>
            <w:color w:val="000000" w:themeColor="text1"/>
          </w:rPr>
          <w:t>-</w:t>
        </w:r>
      </w:ins>
      <w:del w:id="1202" w:author="Albi Celaj [2]" w:date="2019-02-19T17:56:00Z">
        <w:r w:rsidR="001F4960" w:rsidDel="00A968ED">
          <w:rPr>
            <w:bCs/>
            <w:iCs/>
            <w:color w:val="000000" w:themeColor="text1"/>
          </w:rPr>
          <w:delText xml:space="preserve"> </w:delText>
        </w:r>
      </w:del>
      <w:r w:rsidR="001F4960">
        <w:rPr>
          <w:bCs/>
          <w:iCs/>
          <w:color w:val="000000" w:themeColor="text1"/>
        </w:rPr>
        <w:t>engineered</w:t>
      </w:r>
      <w:del w:id="1203" w:author="Albi Celaj [2]"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ins w:id="1204"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1205"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1206"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1207" w:author="Albi Celaj" w:date="2019-02-20T12:49:00Z">
        <w:r w:rsidR="00382CE4">
          <w:rPr>
            <w:bCs/>
            <w:iCs/>
            <w:color w:val="000000" w:themeColor="text1"/>
          </w:rPr>
          <w:t>, although this has not been applied for</w:t>
        </w:r>
      </w:ins>
      <w:r w:rsidR="003729FF">
        <w:rPr>
          <w:bCs/>
          <w:iCs/>
          <w:color w:val="000000" w:themeColor="text1"/>
        </w:rPr>
        <w:t xml:space="preserve"> </w:t>
      </w:r>
      <w:ins w:id="1208" w:author="Albi Celaj" w:date="2019-02-20T13:00:00Z">
        <w:r w:rsidR="003729FF">
          <w:rPr>
            <w:bCs/>
            <w:iCs/>
            <w:color w:val="000000" w:themeColor="text1"/>
          </w:rPr>
          <w:t xml:space="preserve">large numbers of </w:t>
        </w:r>
      </w:ins>
      <w:ins w:id="1209" w:author="Albi Celaj" w:date="2019-02-21T17:59:00Z">
        <w:r w:rsidR="008722E2">
          <w:rPr>
            <w:bCs/>
            <w:i/>
            <w:iCs/>
            <w:color w:val="000000" w:themeColor="text1"/>
          </w:rPr>
          <w:t>X</w:t>
        </w:r>
      </w:ins>
      <w:ins w:id="1210" w:author="Albi Celaj" w:date="2019-02-20T13:00:00Z">
        <w:r w:rsidR="003729FF">
          <w:rPr>
            <w:bCs/>
            <w:iCs/>
            <w:color w:val="000000" w:themeColor="text1"/>
          </w:rPr>
          <w:t>-gene variants</w:t>
        </w:r>
      </w:ins>
      <w:ins w:id="1211" w:author="Albi Celaj" w:date="2019-02-19T14:57:00Z">
        <w:r w:rsidR="002C021B">
          <w:rPr>
            <w:bCs/>
            <w:iCs/>
            <w:color w:val="000000" w:themeColor="text1"/>
          </w:rPr>
          <w:t>.</w:t>
        </w:r>
      </w:ins>
      <w:del w:id="1212"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1213" w:author="Albi Celaj" w:date="2019-02-19T14:56:00Z">
        <w:r w:rsidR="001719DE" w:rsidDel="002C021B">
          <w:rPr>
            <w:bCs/>
            <w:iCs/>
            <w:color w:val="000000" w:themeColor="text1"/>
          </w:rPr>
          <w:delText xml:space="preserve"> combinatorial gene disruptions</w:delText>
        </w:r>
      </w:del>
      <w:del w:id="1214" w:author="Albi Celaj" w:date="2019-02-19T14:57:00Z">
        <w:r w:rsidR="001719DE" w:rsidDel="002C021B">
          <w:rPr>
            <w:bCs/>
            <w:iCs/>
            <w:color w:val="000000" w:themeColor="text1"/>
          </w:rPr>
          <w:delText>.</w:delText>
        </w:r>
      </w:del>
      <w:r w:rsidR="00F72EA1">
        <w:rPr>
          <w:bCs/>
          <w:iCs/>
          <w:color w:val="000000" w:themeColor="text1"/>
        </w:rPr>
        <w:t xml:space="preserve"> </w:t>
      </w:r>
      <w:ins w:id="1215" w:author="Albi Celaj" w:date="2019-02-19T14:57:00Z">
        <w:r w:rsidR="002C021B">
          <w:rPr>
            <w:bCs/>
            <w:iCs/>
            <w:color w:val="000000" w:themeColor="text1"/>
          </w:rPr>
          <w:t xml:space="preserve"> </w:t>
        </w:r>
      </w:ins>
      <w:del w:id="1216" w:author="Albi Celaj" w:date="2019-02-19T14:57:00Z">
        <w:r w:rsidR="00F72EA1" w:rsidDel="002C021B">
          <w:rPr>
            <w:bCs/>
            <w:iCs/>
            <w:color w:val="000000" w:themeColor="text1"/>
          </w:rPr>
          <w:delText xml:space="preserve"> </w:delText>
        </w:r>
      </w:del>
      <w:r w:rsidR="00F90715">
        <w:rPr>
          <w:bCs/>
          <w:iCs/>
          <w:color w:val="000000" w:themeColor="text1"/>
        </w:rPr>
        <w:t xml:space="preserve">In addition to </w:t>
      </w:r>
      <w:r w:rsidR="005F4080">
        <w:rPr>
          <w:bCs/>
          <w:iCs/>
          <w:color w:val="000000" w:themeColor="text1"/>
        </w:rPr>
        <w:t>permitting rich</w:t>
      </w:r>
      <w:ins w:id="1217" w:author="Albi Celaj" w:date="2019-02-19T15:05:00Z">
        <w:r w:rsidR="002D1209">
          <w:rPr>
            <w:bCs/>
            <w:iCs/>
            <w:color w:val="000000" w:themeColor="text1"/>
          </w:rPr>
          <w:t>er</w:t>
        </w:r>
      </w:ins>
      <w:del w:id="1218" w:author="Albi Celaj" w:date="2019-02-19T14:57:00Z">
        <w:r w:rsidR="005F4080" w:rsidDel="001975B5">
          <w:rPr>
            <w:bCs/>
            <w:iCs/>
            <w:color w:val="000000" w:themeColor="text1"/>
          </w:rPr>
          <w:delText>er</w:delText>
        </w:r>
      </w:del>
      <w:r w:rsidR="005F4080">
        <w:rPr>
          <w:bCs/>
          <w:iCs/>
          <w:color w:val="000000" w:themeColor="text1"/>
        </w:rPr>
        <w:t xml:space="preserve"> phenotyping</w:t>
      </w:r>
      <w:del w:id="1219"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w:t>
      </w:r>
      <w:r w:rsidR="00FD4872" w:rsidRPr="00944FDF">
        <w:rPr>
          <w:bCs/>
          <w:iCs/>
          <w:color w:val="000000" w:themeColor="text1"/>
        </w:rPr>
        <w:lastRenderedPageBreak/>
        <w:t xml:space="preserve">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1220" w:author="Albi Celaj [3]" w:date="2019-02-13T17:59:00Z">
        <w:r w:rsidR="00FE4612">
          <w:rPr>
            <w:bCs/>
            <w:iCs/>
            <w:color w:val="000000" w:themeColor="text1"/>
          </w:rPr>
          <w:t>ing</w:t>
        </w:r>
      </w:ins>
      <w:del w:id="1221" w:author="Albi Celaj [3]"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lastRenderedPageBreak/>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lastRenderedPageBreak/>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222"/>
      <w:commentRangeStart w:id="1223"/>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222"/>
      <w:r w:rsidR="00447F5C">
        <w:rPr>
          <w:rStyle w:val="CommentReference"/>
          <w:rFonts w:asciiTheme="minorHAnsi" w:hAnsiTheme="minorHAnsi" w:cstheme="minorBidi"/>
        </w:rPr>
        <w:commentReference w:id="1222"/>
      </w:r>
      <w:commentRangeEnd w:id="1223"/>
      <w:r w:rsidR="00447F5C">
        <w:rPr>
          <w:rStyle w:val="CommentReference"/>
          <w:rFonts w:asciiTheme="minorHAnsi" w:hAnsiTheme="minorHAnsi" w:cstheme="minorBidi"/>
        </w:rPr>
        <w:commentReference w:id="1223"/>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lastRenderedPageBreak/>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w:t>
      </w:r>
      <w:r>
        <w:rPr>
          <w:bCs/>
          <w:iCs/>
          <w:color w:val="000000" w:themeColor="text1"/>
        </w:rPr>
        <w:lastRenderedPageBreak/>
        <w:t>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224"/>
      <w:commentRangeStart w:id="1225"/>
      <w:r>
        <w:rPr>
          <w:bCs/>
          <w:iCs/>
          <w:color w:val="000000" w:themeColor="text1"/>
        </w:rPr>
        <w:t>–</w:t>
      </w:r>
      <w:r w:rsidRPr="00233F15">
        <w:rPr>
          <w:rFonts w:eastAsia="Times New Roman"/>
          <w:color w:val="333333"/>
          <w:shd w:val="clear" w:color="auto" w:fill="FFFFFF"/>
        </w:rPr>
        <w:t>Ura</w:t>
      </w:r>
      <w:commentRangeEnd w:id="1224"/>
      <w:r>
        <w:rPr>
          <w:rStyle w:val="CommentReference"/>
          <w:rFonts w:asciiTheme="minorHAnsi" w:hAnsiTheme="minorHAnsi" w:cstheme="minorBidi"/>
        </w:rPr>
        <w:commentReference w:id="1224"/>
      </w:r>
      <w:commentRangeEnd w:id="1225"/>
      <w:r>
        <w:rPr>
          <w:rStyle w:val="CommentReference"/>
          <w:rFonts w:asciiTheme="minorHAnsi" w:hAnsiTheme="minorHAnsi" w:cstheme="minorBidi"/>
        </w:rPr>
        <w:commentReference w:id="1225"/>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lastRenderedPageBreak/>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lastRenderedPageBreak/>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1226"/>
      <w:r w:rsidR="00226F4C">
        <w:t>After indexing, equal</w:t>
      </w:r>
      <w:r w:rsidR="001C1A6B">
        <w:t xml:space="preserve"> volumes</w:t>
      </w:r>
      <w:r w:rsidR="00226F4C">
        <w:t xml:space="preserve"> of UP-tag and DN-tag PCR products from each pool were run on a 3% agarose gel.  </w:t>
      </w:r>
      <w:commentRangeEnd w:id="1226"/>
      <w:r w:rsidR="00B04DC2">
        <w:rPr>
          <w:rStyle w:val="CommentReference"/>
          <w:rFonts w:asciiTheme="minorHAnsi" w:hAnsiTheme="minorHAnsi" w:cstheme="minorBidi"/>
        </w:rPr>
        <w:commentReference w:id="1226"/>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14665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14665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14665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146652"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14665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14665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14665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14665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14665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lastRenderedPageBreak/>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14665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14665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14665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w:t>
      </w:r>
      <w:r w:rsidR="009F4CE5">
        <w:rPr>
          <w:rFonts w:eastAsiaTheme="minorEastAsia"/>
          <w:bCs/>
          <w:iCs/>
          <w:color w:val="000000" w:themeColor="text1"/>
          <w:lang w:val="en-CA"/>
        </w:rPr>
        <w:lastRenderedPageBreak/>
        <w:t xml:space="preserve">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14665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14665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14665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w:t>
      </w:r>
      <w:r w:rsidR="00651DB9">
        <w:rPr>
          <w:rFonts w:eastAsiaTheme="minorEastAsia"/>
          <w:bCs/>
          <w:iCs/>
          <w:color w:val="000000" w:themeColor="text1"/>
          <w:lang w:val="en-CA"/>
        </w:rPr>
        <w:lastRenderedPageBreak/>
        <w:t>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14665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lastRenderedPageBreak/>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14665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14665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227"/>
      <w:r w:rsidRPr="001668D4">
        <w:rPr>
          <w:b/>
          <w:bCs/>
          <w:iCs/>
          <w:color w:val="000000" w:themeColor="text1"/>
        </w:rPr>
        <w:t>Analysis of Liquid Growth Data</w:t>
      </w:r>
      <w:commentRangeEnd w:id="1227"/>
      <w:r w:rsidR="00883356" w:rsidRPr="001668D4">
        <w:rPr>
          <w:rStyle w:val="CommentReference"/>
          <w:color w:val="000000" w:themeColor="text1"/>
        </w:rPr>
        <w:commentReference w:id="1227"/>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1228"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1229" w:author="Albi Celaj [3]"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1230" w:author="Albi Celaj [3]" w:date="2019-02-12T13:13:00Z">
        <w:r w:rsidR="0086627C">
          <w:rPr>
            <w:bCs/>
            <w:iCs/>
            <w:color w:val="000000" w:themeColor="text1"/>
          </w:rPr>
          <w:t>-</w:t>
        </w:r>
      </w:ins>
      <w:del w:id="1231" w:author="Albi Celaj [3]"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1232"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1233" w:author="Albi Celaj [3]" w:date="2019-02-12T13:12:00Z">
        <w:r w:rsidR="0042637D" w:rsidRPr="00662D0E" w:rsidDel="0086627C">
          <w:rPr>
            <w:bCs/>
            <w:iCs/>
            <w:noProof/>
            <w:color w:val="000000" w:themeColor="text1"/>
            <w:vertAlign w:val="superscript"/>
          </w:rPr>
          <w:delText>25</w:delText>
        </w:r>
      </w:del>
      <w:del w:id="1234" w:author="Albi Celaj [3]"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 xml:space="preserve">WAH </w:t>
      </w:r>
      <w:r w:rsidR="00E40499" w:rsidRPr="00662D0E">
        <w:rPr>
          <w:bCs/>
          <w:iCs/>
          <w:color w:val="000000" w:themeColor="text1"/>
        </w:rPr>
        <w:lastRenderedPageBreak/>
        <w:t>+25</w:t>
      </w:r>
      <w:r w:rsidR="00E40499" w:rsidRPr="00662D0E">
        <w:rPr>
          <w:bCs/>
          <w:iCs/>
          <w:color w:val="000000" w:themeColor="text1"/>
          <w:lang w:val="el-GR"/>
        </w:rPr>
        <w:t>μ</w:t>
      </w:r>
      <w:r w:rsidR="00E40499" w:rsidRPr="00662D0E">
        <w:rPr>
          <w:bCs/>
          <w:iCs/>
          <w:color w:val="000000" w:themeColor="text1"/>
        </w:rPr>
        <w:t xml:space="preserve">M fluconazole </w:t>
      </w:r>
      <w:commentRangeStart w:id="123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235"/>
      <w:r w:rsidR="00662D0E">
        <w:rPr>
          <w:rStyle w:val="CommentReference"/>
          <w:rFonts w:asciiTheme="minorHAnsi" w:hAnsiTheme="minorHAnsi" w:cstheme="minorBidi"/>
        </w:rPr>
        <w:commentReference w:id="123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23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236"/>
      <w:r w:rsidR="00DF4CE6">
        <w:rPr>
          <w:rStyle w:val="CommentReference"/>
          <w:rFonts w:asciiTheme="minorHAnsi" w:hAnsiTheme="minorHAnsi" w:cstheme="minorBidi"/>
        </w:rPr>
        <w:commentReference w:id="1236"/>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237"/>
      <w:r w:rsidRPr="00233F15">
        <w:rPr>
          <w:b/>
          <w:sz w:val="28"/>
        </w:rPr>
        <w:t>Author Contributions</w:t>
      </w:r>
      <w:commentRangeEnd w:id="1237"/>
      <w:r w:rsidR="00AB0C9E">
        <w:rPr>
          <w:rStyle w:val="CommentReference"/>
          <w:rFonts w:asciiTheme="minorHAnsi" w:hAnsiTheme="minorHAnsi" w:cstheme="minorBidi"/>
        </w:rPr>
        <w:commentReference w:id="1237"/>
      </w:r>
    </w:p>
    <w:p w14:paraId="04CE3281" w14:textId="1F2131A1" w:rsidR="00DC50F1" w:rsidRPr="00233F15" w:rsidRDefault="00095AD4" w:rsidP="00224FCB">
      <w:pPr>
        <w:jc w:val="both"/>
      </w:pPr>
      <w:r>
        <w:lastRenderedPageBreak/>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1238"/>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1238"/>
      <w:r w:rsidR="002D2606">
        <w:rPr>
          <w:rStyle w:val="CommentReference"/>
          <w:rFonts w:asciiTheme="minorHAnsi" w:hAnsiTheme="minorHAnsi" w:cstheme="minorBidi"/>
        </w:rPr>
        <w:commentReference w:id="1238"/>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DE4D3C" w14:textId="7194D447" w:rsidR="006E736D" w:rsidRPr="006E736D" w:rsidRDefault="00C1486D" w:rsidP="006E736D">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E736D" w:rsidRPr="006E736D">
        <w:rPr>
          <w:noProof/>
        </w:rPr>
        <w:t xml:space="preserve">Angeles-Albores, D., Puckett Robinson, C., Williams, B.A., Wold, B.J., and Sternberg, P.W. (2018). Reconstructing a metazoan genetic pathway with transcriptome-wide epistasis measurements. Proc. Natl. Acad. Sci. U. S. A. </w:t>
      </w:r>
      <w:r w:rsidR="006E736D" w:rsidRPr="006E736D">
        <w:rPr>
          <w:i/>
          <w:iCs/>
          <w:noProof/>
        </w:rPr>
        <w:t>115</w:t>
      </w:r>
      <w:r w:rsidR="006E736D" w:rsidRPr="006E736D">
        <w:rPr>
          <w:noProof/>
        </w:rPr>
        <w:t>, E2930–E2939.</w:t>
      </w:r>
    </w:p>
    <w:p w14:paraId="2C45C9AB" w14:textId="77777777" w:rsidR="006E736D" w:rsidRPr="006E736D" w:rsidRDefault="006E736D" w:rsidP="006E736D">
      <w:pPr>
        <w:widowControl w:val="0"/>
        <w:autoSpaceDE w:val="0"/>
        <w:autoSpaceDN w:val="0"/>
        <w:adjustRightInd w:val="0"/>
        <w:spacing w:before="140"/>
        <w:rPr>
          <w:noProof/>
        </w:rPr>
      </w:pPr>
      <w:r w:rsidRPr="006E736D">
        <w:rPr>
          <w:noProof/>
        </w:rPr>
        <w:t xml:space="preserve">Baeza-Centurion, P., Miñana, B., Schmiedel, J.M., Valcárcel, J., and Lehner, B. (2019). Combinatorial Genetics Reveals a Scaling Law for the Effects of Mutations on Splicing. Cell </w:t>
      </w:r>
      <w:r w:rsidRPr="006E736D">
        <w:rPr>
          <w:i/>
          <w:iCs/>
          <w:noProof/>
        </w:rPr>
        <w:t>176</w:t>
      </w:r>
      <w:r w:rsidRPr="006E736D">
        <w:rPr>
          <w:noProof/>
        </w:rPr>
        <w:t>, 549–563.e23.</w:t>
      </w:r>
    </w:p>
    <w:p w14:paraId="0C567AEB" w14:textId="77777777" w:rsidR="006E736D" w:rsidRPr="006E736D" w:rsidRDefault="006E736D" w:rsidP="006E736D">
      <w:pPr>
        <w:widowControl w:val="0"/>
        <w:autoSpaceDE w:val="0"/>
        <w:autoSpaceDN w:val="0"/>
        <w:adjustRightInd w:val="0"/>
        <w:spacing w:before="140"/>
        <w:rPr>
          <w:noProof/>
        </w:rPr>
      </w:pPr>
      <w:r w:rsidRPr="006E736D">
        <w:rPr>
          <w:noProof/>
        </w:rPr>
        <w:t xml:space="preserve">Beh, C.T., Cool, L., Phillips, J., and Rine, J. (2001). Overlapping functions of the yeast oxysterol-binding protein homologues. Genetics </w:t>
      </w:r>
      <w:r w:rsidRPr="006E736D">
        <w:rPr>
          <w:i/>
          <w:iCs/>
          <w:noProof/>
        </w:rPr>
        <w:t>157</w:t>
      </w:r>
      <w:r w:rsidRPr="006E736D">
        <w:rPr>
          <w:noProof/>
        </w:rPr>
        <w:t>, 1117–1140.</w:t>
      </w:r>
    </w:p>
    <w:p w14:paraId="6CB63C05" w14:textId="77777777" w:rsidR="006E736D" w:rsidRPr="006E736D" w:rsidRDefault="006E736D" w:rsidP="006E736D">
      <w:pPr>
        <w:widowControl w:val="0"/>
        <w:autoSpaceDE w:val="0"/>
        <w:autoSpaceDN w:val="0"/>
        <w:adjustRightInd w:val="0"/>
        <w:spacing w:before="140"/>
        <w:rPr>
          <w:noProof/>
        </w:rPr>
      </w:pPr>
      <w:r w:rsidRPr="006E736D">
        <w:rPr>
          <w:noProof/>
        </w:rPr>
        <w:t xml:space="preserve">Benhamou, R.I., Bibi, M., Steinbuch, K.B., Engel, H., Levin, M., Roichman, Y., Berman, J., and Fridman, M. (2017). Real-Time Imaging of the Azole Class of Antifungal Drugs in Live Candida Cells. ACS Chem. Biol. </w:t>
      </w:r>
      <w:r w:rsidRPr="006E736D">
        <w:rPr>
          <w:i/>
          <w:iCs/>
          <w:noProof/>
        </w:rPr>
        <w:t>12</w:t>
      </w:r>
      <w:r w:rsidRPr="006E736D">
        <w:rPr>
          <w:noProof/>
        </w:rPr>
        <w:t>, 1769–1777.</w:t>
      </w:r>
    </w:p>
    <w:p w14:paraId="262983EE" w14:textId="77777777" w:rsidR="006E736D" w:rsidRPr="006E736D" w:rsidRDefault="006E736D" w:rsidP="006E736D">
      <w:pPr>
        <w:widowControl w:val="0"/>
        <w:autoSpaceDE w:val="0"/>
        <w:autoSpaceDN w:val="0"/>
        <w:adjustRightInd w:val="0"/>
        <w:spacing w:before="140"/>
        <w:rPr>
          <w:noProof/>
        </w:rPr>
      </w:pPr>
      <w:r w:rsidRPr="006E736D">
        <w:rPr>
          <w:noProof/>
        </w:rPr>
        <w:t xml:space="preserve">Bloom, J.S., Ehrenreich, I.M., Loo, W.T., Lite, T.-L.V., and Kruglyak, L. (2013). Finding the sources of missing heritability in a yeast cross. Nature </w:t>
      </w:r>
      <w:r w:rsidRPr="006E736D">
        <w:rPr>
          <w:i/>
          <w:iCs/>
          <w:noProof/>
        </w:rPr>
        <w:t>494</w:t>
      </w:r>
      <w:r w:rsidRPr="006E736D">
        <w:rPr>
          <w:noProof/>
        </w:rPr>
        <w:t>, 234–237.</w:t>
      </w:r>
    </w:p>
    <w:p w14:paraId="21B6FB88" w14:textId="77777777" w:rsidR="006E736D" w:rsidRPr="006E736D" w:rsidRDefault="006E736D" w:rsidP="006E736D">
      <w:pPr>
        <w:widowControl w:val="0"/>
        <w:autoSpaceDE w:val="0"/>
        <w:autoSpaceDN w:val="0"/>
        <w:adjustRightInd w:val="0"/>
        <w:spacing w:before="140"/>
        <w:rPr>
          <w:noProof/>
        </w:rPr>
      </w:pPr>
      <w:r w:rsidRPr="006E736D">
        <w:rPr>
          <w:noProof/>
        </w:rPr>
        <w:t xml:space="preserve">Boettcher, M., Tian, R., Blau, J.A., Markegard, E., Wagner, R.T., Wu, D., Mo, X., Biton, A., </w:t>
      </w:r>
      <w:r w:rsidRPr="006E736D">
        <w:rPr>
          <w:noProof/>
        </w:rPr>
        <w:lastRenderedPageBreak/>
        <w:t xml:space="preserve">Zaitlen, N., Fu, H., et al. (2018). Dual gene activation and knockout screen reveals directional dependencies in genetic networks. Nat. Biotechnol. </w:t>
      </w:r>
      <w:r w:rsidRPr="006E736D">
        <w:rPr>
          <w:i/>
          <w:iCs/>
          <w:noProof/>
        </w:rPr>
        <w:t>36</w:t>
      </w:r>
      <w:r w:rsidRPr="006E736D">
        <w:rPr>
          <w:noProof/>
        </w:rPr>
        <w:t>, 170–178.</w:t>
      </w:r>
    </w:p>
    <w:p w14:paraId="03DC617C" w14:textId="77777777" w:rsidR="006E736D" w:rsidRPr="006E736D" w:rsidRDefault="006E736D" w:rsidP="006E736D">
      <w:pPr>
        <w:widowControl w:val="0"/>
        <w:autoSpaceDE w:val="0"/>
        <w:autoSpaceDN w:val="0"/>
        <w:adjustRightInd w:val="0"/>
        <w:spacing w:before="140"/>
        <w:rPr>
          <w:noProof/>
        </w:rPr>
      </w:pPr>
      <w:r w:rsidRPr="006E736D">
        <w:rPr>
          <w:noProof/>
        </w:rPr>
        <w:t xml:space="preserve">Braun, P., Tasan, M., Dreze, M., Barrios-Rodiles, M., Lemmens, I., Yu, H., Sahalie, J.M., Murray, R.R., Roncari, L., de Smet, A.-S., et al. (2009). An experimentally derived confidence score for binary protein-protein interactions. Nat. Methods </w:t>
      </w:r>
      <w:r w:rsidRPr="006E736D">
        <w:rPr>
          <w:i/>
          <w:iCs/>
          <w:noProof/>
        </w:rPr>
        <w:t>6</w:t>
      </w:r>
      <w:r w:rsidRPr="006E736D">
        <w:rPr>
          <w:noProof/>
        </w:rPr>
        <w:t>, 91–97.</w:t>
      </w:r>
    </w:p>
    <w:p w14:paraId="389473B1" w14:textId="77777777" w:rsidR="006E736D" w:rsidRPr="006E736D" w:rsidRDefault="006E736D" w:rsidP="006E736D">
      <w:pPr>
        <w:widowControl w:val="0"/>
        <w:autoSpaceDE w:val="0"/>
        <w:autoSpaceDN w:val="0"/>
        <w:adjustRightInd w:val="0"/>
        <w:spacing w:before="140"/>
        <w:rPr>
          <w:noProof/>
        </w:rPr>
      </w:pPr>
      <w:r w:rsidRPr="006E736D">
        <w:rPr>
          <w:noProof/>
        </w:rPr>
        <w:t xml:space="preserve">Celaj, A., Schlecht, U., Smith, J.D., Xu, W., Suresh, S., Miranda, M., Aparicio, A.M., Proctor, M., Davis, R.W., Roth, F.P., et al. (2017). Quantitative analysis of protein interaction network dynamics in yeast. Mol. Syst. Biol. </w:t>
      </w:r>
      <w:r w:rsidRPr="006E736D">
        <w:rPr>
          <w:i/>
          <w:iCs/>
          <w:noProof/>
        </w:rPr>
        <w:t>13</w:t>
      </w:r>
      <w:r w:rsidRPr="006E736D">
        <w:rPr>
          <w:noProof/>
        </w:rPr>
        <w:t>, 934.</w:t>
      </w:r>
    </w:p>
    <w:p w14:paraId="32271622" w14:textId="77777777" w:rsidR="006E736D" w:rsidRPr="006E736D" w:rsidRDefault="006E736D" w:rsidP="006E736D">
      <w:pPr>
        <w:widowControl w:val="0"/>
        <w:autoSpaceDE w:val="0"/>
        <w:autoSpaceDN w:val="0"/>
        <w:adjustRightInd w:val="0"/>
        <w:spacing w:before="140"/>
        <w:rPr>
          <w:noProof/>
        </w:rPr>
      </w:pPr>
      <w:r w:rsidRPr="006E736D">
        <w:rPr>
          <w:noProof/>
        </w:rPr>
        <w:t xml:space="preserve">Costanzo, M., VanderSluis, B., Koch, E.N., Baryshnikova, A., Pons, C., Tan, G., Wang, W., Usaj, M.M.M., Hanchard, J., Lee, S.D., et al. (2016). A global genetic interaction network maps a wiring diagram of cellular function. Science (80-. ). </w:t>
      </w:r>
      <w:r w:rsidRPr="006E736D">
        <w:rPr>
          <w:i/>
          <w:iCs/>
          <w:noProof/>
        </w:rPr>
        <w:t>353</w:t>
      </w:r>
      <w:r w:rsidRPr="006E736D">
        <w:rPr>
          <w:noProof/>
        </w:rPr>
        <w:t>.</w:t>
      </w:r>
    </w:p>
    <w:p w14:paraId="2088DF1C" w14:textId="77777777" w:rsidR="006E736D" w:rsidRPr="006E736D" w:rsidRDefault="006E736D" w:rsidP="006E736D">
      <w:pPr>
        <w:widowControl w:val="0"/>
        <w:autoSpaceDE w:val="0"/>
        <w:autoSpaceDN w:val="0"/>
        <w:adjustRightInd w:val="0"/>
        <w:spacing w:before="140"/>
        <w:rPr>
          <w:noProof/>
        </w:rPr>
      </w:pPr>
      <w:r w:rsidRPr="006E736D">
        <w:rPr>
          <w:noProof/>
        </w:rPr>
        <w:t xml:space="preserve">Díaz-Mejía, J.J., Celaj, A., Mellor, J.C., Coté, A., Balint, A., Ho, B., Bansal, P., Shaeri, F., Gebbia, M., Weile, J., et al. (2018). Mapping DNA damage-dependent genetic interactions in yeast via party mating and barcode fusion genetics. Mol. Syst. Biol. </w:t>
      </w:r>
      <w:r w:rsidRPr="006E736D">
        <w:rPr>
          <w:i/>
          <w:iCs/>
          <w:noProof/>
        </w:rPr>
        <w:t>14</w:t>
      </w:r>
      <w:r w:rsidRPr="006E736D">
        <w:rPr>
          <w:noProof/>
        </w:rPr>
        <w:t>, e7985.</w:t>
      </w:r>
    </w:p>
    <w:p w14:paraId="3DE3F6F6" w14:textId="77777777" w:rsidR="006E736D" w:rsidRPr="006E736D" w:rsidRDefault="006E736D" w:rsidP="006E736D">
      <w:pPr>
        <w:widowControl w:val="0"/>
        <w:autoSpaceDE w:val="0"/>
        <w:autoSpaceDN w:val="0"/>
        <w:adjustRightInd w:val="0"/>
        <w:spacing w:before="140"/>
        <w:rPr>
          <w:noProof/>
        </w:rPr>
      </w:pPr>
      <w:r w:rsidRPr="006E736D">
        <w:rPr>
          <w:noProof/>
        </w:rPr>
        <w:t xml:space="preserve">Dixit, A., Parnas, O., Li, B., Chen, J., Fulco, C.P., Jerby-Arnon, L., Marjanovic, N.D., Dionne, D., Burks, T., Raychowdhury, R., et al. (2016). Perturb-Seq: Dissecting Molecular Circuits with Scalable Single-Cell RNA Profiling of Pooled Genetic Screens. Cell </w:t>
      </w:r>
      <w:r w:rsidRPr="006E736D">
        <w:rPr>
          <w:i/>
          <w:iCs/>
          <w:noProof/>
        </w:rPr>
        <w:t>167</w:t>
      </w:r>
      <w:r w:rsidRPr="006E736D">
        <w:rPr>
          <w:noProof/>
        </w:rPr>
        <w:t>, 1853–1866.e17.</w:t>
      </w:r>
    </w:p>
    <w:p w14:paraId="6D860146" w14:textId="77777777" w:rsidR="006E736D" w:rsidRPr="006E736D" w:rsidRDefault="006E736D" w:rsidP="006E736D">
      <w:pPr>
        <w:widowControl w:val="0"/>
        <w:autoSpaceDE w:val="0"/>
        <w:autoSpaceDN w:val="0"/>
        <w:adjustRightInd w:val="0"/>
        <w:spacing w:before="140"/>
        <w:rPr>
          <w:noProof/>
        </w:rPr>
      </w:pPr>
      <w:r w:rsidRPr="006E736D">
        <w:rPr>
          <w:noProof/>
        </w:rPr>
        <w:t xml:space="preserve">Domingo, J., Diss, G., and Lehner, B. (2018). Pairwise and higher-order genetic interactions during the evolution of a tRNA. Nature </w:t>
      </w:r>
      <w:r w:rsidRPr="006E736D">
        <w:rPr>
          <w:i/>
          <w:iCs/>
          <w:noProof/>
        </w:rPr>
        <w:t>558</w:t>
      </w:r>
      <w:r w:rsidRPr="006E736D">
        <w:rPr>
          <w:noProof/>
        </w:rPr>
        <w:t>, 117–121.</w:t>
      </w:r>
    </w:p>
    <w:p w14:paraId="48EBC654" w14:textId="77777777" w:rsidR="006E736D" w:rsidRPr="006E736D" w:rsidRDefault="006E736D" w:rsidP="006E736D">
      <w:pPr>
        <w:widowControl w:val="0"/>
        <w:autoSpaceDE w:val="0"/>
        <w:autoSpaceDN w:val="0"/>
        <w:adjustRightInd w:val="0"/>
        <w:spacing w:before="140"/>
        <w:rPr>
          <w:noProof/>
        </w:rPr>
      </w:pPr>
      <w:r w:rsidRPr="006E736D">
        <w:rPr>
          <w:noProof/>
        </w:rPr>
        <w:t xml:space="preserve">Donner, M., and Keppler, D. (2001). Up-regulation of basolateral multidrug resistance protein 3 (Mrp3) in cholestatic rat liver. Hepatology </w:t>
      </w:r>
      <w:r w:rsidRPr="006E736D">
        <w:rPr>
          <w:i/>
          <w:iCs/>
          <w:noProof/>
        </w:rPr>
        <w:t>34</w:t>
      </w:r>
      <w:r w:rsidRPr="006E736D">
        <w:rPr>
          <w:noProof/>
        </w:rPr>
        <w:t>, 351–359.</w:t>
      </w:r>
    </w:p>
    <w:p w14:paraId="18244D93" w14:textId="77777777" w:rsidR="006E736D" w:rsidRPr="006E736D" w:rsidRDefault="006E736D" w:rsidP="006E736D">
      <w:pPr>
        <w:widowControl w:val="0"/>
        <w:autoSpaceDE w:val="0"/>
        <w:autoSpaceDN w:val="0"/>
        <w:adjustRightInd w:val="0"/>
        <w:spacing w:before="140"/>
        <w:rPr>
          <w:noProof/>
        </w:rPr>
      </w:pPr>
      <w:r w:rsidRPr="006E736D">
        <w:rPr>
          <w:noProof/>
        </w:rPr>
        <w:t xml:space="preserve">Emanuel, G., Moffitt, J.R., and Zhuang, X. (2017). High-throughput, image-based screening of pooled genetic-variant libraries. Nat. Methods </w:t>
      </w:r>
      <w:r w:rsidRPr="006E736D">
        <w:rPr>
          <w:i/>
          <w:iCs/>
          <w:noProof/>
        </w:rPr>
        <w:t>14</w:t>
      </w:r>
      <w:r w:rsidRPr="006E736D">
        <w:rPr>
          <w:noProof/>
        </w:rPr>
        <w:t>, 1159–1162.</w:t>
      </w:r>
    </w:p>
    <w:p w14:paraId="43C0B7B3" w14:textId="77777777" w:rsidR="006E736D" w:rsidRPr="006E736D" w:rsidRDefault="006E736D" w:rsidP="006E736D">
      <w:pPr>
        <w:widowControl w:val="0"/>
        <w:autoSpaceDE w:val="0"/>
        <w:autoSpaceDN w:val="0"/>
        <w:adjustRightInd w:val="0"/>
        <w:spacing w:before="140"/>
        <w:rPr>
          <w:noProof/>
        </w:rPr>
      </w:pPr>
      <w:r w:rsidRPr="006E736D">
        <w:rPr>
          <w:noProof/>
        </w:rPr>
        <w:t xml:space="preserve">Giaever, G., Chu, A.M., Ni, L., Connelly, C., Riles, L., Véronneau, S., Dow, S., Lucau-Danila, A., Anderson, K., André, B., et al. (2002). Functional profiling of the Saccharomyces cerevisiae genome. Nature </w:t>
      </w:r>
      <w:r w:rsidRPr="006E736D">
        <w:rPr>
          <w:i/>
          <w:iCs/>
          <w:noProof/>
        </w:rPr>
        <w:t>418</w:t>
      </w:r>
      <w:r w:rsidRPr="006E736D">
        <w:rPr>
          <w:noProof/>
        </w:rPr>
        <w:t>, 387–391.</w:t>
      </w:r>
    </w:p>
    <w:p w14:paraId="535429D0" w14:textId="77777777" w:rsidR="006E736D" w:rsidRPr="006E736D" w:rsidRDefault="006E736D" w:rsidP="006E736D">
      <w:pPr>
        <w:widowControl w:val="0"/>
        <w:autoSpaceDE w:val="0"/>
        <w:autoSpaceDN w:val="0"/>
        <w:adjustRightInd w:val="0"/>
        <w:spacing w:before="140"/>
        <w:rPr>
          <w:noProof/>
        </w:rPr>
      </w:pPr>
      <w:r w:rsidRPr="006E736D">
        <w:rPr>
          <w:noProof/>
        </w:rPr>
        <w:t xml:space="preserve">Gibson, D.G., Young, L., Chuang, R.-Y., Venter, J.C., Hutchison, C.A., and Smith, H.O. (2009). Enzymatic assembly of DNA molecules up to several hundred kilobases. Nat. Methods </w:t>
      </w:r>
      <w:r w:rsidRPr="006E736D">
        <w:rPr>
          <w:i/>
          <w:iCs/>
          <w:noProof/>
        </w:rPr>
        <w:t>6</w:t>
      </w:r>
      <w:r w:rsidRPr="006E736D">
        <w:rPr>
          <w:noProof/>
        </w:rPr>
        <w:t>, 343–345.</w:t>
      </w:r>
    </w:p>
    <w:p w14:paraId="5ED4FDF5" w14:textId="77777777" w:rsidR="006E736D" w:rsidRPr="006E736D" w:rsidRDefault="006E736D" w:rsidP="006E736D">
      <w:pPr>
        <w:widowControl w:val="0"/>
        <w:autoSpaceDE w:val="0"/>
        <w:autoSpaceDN w:val="0"/>
        <w:adjustRightInd w:val="0"/>
        <w:spacing w:before="140"/>
        <w:rPr>
          <w:noProof/>
        </w:rPr>
      </w:pPr>
      <w:r w:rsidRPr="006E736D">
        <w:rPr>
          <w:noProof/>
        </w:rPr>
        <w:t xml:space="preserve">Gietz, R.D., and Schiestl, R.H. (2007). High-efficiency yeast transformation using the LiAc/SS carrier DNA/PEG method. Nat. Protoc. </w:t>
      </w:r>
      <w:r w:rsidRPr="006E736D">
        <w:rPr>
          <w:i/>
          <w:iCs/>
          <w:noProof/>
        </w:rPr>
        <w:t>2</w:t>
      </w:r>
      <w:r w:rsidRPr="006E736D">
        <w:rPr>
          <w:noProof/>
        </w:rPr>
        <w:t>, 31–34.</w:t>
      </w:r>
    </w:p>
    <w:p w14:paraId="2C1F8156" w14:textId="77777777" w:rsidR="006E736D" w:rsidRPr="006E736D" w:rsidRDefault="006E736D" w:rsidP="006E736D">
      <w:pPr>
        <w:widowControl w:val="0"/>
        <w:autoSpaceDE w:val="0"/>
        <w:autoSpaceDN w:val="0"/>
        <w:adjustRightInd w:val="0"/>
        <w:spacing w:before="140"/>
        <w:rPr>
          <w:noProof/>
        </w:rPr>
      </w:pPr>
      <w:r w:rsidRPr="006E736D">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E736D">
        <w:rPr>
          <w:i/>
          <w:iCs/>
          <w:noProof/>
        </w:rPr>
        <w:t>3</w:t>
      </w:r>
      <w:r w:rsidRPr="006E736D">
        <w:rPr>
          <w:noProof/>
        </w:rPr>
        <w:t>, 2168–2178.</w:t>
      </w:r>
    </w:p>
    <w:p w14:paraId="4FB19835" w14:textId="77777777" w:rsidR="006E736D" w:rsidRPr="006E736D" w:rsidRDefault="006E736D" w:rsidP="006E736D">
      <w:pPr>
        <w:widowControl w:val="0"/>
        <w:autoSpaceDE w:val="0"/>
        <w:autoSpaceDN w:val="0"/>
        <w:adjustRightInd w:val="0"/>
        <w:spacing w:before="140"/>
        <w:rPr>
          <w:noProof/>
        </w:rPr>
      </w:pPr>
      <w:r w:rsidRPr="006E736D">
        <w:rPr>
          <w:noProof/>
        </w:rPr>
        <w:t xml:space="preserve">Hartman, J.L., Garvik, B., and Hartwell, L. (2001). Principles for the Buffering of Genetic Variation. Science (80-. ). </w:t>
      </w:r>
      <w:r w:rsidRPr="006E736D">
        <w:rPr>
          <w:i/>
          <w:iCs/>
          <w:noProof/>
        </w:rPr>
        <w:t>291</w:t>
      </w:r>
      <w:r w:rsidRPr="006E736D">
        <w:rPr>
          <w:noProof/>
        </w:rPr>
        <w:t>.</w:t>
      </w:r>
    </w:p>
    <w:p w14:paraId="6B290C88" w14:textId="77777777" w:rsidR="006E736D" w:rsidRPr="006E736D" w:rsidRDefault="006E736D" w:rsidP="006E736D">
      <w:pPr>
        <w:widowControl w:val="0"/>
        <w:autoSpaceDE w:val="0"/>
        <w:autoSpaceDN w:val="0"/>
        <w:adjustRightInd w:val="0"/>
        <w:spacing w:before="140"/>
        <w:rPr>
          <w:noProof/>
        </w:rPr>
      </w:pPr>
      <w:r w:rsidRPr="006E736D">
        <w:rPr>
          <w:noProof/>
        </w:rPr>
        <w:t xml:space="preserve">Horlbeck, M.A., Xu, A., Wang, M., Bennett, N.K., Park, C.Y., Bogdanoff, D., Adamson, B., Chow, E.D., Kampmann, M., Peterson, T.R., et al. (2018). Mapping the Genetic Landscape of </w:t>
      </w:r>
      <w:r w:rsidRPr="006E736D">
        <w:rPr>
          <w:noProof/>
        </w:rPr>
        <w:lastRenderedPageBreak/>
        <w:t xml:space="preserve">Human Cells. Cell </w:t>
      </w:r>
      <w:r w:rsidRPr="006E736D">
        <w:rPr>
          <w:i/>
          <w:iCs/>
          <w:noProof/>
        </w:rPr>
        <w:t>174</w:t>
      </w:r>
      <w:r w:rsidRPr="006E736D">
        <w:rPr>
          <w:noProof/>
        </w:rPr>
        <w:t>, 953–967.e22.</w:t>
      </w:r>
    </w:p>
    <w:p w14:paraId="20D2B119" w14:textId="77777777" w:rsidR="006E736D" w:rsidRPr="006E736D" w:rsidRDefault="006E736D" w:rsidP="006E736D">
      <w:pPr>
        <w:widowControl w:val="0"/>
        <w:autoSpaceDE w:val="0"/>
        <w:autoSpaceDN w:val="0"/>
        <w:adjustRightInd w:val="0"/>
        <w:spacing w:before="140"/>
        <w:rPr>
          <w:noProof/>
        </w:rPr>
      </w:pPr>
      <w:r w:rsidRPr="006E736D">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E736D">
        <w:rPr>
          <w:i/>
          <w:iCs/>
          <w:noProof/>
        </w:rPr>
        <w:t>73</w:t>
      </w:r>
      <w:r w:rsidRPr="006E736D">
        <w:rPr>
          <w:noProof/>
        </w:rPr>
        <w:t>, 220–225.</w:t>
      </w:r>
    </w:p>
    <w:p w14:paraId="4DE0D0F1" w14:textId="77777777" w:rsidR="006E736D" w:rsidRPr="006E736D" w:rsidRDefault="006E736D" w:rsidP="006E736D">
      <w:pPr>
        <w:widowControl w:val="0"/>
        <w:autoSpaceDE w:val="0"/>
        <w:autoSpaceDN w:val="0"/>
        <w:adjustRightInd w:val="0"/>
        <w:spacing w:before="140"/>
        <w:rPr>
          <w:noProof/>
        </w:rPr>
      </w:pPr>
      <w:r w:rsidRPr="006E736D">
        <w:rPr>
          <w:noProof/>
        </w:rPr>
        <w:t xml:space="preserve">Jakočiūnas, T., Bonde, I., Herrgård, M., Harrison, S.J., Kristensen, M., Pedersen, L.E., Jensen, M.K., and Keasling, J.D. (2015). Multiplex metabolic pathway engineering using CRISPR/Cas9 in Saccharomyces cerevisiae. Metab. Eng. </w:t>
      </w:r>
      <w:r w:rsidRPr="006E736D">
        <w:rPr>
          <w:i/>
          <w:iCs/>
          <w:noProof/>
        </w:rPr>
        <w:t>28</w:t>
      </w:r>
      <w:r w:rsidRPr="006E736D">
        <w:rPr>
          <w:noProof/>
        </w:rPr>
        <w:t>, 213–222.</w:t>
      </w:r>
    </w:p>
    <w:p w14:paraId="44BC849E" w14:textId="77777777" w:rsidR="006E736D" w:rsidRPr="006E736D" w:rsidRDefault="006E736D" w:rsidP="006E736D">
      <w:pPr>
        <w:widowControl w:val="0"/>
        <w:autoSpaceDE w:val="0"/>
        <w:autoSpaceDN w:val="0"/>
        <w:adjustRightInd w:val="0"/>
        <w:spacing w:before="140"/>
        <w:rPr>
          <w:noProof/>
        </w:rPr>
      </w:pPr>
      <w:r w:rsidRPr="006E736D">
        <w:rPr>
          <w:noProof/>
        </w:rPr>
        <w:t xml:space="preserve">Jao, L.-E., Wente, S.R., and Chen, W. (2013). Efficient multiplex biallelic zebrafish genome editing using a CRISPR nuclease system. Proc. Natl. Acad. Sci. </w:t>
      </w:r>
      <w:r w:rsidRPr="006E736D">
        <w:rPr>
          <w:i/>
          <w:iCs/>
          <w:noProof/>
        </w:rPr>
        <w:t>110</w:t>
      </w:r>
      <w:r w:rsidRPr="006E736D">
        <w:rPr>
          <w:noProof/>
        </w:rPr>
        <w:t>, 13904–13909.</w:t>
      </w:r>
    </w:p>
    <w:p w14:paraId="0F387DCA" w14:textId="77777777" w:rsidR="006E736D" w:rsidRPr="006E736D" w:rsidRDefault="006E736D" w:rsidP="006E736D">
      <w:pPr>
        <w:widowControl w:val="0"/>
        <w:autoSpaceDE w:val="0"/>
        <w:autoSpaceDN w:val="0"/>
        <w:adjustRightInd w:val="0"/>
        <w:spacing w:before="140"/>
        <w:rPr>
          <w:noProof/>
        </w:rPr>
      </w:pPr>
      <w:r w:rsidRPr="006E736D">
        <w:rPr>
          <w:noProof/>
        </w:rPr>
        <w:t xml:space="preserve">Kebschull, J.M., and Zador, A.M. (2018). Cellular barcoding: lineage tracing, screening and beyond. Nat. Methods </w:t>
      </w:r>
      <w:r w:rsidRPr="006E736D">
        <w:rPr>
          <w:i/>
          <w:iCs/>
          <w:noProof/>
        </w:rPr>
        <w:t>15</w:t>
      </w:r>
      <w:r w:rsidRPr="006E736D">
        <w:rPr>
          <w:noProof/>
        </w:rPr>
        <w:t>, 871–879.</w:t>
      </w:r>
    </w:p>
    <w:p w14:paraId="053E6070" w14:textId="77777777" w:rsidR="006E736D" w:rsidRPr="006E736D" w:rsidRDefault="006E736D" w:rsidP="006E736D">
      <w:pPr>
        <w:widowControl w:val="0"/>
        <w:autoSpaceDE w:val="0"/>
        <w:autoSpaceDN w:val="0"/>
        <w:adjustRightInd w:val="0"/>
        <w:spacing w:before="140"/>
        <w:rPr>
          <w:noProof/>
        </w:rPr>
      </w:pPr>
      <w:r w:rsidRPr="006E736D">
        <w:rPr>
          <w:noProof/>
        </w:rPr>
        <w:t xml:space="preserve">Khakhina, S., Johnson, S.S., Manoharlal, R., Russo, S.B., Blugeon, C., Lemoine, S., Sunshine, A.B., Dunham, M.J., Cowart, L.A., Devaux, F., et al. (2015). Control of Plasma Membrane Permeability by ABC Transporters. Eukaryot. Cell </w:t>
      </w:r>
      <w:r w:rsidRPr="006E736D">
        <w:rPr>
          <w:i/>
          <w:iCs/>
          <w:noProof/>
        </w:rPr>
        <w:t>14</w:t>
      </w:r>
      <w:r w:rsidRPr="006E736D">
        <w:rPr>
          <w:noProof/>
        </w:rPr>
        <w:t>, 442–453.</w:t>
      </w:r>
    </w:p>
    <w:p w14:paraId="4506690D" w14:textId="77777777" w:rsidR="006E736D" w:rsidRPr="006E736D" w:rsidRDefault="006E736D" w:rsidP="006E736D">
      <w:pPr>
        <w:widowControl w:val="0"/>
        <w:autoSpaceDE w:val="0"/>
        <w:autoSpaceDN w:val="0"/>
        <w:adjustRightInd w:val="0"/>
        <w:spacing w:before="140"/>
        <w:rPr>
          <w:noProof/>
        </w:rPr>
      </w:pPr>
      <w:r w:rsidRPr="006E736D">
        <w:rPr>
          <w:noProof/>
        </w:rPr>
        <w:t xml:space="preserve">Kolaczkowska, A., Kolaczkowski, M., Goffeau, A., and Moye-Rowley, W.S. (2008). Compensatory activation of the multidrug transporters Pdr5p, Snq2p, and Yor1p by Pdr1p in Saccharomyces cerevisiae. FEBS Lett. </w:t>
      </w:r>
      <w:r w:rsidRPr="006E736D">
        <w:rPr>
          <w:i/>
          <w:iCs/>
          <w:noProof/>
        </w:rPr>
        <w:t>582</w:t>
      </w:r>
      <w:r w:rsidRPr="006E736D">
        <w:rPr>
          <w:noProof/>
        </w:rPr>
        <w:t>, 977–983.</w:t>
      </w:r>
    </w:p>
    <w:p w14:paraId="21F8F2B0" w14:textId="77777777" w:rsidR="006E736D" w:rsidRPr="006E736D" w:rsidRDefault="006E736D" w:rsidP="006E736D">
      <w:pPr>
        <w:widowControl w:val="0"/>
        <w:autoSpaceDE w:val="0"/>
        <w:autoSpaceDN w:val="0"/>
        <w:adjustRightInd w:val="0"/>
        <w:spacing w:before="140"/>
        <w:rPr>
          <w:noProof/>
        </w:rPr>
      </w:pPr>
      <w:r w:rsidRPr="006E736D">
        <w:rPr>
          <w:noProof/>
        </w:rPr>
        <w:t xml:space="preserve">König, J., Rost, D., Cui, Y., and Keppler, D. (1999). Characterization of the human multidrug resistance protein isoform MRP3 localized to the basolateral hepatocyte membrane. Hepatology </w:t>
      </w:r>
      <w:r w:rsidRPr="006E736D">
        <w:rPr>
          <w:i/>
          <w:iCs/>
          <w:noProof/>
        </w:rPr>
        <w:t>29</w:t>
      </w:r>
      <w:r w:rsidRPr="006E736D">
        <w:rPr>
          <w:noProof/>
        </w:rPr>
        <w:t>, 1156–1163.</w:t>
      </w:r>
    </w:p>
    <w:p w14:paraId="6683110B" w14:textId="77777777" w:rsidR="006E736D" w:rsidRPr="006E736D" w:rsidRDefault="006E736D" w:rsidP="006E736D">
      <w:pPr>
        <w:widowControl w:val="0"/>
        <w:autoSpaceDE w:val="0"/>
        <w:autoSpaceDN w:val="0"/>
        <w:adjustRightInd w:val="0"/>
        <w:spacing w:before="140"/>
        <w:rPr>
          <w:noProof/>
        </w:rPr>
      </w:pPr>
      <w:r w:rsidRPr="006E736D">
        <w:rPr>
          <w:noProof/>
        </w:rPr>
        <w:t xml:space="preserve">Kuzmin, E., VanderSluis, B., Wang, W., Tan, G., Deshpande, R., Chen, Y., Usaj, M., Balint, A., Mattiazzi Usaj, M., van Leeuwen, J., et al. (2018). Systematic analysis of complex genetic interactions. Science (80-. ). </w:t>
      </w:r>
      <w:r w:rsidRPr="006E736D">
        <w:rPr>
          <w:i/>
          <w:iCs/>
          <w:noProof/>
        </w:rPr>
        <w:t>360</w:t>
      </w:r>
      <w:r w:rsidRPr="006E736D">
        <w:rPr>
          <w:noProof/>
        </w:rPr>
        <w:t>, eaao1729.</w:t>
      </w:r>
    </w:p>
    <w:p w14:paraId="4D31BB4C" w14:textId="77777777" w:rsidR="006E736D" w:rsidRPr="006E736D" w:rsidRDefault="006E736D" w:rsidP="006E736D">
      <w:pPr>
        <w:widowControl w:val="0"/>
        <w:autoSpaceDE w:val="0"/>
        <w:autoSpaceDN w:val="0"/>
        <w:adjustRightInd w:val="0"/>
        <w:spacing w:before="140"/>
        <w:rPr>
          <w:noProof/>
        </w:rPr>
      </w:pPr>
      <w:r w:rsidRPr="006E736D">
        <w:rPr>
          <w:noProof/>
        </w:rPr>
        <w:t xml:space="preserve">Lee, A.Y., St Onge, R.P., Proctor, M.J., Wallace, I.M., Nile, A.H., Spagnuolo, P.A., Jitkova, Y., Gronda, M., Wu, Y., Kim, M.K., et al. (2014). Mapping the cellular response to small molecules using chemogenomic fitness signatures. Science </w:t>
      </w:r>
      <w:r w:rsidRPr="006E736D">
        <w:rPr>
          <w:i/>
          <w:iCs/>
          <w:noProof/>
        </w:rPr>
        <w:t>344</w:t>
      </w:r>
      <w:r w:rsidRPr="006E736D">
        <w:rPr>
          <w:noProof/>
        </w:rPr>
        <w:t>, 208–211.</w:t>
      </w:r>
    </w:p>
    <w:p w14:paraId="07EB2675" w14:textId="77777777" w:rsidR="006E736D" w:rsidRPr="006E736D" w:rsidRDefault="006E736D" w:rsidP="006E736D">
      <w:pPr>
        <w:widowControl w:val="0"/>
        <w:autoSpaceDE w:val="0"/>
        <w:autoSpaceDN w:val="0"/>
        <w:adjustRightInd w:val="0"/>
        <w:spacing w:before="140"/>
        <w:rPr>
          <w:noProof/>
        </w:rPr>
      </w:pPr>
      <w:r w:rsidRPr="006E736D">
        <w:rPr>
          <w:noProof/>
        </w:rPr>
        <w:t xml:space="preserve">Ma, J., Yu, M.K., Fong, S., Ono, K., Sage, E., Demchak, B., Sharan, R., and Ideker, T. (2018). Using deep learning to model the hierarchical structure and function of a cell. Nat. Methods </w:t>
      </w:r>
      <w:r w:rsidRPr="006E736D">
        <w:rPr>
          <w:i/>
          <w:iCs/>
          <w:noProof/>
        </w:rPr>
        <w:t>15</w:t>
      </w:r>
      <w:r w:rsidRPr="006E736D">
        <w:rPr>
          <w:noProof/>
        </w:rPr>
        <w:t>, 290–298.</w:t>
      </w:r>
    </w:p>
    <w:p w14:paraId="632F13CB" w14:textId="77777777" w:rsidR="006E736D" w:rsidRPr="006E736D" w:rsidRDefault="006E736D" w:rsidP="006E736D">
      <w:pPr>
        <w:widowControl w:val="0"/>
        <w:autoSpaceDE w:val="0"/>
        <w:autoSpaceDN w:val="0"/>
        <w:adjustRightInd w:val="0"/>
        <w:spacing w:before="140"/>
        <w:rPr>
          <w:noProof/>
        </w:rPr>
      </w:pPr>
      <w:r w:rsidRPr="006E736D">
        <w:rPr>
          <w:noProof/>
        </w:rPr>
        <w:t xml:space="preserve">Mani, R., St Onge, R.P., Hartman, J.L., Giaever, G., and Roth, F.P. (2008). Defining genetic interaction. Proc. Natl. Acad. Sci. U. S. A. </w:t>
      </w:r>
      <w:r w:rsidRPr="006E736D">
        <w:rPr>
          <w:i/>
          <w:iCs/>
          <w:noProof/>
        </w:rPr>
        <w:t>105</w:t>
      </w:r>
      <w:r w:rsidRPr="006E736D">
        <w:rPr>
          <w:noProof/>
        </w:rPr>
        <w:t>, 3461–3466.</w:t>
      </w:r>
    </w:p>
    <w:p w14:paraId="201742EB" w14:textId="77777777" w:rsidR="006E736D" w:rsidRPr="006E736D" w:rsidRDefault="006E736D" w:rsidP="006E736D">
      <w:pPr>
        <w:widowControl w:val="0"/>
        <w:autoSpaceDE w:val="0"/>
        <w:autoSpaceDN w:val="0"/>
        <w:adjustRightInd w:val="0"/>
        <w:spacing w:before="140"/>
        <w:rPr>
          <w:noProof/>
        </w:rPr>
      </w:pPr>
      <w:r w:rsidRPr="006E736D">
        <w:rPr>
          <w:noProof/>
        </w:rPr>
        <w:t xml:space="preserve">Najm, F.J., Strand, C., Donovan, K.F., Hegde, M., Sanson, K.R., Vaimberg, E.W., Sullender, M.E., Hartenian, E., Kalani, Z., Fusi, N., et al. (2017). Orthologous CRISPR–Cas9 enzymes for combinatorial genetic screens. Nat. Biotechnol. </w:t>
      </w:r>
      <w:r w:rsidRPr="006E736D">
        <w:rPr>
          <w:i/>
          <w:iCs/>
          <w:noProof/>
        </w:rPr>
        <w:t>36</w:t>
      </w:r>
      <w:r w:rsidRPr="006E736D">
        <w:rPr>
          <w:noProof/>
        </w:rPr>
        <w:t>, 179–189.</w:t>
      </w:r>
    </w:p>
    <w:p w14:paraId="376EE1A0" w14:textId="77777777" w:rsidR="006E736D" w:rsidRPr="006E736D" w:rsidRDefault="006E736D" w:rsidP="006E736D">
      <w:pPr>
        <w:widowControl w:val="0"/>
        <w:autoSpaceDE w:val="0"/>
        <w:autoSpaceDN w:val="0"/>
        <w:adjustRightInd w:val="0"/>
        <w:spacing w:before="140"/>
        <w:rPr>
          <w:noProof/>
        </w:rPr>
      </w:pPr>
      <w:r w:rsidRPr="006E736D">
        <w:rPr>
          <w:noProof/>
        </w:rPr>
        <w:t xml:space="preserve">Otwinowski, J., McCandlish, D.M., and Plotkin, J.B. (2018). Inferring the shape of global epistasis. Proc. Natl. Acad. Sci. U. S. A. </w:t>
      </w:r>
      <w:r w:rsidRPr="006E736D">
        <w:rPr>
          <w:i/>
          <w:iCs/>
          <w:noProof/>
        </w:rPr>
        <w:t>115</w:t>
      </w:r>
      <w:r w:rsidRPr="006E736D">
        <w:rPr>
          <w:noProof/>
        </w:rPr>
        <w:t>, E7550–E7558.</w:t>
      </w:r>
    </w:p>
    <w:p w14:paraId="33D29011" w14:textId="77777777" w:rsidR="006E736D" w:rsidRPr="006E736D" w:rsidRDefault="006E736D" w:rsidP="006E736D">
      <w:pPr>
        <w:widowControl w:val="0"/>
        <w:autoSpaceDE w:val="0"/>
        <w:autoSpaceDN w:val="0"/>
        <w:adjustRightInd w:val="0"/>
        <w:spacing w:before="140"/>
        <w:rPr>
          <w:noProof/>
        </w:rPr>
      </w:pPr>
      <w:r w:rsidRPr="006E736D">
        <w:rPr>
          <w:noProof/>
        </w:rPr>
        <w:t xml:space="preserve">Rubin, A.J., Parker, K.R., Satpathy, A.T., Qi, Y., Wu, B., Ong, A.J., Mumbach, M.R., Ji, A.L., Kim, D.S., Cho, S.W., et al. (2018). Coupled Single-Cell CRISPR Screening and Epigenomic </w:t>
      </w:r>
      <w:r w:rsidRPr="006E736D">
        <w:rPr>
          <w:noProof/>
        </w:rPr>
        <w:lastRenderedPageBreak/>
        <w:t>Profiling Reveals Causal Gene Regulatory Networks. Cell.</w:t>
      </w:r>
    </w:p>
    <w:p w14:paraId="2FEDA6F5" w14:textId="77777777" w:rsidR="006E736D" w:rsidRPr="006E736D" w:rsidRDefault="006E736D" w:rsidP="006E736D">
      <w:pPr>
        <w:widowControl w:val="0"/>
        <w:autoSpaceDE w:val="0"/>
        <w:autoSpaceDN w:val="0"/>
        <w:adjustRightInd w:val="0"/>
        <w:spacing w:before="140"/>
        <w:rPr>
          <w:noProof/>
        </w:rPr>
      </w:pPr>
      <w:r w:rsidRPr="006E736D">
        <w:rPr>
          <w:noProof/>
        </w:rPr>
        <w:t xml:space="preserve">Sarkisyan, K.S., Bolotin, D.A., Meer, M. V., Usmanova, D.R., Mishin, A.S., Sharonov, G. V., Ivankov, D.N., Bozhanova, N.G., Baranov, M.S., Soylemez, O., et al. (2016). Local fitness landscape of the green fluorescent protein. Nature </w:t>
      </w:r>
      <w:r w:rsidRPr="006E736D">
        <w:rPr>
          <w:i/>
          <w:iCs/>
          <w:noProof/>
        </w:rPr>
        <w:t>533</w:t>
      </w:r>
      <w:r w:rsidRPr="006E736D">
        <w:rPr>
          <w:noProof/>
        </w:rPr>
        <w:t>, 397–401.</w:t>
      </w:r>
    </w:p>
    <w:p w14:paraId="4B2AC31E" w14:textId="77777777" w:rsidR="006E736D" w:rsidRPr="006E736D" w:rsidRDefault="006E736D" w:rsidP="006E736D">
      <w:pPr>
        <w:widowControl w:val="0"/>
        <w:autoSpaceDE w:val="0"/>
        <w:autoSpaceDN w:val="0"/>
        <w:adjustRightInd w:val="0"/>
        <w:spacing w:before="140"/>
        <w:rPr>
          <w:noProof/>
        </w:rPr>
      </w:pPr>
      <w:r w:rsidRPr="006E736D">
        <w:rPr>
          <w:noProof/>
        </w:rPr>
        <w:t>Shaw, W.M., Yamauchi, H., Mead, J., Gowers, G.F., Oling, D., Larsson, N., Wigglesworth, M., Ladds, G., and Ellis, T. (2018). Engineering a model cell for rational tuning of GPCR signaling. BioRxiv 390559.</w:t>
      </w:r>
    </w:p>
    <w:p w14:paraId="428C45FE" w14:textId="77777777" w:rsidR="006E736D" w:rsidRPr="006E736D" w:rsidRDefault="006E736D" w:rsidP="006E736D">
      <w:pPr>
        <w:widowControl w:val="0"/>
        <w:autoSpaceDE w:val="0"/>
        <w:autoSpaceDN w:val="0"/>
        <w:adjustRightInd w:val="0"/>
        <w:spacing w:before="140"/>
        <w:rPr>
          <w:noProof/>
        </w:rPr>
      </w:pPr>
      <w:r w:rsidRPr="006E736D">
        <w:rPr>
          <w:noProof/>
        </w:rPr>
        <w:t xml:space="preserve">Shekhar-Guturja, T., Tebung, W.A., Mount, H., Liu, N., Köhler, J.R., Whiteway, M., and Cowen, L.E. (2016). Beauvericin Potentiates Azole Activity via Inhibition of Multidrug Efflux, Blocks </w:t>
      </w:r>
      <w:r w:rsidRPr="006E736D">
        <w:rPr>
          <w:i/>
          <w:iCs/>
          <w:noProof/>
        </w:rPr>
        <w:t>C. albicans</w:t>
      </w:r>
      <w:r w:rsidRPr="006E736D">
        <w:rPr>
          <w:noProof/>
        </w:rPr>
        <w:t xml:space="preserve"> Morphogenesis, and is Effluxed via Yor1 and Circuitry Controlled by Zcf29. Antimicrob. Agents Chemother. </w:t>
      </w:r>
      <w:r w:rsidRPr="006E736D">
        <w:rPr>
          <w:i/>
          <w:iCs/>
          <w:noProof/>
        </w:rPr>
        <w:t>60</w:t>
      </w:r>
      <w:r w:rsidRPr="006E736D">
        <w:rPr>
          <w:noProof/>
        </w:rPr>
        <w:t>, AAC.01959-16.</w:t>
      </w:r>
    </w:p>
    <w:p w14:paraId="1A65F0ED"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and Ideker, T. (2018). Synthetic Lethal Networks for Precision Oncology: Promises and Pitfalls. J. Mol. Biol. </w:t>
      </w:r>
      <w:r w:rsidRPr="006E736D">
        <w:rPr>
          <w:i/>
          <w:iCs/>
          <w:noProof/>
        </w:rPr>
        <w:t>430</w:t>
      </w:r>
      <w:r w:rsidRPr="006E736D">
        <w:rPr>
          <w:noProof/>
        </w:rPr>
        <w:t>, 2900–2912.</w:t>
      </w:r>
    </w:p>
    <w:p w14:paraId="53D86ACB"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Zhao, D., Sasik, R., Luebeck, J., Birmingham, A., Bojorquez-Gomez, A., Licon, K., Klepper, K., Pekin, D., Beckett, A.N., et al. (2017). Combinatorial CRISPR–Cas9 screens for de novo mapping of genetic interactions. Nat. Methods </w:t>
      </w:r>
      <w:r w:rsidRPr="006E736D">
        <w:rPr>
          <w:i/>
          <w:iCs/>
          <w:noProof/>
        </w:rPr>
        <w:t>14</w:t>
      </w:r>
      <w:r w:rsidRPr="006E736D">
        <w:rPr>
          <w:noProof/>
        </w:rPr>
        <w:t>, 573–576.</w:t>
      </w:r>
    </w:p>
    <w:p w14:paraId="3085DE84"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Kittanakom, S., Damjanovic, D., Curak, J., Wong, V., and Stagljar, I. (2010). Detecting interactions with membrane proteins using a membrane two-hybrid assay in yeast. Nat. Protoc. </w:t>
      </w:r>
      <w:r w:rsidRPr="006E736D">
        <w:rPr>
          <w:i/>
          <w:iCs/>
          <w:noProof/>
        </w:rPr>
        <w:t>5</w:t>
      </w:r>
      <w:r w:rsidRPr="006E736D">
        <w:rPr>
          <w:noProof/>
        </w:rPr>
        <w:t>, 1281–1293.</w:t>
      </w:r>
    </w:p>
    <w:p w14:paraId="1AB62F98"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Hanif, A., Lee, M.E., Jin, K., Yu, A.R., Graham, C., Chuk, M., Damjanovic, D., Wierzbicka, M., Tang, P., et al. (2013). Mapping the functional yeast ABC transporter interactome. Nat. Chem. Biol. </w:t>
      </w:r>
      <w:r w:rsidRPr="006E736D">
        <w:rPr>
          <w:i/>
          <w:iCs/>
          <w:noProof/>
        </w:rPr>
        <w:t>9</w:t>
      </w:r>
      <w:r w:rsidRPr="006E736D">
        <w:rPr>
          <w:noProof/>
        </w:rPr>
        <w:t>, 565–572.</w:t>
      </w:r>
    </w:p>
    <w:p w14:paraId="5A4C9230" w14:textId="77777777" w:rsidR="006E736D" w:rsidRPr="006E736D" w:rsidRDefault="006E736D" w:rsidP="006E736D">
      <w:pPr>
        <w:widowControl w:val="0"/>
        <w:autoSpaceDE w:val="0"/>
        <w:autoSpaceDN w:val="0"/>
        <w:adjustRightInd w:val="0"/>
        <w:spacing w:before="140"/>
        <w:rPr>
          <w:noProof/>
        </w:rPr>
      </w:pPr>
      <w:r w:rsidRPr="006E736D">
        <w:rPr>
          <w:noProof/>
        </w:rPr>
        <w:t xml:space="preserve">Sousa, C.A., Hanselaer, S., and Soares, E. V. (2015). ABCC Subfamily Vacuolar Transporters are Involved in Pb (Lead) Detoxification in Saccharomyces cerevisiae. Appl. Biochem. Biotechnol. </w:t>
      </w:r>
      <w:r w:rsidRPr="006E736D">
        <w:rPr>
          <w:i/>
          <w:iCs/>
          <w:noProof/>
        </w:rPr>
        <w:t>175</w:t>
      </w:r>
      <w:r w:rsidRPr="006E736D">
        <w:rPr>
          <w:noProof/>
        </w:rPr>
        <w:t>, 65–74.</w:t>
      </w:r>
    </w:p>
    <w:p w14:paraId="46912F94" w14:textId="77777777" w:rsidR="006E736D" w:rsidRPr="006E736D" w:rsidRDefault="006E736D" w:rsidP="006E736D">
      <w:pPr>
        <w:widowControl w:val="0"/>
        <w:autoSpaceDE w:val="0"/>
        <w:autoSpaceDN w:val="0"/>
        <w:adjustRightInd w:val="0"/>
        <w:spacing w:before="140"/>
        <w:rPr>
          <w:noProof/>
        </w:rPr>
      </w:pPr>
      <w:r w:rsidRPr="006E736D">
        <w:rPr>
          <w:noProof/>
        </w:rPr>
        <w:t xml:space="preserve">St Onge, R.P., Mani, R., Oh, J., Proctor, M., Fung, E., Davis, R.W., Nislow, C., Roth, F.P., and Giaever, G. (2007). Systematic pathway analysis using high-resolution fitness profiling of combinatorial gene deletions. Nat. Genet. </w:t>
      </w:r>
      <w:r w:rsidRPr="006E736D">
        <w:rPr>
          <w:i/>
          <w:iCs/>
          <w:noProof/>
        </w:rPr>
        <w:t>39</w:t>
      </w:r>
      <w:r w:rsidRPr="006E736D">
        <w:rPr>
          <w:noProof/>
        </w:rPr>
        <w:t>, 199–206.</w:t>
      </w:r>
    </w:p>
    <w:p w14:paraId="4ADB0912" w14:textId="77777777" w:rsidR="006E736D" w:rsidRPr="006E736D" w:rsidRDefault="006E736D" w:rsidP="006E736D">
      <w:pPr>
        <w:widowControl w:val="0"/>
        <w:autoSpaceDE w:val="0"/>
        <w:autoSpaceDN w:val="0"/>
        <w:adjustRightInd w:val="0"/>
        <w:spacing w:before="140"/>
        <w:rPr>
          <w:noProof/>
        </w:rPr>
      </w:pPr>
      <w:r w:rsidRPr="006E736D">
        <w:rPr>
          <w:noProof/>
        </w:rPr>
        <w:t xml:space="preserve">Suzuki, Y., St Onge, R.P., Mani, R., King, O.D., Heilbut, A., Labunskyy, V.M., Chen, W., Pham, L., Zhang, L. V, Tong, A.H.Y., et al. (2011). Knocking out multigene redundancies via cycles of sexual assortment and fluorescence selection. Nat. Methods </w:t>
      </w:r>
      <w:r w:rsidRPr="006E736D">
        <w:rPr>
          <w:i/>
          <w:iCs/>
          <w:noProof/>
        </w:rPr>
        <w:t>8</w:t>
      </w:r>
      <w:r w:rsidRPr="006E736D">
        <w:rPr>
          <w:noProof/>
        </w:rPr>
        <w:t>, 159–164.</w:t>
      </w:r>
    </w:p>
    <w:p w14:paraId="4FF7DC3E" w14:textId="77777777" w:rsidR="006E736D" w:rsidRPr="006E736D" w:rsidRDefault="006E736D" w:rsidP="006E736D">
      <w:pPr>
        <w:widowControl w:val="0"/>
        <w:autoSpaceDE w:val="0"/>
        <w:autoSpaceDN w:val="0"/>
        <w:adjustRightInd w:val="0"/>
        <w:spacing w:before="140"/>
        <w:rPr>
          <w:noProof/>
        </w:rPr>
      </w:pPr>
      <w:r w:rsidRPr="006E736D">
        <w:rPr>
          <w:noProof/>
        </w:rPr>
        <w:t xml:space="preserve">Takahashi, K., and Yamanaka, S. (2006). Induction of Pluripotent Stem Cells from Mouse Embryonic and Adult Fibroblast Cultures by Defined Factors. Cell </w:t>
      </w:r>
      <w:r w:rsidRPr="006E736D">
        <w:rPr>
          <w:i/>
          <w:iCs/>
          <w:noProof/>
        </w:rPr>
        <w:t>126</w:t>
      </w:r>
      <w:r w:rsidRPr="006E736D">
        <w:rPr>
          <w:noProof/>
        </w:rPr>
        <w:t>, 663–676.</w:t>
      </w:r>
    </w:p>
    <w:p w14:paraId="72C91528" w14:textId="77777777" w:rsidR="006E736D" w:rsidRPr="006E736D" w:rsidRDefault="006E736D" w:rsidP="006E736D">
      <w:pPr>
        <w:widowControl w:val="0"/>
        <w:autoSpaceDE w:val="0"/>
        <w:autoSpaceDN w:val="0"/>
        <w:adjustRightInd w:val="0"/>
        <w:spacing w:before="140"/>
        <w:rPr>
          <w:noProof/>
        </w:rPr>
      </w:pPr>
      <w:r w:rsidRPr="006E736D">
        <w:rPr>
          <w:noProof/>
        </w:rPr>
        <w:t xml:space="preserve">Tarassov, K., Messier, V., Landry, C.R., Radinovic, S., Serna Molina, M.M., Shames, I., Malitskaya, Y., Vogel, J., Bussey, H., and Michnick, S.W. (2008). An in vivo map of the yeast protein interactome. Science </w:t>
      </w:r>
      <w:r w:rsidRPr="006E736D">
        <w:rPr>
          <w:i/>
          <w:iCs/>
          <w:noProof/>
        </w:rPr>
        <w:t>320</w:t>
      </w:r>
      <w:r w:rsidRPr="006E736D">
        <w:rPr>
          <w:noProof/>
        </w:rPr>
        <w:t>, 1465–1470.</w:t>
      </w:r>
    </w:p>
    <w:p w14:paraId="273D892F" w14:textId="77777777" w:rsidR="006E736D" w:rsidRPr="006E736D" w:rsidRDefault="006E736D" w:rsidP="006E736D">
      <w:pPr>
        <w:widowControl w:val="0"/>
        <w:autoSpaceDE w:val="0"/>
        <w:autoSpaceDN w:val="0"/>
        <w:adjustRightInd w:val="0"/>
        <w:spacing w:before="140"/>
        <w:rPr>
          <w:noProof/>
        </w:rPr>
      </w:pPr>
      <w:r w:rsidRPr="006E736D">
        <w:rPr>
          <w:noProof/>
        </w:rPr>
        <w:t xml:space="preserve">Taylor, M.B., Ehrenreich, I.M., Rothstein, R., Hu, T., and Mast, J. (2014). Genetic Interactions Involving Five or More Genes Contribute to a Complex Trait in Yeast. PLoS Genet. </w:t>
      </w:r>
      <w:r w:rsidRPr="006E736D">
        <w:rPr>
          <w:i/>
          <w:iCs/>
          <w:noProof/>
        </w:rPr>
        <w:t>10</w:t>
      </w:r>
      <w:r w:rsidRPr="006E736D">
        <w:rPr>
          <w:noProof/>
        </w:rPr>
        <w:t>, e1004324.</w:t>
      </w:r>
    </w:p>
    <w:p w14:paraId="7EC4880B"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Wang, H., Yang, H., Shivalila, C.S., Dawlaty, M.M., Cheng, A.W., Zhang, F., and Jaenisch, R. (2013). One-Step Generation of Mice Carrying Mutations in Multiple Genes by CRISPR/Cas-Mediated Genome Engineering. Cell </w:t>
      </w:r>
      <w:r w:rsidRPr="006E736D">
        <w:rPr>
          <w:i/>
          <w:iCs/>
          <w:noProof/>
        </w:rPr>
        <w:t>153</w:t>
      </w:r>
      <w:r w:rsidRPr="006E736D">
        <w:rPr>
          <w:noProof/>
        </w:rPr>
        <w:t>, 910–918.</w:t>
      </w:r>
    </w:p>
    <w:p w14:paraId="54A40222"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M., Herrmann, C.J., Simonovic, M., Szklarczyk, D., and von Mering, C. (2015). Version 4.0 of PaxDb: Protein abundance data, integrated across model organisms, tissues, and cell-lines. Proteomics </w:t>
      </w:r>
      <w:r w:rsidRPr="006E736D">
        <w:rPr>
          <w:i/>
          <w:iCs/>
          <w:noProof/>
        </w:rPr>
        <w:t>15</w:t>
      </w:r>
      <w:r w:rsidRPr="006E736D">
        <w:rPr>
          <w:noProof/>
        </w:rPr>
        <w:t>, 3163–3168.</w:t>
      </w:r>
    </w:p>
    <w:p w14:paraId="32F2C12C" w14:textId="77777777" w:rsidR="006E736D" w:rsidRPr="006E736D" w:rsidRDefault="006E736D" w:rsidP="006E736D">
      <w:pPr>
        <w:widowControl w:val="0"/>
        <w:autoSpaceDE w:val="0"/>
        <w:autoSpaceDN w:val="0"/>
        <w:adjustRightInd w:val="0"/>
        <w:spacing w:before="140"/>
        <w:rPr>
          <w:noProof/>
        </w:rPr>
      </w:pPr>
      <w:r w:rsidRPr="006E736D">
        <w:rPr>
          <w:noProof/>
        </w:rPr>
        <w:t xml:space="preserve">Wieczorke, R., Krampe, S., Weierstall, T., Freidel, K., Hollenberg, C.P., and Boles, E. (1999). Concurrent knock-out of at least 20 transporter genes is required to block uptake of hexoses in Saccharomyces cerevisiae. FEBS Lett. </w:t>
      </w:r>
      <w:r w:rsidRPr="006E736D">
        <w:rPr>
          <w:i/>
          <w:iCs/>
          <w:noProof/>
        </w:rPr>
        <w:t>464</w:t>
      </w:r>
      <w:r w:rsidRPr="006E736D">
        <w:rPr>
          <w:noProof/>
        </w:rPr>
        <w:t>, 123–128.</w:t>
      </w:r>
    </w:p>
    <w:p w14:paraId="25E98143" w14:textId="77777777" w:rsidR="006E736D" w:rsidRPr="006E736D" w:rsidRDefault="006E736D" w:rsidP="006E736D">
      <w:pPr>
        <w:widowControl w:val="0"/>
        <w:autoSpaceDE w:val="0"/>
        <w:autoSpaceDN w:val="0"/>
        <w:adjustRightInd w:val="0"/>
        <w:spacing w:before="140"/>
        <w:rPr>
          <w:noProof/>
        </w:rPr>
      </w:pPr>
      <w:r w:rsidRPr="006E736D">
        <w:rPr>
          <w:noProof/>
        </w:rPr>
        <w:t xml:space="preserve">Wong, A.S.L., Choi, G.C.G., Cui, C.H., Pregernig, G., Milani, P., Adam, M., Perli, S.D., Kazer, S.W., Gaillard, A., Hermann, M., et al. (2016). Multiplexed barcoded CRISPR-Cas9 screening enabled by CombiGEM. Proc. Natl. Acad. Sci. U. S. A. </w:t>
      </w:r>
      <w:r w:rsidRPr="006E736D">
        <w:rPr>
          <w:i/>
          <w:iCs/>
          <w:noProof/>
        </w:rPr>
        <w:t>113</w:t>
      </w:r>
      <w:r w:rsidRPr="006E736D">
        <w:rPr>
          <w:noProof/>
        </w:rPr>
        <w:t>, 2544–2549.</w:t>
      </w:r>
    </w:p>
    <w:p w14:paraId="0A10BDBC" w14:textId="77777777" w:rsidR="006E736D" w:rsidRPr="006E736D" w:rsidRDefault="006E736D" w:rsidP="006E736D">
      <w:pPr>
        <w:widowControl w:val="0"/>
        <w:autoSpaceDE w:val="0"/>
        <w:autoSpaceDN w:val="0"/>
        <w:adjustRightInd w:val="0"/>
        <w:spacing w:before="140"/>
        <w:rPr>
          <w:noProof/>
        </w:rPr>
      </w:pPr>
      <w:r w:rsidRPr="006E736D">
        <w:rPr>
          <w:noProof/>
        </w:rPr>
        <w:t xml:space="preserve">Xu, S., Wang, Z., Kim, K.W., Jin, Y., and Chisholm, A.D. (2016). Targeted Mutagenesis of Duplicated Genes in Caenorhabditis elegans Using CRISPR-Cas9. J. Genet. Genomics </w:t>
      </w:r>
      <w:r w:rsidRPr="006E736D">
        <w:rPr>
          <w:i/>
          <w:iCs/>
          <w:noProof/>
        </w:rPr>
        <w:t>43</w:t>
      </w:r>
      <w:r w:rsidRPr="006E736D">
        <w:rPr>
          <w:noProof/>
        </w:rPr>
        <w:t>, 103–106.</w:t>
      </w:r>
    </w:p>
    <w:p w14:paraId="3F4B9955" w14:textId="77777777" w:rsidR="006E736D" w:rsidRPr="006E736D" w:rsidRDefault="006E736D" w:rsidP="006E736D">
      <w:pPr>
        <w:widowControl w:val="0"/>
        <w:autoSpaceDE w:val="0"/>
        <w:autoSpaceDN w:val="0"/>
        <w:adjustRightInd w:val="0"/>
        <w:spacing w:before="140"/>
        <w:rPr>
          <w:noProof/>
        </w:rPr>
      </w:pPr>
      <w:r w:rsidRPr="006E736D">
        <w:rPr>
          <w:noProof/>
        </w:rPr>
        <w:t xml:space="preserve">Yachie, N., Petsalaki, E., Mellor, J.C., Weile, J., Jacob, Y., Verby, M., Ozturk, S.B., Li, S., Cote, A.G., Mosca, R., et al. (2016). Pooled-matrix protein interaction screens using Barcode Fusion Genetics. Mol. Syst. Biol. </w:t>
      </w:r>
      <w:r w:rsidRPr="006E736D">
        <w:rPr>
          <w:i/>
          <w:iCs/>
          <w:noProof/>
        </w:rPr>
        <w:t>12</w:t>
      </w:r>
      <w:r w:rsidRPr="006E736D">
        <w:rPr>
          <w:noProof/>
        </w:rPr>
        <w:t>, 863.</w:t>
      </w:r>
    </w:p>
    <w:p w14:paraId="52462905" w14:textId="77777777" w:rsidR="006E736D" w:rsidRPr="006E736D" w:rsidRDefault="006E736D" w:rsidP="006E736D">
      <w:pPr>
        <w:widowControl w:val="0"/>
        <w:autoSpaceDE w:val="0"/>
        <w:autoSpaceDN w:val="0"/>
        <w:adjustRightInd w:val="0"/>
        <w:spacing w:before="140"/>
        <w:rPr>
          <w:noProof/>
        </w:rPr>
      </w:pPr>
      <w:r w:rsidRPr="006E736D">
        <w:rPr>
          <w:noProof/>
        </w:rPr>
        <w:t xml:space="preserve">Zeitoun, R.I., Pines, G., Grau, W.C., and Gill, R.T. (2017). Quantitative Tracking of Combinatorially Engineered Populations with Multiplexed Binary Assemblies. ACS Synth. Biol. </w:t>
      </w:r>
      <w:r w:rsidRPr="006E736D">
        <w:rPr>
          <w:i/>
          <w:iCs/>
          <w:noProof/>
        </w:rPr>
        <w:t>6</w:t>
      </w:r>
      <w:r w:rsidRPr="006E736D">
        <w:rPr>
          <w:noProof/>
        </w:rPr>
        <w:t>, 619–627.</w:t>
      </w:r>
    </w:p>
    <w:p w14:paraId="68A0882B" w14:textId="77777777" w:rsidR="006E736D" w:rsidRPr="006E736D" w:rsidRDefault="006E736D" w:rsidP="006E736D">
      <w:pPr>
        <w:widowControl w:val="0"/>
        <w:autoSpaceDE w:val="0"/>
        <w:autoSpaceDN w:val="0"/>
        <w:adjustRightInd w:val="0"/>
        <w:spacing w:before="140"/>
        <w:rPr>
          <w:noProof/>
        </w:rPr>
      </w:pPr>
      <w:r w:rsidRPr="006E736D">
        <w:rPr>
          <w:noProof/>
        </w:rPr>
        <w:t xml:space="preserve">Zhang, Z., Mao, Y., Ha, S., Liu, W., Botella, J.R., and Zhu, J.-K. (2016). A multiplex CRISPR/Cas9 platform for fast and efficient editing of multiple genes in Arabidopsis. Plant Cell Rep. </w:t>
      </w:r>
      <w:r w:rsidRPr="006E736D">
        <w:rPr>
          <w:i/>
          <w:iCs/>
          <w:noProof/>
        </w:rPr>
        <w:t>35</w:t>
      </w:r>
      <w:r w:rsidRPr="006E736D">
        <w:rPr>
          <w:noProof/>
        </w:rPr>
        <w:t>, 1519–1533.</w:t>
      </w:r>
    </w:p>
    <w:p w14:paraId="5E7D0454" w14:textId="4BBCA9CF" w:rsidR="001F052C" w:rsidRPr="00233F15" w:rsidRDefault="00C1486D" w:rsidP="006E736D">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1239"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1240" w:author="Albi Celaj" w:date="2019-02-21T15:13:00Z">
        <w:r w:rsidR="00580E8F">
          <w:tab/>
        </w:r>
      </w:ins>
      <w:del w:id="1241"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1242"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1243"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1244" w:author="Albi Celaj" w:date="2019-02-21T14:41:00Z">
        <w:r w:rsidR="00011FDC" w:rsidRPr="00CC390A" w:rsidDel="00794D03">
          <w:rPr>
            <w:b/>
          </w:rPr>
          <w:delText>n</w:delText>
        </w:r>
      </w:del>
      <w:r w:rsidR="00011FDC" w:rsidRPr="00CC390A">
        <w:rPr>
          <w:b/>
        </w:rPr>
        <w:t xml:space="preserve"> </w:t>
      </w:r>
      <w:del w:id="1245" w:author="Albi Celaj" w:date="2019-02-21T12:42:00Z">
        <w:r w:rsidR="00011FDC" w:rsidRPr="00CC390A" w:rsidDel="008A41C5">
          <w:rPr>
            <w:b/>
          </w:rPr>
          <w:delText xml:space="preserve">Exhaustive </w:delText>
        </w:r>
      </w:del>
      <w:ins w:id="1246"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1247" w:author="Albi Celaj" w:date="2019-02-21T15:00:00Z">
        <w:r w:rsidR="00FB5937" w:rsidDel="00744919">
          <w:delText xml:space="preserve"> </w:delText>
        </w:r>
      </w:del>
      <w:ins w:id="1248" w:author="Albi Celaj" w:date="2019-02-21T15:00:00Z">
        <w:r w:rsidR="00744919">
          <w:t xml:space="preserve"> as indicated by the legend.</w:t>
        </w:r>
      </w:ins>
      <w:del w:id="1249"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250"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251" w:author="Albi Celaj" w:date="2019-02-21T14:39:00Z">
        <w:r w:rsidR="00C379F2">
          <w:t xml:space="preserve">See also </w:t>
        </w:r>
      </w:ins>
      <w:r w:rsidR="004452EF">
        <w:t>Figure</w:t>
      </w:r>
      <w:ins w:id="1252" w:author="Albi Celaj" w:date="2019-02-21T14:39:00Z">
        <w:r w:rsidR="00C379F2">
          <w:t>s</w:t>
        </w:r>
      </w:ins>
      <w:r w:rsidR="004452EF">
        <w:t xml:space="preserve"> </w:t>
      </w:r>
      <w:r w:rsidR="00EB3FCB">
        <w:t>S</w:t>
      </w:r>
      <w:ins w:id="1253" w:author="Albi Celaj" w:date="2019-02-21T14:39:00Z">
        <w:r w:rsidR="00C379F2">
          <w:t>3 and S4</w:t>
        </w:r>
      </w:ins>
      <w:del w:id="1254"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255" w:author="Albi Celaj" w:date="2019-02-21T12:43:00Z"/>
        </w:rPr>
      </w:pPr>
      <w:ins w:id="1256" w:author="Albi Celaj" w:date="2019-02-21T12:43:00Z">
        <w:r>
          <w:rPr>
            <w:b/>
          </w:rPr>
          <w:t>(</w:t>
        </w:r>
      </w:ins>
      <w:r w:rsidR="00E41888">
        <w:rPr>
          <w:b/>
        </w:rPr>
        <w:t>C</w:t>
      </w:r>
      <w:ins w:id="1257"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258" w:author="Albi Celaj" w:date="2019-02-21T12:45:00Z">
        <w:r w:rsidR="00EF084A" w:rsidDel="00C82E31">
          <w:rPr>
            <w:color w:val="000000"/>
          </w:rPr>
          <w:delText xml:space="preserve">drug </w:delText>
        </w:r>
      </w:del>
      <w:ins w:id="1259"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260" w:author="Albi Celaj" w:date="2019-02-21T12:45:00Z">
        <w:r w:rsidR="006624A7" w:rsidDel="00C82E31">
          <w:delText xml:space="preserve"> (blue for increased resistance, red-orange for decreased resistance)</w:delText>
        </w:r>
      </w:del>
      <w:r w:rsidR="006624A7">
        <w:t>.  Extensions to 1, 2, and 5 total knockouts are illustrated</w:t>
      </w:r>
      <w:del w:id="1261" w:author="Albi Celaj" w:date="2019-02-21T12:45:00Z">
        <w:r w:rsidR="006624A7" w:rsidDel="00C82E31">
          <w:delText xml:space="preserve"> for benomyl</w:delText>
        </w:r>
      </w:del>
      <w:ins w:id="1262" w:author="Albi Celaj" w:date="2019-02-21T12:44:00Z">
        <w:r>
          <w:t xml:space="preserve">. Color scale extends </w:t>
        </w:r>
      </w:ins>
      <w:ins w:id="1263" w:author="Albi Celaj" w:date="2019-02-21T12:46:00Z">
        <w:r w:rsidR="00C82E31">
          <w:t xml:space="preserve">by +/- 1 standard deviation </w:t>
        </w:r>
      </w:ins>
      <w:ins w:id="1264" w:author="Albi Celaj" w:date="2019-02-21T12:47:00Z">
        <w:r w:rsidR="00C82E31">
          <w:t xml:space="preserve">of </w:t>
        </w:r>
      </w:ins>
      <w:ins w:id="1265" w:author="Albi Celaj" w:date="2019-02-21T12:48:00Z">
        <w:r w:rsidR="00C82E31">
          <w:t xml:space="preserve">all </w:t>
        </w:r>
      </w:ins>
      <w:ins w:id="1266" w:author="Albi Celaj" w:date="2019-02-21T12:44:00Z">
        <w:r>
          <w:t>drug resistance values</w:t>
        </w:r>
      </w:ins>
      <w:ins w:id="1267" w:author="Albi Celaj" w:date="2019-02-21T12:49:00Z">
        <w:r w:rsidR="00C82E31">
          <w:t xml:space="preserve"> observed in a pool.</w:t>
        </w:r>
      </w:ins>
      <w:ins w:id="1268" w:author="Albi Celaj" w:date="2019-02-21T14:40:00Z">
        <w:r w:rsidR="00C379F2">
          <w:t xml:space="preserve">  See also Figure S5.</w:t>
        </w:r>
      </w:ins>
    </w:p>
    <w:p w14:paraId="473E814C" w14:textId="77777777" w:rsidR="00C379F2" w:rsidRDefault="008A41C5" w:rsidP="00224FCB">
      <w:pPr>
        <w:jc w:val="both"/>
        <w:rPr>
          <w:ins w:id="1269" w:author="Albi Celaj" w:date="2019-02-21T14:38:00Z"/>
        </w:rPr>
      </w:pPr>
      <w:ins w:id="1270" w:author="Albi Celaj" w:date="2019-02-21T12:43:00Z">
        <w:r>
          <w:rPr>
            <w:b/>
          </w:rPr>
          <w:t xml:space="preserve">(D) </w:t>
        </w:r>
      </w:ins>
      <w:del w:id="1271" w:author="Albi Celaj" w:date="2019-02-21T12:43:00Z">
        <w:r w:rsidR="006624A7" w:rsidDel="008A41C5">
          <w:delText>, and</w:delText>
        </w:r>
      </w:del>
      <w:r w:rsidR="006624A7">
        <w:t xml:space="preserve"> 5-knockout radial signatures are shown for </w:t>
      </w:r>
      <w:ins w:id="1272" w:author="Albi Celaj" w:date="2019-02-21T12:44:00Z">
        <w:r w:rsidR="006C1AC5">
          <w:t>8</w:t>
        </w:r>
      </w:ins>
      <w:del w:id="1273" w:author="Albi Celaj" w:date="2019-02-21T12:44:00Z">
        <w:r w:rsidR="006624A7" w:rsidDel="006C1AC5">
          <w:delText>10</w:delText>
        </w:r>
      </w:del>
      <w:r w:rsidR="006624A7">
        <w:t xml:space="preserve"> drugs</w:t>
      </w:r>
      <w:ins w:id="1274" w:author="Albi Celaj" w:date="2019-02-21T14:38:00Z">
        <w:r w:rsidR="00C379F2">
          <w:t>.</w:t>
        </w:r>
      </w:ins>
    </w:p>
    <w:p w14:paraId="32E8C84D" w14:textId="29211FCA" w:rsidR="00503446" w:rsidRDefault="006624A7" w:rsidP="00224FCB">
      <w:pPr>
        <w:jc w:val="both"/>
        <w:rPr>
          <w:ins w:id="1275" w:author="Albi Celaj" w:date="2019-02-21T12:41:00Z"/>
        </w:rPr>
      </w:pPr>
      <w:del w:id="1276" w:author="Albi Celaj" w:date="2019-02-21T14:38:00Z">
        <w:r w:rsidDel="00C379F2">
          <w:delText xml:space="preserve"> (</w:delText>
        </w:r>
      </w:del>
      <w:del w:id="1277" w:author="Albi Celaj" w:date="2019-02-21T12:44:00Z">
        <w:r w:rsidDel="006C1AC5">
          <w:delText>5</w:delText>
        </w:r>
      </w:del>
      <w:del w:id="1278"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279" w:author="Albi Celaj [3]" w:date="2019-02-13T16:41:00Z">
        <w:del w:id="1280" w:author="Albi Celaj" w:date="2019-02-21T12:44:00Z">
          <w:r w:rsidR="004876AD" w:rsidDel="008A41C5">
            <w:delText xml:space="preserve">In each </w:delText>
          </w:r>
        </w:del>
      </w:ins>
      <w:ins w:id="1281" w:author="Albi Celaj [3]" w:date="2019-02-13T16:43:00Z">
        <w:del w:id="1282" w:author="Albi Celaj" w:date="2019-02-21T12:44:00Z">
          <w:r w:rsidR="004876AD" w:rsidDel="008A41C5">
            <w:delText>pool</w:delText>
          </w:r>
        </w:del>
      </w:ins>
      <w:ins w:id="1283" w:author="Albi Celaj [3]" w:date="2019-02-13T16:41:00Z">
        <w:del w:id="1284" w:author="Albi Celaj" w:date="2019-02-21T12:44:00Z">
          <w:r w:rsidR="004876AD" w:rsidDel="008A41C5">
            <w:delText xml:space="preserve">, </w:delText>
          </w:r>
        </w:del>
      </w:ins>
      <w:del w:id="1285" w:author="Albi Celaj" w:date="2019-02-21T12:44:00Z">
        <w:r w:rsidR="00A24645" w:rsidDel="008A41C5">
          <w:delText xml:space="preserve">Color </w:delText>
        </w:r>
      </w:del>
      <w:ins w:id="1286" w:author="Albi Celaj [3]" w:date="2019-02-13T16:41:00Z">
        <w:del w:id="1287" w:author="Albi Celaj" w:date="2019-02-21T12:44:00Z">
          <w:r w:rsidR="004876AD" w:rsidDel="008A41C5">
            <w:delText>t</w:delText>
          </w:r>
        </w:del>
      </w:ins>
      <w:ins w:id="1288" w:author="Albi Celaj [3]" w:date="2019-02-13T16:32:00Z">
        <w:del w:id="1289" w:author="Albi Celaj" w:date="2019-02-21T12:44:00Z">
          <w:r w:rsidR="007F48E8" w:rsidDel="008A41C5">
            <w:delText xml:space="preserve">he color scale extends </w:delText>
          </w:r>
        </w:del>
      </w:ins>
      <w:ins w:id="1290" w:author="Albi Celaj [3]" w:date="2019-02-13T16:38:00Z">
        <w:del w:id="1291" w:author="Albi Celaj" w:date="2019-02-21T12:44:00Z">
          <w:r w:rsidR="00EA5FCC" w:rsidDel="008A41C5">
            <w:delText>in both directions</w:delText>
          </w:r>
        </w:del>
      </w:ins>
      <w:ins w:id="1292" w:author="Albi Celaj [3]" w:date="2019-02-13T16:39:00Z">
        <w:del w:id="1293" w:author="Albi Celaj" w:date="2019-02-21T12:44:00Z">
          <w:r w:rsidR="00E61178" w:rsidDel="008A41C5">
            <w:delText xml:space="preserve"> </w:delText>
          </w:r>
        </w:del>
      </w:ins>
      <w:ins w:id="1294" w:author="Albi Celaj [3]" w:date="2019-02-13T16:32:00Z">
        <w:del w:id="1295" w:author="Albi Celaj" w:date="2019-02-21T12:44:00Z">
          <w:r w:rsidR="007F48E8" w:rsidDel="008A41C5">
            <w:delText xml:space="preserve">by </w:delText>
          </w:r>
        </w:del>
      </w:ins>
      <w:ins w:id="1296" w:author="Albi Celaj [3]" w:date="2019-02-13T16:44:00Z">
        <w:del w:id="1297" w:author="Albi Celaj" w:date="2019-02-21T12:44:00Z">
          <w:r w:rsidR="00076B91" w:rsidDel="008A41C5">
            <w:delText>the</w:delText>
          </w:r>
        </w:del>
      </w:ins>
      <w:ins w:id="1298" w:author="Albi Celaj [3]" w:date="2019-02-13T16:32:00Z">
        <w:del w:id="1299" w:author="Albi Celaj" w:date="2019-02-21T12:44:00Z">
          <w:r w:rsidR="007F48E8" w:rsidDel="008A41C5">
            <w:delText xml:space="preserve"> standard deviation</w:delText>
          </w:r>
        </w:del>
      </w:ins>
      <w:ins w:id="1300" w:author="Albi Celaj [3]" w:date="2019-02-13T16:41:00Z">
        <w:del w:id="1301" w:author="Albi Celaj" w:date="2019-02-21T12:44:00Z">
          <w:r w:rsidR="004876AD" w:rsidDel="008A41C5">
            <w:delText xml:space="preserve"> of</w:delText>
          </w:r>
        </w:del>
      </w:ins>
      <w:ins w:id="1302" w:author="Albi Celaj [3]" w:date="2019-02-13T16:43:00Z">
        <w:del w:id="1303" w:author="Albi Celaj" w:date="2019-02-21T12:44:00Z">
          <w:r w:rsidR="004876AD" w:rsidDel="008A41C5">
            <w:delText xml:space="preserve"> drug </w:delText>
          </w:r>
        </w:del>
      </w:ins>
      <w:ins w:id="1304" w:author="Albi Celaj [3]" w:date="2019-02-13T16:41:00Z">
        <w:del w:id="1305" w:author="Albi Celaj" w:date="2019-02-21T12:44:00Z">
          <w:r w:rsidR="004876AD" w:rsidDel="008A41C5">
            <w:delText>resistance</w:delText>
          </w:r>
        </w:del>
      </w:ins>
      <w:ins w:id="1306" w:author="Albi Celaj [3]" w:date="2019-02-13T16:43:00Z">
        <w:del w:id="1307" w:author="Albi Celaj" w:date="2019-02-21T12:44:00Z">
          <w:r w:rsidR="004876AD" w:rsidDel="008A41C5">
            <w:delText xml:space="preserve"> values</w:delText>
          </w:r>
        </w:del>
      </w:ins>
      <w:del w:id="1308"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309" w:author="Albi Celaj" w:date="2019-02-21T12:49:00Z">
        <w:r w:rsidRPr="005959CB">
          <w:rPr>
            <w:b/>
          </w:rPr>
          <w:t xml:space="preserve">Figure </w:t>
        </w:r>
      </w:ins>
      <w:ins w:id="1310" w:author="Albi Celaj" w:date="2019-02-21T12:50:00Z">
        <w:r>
          <w:rPr>
            <w:b/>
          </w:rPr>
          <w:t>3</w:t>
        </w:r>
      </w:ins>
      <w:ins w:id="1311" w:author="Albi Celaj" w:date="2019-02-21T14:41:00Z">
        <w:r w:rsidR="00794D03">
          <w:rPr>
            <w:b/>
          </w:rPr>
          <w:t>.</w:t>
        </w:r>
      </w:ins>
      <w:ins w:id="1312" w:author="Albi Celaj" w:date="2019-02-21T14:40:00Z">
        <w:r w:rsidR="00C379F2">
          <w:rPr>
            <w:b/>
          </w:rPr>
          <w:t xml:space="preserve"> </w:t>
        </w:r>
      </w:ins>
      <w:ins w:id="1313"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314"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315" w:author="Albi Celaj" w:date="2019-02-21T12:49:00Z">
        <w:r w:rsidR="008B67DA">
          <w:t>s shown for</w:t>
        </w:r>
      </w:ins>
      <w:del w:id="1316" w:author="Albi Celaj" w:date="2019-02-21T12:49:00Z">
        <w:r w:rsidR="00E32178" w:rsidDel="008B67DA">
          <w:delText>n</w:delText>
        </w:r>
      </w:del>
      <w:r>
        <w:t xml:space="preserve"> </w:t>
      </w:r>
      <w:del w:id="1317"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318"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319" w:author="Albi Celaj" w:date="2019-02-21T14:40:00Z">
        <w:r w:rsidR="00C379F2">
          <w:t xml:space="preserve"> See also Figure S6.</w:t>
        </w:r>
      </w:ins>
      <w:del w:id="1320"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321" w:author="Albi Celaj" w:date="2019-02-21T14:40:00Z">
        <w:r w:rsidR="00C379F2">
          <w:rPr>
            <w:b/>
          </w:rPr>
          <w:t>4</w:t>
        </w:r>
      </w:ins>
      <w:ins w:id="1322" w:author="Albi Celaj" w:date="2019-02-21T14:41:00Z">
        <w:r w:rsidR="00794D03">
          <w:rPr>
            <w:b/>
          </w:rPr>
          <w:t>.</w:t>
        </w:r>
      </w:ins>
      <w:del w:id="1323"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324" w:author="Albi Celaj" w:date="2019-02-21T14:42:00Z">
        <w:r>
          <w:rPr>
            <w:b/>
          </w:rPr>
          <w:t>(</w:t>
        </w:r>
      </w:ins>
      <w:r w:rsidR="003827FE">
        <w:rPr>
          <w:b/>
        </w:rPr>
        <w:t>A</w:t>
      </w:r>
      <w:ins w:id="1325" w:author="Albi Celaj" w:date="2019-02-21T14:42:00Z">
        <w:r>
          <w:rPr>
            <w:b/>
          </w:rPr>
          <w:t>)</w:t>
        </w:r>
      </w:ins>
      <w:r w:rsidR="00DD0A56">
        <w:tab/>
      </w:r>
      <w:r w:rsidR="008C28D4">
        <w:t xml:space="preserve">All single-gene </w:t>
      </w:r>
      <w:r w:rsidR="00DD0A56">
        <w:t xml:space="preserve">knockout effects and </w:t>
      </w:r>
      <w:ins w:id="1326" w:author="Albi Celaj" w:date="2019-02-21T12:50:00Z">
        <w:r w:rsidR="00F51BFF">
          <w:rPr>
            <w:i/>
          </w:rPr>
          <w:t>X</w:t>
        </w:r>
      </w:ins>
      <w:ins w:id="1327" w:author="Albi Celaj [3]" w:date="2019-02-11T12:33:00Z">
        <w:del w:id="1328" w:author="Albi Celaj" w:date="2019-02-21T12:50:00Z">
          <w:r w:rsidR="00A561DA" w:rsidRPr="00A561DA" w:rsidDel="00F51BFF">
            <w:rPr>
              <w:i/>
              <w:rPrChange w:id="1329" w:author="Albi Celaj [3]" w:date="2019-02-11T12:33:00Z">
                <w:rPr/>
              </w:rPrChange>
            </w:rPr>
            <w:delText>x</w:delText>
          </w:r>
        </w:del>
      </w:ins>
      <w:del w:id="1330" w:author="Albi Celaj [3]"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331" w:author="Albi Celaj" w:date="2019-02-21T14:45:00Z">
        <w:r>
          <w:t>Magnitude of g</w:t>
        </w:r>
      </w:ins>
      <w:ins w:id="1332" w:author="Albi Celaj" w:date="2019-02-21T14:43:00Z">
        <w:r>
          <w:t>enetic effects</w:t>
        </w:r>
      </w:ins>
      <w:ins w:id="1333" w:author="Albi Celaj" w:date="2019-02-21T14:44:00Z">
        <w:r>
          <w:t xml:space="preserve"> were determined by generalized linear model, then rescaled for each drug</w:t>
        </w:r>
      </w:ins>
      <w:del w:id="1334"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335" w:author="Albi Celaj" w:date="2019-02-21T14:44:00Z">
        <w:r w:rsidR="00F85648" w:rsidDel="000743FF">
          <w:delText xml:space="preserve">generalized linear model, then rescaled </w:delText>
        </w:r>
        <w:r w:rsidR="001A2F13" w:rsidDel="000743FF">
          <w:delText xml:space="preserve">for each drug </w:delText>
        </w:r>
      </w:del>
      <w:del w:id="1336"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337" w:author="Albi Celaj" w:date="2019-02-21T14:46:00Z">
        <w:r>
          <w:rPr>
            <w:b/>
          </w:rPr>
          <w:t>(</w:t>
        </w:r>
      </w:ins>
      <w:r w:rsidR="0034689A">
        <w:rPr>
          <w:b/>
        </w:rPr>
        <w:t>B</w:t>
      </w:r>
      <w:ins w:id="1338"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339" w:author="Albi Celaj" w:date="2019-02-21T14:46:00Z">
        <w:r w:rsidR="002E7A94" w:rsidDel="000743FF">
          <w:delText xml:space="preserve">summarizes </w:delText>
        </w:r>
      </w:del>
      <w:ins w:id="1340" w:author="Albi Celaj" w:date="2019-02-21T14:46:00Z">
        <w:r>
          <w:t xml:space="preserve">shows genetic effects extracted from Figure 4A. </w:t>
        </w:r>
      </w:ins>
      <w:del w:id="1341"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342" w:author="Albi Celaj" w:date="2019-02-21T14:41:00Z">
        <w:r w:rsidR="00794D03">
          <w:rPr>
            <w:b/>
            <w:color w:val="000000" w:themeColor="text1"/>
          </w:rPr>
          <w:t>5.</w:t>
        </w:r>
      </w:ins>
      <w:del w:id="1343"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344"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345" w:author="Albi Celaj" w:date="2019-02-21T15:05:00Z">
        <w:r>
          <w:rPr>
            <w:b/>
          </w:rPr>
          <w:t>(</w:t>
        </w:r>
      </w:ins>
      <w:r w:rsidR="005A78CA" w:rsidRPr="00DA75F4">
        <w:rPr>
          <w:b/>
        </w:rPr>
        <w:t>A</w:t>
      </w:r>
      <w:ins w:id="1346"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347" w:author="Albi Celaj" w:date="2019-02-21T14:56:00Z">
        <w:r w:rsidR="009D339A">
          <w:t xml:space="preserve">binary </w:t>
        </w:r>
      </w:ins>
      <w:r w:rsidR="003C2082">
        <w:t xml:space="preserve">input </w:t>
      </w:r>
      <w:del w:id="1348"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349" w:author="Albi Celaj" w:date="2019-02-21T14:49:00Z">
        <w:r w:rsidR="00A045BA">
          <w:t xml:space="preserve">.  </w:t>
        </w:r>
      </w:ins>
      <w:ins w:id="1350" w:author="Albi Celaj" w:date="2019-02-21T14:56:00Z">
        <w:r w:rsidR="00C533B8" w:rsidRPr="00C35287">
          <w:rPr>
            <w:b/>
            <w:i/>
            <w:rPrChange w:id="1351"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352" w:author="Albi Celaj" w:date="2019-02-21T14:58:00Z">
              <w:rPr>
                <w:i/>
              </w:rPr>
            </w:rPrChange>
          </w:rPr>
          <w:t>G</w:t>
        </w:r>
        <w:r w:rsidR="00C533B8" w:rsidRPr="004B71FB">
          <w:t xml:space="preserve">.  </w:t>
        </w:r>
      </w:ins>
      <w:del w:id="1353" w:author="Albi Celaj" w:date="2019-02-21T14:48:00Z">
        <w:r w:rsidR="002E7A94" w:rsidDel="00A045BA">
          <w:delText>.</w:delText>
        </w:r>
      </w:del>
      <w:del w:id="1354"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355" w:author="Albi Celaj" w:date="2019-02-21T15:14:00Z">
        <w:r w:rsidR="00580E8F">
          <w:t xml:space="preserve">each </w:t>
        </w:r>
      </w:ins>
      <w:r w:rsidR="001C6F17">
        <w:t>multiplied by the</w:t>
      </w:r>
      <w:del w:id="1356" w:author="Albi Celaj" w:date="2019-02-21T14:58:00Z">
        <w:r w:rsidR="001C6F17" w:rsidDel="00B94E12">
          <w:delText xml:space="preserve"> </w:delText>
        </w:r>
        <w:r w:rsidR="00AE4CA5" w:rsidDel="00B94E12">
          <w:delText>inferred</w:delText>
        </w:r>
      </w:del>
      <w:r w:rsidR="00AE4CA5">
        <w:t xml:space="preserve"> </w:t>
      </w:r>
      <w:del w:id="1357" w:author="Albi Celaj" w:date="2019-02-21T14:59:00Z">
        <w:r w:rsidR="001C6F17" w:rsidDel="00B94E12">
          <w:delText>activity</w:delText>
        </w:r>
      </w:del>
      <w:ins w:id="1358" w:author="Albi Celaj" w:date="2019-02-21T14:58:00Z">
        <w:r w:rsidR="00C35287" w:rsidRPr="00B94E12">
          <w:rPr>
            <w:b/>
            <w:i/>
            <w:rPrChange w:id="1359" w:author="Albi Celaj" w:date="2019-02-21T14:59:00Z">
              <w:rPr>
                <w:i/>
              </w:rPr>
            </w:rPrChange>
          </w:rPr>
          <w:t>A</w:t>
        </w:r>
      </w:ins>
      <w:r w:rsidR="001C6F17">
        <w:t xml:space="preserve"> </w:t>
      </w:r>
      <w:ins w:id="1360" w:author="Albi Celaj" w:date="2019-02-21T14:59:00Z">
        <w:r w:rsidR="00B94E12">
          <w:t xml:space="preserve">values </w:t>
        </w:r>
      </w:ins>
      <w:r w:rsidR="001C6F17">
        <w:t>of the corresponding transporter</w:t>
      </w:r>
      <w:ins w:id="1361" w:author="Albi Celaj" w:date="2019-02-21T14:59:00Z">
        <w:r w:rsidR="003D2FF0">
          <w:t>s</w:t>
        </w:r>
      </w:ins>
      <w:r w:rsidR="004B71FB">
        <w:t>.</w:t>
      </w:r>
      <w:del w:id="1362"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363" w:author="Albi Celaj" w:date="2019-02-21T15:05:00Z">
        <w:r>
          <w:rPr>
            <w:b/>
            <w:color w:val="000000" w:themeColor="text1"/>
          </w:rPr>
          <w:t>(</w:t>
        </w:r>
      </w:ins>
      <w:r w:rsidR="0080721A">
        <w:rPr>
          <w:b/>
          <w:color w:val="000000" w:themeColor="text1"/>
        </w:rPr>
        <w:t>B</w:t>
      </w:r>
      <w:ins w:id="1364" w:author="Albi Celaj" w:date="2019-02-21T15:05:00Z">
        <w:r>
          <w:rPr>
            <w:b/>
            <w:color w:val="000000" w:themeColor="text1"/>
          </w:rPr>
          <w:t>)</w:t>
        </w:r>
      </w:ins>
      <w:r w:rsidR="0080721A">
        <w:rPr>
          <w:b/>
          <w:color w:val="000000" w:themeColor="text1"/>
        </w:rPr>
        <w:tab/>
      </w:r>
      <w:ins w:id="1365"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366"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367"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368" w:author="Albi Celaj" w:date="2019-02-21T15:01:00Z">
        <w:r w:rsidR="00122E73">
          <w:rPr>
            <w:color w:val="000000" w:themeColor="text1"/>
          </w:rPr>
          <w:t xml:space="preserve"> See also Figure</w:t>
        </w:r>
      </w:ins>
      <w:ins w:id="1369" w:author="Albi Celaj" w:date="2019-02-21T15:03:00Z">
        <w:r>
          <w:rPr>
            <w:color w:val="000000" w:themeColor="text1"/>
          </w:rPr>
          <w:t>s</w:t>
        </w:r>
      </w:ins>
      <w:ins w:id="1370" w:author="Albi Celaj" w:date="2019-02-21T15:01:00Z">
        <w:r w:rsidR="00122E73">
          <w:rPr>
            <w:color w:val="000000" w:themeColor="text1"/>
          </w:rPr>
          <w:t xml:space="preserve"> </w:t>
        </w:r>
      </w:ins>
      <w:ins w:id="1371" w:author="Albi Celaj" w:date="2019-02-21T15:02:00Z">
        <w:r w:rsidR="00122E73">
          <w:rPr>
            <w:color w:val="000000" w:themeColor="text1"/>
          </w:rPr>
          <w:t>S7</w:t>
        </w:r>
      </w:ins>
      <w:ins w:id="1372" w:author="Albi Celaj" w:date="2019-02-21T15:06:00Z">
        <w:r w:rsidR="003255FC">
          <w:rPr>
            <w:color w:val="000000" w:themeColor="text1"/>
          </w:rPr>
          <w:t>A-B</w:t>
        </w:r>
      </w:ins>
      <w:ins w:id="1373" w:author="Albi Celaj" w:date="2019-02-21T15:03:00Z">
        <w:r>
          <w:rPr>
            <w:color w:val="000000" w:themeColor="text1"/>
          </w:rPr>
          <w:t xml:space="preserve"> and S8</w:t>
        </w:r>
      </w:ins>
      <w:ins w:id="1374"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375" w:author="Albi Celaj" w:date="2019-02-21T15:05:00Z">
        <w:r>
          <w:rPr>
            <w:b/>
            <w:color w:val="000000" w:themeColor="text1"/>
          </w:rPr>
          <w:t>(</w:t>
        </w:r>
      </w:ins>
      <w:r w:rsidR="004557DE">
        <w:rPr>
          <w:b/>
          <w:color w:val="000000" w:themeColor="text1"/>
        </w:rPr>
        <w:t>C</w:t>
      </w:r>
      <w:ins w:id="1376"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377" w:author="Albi Celaj" w:date="2019-02-21T15:02:00Z">
        <w:r w:rsidR="00122E73">
          <w:rPr>
            <w:color w:val="000000" w:themeColor="text1"/>
          </w:rPr>
          <w:t>.  See also Figure</w:t>
        </w:r>
      </w:ins>
      <w:ins w:id="1378" w:author="Albi Celaj" w:date="2019-02-21T15:03:00Z">
        <w:r>
          <w:rPr>
            <w:color w:val="000000" w:themeColor="text1"/>
          </w:rPr>
          <w:t>s</w:t>
        </w:r>
      </w:ins>
      <w:ins w:id="1379" w:author="Albi Celaj" w:date="2019-02-21T15:02:00Z">
        <w:r w:rsidR="00122E73">
          <w:rPr>
            <w:color w:val="000000" w:themeColor="text1"/>
          </w:rPr>
          <w:t xml:space="preserve"> </w:t>
        </w:r>
      </w:ins>
      <w:ins w:id="1380" w:author="Albi Celaj" w:date="2019-02-21T15:04:00Z">
        <w:r>
          <w:rPr>
            <w:color w:val="000000" w:themeColor="text1"/>
          </w:rPr>
          <w:t>S7</w:t>
        </w:r>
      </w:ins>
      <w:ins w:id="1381" w:author="Albi Celaj" w:date="2019-02-21T15:06:00Z">
        <w:r w:rsidR="003255FC">
          <w:rPr>
            <w:color w:val="000000" w:themeColor="text1"/>
          </w:rPr>
          <w:t>C-D</w:t>
        </w:r>
      </w:ins>
      <w:ins w:id="1382" w:author="Albi Celaj" w:date="2019-02-21T15:04:00Z">
        <w:r>
          <w:rPr>
            <w:color w:val="000000" w:themeColor="text1"/>
          </w:rPr>
          <w:t xml:space="preserve"> and </w:t>
        </w:r>
      </w:ins>
      <w:ins w:id="1383" w:author="Albi Celaj" w:date="2019-02-21T15:02:00Z">
        <w:r w:rsidR="00122E73">
          <w:rPr>
            <w:color w:val="000000" w:themeColor="text1"/>
          </w:rPr>
          <w:t>S8.</w:t>
        </w:r>
      </w:ins>
    </w:p>
    <w:p w14:paraId="30BDAB5C" w14:textId="100CF4D4" w:rsidR="008C2F3A" w:rsidRDefault="00FD5CC0" w:rsidP="008C2F3A">
      <w:pPr>
        <w:jc w:val="both"/>
      </w:pPr>
      <w:ins w:id="1384" w:author="Albi Celaj" w:date="2019-02-21T15:05:00Z">
        <w:r>
          <w:rPr>
            <w:b/>
            <w:color w:val="000000" w:themeColor="text1"/>
          </w:rPr>
          <w:t>(</w:t>
        </w:r>
      </w:ins>
      <w:r w:rsidR="004557DE">
        <w:rPr>
          <w:b/>
          <w:color w:val="000000" w:themeColor="text1"/>
        </w:rPr>
        <w:t>D</w:t>
      </w:r>
      <w:ins w:id="1385"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386" w:author="Frederick Roth" w:date="2019-02-07T14:10:00Z">
        <w:r w:rsidR="00AE12E3" w:rsidDel="00E81F90">
          <w:rPr>
            <w:color w:val="000000" w:themeColor="text1"/>
          </w:rPr>
          <w:delText>d resistance</w:delText>
        </w:r>
      </w:del>
      <w:ins w:id="1387"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388" w:author="Frederick Roth" w:date="2019-02-07T14:07:00Z">
        <w:r w:rsidR="00DE1226" w:rsidDel="00E81F90">
          <w:rPr>
            <w:color w:val="000000" w:themeColor="text1"/>
          </w:rPr>
          <w:delText>a</w:delText>
        </w:r>
        <w:r w:rsidR="0043569F" w:rsidDel="00E81F90">
          <w:rPr>
            <w:color w:val="000000" w:themeColor="text1"/>
          </w:rPr>
          <w:delText xml:space="preserve">n </w:delText>
        </w:r>
      </w:del>
      <w:ins w:id="1389" w:author="Frederick Roth" w:date="2019-02-07T14:07:00Z">
        <w:r w:rsidR="00E81F90">
          <w:rPr>
            <w:color w:val="000000" w:themeColor="text1"/>
          </w:rPr>
          <w:t xml:space="preserve">a </w:t>
        </w:r>
      </w:ins>
      <w:del w:id="1390"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391"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392" w:author="Albi Celaj" w:date="2019-02-21T15:01:00Z">
        <w:r w:rsidR="00122E73">
          <w:rPr>
            <w:color w:val="000000" w:themeColor="text1"/>
          </w:rPr>
          <w:t xml:space="preserve">  </w:t>
        </w:r>
      </w:ins>
      <w:ins w:id="1393" w:author="Albi Celaj" w:date="2019-02-21T15:02:00Z">
        <w:r>
          <w:rPr>
            <w:color w:val="000000" w:themeColor="text1"/>
          </w:rPr>
          <w:t>See also Figure S8.</w:t>
        </w:r>
      </w:ins>
      <w:del w:id="1394"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395" w:author="Frederick Roth" w:date="2019-02-07T14:06:00Z">
        <w:del w:id="1396" w:author="Albi Celaj" w:date="2019-02-21T14:53:00Z">
          <w:r w:rsidR="00E81F90" w:rsidDel="00A045BA">
            <w:delText xml:space="preserve">the </w:delText>
          </w:r>
        </w:del>
      </w:ins>
      <w:del w:id="1397" w:author="Albi Celaj" w:date="2019-02-21T14:53:00Z">
        <w:r w:rsidR="00E81F90" w:rsidDel="00A045BA">
          <w:delText>genotype</w:delText>
        </w:r>
      </w:del>
      <w:ins w:id="1398" w:author="Frederick Roth" w:date="2019-02-07T14:06:00Z">
        <w:del w:id="1399" w:author="Albi Celaj" w:date="2019-02-21T14:53:00Z">
          <w:r w:rsidR="00E81F90" w:rsidDel="00A045BA">
            <w:delText xml:space="preserve"> define</w:delText>
          </w:r>
        </w:del>
      </w:ins>
      <w:ins w:id="1400" w:author="Frederick Roth" w:date="2019-02-07T14:07:00Z">
        <w:del w:id="1401" w:author="Albi Celaj" w:date="2019-02-21T14:53:00Z">
          <w:r w:rsidR="00E81F90" w:rsidDel="00A045BA">
            <w:delText xml:space="preserve">d by either </w:delText>
          </w:r>
        </w:del>
      </w:ins>
      <w:ins w:id="1402" w:author="Frederick Roth" w:date="2019-02-07T14:06:00Z">
        <w:del w:id="1403" w:author="Albi Celaj" w:date="2019-02-21T14:53:00Z">
          <w:r w:rsidR="00E81F90" w:rsidDel="00A045BA">
            <w:delText xml:space="preserve">all </w:delText>
          </w:r>
        </w:del>
      </w:ins>
      <w:ins w:id="1404" w:author="Frederick Roth" w:date="2019-02-07T14:07:00Z">
        <w:del w:id="1405" w:author="Albi Celaj" w:date="2019-02-21T14:53:00Z">
          <w:r w:rsidR="00E81F90" w:rsidDel="00A045BA">
            <w:delText xml:space="preserve">16 </w:delText>
          </w:r>
        </w:del>
      </w:ins>
      <w:ins w:id="1406" w:author="Frederick Roth" w:date="2019-02-07T14:06:00Z">
        <w:del w:id="1407" w:author="Albi Celaj" w:date="2019-02-21T14:53:00Z">
          <w:r w:rsidR="00E81F90" w:rsidDel="00A045BA">
            <w:delText>genes</w:delText>
          </w:r>
        </w:del>
      </w:ins>
      <w:del w:id="1408" w:author="Albi Celaj" w:date="2019-02-21T14:53:00Z">
        <w:r w:rsidR="00E81F90" w:rsidDel="00A045BA">
          <w:delText xml:space="preserve">s, or genotypes defined only by </w:delText>
        </w:r>
      </w:del>
      <w:ins w:id="1409" w:author="Frederick Roth" w:date="2019-02-07T14:07:00Z">
        <w:del w:id="1410" w:author="Albi Celaj" w:date="2019-02-21T14:53:00Z">
          <w:r w:rsidR="00E81F90" w:rsidDel="00A045BA">
            <w:delText xml:space="preserve">only </w:delText>
          </w:r>
        </w:del>
      </w:ins>
      <w:del w:id="1411" w:author="Albi Celaj" w:date="2019-02-21T14:53:00Z">
        <w:r w:rsidR="00E81F90" w:rsidDel="00A045BA">
          <w:delText>the five frequen</w:delText>
        </w:r>
      </w:del>
      <w:ins w:id="1412" w:author="Frederick Roth" w:date="2019-02-07T14:06:00Z">
        <w:del w:id="1413" w:author="Albi Celaj" w:date="2019-02-21T14:53:00Z">
          <w:r w:rsidR="00E81F90" w:rsidDel="00A045BA">
            <w:delText>tly</w:delText>
          </w:r>
        </w:del>
      </w:ins>
      <w:del w:id="1414" w:author="Albi Celaj" w:date="2019-02-21T14:53:00Z">
        <w:r w:rsidR="00E81F90" w:rsidDel="00A045BA">
          <w:delText>ctly-</w:delText>
        </w:r>
      </w:del>
      <w:ins w:id="1415" w:author="Frederick Roth" w:date="2019-02-07T14:06:00Z">
        <w:del w:id="1416" w:author="Albi Celaj" w:date="2019-02-21T14:53:00Z">
          <w:r w:rsidR="00E81F90" w:rsidDel="00A045BA">
            <w:delText>associated</w:delText>
          </w:r>
        </w:del>
      </w:ins>
      <w:ins w:id="1417" w:author="Frederick Roth" w:date="2019-02-07T14:07:00Z">
        <w:del w:id="1418" w:author="Albi Celaj" w:date="2019-02-21T14:53:00Z">
          <w:r w:rsidR="00E81F90" w:rsidDel="00A045BA">
            <w:delText xml:space="preserve"> genes</w:delText>
          </w:r>
        </w:del>
      </w:ins>
      <w:ins w:id="1419" w:author="Frederick Roth" w:date="2019-02-07T14:06:00Z">
        <w:del w:id="1420" w:author="Albi Celaj" w:date="2019-02-21T14:53:00Z">
          <w:r w:rsidR="00E81F90" w:rsidDel="00A045BA">
            <w:delText xml:space="preserve"> </w:delText>
          </w:r>
        </w:del>
      </w:ins>
      <w:del w:id="1421"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422" w:author="Albi Celaj" w:date="2019-02-21T14:41:00Z">
        <w:r w:rsidR="00794D03">
          <w:rPr>
            <w:b/>
            <w:color w:val="000000" w:themeColor="text1"/>
          </w:rPr>
          <w:t>6.</w:t>
        </w:r>
      </w:ins>
      <w:del w:id="1423" w:author="Albi Celaj" w:date="2019-02-21T14:41:00Z">
        <w:r w:rsidRPr="005959CB" w:rsidDel="00794D03">
          <w:rPr>
            <w:b/>
            <w:color w:val="000000" w:themeColor="text1"/>
          </w:rPr>
          <w:delText>5</w:delText>
        </w:r>
      </w:del>
      <w:r w:rsidRPr="005959CB">
        <w:rPr>
          <w:b/>
          <w:color w:val="000000" w:themeColor="text1"/>
        </w:rPr>
        <w:t xml:space="preserve"> </w:t>
      </w:r>
      <w:ins w:id="1424"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425" w:author="Albi Celaj" w:date="2019-02-21T17:42:00Z">
        <w:r>
          <w:rPr>
            <w:b/>
            <w:color w:val="000000" w:themeColor="text1"/>
          </w:rPr>
          <w:t>(</w:t>
        </w:r>
      </w:ins>
      <w:r w:rsidR="00330ADB">
        <w:rPr>
          <w:b/>
          <w:color w:val="000000" w:themeColor="text1"/>
        </w:rPr>
        <w:t>A</w:t>
      </w:r>
      <w:ins w:id="1426" w:author="Albi Celaj" w:date="2019-02-21T17:42:00Z">
        <w:r>
          <w:rPr>
            <w:b/>
            <w:color w:val="000000" w:themeColor="text1"/>
          </w:rPr>
          <w:t>)</w:t>
        </w:r>
      </w:ins>
      <w:r w:rsidR="00330ADB">
        <w:rPr>
          <w:b/>
          <w:color w:val="000000" w:themeColor="text1"/>
        </w:rPr>
        <w:tab/>
      </w:r>
      <w:ins w:id="1427" w:author="Frederick Roth" w:date="2019-02-07T14:09:00Z">
        <w:r w:rsidR="00E81F90" w:rsidRPr="00E81F90">
          <w:rPr>
            <w:color w:val="000000" w:themeColor="text1"/>
            <w:rPrChange w:id="1428"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429" w:author="Frederick Roth" w:date="2019-02-07T14:08:00Z">
        <w:r w:rsidR="00472AEF" w:rsidDel="00E81F90">
          <w:rPr>
            <w:color w:val="000000" w:themeColor="text1"/>
          </w:rPr>
          <w:delText xml:space="preserve">Illustrating genetic effects in </w:delText>
        </w:r>
      </w:del>
      <w:ins w:id="1430" w:author="Frederick Roth" w:date="2019-02-07T14:09:00Z">
        <w:r w:rsidR="00E81F90">
          <w:rPr>
            <w:color w:val="000000" w:themeColor="text1"/>
          </w:rPr>
          <w:t>c</w:t>
        </w:r>
      </w:ins>
      <w:ins w:id="1431" w:author="Frederick Roth" w:date="2019-02-07T14:08:00Z">
        <w:r w:rsidR="00E81F90">
          <w:rPr>
            <w:color w:val="000000" w:themeColor="text1"/>
          </w:rPr>
          <w:t xml:space="preserve">omplex genetics of </w:t>
        </w:r>
      </w:ins>
      <w:r w:rsidR="00472AEF">
        <w:rPr>
          <w:color w:val="000000" w:themeColor="text1"/>
        </w:rPr>
        <w:t>fluconazole</w:t>
      </w:r>
      <w:ins w:id="1432"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433" w:author="Frederick Roth" w:date="2019-02-07T14:08:00Z">
        <w:r w:rsidR="00133F63" w:rsidDel="00E81F90">
          <w:delText xml:space="preserve">5 </w:delText>
        </w:r>
      </w:del>
      <w:ins w:id="1434" w:author="Frederick Roth" w:date="2019-02-07T14:08:00Z">
        <w:r w:rsidR="00E81F90">
          <w:t xml:space="preserve">five </w:t>
        </w:r>
      </w:ins>
      <w:ins w:id="1435" w:author="Frederick Roth" w:date="2019-02-07T14:09:00Z">
        <w:r w:rsidR="00E81F90">
          <w:t xml:space="preserve">ABC transporter </w:t>
        </w:r>
      </w:ins>
      <w:r w:rsidR="00133F63">
        <w:t>knockouts</w:t>
      </w:r>
      <w:r w:rsidR="00646F1A">
        <w:t xml:space="preserve"> (</w:t>
      </w:r>
      <w:r w:rsidR="00A06B3F">
        <w:t xml:space="preserve">as in Figure </w:t>
      </w:r>
      <w:del w:id="1436" w:author="Albi Celaj" w:date="2019-02-21T15:08:00Z">
        <w:r w:rsidR="00A06B3F" w:rsidDel="003255FC">
          <w:delText>2D</w:delText>
        </w:r>
      </w:del>
      <w:ins w:id="1437" w:author="Albi Celaj" w:date="2019-02-21T15:08:00Z">
        <w:r w:rsidR="003255FC">
          <w:t>3</w:t>
        </w:r>
      </w:ins>
      <w:r w:rsidR="00646F1A">
        <w:t>)</w:t>
      </w:r>
      <w:r w:rsidR="00421B7E">
        <w:t>.</w:t>
      </w:r>
      <w:ins w:id="1438" w:author="Frederick Roth" w:date="2019-02-07T14:10:00Z">
        <w:r w:rsidR="00E81F90">
          <w:rPr>
            <w:b/>
          </w:rPr>
          <w:t xml:space="preserve"> </w:t>
        </w:r>
      </w:ins>
      <w:del w:id="1439" w:author="Frederick Roth" w:date="2019-02-07T14:10:00Z">
        <w:r w:rsidR="00A06B3F" w:rsidDel="00E81F90">
          <w:rPr>
            <w:b/>
          </w:rPr>
          <w:tab/>
        </w:r>
      </w:del>
      <w:r w:rsidR="00472AEF">
        <w:t>Bo</w:t>
      </w:r>
      <w:ins w:id="1440" w:author="Frederick Roth" w:date="2019-02-07T14:09:00Z">
        <w:r w:rsidR="00E81F90">
          <w:t>t</w:t>
        </w:r>
      </w:ins>
      <w:r w:rsidR="00472AEF">
        <w:t xml:space="preserve">tom panel - </w:t>
      </w:r>
      <w:r w:rsidR="00A06B3F">
        <w:t>S</w:t>
      </w:r>
      <w:r w:rsidR="00A06B3F" w:rsidRPr="00233F15">
        <w:t>ignificant</w:t>
      </w:r>
      <w:r w:rsidR="00A06B3F">
        <w:t xml:space="preserve"> </w:t>
      </w:r>
      <w:ins w:id="1441" w:author="Frederick Roth" w:date="2019-02-07T14:09:00Z">
        <w:r w:rsidR="00E81F90">
          <w:t>single-</w:t>
        </w:r>
      </w:ins>
      <w:r w:rsidR="00A06B3F">
        <w:t xml:space="preserve">knockout effects and </w:t>
      </w:r>
      <w:del w:id="1442" w:author="Frederick Roth" w:date="2019-02-07T14:09:00Z">
        <w:r w:rsidR="00A06B3F" w:rsidRPr="00B04DC2" w:rsidDel="00E81F90">
          <w:rPr>
            <w:i/>
          </w:rPr>
          <w:delText>n</w:delText>
        </w:r>
      </w:del>
      <w:ins w:id="1443" w:author="Albi Celaj [3]" w:date="2019-02-11T11:32:00Z">
        <w:r w:rsidR="00D1177D">
          <w:rPr>
            <w:i/>
          </w:rPr>
          <w:t>x</w:t>
        </w:r>
      </w:ins>
      <w:ins w:id="1444" w:author="Frederick Roth" w:date="2019-02-07T14:09:00Z">
        <w:del w:id="1445" w:author="Albi Celaj [3]" w:date="2019-02-11T11:32:00Z">
          <w:r w:rsidR="00E81F90" w:rsidRPr="00D1177D" w:rsidDel="00D1177D">
            <w:rPr>
              <w:i/>
              <w:rPrChange w:id="1446" w:author="Albi Celaj [3]" w:date="2019-02-11T11:32:00Z">
                <w:rPr/>
              </w:rPrChange>
            </w:rPr>
            <w:delText>X</w:delText>
          </w:r>
        </w:del>
      </w:ins>
      <w:r w:rsidR="00A06B3F" w:rsidRPr="00D1177D">
        <w:rPr>
          <w:i/>
          <w:rPrChange w:id="1447" w:author="Albi Celaj [3]" w:date="2019-02-11T11:32:00Z">
            <w:rPr/>
          </w:rPrChange>
        </w:rPr>
        <w:t>-</w:t>
      </w:r>
      <w:del w:id="1448" w:author="Frederick Roth" w:date="2019-02-07T14:09:00Z">
        <w:r w:rsidR="00A06B3F" w:rsidDel="00E81F90">
          <w:delText xml:space="preserve">way </w:delText>
        </w:r>
      </w:del>
      <w:ins w:id="1449"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450" w:author="Albi Celaj" w:date="2019-02-21T15:08:00Z">
        <w:r w:rsidR="003255FC">
          <w:t>4</w:t>
        </w:r>
      </w:ins>
      <w:del w:id="1451"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452" w:author="Frederick Roth" w:date="2019-02-07T14:20:00Z">
            <w:rPr>
              <w:color w:val="000000" w:themeColor="text1"/>
            </w:rPr>
          </w:rPrChange>
        </w:rPr>
      </w:pPr>
      <w:ins w:id="1453" w:author="Albi Celaj" w:date="2019-02-21T17:42:00Z">
        <w:r>
          <w:rPr>
            <w:b/>
          </w:rPr>
          <w:t>(</w:t>
        </w:r>
      </w:ins>
      <w:r w:rsidR="00472AEF">
        <w:rPr>
          <w:b/>
        </w:rPr>
        <w:t>B</w:t>
      </w:r>
      <w:ins w:id="1454" w:author="Albi Celaj" w:date="2019-02-21T17:42:00Z">
        <w:r>
          <w:rPr>
            <w:b/>
          </w:rPr>
          <w:t>)</w:t>
        </w:r>
      </w:ins>
      <w:r w:rsidR="00330ADB">
        <w:tab/>
      </w:r>
      <w:ins w:id="1455" w:author="Frederick Roth" w:date="2019-02-07T14:10:00Z">
        <w:r w:rsidR="00E81F90">
          <w:t>Extending the model of fluconazole resistance</w:t>
        </w:r>
      </w:ins>
      <w:ins w:id="1456"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457" w:author="Frederick Roth" w:date="2019-02-07T14:12:00Z">
        <w:r w:rsidR="00E81F90">
          <w:rPr>
            <w:color w:val="000000" w:themeColor="text1"/>
          </w:rPr>
          <w:t xml:space="preserve">non-additive </w:t>
        </w:r>
      </w:ins>
      <w:ins w:id="1458" w:author="Frederick Roth" w:date="2019-02-07T14:11:00Z">
        <w:r w:rsidR="00E81F90">
          <w:rPr>
            <w:color w:val="000000" w:themeColor="text1"/>
          </w:rPr>
          <w:t xml:space="preserve">influence </w:t>
        </w:r>
      </w:ins>
      <w:ins w:id="1459" w:author="Frederick Roth" w:date="2019-02-07T14:12:00Z">
        <w:r w:rsidR="00E81F90">
          <w:rPr>
            <w:color w:val="000000" w:themeColor="text1"/>
          </w:rPr>
          <w:t xml:space="preserve">of </w:t>
        </w:r>
      </w:ins>
      <w:ins w:id="1460" w:author="Frederick Roth" w:date="2019-02-07T14:11:00Z">
        <w:r w:rsidR="00E81F90">
          <w:rPr>
            <w:color w:val="000000" w:themeColor="text1"/>
          </w:rPr>
          <w:t xml:space="preserve">four </w:t>
        </w:r>
      </w:ins>
      <w:ins w:id="1461" w:author="Frederick Roth" w:date="2019-02-07T14:12:00Z">
        <w:r w:rsidR="00E81F90">
          <w:rPr>
            <w:color w:val="000000" w:themeColor="text1"/>
          </w:rPr>
          <w:t>transporters on Pdr5 activity</w:t>
        </w:r>
      </w:ins>
      <w:ins w:id="1462" w:author="Frederick Roth" w:date="2019-02-07T14:11:00Z">
        <w:r w:rsidR="00E81F90">
          <w:rPr>
            <w:color w:val="000000" w:themeColor="text1"/>
          </w:rPr>
          <w:t xml:space="preserve">, </w:t>
        </w:r>
      </w:ins>
      <w:ins w:id="1463" w:author="Frederick Roth" w:date="2019-02-07T14:10:00Z">
        <w:r w:rsidR="00E81F90">
          <w:t xml:space="preserve">improves agreement with measurement. </w:t>
        </w:r>
      </w:ins>
      <w:ins w:id="1464" w:author="Frederick Roth" w:date="2019-02-07T14:16:00Z">
        <w:r w:rsidR="007D6FF5">
          <w:t xml:space="preserve"> Limitation to frequently-associated five transporters and </w:t>
        </w:r>
      </w:ins>
      <w:ins w:id="1465" w:author="Frederick Roth" w:date="2019-02-07T14:17:00Z">
        <w:r w:rsidR="007D6FF5">
          <w:t xml:space="preserve">the method for calculating </w:t>
        </w:r>
      </w:ins>
      <w:ins w:id="1466" w:author="Frederick Roth" w:date="2019-02-07T14:16:00Z">
        <w:r w:rsidR="007D6FF5">
          <w:t>correlation values</w:t>
        </w:r>
      </w:ins>
      <w:ins w:id="1467" w:author="Frederick Roth" w:date="2019-02-07T14:17:00Z">
        <w:r w:rsidR="007D6FF5">
          <w:t xml:space="preserve"> are as described in Figure </w:t>
        </w:r>
      </w:ins>
      <w:ins w:id="1468" w:author="Albi Celaj" w:date="2019-02-21T14:52:00Z">
        <w:r w:rsidR="00A045BA">
          <w:t>5</w:t>
        </w:r>
      </w:ins>
      <w:ins w:id="1469" w:author="Frederick Roth" w:date="2019-02-07T14:17:00Z">
        <w:del w:id="1470" w:author="Albi Celaj" w:date="2019-02-21T14:52:00Z">
          <w:r w:rsidR="007D6FF5" w:rsidDel="00A045BA">
            <w:delText>4</w:delText>
          </w:r>
        </w:del>
        <w:r w:rsidR="007D6FF5">
          <w:t>D.</w:t>
        </w:r>
      </w:ins>
      <w:del w:id="1471"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472"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473"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474"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475" w:author="Albi Celaj" w:date="2019-02-21T17:42:00Z">
        <w:r>
          <w:rPr>
            <w:b/>
            <w:color w:val="000000" w:themeColor="text1"/>
          </w:rPr>
          <w:t>(</w:t>
        </w:r>
      </w:ins>
      <w:r w:rsidR="00472AEF">
        <w:rPr>
          <w:b/>
          <w:color w:val="000000" w:themeColor="text1"/>
        </w:rPr>
        <w:t>C</w:t>
      </w:r>
      <w:ins w:id="1476" w:author="Albi Celaj" w:date="2019-02-21T17:42:00Z">
        <w:r>
          <w:rPr>
            <w:b/>
            <w:color w:val="000000" w:themeColor="text1"/>
          </w:rPr>
          <w:t>)</w:t>
        </w:r>
      </w:ins>
      <w:r w:rsidR="005A78CA">
        <w:rPr>
          <w:b/>
          <w:color w:val="000000" w:themeColor="text1"/>
        </w:rPr>
        <w:tab/>
      </w:r>
      <w:ins w:id="1477"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478"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479" w:author="Frederick Roth" w:date="2019-02-07T14:18:00Z">
        <w:r w:rsidR="007D6FF5">
          <w:rPr>
            <w:color w:val="000000" w:themeColor="text1"/>
          </w:rPr>
          <w:t xml:space="preserve">individually-measured resistance </w:t>
        </w:r>
      </w:ins>
      <w:ins w:id="1480" w:author="Frederick Roth" w:date="2019-02-07T14:19:00Z">
        <w:r w:rsidR="007D6FF5">
          <w:rPr>
            <w:color w:val="000000" w:themeColor="text1"/>
          </w:rPr>
          <w:t xml:space="preserve">(IC50) </w:t>
        </w:r>
      </w:ins>
      <w:ins w:id="1481" w:author="Frederick Roth" w:date="2019-02-07T14:18:00Z">
        <w:r w:rsidR="007D6FF5">
          <w:rPr>
            <w:color w:val="000000" w:themeColor="text1"/>
          </w:rPr>
          <w:t xml:space="preserve">values </w:t>
        </w:r>
      </w:ins>
      <w:ins w:id="1482" w:author="Frederick Roth" w:date="2019-02-07T14:19:00Z">
        <w:r w:rsidR="007D6FF5">
          <w:rPr>
            <w:color w:val="000000" w:themeColor="text1"/>
          </w:rPr>
          <w:t xml:space="preserve">in </w:t>
        </w:r>
      </w:ins>
      <w:ins w:id="1483" w:author="Frederick Roth" w:date="2019-02-07T14:18:00Z">
        <w:r w:rsidR="007D6FF5">
          <w:rPr>
            <w:color w:val="000000" w:themeColor="text1"/>
          </w:rPr>
          <w:t>independent</w:t>
        </w:r>
      </w:ins>
      <w:ins w:id="1484" w:author="Frederick Roth" w:date="2019-02-07T14:19:00Z">
        <w:r w:rsidR="007D6FF5">
          <w:rPr>
            <w:color w:val="000000" w:themeColor="text1"/>
          </w:rPr>
          <w:t>ly-constructed strains.</w:t>
        </w:r>
      </w:ins>
      <w:del w:id="1485"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486" w:author="Albi Celaj" w:date="2019-02-21T17:42:00Z">
        <w:r>
          <w:rPr>
            <w:b/>
            <w:color w:val="000000" w:themeColor="text1"/>
          </w:rPr>
          <w:t>(</w:t>
        </w:r>
      </w:ins>
      <w:r w:rsidR="00472AEF">
        <w:rPr>
          <w:b/>
          <w:color w:val="000000" w:themeColor="text1"/>
        </w:rPr>
        <w:t>D</w:t>
      </w:r>
      <w:ins w:id="1487" w:author="Albi Celaj" w:date="2019-02-21T17:42:00Z">
        <w:r>
          <w:rPr>
            <w:b/>
            <w:color w:val="000000" w:themeColor="text1"/>
          </w:rPr>
          <w:t>)</w:t>
        </w:r>
      </w:ins>
      <w:r w:rsidR="00A06B3F">
        <w:rPr>
          <w:b/>
          <w:color w:val="000000" w:themeColor="text1"/>
        </w:rPr>
        <w:tab/>
      </w:r>
      <w:ins w:id="1488" w:author="Frederick Roth" w:date="2019-02-07T14:39:00Z">
        <w:r w:rsidR="008103E3">
          <w:rPr>
            <w:color w:val="000000" w:themeColor="text1"/>
          </w:rPr>
          <w:t>T</w:t>
        </w:r>
      </w:ins>
      <w:ins w:id="1489" w:author="Frederick Roth" w:date="2019-02-07T14:37:00Z">
        <w:r w:rsidR="008103E3">
          <w:rPr>
            <w:color w:val="000000" w:themeColor="text1"/>
          </w:rPr>
          <w:t xml:space="preserve">he synergistic effect </w:t>
        </w:r>
      </w:ins>
      <w:ins w:id="1490" w:author="Frederick Roth" w:date="2019-02-07T14:45:00Z">
        <w:r w:rsidR="008103E3">
          <w:rPr>
            <w:color w:val="000000" w:themeColor="text1"/>
          </w:rPr>
          <w:t xml:space="preserve">of deleting </w:t>
        </w:r>
      </w:ins>
      <w:ins w:id="1491" w:author="Frederick Roth" w:date="2019-02-07T14:37:00Z">
        <w:r w:rsidR="008103E3">
          <w:rPr>
            <w:color w:val="000000" w:themeColor="text1"/>
          </w:rPr>
          <w:t xml:space="preserve">four ABC transporters </w:t>
        </w:r>
      </w:ins>
      <w:ins w:id="1492" w:author="Frederick Roth" w:date="2019-02-07T14:45:00Z">
        <w:r w:rsidR="008103E3">
          <w:rPr>
            <w:color w:val="000000" w:themeColor="text1"/>
          </w:rPr>
          <w:t xml:space="preserve">on Pdr5 activity </w:t>
        </w:r>
      </w:ins>
      <w:ins w:id="1493" w:author="Frederick Roth" w:date="2019-02-07T14:38:00Z">
        <w:r w:rsidR="008103E3">
          <w:rPr>
            <w:color w:val="000000" w:themeColor="text1"/>
          </w:rPr>
          <w:t xml:space="preserve">is primarily explained by </w:t>
        </w:r>
      </w:ins>
      <w:ins w:id="1494" w:author="Frederick Roth" w:date="2019-02-07T14:39:00Z">
        <w:r w:rsidR="008103E3">
          <w:rPr>
            <w:color w:val="000000" w:themeColor="text1"/>
          </w:rPr>
          <w:t xml:space="preserve">an indirect influence on </w:t>
        </w:r>
      </w:ins>
      <w:ins w:id="1495" w:author="Frederick Roth" w:date="2019-02-07T14:38:00Z">
        <w:r w:rsidR="008103E3" w:rsidRPr="008103E3">
          <w:rPr>
            <w:i/>
            <w:color w:val="000000" w:themeColor="text1"/>
            <w:rPrChange w:id="1496" w:author="Frederick Roth" w:date="2019-02-07T14:38:00Z">
              <w:rPr>
                <w:color w:val="000000" w:themeColor="text1"/>
              </w:rPr>
            </w:rPrChange>
          </w:rPr>
          <w:t>PDR5</w:t>
        </w:r>
        <w:r w:rsidR="008103E3">
          <w:rPr>
            <w:color w:val="000000" w:themeColor="text1"/>
          </w:rPr>
          <w:t xml:space="preserve"> transcript levels</w:t>
        </w:r>
      </w:ins>
      <w:ins w:id="1497" w:author="Frederick Roth" w:date="2019-02-07T14:39:00Z">
        <w:r w:rsidR="008103E3">
          <w:rPr>
            <w:color w:val="000000" w:themeColor="text1"/>
          </w:rPr>
          <w:t>.</w:t>
        </w:r>
      </w:ins>
      <w:ins w:id="1498" w:author="Frederick Roth" w:date="2019-02-07T14:38:00Z">
        <w:r w:rsidR="008103E3">
          <w:rPr>
            <w:color w:val="000000" w:themeColor="text1"/>
          </w:rPr>
          <w:t xml:space="preserve"> </w:t>
        </w:r>
      </w:ins>
      <w:del w:id="1499" w:author="Frederick Roth" w:date="2019-02-07T14:46:00Z">
        <w:r w:rsidR="00A06B3F" w:rsidDel="008103E3">
          <w:rPr>
            <w:color w:val="000000" w:themeColor="text1"/>
          </w:rPr>
          <w:delText xml:space="preserve">Expected </w:delText>
        </w:r>
      </w:del>
      <w:del w:id="1500" w:author="Frederick Roth" w:date="2019-02-07T14:47:00Z">
        <w:r w:rsidR="00A06B3F" w:rsidDel="00B922D0">
          <w:rPr>
            <w:color w:val="000000" w:themeColor="text1"/>
          </w:rPr>
          <w:delText xml:space="preserve">Pdr5 activity relative to </w:delText>
        </w:r>
      </w:del>
      <w:del w:id="1501" w:author="Frederick Roth" w:date="2019-02-07T14:46:00Z">
        <w:r w:rsidR="00A06B3F" w:rsidDel="008103E3">
          <w:rPr>
            <w:color w:val="000000" w:themeColor="text1"/>
          </w:rPr>
          <w:delText xml:space="preserve">the </w:delText>
        </w:r>
      </w:del>
      <w:del w:id="1502" w:author="Frederick Roth" w:date="2019-02-07T14:47:00Z">
        <w:r w:rsidR="00A06B3F" w:rsidDel="00B922D0">
          <w:rPr>
            <w:color w:val="000000" w:themeColor="text1"/>
          </w:rPr>
          <w:delText>wild-</w:delText>
        </w:r>
      </w:del>
      <w:del w:id="1503" w:author="Frederick Roth" w:date="2019-02-07T14:46:00Z">
        <w:r w:rsidR="00A06B3F" w:rsidDel="008103E3">
          <w:rPr>
            <w:color w:val="000000" w:themeColor="text1"/>
          </w:rPr>
          <w:delText xml:space="preserve">type </w:delText>
        </w:r>
      </w:del>
      <w:del w:id="1504"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505"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506" w:author="Frederick Roth" w:date="2019-02-07T15:13:00Z">
        <w:r w:rsidR="00A06B3F" w:rsidDel="00BD4042">
          <w:rPr>
            <w:color w:val="000000" w:themeColor="text1"/>
          </w:rPr>
          <w:delText>Grey</w:delText>
        </w:r>
      </w:del>
      <w:ins w:id="1507" w:author="Frederick Roth" w:date="2019-02-07T15:13:00Z">
        <w:r w:rsidR="00BD4042">
          <w:rPr>
            <w:color w:val="000000" w:themeColor="text1"/>
          </w:rPr>
          <w:t>Gray</w:t>
        </w:r>
      </w:ins>
      <w:r w:rsidR="00A06B3F">
        <w:rPr>
          <w:color w:val="000000" w:themeColor="text1"/>
        </w:rPr>
        <w:t xml:space="preserve"> bars represent </w:t>
      </w:r>
      <w:del w:id="1508"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509" w:author="Frederick Roth" w:date="2019-02-07T14:41:00Z">
        <w:r w:rsidR="008103E3">
          <w:rPr>
            <w:color w:val="000000" w:themeColor="text1"/>
          </w:rPr>
          <w:t>in the specified genotype</w:t>
        </w:r>
      </w:ins>
      <w:ins w:id="1510" w:author="Frederick Roth" w:date="2019-02-07T14:42:00Z">
        <w:r w:rsidR="008103E3">
          <w:rPr>
            <w:color w:val="000000" w:themeColor="text1"/>
          </w:rPr>
          <w:t>,</w:t>
        </w:r>
      </w:ins>
      <w:ins w:id="1511" w:author="Frederick Roth" w:date="2019-02-07T14:41:00Z">
        <w:r w:rsidR="008103E3">
          <w:rPr>
            <w:color w:val="000000" w:themeColor="text1"/>
          </w:rPr>
          <w:t xml:space="preserve"> relative </w:t>
        </w:r>
      </w:ins>
      <w:del w:id="1512" w:author="Frederick Roth" w:date="2019-02-07T14:41:00Z">
        <w:r w:rsidR="00A06B3F" w:rsidDel="008103E3">
          <w:rPr>
            <w:color w:val="000000" w:themeColor="text1"/>
          </w:rPr>
          <w:delText xml:space="preserve">compared </w:delText>
        </w:r>
      </w:del>
      <w:r w:rsidR="00A06B3F">
        <w:rPr>
          <w:color w:val="000000" w:themeColor="text1"/>
        </w:rPr>
        <w:t xml:space="preserve">to </w:t>
      </w:r>
      <w:ins w:id="1513" w:author="Frederick Roth" w:date="2019-02-07T14:42:00Z">
        <w:r w:rsidR="008103E3">
          <w:rPr>
            <w:color w:val="000000" w:themeColor="text1"/>
          </w:rPr>
          <w:t xml:space="preserve">that of </w:t>
        </w:r>
      </w:ins>
      <w:del w:id="1514" w:author="Frederick Roth" w:date="2019-02-07T14:41:00Z">
        <w:r w:rsidR="00A06B3F" w:rsidDel="008103E3">
          <w:rPr>
            <w:color w:val="000000" w:themeColor="text1"/>
          </w:rPr>
          <w:delText xml:space="preserve">the average in the </w:delText>
        </w:r>
      </w:del>
      <w:r w:rsidR="00A06B3F">
        <w:rPr>
          <w:color w:val="000000" w:themeColor="text1"/>
        </w:rPr>
        <w:t>wild-type</w:t>
      </w:r>
      <w:del w:id="1515"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516" w:author="Frederick Roth" w:date="2019-02-07T14:47:00Z">
        <w:r w:rsidR="00B922D0">
          <w:rPr>
            <w:color w:val="000000" w:themeColor="text1"/>
          </w:rPr>
          <w:t xml:space="preserve">, with error </w:t>
        </w:r>
      </w:ins>
      <w:r w:rsidR="00692155">
        <w:rPr>
          <w:color w:val="000000" w:themeColor="text1"/>
        </w:rPr>
        <w:t>bars indica</w:t>
      </w:r>
      <w:ins w:id="1517" w:author="Frederick Roth" w:date="2019-02-07T14:47:00Z">
        <w:r w:rsidR="00B922D0">
          <w:rPr>
            <w:color w:val="000000" w:themeColor="text1"/>
          </w:rPr>
          <w:t xml:space="preserve">ting </w:t>
        </w:r>
      </w:ins>
      <w:del w:id="1518" w:author="Frederick Roth" w:date="2019-02-07T14:47:00Z">
        <w:r w:rsidR="00692155" w:rsidDel="00B922D0">
          <w:rPr>
            <w:color w:val="000000" w:themeColor="text1"/>
          </w:rPr>
          <w:delText xml:space="preserve">te </w:delText>
        </w:r>
      </w:del>
      <w:r w:rsidR="00692155">
        <w:rPr>
          <w:color w:val="000000" w:themeColor="text1"/>
        </w:rPr>
        <w:t>standard error</w:t>
      </w:r>
      <w:ins w:id="1519" w:author="Frederick Roth" w:date="2019-02-07T14:42:00Z">
        <w:r w:rsidR="008103E3">
          <w:rPr>
            <w:color w:val="000000" w:themeColor="text1"/>
          </w:rPr>
          <w:t xml:space="preserve"> (n=3</w:t>
        </w:r>
      </w:ins>
      <w:del w:id="1520" w:author="Frederick Roth" w:date="2019-02-07T14:42:00Z">
        <w:r w:rsidR="00A06B3F" w:rsidDel="008103E3">
          <w:rPr>
            <w:color w:val="000000" w:themeColor="text1"/>
          </w:rPr>
          <w:delText xml:space="preserve">.  </w:delText>
        </w:r>
      </w:del>
      <w:ins w:id="1521" w:author="Frederick Roth" w:date="2019-02-07T14:42:00Z">
        <w:r w:rsidR="008103E3">
          <w:rPr>
            <w:color w:val="000000" w:themeColor="text1"/>
          </w:rPr>
          <w:t>)</w:t>
        </w:r>
      </w:ins>
      <w:ins w:id="1522" w:author="Frederick Roth" w:date="2019-02-07T14:47:00Z">
        <w:r w:rsidR="00B922D0">
          <w:rPr>
            <w:color w:val="000000" w:themeColor="text1"/>
          </w:rPr>
          <w:t>. S</w:t>
        </w:r>
      </w:ins>
      <w:del w:id="1523" w:author="Frederick Roth" w:date="2019-02-07T14:42:00Z">
        <w:r w:rsidR="00A06B3F" w:rsidDel="008103E3">
          <w:rPr>
            <w:color w:val="000000" w:themeColor="text1"/>
          </w:rPr>
          <w:delText>Three replicates were used in each experiment, and p</w:delText>
        </w:r>
      </w:del>
      <w:ins w:id="1524" w:author="Frederick Roth" w:date="2019-02-07T14:42:00Z">
        <w:r w:rsidR="008103E3">
          <w:rPr>
            <w:color w:val="000000" w:themeColor="text1"/>
          </w:rPr>
          <w:t xml:space="preserve">ignificance was </w:t>
        </w:r>
      </w:ins>
      <w:del w:id="1525"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526" w:author="Frederick Roth" w:date="2019-02-07T14:42:00Z">
        <w:r w:rsidR="008103E3">
          <w:rPr>
            <w:color w:val="000000" w:themeColor="text1"/>
          </w:rPr>
          <w:t xml:space="preserve">assessed </w:t>
        </w:r>
      </w:ins>
      <w:del w:id="1527" w:author="Frederick Roth" w:date="2019-02-07T14:42:00Z">
        <w:r w:rsidR="00A06B3F" w:rsidDel="008103E3">
          <w:rPr>
            <w:color w:val="000000" w:themeColor="text1"/>
          </w:rPr>
          <w:delText xml:space="preserve">using a </w:delText>
        </w:r>
      </w:del>
      <w:ins w:id="1528" w:author="Frederick Roth" w:date="2019-02-07T14:42:00Z">
        <w:r w:rsidR="008103E3">
          <w:rPr>
            <w:color w:val="000000" w:themeColor="text1"/>
          </w:rPr>
          <w:t xml:space="preserve">by </w:t>
        </w:r>
      </w:ins>
      <w:r w:rsidR="00A06B3F" w:rsidRPr="008103E3">
        <w:rPr>
          <w:i/>
          <w:color w:val="000000" w:themeColor="text1"/>
          <w:rPrChange w:id="1529" w:author="Frederick Roth" w:date="2019-02-07T14:42:00Z">
            <w:rPr>
              <w:color w:val="000000" w:themeColor="text1"/>
            </w:rPr>
          </w:rPrChange>
        </w:rPr>
        <w:t>t</w:t>
      </w:r>
      <w:r w:rsidR="00A06B3F">
        <w:rPr>
          <w:color w:val="000000" w:themeColor="text1"/>
        </w:rPr>
        <w:t xml:space="preserve">-test.  Colored bars show </w:t>
      </w:r>
      <w:del w:id="1530" w:author="Frederick Roth" w:date="2019-02-07T14:43:00Z">
        <w:r w:rsidR="00A06B3F" w:rsidDel="008103E3">
          <w:rPr>
            <w:color w:val="000000" w:themeColor="text1"/>
          </w:rPr>
          <w:delText xml:space="preserve">relative </w:delText>
        </w:r>
      </w:del>
      <w:ins w:id="1531" w:author="Frederick Roth" w:date="2019-02-07T14:43:00Z">
        <w:r w:rsidR="008103E3">
          <w:rPr>
            <w:color w:val="000000" w:themeColor="text1"/>
          </w:rPr>
          <w:t xml:space="preserve">model-inferred </w:t>
        </w:r>
      </w:ins>
      <w:r w:rsidR="000B3F65">
        <w:rPr>
          <w:color w:val="000000" w:themeColor="text1"/>
        </w:rPr>
        <w:t xml:space="preserve">Pdr5 activity </w:t>
      </w:r>
      <w:del w:id="1532"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533" w:author="Frederick Roth" w:date="2019-02-07T14:43:00Z">
        <w:r w:rsidR="008103E3">
          <w:rPr>
            <w:color w:val="000000" w:themeColor="text1"/>
          </w:rPr>
          <w:t xml:space="preserve">(see </w:t>
        </w:r>
      </w:ins>
      <w:del w:id="1534"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535" w:author="Frederick Roth" w:date="2019-02-07T14:43:00Z">
        <w:r w:rsidR="00A06B3F" w:rsidDel="008103E3">
          <w:rPr>
            <w:color w:val="000000" w:themeColor="text1"/>
          </w:rPr>
          <w:delText xml:space="preserve"> (</w:delText>
        </w:r>
      </w:del>
      <w:ins w:id="1536" w:author="Frederick Roth" w:date="2019-02-07T14:43:00Z">
        <w:r w:rsidR="008103E3">
          <w:rPr>
            <w:color w:val="000000" w:themeColor="text1"/>
          </w:rPr>
          <w:t xml:space="preserve">, </w:t>
        </w:r>
      </w:ins>
      <w:r w:rsidR="00A06B3F">
        <w:rPr>
          <w:color w:val="000000" w:themeColor="text1"/>
        </w:rPr>
        <w:t>top-right panel)</w:t>
      </w:r>
      <w:ins w:id="1537" w:author="Frederick Roth" w:date="2019-02-07T14:48:00Z">
        <w:r w:rsidR="00B922D0">
          <w:rPr>
            <w:color w:val="000000" w:themeColor="text1"/>
          </w:rPr>
          <w:t xml:space="preserve"> for each genotype</w:t>
        </w:r>
      </w:ins>
      <w:r w:rsidR="00A06B3F">
        <w:rPr>
          <w:color w:val="000000" w:themeColor="text1"/>
        </w:rPr>
        <w:t xml:space="preserve">, </w:t>
      </w:r>
      <w:ins w:id="1538"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539"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540"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541" w:author="Frederick Roth" w:date="2019-02-07T14:44:00Z">
        <w:r w:rsidR="008103E3">
          <w:rPr>
            <w:color w:val="000000" w:themeColor="text1"/>
          </w:rPr>
          <w:t xml:space="preserve"> or only</w:t>
        </w:r>
      </w:ins>
      <w:ins w:id="1542" w:author="Frederick Roth" w:date="2019-02-07T14:48:00Z">
        <w:r w:rsidR="00B922D0">
          <w:rPr>
            <w:color w:val="000000" w:themeColor="text1"/>
          </w:rPr>
          <w:t xml:space="preserve"> the </w:t>
        </w:r>
      </w:ins>
      <w:ins w:id="1543"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544" w:author="Frederick Roth" w:date="2019-02-07T14:50:00Z"/>
          <w:color w:val="000000" w:themeColor="text1"/>
        </w:rPr>
      </w:pPr>
      <w:ins w:id="1545" w:author="Albi Celaj" w:date="2019-02-21T17:42:00Z">
        <w:r>
          <w:rPr>
            <w:b/>
            <w:color w:val="000000" w:themeColor="text1"/>
          </w:rPr>
          <w:t>(</w:t>
        </w:r>
      </w:ins>
      <w:r w:rsidR="00472AEF">
        <w:rPr>
          <w:b/>
          <w:color w:val="000000" w:themeColor="text1"/>
        </w:rPr>
        <w:t>E</w:t>
      </w:r>
      <w:ins w:id="1546" w:author="Albi Celaj" w:date="2019-02-21T17:42:00Z">
        <w:r>
          <w:rPr>
            <w:b/>
            <w:color w:val="000000" w:themeColor="text1"/>
          </w:rPr>
          <w:t>)</w:t>
        </w:r>
      </w:ins>
      <w:r w:rsidR="00DD69D1">
        <w:rPr>
          <w:rStyle w:val="CommentReference"/>
          <w:rFonts w:asciiTheme="minorHAnsi" w:hAnsiTheme="minorHAnsi" w:cstheme="minorBidi"/>
        </w:rPr>
        <w:commentReference w:id="1547"/>
      </w:r>
      <w:commentRangeStart w:id="1548"/>
      <w:commentRangeEnd w:id="1548"/>
      <w:r w:rsidR="00DD69D1">
        <w:rPr>
          <w:rStyle w:val="CommentReference"/>
          <w:rFonts w:asciiTheme="minorHAnsi" w:hAnsiTheme="minorHAnsi" w:cstheme="minorBidi"/>
        </w:rPr>
        <w:commentReference w:id="1548"/>
      </w:r>
      <w:r w:rsidR="005A78CA">
        <w:rPr>
          <w:b/>
          <w:color w:val="000000" w:themeColor="text1"/>
        </w:rPr>
        <w:tab/>
      </w:r>
      <w:ins w:id="1549" w:author="Frederick Roth" w:date="2019-02-07T14:49:00Z">
        <w:r w:rsidR="00B922D0" w:rsidRPr="00B922D0">
          <w:rPr>
            <w:color w:val="000000" w:themeColor="text1"/>
            <w:rPrChange w:id="1550"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551"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552" w:author="Frederick Roth" w:date="2019-02-07T14:50:00Z">
        <w:r w:rsidR="00B922D0">
          <w:rPr>
            <w:color w:val="000000" w:themeColor="text1"/>
          </w:rPr>
          <w:t xml:space="preserve">Snq2 and </w:t>
        </w:r>
      </w:ins>
      <w:ins w:id="1553" w:author="Frederick Roth" w:date="2019-02-07T14:49:00Z">
        <w:r w:rsidR="00B922D0">
          <w:rPr>
            <w:color w:val="000000" w:themeColor="text1"/>
          </w:rPr>
          <w:t>Yo</w:t>
        </w:r>
      </w:ins>
      <w:ins w:id="1554" w:author="Frederick Roth" w:date="2019-02-07T14:50:00Z">
        <w:r w:rsidR="00B922D0">
          <w:rPr>
            <w:color w:val="000000" w:themeColor="text1"/>
          </w:rPr>
          <w:t xml:space="preserve">r1.  </w:t>
        </w:r>
      </w:ins>
      <w:ins w:id="1555" w:author="Frederick Roth" w:date="2019-02-07T14:53:00Z">
        <w:r w:rsidR="00B922D0">
          <w:rPr>
            <w:color w:val="000000" w:themeColor="text1"/>
          </w:rPr>
          <w:t xml:space="preserve">This study confirmed all </w:t>
        </w:r>
      </w:ins>
      <w:ins w:id="1556" w:author="Frederick Roth" w:date="2019-02-07T15:00:00Z">
        <w:r w:rsidR="008D3320">
          <w:rPr>
            <w:color w:val="000000" w:themeColor="text1"/>
          </w:rPr>
          <w:t>previously known-</w:t>
        </w:r>
      </w:ins>
      <w:ins w:id="1557" w:author="Frederick Roth" w:date="2019-02-07T14:52:00Z">
        <w:r w:rsidR="00B922D0">
          <w:rPr>
            <w:color w:val="000000" w:themeColor="text1"/>
          </w:rPr>
          <w:t xml:space="preserve">interactions </w:t>
        </w:r>
      </w:ins>
      <w:ins w:id="1558" w:author="Frederick Roth" w:date="2019-02-07T15:00:00Z">
        <w:r w:rsidR="008D3320">
          <w:rPr>
            <w:color w:val="000000" w:themeColor="text1"/>
          </w:rPr>
          <w:t xml:space="preserve">shown </w:t>
        </w:r>
      </w:ins>
      <w:moveToRangeStart w:id="1559" w:author="Frederick Roth" w:date="2019-02-07T14:53:00Z" w:name="move443600"/>
      <w:moveTo w:id="1560"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559"/>
      <w:ins w:id="1561" w:author="Frederick Roth" w:date="2019-02-07T14:52:00Z">
        <w:r w:rsidR="00B922D0">
          <w:rPr>
            <w:color w:val="000000" w:themeColor="text1"/>
          </w:rPr>
          <w:t xml:space="preserve">, </w:t>
        </w:r>
      </w:ins>
      <w:ins w:id="1562" w:author="Frederick Roth" w:date="2019-02-07T14:54:00Z">
        <w:r w:rsidR="00B922D0">
          <w:rPr>
            <w:color w:val="000000" w:themeColor="text1"/>
          </w:rPr>
          <w:t xml:space="preserve">and </w:t>
        </w:r>
      </w:ins>
      <w:ins w:id="1563" w:author="Frederick Roth" w:date="2019-02-07T14:52:00Z">
        <w:r w:rsidR="00B922D0">
          <w:rPr>
            <w:color w:val="000000" w:themeColor="text1"/>
          </w:rPr>
          <w:t>revealed a novel Pdr5-Yor1 protein interaction</w:t>
        </w:r>
      </w:ins>
      <w:ins w:id="1564" w:author="Frederick Roth" w:date="2019-02-07T14:54:00Z">
        <w:r w:rsidR="00B922D0">
          <w:rPr>
            <w:color w:val="000000" w:themeColor="text1"/>
          </w:rPr>
          <w:t xml:space="preserve"> </w:t>
        </w:r>
      </w:ins>
      <w:ins w:id="1565" w:author="Frederick Roth" w:date="2019-02-07T14:57:00Z">
        <w:r w:rsidR="008D3320">
          <w:rPr>
            <w:color w:val="000000" w:themeColor="text1"/>
          </w:rPr>
          <w:t xml:space="preserve">(Figure S11, S12).  Direct influence of Yor1 on Pdr5 </w:t>
        </w:r>
      </w:ins>
      <w:ins w:id="1566" w:author="Frederick Roth" w:date="2019-02-07T15:01:00Z">
        <w:r w:rsidR="008D3320">
          <w:rPr>
            <w:color w:val="000000" w:themeColor="text1"/>
          </w:rPr>
          <w:t xml:space="preserve">activity </w:t>
        </w:r>
      </w:ins>
      <w:ins w:id="1567" w:author="Frederick Roth" w:date="2019-02-07T14:57:00Z">
        <w:r w:rsidR="008D3320">
          <w:rPr>
            <w:color w:val="000000" w:themeColor="text1"/>
          </w:rPr>
          <w:t xml:space="preserve">was </w:t>
        </w:r>
      </w:ins>
      <w:ins w:id="1568" w:author="Frederick Roth" w:date="2019-02-07T14:54:00Z">
        <w:r w:rsidR="00B922D0">
          <w:rPr>
            <w:color w:val="000000" w:themeColor="text1"/>
          </w:rPr>
          <w:t xml:space="preserve">predicted </w:t>
        </w:r>
      </w:ins>
      <w:ins w:id="1569" w:author="Frederick Roth" w:date="2019-02-07T15:00:00Z">
        <w:r w:rsidR="008D3320">
          <w:rPr>
            <w:color w:val="000000" w:themeColor="text1"/>
          </w:rPr>
          <w:t xml:space="preserve">by </w:t>
        </w:r>
      </w:ins>
      <w:ins w:id="1570" w:author="Frederick Roth" w:date="2019-02-07T14:57:00Z">
        <w:r w:rsidR="008D3320">
          <w:rPr>
            <w:color w:val="000000" w:themeColor="text1"/>
          </w:rPr>
          <w:t xml:space="preserve">both </w:t>
        </w:r>
      </w:ins>
      <w:ins w:id="1571" w:author="Frederick Roth" w:date="2019-02-07T14:54:00Z">
        <w:r w:rsidR="00B922D0">
          <w:rPr>
            <w:color w:val="000000" w:themeColor="text1"/>
          </w:rPr>
          <w:t>original and extended neural network models</w:t>
        </w:r>
      </w:ins>
      <w:ins w:id="1572" w:author="Frederick Roth" w:date="2019-02-07T14:55:00Z">
        <w:r w:rsidR="00B922D0">
          <w:rPr>
            <w:color w:val="000000" w:themeColor="text1"/>
          </w:rPr>
          <w:t xml:space="preserve"> for fluconazole</w:t>
        </w:r>
      </w:ins>
      <w:ins w:id="1573" w:author="Frederick Roth" w:date="2019-02-07T14:56:00Z">
        <w:r w:rsidR="00B922D0">
          <w:rPr>
            <w:color w:val="000000" w:themeColor="text1"/>
          </w:rPr>
          <w:t xml:space="preserve"> (Figure 5B</w:t>
        </w:r>
      </w:ins>
      <w:ins w:id="1574" w:author="Frederick Roth" w:date="2019-02-07T14:59:00Z">
        <w:r w:rsidR="008D3320">
          <w:rPr>
            <w:color w:val="000000" w:themeColor="text1"/>
          </w:rPr>
          <w:t xml:space="preserve">).  Influences from the neural network model (Figure 4B) are </w:t>
        </w:r>
      </w:ins>
      <w:ins w:id="1575" w:author="Frederick Roth" w:date="2019-02-07T15:01:00Z">
        <w:r w:rsidR="008D3320">
          <w:rPr>
            <w:color w:val="000000" w:themeColor="text1"/>
          </w:rPr>
          <w:t xml:space="preserve">shown </w:t>
        </w:r>
      </w:ins>
      <w:ins w:id="1576" w:author="Frederick Roth" w:date="2019-02-07T14:58:00Z">
        <w:r w:rsidR="008D3320">
          <w:rPr>
            <w:color w:val="000000" w:themeColor="text1"/>
          </w:rPr>
          <w:t xml:space="preserve">here </w:t>
        </w:r>
      </w:ins>
      <w:ins w:id="1577" w:author="Frederick Roth" w:date="2019-02-07T15:01:00Z">
        <w:r w:rsidR="008D3320">
          <w:rPr>
            <w:color w:val="000000" w:themeColor="text1"/>
          </w:rPr>
          <w:t xml:space="preserve">with </w:t>
        </w:r>
      </w:ins>
      <w:ins w:id="1578" w:author="Frederick Roth" w:date="2019-02-07T14:58:00Z">
        <w:r w:rsidR="008D3320">
          <w:rPr>
            <w:color w:val="000000" w:themeColor="text1"/>
          </w:rPr>
          <w:t>red ed</w:t>
        </w:r>
      </w:ins>
      <w:ins w:id="1579" w:author="Frederick Roth" w:date="2019-02-07T14:59:00Z">
        <w:r w:rsidR="008D3320">
          <w:rPr>
            <w:color w:val="000000" w:themeColor="text1"/>
          </w:rPr>
          <w:t>ge</w:t>
        </w:r>
      </w:ins>
      <w:ins w:id="1580" w:author="Frederick Roth" w:date="2019-02-07T15:00:00Z">
        <w:r w:rsidR="008D3320">
          <w:rPr>
            <w:color w:val="000000" w:themeColor="text1"/>
          </w:rPr>
          <w:t>s</w:t>
        </w:r>
      </w:ins>
      <w:ins w:id="1581" w:author="Frederick Roth" w:date="2019-02-07T14:54:00Z">
        <w:r w:rsidR="00B922D0">
          <w:rPr>
            <w:color w:val="000000" w:themeColor="text1"/>
          </w:rPr>
          <w:t>.</w:t>
        </w:r>
      </w:ins>
      <w:ins w:id="1582" w:author="Frederick Roth" w:date="2019-02-07T15:02:00Z">
        <w:r w:rsidR="008D3320">
          <w:rPr>
            <w:color w:val="000000" w:themeColor="text1"/>
          </w:rPr>
          <w:t xml:space="preserve">  </w:t>
        </w:r>
      </w:ins>
      <w:del w:id="1583"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584"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585"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586" w:author="Frederick Roth" w:date="2019-02-07T14:58:00Z">
        <w:r w:rsidR="009747F9" w:rsidDel="008D3320">
          <w:rPr>
            <w:color w:val="000000" w:themeColor="text1"/>
          </w:rPr>
          <w:delText>and previous studies</w:delText>
        </w:r>
      </w:del>
      <w:moveFromRangeStart w:id="1587" w:author="Frederick Roth" w:date="2019-02-07T14:53:00Z" w:name="move443600"/>
      <w:moveFrom w:id="1588" w:author="Frederick Roth" w:date="2019-02-07T14:53:00Z">
        <w:del w:id="1589"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587"/>
      <w:del w:id="1590" w:author="Frederick Roth" w:date="2019-02-07T14:58:00Z">
        <w:r w:rsidR="005A78CA" w:rsidDel="008D3320">
          <w:rPr>
            <w:color w:val="000000" w:themeColor="text1"/>
          </w:rPr>
          <w:delText>.</w:delText>
        </w:r>
        <w:r w:rsidR="00B80B34" w:rsidDel="008D3320">
          <w:rPr>
            <w:color w:val="000000" w:themeColor="text1"/>
          </w:rPr>
          <w:delText xml:space="preserve">  </w:delText>
        </w:r>
      </w:del>
      <w:del w:id="1591"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592" w:author="Frederick Roth" w:date="2019-02-07T15:02:00Z">
        <w:r w:rsidR="008D3320">
          <w:rPr>
            <w:color w:val="000000" w:themeColor="text1"/>
          </w:rPr>
          <w:t>W</w:t>
        </w:r>
      </w:ins>
      <w:r w:rsidR="00D9226C">
        <w:rPr>
          <w:color w:val="000000" w:themeColor="text1"/>
        </w:rPr>
        <w:t xml:space="preserve">hole-organism protein levels </w:t>
      </w:r>
      <w:ins w:id="1593"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594" w:author="Frederick Roth" w:date="2019-02-07T15:02:00Z">
        <w:r w:rsidR="00D9226C" w:rsidDel="008D3320">
          <w:rPr>
            <w:color w:val="000000" w:themeColor="text1"/>
          </w:rPr>
          <w:delText xml:space="preserve">from </w:delText>
        </w:r>
      </w:del>
      <w:ins w:id="1595" w:author="Frederick Roth" w:date="2019-02-07T15:02:00Z">
        <w:r w:rsidR="008D3320">
          <w:rPr>
            <w:color w:val="000000" w:themeColor="text1"/>
          </w:rPr>
          <w:t>are indic</w:t>
        </w:r>
      </w:ins>
      <w:ins w:id="1596" w:author="Frederick Roth" w:date="2019-02-07T15:03:00Z">
        <w:r w:rsidR="008D3320">
          <w:rPr>
            <w:color w:val="000000" w:themeColor="text1"/>
          </w:rPr>
          <w:t>a</w:t>
        </w:r>
      </w:ins>
      <w:ins w:id="1597" w:author="Frederick Roth" w:date="2019-02-07T15:02:00Z">
        <w:r w:rsidR="008D3320">
          <w:rPr>
            <w:color w:val="000000" w:themeColor="text1"/>
          </w:rPr>
          <w:t>ted by node size</w:t>
        </w:r>
      </w:ins>
      <w:del w:id="1598"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599"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600" w:author="Frederick Roth" w:date="2019-02-07T15:02:00Z"/>
          <w:b/>
        </w:rPr>
      </w:pPr>
      <w:ins w:id="1601"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602"/>
      <w:commentRangeStart w:id="1603"/>
      <w:r>
        <w:rPr>
          <w:b/>
        </w:rPr>
        <w:t>B</w:t>
      </w:r>
      <w:commentRangeEnd w:id="1602"/>
      <w:r>
        <w:rPr>
          <w:rStyle w:val="CommentReference"/>
          <w:rFonts w:asciiTheme="minorHAnsi" w:hAnsiTheme="minorHAnsi" w:cstheme="minorBidi"/>
        </w:rPr>
        <w:commentReference w:id="1602"/>
      </w:r>
      <w:commentRangeEnd w:id="1603"/>
      <w:r w:rsidR="00276A6D">
        <w:rPr>
          <w:rStyle w:val="CommentReference"/>
          <w:rFonts w:asciiTheme="minorHAnsi" w:hAnsiTheme="minorHAnsi" w:cstheme="minorBidi"/>
        </w:rPr>
        <w:commentReference w:id="1603"/>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604" w:author="Frederick Roth" w:date="2019-02-07T15:13:00Z">
        <w:r w:rsidDel="00BD4042">
          <w:delText>grey</w:delText>
        </w:r>
      </w:del>
      <w:ins w:id="1605"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606" w:author="Frederick Roth" w:date="2019-02-07T15:13:00Z">
        <w:r w:rsidRPr="009446E8" w:rsidDel="00BD4042">
          <w:delText>grey</w:delText>
        </w:r>
      </w:del>
      <w:ins w:id="1607"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608" w:author="Frederick Roth" w:date="2019-02-07T15:12:00Z">
        <w:r w:rsidR="00836B94" w:rsidRPr="00233F15" w:rsidDel="00BD4042">
          <w:delText xml:space="preserve">determine </w:delText>
        </w:r>
      </w:del>
      <w:ins w:id="1609"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610" w:author="Frederick Roth" w:date="2019-02-07T15:14:00Z">
        <w:r w:rsidR="00BD4042">
          <w:t xml:space="preserve">(growth in drug relative to growth in drug) for each of </w:t>
        </w:r>
      </w:ins>
      <w:del w:id="1611"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612" w:author="Frederick Roth" w:date="2019-02-07T15:13:00Z">
        <w:r w:rsidR="00836B94" w:rsidDel="00BD4042">
          <w:delText>u</w:delText>
        </w:r>
      </w:del>
      <w:r w:rsidR="00836B94">
        <w:t xml:space="preserve">red according the legend on the left.  Other terms are </w:t>
      </w:r>
      <w:del w:id="1613" w:author="Frederick Roth" w:date="2019-02-07T15:13:00Z">
        <w:r w:rsidR="00836B94" w:rsidDel="00BD4042">
          <w:delText>colour</w:delText>
        </w:r>
      </w:del>
      <w:ins w:id="1614" w:author="Frederick Roth" w:date="2019-02-07T15:13:00Z">
        <w:r w:rsidR="00BD4042">
          <w:t>color</w:t>
        </w:r>
      </w:ins>
      <w:r w:rsidR="00836B94">
        <w:t xml:space="preserve">ed in </w:t>
      </w:r>
      <w:del w:id="1615" w:author="Frederick Roth" w:date="2019-02-07T15:13:00Z">
        <w:r w:rsidR="00836B94" w:rsidDel="00BD4042">
          <w:delText>grey</w:delText>
        </w:r>
      </w:del>
      <w:ins w:id="1616"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617" w:author="Frederick Roth" w:date="2019-02-07T15:14:00Z">
        <w:r w:rsidR="00BD4042">
          <w:t xml:space="preserve">that </w:t>
        </w:r>
      </w:ins>
      <w:del w:id="1618" w:author="Frederick Roth" w:date="2019-02-07T15:14:00Z">
        <w:r w:rsidDel="00BD4042">
          <w:delText xml:space="preserve">mediating </w:delText>
        </w:r>
      </w:del>
      <w:ins w:id="1619"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620" w:author="Albi Celaj [3]" w:date="2019-02-13T17:21:00Z">
            <w:rPr/>
          </w:rPrChange>
        </w:rPr>
      </w:pPr>
      <w:commentRangeStart w:id="1621"/>
      <w:r w:rsidRPr="005959CB">
        <w:rPr>
          <w:b/>
        </w:rPr>
        <w:t>Figure S</w:t>
      </w:r>
      <w:commentRangeEnd w:id="1621"/>
      <w:r w:rsidR="00CD2764" w:rsidRPr="005959CB">
        <w:rPr>
          <w:b/>
        </w:rPr>
        <w:t>4</w:t>
      </w:r>
      <w:r w:rsidRPr="005959CB">
        <w:rPr>
          <w:rStyle w:val="CommentReference"/>
          <w:rFonts w:asciiTheme="minorHAnsi" w:hAnsiTheme="minorHAnsi" w:cstheme="minorBidi"/>
          <w:b/>
          <w:rPrChange w:id="1622" w:author="Albi Celaj [3]" w:date="2019-02-13T17:21:00Z">
            <w:rPr>
              <w:rStyle w:val="CommentReference"/>
              <w:rFonts w:asciiTheme="minorHAnsi" w:hAnsiTheme="minorHAnsi" w:cstheme="minorBidi"/>
            </w:rPr>
          </w:rPrChange>
        </w:rPr>
        <w:commentReference w:id="1621"/>
      </w:r>
      <w:ins w:id="1623" w:author="Albi Celaj [3]" w:date="2019-02-13T17:21:00Z">
        <w:r w:rsidR="005959CB" w:rsidRPr="005959CB">
          <w:rPr>
            <w:b/>
          </w:rPr>
          <w:t xml:space="preserve"> </w:t>
        </w:r>
      </w:ins>
      <w:del w:id="1624" w:author="Albi Celaj [3]" w:date="2019-02-13T17:21:00Z">
        <w:r w:rsidRPr="005959CB" w:rsidDel="005959CB">
          <w:rPr>
            <w:b/>
          </w:rPr>
          <w:delText xml:space="preserve">.  </w:delText>
        </w:r>
      </w:del>
      <w:r w:rsidRPr="005959CB">
        <w:rPr>
          <w:b/>
          <w:rPrChange w:id="1625" w:author="Albi Celaj [3]" w:date="2019-02-13T17:21:00Z">
            <w:rPr/>
          </w:rPrChange>
        </w:rPr>
        <w:t xml:space="preserve">Reproducibility of </w:t>
      </w:r>
      <w:r w:rsidR="00E64198" w:rsidRPr="005959CB">
        <w:rPr>
          <w:b/>
          <w:rPrChange w:id="1626" w:author="Albi Celaj [3]" w:date="2019-02-13T17:21:00Z">
            <w:rPr/>
          </w:rPrChange>
        </w:rPr>
        <w:t>G</w:t>
      </w:r>
      <w:r w:rsidRPr="005959CB">
        <w:rPr>
          <w:b/>
          <w:rPrChange w:id="1627" w:author="Albi Celaj [3]" w:date="2019-02-13T17:21:00Z">
            <w:rPr/>
          </w:rPrChange>
        </w:rPr>
        <w:t xml:space="preserve">rouped </w:t>
      </w:r>
      <w:r w:rsidR="00E64198" w:rsidRPr="005959CB">
        <w:rPr>
          <w:b/>
          <w:rPrChange w:id="1628" w:author="Albi Celaj [3]" w:date="2019-02-13T17:21:00Z">
            <w:rPr/>
          </w:rPrChange>
        </w:rPr>
        <w:t>G</w:t>
      </w:r>
      <w:r w:rsidRPr="005959CB">
        <w:rPr>
          <w:b/>
          <w:rPrChange w:id="1629" w:author="Albi Celaj [3]" w:date="2019-02-13T17:21:00Z">
            <w:rPr/>
          </w:rPrChange>
        </w:rPr>
        <w:t xml:space="preserve">enotype </w:t>
      </w:r>
      <w:r w:rsidR="00E64198" w:rsidRPr="005959CB">
        <w:rPr>
          <w:b/>
          <w:rPrChange w:id="1630" w:author="Albi Celaj [3]" w:date="2019-02-13T17:21:00Z">
            <w:rPr/>
          </w:rPrChange>
        </w:rPr>
        <w:t>R</w:t>
      </w:r>
      <w:r w:rsidRPr="005959CB">
        <w:rPr>
          <w:b/>
          <w:rPrChange w:id="1631" w:author="Albi Celaj [3]" w:date="2019-02-13T17:21:00Z">
            <w:rPr/>
          </w:rPrChange>
        </w:rPr>
        <w:t>esistance</w:t>
      </w:r>
      <w:ins w:id="1632" w:author="Albi Celaj [3]" w:date="2019-02-13T17:21:00Z">
        <w:r w:rsidR="005959CB" w:rsidRPr="005959CB">
          <w:rPr>
            <w:b/>
            <w:rPrChange w:id="1633" w:author="Albi Celaj [3]" w:date="2019-02-13T17:21:00Z">
              <w:rPr/>
            </w:rPrChange>
          </w:rPr>
          <w:t xml:space="preserve">, </w:t>
        </w:r>
      </w:ins>
      <w:ins w:id="1634" w:author="Albi Celaj [3]" w:date="2019-02-13T17:25:00Z">
        <w:r w:rsidR="00D50188">
          <w:rPr>
            <w:b/>
          </w:rPr>
          <w:t>R</w:t>
        </w:r>
      </w:ins>
      <w:ins w:id="1635" w:author="Albi Celaj [3]" w:date="2019-02-13T17:21:00Z">
        <w:r w:rsidR="005959CB" w:rsidRPr="005959CB">
          <w:rPr>
            <w:b/>
            <w:rPrChange w:id="1636" w:author="Albi Celaj [3]" w:date="2019-02-13T17:21:00Z">
              <w:rPr/>
            </w:rPrChange>
          </w:rPr>
          <w:t>elated to Figure 2</w:t>
        </w:r>
      </w:ins>
      <w:del w:id="1637" w:author="Albi Celaj [3]" w:date="2019-02-13T17:21:00Z">
        <w:r w:rsidRPr="005959CB" w:rsidDel="005959CB">
          <w:rPr>
            <w:b/>
            <w:rPrChange w:id="1638" w:author="Albi Celaj [3]"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639" w:author="Albi Celaj [3]" w:date="2019-02-13T17:21:00Z">
            <w:rPr/>
          </w:rPrChange>
        </w:rPr>
      </w:pPr>
      <w:r w:rsidRPr="005959CB">
        <w:rPr>
          <w:b/>
        </w:rPr>
        <w:t xml:space="preserve">Figure </w:t>
      </w:r>
      <w:r w:rsidR="007E2236" w:rsidRPr="005959CB">
        <w:rPr>
          <w:b/>
        </w:rPr>
        <w:t>S</w:t>
      </w:r>
      <w:r w:rsidR="00EC5C0C" w:rsidRPr="005959CB">
        <w:rPr>
          <w:b/>
        </w:rPr>
        <w:t>5</w:t>
      </w:r>
      <w:ins w:id="1640" w:author="Albi Celaj [3]" w:date="2019-02-13T17:21:00Z">
        <w:r w:rsidR="005959CB" w:rsidRPr="005959CB">
          <w:rPr>
            <w:b/>
          </w:rPr>
          <w:t xml:space="preserve"> </w:t>
        </w:r>
      </w:ins>
      <w:del w:id="1641" w:author="Albi Celaj [3]" w:date="2019-02-13T17:21:00Z">
        <w:r w:rsidRPr="005959CB" w:rsidDel="005959CB">
          <w:rPr>
            <w:b/>
          </w:rPr>
          <w:delText xml:space="preserve">.  </w:delText>
        </w:r>
      </w:del>
      <w:del w:id="1642" w:author="Albi Celaj [3]" w:date="2019-02-13T17:29:00Z">
        <w:r w:rsidRPr="005959CB" w:rsidDel="000B2CF3">
          <w:rPr>
            <w:b/>
            <w:rPrChange w:id="1643" w:author="Albi Celaj [3]" w:date="2019-02-13T17:21:00Z">
              <w:rPr/>
            </w:rPrChange>
          </w:rPr>
          <w:delText xml:space="preserve">A </w:delText>
        </w:r>
      </w:del>
      <w:r w:rsidR="00E64198" w:rsidRPr="005959CB">
        <w:rPr>
          <w:b/>
          <w:rPrChange w:id="1644" w:author="Albi Celaj [3]" w:date="2019-02-13T17:21:00Z">
            <w:rPr/>
          </w:rPrChange>
        </w:rPr>
        <w:t>R</w:t>
      </w:r>
      <w:r w:rsidRPr="005959CB">
        <w:rPr>
          <w:b/>
          <w:rPrChange w:id="1645" w:author="Albi Celaj [3]" w:date="2019-02-13T17:21:00Z">
            <w:rPr/>
          </w:rPrChange>
        </w:rPr>
        <w:t xml:space="preserve">adial </w:t>
      </w:r>
      <w:r w:rsidR="00E64198" w:rsidRPr="005959CB">
        <w:rPr>
          <w:b/>
          <w:rPrChange w:id="1646" w:author="Albi Celaj [3]" w:date="2019-02-13T17:21:00Z">
            <w:rPr/>
          </w:rPrChange>
        </w:rPr>
        <w:t>Combinatorial Signature</w:t>
      </w:r>
      <w:ins w:id="1647" w:author="Albi Celaj [3]" w:date="2019-02-13T17:29:00Z">
        <w:r w:rsidR="000B2CF3">
          <w:rPr>
            <w:b/>
          </w:rPr>
          <w:t>s</w:t>
        </w:r>
      </w:ins>
      <w:r w:rsidR="00E64198" w:rsidRPr="005959CB">
        <w:rPr>
          <w:b/>
          <w:rPrChange w:id="1648" w:author="Albi Celaj [3]" w:date="2019-02-13T17:21:00Z">
            <w:rPr/>
          </w:rPrChange>
        </w:rPr>
        <w:t xml:space="preserve"> </w:t>
      </w:r>
      <w:r w:rsidRPr="005959CB">
        <w:rPr>
          <w:b/>
          <w:rPrChange w:id="1649" w:author="Albi Celaj [3]" w:date="2019-02-13T17:21:00Z">
            <w:rPr/>
          </w:rPrChange>
        </w:rPr>
        <w:t xml:space="preserve">in </w:t>
      </w:r>
      <w:r w:rsidR="00E64198" w:rsidRPr="005959CB">
        <w:rPr>
          <w:b/>
          <w:rPrChange w:id="1650" w:author="Albi Celaj [3]" w:date="2019-02-13T17:21:00Z">
            <w:rPr/>
          </w:rPrChange>
        </w:rPr>
        <w:t>A</w:t>
      </w:r>
      <w:r w:rsidRPr="005959CB">
        <w:rPr>
          <w:b/>
          <w:rPrChange w:id="1651" w:author="Albi Celaj [3]" w:date="2019-02-13T17:21:00Z">
            <w:rPr/>
          </w:rPrChange>
        </w:rPr>
        <w:t xml:space="preserve">dditional </w:t>
      </w:r>
      <w:r w:rsidR="00E64198" w:rsidRPr="005959CB">
        <w:rPr>
          <w:b/>
          <w:rPrChange w:id="1652" w:author="Albi Celaj [3]" w:date="2019-02-13T17:21:00Z">
            <w:rPr/>
          </w:rPrChange>
        </w:rPr>
        <w:t>D</w:t>
      </w:r>
      <w:r w:rsidRPr="005959CB">
        <w:rPr>
          <w:b/>
          <w:rPrChange w:id="1653" w:author="Albi Celaj [3]" w:date="2019-02-13T17:21:00Z">
            <w:rPr/>
          </w:rPrChange>
        </w:rPr>
        <w:t>rugs</w:t>
      </w:r>
      <w:ins w:id="1654" w:author="Albi Celaj [3]" w:date="2019-02-13T17:21:00Z">
        <w:r w:rsidR="005959CB" w:rsidRPr="005959CB">
          <w:rPr>
            <w:b/>
            <w:rPrChange w:id="1655" w:author="Albi Celaj [3]" w:date="2019-02-13T17:21:00Z">
              <w:rPr/>
            </w:rPrChange>
          </w:rPr>
          <w:t xml:space="preserve">, </w:t>
        </w:r>
      </w:ins>
      <w:ins w:id="1656" w:author="Albi Celaj [3]" w:date="2019-02-13T17:25:00Z">
        <w:r w:rsidR="00D50188">
          <w:rPr>
            <w:b/>
          </w:rPr>
          <w:t>R</w:t>
        </w:r>
      </w:ins>
      <w:ins w:id="1657" w:author="Albi Celaj [3]" w:date="2019-02-13T17:21:00Z">
        <w:r w:rsidR="005959CB" w:rsidRPr="005959CB">
          <w:rPr>
            <w:b/>
            <w:rPrChange w:id="1658" w:author="Albi Celaj [3]" w:date="2019-02-13T17:21:00Z">
              <w:rPr/>
            </w:rPrChange>
          </w:rPr>
          <w:t>elated to Figure 2</w:t>
        </w:r>
      </w:ins>
      <w:del w:id="1659" w:author="Albi Celaj [3]" w:date="2019-02-13T17:21:00Z">
        <w:r w:rsidRPr="005959CB" w:rsidDel="005959CB">
          <w:rPr>
            <w:b/>
            <w:rPrChange w:id="1660" w:author="Albi Celaj [3]"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661" w:author="Albi Celaj [3]" w:date="2019-02-13T17:21:00Z">
            <w:rPr/>
          </w:rPrChange>
        </w:rPr>
      </w:pPr>
      <w:r w:rsidRPr="005959CB">
        <w:rPr>
          <w:b/>
        </w:rPr>
        <w:t xml:space="preserve">Figure </w:t>
      </w:r>
      <w:r w:rsidR="007E2236" w:rsidRPr="005959CB">
        <w:rPr>
          <w:b/>
        </w:rPr>
        <w:t>S</w:t>
      </w:r>
      <w:r w:rsidR="00E64198" w:rsidRPr="005959CB">
        <w:rPr>
          <w:b/>
        </w:rPr>
        <w:t>6</w:t>
      </w:r>
      <w:del w:id="1662" w:author="Albi Celaj [3]" w:date="2019-02-13T17:21:00Z">
        <w:r w:rsidR="007A2ED2" w:rsidRPr="005959CB" w:rsidDel="005959CB">
          <w:rPr>
            <w:b/>
          </w:rPr>
          <w:delText xml:space="preserve">. </w:delText>
        </w:r>
      </w:del>
      <w:del w:id="1663" w:author="Albi Celaj [3]" w:date="2019-02-13T17:29:00Z">
        <w:r w:rsidR="007A2ED2" w:rsidRPr="005959CB" w:rsidDel="000B2CF3">
          <w:rPr>
            <w:b/>
          </w:rPr>
          <w:delText xml:space="preserve"> </w:delText>
        </w:r>
        <w:r w:rsidR="003B20FE" w:rsidRPr="005959CB" w:rsidDel="000B2CF3">
          <w:rPr>
            <w:b/>
            <w:rPrChange w:id="1664" w:author="Albi Celaj [3]" w:date="2019-02-13T17:21:00Z">
              <w:rPr/>
            </w:rPrChange>
          </w:rPr>
          <w:delText>A</w:delText>
        </w:r>
      </w:del>
      <w:r w:rsidR="003B20FE" w:rsidRPr="005959CB">
        <w:rPr>
          <w:b/>
          <w:rPrChange w:id="1665" w:author="Albi Celaj [3]" w:date="2019-02-13T17:21:00Z">
            <w:rPr/>
          </w:rPrChange>
        </w:rPr>
        <w:t xml:space="preserve"> </w:t>
      </w:r>
      <w:r w:rsidR="00E64198" w:rsidRPr="005959CB">
        <w:rPr>
          <w:b/>
          <w:rPrChange w:id="1666" w:author="Albi Celaj [3]" w:date="2019-02-13T17:21:00Z">
            <w:rPr/>
          </w:rPrChange>
        </w:rPr>
        <w:t>Resistance</w:t>
      </w:r>
      <w:r w:rsidR="003B20FE" w:rsidRPr="005959CB">
        <w:rPr>
          <w:b/>
          <w:rPrChange w:id="1667" w:author="Albi Celaj [3]" w:date="2019-02-13T17:21:00Z">
            <w:rPr/>
          </w:rPrChange>
        </w:rPr>
        <w:t xml:space="preserve"> </w:t>
      </w:r>
      <w:r w:rsidR="00E64198" w:rsidRPr="005959CB">
        <w:rPr>
          <w:b/>
          <w:rPrChange w:id="1668" w:author="Albi Celaj [3]" w:date="2019-02-13T17:21:00Z">
            <w:rPr/>
          </w:rPrChange>
        </w:rPr>
        <w:t>L</w:t>
      </w:r>
      <w:r w:rsidR="003B20FE" w:rsidRPr="005959CB">
        <w:rPr>
          <w:b/>
          <w:rPrChange w:id="1669" w:author="Albi Celaj [3]" w:date="2019-02-13T17:21:00Z">
            <w:rPr/>
          </w:rPrChange>
        </w:rPr>
        <w:t>andscape</w:t>
      </w:r>
      <w:ins w:id="1670" w:author="Albi Celaj [3]" w:date="2019-02-13T17:29:00Z">
        <w:r w:rsidR="000B2CF3">
          <w:rPr>
            <w:b/>
          </w:rPr>
          <w:t>s</w:t>
        </w:r>
      </w:ins>
      <w:r w:rsidR="00E64198" w:rsidRPr="005959CB">
        <w:rPr>
          <w:b/>
          <w:rPrChange w:id="1671" w:author="Albi Celaj [3]" w:date="2019-02-13T17:21:00Z">
            <w:rPr/>
          </w:rPrChange>
        </w:rPr>
        <w:t xml:space="preserve"> for all D</w:t>
      </w:r>
      <w:r w:rsidR="00B91404" w:rsidRPr="005959CB">
        <w:rPr>
          <w:b/>
          <w:rPrChange w:id="1672" w:author="Albi Celaj [3]" w:date="2019-02-13T17:21:00Z">
            <w:rPr/>
          </w:rPrChange>
        </w:rPr>
        <w:t>rugs</w:t>
      </w:r>
      <w:ins w:id="1673" w:author="Albi Celaj [3]" w:date="2019-02-13T17:21:00Z">
        <w:r w:rsidR="005959CB" w:rsidRPr="005959CB">
          <w:rPr>
            <w:b/>
            <w:rPrChange w:id="1674" w:author="Albi Celaj [3]" w:date="2019-02-13T17:21:00Z">
              <w:rPr/>
            </w:rPrChange>
          </w:rPr>
          <w:t xml:space="preserve">, </w:t>
        </w:r>
      </w:ins>
      <w:ins w:id="1675" w:author="Albi Celaj [3]" w:date="2019-02-13T17:25:00Z">
        <w:r w:rsidR="00D50188">
          <w:rPr>
            <w:b/>
          </w:rPr>
          <w:t>R</w:t>
        </w:r>
      </w:ins>
      <w:ins w:id="1676" w:author="Albi Celaj [3]" w:date="2019-02-13T17:21:00Z">
        <w:r w:rsidR="005959CB" w:rsidRPr="005959CB">
          <w:rPr>
            <w:b/>
            <w:rPrChange w:id="1677" w:author="Albi Celaj [3]" w:date="2019-02-13T17:21:00Z">
              <w:rPr/>
            </w:rPrChange>
          </w:rPr>
          <w:t>elated to Figure 2</w:t>
        </w:r>
      </w:ins>
      <w:del w:id="1678" w:author="Albi Celaj [3]" w:date="2019-02-13T17:21:00Z">
        <w:r w:rsidR="00B91404" w:rsidRPr="005959CB" w:rsidDel="005959CB">
          <w:rPr>
            <w:b/>
            <w:rPrChange w:id="1679" w:author="Albi Celaj [3]" w:date="2019-02-13T17:21:00Z">
              <w:rPr/>
            </w:rPrChange>
          </w:rPr>
          <w:delText>.</w:delText>
        </w:r>
        <w:r w:rsidR="003B20FE" w:rsidRPr="005959CB" w:rsidDel="005959CB">
          <w:rPr>
            <w:b/>
            <w:rPrChange w:id="1680" w:author="Albi Celaj [3]"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681" w:author="Frederick Roth" w:date="2019-02-07T15:20:00Z"/>
          <w:del w:id="1682" w:author="Albi Celaj [3]" w:date="2019-02-08T11:54:00Z"/>
          <w:bCs/>
          <w:iCs/>
          <w:color w:val="000000" w:themeColor="text1"/>
          <w:rPrChange w:id="1683" w:author="Frederick Roth" w:date="2019-02-07T15:20:00Z">
            <w:rPr>
              <w:ins w:id="1684" w:author="Frederick Roth" w:date="2019-02-07T15:20:00Z"/>
              <w:del w:id="1685" w:author="Albi Celaj [3]" w:date="2019-02-08T11:54:00Z"/>
              <w:b/>
              <w:bCs/>
              <w:iCs/>
              <w:color w:val="000000" w:themeColor="text1"/>
            </w:rPr>
          </w:rPrChange>
        </w:rPr>
      </w:pPr>
      <w:ins w:id="1686" w:author="Frederick Roth" w:date="2019-02-07T15:20:00Z">
        <w:del w:id="1687" w:author="Albi Celaj [3]" w:date="2019-02-08T11:54:00Z">
          <w:r w:rsidRPr="00BD4042" w:rsidDel="00E60ED0">
            <w:rPr>
              <w:bCs/>
              <w:iCs/>
              <w:color w:val="000000" w:themeColor="text1"/>
              <w:highlight w:val="yellow"/>
              <w:rPrChange w:id="1688" w:author="Frederick Roth" w:date="2019-02-07T15:20:00Z">
                <w:rPr>
                  <w:b/>
                  <w:bCs/>
                  <w:iCs/>
                  <w:color w:val="000000" w:themeColor="text1"/>
                </w:rPr>
              </w:rPrChange>
            </w:rPr>
            <w:delText>[</w:delText>
          </w:r>
          <w:r w:rsidRPr="00BD4042" w:rsidDel="00E60ED0">
            <w:rPr>
              <w:bCs/>
              <w:iCs/>
              <w:color w:val="000000" w:themeColor="text1"/>
              <w:highlight w:val="yellow"/>
              <w:rPrChange w:id="1689" w:author="Frederick Roth" w:date="2019-02-07T15:20:00Z">
                <w:rPr>
                  <w:bCs/>
                  <w:iCs/>
                  <w:color w:val="000000" w:themeColor="text1"/>
                </w:rPr>
              </w:rPrChange>
            </w:rPr>
            <w:delText>Fritz stopped here</w:delText>
          </w:r>
          <w:r w:rsidRPr="00BD4042" w:rsidDel="00E60ED0">
            <w:rPr>
              <w:bCs/>
              <w:iCs/>
              <w:color w:val="000000" w:themeColor="text1"/>
              <w:highlight w:val="yellow"/>
              <w:rPrChange w:id="1690"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691" w:author="Frederick Roth" w:date="2019-02-07T15:16:00Z">
        <w:r w:rsidR="002E141B" w:rsidDel="00BD4042">
          <w:rPr>
            <w:bCs/>
            <w:iCs/>
            <w:color w:val="000000" w:themeColor="text1"/>
            <w:lang w:val="en-CA"/>
          </w:rPr>
          <w:delText xml:space="preserve">mean </w:delText>
        </w:r>
      </w:del>
      <w:ins w:id="1692"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693"/>
      <w:r w:rsidRPr="005959CB">
        <w:rPr>
          <w:b/>
          <w:bCs/>
          <w:iCs/>
          <w:color w:val="000000" w:themeColor="text1"/>
        </w:rPr>
        <w:t>Figure S</w:t>
      </w:r>
      <w:r w:rsidR="00AF0890" w:rsidRPr="005959CB">
        <w:rPr>
          <w:b/>
          <w:bCs/>
          <w:iCs/>
          <w:color w:val="000000" w:themeColor="text1"/>
        </w:rPr>
        <w:t>8</w:t>
      </w:r>
      <w:commentRangeEnd w:id="1693"/>
      <w:r w:rsidRPr="00B1756A">
        <w:rPr>
          <w:rStyle w:val="CommentReference"/>
          <w:rFonts w:asciiTheme="minorHAnsi" w:hAnsiTheme="minorHAnsi" w:cstheme="minorBidi"/>
          <w:b/>
        </w:rPr>
        <w:commentReference w:id="1693"/>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694"/>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694"/>
      <w:r w:rsidRPr="00B1756A">
        <w:rPr>
          <w:rStyle w:val="CommentReference"/>
          <w:rFonts w:asciiTheme="minorHAnsi" w:hAnsiTheme="minorHAnsi" w:cstheme="minorBidi"/>
          <w:b/>
        </w:rPr>
        <w:commentReference w:id="1694"/>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695" w:author="Albi Celaj [3]"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9" w:author="Albi Celaj [3]" w:date="2019-01-17T12:42:00Z" w:initials="AC">
    <w:p w14:paraId="698530E1" w14:textId="66EBEA84" w:rsidR="00146652" w:rsidRDefault="00146652">
      <w:pPr>
        <w:pStyle w:val="CommentText"/>
      </w:pPr>
      <w:r>
        <w:rPr>
          <w:rStyle w:val="CommentReference"/>
        </w:rPr>
        <w:annotationRef/>
      </w:r>
      <w:r>
        <w:t>Add separate numbers for growth + resistance</w:t>
      </w:r>
    </w:p>
  </w:comment>
  <w:comment w:id="636" w:author="Albi Celaj" w:date="2018-12-17T12:23:00Z" w:initials="AC">
    <w:p w14:paraId="79860C9F" w14:textId="77777777" w:rsidR="00146652" w:rsidRDefault="00146652" w:rsidP="00173382">
      <w:pPr>
        <w:pStyle w:val="CommentText"/>
      </w:pPr>
      <w:r>
        <w:rPr>
          <w:rStyle w:val="CommentReference"/>
        </w:rPr>
        <w:annotationRef/>
      </w:r>
      <w:r>
        <w:t>Need to add to data file</w:t>
      </w:r>
    </w:p>
  </w:comment>
  <w:comment w:id="787" w:author="Yachie Nozomu" w:date="2018-12-10T01:48:00Z" w:initials="NY">
    <w:p w14:paraId="5E14E6E4" w14:textId="77777777" w:rsidR="00146652" w:rsidRDefault="00146652"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858" w:author="Yachie Nozomu" w:date="2018-12-10T02:21:00Z" w:initials="NY">
    <w:p w14:paraId="62EA94FD" w14:textId="77777777" w:rsidR="00146652" w:rsidRDefault="00146652" w:rsidP="00DB0ED8">
      <w:pPr>
        <w:pStyle w:val="CommentText"/>
      </w:pPr>
      <w:r>
        <w:rPr>
          <w:rStyle w:val="CommentReference"/>
        </w:rPr>
        <w:annotationRef/>
      </w:r>
      <w:r>
        <w:t>Do you assume there are only effluxes and Es are only positive values?</w:t>
      </w:r>
    </w:p>
  </w:comment>
  <w:comment w:id="859" w:author="Albi Celaj" w:date="2018-12-10T14:33:00Z" w:initials="AC">
    <w:p w14:paraId="5C6297C8" w14:textId="77777777" w:rsidR="00146652" w:rsidRDefault="00146652" w:rsidP="00DB0ED8">
      <w:pPr>
        <w:pStyle w:val="CommentText"/>
      </w:pPr>
      <w:r>
        <w:rPr>
          <w:rStyle w:val="CommentReference"/>
        </w:rPr>
        <w:annotationRef/>
      </w:r>
      <w:r>
        <w:t>Yes – can add negative E-values but rather chose to model these as inhibition of a hidden clearance factor (as per e-mail)</w:t>
      </w:r>
    </w:p>
  </w:comment>
  <w:comment w:id="879" w:author="Yachie Nozomu" w:date="2018-12-10T01:58:00Z" w:initials="NY">
    <w:p w14:paraId="4D65C6BF" w14:textId="77777777" w:rsidR="00146652" w:rsidRDefault="00146652"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880" w:author="Albi Celaj" w:date="2018-12-10T14:33:00Z" w:initials="AC">
    <w:p w14:paraId="5486673A" w14:textId="77777777" w:rsidR="00146652" w:rsidRDefault="00146652"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892" w:author="Yachie Nozomu" w:date="2018-12-10T01:53:00Z" w:initials="NY">
    <w:p w14:paraId="59F4459E" w14:textId="77777777" w:rsidR="00146652" w:rsidRDefault="0014665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893" w:author="Albi Celaj" w:date="2018-12-10T14:33:00Z" w:initials="AC">
    <w:p w14:paraId="0B1F9671" w14:textId="6128468A" w:rsidR="00146652" w:rsidRDefault="00146652"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146652" w:rsidRDefault="00146652" w:rsidP="00E270DE">
      <w:pPr>
        <w:pStyle w:val="CommentText"/>
      </w:pPr>
    </w:p>
  </w:comment>
  <w:comment w:id="902" w:author="Yachie Nozomu" w:date="2018-12-10T02:01:00Z" w:initials="NY">
    <w:p w14:paraId="6B20CD35" w14:textId="77777777" w:rsidR="00146652" w:rsidRDefault="00146652" w:rsidP="00E270DE">
      <w:pPr>
        <w:pStyle w:val="CommentText"/>
      </w:pPr>
      <w:r>
        <w:rPr>
          <w:rStyle w:val="CommentReference"/>
        </w:rPr>
        <w:annotationRef/>
      </w:r>
      <w:r>
        <w:t xml:space="preserve">Same here… two mating type datasets could share a decent amount of same genotypes </w:t>
      </w:r>
    </w:p>
  </w:comment>
  <w:comment w:id="903" w:author="Albi Celaj [3]" w:date="2018-12-21T14:48:00Z" w:initials="AC">
    <w:p w14:paraId="28432A83" w14:textId="6F6409FF" w:rsidR="00146652" w:rsidRDefault="00146652">
      <w:pPr>
        <w:pStyle w:val="CommentText"/>
      </w:pPr>
      <w:r>
        <w:rPr>
          <w:rStyle w:val="CommentReference"/>
        </w:rPr>
        <w:annotationRef/>
      </w:r>
      <w:r>
        <w:t>As above</w:t>
      </w:r>
    </w:p>
  </w:comment>
  <w:comment w:id="979" w:author="Yachie Nozomu" w:date="2018-12-10T02:29:00Z" w:initials="NY">
    <w:p w14:paraId="19FD9F07" w14:textId="77777777" w:rsidR="00146652" w:rsidRDefault="00146652" w:rsidP="00D610F0">
      <w:pPr>
        <w:pStyle w:val="CommentText"/>
      </w:pPr>
      <w:r>
        <w:rPr>
          <w:rStyle w:val="CommentReference"/>
        </w:rPr>
        <w:annotationRef/>
      </w:r>
      <w:r>
        <w:t>Is it unlikely that these genes are involved in valinomycin uptake?</w:t>
      </w:r>
    </w:p>
  </w:comment>
  <w:comment w:id="978" w:author="Albi Celaj" w:date="2018-12-10T13:27:00Z" w:initials="AC">
    <w:p w14:paraId="473490EC" w14:textId="2D66CB8C" w:rsidR="00146652" w:rsidRDefault="00146652">
      <w:pPr>
        <w:pStyle w:val="CommentText"/>
      </w:pPr>
      <w:r>
        <w:rPr>
          <w:rStyle w:val="CommentReference"/>
        </w:rPr>
        <w:annotationRef/>
      </w:r>
      <w:r>
        <w:t>See e-mail</w:t>
      </w:r>
    </w:p>
  </w:comment>
  <w:comment w:id="1073" w:author="Frederick Roth" w:date="2019-01-22T16:14:00Z" w:initials="FR">
    <w:p w14:paraId="43294444" w14:textId="500717C0" w:rsidR="00146652" w:rsidRDefault="00146652">
      <w:pPr>
        <w:pStyle w:val="CommentText"/>
      </w:pPr>
      <w:r>
        <w:rPr>
          <w:rStyle w:val="CommentReference"/>
        </w:rPr>
        <w:annotationRef/>
      </w:r>
      <w:r>
        <w:rPr>
          <w:noProof/>
        </w:rPr>
        <w:t>add use of SGA term somewhere</w:t>
      </w:r>
    </w:p>
  </w:comment>
  <w:comment w:id="1074" w:author="Albi Celaj [3]" w:date="2019-01-24T13:53:00Z" w:initials="AC">
    <w:p w14:paraId="7B753950" w14:textId="485B26D7" w:rsidR="00146652" w:rsidRDefault="00146652">
      <w:pPr>
        <w:pStyle w:val="CommentText"/>
      </w:pPr>
      <w:r>
        <w:rPr>
          <w:rStyle w:val="CommentReference"/>
        </w:rPr>
        <w:annotationRef/>
      </w:r>
      <w:r>
        <w:t>Added it in the results instead (when describing Green Monster SGA markers)</w:t>
      </w:r>
    </w:p>
  </w:comment>
  <w:comment w:id="1222" w:author="Yachie Nozomu" w:date="2018-12-10T02:31:00Z" w:initials="NY">
    <w:p w14:paraId="588E2228" w14:textId="77777777" w:rsidR="00146652" w:rsidRDefault="00146652" w:rsidP="00447F5C">
      <w:pPr>
        <w:pStyle w:val="CommentText"/>
      </w:pPr>
      <w:r>
        <w:rPr>
          <w:rStyle w:val="CommentReference"/>
        </w:rPr>
        <w:annotationRef/>
      </w:r>
      <w:r>
        <w:t>Please make sure that RY0148 is not GM Toolkit-alpha</w:t>
      </w:r>
    </w:p>
  </w:comment>
  <w:comment w:id="1223" w:author="Albi Celaj" w:date="2018-12-10T14:39:00Z" w:initials="AC">
    <w:p w14:paraId="6DAC57EE" w14:textId="4C43D3CA" w:rsidR="00146652" w:rsidRDefault="00146652">
      <w:pPr>
        <w:pStyle w:val="CommentText"/>
      </w:pPr>
      <w:r>
        <w:rPr>
          <w:rStyle w:val="CommentReference"/>
        </w:rPr>
        <w:annotationRef/>
      </w:r>
      <w:r>
        <w:t>It was the Toolkit-alpha strain that was used to make the barcoder, so I added both.  Is this ok? I didn’t see an ‘RY’ code for the barcoder pool</w:t>
      </w:r>
    </w:p>
  </w:comment>
  <w:comment w:id="1224" w:author="Yachie Nozomu" w:date="2018-12-10T02:50:00Z" w:initials="NY">
    <w:p w14:paraId="3F645A1E" w14:textId="77777777" w:rsidR="00146652" w:rsidRDefault="00146652" w:rsidP="00F85114">
      <w:pPr>
        <w:pStyle w:val="CommentText"/>
      </w:pPr>
      <w:r>
        <w:rPr>
          <w:rStyle w:val="CommentReference"/>
        </w:rPr>
        <w:annotationRef/>
      </w:r>
      <w:r>
        <w:t xml:space="preserve">Was the GM strain URA+? Did each deletion locus have GFP and URA3? </w:t>
      </w:r>
    </w:p>
  </w:comment>
  <w:comment w:id="1225" w:author="Albi Celaj" w:date="2018-12-10T13:50:00Z" w:initials="AC">
    <w:p w14:paraId="77A8ABFE" w14:textId="6EF4267F" w:rsidR="00146652" w:rsidRDefault="00146652">
      <w:pPr>
        <w:pStyle w:val="CommentText"/>
      </w:pPr>
      <w:r>
        <w:rPr>
          <w:rStyle w:val="CommentReference"/>
        </w:rPr>
        <w:annotationRef/>
      </w:r>
      <w:r>
        <w:t>Yes it did</w:t>
      </w:r>
    </w:p>
  </w:comment>
  <w:comment w:id="1226" w:author="Albi Celaj [3]" w:date="2019-02-12T16:00:00Z" w:initials="AC">
    <w:p w14:paraId="1E679895" w14:textId="64E37F99" w:rsidR="00146652" w:rsidRDefault="00146652">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1227" w:author="Albi Celaj [2]" w:date="2017-08-24T14:59:00Z" w:initials="AC">
    <w:p w14:paraId="3798F73B" w14:textId="09A393D6" w:rsidR="00146652" w:rsidRDefault="00146652">
      <w:pPr>
        <w:pStyle w:val="CommentText"/>
      </w:pPr>
      <w:r>
        <w:rPr>
          <w:rStyle w:val="CommentReference"/>
        </w:rPr>
        <w:annotationRef/>
      </w:r>
      <w:r>
        <w:t>Need Marinella to add details</w:t>
      </w:r>
    </w:p>
  </w:comment>
  <w:comment w:id="1235" w:author="Albi Celaj [2]" w:date="2017-08-29T13:35:00Z" w:initials="AC">
    <w:p w14:paraId="1D09427C" w14:textId="47A7C76C" w:rsidR="00146652" w:rsidRDefault="00146652">
      <w:pPr>
        <w:pStyle w:val="CommentText"/>
      </w:pPr>
      <w:r>
        <w:rPr>
          <w:rStyle w:val="CommentReference"/>
        </w:rPr>
        <w:annotationRef/>
      </w:r>
      <w:r>
        <w:rPr>
          <w:rStyle w:val="CommentReference"/>
        </w:rPr>
        <w:t>Jamie: Need confirmation that it was indeed 2%</w:t>
      </w:r>
    </w:p>
  </w:comment>
  <w:comment w:id="1236" w:author="Albi Celaj [2]" w:date="2017-08-30T09:29:00Z" w:initials="AC">
    <w:p w14:paraId="2176F66A" w14:textId="3D74FFD6" w:rsidR="00146652" w:rsidRDefault="00146652">
      <w:pPr>
        <w:pStyle w:val="CommentText"/>
      </w:pPr>
      <w:r>
        <w:rPr>
          <w:rStyle w:val="CommentReference"/>
        </w:rPr>
        <w:annotationRef/>
      </w:r>
      <w:r>
        <w:t>Marinella: You had to recreate one of these strains, is it worth mentioning here?</w:t>
      </w:r>
    </w:p>
    <w:p w14:paraId="07D8619E" w14:textId="6BD7FA46" w:rsidR="00146652" w:rsidRDefault="00146652">
      <w:pPr>
        <w:pStyle w:val="CommentText"/>
      </w:pPr>
      <w:r>
        <w:t>- Also need to verify growth conditions, took from Tarassov et al paper</w:t>
      </w:r>
    </w:p>
    <w:p w14:paraId="57A9515B" w14:textId="62E3386E" w:rsidR="00146652" w:rsidRDefault="00146652">
      <w:pPr>
        <w:pStyle w:val="CommentText"/>
      </w:pPr>
      <w:r>
        <w:t>-Need fluconazole concentrations</w:t>
      </w:r>
    </w:p>
  </w:comment>
  <w:comment w:id="1237" w:author="Albi Celaj [2]" w:date="2017-11-07T13:36:00Z" w:initials="AC">
    <w:p w14:paraId="3DB38767" w14:textId="202E2C24" w:rsidR="00146652" w:rsidRDefault="00146652">
      <w:pPr>
        <w:pStyle w:val="CommentText"/>
      </w:pPr>
      <w:r>
        <w:rPr>
          <w:rStyle w:val="CommentReference"/>
        </w:rPr>
        <w:annotationRef/>
      </w:r>
      <w:r>
        <w:t>Under construction</w:t>
      </w:r>
    </w:p>
  </w:comment>
  <w:comment w:id="1238" w:author="Frederick Roth" w:date="2019-02-05T13:42:00Z" w:initials="FR">
    <w:p w14:paraId="7B688227" w14:textId="18461629" w:rsidR="00146652" w:rsidRDefault="00146652">
      <w:pPr>
        <w:pStyle w:val="CommentText"/>
      </w:pPr>
      <w:r>
        <w:rPr>
          <w:rStyle w:val="CommentReference"/>
        </w:rPr>
        <w:annotationRef/>
      </w:r>
      <w:r>
        <w:rPr>
          <w:noProof/>
        </w:rPr>
        <w:t>update all appearances of S4-&gt;S1, S5 -&gt;S4 etc</w:t>
      </w:r>
    </w:p>
  </w:comment>
  <w:comment w:id="1547" w:author="Yachie Nozomu" w:date="2018-12-10T04:09:00Z" w:initials="NY">
    <w:p w14:paraId="7ED5B4B5" w14:textId="77777777" w:rsidR="00146652" w:rsidRDefault="00146652" w:rsidP="00DD69D1">
      <w:pPr>
        <w:pStyle w:val="CommentText"/>
      </w:pPr>
      <w:r>
        <w:rPr>
          <w:rStyle w:val="CommentReference"/>
        </w:rPr>
        <w:annotationRef/>
      </w:r>
      <w:r>
        <w:t>Better to have a legend for the arrow widths</w:t>
      </w:r>
    </w:p>
  </w:comment>
  <w:comment w:id="1548" w:author="Albi Celaj" w:date="2018-12-10T14:02:00Z" w:initials="AC">
    <w:p w14:paraId="61A0643E" w14:textId="716CDE26" w:rsidR="00146652" w:rsidRDefault="00146652">
      <w:pPr>
        <w:pStyle w:val="CommentText"/>
      </w:pPr>
      <w:r>
        <w:rPr>
          <w:rStyle w:val="CommentReference"/>
        </w:rPr>
        <w:annotationRef/>
      </w:r>
      <w:r>
        <w:t>Done</w:t>
      </w:r>
    </w:p>
  </w:comment>
  <w:comment w:id="1602" w:author="Yachie Nozomu" w:date="2018-12-10T04:12:00Z" w:initials="NY">
    <w:p w14:paraId="1B312765" w14:textId="03B984A1" w:rsidR="00146652" w:rsidRDefault="0014665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603" w:author="Albi Celaj [3]" w:date="2019-01-31T17:40:00Z" w:initials="AC">
    <w:p w14:paraId="7F21D2AD" w14:textId="73C92892" w:rsidR="00146652" w:rsidRDefault="00146652">
      <w:pPr>
        <w:pStyle w:val="CommentText"/>
      </w:pPr>
      <w:r>
        <w:rPr>
          <w:rStyle w:val="CommentReference"/>
        </w:rPr>
        <w:annotationRef/>
      </w:r>
      <w:r>
        <w:t>Done</w:t>
      </w:r>
    </w:p>
  </w:comment>
  <w:comment w:id="1621" w:author="Yachie Nozomu" w:date="2018-12-10T04:05:00Z" w:initials="NY">
    <w:p w14:paraId="1D22F995" w14:textId="77777777" w:rsidR="00146652" w:rsidRDefault="00146652" w:rsidP="00522486">
      <w:pPr>
        <w:pStyle w:val="CommentText"/>
      </w:pPr>
      <w:r>
        <w:rPr>
          <w:rStyle w:val="CommentReference"/>
        </w:rPr>
        <w:annotationRef/>
      </w:r>
      <w:r>
        <w:t>P-values?</w:t>
      </w:r>
    </w:p>
  </w:comment>
  <w:comment w:id="1693" w:author="Yachie Nozomu" w:date="2018-12-10T04:07:00Z" w:initials="NY">
    <w:p w14:paraId="2734B415" w14:textId="77777777" w:rsidR="00146652" w:rsidRDefault="00146652" w:rsidP="00522486">
      <w:pPr>
        <w:pStyle w:val="CommentText"/>
      </w:pPr>
      <w:r>
        <w:rPr>
          <w:rStyle w:val="CommentReference"/>
        </w:rPr>
        <w:annotationRef/>
      </w:r>
      <w:r>
        <w:t>P-values?</w:t>
      </w:r>
    </w:p>
  </w:comment>
  <w:comment w:id="1694" w:author="Yachie Nozomu" w:date="2018-12-10T04:07:00Z" w:initials="NY">
    <w:p w14:paraId="24423DA6" w14:textId="77777777" w:rsidR="00146652" w:rsidRDefault="0014665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8C12D" w14:textId="77777777" w:rsidR="00170321" w:rsidRDefault="00170321" w:rsidP="006D69DC">
      <w:r>
        <w:separator/>
      </w:r>
    </w:p>
  </w:endnote>
  <w:endnote w:type="continuationSeparator" w:id="0">
    <w:p w14:paraId="24D163AB" w14:textId="77777777" w:rsidR="00170321" w:rsidRDefault="00170321"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32572" w14:textId="77777777" w:rsidR="00170321" w:rsidRDefault="00170321" w:rsidP="006D69DC">
      <w:r>
        <w:separator/>
      </w:r>
    </w:p>
  </w:footnote>
  <w:footnote w:type="continuationSeparator" w:id="0">
    <w:p w14:paraId="4989864A" w14:textId="77777777" w:rsidR="00170321" w:rsidRDefault="00170321"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Windows Live" w15:userId="725b78b5-2951-40d9-b0b3-05f20b89ce7e"/>
  </w15:person>
  <w15:person w15:author="Albi Celaj [2]">
    <w15:presenceInfo w15:providerId="None" w15:userId="Albi Celaj"/>
  </w15:person>
  <w15:person w15:author="Albi Celaj [3]">
    <w15:presenceInfo w15:providerId="AD" w15:userId="S::albi.celaj@mail.utoronto.ca::725b78b5-2951-40d9-b0b3-05f20b89ce7e"/>
  </w15:person>
  <w15:person w15:author="Al B">
    <w15:presenceInfo w15:providerId="Windows Live" w15:userId="15326412_tp_dropbox"/>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US" w:vendorID="64" w:dllVersion="131078" w:nlCheck="1" w:checkStyle="0"/>
  <w:activeWritingStyle w:appName="MSWord" w:lang="en-CA" w:vendorID="64" w:dllVersion="131078"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8E"/>
    <w:rsid w:val="0012159D"/>
    <w:rsid w:val="001216A2"/>
    <w:rsid w:val="00121D28"/>
    <w:rsid w:val="00122063"/>
    <w:rsid w:val="001228A2"/>
    <w:rsid w:val="001229B3"/>
    <w:rsid w:val="00122E73"/>
    <w:rsid w:val="00123469"/>
    <w:rsid w:val="00123493"/>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321"/>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D6"/>
    <w:rsid w:val="001F5EE9"/>
    <w:rsid w:val="001F6212"/>
    <w:rsid w:val="001F631B"/>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3077"/>
    <w:rsid w:val="002D319A"/>
    <w:rsid w:val="002D3307"/>
    <w:rsid w:val="002D3992"/>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E1"/>
    <w:rsid w:val="003113F3"/>
    <w:rsid w:val="003114DD"/>
    <w:rsid w:val="003115E1"/>
    <w:rsid w:val="003118EB"/>
    <w:rsid w:val="00311B5A"/>
    <w:rsid w:val="00311B79"/>
    <w:rsid w:val="00311DF2"/>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C4D"/>
    <w:rsid w:val="003C2082"/>
    <w:rsid w:val="003C2BB2"/>
    <w:rsid w:val="003C2BD8"/>
    <w:rsid w:val="003C343A"/>
    <w:rsid w:val="003C3F08"/>
    <w:rsid w:val="003C4069"/>
    <w:rsid w:val="003C4521"/>
    <w:rsid w:val="003C462A"/>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0D4"/>
    <w:rsid w:val="006442BF"/>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80094"/>
    <w:rsid w:val="00680293"/>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67F"/>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8F8"/>
    <w:rsid w:val="00742D8C"/>
    <w:rsid w:val="00743BEC"/>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6A8C"/>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92"/>
    <w:rsid w:val="008845DB"/>
    <w:rsid w:val="0088474E"/>
    <w:rsid w:val="0088495D"/>
    <w:rsid w:val="00884A58"/>
    <w:rsid w:val="00885155"/>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6B7"/>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557"/>
    <w:rsid w:val="00A15565"/>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B7F"/>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3AD"/>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A72"/>
    <w:rsid w:val="00B22AD7"/>
    <w:rsid w:val="00B22CD9"/>
    <w:rsid w:val="00B22F37"/>
    <w:rsid w:val="00B2315A"/>
    <w:rsid w:val="00B23747"/>
    <w:rsid w:val="00B23B3A"/>
    <w:rsid w:val="00B23DFA"/>
    <w:rsid w:val="00B24002"/>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39"/>
    <w:rsid w:val="00B81E9D"/>
    <w:rsid w:val="00B82604"/>
    <w:rsid w:val="00B8292E"/>
    <w:rsid w:val="00B829D2"/>
    <w:rsid w:val="00B83034"/>
    <w:rsid w:val="00B83046"/>
    <w:rsid w:val="00B83613"/>
    <w:rsid w:val="00B83B51"/>
    <w:rsid w:val="00B8449B"/>
    <w:rsid w:val="00B84596"/>
    <w:rsid w:val="00B846CD"/>
    <w:rsid w:val="00B84A02"/>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A02"/>
    <w:rsid w:val="00B94A9C"/>
    <w:rsid w:val="00B94E12"/>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155"/>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12E"/>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A37"/>
    <w:rsid w:val="00E57ACC"/>
    <w:rsid w:val="00E57BD5"/>
    <w:rsid w:val="00E57E17"/>
    <w:rsid w:val="00E60095"/>
    <w:rsid w:val="00E6051B"/>
    <w:rsid w:val="00E605C8"/>
    <w:rsid w:val="00E60ED0"/>
    <w:rsid w:val="00E610D7"/>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A6E"/>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77C"/>
    <w:rsid w:val="00F9599E"/>
    <w:rsid w:val="00F95B44"/>
    <w:rsid w:val="00F96180"/>
    <w:rsid w:val="00F9656F"/>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334FB5-2300-4C3B-B9D8-7B3BB524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36</Pages>
  <Words>76443</Words>
  <Characters>435731</Characters>
  <Application>Microsoft Office Word</Application>
  <DocSecurity>0</DocSecurity>
  <Lines>3631</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64</cp:revision>
  <cp:lastPrinted>2019-02-22T21:52:00Z</cp:lastPrinted>
  <dcterms:created xsi:type="dcterms:W3CDTF">2019-02-22T21:52:00Z</dcterms:created>
  <dcterms:modified xsi:type="dcterms:W3CDTF">2019-02-25T02:58:00Z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