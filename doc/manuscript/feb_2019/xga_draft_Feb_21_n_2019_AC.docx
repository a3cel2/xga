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373109E" w:rsidR="00E11191" w:rsidRPr="0032472C" w:rsidRDefault="00A01D05" w:rsidP="00224FCB">
      <w:pPr>
        <w:rPr>
          <w:b/>
          <w:bCs/>
          <w:iCs/>
          <w:color w:val="000000" w:themeColor="text1"/>
          <w:sz w:val="28"/>
          <w:szCs w:val="26"/>
        </w:rPr>
      </w:pPr>
      <w:r w:rsidRPr="00963C52">
        <w:rPr>
          <w:b/>
          <w:bCs/>
          <w:iCs/>
          <w:color w:val="000000" w:themeColor="text1"/>
          <w:sz w:val="28"/>
          <w:szCs w:val="26"/>
        </w:rPr>
        <w:softHyphen/>
      </w:r>
      <w:r w:rsidR="00C53891" w:rsidRPr="00963C52">
        <w:rPr>
          <w:b/>
          <w:bCs/>
          <w:iCs/>
          <w:color w:val="000000" w:themeColor="text1"/>
          <w:sz w:val="28"/>
          <w:szCs w:val="26"/>
        </w:rPr>
        <w:t xml:space="preserve">Deciphering </w:t>
      </w:r>
      <w:r w:rsidR="005C2A66">
        <w:rPr>
          <w:b/>
          <w:bCs/>
          <w:iCs/>
          <w:color w:val="000000" w:themeColor="text1"/>
          <w:sz w:val="28"/>
          <w:szCs w:val="26"/>
        </w:rPr>
        <w:t>C</w:t>
      </w:r>
      <w:r w:rsidR="00C46FC3" w:rsidRPr="00963C52">
        <w:rPr>
          <w:b/>
          <w:bCs/>
          <w:iCs/>
          <w:color w:val="000000" w:themeColor="text1"/>
          <w:sz w:val="28"/>
          <w:szCs w:val="26"/>
        </w:rPr>
        <w:t xml:space="preserve">omplex </w:t>
      </w:r>
      <w:r w:rsidR="005C2A66">
        <w:rPr>
          <w:b/>
          <w:bCs/>
          <w:iCs/>
          <w:color w:val="000000" w:themeColor="text1"/>
          <w:sz w:val="28"/>
          <w:szCs w:val="26"/>
        </w:rPr>
        <w:t>T</w:t>
      </w:r>
      <w:r w:rsidR="00C53891" w:rsidRPr="00963C52">
        <w:rPr>
          <w:b/>
          <w:bCs/>
          <w:iCs/>
          <w:color w:val="000000" w:themeColor="text1"/>
          <w:sz w:val="28"/>
          <w:szCs w:val="26"/>
        </w:rPr>
        <w:t xml:space="preserve">raits </w:t>
      </w:r>
      <w:r w:rsidR="004210F6" w:rsidRPr="00963C52">
        <w:rPr>
          <w:b/>
          <w:bCs/>
          <w:iCs/>
          <w:color w:val="000000" w:themeColor="text1"/>
          <w:sz w:val="28"/>
          <w:szCs w:val="26"/>
        </w:rPr>
        <w:t xml:space="preserve">with </w:t>
      </w:r>
      <w:r w:rsidR="005C2A66">
        <w:rPr>
          <w:b/>
          <w:bCs/>
          <w:iCs/>
          <w:color w:val="000000" w:themeColor="text1"/>
          <w:sz w:val="28"/>
          <w:szCs w:val="26"/>
        </w:rPr>
        <w:t>H</w:t>
      </w:r>
      <w:r w:rsidR="008D6812" w:rsidRPr="00963C52">
        <w:rPr>
          <w:b/>
          <w:bCs/>
          <w:iCs/>
          <w:color w:val="000000" w:themeColor="text1"/>
          <w:sz w:val="28"/>
          <w:szCs w:val="26"/>
        </w:rPr>
        <w:t>igh</w:t>
      </w:r>
      <w:r w:rsidR="00AE7A34" w:rsidRPr="00963C52">
        <w:rPr>
          <w:b/>
          <w:bCs/>
          <w:iCs/>
          <w:color w:val="000000" w:themeColor="text1"/>
          <w:sz w:val="28"/>
          <w:szCs w:val="26"/>
        </w:rPr>
        <w:t>-</w:t>
      </w:r>
      <w:r w:rsidR="005C2A66">
        <w:rPr>
          <w:b/>
          <w:bCs/>
          <w:iCs/>
          <w:color w:val="000000" w:themeColor="text1"/>
          <w:sz w:val="28"/>
          <w:szCs w:val="26"/>
        </w:rPr>
        <w:t>O</w:t>
      </w:r>
      <w:r w:rsidR="008D6812" w:rsidRPr="00963C52">
        <w:rPr>
          <w:b/>
          <w:bCs/>
          <w:iCs/>
          <w:color w:val="000000" w:themeColor="text1"/>
          <w:sz w:val="28"/>
          <w:szCs w:val="26"/>
        </w:rPr>
        <w:t>rder</w:t>
      </w:r>
      <w:r w:rsidR="00AE7A34" w:rsidRPr="00963C52">
        <w:rPr>
          <w:b/>
          <w:bCs/>
          <w:iCs/>
          <w:color w:val="000000" w:themeColor="text1"/>
          <w:sz w:val="28"/>
          <w:szCs w:val="26"/>
        </w:rPr>
        <w:t xml:space="preserve"> </w:t>
      </w:r>
      <w:r w:rsidR="005C2A66">
        <w:rPr>
          <w:b/>
          <w:bCs/>
          <w:iCs/>
          <w:color w:val="000000" w:themeColor="text1"/>
          <w:sz w:val="28"/>
          <w:szCs w:val="26"/>
        </w:rPr>
        <w:t>G</w:t>
      </w:r>
      <w:r w:rsidR="00A235BC" w:rsidRPr="00963C52">
        <w:rPr>
          <w:b/>
          <w:bCs/>
          <w:iCs/>
          <w:color w:val="000000" w:themeColor="text1"/>
          <w:sz w:val="28"/>
          <w:szCs w:val="26"/>
        </w:rPr>
        <w:t xml:space="preserve">enetic </w:t>
      </w:r>
      <w:r w:rsidR="005C2A66">
        <w:rPr>
          <w:b/>
          <w:bCs/>
          <w:iCs/>
          <w:color w:val="000000" w:themeColor="text1"/>
          <w:sz w:val="28"/>
          <w:szCs w:val="26"/>
        </w:rPr>
        <w:t>A</w:t>
      </w:r>
      <w:r w:rsidR="00C53891" w:rsidRPr="00963C52">
        <w:rPr>
          <w:b/>
          <w:bCs/>
          <w:iCs/>
          <w:color w:val="000000" w:themeColor="text1"/>
          <w:sz w:val="28"/>
          <w:szCs w:val="26"/>
        </w:rPr>
        <w:t>nalysis</w:t>
      </w:r>
    </w:p>
    <w:p w14:paraId="6A3031F2" w14:textId="77777777" w:rsidR="00752A7A" w:rsidRPr="00233F15" w:rsidRDefault="00752A7A" w:rsidP="00224FCB">
      <w:pPr>
        <w:rPr>
          <w:b/>
          <w:bCs/>
          <w:iCs/>
          <w:color w:val="000000" w:themeColor="text1"/>
          <w:sz w:val="28"/>
        </w:rPr>
      </w:pPr>
    </w:p>
    <w:p w14:paraId="6E4D6A63" w14:textId="3F3AE2CF"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xml:space="preserve">, </w:t>
      </w:r>
      <w:proofErr w:type="spellStart"/>
      <w:r w:rsidR="004707AE">
        <w:rPr>
          <w:bCs/>
          <w:iCs/>
          <w:color w:val="000000" w:themeColor="text1"/>
        </w:rPr>
        <w:t>Nishka</w:t>
      </w:r>
      <w:proofErr w:type="spellEnd"/>
      <w:r w:rsidR="004707AE">
        <w:rPr>
          <w:bCs/>
          <w:iCs/>
          <w:color w:val="000000" w:themeColor="text1"/>
        </w:rPr>
        <w:t xml:space="preserve"> Kishore</w:t>
      </w:r>
      <w:r w:rsidR="003F32FA" w:rsidRPr="004D2831">
        <w:rPr>
          <w:bCs/>
          <w:iCs/>
          <w:color w:val="000000" w:themeColor="text1"/>
          <w:sz w:val="22"/>
          <w:vertAlign w:val="superscript"/>
        </w:rPr>
        <w:t>1</w:t>
      </w:r>
      <w:r w:rsidR="003F32FA">
        <w:rPr>
          <w:bCs/>
          <w:iCs/>
          <w:color w:val="000000" w:themeColor="text1"/>
          <w:sz w:val="22"/>
          <w:vertAlign w:val="superscript"/>
        </w:rPr>
        <w:t>,2</w:t>
      </w:r>
      <w:r w:rsidR="004707AE">
        <w:rPr>
          <w:bCs/>
          <w:iCs/>
          <w:color w:val="000000" w:themeColor="text1"/>
        </w:rPr>
        <w:t xml:space="preserve">, </w:t>
      </w:r>
      <w:r>
        <w:rPr>
          <w:bCs/>
          <w:iCs/>
          <w:color w:val="000000" w:themeColor="text1"/>
        </w:rPr>
        <w:t>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w:t>
      </w:r>
      <w:r w:rsidR="00EC321A">
        <w:rPr>
          <w:bCs/>
          <w:iCs/>
          <w:color w:val="000000" w:themeColor="text1"/>
          <w:vertAlign w:val="superscript"/>
        </w:rPr>
        <w:t>,</w:t>
      </w:r>
      <w:r w:rsidR="003A6FED">
        <w:rPr>
          <w:bCs/>
          <w:iCs/>
          <w:color w:val="000000" w:themeColor="text1"/>
          <w:vertAlign w:val="superscript"/>
        </w:rPr>
        <w:t>*</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386FD742" w:rsidR="00B0183A" w:rsidDel="009A68EC" w:rsidRDefault="001F5994" w:rsidP="00224FCB">
      <w:pPr>
        <w:outlineLvl w:val="0"/>
        <w:rPr>
          <w:del w:id="0" w:author="Albi Celaj" w:date="2019-02-20T15:12:00Z"/>
          <w:b/>
          <w:bCs/>
          <w:iCs/>
          <w:color w:val="000000" w:themeColor="text1"/>
          <w:sz w:val="28"/>
        </w:rPr>
      </w:pPr>
      <w:r>
        <w:rPr>
          <w:b/>
          <w:bCs/>
          <w:iCs/>
          <w:color w:val="000000" w:themeColor="text1"/>
          <w:sz w:val="28"/>
        </w:rPr>
        <w:t>Summary</w:t>
      </w:r>
    </w:p>
    <w:p w14:paraId="13AB68F9" w14:textId="77777777" w:rsidR="00533399" w:rsidRDefault="00533399">
      <w:pPr>
        <w:outlineLvl w:val="0"/>
        <w:rPr>
          <w:ins w:id="1" w:author="Albi Celaj" w:date="2019-02-20T14:57:00Z"/>
          <w:rFonts w:eastAsia="Times New Roman"/>
        </w:rPr>
        <w:pPrChange w:id="2" w:author="Albi Celaj" w:date="2019-02-20T15:12:00Z">
          <w:pPr/>
        </w:pPrChange>
      </w:pPr>
    </w:p>
    <w:p w14:paraId="29010FBF" w14:textId="26F64307" w:rsidR="008D7177" w:rsidDel="008469A4" w:rsidRDefault="00412438">
      <w:pPr>
        <w:jc w:val="both"/>
        <w:rPr>
          <w:del w:id="3" w:author="Albi Celaj [2]" w:date="2019-02-22T09:28:00Z"/>
          <w:rFonts w:eastAsia="Times New Roman"/>
        </w:rPr>
        <w:pPrChange w:id="4" w:author="Albi Celaj [2]" w:date="2019-02-22T09:28:00Z">
          <w:pPr/>
        </w:pPrChange>
      </w:pPr>
      <w:ins w:id="5" w:author="Albi Celaj [2]" w:date="2019-02-22T09:59:00Z">
        <w:r>
          <w:rPr>
            <w:rFonts w:eastAsia="Times New Roman"/>
          </w:rPr>
          <w:t>P</w:t>
        </w:r>
        <w:del w:id="6" w:author="Albi Celaj" w:date="2019-02-22T13:00:00Z">
          <w:r w:rsidDel="00DA6129">
            <w:rPr>
              <w:rFonts w:eastAsia="Times New Roman"/>
            </w:rPr>
            <w:delText xml:space="preserve">rofiling </w:delText>
          </w:r>
        </w:del>
      </w:ins>
      <w:ins w:id="7" w:author="Albi Celaj" w:date="2019-02-22T12:59:00Z">
        <w:r w:rsidR="001A69DD">
          <w:rPr>
            <w:rFonts w:eastAsia="Times New Roman"/>
          </w:rPr>
          <w:t xml:space="preserve">airwise </w:t>
        </w:r>
      </w:ins>
      <w:ins w:id="8" w:author="Albi Celaj" w:date="2019-02-22T13:01:00Z">
        <w:r w:rsidR="007A7513">
          <w:rPr>
            <w:rFonts w:eastAsia="Times New Roman"/>
          </w:rPr>
          <w:t>(</w:t>
        </w:r>
      </w:ins>
      <w:ins w:id="9" w:author="Albi Celaj" w:date="2019-02-22T13:00:00Z">
        <w:r w:rsidR="00DA6129">
          <w:rPr>
            <w:rFonts w:eastAsia="Times New Roman"/>
          </w:rPr>
          <w:t>‘two-gene</w:t>
        </w:r>
      </w:ins>
      <w:ins w:id="10" w:author="Albi Celaj" w:date="2019-02-22T13:01:00Z">
        <w:r w:rsidR="00DA6129">
          <w:rPr>
            <w:rFonts w:eastAsia="Times New Roman"/>
          </w:rPr>
          <w:t>’</w:t>
        </w:r>
        <w:r w:rsidR="007A7513">
          <w:rPr>
            <w:rFonts w:eastAsia="Times New Roman"/>
          </w:rPr>
          <w:t>)</w:t>
        </w:r>
        <w:r w:rsidR="00DA6129">
          <w:rPr>
            <w:rFonts w:eastAsia="Times New Roman"/>
          </w:rPr>
          <w:t xml:space="preserve"> </w:t>
        </w:r>
      </w:ins>
      <w:ins w:id="11" w:author="Albi Celaj [2]" w:date="2019-02-22T09:59:00Z">
        <w:r>
          <w:rPr>
            <w:rFonts w:eastAsia="Times New Roman"/>
          </w:rPr>
          <w:t>genetic interaction</w:t>
        </w:r>
      </w:ins>
      <w:ins w:id="12" w:author="Albi Celaj" w:date="2019-02-22T13:00:00Z">
        <w:r w:rsidR="00DA6129">
          <w:rPr>
            <w:rFonts w:eastAsia="Times New Roman"/>
          </w:rPr>
          <w:t xml:space="preserve"> profil</w:t>
        </w:r>
      </w:ins>
      <w:ins w:id="13" w:author="Albi Celaj" w:date="2019-02-22T13:14:00Z">
        <w:r w:rsidR="003F423D">
          <w:rPr>
            <w:rFonts w:eastAsia="Times New Roman"/>
          </w:rPr>
          <w:t>ing</w:t>
        </w:r>
      </w:ins>
      <w:ins w:id="14" w:author="Albi Celaj [2]" w:date="2019-02-22T09:59:00Z">
        <w:del w:id="15" w:author="Albi Celaj" w:date="2019-02-22T13:00:00Z">
          <w:r w:rsidDel="00DA6129">
            <w:rPr>
              <w:rFonts w:eastAsia="Times New Roman"/>
            </w:rPr>
            <w:delText xml:space="preserve">s between </w:delText>
          </w:r>
        </w:del>
        <w:del w:id="16" w:author="Albi Celaj" w:date="2019-02-22T12:59:00Z">
          <w:r w:rsidDel="001A69DD">
            <w:rPr>
              <w:rFonts w:eastAsia="Times New Roman"/>
            </w:rPr>
            <w:delText>pairs of</w:delText>
          </w:r>
        </w:del>
        <w:del w:id="17" w:author="Albi Celaj" w:date="2019-02-22T13:00:00Z">
          <w:r w:rsidDel="00DA6129">
            <w:rPr>
              <w:rFonts w:eastAsia="Times New Roman"/>
            </w:rPr>
            <w:delText xml:space="preserve"> genes</w:delText>
          </w:r>
        </w:del>
        <w:r>
          <w:rPr>
            <w:rFonts w:eastAsia="Times New Roman"/>
          </w:rPr>
          <w:t xml:space="preserve"> ha</w:t>
        </w:r>
      </w:ins>
      <w:ins w:id="18" w:author="Albi Celaj" w:date="2019-02-22T13:14:00Z">
        <w:r w:rsidR="003F423D">
          <w:rPr>
            <w:rFonts w:eastAsia="Times New Roman"/>
          </w:rPr>
          <w:t>s</w:t>
        </w:r>
      </w:ins>
      <w:ins w:id="19" w:author="Albi Celaj [2]" w:date="2019-02-22T09:59:00Z">
        <w:del w:id="20" w:author="Albi Celaj" w:date="2019-02-22T13:00:00Z">
          <w:r w:rsidDel="00DA6129">
            <w:rPr>
              <w:rFonts w:eastAsia="Times New Roman"/>
            </w:rPr>
            <w:delText>s</w:delText>
          </w:r>
        </w:del>
        <w:r>
          <w:rPr>
            <w:rFonts w:eastAsia="Times New Roman"/>
          </w:rPr>
          <w:t xml:space="preserve"> </w:t>
        </w:r>
        <w:del w:id="21" w:author="Albi Celaj" w:date="2019-02-22T13:04:00Z">
          <w:r w:rsidDel="00915468">
            <w:rPr>
              <w:rFonts w:eastAsia="Times New Roman"/>
            </w:rPr>
            <w:delText>been</w:delText>
          </w:r>
        </w:del>
      </w:ins>
      <w:ins w:id="22" w:author="Albi Celaj" w:date="2019-02-22T13:04:00Z">
        <w:r w:rsidR="00915468">
          <w:rPr>
            <w:rFonts w:eastAsia="Times New Roman"/>
          </w:rPr>
          <w:t>proven</w:t>
        </w:r>
      </w:ins>
      <w:ins w:id="23" w:author="Albi Celaj [2]" w:date="2019-02-22T09:59:00Z">
        <w:r w:rsidR="00567FF3">
          <w:rPr>
            <w:rFonts w:eastAsia="Times New Roman"/>
          </w:rPr>
          <w:t xml:space="preserve"> useful for </w:t>
        </w:r>
        <w:del w:id="24" w:author="Albi Celaj" w:date="2019-02-22T12:58:00Z">
          <w:r w:rsidR="00567FF3" w:rsidDel="001A69DD">
            <w:rPr>
              <w:rFonts w:eastAsia="Times New Roman"/>
            </w:rPr>
            <w:delText xml:space="preserve">inferring gene </w:delText>
          </w:r>
        </w:del>
        <w:r w:rsidR="00567FF3">
          <w:rPr>
            <w:rFonts w:eastAsia="Times New Roman"/>
          </w:rPr>
          <w:t>functi</w:t>
        </w:r>
      </w:ins>
      <w:ins w:id="25" w:author="Albi Celaj [2]" w:date="2019-02-22T10:43:00Z">
        <w:r w:rsidR="00567FF3">
          <w:rPr>
            <w:rFonts w:eastAsia="Times New Roman"/>
          </w:rPr>
          <w:t>on</w:t>
        </w:r>
      </w:ins>
      <w:ins w:id="26" w:author="Albi Celaj" w:date="2019-02-22T12:58:00Z">
        <w:r w:rsidR="001A69DD">
          <w:rPr>
            <w:rFonts w:eastAsia="Times New Roman"/>
          </w:rPr>
          <w:t>al inference</w:t>
        </w:r>
      </w:ins>
      <w:ins w:id="27" w:author="Albi Celaj [2]" w:date="2019-02-22T09:59:00Z">
        <w:r>
          <w:rPr>
            <w:rFonts w:eastAsia="Times New Roman"/>
          </w:rPr>
          <w:t>,</w:t>
        </w:r>
      </w:ins>
      <w:ins w:id="28" w:author="Albi Celaj [2]" w:date="2019-02-22T10:00:00Z">
        <w:r>
          <w:rPr>
            <w:rFonts w:eastAsia="Times New Roman"/>
          </w:rPr>
          <w:t xml:space="preserve"> </w:t>
        </w:r>
      </w:ins>
      <w:ins w:id="29" w:author="Albi Celaj [2]" w:date="2019-02-22T09:20:00Z">
        <w:r w:rsidR="00570684">
          <w:rPr>
            <w:rFonts w:eastAsia="Times New Roman"/>
          </w:rPr>
          <w:t>but</w:t>
        </w:r>
      </w:ins>
      <w:ins w:id="30" w:author="Albi Celaj [2]" w:date="2019-02-22T09:53:00Z">
        <w:r w:rsidR="00327233">
          <w:rPr>
            <w:rFonts w:eastAsia="Times New Roman"/>
          </w:rPr>
          <w:t xml:space="preserve"> miss</w:t>
        </w:r>
      </w:ins>
      <w:ins w:id="31" w:author="Albi Celaj" w:date="2019-02-22T13:14:00Z">
        <w:r w:rsidR="003F423D">
          <w:rPr>
            <w:rFonts w:eastAsia="Times New Roman"/>
          </w:rPr>
          <w:t>es</w:t>
        </w:r>
      </w:ins>
      <w:ins w:id="32" w:author="Albi Celaj [2]" w:date="2019-02-22T09:53:00Z">
        <w:del w:id="33" w:author="Albi Celaj" w:date="2019-02-22T13:01:00Z">
          <w:r w:rsidR="00327233" w:rsidDel="0064558B">
            <w:rPr>
              <w:rFonts w:eastAsia="Times New Roman"/>
            </w:rPr>
            <w:delText>es</w:delText>
          </w:r>
        </w:del>
      </w:ins>
      <w:ins w:id="34" w:author="Albi Celaj [2]" w:date="2019-02-22T09:20:00Z">
        <w:r w:rsidR="00570684">
          <w:rPr>
            <w:rFonts w:eastAsia="Times New Roman"/>
          </w:rPr>
          <w:t xml:space="preserve"> </w:t>
        </w:r>
      </w:ins>
      <w:ins w:id="35" w:author="Albi Celaj [2]" w:date="2019-02-22T10:34:00Z">
        <w:r w:rsidR="00FD1C1B">
          <w:rPr>
            <w:rFonts w:eastAsia="Times New Roman"/>
          </w:rPr>
          <w:t xml:space="preserve">all </w:t>
        </w:r>
      </w:ins>
      <w:ins w:id="36" w:author="Albi Celaj [2]" w:date="2019-02-22T09:43:00Z">
        <w:r w:rsidR="00F33063">
          <w:rPr>
            <w:rFonts w:eastAsia="Times New Roman"/>
          </w:rPr>
          <w:t>fu</w:t>
        </w:r>
      </w:ins>
      <w:ins w:id="37" w:author="Albi Celaj [2]" w:date="2019-02-22T09:51:00Z">
        <w:r w:rsidR="00F33063">
          <w:rPr>
            <w:rFonts w:eastAsia="Times New Roman"/>
          </w:rPr>
          <w:t>nction</w:t>
        </w:r>
      </w:ins>
      <w:ins w:id="38" w:author="Albi Celaj [2]" w:date="2019-02-22T09:57:00Z">
        <w:r w:rsidR="00D65E1A">
          <w:rPr>
            <w:rFonts w:eastAsia="Times New Roman"/>
          </w:rPr>
          <w:t>al relation</w:t>
        </w:r>
      </w:ins>
      <w:ins w:id="39" w:author="Albi Celaj" w:date="2019-02-22T13:03:00Z">
        <w:r w:rsidR="00BE25C4">
          <w:rPr>
            <w:rFonts w:eastAsia="Times New Roman"/>
          </w:rPr>
          <w:t>s</w:t>
        </w:r>
      </w:ins>
      <w:ins w:id="40" w:author="Albi Celaj" w:date="2019-02-22T13:05:00Z">
        <w:r w:rsidR="004164B0">
          <w:rPr>
            <w:rFonts w:eastAsia="Times New Roman"/>
          </w:rPr>
          <w:t>hips</w:t>
        </w:r>
      </w:ins>
      <w:ins w:id="41" w:author="Albi Celaj [2]" w:date="2019-02-22T09:57:00Z">
        <w:del w:id="42" w:author="Albi Celaj" w:date="2019-02-22T13:03:00Z">
          <w:r w:rsidR="00D65E1A" w:rsidDel="00BE25C4">
            <w:rPr>
              <w:rFonts w:eastAsia="Times New Roman"/>
            </w:rPr>
            <w:delText>ships</w:delText>
          </w:r>
        </w:del>
      </w:ins>
      <w:ins w:id="43" w:author="Albi Celaj [2]" w:date="2019-02-22T09:52:00Z">
        <w:r w:rsidR="000127C4">
          <w:rPr>
            <w:rFonts w:eastAsia="Times New Roman"/>
          </w:rPr>
          <w:t xml:space="preserve"> </w:t>
        </w:r>
      </w:ins>
      <w:ins w:id="44" w:author="Albi Celaj [2]" w:date="2019-02-22T09:35:00Z">
        <w:r w:rsidR="00E610D7">
          <w:rPr>
            <w:rFonts w:eastAsia="Times New Roman"/>
          </w:rPr>
          <w:t>encoded</w:t>
        </w:r>
      </w:ins>
      <w:ins w:id="45" w:author="Albi Celaj [2]" w:date="2019-02-22T09:23:00Z">
        <w:r w:rsidR="00570684">
          <w:rPr>
            <w:rFonts w:eastAsia="Times New Roman"/>
          </w:rPr>
          <w:t xml:space="preserve"> by </w:t>
        </w:r>
      </w:ins>
      <w:ins w:id="46" w:author="Albi Celaj [2]" w:date="2019-02-22T09:36:00Z">
        <w:r w:rsidR="0081364C">
          <w:rPr>
            <w:rFonts w:eastAsia="Times New Roman"/>
          </w:rPr>
          <w:t>high</w:t>
        </w:r>
      </w:ins>
      <w:ins w:id="47" w:author="Albi Celaj" w:date="2019-02-22T14:21:00Z">
        <w:r w:rsidR="00390C17">
          <w:rPr>
            <w:rFonts w:eastAsia="Times New Roman"/>
          </w:rPr>
          <w:t>er</w:t>
        </w:r>
      </w:ins>
      <w:ins w:id="48" w:author="Albi Celaj [2]" w:date="2019-02-22T09:36:00Z">
        <w:r w:rsidR="00E610D7">
          <w:rPr>
            <w:rFonts w:eastAsia="Times New Roman"/>
          </w:rPr>
          <w:t>-order</w:t>
        </w:r>
      </w:ins>
      <w:ins w:id="49" w:author="Albi Celaj [2]" w:date="2019-02-22T09:37:00Z">
        <w:r w:rsidR="00E610D7">
          <w:rPr>
            <w:rFonts w:eastAsia="Times New Roman"/>
          </w:rPr>
          <w:t xml:space="preserve"> </w:t>
        </w:r>
      </w:ins>
      <w:ins w:id="50" w:author="Albi Celaj [2]" w:date="2019-02-22T09:36:00Z">
        <w:r w:rsidR="00E610D7">
          <w:rPr>
            <w:rFonts w:eastAsia="Times New Roman"/>
          </w:rPr>
          <w:t>interactions</w:t>
        </w:r>
      </w:ins>
      <w:ins w:id="51" w:author="Albi Celaj [2]" w:date="2019-02-22T09:38:00Z">
        <w:r>
          <w:rPr>
            <w:rFonts w:eastAsia="Times New Roman"/>
          </w:rPr>
          <w:t xml:space="preserve"> </w:t>
        </w:r>
      </w:ins>
      <w:ins w:id="52" w:author="Albi Celaj [2]" w:date="2019-02-22T10:46:00Z">
        <w:del w:id="53" w:author="Albi Celaj" w:date="2019-02-22T13:04:00Z">
          <w:r w:rsidR="00FC4DFF" w:rsidDel="00BE25C4">
            <w:rPr>
              <w:rFonts w:eastAsia="Times New Roman"/>
            </w:rPr>
            <w:delText>between</w:delText>
          </w:r>
        </w:del>
      </w:ins>
      <w:ins w:id="54" w:author="Albi Celaj" w:date="2019-02-22T13:04:00Z">
        <w:r w:rsidR="00BE25C4">
          <w:rPr>
            <w:rFonts w:eastAsia="Times New Roman"/>
          </w:rPr>
          <w:t>involving</w:t>
        </w:r>
      </w:ins>
      <w:ins w:id="55" w:author="Albi Celaj [2]" w:date="2019-02-22T09:38:00Z">
        <w:r w:rsidR="00327233">
          <w:rPr>
            <w:rFonts w:eastAsia="Times New Roman"/>
          </w:rPr>
          <w:t xml:space="preserve"> </w:t>
        </w:r>
      </w:ins>
      <w:ins w:id="56" w:author="Albi Celaj [2]" w:date="2019-02-22T09:53:00Z">
        <w:r w:rsidR="00440D4B">
          <w:rPr>
            <w:rFonts w:eastAsia="Times New Roman"/>
          </w:rPr>
          <w:t>mu</w:t>
        </w:r>
      </w:ins>
      <w:ins w:id="57" w:author="Albi Celaj [2]" w:date="2019-02-22T09:58:00Z">
        <w:r w:rsidR="00440D4B">
          <w:rPr>
            <w:rFonts w:eastAsia="Times New Roman"/>
          </w:rPr>
          <w:t>ltiple</w:t>
        </w:r>
      </w:ins>
      <w:ins w:id="58" w:author="Albi Celaj [2]" w:date="2019-02-22T09:38:00Z">
        <w:r w:rsidR="00AD0594">
          <w:rPr>
            <w:rFonts w:eastAsia="Times New Roman"/>
          </w:rPr>
          <w:t xml:space="preserve"> genes</w:t>
        </w:r>
      </w:ins>
      <w:ins w:id="59" w:author="Albi Celaj [2]" w:date="2019-02-22T09:27:00Z">
        <w:r w:rsidR="00570684">
          <w:rPr>
            <w:rFonts w:eastAsia="Times New Roman"/>
          </w:rPr>
          <w:t xml:space="preserve">. </w:t>
        </w:r>
      </w:ins>
      <w:ins w:id="60" w:author="Albi Celaj [2]" w:date="2019-02-22T09:28:00Z">
        <w:r w:rsidR="008469A4">
          <w:rPr>
            <w:rFonts w:eastAsia="Times New Roman"/>
          </w:rPr>
          <w:t>Here, we describe a high-order ‘</w:t>
        </w:r>
        <w:r w:rsidR="008469A4">
          <w:rPr>
            <w:rFonts w:eastAsia="Times New Roman"/>
            <w:i/>
          </w:rPr>
          <w:t>X</w:t>
        </w:r>
        <w:r w:rsidR="008469A4">
          <w:rPr>
            <w:rFonts w:eastAsia="Times New Roman"/>
          </w:rPr>
          <w:t xml:space="preserve">-gene’ genetic analysis (XGA) that uses many combinations of genetic perturbations at multiple target loci to functionally </w:t>
        </w:r>
        <w:r w:rsidR="00D80CB5">
          <w:rPr>
            <w:rFonts w:eastAsia="Times New Roman"/>
          </w:rPr>
          <w:t>decipher</w:t>
        </w:r>
        <w:r w:rsidR="008469A4">
          <w:rPr>
            <w:rFonts w:eastAsia="Times New Roman"/>
          </w:rPr>
          <w:t xml:space="preserve"> compl</w:t>
        </w:r>
        <w:r w:rsidR="00F95B44">
          <w:rPr>
            <w:rFonts w:eastAsia="Times New Roman"/>
          </w:rPr>
          <w:t>ex</w:t>
        </w:r>
      </w:ins>
      <w:ins w:id="61" w:author="Albi Celaj [2]" w:date="2019-02-22T09:46:00Z">
        <w:r w:rsidR="006E3496">
          <w:rPr>
            <w:rFonts w:eastAsia="Times New Roman"/>
          </w:rPr>
          <w:t xml:space="preserve"> </w:t>
        </w:r>
      </w:ins>
      <w:ins w:id="62" w:author="Albi Celaj [2]" w:date="2019-02-22T09:28:00Z">
        <w:r w:rsidR="008469A4">
          <w:rPr>
            <w:rFonts w:eastAsia="Times New Roman"/>
          </w:rPr>
          <w:t>traits.</w:t>
        </w:r>
      </w:ins>
    </w:p>
    <w:p w14:paraId="5ABFAFCB" w14:textId="10704A64" w:rsidR="00697344" w:rsidDel="00697344" w:rsidRDefault="00697344">
      <w:pPr>
        <w:jc w:val="both"/>
        <w:rPr>
          <w:ins w:id="63" w:author="Albi Celaj" w:date="2019-02-21T10:56:00Z"/>
          <w:del w:id="64" w:author="Albi Celaj [2]" w:date="2019-02-21T22:24:00Z"/>
          <w:rFonts w:eastAsia="Times New Roman"/>
        </w:rPr>
        <w:pPrChange w:id="65" w:author="Albi Celaj [2]" w:date="2019-02-22T09:28:00Z">
          <w:pPr/>
        </w:pPrChange>
      </w:pPr>
    </w:p>
    <w:p w14:paraId="21B9CC65" w14:textId="4784FF98" w:rsidR="00815669" w:rsidDel="00D40965" w:rsidRDefault="008469A4">
      <w:pPr>
        <w:jc w:val="both"/>
        <w:rPr>
          <w:del w:id="66" w:author="Albi Celaj [3]" w:date="2019-02-15T13:22:00Z"/>
          <w:rFonts w:eastAsia="Times New Roman"/>
        </w:rPr>
      </w:pPr>
      <w:ins w:id="67" w:author="Albi Celaj [2]" w:date="2019-02-22T09:28:00Z">
        <w:r>
          <w:rPr>
            <w:rFonts w:eastAsia="Times New Roman"/>
          </w:rPr>
          <w:t xml:space="preserve"> </w:t>
        </w:r>
      </w:ins>
      <w:ins w:id="68" w:author="Albi Celaj [2]" w:date="2019-02-22T10:28:00Z">
        <w:r w:rsidR="00592D60">
          <w:rPr>
            <w:rFonts w:eastAsia="Times New Roman"/>
          </w:rPr>
          <w:t xml:space="preserve">We demonstrate XGA on yeast ABC transporters by engineering </w:t>
        </w:r>
        <w:r w:rsidR="00592D60" w:rsidRPr="00EC2F5D">
          <w:rPr>
            <w:rFonts w:eastAsia="Times New Roman"/>
          </w:rPr>
          <w:t>5,</w:t>
        </w:r>
        <w:r w:rsidR="00592D60">
          <w:rPr>
            <w:rFonts w:eastAsia="Times New Roman"/>
          </w:rPr>
          <w:t>352</w:t>
        </w:r>
        <w:r w:rsidR="00592D60" w:rsidRPr="00EC2F5D">
          <w:rPr>
            <w:rFonts w:eastAsia="Times New Roman"/>
          </w:rPr>
          <w:t xml:space="preserve"> strains bearing </w:t>
        </w:r>
        <w:r w:rsidR="00592D60">
          <w:rPr>
            <w:rFonts w:eastAsia="Times New Roman"/>
          </w:rPr>
          <w:t>random combinations</w:t>
        </w:r>
        <w:r w:rsidR="00592D60" w:rsidRPr="00EC2F5D">
          <w:rPr>
            <w:rFonts w:eastAsia="Times New Roman"/>
          </w:rPr>
          <w:t xml:space="preserve"> </w:t>
        </w:r>
        <w:r w:rsidR="00592D60">
          <w:rPr>
            <w:rFonts w:eastAsia="Times New Roman"/>
          </w:rPr>
          <w:t>of deletions at 16 transporters</w:t>
        </w:r>
        <w:r w:rsidR="00592D60" w:rsidRPr="00EC2F5D">
          <w:rPr>
            <w:rFonts w:eastAsia="Times New Roman"/>
          </w:rPr>
          <w:t>, and profi</w:t>
        </w:r>
        <w:r w:rsidR="00592D60">
          <w:rPr>
            <w:rFonts w:eastAsia="Times New Roman"/>
          </w:rPr>
          <w:t>ling</w:t>
        </w:r>
        <w:r w:rsidR="00592D60" w:rsidRPr="00EC2F5D">
          <w:rPr>
            <w:rFonts w:eastAsia="Times New Roman"/>
          </w:rPr>
          <w:t xml:space="preserve"> </w:t>
        </w:r>
      </w:ins>
      <w:ins w:id="69" w:author="Albi Celaj [2]" w:date="2019-02-22T10:35:00Z">
        <w:r w:rsidR="006126B5">
          <w:rPr>
            <w:rFonts w:eastAsia="Times New Roman"/>
          </w:rPr>
          <w:t>each strain</w:t>
        </w:r>
      </w:ins>
      <w:ins w:id="70" w:author="Albi Celaj [2]" w:date="2019-02-22T10:37:00Z">
        <w:r w:rsidR="006126B5">
          <w:rPr>
            <w:rFonts w:eastAsia="Times New Roman"/>
          </w:rPr>
          <w:t>’s</w:t>
        </w:r>
      </w:ins>
      <w:ins w:id="71" w:author="Albi Celaj [2]" w:date="2019-02-22T10:28:00Z">
        <w:r w:rsidR="00592D60" w:rsidRPr="00EC2F5D">
          <w:rPr>
            <w:rFonts w:eastAsia="Times New Roman"/>
          </w:rPr>
          <w:t xml:space="preserve"> resistance to 16 bioactive compounds (‘drugs’).</w:t>
        </w:r>
      </w:ins>
      <w:ins w:id="72" w:author="Albi Celaj [2]" w:date="2019-02-22T10:31:00Z">
        <w:r w:rsidR="00592D60">
          <w:rPr>
            <w:rFonts w:eastAsia="Times New Roman"/>
          </w:rPr>
          <w:t xml:space="preserve"> </w:t>
        </w:r>
      </w:ins>
      <w:ins w:id="73" w:author="Albi Celaj [3]" w:date="2019-02-19T14:02:00Z">
        <w:del w:id="74" w:author="Albi Celaj [2]" w:date="2019-02-22T09:28:00Z">
          <w:r w:rsidR="001F558E" w:rsidDel="008469A4">
            <w:rPr>
              <w:rFonts w:eastAsia="Times New Roman"/>
            </w:rPr>
            <w:delText xml:space="preserve">Here, we present </w:delText>
          </w:r>
        </w:del>
      </w:ins>
      <w:ins w:id="75" w:author="Albi Celaj [3]" w:date="2019-02-19T13:54:00Z">
        <w:del w:id="76" w:author="Albi Celaj [2]" w:date="2019-02-22T09:28:00Z">
          <w:r w:rsidR="008D7177" w:rsidDel="008469A4">
            <w:rPr>
              <w:rFonts w:eastAsia="Times New Roman"/>
            </w:rPr>
            <w:delText>a method</w:delText>
          </w:r>
        </w:del>
      </w:ins>
      <w:ins w:id="77" w:author="Albi Celaj [3]" w:date="2019-02-19T14:05:00Z">
        <w:del w:id="78" w:author="Albi Celaj [2]" w:date="2019-02-22T09:28:00Z">
          <w:r w:rsidR="001F558E" w:rsidDel="008469A4">
            <w:rPr>
              <w:rFonts w:eastAsia="Times New Roman"/>
            </w:rPr>
            <w:delText xml:space="preserve"> for high-order (‘</w:delText>
          </w:r>
          <w:r w:rsidR="001F558E" w:rsidDel="008469A4">
            <w:rPr>
              <w:rFonts w:eastAsia="Times New Roman"/>
              <w:i/>
            </w:rPr>
            <w:delText>X</w:delText>
          </w:r>
          <w:r w:rsidR="001F558E" w:rsidDel="008469A4">
            <w:rPr>
              <w:rFonts w:eastAsia="Times New Roman"/>
            </w:rPr>
            <w:delText xml:space="preserve">-gene’) genetic analysis (XGA) of complex traits </w:delText>
          </w:r>
        </w:del>
      </w:ins>
      <w:ins w:id="79" w:author="Albi Celaj [3]" w:date="2019-02-19T14:02:00Z">
        <w:del w:id="80" w:author="Albi Celaj [2]" w:date="2019-02-22T09:28:00Z">
          <w:r w:rsidR="001F558E" w:rsidDel="008469A4">
            <w:rPr>
              <w:rFonts w:eastAsia="Times New Roman"/>
            </w:rPr>
            <w:delText xml:space="preserve">by </w:delText>
          </w:r>
        </w:del>
      </w:ins>
      <w:ins w:id="81" w:author="Albi Celaj [3]" w:date="2019-02-19T13:54:00Z">
        <w:del w:id="82" w:author="Albi Celaj [2]" w:date="2019-02-22T09:28:00Z">
          <w:r w:rsidR="001F558E" w:rsidDel="008469A4">
            <w:rPr>
              <w:rFonts w:eastAsia="Times New Roman"/>
            </w:rPr>
            <w:delText>profil</w:delText>
          </w:r>
        </w:del>
      </w:ins>
      <w:ins w:id="83" w:author="Albi Celaj [3]" w:date="2019-02-19T14:02:00Z">
        <w:del w:id="84" w:author="Albi Celaj [2]" w:date="2019-02-22T09:28:00Z">
          <w:r w:rsidR="001F558E" w:rsidDel="008469A4">
            <w:rPr>
              <w:rFonts w:eastAsia="Times New Roman"/>
            </w:rPr>
            <w:delText>ing</w:delText>
          </w:r>
        </w:del>
      </w:ins>
      <w:ins w:id="85" w:author="Albi Celaj [3]" w:date="2019-02-19T13:54:00Z">
        <w:del w:id="86" w:author="Albi Celaj [2]" w:date="2019-02-22T09:28:00Z">
          <w:r w:rsidR="008D7177" w:rsidDel="008469A4">
            <w:rPr>
              <w:rFonts w:eastAsia="Times New Roman"/>
            </w:rPr>
            <w:delText xml:space="preserve"> </w:delText>
          </w:r>
        </w:del>
      </w:ins>
      <w:ins w:id="87" w:author="Albi Celaj [3]" w:date="2019-02-19T14:22:00Z">
        <w:del w:id="88" w:author="Albi Celaj [2]" w:date="2019-02-22T09:28:00Z">
          <w:r w:rsidR="009C1203" w:rsidDel="008469A4">
            <w:rPr>
              <w:rFonts w:eastAsia="Times New Roman"/>
            </w:rPr>
            <w:delText xml:space="preserve">the effects of </w:delText>
          </w:r>
        </w:del>
      </w:ins>
      <w:ins w:id="89" w:author="Albi Celaj [3]" w:date="2019-02-19T13:54:00Z">
        <w:del w:id="90" w:author="Albi Celaj [2]" w:date="2019-02-22T09:28:00Z">
          <w:r w:rsidR="008D7177" w:rsidDel="008469A4">
            <w:rPr>
              <w:rFonts w:eastAsia="Times New Roman"/>
            </w:rPr>
            <w:delText xml:space="preserve">many </w:delText>
          </w:r>
        </w:del>
      </w:ins>
      <w:ins w:id="91" w:author="Albi Celaj [3]" w:date="2019-02-19T14:22:00Z">
        <w:del w:id="92" w:author="Albi Celaj [2]" w:date="2019-02-22T09:28:00Z">
          <w:r w:rsidR="009C1203" w:rsidDel="008469A4">
            <w:rPr>
              <w:rFonts w:eastAsia="Times New Roman"/>
            </w:rPr>
            <w:delText xml:space="preserve">variant </w:delText>
          </w:r>
        </w:del>
      </w:ins>
      <w:ins w:id="93" w:author="Albi Celaj [3]" w:date="2019-02-19T14:17:00Z">
        <w:del w:id="94" w:author="Albi Celaj [2]" w:date="2019-02-22T09:28:00Z">
          <w:r w:rsidR="00B51CDE" w:rsidDel="008469A4">
            <w:rPr>
              <w:rFonts w:eastAsia="Times New Roman"/>
            </w:rPr>
            <w:delText>combinations</w:delText>
          </w:r>
        </w:del>
      </w:ins>
      <w:ins w:id="95" w:author="Albi Celaj [3]" w:date="2019-02-19T13:54:00Z">
        <w:del w:id="96" w:author="Albi Celaj [2]" w:date="2019-02-22T09:28:00Z">
          <w:r w:rsidR="008D7177" w:rsidDel="008469A4">
            <w:rPr>
              <w:rFonts w:eastAsia="Times New Roman"/>
            </w:rPr>
            <w:delText xml:space="preserve"> at multiple targeted</w:delText>
          </w:r>
          <w:r w:rsidR="001F558E" w:rsidDel="008469A4">
            <w:rPr>
              <w:rFonts w:eastAsia="Times New Roman"/>
            </w:rPr>
            <w:delText xml:space="preserve"> gene</w:delText>
          </w:r>
        </w:del>
      </w:ins>
      <w:ins w:id="97" w:author="Albi Celaj [3]" w:date="2019-02-19T14:04:00Z">
        <w:del w:id="98" w:author="Albi Celaj [2]" w:date="2019-02-22T09:28:00Z">
          <w:r w:rsidR="001F558E" w:rsidDel="008469A4">
            <w:rPr>
              <w:rFonts w:eastAsia="Times New Roman"/>
            </w:rPr>
            <w:delText>s</w:delText>
          </w:r>
        </w:del>
      </w:ins>
      <w:ins w:id="99" w:author="Albi Celaj [3]" w:date="2019-02-19T14:05:00Z">
        <w:del w:id="100" w:author="Albi Celaj [2]" w:date="2019-02-22T09:28:00Z">
          <w:r w:rsidR="001F558E" w:rsidDel="008469A4">
            <w:rPr>
              <w:rFonts w:eastAsia="Times New Roman"/>
            </w:rPr>
            <w:delText>.</w:delText>
          </w:r>
        </w:del>
      </w:ins>
      <w:ins w:id="101" w:author="Albi Celaj [3]" w:date="2019-02-19T14:17:00Z">
        <w:del w:id="102" w:author="Albi Celaj [2]" w:date="2019-02-22T09:28:00Z">
          <w:r w:rsidR="00B51CDE" w:rsidDel="008469A4">
            <w:rPr>
              <w:rFonts w:eastAsia="Times New Roman"/>
            </w:rPr>
            <w:delText xml:space="preserve"> </w:delText>
          </w:r>
        </w:del>
      </w:ins>
      <w:ins w:id="103" w:author="Albi Celaj" w:date="2019-02-21T10:20:00Z">
        <w:del w:id="104" w:author="Albi Celaj [2]" w:date="2019-02-22T09:28:00Z">
          <w:r w:rsidR="00F716F8" w:rsidDel="008469A4">
            <w:rPr>
              <w:rFonts w:eastAsia="Times New Roman"/>
            </w:rPr>
            <w:delText xml:space="preserve">Here, we describe a </w:delText>
          </w:r>
          <w:r w:rsidR="00E84E2E" w:rsidDel="008469A4">
            <w:rPr>
              <w:rFonts w:eastAsia="Times New Roman"/>
            </w:rPr>
            <w:delText xml:space="preserve">high-order </w:delText>
          </w:r>
          <w:r w:rsidR="00F716F8" w:rsidDel="008469A4">
            <w:rPr>
              <w:rFonts w:eastAsia="Times New Roman"/>
            </w:rPr>
            <w:delText>‘</w:delText>
          </w:r>
          <w:r w:rsidR="00F716F8" w:rsidDel="008469A4">
            <w:rPr>
              <w:rFonts w:eastAsia="Times New Roman"/>
              <w:i/>
            </w:rPr>
            <w:delText>X</w:delText>
          </w:r>
          <w:r w:rsidR="00E84E2E" w:rsidDel="008469A4">
            <w:rPr>
              <w:rFonts w:eastAsia="Times New Roman"/>
            </w:rPr>
            <w:delText>-gene’</w:delText>
          </w:r>
          <w:r w:rsidR="00F716F8" w:rsidDel="008469A4">
            <w:rPr>
              <w:rFonts w:eastAsia="Times New Roman"/>
            </w:rPr>
            <w:delText xml:space="preserve"> genetic analysis (XGA)</w:delText>
          </w:r>
        </w:del>
        <w:del w:id="105" w:author="Albi Celaj [2]" w:date="2019-02-21T22:30:00Z">
          <w:r w:rsidR="00F716F8" w:rsidDel="00E7232F">
            <w:rPr>
              <w:rFonts w:eastAsia="Times New Roman"/>
            </w:rPr>
            <w:delText xml:space="preserve"> that </w:delText>
          </w:r>
        </w:del>
      </w:ins>
      <w:ins w:id="106" w:author="Albi Celaj" w:date="2019-02-21T10:23:00Z">
        <w:del w:id="107" w:author="Albi Celaj [2]" w:date="2019-02-21T22:30:00Z">
          <w:r w:rsidR="00F716F8" w:rsidDel="00E7232F">
            <w:rPr>
              <w:rFonts w:eastAsia="Times New Roman"/>
            </w:rPr>
            <w:delText>uses</w:delText>
          </w:r>
        </w:del>
      </w:ins>
      <w:ins w:id="108" w:author="Albi Celaj" w:date="2019-02-21T10:20:00Z">
        <w:del w:id="109" w:author="Albi Celaj [2]" w:date="2019-02-21T22:30:00Z">
          <w:r w:rsidR="00F716F8" w:rsidDel="00E7232F">
            <w:rPr>
              <w:rFonts w:eastAsia="Times New Roman"/>
            </w:rPr>
            <w:delText xml:space="preserve"> </w:delText>
          </w:r>
        </w:del>
      </w:ins>
      <w:ins w:id="110" w:author="Albi Celaj" w:date="2019-02-21T10:21:00Z">
        <w:del w:id="111" w:author="Albi Celaj [2]" w:date="2019-02-21T22:30:00Z">
          <w:r w:rsidR="00F716F8" w:rsidDel="00E7232F">
            <w:rPr>
              <w:rFonts w:eastAsia="Times New Roman"/>
            </w:rPr>
            <w:delText xml:space="preserve">many combinations of </w:delText>
          </w:r>
        </w:del>
      </w:ins>
      <w:ins w:id="112" w:author="Albi Celaj" w:date="2019-02-21T10:24:00Z">
        <w:del w:id="113" w:author="Albi Celaj [2]" w:date="2019-02-21T22:30:00Z">
          <w:r w:rsidR="003C50E0" w:rsidDel="00E7232F">
            <w:rPr>
              <w:rFonts w:eastAsia="Times New Roman"/>
            </w:rPr>
            <w:delText xml:space="preserve">genetic </w:delText>
          </w:r>
        </w:del>
      </w:ins>
      <w:ins w:id="114" w:author="Albi Celaj" w:date="2019-02-21T10:22:00Z">
        <w:del w:id="115" w:author="Albi Celaj [2]" w:date="2019-02-21T22:30:00Z">
          <w:r w:rsidR="00F716F8" w:rsidDel="00E7232F">
            <w:rPr>
              <w:rFonts w:eastAsia="Times New Roman"/>
            </w:rPr>
            <w:delText>perturbations</w:delText>
          </w:r>
        </w:del>
      </w:ins>
      <w:ins w:id="116" w:author="Albi Celaj" w:date="2019-02-21T10:21:00Z">
        <w:del w:id="117" w:author="Albi Celaj [2]" w:date="2019-02-21T22:30:00Z">
          <w:r w:rsidR="00F716F8" w:rsidDel="00E7232F">
            <w:rPr>
              <w:rFonts w:eastAsia="Times New Roman"/>
            </w:rPr>
            <w:delText xml:space="preserve"> </w:delText>
          </w:r>
        </w:del>
        <w:del w:id="118" w:author="Albi Celaj [2]" w:date="2019-02-21T21:55:00Z">
          <w:r w:rsidR="00F716F8" w:rsidDel="00AE22D5">
            <w:rPr>
              <w:rFonts w:eastAsia="Times New Roman"/>
            </w:rPr>
            <w:delText xml:space="preserve">at multiple target </w:delText>
          </w:r>
        </w:del>
      </w:ins>
      <w:ins w:id="119" w:author="Albi Celaj" w:date="2019-02-21T10:25:00Z">
        <w:del w:id="120" w:author="Albi Celaj [2]" w:date="2019-02-21T21:55:00Z">
          <w:r w:rsidR="003C50E0" w:rsidDel="00AE22D5">
            <w:rPr>
              <w:rFonts w:eastAsia="Times New Roman"/>
            </w:rPr>
            <w:delText>loci</w:delText>
          </w:r>
        </w:del>
      </w:ins>
      <w:ins w:id="121" w:author="Albi Celaj" w:date="2019-02-21T10:21:00Z">
        <w:del w:id="122" w:author="Albi Celaj [2]" w:date="2019-02-21T21:55:00Z">
          <w:r w:rsidR="00F716F8" w:rsidDel="00AE22D5">
            <w:rPr>
              <w:rFonts w:eastAsia="Times New Roman"/>
            </w:rPr>
            <w:delText xml:space="preserve"> to</w:delText>
          </w:r>
        </w:del>
      </w:ins>
      <w:ins w:id="123" w:author="Albi Celaj" w:date="2019-02-21T10:22:00Z">
        <w:del w:id="124" w:author="Albi Celaj [2]" w:date="2019-02-21T22:30:00Z">
          <w:r w:rsidR="00F716F8" w:rsidDel="00E7232F">
            <w:rPr>
              <w:rFonts w:eastAsia="Times New Roman"/>
            </w:rPr>
            <w:delText xml:space="preserve"> </w:delText>
          </w:r>
        </w:del>
      </w:ins>
      <w:ins w:id="125" w:author="Albi Celaj" w:date="2019-02-21T10:23:00Z">
        <w:del w:id="126" w:author="Albi Celaj [2]" w:date="2019-02-21T22:30:00Z">
          <w:r w:rsidR="00F716F8" w:rsidDel="00E7232F">
            <w:rPr>
              <w:rFonts w:eastAsia="Times New Roman"/>
            </w:rPr>
            <w:delText xml:space="preserve">functionally </w:delText>
          </w:r>
        </w:del>
      </w:ins>
      <w:ins w:id="127" w:author="Albi Celaj" w:date="2019-02-21T10:26:00Z">
        <w:del w:id="128" w:author="Albi Celaj [2]" w:date="2019-02-21T21:08:00Z">
          <w:r w:rsidR="00CB7D97" w:rsidDel="00981620">
            <w:rPr>
              <w:rFonts w:eastAsia="Times New Roman"/>
            </w:rPr>
            <w:delText>decipher</w:delText>
          </w:r>
        </w:del>
      </w:ins>
      <w:ins w:id="129" w:author="Albi Celaj" w:date="2019-02-21T10:22:00Z">
        <w:del w:id="130" w:author="Albi Celaj [2]" w:date="2019-02-21T22:30:00Z">
          <w:r w:rsidR="00F716F8" w:rsidDel="00E7232F">
            <w:rPr>
              <w:rFonts w:eastAsia="Times New Roman"/>
            </w:rPr>
            <w:delText xml:space="preserve"> </w:delText>
          </w:r>
        </w:del>
        <w:del w:id="131" w:author="Albi Celaj [2]" w:date="2019-02-21T21:54:00Z">
          <w:r w:rsidR="00F716F8" w:rsidDel="009852E8">
            <w:rPr>
              <w:rFonts w:eastAsia="Times New Roman"/>
            </w:rPr>
            <w:delText>compl</w:delText>
          </w:r>
        </w:del>
        <w:del w:id="132" w:author="Albi Celaj [2]" w:date="2019-02-21T21:09:00Z">
          <w:r w:rsidR="00F716F8" w:rsidDel="001E1226">
            <w:rPr>
              <w:rFonts w:eastAsia="Times New Roman"/>
            </w:rPr>
            <w:delText xml:space="preserve">ex </w:delText>
          </w:r>
          <w:r w:rsidR="00F716F8" w:rsidRPr="00EC2F5D" w:rsidDel="001E1226">
            <w:rPr>
              <w:rFonts w:eastAsia="Times New Roman"/>
            </w:rPr>
            <w:delText>trait</w:delText>
          </w:r>
        </w:del>
      </w:ins>
      <w:ins w:id="133" w:author="Albi Celaj" w:date="2019-02-21T10:23:00Z">
        <w:del w:id="134" w:author="Albi Celaj [2]" w:date="2019-02-21T21:09:00Z">
          <w:r w:rsidR="00F716F8" w:rsidDel="001E1226">
            <w:rPr>
              <w:rFonts w:eastAsia="Times New Roman"/>
            </w:rPr>
            <w:delText>s</w:delText>
          </w:r>
        </w:del>
      </w:ins>
      <w:ins w:id="135" w:author="Albi Celaj" w:date="2019-02-21T10:22:00Z">
        <w:del w:id="136" w:author="Albi Celaj [2]" w:date="2019-02-21T22:30:00Z">
          <w:r w:rsidR="00F716F8" w:rsidDel="00E7232F">
            <w:rPr>
              <w:rFonts w:eastAsia="Times New Roman"/>
            </w:rPr>
            <w:delText>.</w:delText>
          </w:r>
        </w:del>
      </w:ins>
      <w:ins w:id="137" w:author="Albi Celaj" w:date="2019-02-21T10:25:00Z">
        <w:del w:id="138" w:author="Albi Celaj [2]" w:date="2019-02-21T22:30:00Z">
          <w:r w:rsidR="00CB7D97" w:rsidDel="00E7232F">
            <w:rPr>
              <w:rFonts w:eastAsia="Times New Roman"/>
            </w:rPr>
            <w:delText xml:space="preserve"> </w:delText>
          </w:r>
        </w:del>
      </w:ins>
      <w:ins w:id="139" w:author="Al B" w:date="2019-02-17T17:14:00Z">
        <w:del w:id="140" w:author="Albi Celaj [2]" w:date="2019-02-22T10:28:00Z">
          <w:r w:rsidR="00BC3502" w:rsidDel="00592D60">
            <w:rPr>
              <w:rFonts w:eastAsia="Times New Roman"/>
            </w:rPr>
            <w:delText>vari</w:delText>
          </w:r>
        </w:del>
      </w:ins>
      <w:del w:id="141" w:author="Albi Celaj [2]" w:date="2019-02-22T10:28:00Z">
        <w:r w:rsidR="00D93A03" w:rsidRPr="00EC2F5D" w:rsidDel="00592D60">
          <w:rPr>
            <w:rFonts w:eastAsia="Times New Roman"/>
          </w:rPr>
          <w:delText>C</w:delText>
        </w:r>
        <w:r w:rsidR="003A50F6" w:rsidRPr="00EC2F5D" w:rsidDel="00592D60">
          <w:rPr>
            <w:rFonts w:eastAsia="Times New Roman"/>
          </w:rPr>
          <w:delText xml:space="preserve">omplex genotype-to-trait relationships </w:delText>
        </w:r>
        <w:r w:rsidR="00DE366E" w:rsidRPr="00EC2F5D" w:rsidDel="00592D60">
          <w:rPr>
            <w:rFonts w:eastAsia="Times New Roman"/>
          </w:rPr>
          <w:delText xml:space="preserve">can </w:delText>
        </w:r>
        <w:r w:rsidR="00D93A03" w:rsidRPr="00EC2F5D" w:rsidDel="00592D60">
          <w:rPr>
            <w:rFonts w:eastAsia="Times New Roman"/>
          </w:rPr>
          <w:delText xml:space="preserve">be understood by </w:delText>
        </w:r>
        <w:r w:rsidR="003A50F6" w:rsidRPr="00EC2F5D" w:rsidDel="00592D60">
          <w:rPr>
            <w:rFonts w:eastAsia="Times New Roman"/>
          </w:rPr>
          <w:delText>perturbing genes in many diff</w:delText>
        </w:r>
        <w:r w:rsidR="0032120F" w:rsidRPr="00EC2F5D" w:rsidDel="00592D60">
          <w:rPr>
            <w:rFonts w:eastAsia="Times New Roman"/>
          </w:rPr>
          <w:delText>erent combinations and observing</w:delText>
        </w:r>
        <w:r w:rsidR="00DE366E" w:rsidRPr="00EC2F5D" w:rsidDel="00592D60">
          <w:rPr>
            <w:rFonts w:eastAsia="Times New Roman"/>
          </w:rPr>
          <w:delText xml:space="preserve"> the impact</w:delText>
        </w:r>
        <w:r w:rsidR="003A50F6" w:rsidRPr="00EC2F5D" w:rsidDel="00592D60">
          <w:rPr>
            <w:rFonts w:eastAsia="Times New Roman"/>
          </w:rPr>
          <w:delText>. H</w:delText>
        </w:r>
        <w:r w:rsidR="00DE366E" w:rsidRPr="00EC2F5D" w:rsidDel="00592D60">
          <w:rPr>
            <w:rFonts w:eastAsia="Times New Roman"/>
          </w:rPr>
          <w:delText>ere,</w:delText>
        </w:r>
        <w:r w:rsidR="00EF6B49" w:rsidRPr="00EC2F5D" w:rsidDel="00592D60">
          <w:rPr>
            <w:rFonts w:eastAsia="Times New Roman"/>
          </w:rPr>
          <w:delText xml:space="preserve"> </w:delText>
        </w:r>
        <w:r w:rsidR="00D31B40" w:rsidRPr="00EC2F5D" w:rsidDel="00592D60">
          <w:rPr>
            <w:rFonts w:eastAsia="Times New Roman"/>
          </w:rPr>
          <w:delText>w</w:delText>
        </w:r>
        <w:r w:rsidR="00B15EC7" w:rsidRPr="00EC2F5D" w:rsidDel="00592D60">
          <w:rPr>
            <w:rFonts w:eastAsia="Times New Roman"/>
          </w:rPr>
          <w:delText>e describe a method to efficiently engineer</w:delText>
        </w:r>
        <w:r w:rsidR="008B2CEA" w:rsidRPr="00EC2F5D" w:rsidDel="00592D60">
          <w:rPr>
            <w:rFonts w:eastAsia="Times New Roman"/>
          </w:rPr>
          <w:delText>, genotype,</w:delText>
        </w:r>
        <w:r w:rsidR="00B15EC7" w:rsidRPr="00EC2F5D" w:rsidDel="00592D60">
          <w:rPr>
            <w:rFonts w:eastAsia="Times New Roman"/>
          </w:rPr>
          <w:delText xml:space="preserve"> and phenotype </w:delText>
        </w:r>
        <w:r w:rsidR="00622BB5" w:rsidDel="00592D60">
          <w:rPr>
            <w:rFonts w:eastAsia="Times New Roman"/>
          </w:rPr>
          <w:delText xml:space="preserve">combinations </w:delText>
        </w:r>
        <w:r w:rsidR="0032472C" w:rsidDel="00592D60">
          <w:rPr>
            <w:rFonts w:eastAsia="Times New Roman"/>
          </w:rPr>
          <w:delText xml:space="preserve">of variants within </w:delText>
        </w:r>
        <w:r w:rsidR="006A549C" w:rsidDel="00592D60">
          <w:rPr>
            <w:rFonts w:eastAsia="Times New Roman"/>
          </w:rPr>
          <w:delText>multiple targeted genes</w:delText>
        </w:r>
        <w:r w:rsidR="00B15EC7" w:rsidRPr="00EC2F5D" w:rsidDel="00592D60">
          <w:rPr>
            <w:rFonts w:eastAsia="Times New Roman"/>
          </w:rPr>
          <w:delText>, enabling</w:delText>
        </w:r>
        <w:r w:rsidR="00563BD0" w:rsidDel="00592D60">
          <w:rPr>
            <w:rFonts w:eastAsia="Times New Roman"/>
          </w:rPr>
          <w:delText xml:space="preserve"> </w:delText>
        </w:r>
        <w:r w:rsidR="00A12C20" w:rsidDel="00592D60">
          <w:rPr>
            <w:rFonts w:eastAsia="Times New Roman"/>
          </w:rPr>
          <w:delText xml:space="preserve">high-order </w:delText>
        </w:r>
        <w:r w:rsidR="00C46FC3" w:rsidDel="00592D60">
          <w:rPr>
            <w:rFonts w:eastAsia="Times New Roman"/>
          </w:rPr>
          <w:delText>poly</w:delText>
        </w:r>
        <w:r w:rsidR="00AD1AD0" w:rsidDel="00592D60">
          <w:rPr>
            <w:rFonts w:eastAsia="Times New Roman"/>
          </w:rPr>
          <w:delText>g</w:delText>
        </w:r>
        <w:r w:rsidR="006917E8" w:rsidDel="00592D60">
          <w:rPr>
            <w:rFonts w:eastAsia="Times New Roman"/>
          </w:rPr>
          <w:delText>e</w:delText>
        </w:r>
        <w:r w:rsidR="0005084C" w:rsidDel="00592D60">
          <w:rPr>
            <w:rFonts w:eastAsia="Times New Roman"/>
          </w:rPr>
          <w:delText>n</w:delText>
        </w:r>
        <w:r w:rsidR="00C46FC3" w:rsidDel="00592D60">
          <w:rPr>
            <w:rFonts w:eastAsia="Times New Roman"/>
          </w:rPr>
          <w:delText>ic</w:delText>
        </w:r>
        <w:r w:rsidR="006917E8" w:rsidDel="00592D60">
          <w:rPr>
            <w:rFonts w:eastAsia="Times New Roman"/>
          </w:rPr>
          <w:delText xml:space="preserve"> </w:delText>
        </w:r>
        <w:r w:rsidR="00B40D55" w:rsidDel="00592D60">
          <w:rPr>
            <w:rFonts w:eastAsia="Times New Roman"/>
          </w:rPr>
          <w:delText>(‘</w:delText>
        </w:r>
        <w:r w:rsidR="0032472C" w:rsidDel="00592D60">
          <w:rPr>
            <w:rFonts w:eastAsia="Times New Roman"/>
            <w:i/>
          </w:rPr>
          <w:delText>X</w:delText>
        </w:r>
        <w:r w:rsidR="00B40D55" w:rsidDel="00592D60">
          <w:rPr>
            <w:rFonts w:eastAsia="Times New Roman"/>
          </w:rPr>
          <w:delText xml:space="preserve">-gene’) </w:delText>
        </w:r>
        <w:r w:rsidR="00AD1AD0" w:rsidDel="00592D60">
          <w:rPr>
            <w:rFonts w:eastAsia="Times New Roman"/>
          </w:rPr>
          <w:delText>a</w:delText>
        </w:r>
        <w:r w:rsidR="006917E8" w:rsidDel="00592D60">
          <w:rPr>
            <w:rFonts w:eastAsia="Times New Roman"/>
          </w:rPr>
          <w:delText>nalysis</w:delText>
        </w:r>
        <w:r w:rsidR="00CE359B" w:rsidDel="00592D60">
          <w:rPr>
            <w:rFonts w:eastAsia="Times New Roman"/>
          </w:rPr>
          <w:delText xml:space="preserve"> </w:delText>
        </w:r>
        <w:r w:rsidR="00B15EC7" w:rsidRPr="00EC2F5D" w:rsidDel="00592D60">
          <w:rPr>
            <w:rFonts w:eastAsia="Times New Roman"/>
          </w:rPr>
          <w:delText>(</w:delText>
        </w:r>
        <w:r w:rsidR="00393E07" w:rsidDel="00592D60">
          <w:rPr>
            <w:rFonts w:eastAsia="Times New Roman"/>
          </w:rPr>
          <w:delText>XGA</w:delText>
        </w:r>
        <w:r w:rsidR="00B15EC7" w:rsidRPr="00EC2F5D" w:rsidDel="00592D60">
          <w:rPr>
            <w:rFonts w:eastAsia="Times New Roman"/>
          </w:rPr>
          <w:delText>)</w:delText>
        </w:r>
      </w:del>
      <w:ins w:id="142" w:author="Albi Celaj [3]" w:date="2019-02-19T10:42:00Z">
        <w:del w:id="143" w:author="Albi Celaj [2]" w:date="2019-02-22T10:28:00Z">
          <w:r w:rsidR="00E24349" w:rsidDel="00592D60">
            <w:rPr>
              <w:rFonts w:eastAsia="Times New Roman"/>
            </w:rPr>
            <w:delText>We demonstrate</w:delText>
          </w:r>
        </w:del>
      </w:ins>
      <w:ins w:id="144" w:author="Albi Celaj [3]" w:date="2019-02-19T10:45:00Z">
        <w:del w:id="145" w:author="Albi Celaj [2]" w:date="2019-02-22T10:28:00Z">
          <w:r w:rsidR="00E24349" w:rsidDel="00592D60">
            <w:rPr>
              <w:rFonts w:eastAsia="Times New Roman"/>
            </w:rPr>
            <w:delText xml:space="preserve"> an</w:delText>
          </w:r>
        </w:del>
      </w:ins>
      <w:ins w:id="146" w:author="Albi Celaj [3]" w:date="2019-02-19T10:42:00Z">
        <w:del w:id="147" w:author="Albi Celaj [2]" w:date="2019-02-22T10:28:00Z">
          <w:r w:rsidR="00E24349" w:rsidDel="00592D60">
            <w:rPr>
              <w:rFonts w:eastAsia="Times New Roman"/>
            </w:rPr>
            <w:delText xml:space="preserve"> </w:delText>
          </w:r>
        </w:del>
      </w:ins>
      <w:ins w:id="148" w:author="Albi Celaj" w:date="2019-02-21T10:25:00Z">
        <w:del w:id="149" w:author="Albi Celaj [2]" w:date="2019-02-21T21:08:00Z">
          <w:r w:rsidR="00CB7D97" w:rsidDel="00F55852">
            <w:rPr>
              <w:rFonts w:eastAsia="Times New Roman"/>
            </w:rPr>
            <w:delText xml:space="preserve">an </w:delText>
          </w:r>
        </w:del>
      </w:ins>
      <w:ins w:id="150" w:author="Albi Celaj [3]" w:date="2019-02-19T10:42:00Z">
        <w:del w:id="151" w:author="Albi Celaj [2]" w:date="2019-02-22T10:28:00Z">
          <w:r w:rsidR="00E24349" w:rsidDel="00592D60">
            <w:rPr>
              <w:rFonts w:eastAsia="Times New Roman"/>
            </w:rPr>
            <w:delText xml:space="preserve">XGA </w:delText>
          </w:r>
        </w:del>
        <w:del w:id="152" w:author="Albi Celaj [2]" w:date="2019-02-21T22:52:00Z">
          <w:r w:rsidR="00E24349" w:rsidDel="00E8578D">
            <w:rPr>
              <w:rFonts w:eastAsia="Times New Roman"/>
            </w:rPr>
            <w:delText>o</w:delText>
          </w:r>
        </w:del>
      </w:ins>
      <w:ins w:id="153" w:author="Albi Celaj" w:date="2019-02-21T13:18:00Z">
        <w:del w:id="154" w:author="Albi Celaj [2]" w:date="2019-02-21T21:08:00Z">
          <w:r w:rsidR="00A93DDA" w:rsidDel="00F55852">
            <w:rPr>
              <w:rFonts w:eastAsia="Times New Roman"/>
            </w:rPr>
            <w:delText>f</w:delText>
          </w:r>
        </w:del>
      </w:ins>
      <w:ins w:id="155" w:author="Albi Celaj [3]" w:date="2019-02-19T11:50:00Z">
        <w:del w:id="156" w:author="Albi Celaj [2]" w:date="2019-02-21T22:52:00Z">
          <w:r w:rsidR="0054344C" w:rsidDel="00E8578D">
            <w:rPr>
              <w:rFonts w:eastAsia="Times New Roman"/>
            </w:rPr>
            <w:delText>n</w:delText>
          </w:r>
        </w:del>
      </w:ins>
      <w:ins w:id="157" w:author="Albi Celaj [3]" w:date="2019-02-19T10:42:00Z">
        <w:del w:id="158" w:author="Albi Celaj [2]" w:date="2019-02-21T22:52:00Z">
          <w:r w:rsidR="00E24349" w:rsidDel="00E8578D">
            <w:rPr>
              <w:rFonts w:eastAsia="Times New Roman"/>
            </w:rPr>
            <w:delText xml:space="preserve"> </w:delText>
          </w:r>
        </w:del>
      </w:ins>
      <w:ins w:id="159" w:author="Albi Celaj [3]" w:date="2019-02-19T13:37:00Z">
        <w:del w:id="160" w:author="Albi Celaj [2]" w:date="2019-02-21T22:52:00Z">
          <w:r w:rsidR="009E3F5C" w:rsidDel="00E8578D">
            <w:rPr>
              <w:rFonts w:eastAsia="Times New Roman"/>
            </w:rPr>
            <w:delText xml:space="preserve">16 </w:delText>
          </w:r>
        </w:del>
      </w:ins>
      <w:ins w:id="161" w:author="Albi Celaj [3]" w:date="2019-02-19T10:42:00Z">
        <w:del w:id="162" w:author="Albi Celaj [2]" w:date="2019-02-21T22:52:00Z">
          <w:r w:rsidR="00E24349" w:rsidDel="00E8578D">
            <w:rPr>
              <w:rFonts w:eastAsia="Times New Roman"/>
            </w:rPr>
            <w:delText xml:space="preserve">yeast ABC transporters by engineering </w:delText>
          </w:r>
        </w:del>
      </w:ins>
      <w:del w:id="163" w:author="Albi Celaj [2]" w:date="2019-02-21T22:52:00Z">
        <w:r w:rsidR="00B15EC7" w:rsidRPr="00EC2F5D" w:rsidDel="00E8578D">
          <w:rPr>
            <w:rFonts w:eastAsia="Times New Roman"/>
          </w:rPr>
          <w:delText>.</w:delText>
        </w:r>
        <w:r w:rsidR="00B03BB0" w:rsidRPr="00EC2F5D" w:rsidDel="00E8578D">
          <w:rPr>
            <w:rFonts w:eastAsia="Times New Roman"/>
          </w:rPr>
          <w:delText xml:space="preserve">  </w:delText>
        </w:r>
        <w:r w:rsidR="004931FF" w:rsidRPr="00EC2F5D" w:rsidDel="00E8578D">
          <w:rPr>
            <w:rFonts w:eastAsia="Times New Roman"/>
          </w:rPr>
          <w:delText xml:space="preserve">Applying </w:delText>
        </w:r>
        <w:r w:rsidR="008D6812" w:rsidDel="00E8578D">
          <w:rPr>
            <w:rFonts w:eastAsia="Times New Roman"/>
          </w:rPr>
          <w:delText xml:space="preserve">XGA </w:delText>
        </w:r>
        <w:r w:rsidR="004931FF" w:rsidRPr="00EC2F5D" w:rsidDel="00E8578D">
          <w:rPr>
            <w:rFonts w:eastAsia="Times New Roman"/>
          </w:rPr>
          <w:delText>to</w:delText>
        </w:r>
        <w:r w:rsidR="008B2CEA" w:rsidRPr="00EC2F5D" w:rsidDel="00E8578D">
          <w:rPr>
            <w:rFonts w:eastAsia="Times New Roman"/>
          </w:rPr>
          <w:delText xml:space="preserve"> 16 yeast ABC transporters, w</w:delText>
        </w:r>
        <w:r w:rsidR="00B03BB0" w:rsidRPr="00EC2F5D" w:rsidDel="00E8578D">
          <w:rPr>
            <w:rFonts w:eastAsia="Times New Roman"/>
          </w:rPr>
          <w:delText>e</w:delText>
        </w:r>
        <w:r w:rsidR="004348F6" w:rsidRPr="00EC2F5D" w:rsidDel="00E8578D">
          <w:rPr>
            <w:rFonts w:eastAsia="Times New Roman"/>
          </w:rPr>
          <w:delText xml:space="preserve"> </w:delText>
        </w:r>
        <w:r w:rsidR="0062058B" w:rsidRPr="00EC2F5D" w:rsidDel="00E8578D">
          <w:rPr>
            <w:rFonts w:eastAsia="Times New Roman"/>
          </w:rPr>
          <w:delText>generate</w:delText>
        </w:r>
        <w:r w:rsidR="00D93A03" w:rsidRPr="00EC2F5D" w:rsidDel="00E8578D">
          <w:rPr>
            <w:rFonts w:eastAsia="Times New Roman"/>
          </w:rPr>
          <w:delText>d</w:delText>
        </w:r>
        <w:r w:rsidR="008B2CEA" w:rsidRPr="00EC2F5D" w:rsidDel="00E8578D">
          <w:rPr>
            <w:rFonts w:eastAsia="Times New Roman"/>
          </w:rPr>
          <w:delText xml:space="preserve"> </w:delText>
        </w:r>
        <w:r w:rsidR="00D93A03" w:rsidRPr="00EC2F5D" w:rsidDel="00E8578D">
          <w:rPr>
            <w:rFonts w:eastAsia="Times New Roman"/>
          </w:rPr>
          <w:delText xml:space="preserve">and genotyped </w:delText>
        </w:r>
        <w:r w:rsidR="008B2CEA" w:rsidRPr="00EC2F5D" w:rsidDel="00E8578D">
          <w:rPr>
            <w:rFonts w:eastAsia="Times New Roman"/>
          </w:rPr>
          <w:delText>&gt;5,</w:delText>
        </w:r>
      </w:del>
      <w:ins w:id="164" w:author="Albi Celaj" w:date="2019-02-20T14:28:00Z">
        <w:del w:id="165" w:author="Albi Celaj [2]" w:date="2019-02-21T22:52:00Z">
          <w:r w:rsidR="002647E4" w:rsidDel="00E8578D">
            <w:rPr>
              <w:rFonts w:eastAsia="Times New Roman"/>
            </w:rPr>
            <w:delText>352</w:delText>
          </w:r>
        </w:del>
      </w:ins>
      <w:del w:id="166" w:author="Albi Celaj [2]" w:date="2019-02-21T22:52:00Z">
        <w:r w:rsidR="008B2CEA" w:rsidRPr="00EC2F5D" w:rsidDel="00E8578D">
          <w:rPr>
            <w:rFonts w:eastAsia="Times New Roman"/>
          </w:rPr>
          <w:delText xml:space="preserve">000 strains bearing </w:delText>
        </w:r>
      </w:del>
      <w:ins w:id="167" w:author="Albi Celaj [3]" w:date="2019-02-19T10:41:00Z">
        <w:del w:id="168" w:author="Albi Celaj [2]" w:date="2019-02-21T22:52:00Z">
          <w:r w:rsidR="00E24349" w:rsidDel="00E8578D">
            <w:rPr>
              <w:rFonts w:eastAsia="Times New Roman"/>
            </w:rPr>
            <w:delText xml:space="preserve">random </w:delText>
          </w:r>
        </w:del>
      </w:ins>
      <w:del w:id="169" w:author="Albi Celaj [2]" w:date="2019-02-21T22:52:00Z">
        <w:r w:rsidR="00D93A03" w:rsidRPr="00EC2F5D" w:rsidDel="00E8578D">
          <w:rPr>
            <w:rFonts w:eastAsia="Times New Roman"/>
          </w:rPr>
          <w:delText xml:space="preserve">deletions of </w:delText>
        </w:r>
        <w:r w:rsidR="00E13594" w:rsidRPr="00EC2F5D" w:rsidDel="00E8578D">
          <w:rPr>
            <w:rFonts w:eastAsia="Times New Roman"/>
          </w:rPr>
          <w:delText>random</w:delText>
        </w:r>
        <w:r w:rsidR="007068F3" w:rsidRPr="00EC2F5D" w:rsidDel="00E8578D">
          <w:rPr>
            <w:rFonts w:eastAsia="Times New Roman"/>
          </w:rPr>
          <w:delText xml:space="preserve"> </w:delText>
        </w:r>
        <w:r w:rsidR="009D32FD" w:rsidRPr="00EC2F5D" w:rsidDel="00E8578D">
          <w:rPr>
            <w:rFonts w:eastAsia="Times New Roman"/>
          </w:rPr>
          <w:delText>subsets</w:delText>
        </w:r>
        <w:r w:rsidR="00BF4275" w:rsidRPr="00EC2F5D" w:rsidDel="00E8578D">
          <w:rPr>
            <w:rFonts w:eastAsia="Times New Roman"/>
          </w:rPr>
          <w:delText xml:space="preserve"> </w:delText>
        </w:r>
      </w:del>
      <w:ins w:id="170" w:author="Albi Celaj [3]" w:date="2019-02-15T11:49:00Z">
        <w:del w:id="171" w:author="Albi Celaj [2]" w:date="2019-02-21T22:52:00Z">
          <w:r w:rsidR="00FD2AEE" w:rsidDel="00E8578D">
            <w:rPr>
              <w:rFonts w:eastAsia="Times New Roman"/>
            </w:rPr>
            <w:delText>combinations</w:delText>
          </w:r>
          <w:r w:rsidR="00FD2AEE" w:rsidRPr="00EC2F5D" w:rsidDel="00E8578D">
            <w:rPr>
              <w:rFonts w:eastAsia="Times New Roman"/>
            </w:rPr>
            <w:delText xml:space="preserve"> </w:delText>
          </w:r>
        </w:del>
      </w:ins>
      <w:ins w:id="172" w:author="Albi Celaj [3]" w:date="2019-02-19T10:46:00Z">
        <w:del w:id="173" w:author="Albi Celaj [2]" w:date="2019-02-21T22:52:00Z">
          <w:r w:rsidR="00B51CDE" w:rsidDel="00E8578D">
            <w:rPr>
              <w:rFonts w:eastAsia="Times New Roman"/>
            </w:rPr>
            <w:delText>of</w:delText>
          </w:r>
        </w:del>
      </w:ins>
      <w:del w:id="174" w:author="Albi Celaj [2]" w:date="2019-02-21T22:52:00Z">
        <w:r w:rsidR="00BF4275" w:rsidRPr="00EC2F5D" w:rsidDel="00E8578D">
          <w:rPr>
            <w:rFonts w:eastAsia="Times New Roman"/>
          </w:rPr>
          <w:delText>of transporters</w:delText>
        </w:r>
      </w:del>
      <w:ins w:id="175" w:author="Albi Celaj [3]" w:date="2019-02-19T10:41:00Z">
        <w:del w:id="176" w:author="Albi Celaj [2]" w:date="2019-02-21T22:52:00Z">
          <w:r w:rsidR="00E24349" w:rsidDel="00E8578D">
            <w:rPr>
              <w:rFonts w:eastAsia="Times New Roman"/>
            </w:rPr>
            <w:delText xml:space="preserve"> </w:delText>
          </w:r>
        </w:del>
      </w:ins>
      <w:ins w:id="177" w:author="Albi Celaj [3]" w:date="2019-02-19T13:37:00Z">
        <w:del w:id="178" w:author="Albi Celaj [2]" w:date="2019-02-21T22:52:00Z">
          <w:r w:rsidR="009E3F5C" w:rsidDel="00E8578D">
            <w:rPr>
              <w:rFonts w:eastAsia="Times New Roman"/>
            </w:rPr>
            <w:delText>transporter deletions</w:delText>
          </w:r>
        </w:del>
      </w:ins>
      <w:ins w:id="179" w:author="Albi Celaj" w:date="2019-02-21T13:22:00Z">
        <w:del w:id="180" w:author="Albi Celaj [2]" w:date="2019-02-21T22:52:00Z">
          <w:r w:rsidR="001D426A" w:rsidDel="00E8578D">
            <w:rPr>
              <w:rFonts w:eastAsia="Times New Roman"/>
            </w:rPr>
            <w:delText xml:space="preserve"> at 16 transporters</w:delText>
          </w:r>
        </w:del>
      </w:ins>
      <w:del w:id="181" w:author="Albi Celaj [2]" w:date="2019-02-22T10:16:00Z">
        <w:r w:rsidR="00E52C1F" w:rsidRPr="00EC2F5D" w:rsidDel="006D667F">
          <w:rPr>
            <w:rFonts w:eastAsia="Times New Roman"/>
          </w:rPr>
          <w:delText>,</w:delText>
        </w:r>
      </w:del>
      <w:del w:id="182" w:author="Albi Celaj [2]" w:date="2019-02-21T22:53:00Z">
        <w:r w:rsidR="00E52C1F" w:rsidRPr="00EC2F5D" w:rsidDel="00E8578D">
          <w:rPr>
            <w:rFonts w:eastAsia="Times New Roman"/>
          </w:rPr>
          <w:delText xml:space="preserve"> </w:delText>
        </w:r>
      </w:del>
      <w:del w:id="183" w:author="Albi Celaj [2]" w:date="2019-02-22T10:16:00Z">
        <w:r w:rsidR="00D93A03" w:rsidRPr="00EC2F5D" w:rsidDel="006D667F">
          <w:rPr>
            <w:rFonts w:eastAsia="Times New Roman"/>
          </w:rPr>
          <w:delText xml:space="preserve">and </w:delText>
        </w:r>
        <w:r w:rsidR="0062058B" w:rsidRPr="00EC2F5D" w:rsidDel="006D667F">
          <w:rPr>
            <w:rFonts w:eastAsia="Times New Roman"/>
          </w:rPr>
          <w:delText>profi</w:delText>
        </w:r>
      </w:del>
      <w:ins w:id="184" w:author="Albi Celaj [3]" w:date="2019-02-19T12:41:00Z">
        <w:del w:id="185" w:author="Albi Celaj [2]" w:date="2019-02-22T10:16:00Z">
          <w:r w:rsidR="008D7177" w:rsidDel="006D667F">
            <w:rPr>
              <w:rFonts w:eastAsia="Times New Roman"/>
            </w:rPr>
            <w:delText>l</w:delText>
          </w:r>
        </w:del>
      </w:ins>
      <w:ins w:id="186" w:author="Albi Celaj [3]" w:date="2019-02-19T13:50:00Z">
        <w:del w:id="187" w:author="Albi Celaj [2]" w:date="2019-02-22T10:16:00Z">
          <w:r w:rsidR="008D7177" w:rsidDel="006D667F">
            <w:rPr>
              <w:rFonts w:eastAsia="Times New Roman"/>
            </w:rPr>
            <w:delText>ing</w:delText>
          </w:r>
        </w:del>
      </w:ins>
      <w:del w:id="188" w:author="Albi Celaj [2]" w:date="2019-02-22T10:16:00Z">
        <w:r w:rsidR="0062058B" w:rsidRPr="00EC2F5D" w:rsidDel="006D667F">
          <w:rPr>
            <w:rFonts w:eastAsia="Times New Roman"/>
          </w:rPr>
          <w:delText>l</w:delText>
        </w:r>
        <w:r w:rsidR="00D93A03" w:rsidRPr="00EC2F5D" w:rsidDel="006D667F">
          <w:rPr>
            <w:rFonts w:eastAsia="Times New Roman"/>
          </w:rPr>
          <w:delText>ed</w:delText>
        </w:r>
        <w:r w:rsidR="00CC12F5" w:rsidRPr="00EC2F5D" w:rsidDel="006D667F">
          <w:rPr>
            <w:rFonts w:eastAsia="Times New Roman"/>
          </w:rPr>
          <w:delText xml:space="preserve"> each strain for </w:delText>
        </w:r>
        <w:r w:rsidR="00815669" w:rsidRPr="00EC2F5D" w:rsidDel="006D667F">
          <w:rPr>
            <w:rFonts w:eastAsia="Times New Roman"/>
          </w:rPr>
          <w:delText>resistance to each of 16 bioactive compounds (‘drugs’).</w:delText>
        </w:r>
      </w:del>
      <w:ins w:id="189" w:author="Albi Celaj" w:date="2019-02-21T10:25:00Z">
        <w:del w:id="190" w:author="Albi Celaj [2]" w:date="2019-02-22T09:40:00Z">
          <w:r w:rsidR="00CB7D97" w:rsidDel="00705260">
            <w:rPr>
              <w:rFonts w:eastAsia="Times New Roman"/>
            </w:rPr>
            <w:delText xml:space="preserve"> </w:delText>
          </w:r>
        </w:del>
      </w:ins>
      <w:del w:id="191" w:author="Albi Celaj [2]" w:date="2019-02-22T10:31:00Z">
        <w:r w:rsidR="00815669" w:rsidRPr="00EC2F5D" w:rsidDel="00592D60">
          <w:rPr>
            <w:rFonts w:eastAsia="Times New Roman"/>
          </w:rPr>
          <w:delText xml:space="preserve"> </w:delText>
        </w:r>
        <w:r w:rsidR="00CC12F5" w:rsidRPr="00EC2F5D" w:rsidDel="00592D60">
          <w:rPr>
            <w:rFonts w:eastAsia="Times New Roman"/>
          </w:rPr>
          <w:delText xml:space="preserve"> </w:delText>
        </w:r>
      </w:del>
      <w:ins w:id="192" w:author="Albi Celaj [3]" w:date="2019-02-19T11:03:00Z">
        <w:del w:id="193" w:author="Albi Celaj [2]" w:date="2019-02-19T17:21:00Z">
          <w:r w:rsidR="008855C7" w:rsidDel="00FB03ED">
            <w:rPr>
              <w:rFonts w:eastAsia="Times New Roman"/>
            </w:rPr>
            <w:delText>Multi-transporter</w:delText>
          </w:r>
        </w:del>
      </w:ins>
      <w:ins w:id="194" w:author="Albi Celaj [3]" w:date="2019-02-19T10:48:00Z">
        <w:del w:id="195" w:author="Albi Celaj [2]" w:date="2019-02-19T17:21:00Z">
          <w:r w:rsidR="008E6D98" w:rsidDel="00FB03ED">
            <w:rPr>
              <w:rFonts w:eastAsia="Times New Roman"/>
            </w:rPr>
            <w:delText xml:space="preserve"> </w:delText>
          </w:r>
        </w:del>
      </w:ins>
      <w:del w:id="196" w:author="Albi Celaj [2]" w:date="2019-02-22T10:31:00Z">
        <w:r w:rsidR="008D6812" w:rsidDel="00592D60">
          <w:rPr>
            <w:rFonts w:eastAsia="Times New Roman"/>
          </w:rPr>
          <w:delText>XGA</w:delText>
        </w:r>
        <w:r w:rsidR="009D32FD" w:rsidRPr="00EC2F5D" w:rsidDel="00592D60">
          <w:rPr>
            <w:rFonts w:eastAsia="Times New Roman"/>
          </w:rPr>
          <w:delText xml:space="preserve"> reveal</w:delText>
        </w:r>
      </w:del>
      <w:ins w:id="197" w:author="Albi Celaj [3]" w:date="2019-02-19T14:21:00Z">
        <w:del w:id="198" w:author="Albi Celaj [2]" w:date="2019-02-22T10:31:00Z">
          <w:r w:rsidR="00805D25" w:rsidDel="00592D60">
            <w:rPr>
              <w:rFonts w:eastAsia="Times New Roman"/>
            </w:rPr>
            <w:delText>ed</w:delText>
          </w:r>
        </w:del>
      </w:ins>
      <w:del w:id="199" w:author="Albi Celaj [2]" w:date="2019-02-22T10:31:00Z">
        <w:r w:rsidR="009D32FD" w:rsidRPr="00EC2F5D" w:rsidDel="00592D60">
          <w:rPr>
            <w:rFonts w:eastAsia="Times New Roman"/>
          </w:rPr>
          <w:delText xml:space="preserve">ed </w:delText>
        </w:r>
        <w:r w:rsidR="00376F16" w:rsidRPr="00EC2F5D" w:rsidDel="00592D60">
          <w:rPr>
            <w:rFonts w:eastAsia="Times New Roman"/>
          </w:rPr>
          <w:delText xml:space="preserve">a </w:delText>
        </w:r>
        <w:r w:rsidR="00CC12F5" w:rsidRPr="00EC2F5D" w:rsidDel="00592D60">
          <w:rPr>
            <w:rFonts w:eastAsia="Times New Roman"/>
          </w:rPr>
          <w:delText xml:space="preserve">complex </w:delText>
        </w:r>
        <w:r w:rsidR="0092633C" w:rsidRPr="00EC2F5D" w:rsidDel="00592D60">
          <w:rPr>
            <w:rFonts w:eastAsia="Times New Roman"/>
          </w:rPr>
          <w:delText>g</w:delText>
        </w:r>
        <w:r w:rsidR="009D32FD" w:rsidRPr="00EC2F5D" w:rsidDel="00592D60">
          <w:rPr>
            <w:rFonts w:eastAsia="Times New Roman"/>
          </w:rPr>
          <w:delText>en</w:delText>
        </w:r>
        <w:r w:rsidR="00376F16" w:rsidRPr="00EC2F5D" w:rsidDel="00592D60">
          <w:rPr>
            <w:rFonts w:eastAsia="Times New Roman"/>
          </w:rPr>
          <w:delText>otype-to-resistance landscape</w:delText>
        </w:r>
      </w:del>
      <w:ins w:id="200" w:author="Albi Celaj [3]" w:date="2019-02-19T11:02:00Z">
        <w:del w:id="201" w:author="Albi Celaj [2]" w:date="2019-02-22T10:31:00Z">
          <w:r w:rsidR="00B93FAE" w:rsidDel="00592D60">
            <w:rPr>
              <w:rFonts w:eastAsia="Times New Roman"/>
            </w:rPr>
            <w:delText xml:space="preserve"> </w:delText>
          </w:r>
        </w:del>
      </w:ins>
      <w:ins w:id="202" w:author="Albi Celaj [2]" w:date="2019-02-22T10:29:00Z">
        <w:r w:rsidR="004D2C1E">
          <w:rPr>
            <w:rFonts w:eastAsia="Times New Roman"/>
          </w:rPr>
          <w:t>These 85,632</w:t>
        </w:r>
        <w:r w:rsidR="00592D60">
          <w:rPr>
            <w:rFonts w:eastAsia="Times New Roman"/>
          </w:rPr>
          <w:t xml:space="preserve"> genotype-to-re</w:t>
        </w:r>
        <w:r w:rsidR="00947ECA">
          <w:rPr>
            <w:rFonts w:eastAsia="Times New Roman"/>
          </w:rPr>
          <w:t xml:space="preserve">sistance </w:t>
        </w:r>
        <w:del w:id="203" w:author="Albi Celaj" w:date="2019-02-22T13:06:00Z">
          <w:r w:rsidR="00947ECA" w:rsidDel="00AC7A1D">
            <w:rPr>
              <w:rFonts w:eastAsia="Times New Roman"/>
            </w:rPr>
            <w:delText>measurements</w:delText>
          </w:r>
        </w:del>
      </w:ins>
      <w:ins w:id="204" w:author="Albi Celaj" w:date="2019-02-22T13:23:00Z">
        <w:r w:rsidR="00454001">
          <w:rPr>
            <w:rFonts w:eastAsia="Times New Roman"/>
          </w:rPr>
          <w:t>measurements</w:t>
        </w:r>
      </w:ins>
      <w:ins w:id="205" w:author="Albi Celaj [2]" w:date="2019-02-22T10:29:00Z">
        <w:r w:rsidR="00592D60">
          <w:rPr>
            <w:rFonts w:eastAsia="Times New Roman"/>
          </w:rPr>
          <w:t xml:space="preserve"> </w:t>
        </w:r>
      </w:ins>
      <w:ins w:id="206" w:author="Albi Celaj [2]" w:date="2019-02-22T10:36:00Z">
        <w:r w:rsidR="006126B5">
          <w:rPr>
            <w:rFonts w:eastAsia="Times New Roman"/>
          </w:rPr>
          <w:t>revealed</w:t>
        </w:r>
      </w:ins>
      <w:ins w:id="207" w:author="Albi Celaj" w:date="2019-02-19T15:51:00Z">
        <w:del w:id="208" w:author="Albi Celaj [2]" w:date="2019-02-22T10:30:00Z">
          <w:r w:rsidR="00984AE6" w:rsidDel="00592D60">
            <w:rPr>
              <w:rFonts w:eastAsia="Times New Roman"/>
            </w:rPr>
            <w:delText>that showed</w:delText>
          </w:r>
        </w:del>
      </w:ins>
      <w:ins w:id="209" w:author="Albi Celaj [3]" w:date="2019-02-19T14:21:00Z">
        <w:del w:id="210" w:author="Albi Celaj" w:date="2019-02-19T15:51:00Z">
          <w:r w:rsidR="00805D25" w:rsidDel="00984AE6">
            <w:rPr>
              <w:rFonts w:eastAsia="Times New Roman"/>
            </w:rPr>
            <w:delText>with</w:delText>
          </w:r>
        </w:del>
      </w:ins>
      <w:del w:id="211" w:author="Albi Celaj [3]" w:date="2019-02-19T11:02:00Z">
        <w:r w:rsidR="00636256" w:rsidRPr="00EC2F5D" w:rsidDel="008855C7">
          <w:rPr>
            <w:rFonts w:eastAsia="Times New Roman"/>
          </w:rPr>
          <w:delText>,</w:delText>
        </w:r>
        <w:r w:rsidR="00F53AFE" w:rsidRPr="00EC2F5D" w:rsidDel="008855C7">
          <w:rPr>
            <w:rFonts w:eastAsia="Times New Roman"/>
          </w:rPr>
          <w:delText xml:space="preserve"> showing</w:delText>
        </w:r>
      </w:del>
      <w:r w:rsidR="00CC12F5" w:rsidRPr="00EC2F5D">
        <w:rPr>
          <w:rFonts w:eastAsia="Times New Roman"/>
        </w:rPr>
        <w:t xml:space="preserve"> high-order</w:t>
      </w:r>
      <w:r w:rsidR="0092633C" w:rsidRPr="00EC2F5D">
        <w:rPr>
          <w:rFonts w:eastAsia="Times New Roman"/>
        </w:rPr>
        <w:t xml:space="preserve"> drug-dependent genetic interactions for 13 of the 16</w:t>
      </w:r>
      <w:del w:id="212" w:author="Albi Celaj [2]" w:date="2019-02-19T17:21:00Z">
        <w:r w:rsidR="0092633C" w:rsidRPr="00EC2F5D" w:rsidDel="00567B89">
          <w:rPr>
            <w:rFonts w:eastAsia="Times New Roman"/>
          </w:rPr>
          <w:delText xml:space="preserve"> </w:delText>
        </w:r>
      </w:del>
      <w:ins w:id="213" w:author="Albi Celaj" w:date="2019-02-19T15:48:00Z">
        <w:del w:id="214" w:author="Albi Celaj [2]" w:date="2019-02-19T17:21:00Z">
          <w:r w:rsidR="002C3822" w:rsidDel="00567B89">
            <w:rPr>
              <w:rFonts w:eastAsia="Times New Roman"/>
            </w:rPr>
            <w:delText>target</w:delText>
          </w:r>
        </w:del>
        <w:r w:rsidR="000A2ADA">
          <w:rPr>
            <w:rFonts w:eastAsia="Times New Roman"/>
          </w:rPr>
          <w:t xml:space="preserve"> </w:t>
        </w:r>
      </w:ins>
      <w:del w:id="215" w:author="Albi Celaj" w:date="2019-02-19T15:49:00Z">
        <w:r w:rsidR="0092633C" w:rsidRPr="00EC2F5D" w:rsidDel="000A2ADA">
          <w:rPr>
            <w:rFonts w:eastAsia="Times New Roman"/>
          </w:rPr>
          <w:delText>transporter</w:delText>
        </w:r>
      </w:del>
      <w:ins w:id="216" w:author="Albi Celaj" w:date="2019-02-19T15:49:00Z">
        <w:r w:rsidR="000A2ADA" w:rsidRPr="00EC2F5D">
          <w:rPr>
            <w:rFonts w:eastAsia="Times New Roman"/>
          </w:rPr>
          <w:t>transporter</w:t>
        </w:r>
      </w:ins>
      <w:ins w:id="217" w:author="Albi Celaj [2]" w:date="2019-02-21T20:38:00Z">
        <w:r w:rsidR="00555CB4">
          <w:rPr>
            <w:rFonts w:eastAsia="Times New Roman"/>
          </w:rPr>
          <w:t>s</w:t>
        </w:r>
      </w:ins>
      <w:ins w:id="218" w:author="Albi Celaj" w:date="2019-02-20T14:29:00Z">
        <w:r w:rsidR="00EA1A6E">
          <w:rPr>
            <w:rFonts w:eastAsia="Times New Roman"/>
          </w:rPr>
          <w:t xml:space="preserve"> </w:t>
        </w:r>
        <w:del w:id="219" w:author="Albi Celaj [2]" w:date="2019-02-21T20:38:00Z">
          <w:r w:rsidR="00EA1A6E" w:rsidDel="00555CB4">
            <w:rPr>
              <w:rFonts w:eastAsia="Times New Roman"/>
            </w:rPr>
            <w:delText>targets</w:delText>
          </w:r>
        </w:del>
      </w:ins>
      <w:ins w:id="220" w:author="Albi Celaj [2]" w:date="2019-02-21T20:38:00Z">
        <w:r w:rsidR="00555CB4">
          <w:rPr>
            <w:rFonts w:eastAsia="Times New Roman"/>
          </w:rPr>
          <w:t>studied</w:t>
        </w:r>
      </w:ins>
      <w:ins w:id="221" w:author="Albi Celaj [2]" w:date="2019-02-19T17:21:00Z">
        <w:del w:id="222" w:author="Albi Celaj" w:date="2019-02-20T14:29:00Z">
          <w:r w:rsidR="00567B89" w:rsidDel="00EA1A6E">
            <w:rPr>
              <w:rFonts w:eastAsia="Times New Roman"/>
            </w:rPr>
            <w:delText xml:space="preserve"> studied</w:delText>
          </w:r>
        </w:del>
      </w:ins>
      <w:ins w:id="223" w:author="Albi Celaj [3]" w:date="2019-02-19T12:18:00Z">
        <w:del w:id="224" w:author="Albi Celaj" w:date="2019-02-19T15:48:00Z">
          <w:r w:rsidR="009E5FBF" w:rsidDel="000A2ADA">
            <w:rPr>
              <w:rFonts w:eastAsia="Times New Roman"/>
            </w:rPr>
            <w:delText xml:space="preserve"> target</w:delText>
          </w:r>
        </w:del>
        <w:del w:id="225" w:author="Albi Celaj" w:date="2019-02-19T15:49:00Z">
          <w:r w:rsidR="009E5FBF" w:rsidDel="000A2ADA">
            <w:rPr>
              <w:rFonts w:eastAsia="Times New Roman"/>
            </w:rPr>
            <w:delText>s</w:delText>
          </w:r>
        </w:del>
      </w:ins>
      <w:del w:id="226" w:author="Albi Celaj [3]" w:date="2019-02-19T12:18:00Z">
        <w:r w:rsidR="0092633C" w:rsidRPr="00EC2F5D" w:rsidDel="009E5FBF">
          <w:rPr>
            <w:rFonts w:eastAsia="Times New Roman"/>
          </w:rPr>
          <w:delText>s</w:delText>
        </w:r>
      </w:del>
      <w:del w:id="227" w:author="Albi Celaj [3]" w:date="2019-02-19T11:06:00Z">
        <w:r w:rsidR="0092633C" w:rsidRPr="00EC2F5D" w:rsidDel="004B0C27">
          <w:rPr>
            <w:rFonts w:eastAsia="Times New Roman"/>
          </w:rPr>
          <w:delText xml:space="preserve"> studied</w:delText>
        </w:r>
      </w:del>
      <w:ins w:id="228" w:author="Albi Celaj [3]" w:date="2019-02-15T12:59:00Z">
        <w:r w:rsidR="00E24349">
          <w:rPr>
            <w:rFonts w:eastAsia="Times New Roman"/>
          </w:rPr>
          <w:t>.</w:t>
        </w:r>
      </w:ins>
      <w:ins w:id="229" w:author="Albi Celaj [3]" w:date="2019-02-19T14:18:00Z">
        <w:del w:id="230" w:author="Albi Celaj [2]" w:date="2019-02-20T09:31:00Z">
          <w:r w:rsidR="00B51CDE" w:rsidDel="00774256">
            <w:rPr>
              <w:rFonts w:eastAsia="Times New Roman"/>
            </w:rPr>
            <w:delText xml:space="preserve"> </w:delText>
          </w:r>
        </w:del>
      </w:ins>
      <w:ins w:id="231" w:author="Albi Celaj [2]" w:date="2019-02-22T10:32:00Z">
        <w:r w:rsidR="00592D60">
          <w:rPr>
            <w:rFonts w:eastAsia="Times New Roman"/>
          </w:rPr>
          <w:t xml:space="preserve"> </w:t>
        </w:r>
      </w:ins>
      <w:ins w:id="232" w:author="Albi Celaj" w:date="2019-02-21T10:26:00Z">
        <w:del w:id="233" w:author="Albi Celaj [2]" w:date="2019-02-22T10:32:00Z">
          <w:r w:rsidR="00CB7D97" w:rsidDel="00592D60">
            <w:rPr>
              <w:rFonts w:eastAsia="Times New Roman"/>
            </w:rPr>
            <w:delText xml:space="preserve"> </w:delText>
          </w:r>
        </w:del>
      </w:ins>
      <w:ins w:id="234" w:author="Albi Celaj [3]" w:date="2019-02-19T14:25:00Z">
        <w:del w:id="235" w:author="Albi Celaj" w:date="2019-02-20T16:35:00Z">
          <w:r w:rsidR="009C1203" w:rsidDel="002262AD">
            <w:rPr>
              <w:rFonts w:eastAsia="Times New Roman"/>
            </w:rPr>
            <w:delText xml:space="preserve"> </w:delText>
          </w:r>
        </w:del>
      </w:ins>
      <w:ins w:id="236" w:author="Albi Celaj [3]" w:date="2019-02-19T14:23:00Z">
        <w:r w:rsidR="009C1203">
          <w:rPr>
            <w:rFonts w:eastAsia="Times New Roman"/>
          </w:rPr>
          <w:t xml:space="preserve">We </w:t>
        </w:r>
      </w:ins>
      <w:ins w:id="237" w:author="Albi Celaj [3]" w:date="2019-02-19T14:25:00Z">
        <w:r w:rsidR="009C1203">
          <w:rPr>
            <w:rFonts w:eastAsia="Times New Roman"/>
          </w:rPr>
          <w:t>train</w:t>
        </w:r>
      </w:ins>
      <w:ins w:id="238" w:author="Albi Celaj" w:date="2019-02-19T14:53:00Z">
        <w:r w:rsidR="00950A6D">
          <w:rPr>
            <w:rFonts w:eastAsia="Times New Roman"/>
          </w:rPr>
          <w:t>ed</w:t>
        </w:r>
      </w:ins>
      <w:ins w:id="239" w:author="Albi Celaj [3]" w:date="2019-02-19T14:23:00Z">
        <w:r w:rsidR="009C1203">
          <w:rPr>
            <w:rFonts w:eastAsia="Times New Roman"/>
          </w:rPr>
          <w:t xml:space="preserve"> a neural network to derive</w:t>
        </w:r>
      </w:ins>
      <w:ins w:id="240" w:author="Albi Celaj [3]" w:date="2019-02-19T14:25:00Z">
        <w:r w:rsidR="009C1203">
          <w:rPr>
            <w:rFonts w:eastAsia="Times New Roman"/>
          </w:rPr>
          <w:t xml:space="preserve"> </w:t>
        </w:r>
      </w:ins>
      <w:ins w:id="241" w:author="Albi Celaj [3]" w:date="2019-02-19T14:23:00Z">
        <w:r w:rsidR="009C1203">
          <w:rPr>
            <w:rFonts w:eastAsia="Times New Roman"/>
          </w:rPr>
          <w:t xml:space="preserve">intuitive </w:t>
        </w:r>
        <w:del w:id="242" w:author="Albi Celaj" w:date="2019-02-19T14:54:00Z">
          <w:r w:rsidR="009C1203" w:rsidDel="00585A5C">
            <w:rPr>
              <w:rFonts w:eastAsia="Times New Roman"/>
            </w:rPr>
            <w:delText xml:space="preserve">and predictive </w:delText>
          </w:r>
        </w:del>
        <w:del w:id="243" w:author="Albi Celaj" w:date="2019-02-19T15:50:00Z">
          <w:r w:rsidR="009C1203" w:rsidDel="00984AE6">
            <w:rPr>
              <w:rFonts w:eastAsia="Times New Roman"/>
            </w:rPr>
            <w:delText>genetic</w:delText>
          </w:r>
        </w:del>
      </w:ins>
      <w:ins w:id="244" w:author="Albi Celaj" w:date="2019-02-19T15:50:00Z">
        <w:r w:rsidR="00984AE6">
          <w:rPr>
            <w:rFonts w:eastAsia="Times New Roman"/>
          </w:rPr>
          <w:t>system</w:t>
        </w:r>
      </w:ins>
      <w:ins w:id="245" w:author="Albi Celaj [3]" w:date="2019-02-19T14:23:00Z">
        <w:r w:rsidR="009C1203">
          <w:rPr>
            <w:rFonts w:eastAsia="Times New Roman"/>
          </w:rPr>
          <w:t xml:space="preserve"> model</w:t>
        </w:r>
      </w:ins>
      <w:ins w:id="246" w:author="Albi Celaj" w:date="2019-02-19T14:58:00Z">
        <w:r w:rsidR="001975B5">
          <w:rPr>
            <w:rFonts w:eastAsia="Times New Roman"/>
          </w:rPr>
          <w:t>s</w:t>
        </w:r>
      </w:ins>
      <w:ins w:id="247" w:author="Albi Celaj [3]" w:date="2019-02-19T14:26:00Z">
        <w:del w:id="248" w:author="Albi Celaj" w:date="2019-02-19T14:50:00Z">
          <w:r w:rsidR="009C1203" w:rsidDel="00D439E2">
            <w:rPr>
              <w:rFonts w:eastAsia="Times New Roman"/>
            </w:rPr>
            <w:delText>s</w:delText>
          </w:r>
        </w:del>
      </w:ins>
      <w:ins w:id="249" w:author="Albi Celaj [3]" w:date="2019-02-19T14:25:00Z">
        <w:r w:rsidR="009C1203">
          <w:rPr>
            <w:rFonts w:eastAsia="Times New Roman"/>
          </w:rPr>
          <w:t xml:space="preserve"> </w:t>
        </w:r>
      </w:ins>
      <w:ins w:id="250" w:author="Albi Celaj [3]" w:date="2019-02-19T14:23:00Z">
        <w:del w:id="251" w:author="Albi Celaj" w:date="2019-02-19T14:50:00Z">
          <w:r w:rsidR="009C1203" w:rsidDel="00A37663">
            <w:rPr>
              <w:rFonts w:eastAsia="Times New Roman"/>
            </w:rPr>
            <w:delText>us</w:delText>
          </w:r>
        </w:del>
      </w:ins>
      <w:ins w:id="252" w:author="Albi Celaj [3]" w:date="2019-02-19T14:26:00Z">
        <w:del w:id="253" w:author="Albi Celaj" w:date="2019-02-19T14:50:00Z">
          <w:r w:rsidR="009C1203" w:rsidDel="00A37663">
            <w:rPr>
              <w:rFonts w:eastAsia="Times New Roman"/>
            </w:rPr>
            <w:delText>ing</w:delText>
          </w:r>
        </w:del>
      </w:ins>
      <w:ins w:id="254" w:author="Albi Celaj" w:date="2019-02-19T14:50:00Z">
        <w:r w:rsidR="00A37663">
          <w:rPr>
            <w:rFonts w:eastAsia="Times New Roman"/>
          </w:rPr>
          <w:t>from</w:t>
        </w:r>
      </w:ins>
      <w:ins w:id="255" w:author="Albi Celaj [3]" w:date="2019-02-19T14:23:00Z">
        <w:del w:id="256" w:author="Albi Celaj" w:date="2019-02-19T15:49:00Z">
          <w:r w:rsidR="009C1203" w:rsidDel="00984AE6">
            <w:rPr>
              <w:rFonts w:eastAsia="Times New Roman"/>
            </w:rPr>
            <w:delText xml:space="preserve"> </w:delText>
          </w:r>
        </w:del>
      </w:ins>
      <w:ins w:id="257" w:author="Albi Celaj" w:date="2019-02-19T15:49:00Z">
        <w:r w:rsidR="00984AE6">
          <w:rPr>
            <w:rFonts w:eastAsia="Times New Roman"/>
          </w:rPr>
          <w:t xml:space="preserve"> these complex genetic relationships</w:t>
        </w:r>
      </w:ins>
      <w:ins w:id="258" w:author="Albi Celaj [3]" w:date="2019-02-19T14:23:00Z">
        <w:del w:id="259" w:author="Albi Celaj" w:date="2019-02-19T15:49:00Z">
          <w:r w:rsidR="009C1203" w:rsidDel="00984AE6">
            <w:rPr>
              <w:rFonts w:eastAsia="Times New Roman"/>
            </w:rPr>
            <w:delText>XGA data</w:delText>
          </w:r>
        </w:del>
      </w:ins>
      <w:ins w:id="260" w:author="Albi Celaj" w:date="2019-02-20T13:44:00Z">
        <w:r w:rsidR="00A44EB4">
          <w:rPr>
            <w:rFonts w:eastAsia="Times New Roman"/>
          </w:rPr>
          <w:t>.</w:t>
        </w:r>
      </w:ins>
      <w:ins w:id="261" w:author="Albi Celaj [2]" w:date="2019-02-20T10:24:00Z">
        <w:del w:id="262" w:author="Albi Celaj" w:date="2019-02-20T13:44:00Z">
          <w:r w:rsidR="003C1C4D" w:rsidDel="00A44EB4">
            <w:rPr>
              <w:rFonts w:eastAsia="Times New Roman"/>
            </w:rPr>
            <w:delText>,</w:delText>
          </w:r>
        </w:del>
        <w:r w:rsidR="003C1C4D">
          <w:rPr>
            <w:rFonts w:eastAsia="Times New Roman"/>
          </w:rPr>
          <w:t xml:space="preserve"> </w:t>
        </w:r>
      </w:ins>
      <w:ins w:id="263" w:author="Albi Celaj" w:date="2019-02-21T10:26:00Z">
        <w:r w:rsidR="00CB7D97">
          <w:rPr>
            <w:rFonts w:eastAsia="Times New Roman"/>
          </w:rPr>
          <w:t xml:space="preserve"> </w:t>
        </w:r>
      </w:ins>
      <w:ins w:id="264" w:author="Albi Celaj [2]" w:date="2019-02-20T10:24:00Z">
        <w:del w:id="265" w:author="Albi Celaj" w:date="2019-02-20T13:44:00Z">
          <w:r w:rsidR="003C1C4D" w:rsidDel="00A44EB4">
            <w:rPr>
              <w:rFonts w:eastAsia="Times New Roman"/>
            </w:rPr>
            <w:delText>which</w:delText>
          </w:r>
        </w:del>
      </w:ins>
      <w:ins w:id="266" w:author="Albi Celaj" w:date="2019-02-20T13:44:00Z">
        <w:r w:rsidR="00A44EB4">
          <w:rPr>
            <w:rFonts w:eastAsia="Times New Roman"/>
          </w:rPr>
          <w:t>XGA-based modeling</w:t>
        </w:r>
      </w:ins>
      <w:ins w:id="267" w:author="Albi Celaj [3]" w:date="2019-02-19T14:23:00Z">
        <w:del w:id="268" w:author="Albi Celaj [2]" w:date="2019-02-20T10:24:00Z">
          <w:r w:rsidR="009C1203" w:rsidDel="003C1C4D">
            <w:rPr>
              <w:rFonts w:eastAsia="Times New Roman"/>
            </w:rPr>
            <w:delText>.</w:delText>
          </w:r>
        </w:del>
      </w:ins>
      <w:ins w:id="269" w:author="Albi Celaj [3]" w:date="2019-02-19T14:25:00Z">
        <w:del w:id="270" w:author="Albi Celaj" w:date="2019-02-19T15:00:00Z">
          <w:r w:rsidR="009C1203" w:rsidDel="00894E68">
            <w:rPr>
              <w:rFonts w:eastAsia="Times New Roman"/>
            </w:rPr>
            <w:delText xml:space="preserve"> </w:delText>
          </w:r>
        </w:del>
        <w:del w:id="271" w:author="Albi Celaj [2]" w:date="2019-02-20T10:24:00Z">
          <w:r w:rsidR="009C1203" w:rsidDel="003C1C4D">
            <w:rPr>
              <w:rFonts w:eastAsia="Times New Roman"/>
            </w:rPr>
            <w:delText xml:space="preserve"> </w:delText>
          </w:r>
        </w:del>
      </w:ins>
      <w:ins w:id="272" w:author="Albi Celaj [2]" w:date="2019-02-20T10:24:00Z">
        <w:r w:rsidR="003C1C4D">
          <w:rPr>
            <w:rFonts w:eastAsia="Times New Roman"/>
          </w:rPr>
          <w:t xml:space="preserve"> guided</w:t>
        </w:r>
      </w:ins>
      <w:ins w:id="273" w:author="Albi Celaj [3]" w:date="2019-02-19T13:51:00Z">
        <w:del w:id="274" w:author="Albi Celaj [2]" w:date="2019-02-20T10:24:00Z">
          <w:r w:rsidR="008D7177" w:rsidDel="003C1C4D">
            <w:rPr>
              <w:rFonts w:eastAsia="Times New Roman"/>
            </w:rPr>
            <w:delText xml:space="preserve">Applying </w:delText>
          </w:r>
        </w:del>
      </w:ins>
      <w:ins w:id="275" w:author="Albi Celaj [3]" w:date="2019-02-19T11:01:00Z">
        <w:del w:id="276" w:author="Albi Celaj [2]" w:date="2019-02-20T10:24:00Z">
          <w:r w:rsidR="008855C7" w:rsidDel="003C1C4D">
            <w:rPr>
              <w:rFonts w:eastAsia="Times New Roman"/>
            </w:rPr>
            <w:delText xml:space="preserve">XGA-based </w:delText>
          </w:r>
        </w:del>
      </w:ins>
      <w:del w:id="277" w:author="Albi Celaj [2]" w:date="2019-02-20T10:24:00Z">
        <w:r w:rsidR="0092633C" w:rsidRPr="00EC2F5D" w:rsidDel="003C1C4D">
          <w:rPr>
            <w:rFonts w:eastAsia="Times New Roman"/>
          </w:rPr>
          <w:delText>.</w:delText>
        </w:r>
        <w:r w:rsidR="00D61751" w:rsidRPr="00EC2F5D" w:rsidDel="003C1C4D">
          <w:rPr>
            <w:rFonts w:eastAsia="Times New Roman"/>
          </w:rPr>
          <w:delText xml:space="preserve"> </w:delText>
        </w:r>
        <w:r w:rsidR="00C17185" w:rsidRPr="00EC2F5D" w:rsidDel="003C1C4D">
          <w:rPr>
            <w:rFonts w:eastAsia="Times New Roman"/>
          </w:rPr>
          <w:delText>We develop</w:delText>
        </w:r>
        <w:r w:rsidR="00E36C9D" w:rsidRPr="00EC2F5D" w:rsidDel="003C1C4D">
          <w:rPr>
            <w:rFonts w:eastAsia="Times New Roman"/>
          </w:rPr>
          <w:delText>ed</w:delText>
        </w:r>
        <w:r w:rsidR="004C4223" w:rsidRPr="00EC2F5D" w:rsidDel="003C1C4D">
          <w:rPr>
            <w:rFonts w:eastAsia="Times New Roman"/>
          </w:rPr>
          <w:delText xml:space="preserve"> a</w:delText>
        </w:r>
        <w:r w:rsidR="00376F16" w:rsidRPr="00EC2F5D" w:rsidDel="003C1C4D">
          <w:rPr>
            <w:rFonts w:eastAsia="Times New Roman"/>
          </w:rPr>
          <w:delText xml:space="preserve"> neural network</w:delText>
        </w:r>
        <w:r w:rsidR="004C4223" w:rsidRPr="00EC2F5D" w:rsidDel="003C1C4D">
          <w:rPr>
            <w:rFonts w:eastAsia="Times New Roman"/>
          </w:rPr>
          <w:delText xml:space="preserve"> to</w:delText>
        </w:r>
        <w:r w:rsidR="00376F16" w:rsidRPr="00EC2F5D" w:rsidDel="003C1C4D">
          <w:rPr>
            <w:rFonts w:eastAsia="Times New Roman"/>
          </w:rPr>
          <w:delText xml:space="preserve"> </w:delText>
        </w:r>
        <w:r w:rsidR="00547F87" w:rsidRPr="00EC2F5D" w:rsidDel="003C1C4D">
          <w:rPr>
            <w:rFonts w:eastAsia="Times New Roman"/>
          </w:rPr>
          <w:delText>derive</w:delText>
        </w:r>
        <w:r w:rsidR="000D56F9" w:rsidRPr="00EC2F5D" w:rsidDel="003C1C4D">
          <w:rPr>
            <w:rFonts w:eastAsia="Times New Roman"/>
          </w:rPr>
          <w:delText xml:space="preserve"> intuitive system model</w:delText>
        </w:r>
        <w:r w:rsidR="005030F1" w:rsidRPr="00EC2F5D" w:rsidDel="003C1C4D">
          <w:rPr>
            <w:rFonts w:eastAsia="Times New Roman"/>
          </w:rPr>
          <w:delText>s</w:delText>
        </w:r>
        <w:r w:rsidR="000D56F9" w:rsidRPr="00EC2F5D" w:rsidDel="003C1C4D">
          <w:rPr>
            <w:rFonts w:eastAsia="Times New Roman"/>
          </w:rPr>
          <w:delText xml:space="preserve"> </w:delText>
        </w:r>
        <w:r w:rsidR="004E3329" w:rsidRPr="00EC2F5D" w:rsidDel="003C1C4D">
          <w:rPr>
            <w:bCs/>
            <w:iCs/>
            <w:color w:val="000000" w:themeColor="text1"/>
          </w:rPr>
          <w:delText>from the</w:delText>
        </w:r>
        <w:r w:rsidR="00314DE5" w:rsidRPr="00EC2F5D" w:rsidDel="003C1C4D">
          <w:rPr>
            <w:bCs/>
            <w:iCs/>
            <w:color w:val="000000" w:themeColor="text1"/>
          </w:rPr>
          <w:delText>se</w:delText>
        </w:r>
        <w:r w:rsidR="009B1502" w:rsidRPr="00EC2F5D" w:rsidDel="003C1C4D">
          <w:rPr>
            <w:bCs/>
            <w:iCs/>
            <w:color w:val="000000" w:themeColor="text1"/>
          </w:rPr>
          <w:delText xml:space="preserve"> </w:delText>
        </w:r>
        <w:r w:rsidR="00EF6B49" w:rsidRPr="00EC2F5D" w:rsidDel="003C1C4D">
          <w:rPr>
            <w:bCs/>
            <w:iCs/>
            <w:color w:val="000000" w:themeColor="text1"/>
          </w:rPr>
          <w:delText xml:space="preserve">complex </w:delText>
        </w:r>
        <w:r w:rsidR="00574814" w:rsidRPr="00EC2F5D" w:rsidDel="003C1C4D">
          <w:rPr>
            <w:bCs/>
            <w:iCs/>
            <w:color w:val="000000" w:themeColor="text1"/>
          </w:rPr>
          <w:delText>genetic relationships</w:delText>
        </w:r>
        <w:r w:rsidR="00376F16" w:rsidRPr="00EC2F5D" w:rsidDel="003C1C4D">
          <w:rPr>
            <w:bCs/>
            <w:iCs/>
            <w:color w:val="000000" w:themeColor="text1"/>
          </w:rPr>
          <w:delText>.</w:delText>
        </w:r>
        <w:r w:rsidR="00376F16" w:rsidRPr="00EC2F5D" w:rsidDel="003C1C4D">
          <w:rPr>
            <w:rFonts w:eastAsia="Times New Roman"/>
          </w:rPr>
          <w:delText xml:space="preserve"> </w:delText>
        </w:r>
        <w:r w:rsidR="00D93A03" w:rsidRPr="00EC2F5D" w:rsidDel="003C1C4D">
          <w:rPr>
            <w:rFonts w:eastAsia="Times New Roman"/>
          </w:rPr>
          <w:delText>Guided by m</w:delText>
        </w:r>
        <w:r w:rsidR="00D61751" w:rsidRPr="00EC2F5D" w:rsidDel="003C1C4D">
          <w:rPr>
            <w:rFonts w:eastAsia="Times New Roman"/>
          </w:rPr>
          <w:delText>odeling</w:delText>
        </w:r>
        <w:r w:rsidR="0044538E" w:rsidDel="003C1C4D">
          <w:rPr>
            <w:rFonts w:eastAsia="Times New Roman"/>
          </w:rPr>
          <w:delText>, w</w:delText>
        </w:r>
      </w:del>
      <w:ins w:id="278" w:author="Albi Celaj [3]" w:date="2019-02-19T11:01:00Z">
        <w:del w:id="279" w:author="Albi Celaj [2]" w:date="2019-02-20T10:24:00Z">
          <w:r w:rsidR="008855C7" w:rsidDel="003C1C4D">
            <w:rPr>
              <w:rFonts w:eastAsia="Times New Roman"/>
            </w:rPr>
            <w:delText>m</w:delText>
          </w:r>
        </w:del>
      </w:ins>
      <w:ins w:id="280" w:author="Albi Celaj [3]" w:date="2019-02-19T11:00:00Z">
        <w:del w:id="281" w:author="Albi Celaj [2]" w:date="2019-02-20T10:24:00Z">
          <w:r w:rsidR="008855C7" w:rsidDel="003C1C4D">
            <w:rPr>
              <w:rFonts w:eastAsia="Times New Roman"/>
            </w:rPr>
            <w:delText>odeling</w:delText>
          </w:r>
        </w:del>
      </w:ins>
      <w:ins w:id="282" w:author="Albi Celaj [3]" w:date="2019-02-15T13:24:00Z">
        <w:del w:id="283" w:author="Albi Celaj [2]" w:date="2019-02-20T10:24:00Z">
          <w:r w:rsidR="00D40965" w:rsidDel="003C1C4D">
            <w:rPr>
              <w:rFonts w:eastAsia="Times New Roman"/>
            </w:rPr>
            <w:delText xml:space="preserve"> </w:delText>
          </w:r>
        </w:del>
      </w:ins>
      <w:ins w:id="284" w:author="Albi Celaj [3]" w:date="2019-02-19T14:20:00Z">
        <w:del w:id="285" w:author="Albi Celaj [2]" w:date="2019-02-20T10:24:00Z">
          <w:r w:rsidR="00E33B4B" w:rsidDel="003C1C4D">
            <w:rPr>
              <w:rFonts w:eastAsia="Times New Roman"/>
            </w:rPr>
            <w:delText>guided</w:delText>
          </w:r>
        </w:del>
      </w:ins>
      <w:del w:id="286" w:author="Albi Celaj [3]" w:date="2019-02-15T13:24:00Z">
        <w:r w:rsidR="0044538E" w:rsidDel="00D40965">
          <w:rPr>
            <w:rFonts w:eastAsia="Times New Roman"/>
          </w:rPr>
          <w:delText>e</w:delText>
        </w:r>
      </w:del>
      <w:r w:rsidR="004862F7" w:rsidRPr="00EC2F5D">
        <w:rPr>
          <w:rFonts w:eastAsia="Times New Roman"/>
        </w:rPr>
        <w:t xml:space="preserve"> furthe</w:t>
      </w:r>
      <w:r w:rsidR="00CC12F5" w:rsidRPr="00EC2F5D">
        <w:rPr>
          <w:rFonts w:eastAsia="Times New Roman"/>
        </w:rPr>
        <w:t>r characteriz</w:t>
      </w:r>
      <w:ins w:id="287" w:author="Albi Celaj [3]" w:date="2019-02-19T14:20:00Z">
        <w:r w:rsidR="00E33B4B">
          <w:rPr>
            <w:rFonts w:eastAsia="Times New Roman"/>
          </w:rPr>
          <w:t>ation</w:t>
        </w:r>
      </w:ins>
      <w:ins w:id="288" w:author="Albi Celaj" w:date="2019-02-20T13:49:00Z">
        <w:r w:rsidR="00B640BC">
          <w:rPr>
            <w:rFonts w:eastAsia="Times New Roman"/>
          </w:rPr>
          <w:t xml:space="preserve"> of </w:t>
        </w:r>
      </w:ins>
      <w:ins w:id="289" w:author="Albi Celaj" w:date="2019-02-20T13:51:00Z">
        <w:r w:rsidR="00074A68">
          <w:rPr>
            <w:rFonts w:eastAsia="Times New Roman"/>
          </w:rPr>
          <w:t xml:space="preserve">a </w:t>
        </w:r>
      </w:ins>
      <w:ins w:id="290" w:author="Albi Celaj [2]" w:date="2019-02-22T10:39:00Z">
        <w:r w:rsidR="00D85565">
          <w:rPr>
            <w:rFonts w:eastAsia="Times New Roman"/>
          </w:rPr>
          <w:t xml:space="preserve">five-gene </w:t>
        </w:r>
      </w:ins>
      <w:ins w:id="291" w:author="Albi Celaj" w:date="2019-02-20T13:50:00Z">
        <w:r w:rsidR="00074A68">
          <w:rPr>
            <w:rFonts w:eastAsia="Times New Roman"/>
          </w:rPr>
          <w:t>fluconazole resistance</w:t>
        </w:r>
      </w:ins>
      <w:ins w:id="292" w:author="Albi Celaj" w:date="2019-02-20T13:51:00Z">
        <w:r w:rsidR="00074A68">
          <w:rPr>
            <w:rFonts w:eastAsia="Times New Roman"/>
          </w:rPr>
          <w:t xml:space="preserve"> trait</w:t>
        </w:r>
        <w:del w:id="293" w:author="Albi Celaj [2]" w:date="2019-02-22T10:39:00Z">
          <w:r w:rsidR="00074A68" w:rsidDel="00D85565">
            <w:rPr>
              <w:rFonts w:eastAsia="Times New Roman"/>
            </w:rPr>
            <w:delText xml:space="preserve"> involving five genes</w:delText>
          </w:r>
        </w:del>
      </w:ins>
      <w:ins w:id="294" w:author="Albi Celaj [3]" w:date="2019-02-19T14:20:00Z">
        <w:del w:id="295" w:author="Albi Celaj" w:date="2019-02-20T13:50:00Z">
          <w:r w:rsidR="00E33B4B" w:rsidDel="00074A68">
            <w:rPr>
              <w:rFonts w:eastAsia="Times New Roman"/>
            </w:rPr>
            <w:delText xml:space="preserve"> </w:delText>
          </w:r>
        </w:del>
        <w:del w:id="296" w:author="Albi Celaj" w:date="2019-02-20T13:48:00Z">
          <w:r w:rsidR="00E33B4B" w:rsidDel="005823B1">
            <w:rPr>
              <w:rFonts w:eastAsia="Times New Roman"/>
            </w:rPr>
            <w:delText>of</w:delText>
          </w:r>
        </w:del>
      </w:ins>
      <w:ins w:id="297" w:author="Albi Celaj [2]" w:date="2019-02-19T21:45:00Z">
        <w:del w:id="298" w:author="Albi Celaj" w:date="2019-02-20T13:48:00Z">
          <w:r w:rsidR="00D7530E" w:rsidDel="005823B1">
            <w:rPr>
              <w:rFonts w:eastAsia="Times New Roman"/>
            </w:rPr>
            <w:delText xml:space="preserve"> a</w:delText>
          </w:r>
        </w:del>
      </w:ins>
      <w:del w:id="299" w:author="Albi Celaj" w:date="2019-02-20T13:48:00Z">
        <w:r w:rsidR="00D93A03" w:rsidRPr="00EC2F5D" w:rsidDel="005823B1">
          <w:rPr>
            <w:rFonts w:eastAsia="Times New Roman"/>
          </w:rPr>
          <w:delText>e</w:delText>
        </w:r>
      </w:del>
      <w:ins w:id="300" w:author="Albi Celaj [3]" w:date="2019-02-15T13:20:00Z">
        <w:del w:id="301" w:author="Albi Celaj" w:date="2019-02-20T13:48:00Z">
          <w:r w:rsidR="00D40965" w:rsidDel="005823B1">
            <w:rPr>
              <w:rFonts w:eastAsia="Times New Roman"/>
            </w:rPr>
            <w:delText xml:space="preserve"> a complex </w:delText>
          </w:r>
        </w:del>
      </w:ins>
      <w:ins w:id="302" w:author="Albi Celaj [2]" w:date="2019-02-20T09:31:00Z">
        <w:del w:id="303" w:author="Albi Celaj" w:date="2019-02-20T11:30:00Z">
          <w:r w:rsidR="00774256" w:rsidDel="008B28E1">
            <w:rPr>
              <w:rFonts w:eastAsia="Times New Roman"/>
            </w:rPr>
            <w:delText xml:space="preserve">complex </w:delText>
          </w:r>
        </w:del>
      </w:ins>
      <w:ins w:id="304" w:author="Albi Celaj [3]" w:date="2019-02-19T12:33:00Z">
        <w:del w:id="305" w:author="Albi Celaj" w:date="2019-02-19T15:01:00Z">
          <w:r w:rsidR="0093732F" w:rsidDel="00894E68">
            <w:rPr>
              <w:rFonts w:eastAsia="Times New Roman"/>
            </w:rPr>
            <w:delText xml:space="preserve">five-transporter </w:delText>
          </w:r>
        </w:del>
      </w:ins>
      <w:ins w:id="306" w:author="Albi Celaj [3]" w:date="2019-02-15T13:20:00Z">
        <w:del w:id="307" w:author="Albi Celaj" w:date="2019-02-19T15:01:00Z">
          <w:r w:rsidR="00D40965" w:rsidDel="00894E68">
            <w:rPr>
              <w:rFonts w:eastAsia="Times New Roman"/>
            </w:rPr>
            <w:delText>fluconazole resistance trait</w:delText>
          </w:r>
        </w:del>
        <w:r w:rsidR="00D40965">
          <w:rPr>
            <w:rFonts w:eastAsia="Times New Roman"/>
          </w:rPr>
          <w:t>.</w:t>
        </w:r>
      </w:ins>
      <w:ins w:id="308" w:author="Albi Celaj" w:date="2019-02-21T10:26:00Z">
        <w:r w:rsidR="00CB7D97">
          <w:rPr>
            <w:rFonts w:eastAsia="Times New Roman"/>
          </w:rPr>
          <w:t xml:space="preserve"> </w:t>
        </w:r>
      </w:ins>
      <w:ins w:id="309" w:author="Albi Celaj [3]" w:date="2019-02-19T14:18:00Z">
        <w:del w:id="310" w:author="Albi Celaj" w:date="2019-02-20T16:35:00Z">
          <w:r w:rsidR="00B51CDE" w:rsidDel="002262AD">
            <w:rPr>
              <w:rFonts w:eastAsia="Times New Roman"/>
            </w:rPr>
            <w:delText xml:space="preserve"> </w:delText>
          </w:r>
        </w:del>
      </w:ins>
      <w:ins w:id="311" w:author="Albi Celaj [3]" w:date="2019-02-19T12:33:00Z">
        <w:r w:rsidR="0093732F">
          <w:rPr>
            <w:rFonts w:eastAsia="Times New Roman"/>
          </w:rPr>
          <w:t>T</w:t>
        </w:r>
      </w:ins>
      <w:ins w:id="312" w:author="Albi Celaj [2]" w:date="2019-02-19T17:42:00Z">
        <w:del w:id="313" w:author="Albi Celaj" w:date="2019-02-20T14:04:00Z">
          <w:r w:rsidR="00F9656F" w:rsidDel="00AA25D1">
            <w:rPr>
              <w:rFonts w:eastAsia="Times New Roman"/>
            </w:rPr>
            <w:delText>aken t</w:delText>
          </w:r>
        </w:del>
      </w:ins>
      <w:ins w:id="314" w:author="Albi Celaj [3]" w:date="2019-02-19T12:33:00Z">
        <w:r w:rsidR="0093732F">
          <w:rPr>
            <w:rFonts w:eastAsia="Times New Roman"/>
          </w:rPr>
          <w:t xml:space="preserve">ogether, </w:t>
        </w:r>
        <w:del w:id="315" w:author="Albi Celaj" w:date="2019-02-20T14:04:00Z">
          <w:r w:rsidR="0093732F" w:rsidDel="00AA25D1">
            <w:rPr>
              <w:rFonts w:eastAsia="Times New Roman"/>
            </w:rPr>
            <w:delText>o</w:delText>
          </w:r>
        </w:del>
      </w:ins>
      <w:ins w:id="316" w:author="Albi Celaj [3]" w:date="2019-02-19T11:51:00Z">
        <w:del w:id="317" w:author="Albi Celaj" w:date="2019-02-20T14:04:00Z">
          <w:r w:rsidR="0054344C" w:rsidDel="00AA25D1">
            <w:rPr>
              <w:rFonts w:eastAsia="Times New Roman"/>
            </w:rPr>
            <w:delText xml:space="preserve">ur </w:delText>
          </w:r>
        </w:del>
      </w:ins>
      <w:del w:id="318" w:author="Albi Celaj [3]" w:date="2019-02-15T13:21:00Z">
        <w:r w:rsidR="00D93A03" w:rsidRPr="00EC2F5D" w:rsidDel="00D40965">
          <w:rPr>
            <w:rFonts w:eastAsia="Times New Roman"/>
          </w:rPr>
          <w:delText>d</w:delText>
        </w:r>
        <w:r w:rsidR="00CC12F5" w:rsidRPr="00EC2F5D" w:rsidDel="00D40965">
          <w:rPr>
            <w:rFonts w:eastAsia="Times New Roman"/>
          </w:rPr>
          <w:delText xml:space="preserve"> </w:delText>
        </w:r>
        <w:r w:rsidR="00D93A03" w:rsidRPr="00EC2F5D" w:rsidDel="00D40965">
          <w:rPr>
            <w:rFonts w:eastAsia="Times New Roman"/>
          </w:rPr>
          <w:delText xml:space="preserve">a </w:delText>
        </w:r>
        <w:r w:rsidR="006E1CF7" w:rsidRPr="00EC2F5D" w:rsidDel="00D40965">
          <w:rPr>
            <w:rFonts w:eastAsia="Times New Roman"/>
          </w:rPr>
          <w:delText xml:space="preserve">quadruple knockout </w:delText>
        </w:r>
        <w:r w:rsidR="00D93A03" w:rsidRPr="00EC2F5D" w:rsidDel="00D40965">
          <w:rPr>
            <w:rFonts w:eastAsia="Times New Roman"/>
          </w:rPr>
          <w:delText xml:space="preserve">strain </w:delText>
        </w:r>
        <w:r w:rsidR="006E1CF7" w:rsidRPr="00EC2F5D" w:rsidDel="00D40965">
          <w:rPr>
            <w:rFonts w:eastAsia="Times New Roman"/>
          </w:rPr>
          <w:delText>(</w:delText>
        </w:r>
        <w:r w:rsidR="006E1CF7" w:rsidRPr="00EC2F5D" w:rsidDel="00D40965">
          <w:rPr>
            <w:rFonts w:eastAsia="Times New Roman"/>
            <w:i/>
          </w:rPr>
          <w:delText>snq2</w:delText>
        </w:r>
        <w:r w:rsidR="006E1CF7" w:rsidRPr="00EC2F5D" w:rsidDel="00D40965">
          <w:rPr>
            <w:rFonts w:eastAsia="Times New Roman"/>
          </w:rPr>
          <w:delText xml:space="preserve">∆ </w:delText>
        </w:r>
        <w:r w:rsidR="006E1CF7" w:rsidRPr="00EC2F5D" w:rsidDel="00D40965">
          <w:rPr>
            <w:rFonts w:eastAsia="Times New Roman"/>
            <w:i/>
          </w:rPr>
          <w:delText>yor1</w:delText>
        </w:r>
        <w:r w:rsidR="006E1CF7" w:rsidRPr="00EC2F5D" w:rsidDel="00D40965">
          <w:rPr>
            <w:rFonts w:eastAsia="Times New Roman"/>
          </w:rPr>
          <w:delText xml:space="preserve">∆ </w:delText>
        </w:r>
        <w:r w:rsidR="006E1CF7" w:rsidRPr="00EC2F5D" w:rsidDel="00D40965">
          <w:rPr>
            <w:rFonts w:eastAsia="Times New Roman"/>
            <w:i/>
          </w:rPr>
          <w:delText>ybt1</w:delText>
        </w:r>
        <w:r w:rsidR="006E1CF7" w:rsidRPr="00EC2F5D" w:rsidDel="00D40965">
          <w:rPr>
            <w:rFonts w:eastAsia="Times New Roman"/>
          </w:rPr>
          <w:delText xml:space="preserve">∆ </w:delText>
        </w:r>
        <w:r w:rsidR="006E1CF7" w:rsidRPr="00EC2F5D" w:rsidDel="00D40965">
          <w:rPr>
            <w:rFonts w:eastAsia="Times New Roman"/>
            <w:i/>
          </w:rPr>
          <w:delText>ycf1</w:delText>
        </w:r>
        <w:r w:rsidR="006E1CF7" w:rsidRPr="00EC2F5D" w:rsidDel="00D40965">
          <w:rPr>
            <w:rFonts w:eastAsia="Times New Roman"/>
          </w:rPr>
          <w:delText xml:space="preserve">∆) </w:delText>
        </w:r>
        <w:r w:rsidR="00D93A03" w:rsidRPr="00EC2F5D" w:rsidDel="00D40965">
          <w:rPr>
            <w:rFonts w:eastAsia="Times New Roman"/>
          </w:rPr>
          <w:delText xml:space="preserve">which unexpectedly </w:delText>
        </w:r>
        <w:r w:rsidR="006E1CF7" w:rsidRPr="00EC2F5D" w:rsidDel="00D40965">
          <w:rPr>
            <w:rFonts w:eastAsia="Times New Roman"/>
          </w:rPr>
          <w:delText xml:space="preserve">showed </w:delText>
        </w:r>
        <w:r w:rsidR="00D93A03" w:rsidRPr="00EC2F5D" w:rsidDel="00D40965">
          <w:rPr>
            <w:rFonts w:eastAsia="Times New Roman"/>
          </w:rPr>
          <w:delText xml:space="preserve">high </w:delText>
        </w:r>
        <w:r w:rsidR="00D93A03" w:rsidRPr="003B24A9" w:rsidDel="00D40965">
          <w:rPr>
            <w:rFonts w:eastAsia="Times New Roman"/>
            <w:i/>
          </w:rPr>
          <w:delText>PDR5</w:delText>
        </w:r>
        <w:r w:rsidR="00D93A03" w:rsidRPr="00EC2F5D" w:rsidDel="00D40965">
          <w:rPr>
            <w:rFonts w:eastAsia="Times New Roman"/>
          </w:rPr>
          <w:delText xml:space="preserve">-dependent </w:delText>
        </w:r>
        <w:r w:rsidR="006E1CF7" w:rsidRPr="00EC2F5D" w:rsidDel="00D40965">
          <w:rPr>
            <w:rFonts w:eastAsia="Times New Roman"/>
          </w:rPr>
          <w:delText xml:space="preserve">resistance </w:delText>
        </w:r>
        <w:r w:rsidR="00D93A03" w:rsidRPr="00EC2F5D" w:rsidDel="00D40965">
          <w:rPr>
            <w:rFonts w:eastAsia="Times New Roman"/>
          </w:rPr>
          <w:delText>to fluconazole</w:delText>
        </w:r>
        <w:r w:rsidR="006E1CF7" w:rsidRPr="00EC2F5D" w:rsidDel="00D40965">
          <w:rPr>
            <w:rFonts w:eastAsia="Times New Roman"/>
          </w:rPr>
          <w:delText>.</w:delText>
        </w:r>
      </w:del>
      <w:del w:id="319" w:author="Albi Celaj [3]" w:date="2019-02-19T11:50:00Z">
        <w:r w:rsidR="008B2CEA" w:rsidRPr="00EC2F5D" w:rsidDel="0054344C">
          <w:rPr>
            <w:rFonts w:eastAsia="Times New Roman"/>
          </w:rPr>
          <w:delText xml:space="preserve"> </w:delText>
        </w:r>
      </w:del>
      <w:ins w:id="320" w:author="Albi Celaj [3]" w:date="2019-02-19T11:51:00Z">
        <w:r w:rsidR="0054344C">
          <w:rPr>
            <w:rFonts w:eastAsia="Times New Roman"/>
          </w:rPr>
          <w:t>r</w:t>
        </w:r>
      </w:ins>
      <w:ins w:id="321" w:author="Albi Celaj [3]" w:date="2019-02-19T11:04:00Z">
        <w:r w:rsidR="0054344C">
          <w:rPr>
            <w:rFonts w:eastAsia="Times New Roman"/>
          </w:rPr>
          <w:t xml:space="preserve">esults </w:t>
        </w:r>
      </w:ins>
      <w:ins w:id="322" w:author="Albi Celaj [3]" w:date="2019-02-19T12:24:00Z">
        <w:r w:rsidR="005F5042">
          <w:rPr>
            <w:rFonts w:eastAsia="Times New Roman"/>
          </w:rPr>
          <w:t>demonstrate</w:t>
        </w:r>
      </w:ins>
      <w:ins w:id="323" w:author="Albi Celaj" w:date="2019-02-20T14:32:00Z">
        <w:r w:rsidR="00663F83">
          <w:rPr>
            <w:rFonts w:eastAsia="Times New Roman"/>
          </w:rPr>
          <w:t>d</w:t>
        </w:r>
      </w:ins>
      <w:ins w:id="324" w:author="Albi Celaj [3]" w:date="2019-02-19T11:04:00Z">
        <w:r w:rsidR="00011F2F">
          <w:rPr>
            <w:rFonts w:eastAsia="Times New Roman"/>
          </w:rPr>
          <w:t xml:space="preserve"> that </w:t>
        </w:r>
        <w:del w:id="325" w:author="Albi Celaj" w:date="2019-02-20T14:04:00Z">
          <w:r w:rsidR="00011F2F" w:rsidDel="00AA25D1">
            <w:rPr>
              <w:rFonts w:eastAsia="Times New Roman"/>
            </w:rPr>
            <w:delText xml:space="preserve">using XGA to </w:delText>
          </w:r>
        </w:del>
      </w:ins>
      <w:ins w:id="326" w:author="Albi Celaj [3]" w:date="2019-02-19T14:26:00Z">
        <w:r w:rsidR="004A04E1">
          <w:rPr>
            <w:rFonts w:eastAsia="Times New Roman"/>
          </w:rPr>
          <w:t>profil</w:t>
        </w:r>
      </w:ins>
      <w:ins w:id="327" w:author="Albi Celaj" w:date="2019-02-20T14:04:00Z">
        <w:r w:rsidR="00AA25D1">
          <w:rPr>
            <w:rFonts w:eastAsia="Times New Roman"/>
          </w:rPr>
          <w:t>ing</w:t>
        </w:r>
      </w:ins>
      <w:ins w:id="328" w:author="Albi Celaj [3]" w:date="2019-02-19T14:26:00Z">
        <w:del w:id="329" w:author="Albi Celaj" w:date="2019-02-20T14:04:00Z">
          <w:r w:rsidR="004A04E1" w:rsidDel="00AA25D1">
            <w:rPr>
              <w:rFonts w:eastAsia="Times New Roman"/>
            </w:rPr>
            <w:delText>e</w:delText>
          </w:r>
        </w:del>
      </w:ins>
      <w:ins w:id="330" w:author="Albi Celaj [3]" w:date="2019-02-19T11:04:00Z">
        <w:r w:rsidR="00011F2F">
          <w:rPr>
            <w:rFonts w:eastAsia="Times New Roman"/>
          </w:rPr>
          <w:t xml:space="preserve"> </w:t>
        </w:r>
        <w:r w:rsidR="00011F2F" w:rsidRPr="00EC2F5D">
          <w:rPr>
            <w:rFonts w:eastAsia="Times New Roman"/>
          </w:rPr>
          <w:t xml:space="preserve">high-order </w:t>
        </w:r>
        <w:del w:id="331" w:author="Albi Celaj" w:date="2019-02-22T13:07:00Z">
          <w:r w:rsidR="00011F2F" w:rsidRPr="00EC2F5D" w:rsidDel="00C213EE">
            <w:rPr>
              <w:rFonts w:eastAsia="Times New Roman"/>
            </w:rPr>
            <w:delText>genotype-to-trait</w:delText>
          </w:r>
        </w:del>
      </w:ins>
      <w:ins w:id="332" w:author="Albi Celaj" w:date="2019-02-22T13:07:00Z">
        <w:r w:rsidR="00C213EE">
          <w:rPr>
            <w:rFonts w:eastAsia="Times New Roman"/>
          </w:rPr>
          <w:t>genetic</w:t>
        </w:r>
      </w:ins>
      <w:ins w:id="333" w:author="Albi Celaj [3]" w:date="2019-02-19T11:04:00Z">
        <w:r w:rsidR="00011F2F" w:rsidRPr="00EC2F5D">
          <w:rPr>
            <w:rFonts w:eastAsia="Times New Roman"/>
          </w:rPr>
          <w:t xml:space="preserve"> relationships</w:t>
        </w:r>
      </w:ins>
      <w:ins w:id="334" w:author="Albi Celaj [3]" w:date="2019-02-19T11:05:00Z">
        <w:r w:rsidR="00011F2F">
          <w:rPr>
            <w:rFonts w:eastAsia="Times New Roman"/>
          </w:rPr>
          <w:t xml:space="preserve"> </w:t>
        </w:r>
      </w:ins>
      <w:ins w:id="335" w:author="Albi Celaj" w:date="2019-02-20T14:04:00Z">
        <w:r w:rsidR="00AA25D1">
          <w:rPr>
            <w:rFonts w:eastAsia="Times New Roman"/>
          </w:rPr>
          <w:t xml:space="preserve">with XGA </w:t>
        </w:r>
      </w:ins>
      <w:del w:id="336" w:author="Albi Celaj [3]" w:date="2019-02-19T11:05:00Z">
        <w:r w:rsidR="00D93A03" w:rsidRPr="00EC2F5D" w:rsidDel="00011F2F">
          <w:rPr>
            <w:rFonts w:eastAsia="Times New Roman"/>
          </w:rPr>
          <w:delText xml:space="preserve">Results showed that </w:delText>
        </w:r>
      </w:del>
      <w:del w:id="337" w:author="Albi Celaj [3]" w:date="2019-02-19T11:04:00Z">
        <w:r w:rsidR="00815669" w:rsidRPr="00EC2F5D" w:rsidDel="00011F2F">
          <w:rPr>
            <w:rFonts w:eastAsia="Times New Roman"/>
          </w:rPr>
          <w:delText xml:space="preserve">high-order genotype-to-trait relationships </w:delText>
        </w:r>
      </w:del>
      <w:del w:id="338" w:author="Albi Celaj [3]" w:date="2019-02-19T11:05:00Z">
        <w:r w:rsidR="00D93A03" w:rsidRPr="00EC2F5D" w:rsidDel="00011F2F">
          <w:rPr>
            <w:rFonts w:eastAsia="Times New Roman"/>
          </w:rPr>
          <w:delText xml:space="preserve">discovered by </w:delText>
        </w:r>
        <w:r w:rsidR="008D6812" w:rsidDel="00011F2F">
          <w:rPr>
            <w:rFonts w:eastAsia="Times New Roman"/>
          </w:rPr>
          <w:delText>XGA</w:delText>
        </w:r>
        <w:r w:rsidR="00D93A03" w:rsidRPr="00EC2F5D" w:rsidDel="00011F2F">
          <w:rPr>
            <w:rFonts w:eastAsia="Times New Roman"/>
          </w:rPr>
          <w:delText xml:space="preserve"> </w:delText>
        </w:r>
      </w:del>
      <w:r w:rsidR="00D93A03" w:rsidRPr="00EC2F5D">
        <w:rPr>
          <w:rFonts w:eastAsia="Times New Roman"/>
        </w:rPr>
        <w:t>can help</w:t>
      </w:r>
      <w:ins w:id="339" w:author="Albi Celaj [2]" w:date="2019-02-21T21:59:00Z">
        <w:r w:rsidR="002A4C7E">
          <w:rPr>
            <w:rFonts w:eastAsia="Times New Roman"/>
          </w:rPr>
          <w:t xml:space="preserve"> </w:t>
        </w:r>
      </w:ins>
      <w:del w:id="340" w:author="Albi Celaj [2]" w:date="2019-02-21T21:59:00Z">
        <w:r w:rsidR="00D93A03" w:rsidRPr="00EC2F5D" w:rsidDel="002A4C7E">
          <w:rPr>
            <w:rFonts w:eastAsia="Times New Roman"/>
          </w:rPr>
          <w:delText xml:space="preserve"> </w:delText>
        </w:r>
      </w:del>
      <w:del w:id="341" w:author="Albi Celaj [3]" w:date="2019-02-19T11:08:00Z">
        <w:r w:rsidR="00815669" w:rsidRPr="00EC2F5D" w:rsidDel="003F3852">
          <w:rPr>
            <w:rFonts w:eastAsia="Times New Roman"/>
          </w:rPr>
          <w:delText xml:space="preserve">dissect </w:delText>
        </w:r>
      </w:del>
      <w:ins w:id="342" w:author="Albi Celaj [3]" w:date="2019-02-19T11:08:00Z">
        <w:r w:rsidR="003F3852">
          <w:rPr>
            <w:rFonts w:eastAsia="Times New Roman"/>
          </w:rPr>
          <w:t>functionally d</w:t>
        </w:r>
      </w:ins>
      <w:ins w:id="343" w:author="Albi Celaj [3]" w:date="2019-02-19T11:17:00Z">
        <w:r w:rsidR="003B3D0C">
          <w:rPr>
            <w:rFonts w:eastAsia="Times New Roman"/>
          </w:rPr>
          <w:t>issect</w:t>
        </w:r>
      </w:ins>
      <w:ins w:id="344" w:author="Albi Celaj [3]" w:date="2019-02-19T11:08:00Z">
        <w:r w:rsidR="003F3852" w:rsidRPr="00EC2F5D">
          <w:rPr>
            <w:rFonts w:eastAsia="Times New Roman"/>
          </w:rPr>
          <w:t xml:space="preserve"> </w:t>
        </w:r>
      </w:ins>
      <w:ins w:id="345" w:author="Albi Celaj [3]" w:date="2019-02-19T12:38:00Z">
        <w:del w:id="346" w:author="Albi Celaj" w:date="2019-02-22T13:08:00Z">
          <w:r w:rsidR="00C33ABD" w:rsidDel="00BE5E7E">
            <w:rPr>
              <w:rFonts w:eastAsia="Times New Roman"/>
            </w:rPr>
            <w:delText xml:space="preserve">genetically </w:delText>
          </w:r>
        </w:del>
      </w:ins>
      <w:r w:rsidR="00815669" w:rsidRPr="00EC2F5D">
        <w:rPr>
          <w:rFonts w:eastAsia="Times New Roman"/>
        </w:rPr>
        <w:t xml:space="preserve">complex </w:t>
      </w:r>
      <w:ins w:id="347" w:author="Albi Celaj" w:date="2019-02-22T13:08:00Z">
        <w:r w:rsidR="00BE5E7E">
          <w:rPr>
            <w:rFonts w:eastAsia="Times New Roman"/>
          </w:rPr>
          <w:t xml:space="preserve">multi-gene </w:t>
        </w:r>
      </w:ins>
      <w:del w:id="348" w:author="Albi Celaj [3]" w:date="2019-02-19T12:38:00Z">
        <w:r w:rsidR="00292140" w:rsidDel="00C33ABD">
          <w:rPr>
            <w:rFonts w:eastAsia="Times New Roman"/>
          </w:rPr>
          <w:delText>multi-gene</w:delText>
        </w:r>
        <w:r w:rsidR="00815669" w:rsidRPr="00EC2F5D" w:rsidDel="00C33ABD">
          <w:rPr>
            <w:rFonts w:eastAsia="Times New Roman"/>
          </w:rPr>
          <w:delText xml:space="preserve"> </w:delText>
        </w:r>
      </w:del>
      <w:r w:rsidR="00815669" w:rsidRPr="00EC2F5D">
        <w:rPr>
          <w:rFonts w:eastAsia="Times New Roman"/>
        </w:rPr>
        <w:t>systems.</w:t>
      </w:r>
    </w:p>
    <w:p w14:paraId="1228BE8C" w14:textId="77777777" w:rsidR="0098786A" w:rsidRDefault="0098786A">
      <w:pPr>
        <w:jc w:val="both"/>
        <w:rPr>
          <w:rFonts w:eastAsia="Times New Roman"/>
        </w:rPr>
        <w:pPrChange w:id="349" w:author="Albi Celaj" w:date="2019-02-20T13:48:00Z">
          <w:pPr/>
        </w:pPrChange>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E71974" w14:textId="77777777" w:rsidR="00793030" w:rsidDel="00EA7642" w:rsidRDefault="00793030" w:rsidP="00326455">
      <w:pPr>
        <w:jc w:val="both"/>
        <w:rPr>
          <w:del w:id="350" w:author="Albi Celaj" w:date="2019-02-22T14:19:00Z"/>
        </w:rPr>
      </w:pPr>
    </w:p>
    <w:p w14:paraId="14A53AEC" w14:textId="38130D93" w:rsidR="000411F7" w:rsidRPr="00024A47" w:rsidRDefault="000411F7" w:rsidP="00326455">
      <w:pPr>
        <w:jc w:val="both"/>
      </w:pPr>
      <w:r>
        <w:t xml:space="preserve">Genes </w:t>
      </w:r>
      <w:r w:rsidR="002F571C">
        <w:t xml:space="preserve">often </w:t>
      </w:r>
      <w:r>
        <w:t xml:space="preserve">encode </w:t>
      </w:r>
      <w:r w:rsidR="00BB2665">
        <w:t>interdependent and functionally-overlapping molecular systems,</w:t>
      </w:r>
      <w:r>
        <w:t xml:space="preserve"> </w:t>
      </w:r>
      <w:r w:rsidR="001F4D0C">
        <w:t xml:space="preserve">such that combinations of genetic </w:t>
      </w:r>
      <w:ins w:id="351" w:author="Al B" w:date="2019-02-17T17:20:00Z">
        <w:r w:rsidR="005579A3">
          <w:t>varia</w:t>
        </w:r>
      </w:ins>
      <w:del w:id="352" w:author="Al B" w:date="2019-02-17T17:20:00Z">
        <w:r w:rsidR="001F4D0C" w:rsidDel="005579A3">
          <w:delText>perturbatio</w:delText>
        </w:r>
      </w:del>
      <w:r w:rsidR="001F4D0C">
        <w:t>n</w:t>
      </w:r>
      <w:ins w:id="353" w:author="Albi Celaj [3]" w:date="2019-02-19T11:55:00Z">
        <w:r w:rsidR="00F03BDD">
          <w:t>t</w:t>
        </w:r>
      </w:ins>
      <w:r w:rsidR="001F4D0C">
        <w:t xml:space="preserve">s </w:t>
      </w:r>
      <w:ins w:id="354" w:author="Al B" w:date="2019-02-17T17:25:00Z">
        <w:r w:rsidR="009D6E3A">
          <w:t>can yield</w:t>
        </w:r>
      </w:ins>
      <w:del w:id="355" w:author="Al B" w:date="2019-02-17T17:25:00Z">
        <w:r w:rsidR="001F4D0C" w:rsidDel="009D6E3A">
          <w:delText>yield</w:delText>
        </w:r>
      </w:del>
      <w:r w:rsidR="001F4D0C">
        <w:t xml:space="preserve"> surprising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w:t>
      </w:r>
      <w:ins w:id="356" w:author="Al B" w:date="2019-02-17T17:24:00Z">
        <w:del w:id="357" w:author="Albi Celaj [3]" w:date="2019-02-19T11:33:00Z">
          <w:r w:rsidR="00CC2D2F" w:rsidDel="00096207">
            <w:rPr>
              <w:lang w:val="en-CA"/>
            </w:rPr>
            <w:delText>d</w:delText>
          </w:r>
        </w:del>
        <w:r w:rsidR="00CC2D2F">
          <w:rPr>
            <w:lang w:val="en-CA"/>
          </w:rPr>
          <w:t>Ob</w:t>
        </w:r>
      </w:ins>
      <w:ins w:id="358" w:author="Albi Celaj [3]" w:date="2019-02-19T11:33:00Z">
        <w:r w:rsidR="00F71A00">
          <w:rPr>
            <w:lang w:val="en-CA"/>
          </w:rPr>
          <w:t>s</w:t>
        </w:r>
      </w:ins>
      <w:ins w:id="359" w:author="Al B" w:date="2019-02-17T17:24:00Z">
        <w:r w:rsidR="00CC2D2F">
          <w:rPr>
            <w:lang w:val="en-CA"/>
          </w:rPr>
          <w:t>er</w:t>
        </w:r>
        <w:del w:id="360" w:author="Albi Celaj [3]" w:date="2019-02-19T11:33:00Z">
          <w:r w:rsidR="00CC2D2F" w:rsidDel="00096207">
            <w:rPr>
              <w:lang w:val="en-CA"/>
            </w:rPr>
            <w:delText>sr</w:delText>
          </w:r>
        </w:del>
      </w:ins>
      <w:ins w:id="361" w:author="Albi Celaj [3]" w:date="2019-02-19T11:33:00Z">
        <w:r w:rsidR="00096207">
          <w:rPr>
            <w:lang w:val="en-CA"/>
          </w:rPr>
          <w:t>v</w:t>
        </w:r>
      </w:ins>
      <w:ins w:id="362" w:author="Al B" w:date="2019-02-17T17:24:00Z">
        <w:del w:id="363" w:author="Albi Celaj [3]" w:date="2019-02-19T11:33:00Z">
          <w:r w:rsidR="00CC2D2F" w:rsidDel="00096207">
            <w:rPr>
              <w:lang w:val="en-CA"/>
            </w:rPr>
            <w:delText>b</w:delText>
          </w:r>
        </w:del>
        <w:r w:rsidR="00CC2D2F">
          <w:rPr>
            <w:lang w:val="en-CA"/>
          </w:rPr>
          <w:t xml:space="preserve">ing </w:t>
        </w:r>
      </w:ins>
      <w:ins w:id="364" w:author="Albi Celaj [3]" w:date="2019-02-19T11:33:00Z">
        <w:r w:rsidR="00F71A00">
          <w:rPr>
            <w:lang w:val="en-CA"/>
          </w:rPr>
          <w:t xml:space="preserve">an </w:t>
        </w:r>
      </w:ins>
      <w:ins w:id="365" w:author="Al B" w:date="2019-02-17T17:24:00Z">
        <w:r w:rsidR="00CC2D2F">
          <w:rPr>
            <w:lang w:val="en-CA"/>
          </w:rPr>
          <w:t>interaction</w:t>
        </w:r>
        <w:del w:id="366" w:author="Albi Celaj [3]" w:date="2019-02-19T11:33:00Z">
          <w:r w:rsidR="00CC2D2F" w:rsidDel="00F71A00">
            <w:rPr>
              <w:lang w:val="en-CA"/>
            </w:rPr>
            <w:delText>s</w:delText>
          </w:r>
        </w:del>
        <w:r w:rsidR="00CC2D2F">
          <w:rPr>
            <w:lang w:val="en-CA"/>
          </w:rPr>
          <w:t xml:space="preserve"> when </w:t>
        </w:r>
      </w:ins>
      <w:del w:id="367" w:author="Al B" w:date="2019-02-17T17:23:00Z">
        <w:r w:rsidR="009833C3" w:rsidDel="000F6064">
          <w:rPr>
            <w:lang w:val="en-CA"/>
          </w:rPr>
          <w:delText>D</w:delText>
        </w:r>
      </w:del>
      <w:del w:id="368" w:author="Albi Celaj [3]" w:date="2019-02-19T11:33:00Z">
        <w:r w:rsidR="009833C3" w:rsidDel="00096207">
          <w:rPr>
            <w:lang w:val="en-CA"/>
          </w:rPr>
          <w:delText xml:space="preserve">isrupting </w:delText>
        </w:r>
      </w:del>
      <w:ins w:id="369" w:author="Al B" w:date="2019-02-17T19:01:00Z">
        <w:r w:rsidR="0052030A">
          <w:rPr>
            <w:lang w:val="en-CA"/>
          </w:rPr>
          <w:t xml:space="preserve">knocking </w:t>
        </w:r>
      </w:ins>
      <w:ins w:id="370" w:author="Albi Celaj [2]" w:date="2019-02-21T21:33:00Z">
        <w:r w:rsidR="00E10275">
          <w:rPr>
            <w:lang w:val="en-CA"/>
          </w:rPr>
          <w:t xml:space="preserve">out two </w:t>
        </w:r>
      </w:ins>
      <w:ins w:id="371" w:author="Al B" w:date="2019-02-17T19:01:00Z">
        <w:r w:rsidR="0052030A">
          <w:rPr>
            <w:lang w:val="en-CA"/>
          </w:rPr>
          <w:t>genes</w:t>
        </w:r>
      </w:ins>
      <w:ins w:id="372" w:author="Albi Celaj [3]" w:date="2019-02-19T11:33:00Z">
        <w:del w:id="373" w:author="Albi Celaj [2]" w:date="2019-02-21T21:33:00Z">
          <w:r w:rsidR="00096207" w:rsidDel="00E10275">
            <w:rPr>
              <w:lang w:val="en-CA"/>
            </w:rPr>
            <w:delText xml:space="preserve"> out</w:delText>
          </w:r>
        </w:del>
      </w:ins>
      <w:del w:id="374" w:author="Al B" w:date="2019-02-17T19:01:00Z">
        <w:r w:rsidDel="0052030A">
          <w:rPr>
            <w:lang w:val="en-CA"/>
          </w:rPr>
          <w:delText>gene</w:delText>
        </w:r>
        <w:r w:rsidR="001F4D0C" w:rsidDel="0052030A">
          <w:rPr>
            <w:lang w:val="en-CA"/>
          </w:rPr>
          <w:delText>s</w:delText>
        </w:r>
      </w:del>
      <w:r w:rsidR="009833C3">
        <w:rPr>
          <w:lang w:val="en-CA"/>
        </w:rPr>
        <w:t xml:space="preserve"> </w:t>
      </w:r>
      <w:r w:rsidR="001F4D0C">
        <w:rPr>
          <w:lang w:val="en-CA"/>
        </w:rPr>
        <w:t xml:space="preserve">in </w:t>
      </w:r>
      <w:r w:rsidR="009833C3">
        <w:rPr>
          <w:lang w:val="en-CA"/>
        </w:rPr>
        <w:t>pairs</w:t>
      </w:r>
      <w:r>
        <w:rPr>
          <w:lang w:val="en-CA"/>
        </w:rPr>
        <w:t xml:space="preserve">, </w:t>
      </w:r>
      <w:r w:rsidR="009833C3">
        <w:rPr>
          <w:lang w:val="en-CA"/>
        </w:rPr>
        <w:t xml:space="preserve">e.g., using synthetic genetic </w:t>
      </w:r>
      <w:r w:rsidR="006E3392">
        <w:rPr>
          <w:lang w:val="en-CA"/>
        </w:rPr>
        <w:t xml:space="preserve">array </w:t>
      </w:r>
      <w:r w:rsidR="009833C3">
        <w:rPr>
          <w:lang w:val="en-CA"/>
        </w:rPr>
        <w:t>analysis (SGA)</w:t>
      </w:r>
      <w:r>
        <w:rPr>
          <w:lang w:val="en-CA"/>
        </w:rPr>
        <w:t xml:space="preserve">, has </w:t>
      </w:r>
      <w:r w:rsidR="00E312AC">
        <w:rPr>
          <w:lang w:val="en-CA"/>
        </w:rPr>
        <w:t xml:space="preserve">systematically </w:t>
      </w:r>
      <w:r>
        <w:rPr>
          <w:lang w:val="en-CA"/>
        </w:rPr>
        <w:t xml:space="preserve">uncovered </w:t>
      </w:r>
      <w:r w:rsidRPr="00233F15">
        <w:rPr>
          <w:lang w:val="en-CA"/>
        </w:rPr>
        <w:t xml:space="preserve">functional </w:t>
      </w:r>
      <w:r w:rsidR="0032472C">
        <w:rPr>
          <w:lang w:val="en-CA"/>
        </w:rPr>
        <w:t xml:space="preserve">relationships </w:t>
      </w:r>
      <w:r>
        <w:rPr>
          <w:lang w:val="en-CA"/>
        </w:rPr>
        <w:t xml:space="preserve">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sidR="00382CE4">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00BA33BB" w:rsidRPr="00BA33BB">
        <w:rPr>
          <w:noProof/>
          <w:lang w:val="en-CA"/>
        </w:rPr>
        <w:t>(Costanzo et al.,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4C38D8A4" w14:textId="158DE821" w:rsidR="00D60878" w:rsidRDefault="00B67341" w:rsidP="00B51076">
      <w:pPr>
        <w:jc w:val="both"/>
        <w:rPr>
          <w:ins w:id="375" w:author="Albi Celaj" w:date="2019-02-22T13:25:00Z"/>
          <w:lang w:val="en-CA"/>
        </w:rPr>
      </w:pPr>
      <w:del w:id="376" w:author="Albi Celaj [2]" w:date="2019-02-21T21:32:00Z">
        <w:r w:rsidDel="005C1E81">
          <w:rPr>
            <w:lang w:val="en-CA"/>
          </w:rPr>
          <w:delText>T</w:delText>
        </w:r>
        <w:r w:rsidR="00E7460B" w:rsidRPr="00831765" w:rsidDel="005C1E81">
          <w:rPr>
            <w:lang w:val="en-CA"/>
          </w:rPr>
          <w:delText>hree-gene</w:delText>
        </w:r>
      </w:del>
      <w:ins w:id="377" w:author="Albi Celaj [2]" w:date="2019-02-21T21:32:00Z">
        <w:r w:rsidR="005C1E81">
          <w:rPr>
            <w:lang w:val="en-CA"/>
          </w:rPr>
          <w:t>More complex</w:t>
        </w:r>
      </w:ins>
      <w:ins w:id="378" w:author="Albi Celaj" w:date="2019-02-22T13:41:00Z">
        <w:r w:rsidR="00CA0362">
          <w:rPr>
            <w:lang w:val="en-CA"/>
          </w:rPr>
          <w:t xml:space="preserve"> genetic</w:t>
        </w:r>
      </w:ins>
      <w:r w:rsidR="00E7460B" w:rsidRPr="00831765">
        <w:rPr>
          <w:lang w:val="en-CA"/>
        </w:rPr>
        <w:t xml:space="preserve"> interactions</w:t>
      </w:r>
      <w:ins w:id="379" w:author="Albi Celaj [2]" w:date="2019-02-19T17:31:00Z">
        <w:r w:rsidR="00147D3B">
          <w:rPr>
            <w:lang w:val="en-CA"/>
          </w:rPr>
          <w:t xml:space="preserve">, </w:t>
        </w:r>
      </w:ins>
      <w:del w:id="380" w:author="Albi Celaj [2]" w:date="2019-02-19T17:31:00Z">
        <w:r w:rsidR="00E7460B" w:rsidRPr="00831765" w:rsidDel="00147D3B">
          <w:rPr>
            <w:lang w:val="en-CA"/>
          </w:rPr>
          <w:delText xml:space="preserve"> </w:delText>
        </w:r>
      </w:del>
      <w:ins w:id="381" w:author="Albi Celaj [3]" w:date="2019-02-19T14:30:00Z">
        <w:del w:id="382" w:author="Albi Celaj [2]" w:date="2019-02-19T17:31:00Z">
          <w:r w:rsidR="00D41039" w:rsidDel="00147D3B">
            <w:rPr>
              <w:lang w:val="en-CA"/>
            </w:rPr>
            <w:delText xml:space="preserve"> </w:delText>
          </w:r>
          <w:r w:rsidR="00D41039" w:rsidRPr="00D41039" w:rsidDel="00147D3B">
            <w:rPr>
              <w:lang w:val="en-CA"/>
            </w:rPr>
            <w:delText xml:space="preserve">– </w:delText>
          </w:r>
        </w:del>
        <w:r w:rsidR="00D41039" w:rsidRPr="00D41039">
          <w:rPr>
            <w:lang w:val="en-CA"/>
          </w:rPr>
          <w:t xml:space="preserve">e.g. surprising phenotypes arising </w:t>
        </w:r>
        <w:del w:id="383" w:author="Albi Celaj" w:date="2019-02-19T15:53:00Z">
          <w:r w:rsidR="00D41039" w:rsidRPr="00D41039" w:rsidDel="00984AE6">
            <w:rPr>
              <w:lang w:val="en-CA"/>
            </w:rPr>
            <w:delText>from</w:delText>
          </w:r>
        </w:del>
      </w:ins>
      <w:ins w:id="384" w:author="Albi Celaj" w:date="2019-02-19T16:19:00Z">
        <w:r w:rsidR="003D7FC1">
          <w:rPr>
            <w:lang w:val="en-CA"/>
          </w:rPr>
          <w:t>from</w:t>
        </w:r>
      </w:ins>
      <w:ins w:id="385" w:author="Albi Celaj [3]" w:date="2019-02-19T14:30:00Z">
        <w:r w:rsidR="00D41039" w:rsidRPr="00D41039">
          <w:rPr>
            <w:lang w:val="en-CA"/>
          </w:rPr>
          <w:t xml:space="preserve"> </w:t>
        </w:r>
      </w:ins>
      <w:ins w:id="386" w:author="Albi Celaj [2]" w:date="2019-02-21T21:32:00Z">
        <w:r w:rsidR="007B3FC4">
          <w:rPr>
            <w:lang w:val="en-CA"/>
          </w:rPr>
          <w:t>three-gene</w:t>
        </w:r>
      </w:ins>
      <w:ins w:id="387" w:author="Albi Celaj [2]" w:date="2019-02-21T21:33:00Z">
        <w:r w:rsidR="007B3FC4">
          <w:rPr>
            <w:lang w:val="en-CA"/>
          </w:rPr>
          <w:t xml:space="preserve"> </w:t>
        </w:r>
      </w:ins>
      <w:ins w:id="388" w:author="Albi Celaj [3]" w:date="2019-02-19T14:30:00Z">
        <w:r w:rsidR="00D41039" w:rsidRPr="00D41039">
          <w:rPr>
            <w:lang w:val="en-CA"/>
          </w:rPr>
          <w:t>kno</w:t>
        </w:r>
        <w:r w:rsidR="00D41039">
          <w:rPr>
            <w:lang w:val="en-CA"/>
          </w:rPr>
          <w:t>ck</w:t>
        </w:r>
        <w:del w:id="389" w:author="Albi Celaj [2]" w:date="2019-02-21T21:33:00Z">
          <w:r w:rsidR="00D41039" w:rsidDel="007B3FC4">
            <w:rPr>
              <w:lang w:val="en-CA"/>
            </w:rPr>
            <w:delText>ing out</w:delText>
          </w:r>
        </w:del>
        <w:del w:id="390" w:author="Albi Celaj [2]" w:date="2019-02-19T18:10:00Z">
          <w:r w:rsidR="00D41039" w:rsidDel="004143E8">
            <w:rPr>
              <w:lang w:val="en-CA"/>
            </w:rPr>
            <w:delText xml:space="preserve"> at least</w:delText>
          </w:r>
        </w:del>
        <w:del w:id="391" w:author="Albi Celaj [2]" w:date="2019-02-21T21:33:00Z">
          <w:r w:rsidR="00D41039" w:rsidDel="00FF2846">
            <w:rPr>
              <w:lang w:val="en-CA"/>
            </w:rPr>
            <w:delText xml:space="preserve"> </w:delText>
          </w:r>
        </w:del>
        <w:del w:id="392" w:author="Albi Celaj [2]" w:date="2019-02-21T21:32:00Z">
          <w:r w:rsidR="00D41039" w:rsidDel="007B3FC4">
            <w:rPr>
              <w:lang w:val="en-CA"/>
            </w:rPr>
            <w:delText>three gen</w:delText>
          </w:r>
        </w:del>
      </w:ins>
      <w:ins w:id="393" w:author="Albi Celaj [2]" w:date="2019-02-21T21:33:00Z">
        <w:r w:rsidR="00FF2846">
          <w:rPr>
            <w:lang w:val="en-CA"/>
          </w:rPr>
          <w:t>outs</w:t>
        </w:r>
      </w:ins>
      <w:ins w:id="394" w:author="Albi Celaj [3]" w:date="2019-02-19T14:30:00Z">
        <w:del w:id="395" w:author="Albi Celaj [2]" w:date="2019-02-21T21:32:00Z">
          <w:r w:rsidR="00D41039" w:rsidDel="007B3FC4">
            <w:rPr>
              <w:lang w:val="en-CA"/>
            </w:rPr>
            <w:delText>e</w:delText>
          </w:r>
        </w:del>
        <w:del w:id="396" w:author="Albi Celaj [2]" w:date="2019-02-21T21:33:00Z">
          <w:r w:rsidR="00D41039" w:rsidDel="007B3FC4">
            <w:rPr>
              <w:lang w:val="en-CA"/>
            </w:rPr>
            <w:delText>s</w:delText>
          </w:r>
        </w:del>
      </w:ins>
      <w:ins w:id="397" w:author="Albi Celaj [2]" w:date="2019-02-19T17:32:00Z">
        <w:r w:rsidR="00181736">
          <w:rPr>
            <w:lang w:val="en-CA"/>
          </w:rPr>
          <w:t xml:space="preserve">, </w:t>
        </w:r>
      </w:ins>
      <w:ins w:id="398" w:author="Albi Celaj [3]" w:date="2019-02-19T14:30:00Z">
        <w:del w:id="399" w:author="Albi Celaj [2]" w:date="2019-02-19T17:31:00Z">
          <w:r w:rsidR="00D41039" w:rsidDel="00147D3B">
            <w:rPr>
              <w:lang w:val="en-CA"/>
            </w:rPr>
            <w:delText xml:space="preserve"> </w:delText>
          </w:r>
          <w:r w:rsidR="00D41039" w:rsidRPr="00D41039" w:rsidDel="00147D3B">
            <w:rPr>
              <w:lang w:val="en-CA"/>
            </w:rPr>
            <w:delText xml:space="preserve">– </w:delText>
          </w:r>
        </w:del>
      </w:ins>
      <w:del w:id="400" w:author="Albi Celaj [3]" w:date="2019-02-19T14:30:00Z">
        <w:r w:rsidR="00BE5F24" w:rsidDel="00D41039">
          <w:rPr>
            <w:lang w:val="en-CA"/>
          </w:rPr>
          <w:delText>(</w:delText>
        </w:r>
        <w:r w:rsidR="00E7460B" w:rsidRPr="00B42701" w:rsidDel="00D41039">
          <w:rPr>
            <w:lang w:val="en-CA"/>
          </w:rPr>
          <w:delText>for which a triple mutant phenotype c</w:delText>
        </w:r>
        <w:r w:rsidR="00E7460B" w:rsidDel="00D41039">
          <w:rPr>
            <w:lang w:val="en-CA"/>
          </w:rPr>
          <w:delText>annot be simply explained by the underlying</w:delText>
        </w:r>
        <w:r w:rsidR="00E7460B" w:rsidRPr="00B42701" w:rsidDel="00D41039">
          <w:rPr>
            <w:lang w:val="en-CA"/>
          </w:rPr>
          <w:delText xml:space="preserve"> single and double mutant </w:delText>
        </w:r>
        <w:r w:rsidR="00173DA0" w:rsidDel="00D41039">
          <w:rPr>
            <w:lang w:val="en-CA"/>
          </w:rPr>
          <w:delText>phenotype</w:delText>
        </w:r>
        <w:r w:rsidR="00856CAC" w:rsidDel="00D41039">
          <w:rPr>
            <w:lang w:val="en-CA"/>
          </w:rPr>
          <w:delText>s</w:delText>
        </w:r>
        <w:r w:rsidR="00BE5F24" w:rsidDel="00D41039">
          <w:rPr>
            <w:lang w:val="en-CA"/>
          </w:rPr>
          <w:delText>)</w:delText>
        </w:r>
        <w:r w:rsidR="00E7460B" w:rsidDel="00D41039">
          <w:rPr>
            <w:lang w:val="en-CA"/>
          </w:rPr>
          <w:delText xml:space="preserve"> </w:delText>
        </w:r>
      </w:del>
      <w:r w:rsidR="0032472C">
        <w:rPr>
          <w:lang w:val="en-CA"/>
        </w:rPr>
        <w:t xml:space="preserve">can </w:t>
      </w:r>
      <w:r>
        <w:rPr>
          <w:lang w:val="en-CA"/>
        </w:rPr>
        <w:t xml:space="preserve">reveal </w:t>
      </w:r>
      <w:r w:rsidR="0032472C">
        <w:rPr>
          <w:lang w:val="en-CA"/>
        </w:rPr>
        <w:t xml:space="preserve">additional </w:t>
      </w:r>
      <w:r>
        <w:rPr>
          <w:lang w:val="en-CA"/>
        </w:rPr>
        <w:t xml:space="preserve">important </w:t>
      </w:r>
      <w:del w:id="401" w:author="Albi Celaj" w:date="2019-02-19T16:18:00Z">
        <w:r w:rsidDel="00123469">
          <w:rPr>
            <w:lang w:val="en-CA"/>
          </w:rPr>
          <w:delText>gen</w:delText>
        </w:r>
      </w:del>
      <w:del w:id="402" w:author="Albi Celaj" w:date="2019-02-19T16:17:00Z">
        <w:r w:rsidDel="00123469">
          <w:rPr>
            <w:lang w:val="en-CA"/>
          </w:rPr>
          <w:delText xml:space="preserve">e </w:delText>
        </w:r>
      </w:del>
      <w:r>
        <w:rPr>
          <w:lang w:val="en-CA"/>
        </w:rPr>
        <w:t>functions</w:t>
      </w:r>
      <w:r w:rsidR="005C5B28">
        <w:rPr>
          <w:lang w:val="en-CA"/>
        </w:rPr>
        <w:t xml:space="preserve"> </w:t>
      </w:r>
      <w:r w:rsidR="006440D4">
        <w:rPr>
          <w:lang w:val="en-CA"/>
        </w:rPr>
        <w:fldChar w:fldCharType="begin" w:fldLock="1"/>
      </w:r>
      <w:r w:rsidR="00586A6D">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interactions","type":"article-journal","volume":"360"},"uris":["http://www.mendeley.com/documents/?uuid=d5750ca3-7885-381f-b2d5-684daaa50e67"]},{"id":"ITEM-2","itemData":{"DOI":"10.1016/j.celrep.2013.05.007","ISSN":"2211-1247","PMID":"23746449","abstract":"Genetic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reports","id":"ITEM-2","issue":"6","issued":{"date-parts":[["2013","6","27"]]},"page":"2168-78","publisher":"NIH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regulation.","type":"article-journal","volume":"3"},"uris":["http://www.mendeley.com/documents/?uuid=9a0f29e1-c241-3787-b622-d447a5bc1ac0"]}],"mendeley":{"formattedCitation":"(Haber et al., 2013; Kuzmin et al., 2018)","plainTextFormattedCitation":"(Haber et al., 2013; Kuzmin et al., 2018)","previouslyFormattedCitation":"(Haber et al., 2013; Kuzmin et al., 2018)"},"properties":{"noteIndex":0},"schema":"https://github.com/citation-style-language/schema/raw/master/csl-citation.json"}</w:instrText>
      </w:r>
      <w:r w:rsidR="006440D4">
        <w:rPr>
          <w:lang w:val="en-CA"/>
        </w:rPr>
        <w:fldChar w:fldCharType="separate"/>
      </w:r>
      <w:r w:rsidR="005C5B28" w:rsidRPr="005C5B28">
        <w:rPr>
          <w:noProof/>
          <w:lang w:val="en-CA"/>
        </w:rPr>
        <w:t>(Haber et al., 2013; Kuzmin et al., 2018)</w:t>
      </w:r>
      <w:r w:rsidR="006440D4">
        <w:rPr>
          <w:lang w:val="en-CA"/>
        </w:rPr>
        <w:fldChar w:fldCharType="end"/>
      </w:r>
      <w:r w:rsidR="00126196">
        <w:rPr>
          <w:lang w:val="en-CA"/>
        </w:rPr>
        <w:t xml:space="preserve">. </w:t>
      </w:r>
      <w:r w:rsidR="00F1172F">
        <w:rPr>
          <w:lang w:val="en-CA"/>
        </w:rPr>
        <w:t>Indeed, three-gene interactions</w:t>
      </w:r>
      <w:r w:rsidR="00F1172F">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DF1428">
        <w:rPr>
          <w:rFonts w:eastAsia="Times New Roman"/>
          <w:color w:val="222222"/>
          <w:shd w:val="clear" w:color="auto" w:fill="FFFFFF"/>
          <w:lang w:val="en-CA"/>
        </w:rPr>
        <w:t>.</w:t>
      </w:r>
      <w:r>
        <w:rPr>
          <w:rFonts w:eastAsia="Times New Roman"/>
          <w:color w:val="222222"/>
          <w:shd w:val="clear" w:color="auto" w:fill="FFFFFF"/>
          <w:lang w:val="en-CA"/>
        </w:rPr>
        <w:t xml:space="preserve"> </w:t>
      </w:r>
      <w:del w:id="403" w:author="Albi Celaj" w:date="2019-02-19T14:41:00Z">
        <w:r w:rsidR="005E494A" w:rsidDel="005C5B28">
          <w:rPr>
            <w:rFonts w:eastAsia="Times New Roman"/>
            <w:color w:val="222222"/>
            <w:shd w:val="clear" w:color="auto" w:fill="FFFFFF"/>
            <w:lang w:val="en-CA"/>
          </w:rPr>
          <w:delText xml:space="preserve">Higher-order genetic interactions do not only occur amongst null alleles: one study found </w:delText>
        </w:r>
        <w:r w:rsidR="00B2177C" w:rsidDel="005C5B28">
          <w:rPr>
            <w:rFonts w:eastAsia="Times New Roman"/>
            <w:color w:val="222222"/>
            <w:shd w:val="clear" w:color="auto" w:fill="FFFFFF"/>
            <w:lang w:val="en-CA"/>
          </w:rPr>
          <w:delText xml:space="preserve">that </w:delText>
        </w:r>
        <w:r w:rsidR="005E494A" w:rsidDel="005C5B28">
          <w:delText>single</w:delText>
        </w:r>
        <w:r w:rsidR="00B2177C" w:rsidDel="005C5B28">
          <w:delText>-</w:delText>
        </w:r>
        <w:r w:rsidR="00E659AD" w:rsidDel="005C5B28">
          <w:rPr>
            <w:lang w:val="en-CA"/>
          </w:rPr>
          <w:delText>knockout</w:delText>
        </w:r>
        <w:r w:rsidR="005E494A" w:rsidDel="005C5B28">
          <w:rPr>
            <w:lang w:val="en-CA"/>
          </w:rPr>
          <w:delText xml:space="preserve"> effect</w:delText>
        </w:r>
        <w:r w:rsidR="00B2177C" w:rsidDel="005C5B28">
          <w:rPr>
            <w:lang w:val="en-CA"/>
          </w:rPr>
          <w:delText>s were typically modified by natural variation</w:delText>
        </w:r>
        <w:r w:rsidR="005E494A" w:rsidDel="005C5B28">
          <w:rPr>
            <w:lang w:val="en-CA"/>
          </w:rPr>
          <w:delText xml:space="preserve"> at three or more loci </w:delText>
        </w:r>
        <w:r w:rsidR="005E494A" w:rsidDel="005C5B28">
          <w:rPr>
            <w:lang w:val="en-CA"/>
          </w:rPr>
          <w:fldChar w:fldCharType="begin" w:fldLock="1"/>
        </w:r>
        <w:r w:rsidR="005E494A" w:rsidRPr="005C5B28" w:rsidDel="005C5B28">
          <w:rPr>
            <w:lang w:val="en-CA"/>
          </w:rPr>
          <w:del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delInstrText>
        </w:r>
        <w:r w:rsidR="005E494A" w:rsidDel="005C5B28">
          <w:rPr>
            <w:lang w:val="en-CA"/>
          </w:rPr>
          <w:fldChar w:fldCharType="separate"/>
        </w:r>
        <w:r w:rsidR="005E494A" w:rsidRPr="005C5B28" w:rsidDel="005C5B28">
          <w:rPr>
            <w:noProof/>
            <w:lang w:val="en-CA"/>
          </w:rPr>
          <w:delText>(Mullis et al., 2018)</w:delText>
        </w:r>
        <w:r w:rsidR="005E494A" w:rsidDel="005C5B28">
          <w:rPr>
            <w:lang w:val="en-CA"/>
          </w:rPr>
          <w:fldChar w:fldCharType="end"/>
        </w:r>
        <w:r w:rsidR="00B2177C" w:rsidDel="005C5B28">
          <w:rPr>
            <w:lang w:val="en-CA"/>
          </w:rPr>
          <w:delText>.</w:delText>
        </w:r>
        <w:r w:rsidR="00F1172F" w:rsidDel="005C5B28">
          <w:delText xml:space="preserve"> </w:delText>
        </w:r>
        <w:r w:rsidR="00B2177C" w:rsidDel="005C5B28">
          <w:delText xml:space="preserve"> </w:delText>
        </w:r>
      </w:del>
      <w:r w:rsidR="00B2177C">
        <w:t>E</w:t>
      </w:r>
      <w:r w:rsidR="00F1172F">
        <w:t xml:space="preserve">ven </w:t>
      </w:r>
      <w:r w:rsidR="00F1172F">
        <w:rPr>
          <w:lang w:val="en-CA"/>
        </w:rPr>
        <w:t xml:space="preserve">higher-order gene </w:t>
      </w:r>
      <w:r w:rsidR="00B2177C">
        <w:rPr>
          <w:lang w:val="en-CA"/>
        </w:rPr>
        <w:t xml:space="preserve">variant </w:t>
      </w:r>
      <w:r w:rsidR="00F1172F">
        <w:rPr>
          <w:lang w:val="en-CA"/>
        </w:rPr>
        <w:t xml:space="preserve">combinations </w:t>
      </w:r>
      <w:r w:rsidR="00B2177C">
        <w:rPr>
          <w:rFonts w:eastAsia="Times New Roman"/>
          <w:color w:val="222222"/>
          <w:shd w:val="clear" w:color="auto" w:fill="FFFFFF"/>
          <w:lang w:val="en-CA"/>
        </w:rPr>
        <w:t>have yielded interesting effects</w:t>
      </w:r>
      <w:ins w:id="404" w:author="Albi Celaj [3]" w:date="2019-02-19T14:30:00Z">
        <w:r w:rsidR="00D41039">
          <w:rPr>
            <w:rFonts w:eastAsia="Times New Roman"/>
            <w:color w:val="222222"/>
            <w:shd w:val="clear" w:color="auto" w:fill="FFFFFF"/>
            <w:lang w:val="en-CA"/>
          </w:rPr>
          <w:t xml:space="preserve"> </w:t>
        </w:r>
        <w:r w:rsidR="00D41039" w:rsidRPr="00D41039">
          <w:rPr>
            <w:rFonts w:eastAsia="Times New Roman"/>
            <w:color w:val="222222"/>
            <w:shd w:val="clear" w:color="auto" w:fill="FFFFFF"/>
            <w:lang w:val="en-CA"/>
          </w:rPr>
          <w:t>–</w:t>
        </w:r>
        <w:r w:rsidR="00D41039">
          <w:rPr>
            <w:rFonts w:eastAsia="Times New Roman"/>
            <w:color w:val="222222"/>
            <w:shd w:val="clear" w:color="auto" w:fill="FFFFFF"/>
            <w:lang w:val="en-CA"/>
          </w:rPr>
          <w:t xml:space="preserve"> </w:t>
        </w:r>
      </w:ins>
      <w:del w:id="405" w:author="Albi Celaj [3]" w:date="2019-02-19T14:30:00Z">
        <w:r w:rsidR="001A3B9F" w:rsidDel="00D41039">
          <w:rPr>
            <w:lang w:val="en-CA"/>
          </w:rPr>
          <w:delText>—</w:delText>
        </w:r>
      </w:del>
      <w:r w:rsidR="00DB4C74">
        <w:rPr>
          <w:lang w:val="en-CA"/>
        </w:rPr>
        <w:t>e</w:t>
      </w:r>
      <w:r w:rsidR="00DB4C74">
        <w:rPr>
          <w:rFonts w:eastAsia="Times New Roman"/>
          <w:color w:val="222222"/>
          <w:shd w:val="clear" w:color="auto" w:fill="FFFFFF"/>
          <w:lang w:val="en-CA"/>
        </w:rPr>
        <w:t xml:space="preserve">.g., </w:t>
      </w:r>
      <w:ins w:id="406" w:author="Albi Celaj [2]" w:date="2019-02-19T17:32:00Z">
        <w:r w:rsidR="000C70DE">
          <w:rPr>
            <w:rFonts w:eastAsia="Times New Roman"/>
            <w:color w:val="222222"/>
            <w:shd w:val="clear" w:color="auto" w:fill="FFFFFF"/>
            <w:lang w:val="en-CA"/>
          </w:rPr>
          <w:t xml:space="preserve">those </w:t>
        </w:r>
      </w:ins>
      <w:r w:rsidR="00DB4C74">
        <w:rPr>
          <w:rFonts w:eastAsia="Times New Roman"/>
          <w:color w:val="222222"/>
          <w:shd w:val="clear" w:color="auto" w:fill="FFFFFF"/>
          <w:lang w:val="en-CA"/>
        </w:rPr>
        <w:t>involving</w:t>
      </w:r>
      <w:r w:rsidR="00DB4C74">
        <w:rPr>
          <w:lang w:val="en-CA"/>
        </w:rPr>
        <w:t xml:space="preserve"> </w:t>
      </w:r>
      <w:r w:rsidR="002A4200">
        <w:rPr>
          <w:lang w:val="en-CA"/>
        </w:rPr>
        <w:t xml:space="preserve">four </w:t>
      </w:r>
      <w:r w:rsidR="00E21074">
        <w:rPr>
          <w:lang w:val="en-CA"/>
        </w:rPr>
        <w:fldChar w:fldCharType="begin" w:fldLock="1"/>
      </w:r>
      <w:r w:rsidR="00E2107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E21074">
        <w:rPr>
          <w:lang w:val="en-CA"/>
        </w:rPr>
        <w:fldChar w:fldCharType="separate"/>
      </w:r>
      <w:r w:rsidR="00E21074" w:rsidRPr="00E21074">
        <w:rPr>
          <w:noProof/>
          <w:lang w:val="en-CA"/>
        </w:rPr>
        <w:t>(Takahashi and Yamanaka, 2006)</w:t>
      </w:r>
      <w:r w:rsidR="00E21074">
        <w:rPr>
          <w:lang w:val="en-CA"/>
        </w:rPr>
        <w:fldChar w:fldCharType="end"/>
      </w:r>
      <w:r w:rsidR="002A4200">
        <w:rPr>
          <w:lang w:val="en-CA"/>
        </w:rPr>
        <w:t xml:space="preserve">, </w:t>
      </w:r>
      <w:r w:rsidR="00DB4C74">
        <w:rPr>
          <w:lang w:val="en-CA"/>
        </w:rPr>
        <w:t xml:space="preserve">five </w:t>
      </w:r>
      <w:r w:rsidR="00DB4C74">
        <w:rPr>
          <w:lang w:val="en-CA"/>
        </w:rPr>
        <w:fldChar w:fldCharType="begin" w:fldLock="1"/>
      </w:r>
      <w:r w:rsidR="00DB4C74">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DB4C74">
        <w:rPr>
          <w:lang w:val="en-CA"/>
        </w:rPr>
        <w:fldChar w:fldCharType="separate"/>
      </w:r>
      <w:r w:rsidR="00DB4C74" w:rsidRPr="00D659A1">
        <w:rPr>
          <w:noProof/>
          <w:lang w:val="en-CA"/>
        </w:rPr>
        <w:t>(Taylor et al., 2014)</w:t>
      </w:r>
      <w:r w:rsidR="00DB4C74">
        <w:rPr>
          <w:lang w:val="en-CA"/>
        </w:rPr>
        <w:fldChar w:fldCharType="end"/>
      </w:r>
      <w:r w:rsidR="00DB4C74">
        <w:rPr>
          <w:lang w:val="en-CA"/>
        </w:rPr>
        <w:t xml:space="preserve">, seven </w:t>
      </w:r>
      <w:r w:rsidR="00DB4C74">
        <w:rPr>
          <w:lang w:val="en-CA"/>
        </w:rPr>
        <w:fldChar w:fldCharType="begin" w:fldLock="1"/>
      </w:r>
      <w:r w:rsidR="00DB4C74">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DB4C74">
        <w:rPr>
          <w:lang w:val="en-CA"/>
        </w:rPr>
        <w:fldChar w:fldCharType="separate"/>
      </w:r>
      <w:r w:rsidR="00DB4C74" w:rsidRPr="00D659A1">
        <w:rPr>
          <w:noProof/>
          <w:lang w:val="en-CA"/>
        </w:rPr>
        <w:t>(Beh et al., 2001)</w:t>
      </w:r>
      <w:r w:rsidR="00DB4C74">
        <w:rPr>
          <w:lang w:val="en-CA"/>
        </w:rPr>
        <w:fldChar w:fldCharType="end"/>
      </w:r>
      <w:r w:rsidR="00DB4C74">
        <w:rPr>
          <w:lang w:val="en-CA"/>
        </w:rPr>
        <w:t xml:space="preserve">, and over twenty genes </w:t>
      </w:r>
      <w:r w:rsidR="00DB4C74">
        <w:rPr>
          <w:lang w:val="en-CA"/>
        </w:rPr>
        <w:fldChar w:fldCharType="begin" w:fldLock="1"/>
      </w:r>
      <w:r w:rsidR="00DB4C74">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DB4C74">
        <w:rPr>
          <w:lang w:val="en-CA"/>
        </w:rPr>
        <w:fldChar w:fldCharType="separate"/>
      </w:r>
      <w:r w:rsidR="00DB4C74" w:rsidRPr="00D659A1">
        <w:rPr>
          <w:noProof/>
          <w:lang w:val="en-CA"/>
        </w:rPr>
        <w:t>(Wieczorke et al., 1999)</w:t>
      </w:r>
      <w:r w:rsidR="00DB4C74">
        <w:rPr>
          <w:lang w:val="en-CA"/>
        </w:rPr>
        <w:fldChar w:fldCharType="end"/>
      </w:r>
      <w:r w:rsidR="00F1172F">
        <w:rPr>
          <w:lang w:val="en-CA"/>
        </w:rPr>
        <w:t>.</w:t>
      </w:r>
      <w:ins w:id="407" w:author="Albi Celaj [2]" w:date="2019-02-21T21:47:00Z">
        <w:r w:rsidR="007F6A8C">
          <w:rPr>
            <w:lang w:val="en-CA"/>
          </w:rPr>
          <w:t xml:space="preserve"> </w:t>
        </w:r>
      </w:ins>
      <w:ins w:id="408" w:author="Albi Celaj" w:date="2019-02-22T13:40:00Z">
        <w:r w:rsidR="006A5EB7">
          <w:rPr>
            <w:lang w:val="en-CA"/>
          </w:rPr>
          <w:t xml:space="preserve"> Systematic mapping of higher-order interactions between multiple vari</w:t>
        </w:r>
      </w:ins>
      <w:ins w:id="409" w:author="Albi Celaj" w:date="2019-02-22T13:41:00Z">
        <w:r w:rsidR="006A5EB7">
          <w:rPr>
            <w:lang w:val="en-CA"/>
          </w:rPr>
          <w:t>a</w:t>
        </w:r>
      </w:ins>
      <w:ins w:id="410" w:author="Albi Celaj" w:date="2019-02-22T13:40:00Z">
        <w:r w:rsidR="006A5EB7">
          <w:rPr>
            <w:lang w:val="en-CA"/>
          </w:rPr>
          <w:t xml:space="preserve">nts at one locus </w:t>
        </w:r>
      </w:ins>
      <w:ins w:id="411" w:author="Albi Celaj" w:date="2019-02-22T13:53:00Z">
        <w:r w:rsidR="00E21074">
          <w:rPr>
            <w:lang w:val="en-CA"/>
          </w:rPr>
          <w:t xml:space="preserve">has further </w:t>
        </w:r>
      </w:ins>
      <w:del w:id="412" w:author="Albi Celaj" w:date="2019-02-22T13:53:00Z">
        <w:r w:rsidR="00E21074" w:rsidDel="00E21074">
          <w:rPr>
            <w:lang w:val="en-CA"/>
          </w:rPr>
          <w:delText xml:space="preserve">has </w:delText>
        </w:r>
        <w:r w:rsidR="00265C3C" w:rsidDel="00E21074">
          <w:rPr>
            <w:lang w:val="en-CA"/>
          </w:rPr>
          <w:delText xml:space="preserve">further </w:delText>
        </w:r>
      </w:del>
      <w:ins w:id="413" w:author="Albi Celaj" w:date="2019-02-22T13:43:00Z">
        <w:r w:rsidR="00E21074">
          <w:rPr>
            <w:lang w:val="en-CA"/>
          </w:rPr>
          <w:t>demonstrate</w:t>
        </w:r>
      </w:ins>
      <w:ins w:id="414" w:author="Albi Celaj" w:date="2019-02-22T13:53:00Z">
        <w:r w:rsidR="00E21074">
          <w:rPr>
            <w:lang w:val="en-CA"/>
          </w:rPr>
          <w:t>d</w:t>
        </w:r>
      </w:ins>
      <w:ins w:id="415" w:author="Albi Celaj" w:date="2019-02-22T13:40:00Z">
        <w:r w:rsidR="006A5EB7">
          <w:rPr>
            <w:lang w:val="en-CA"/>
          </w:rPr>
          <w:t xml:space="preserve"> their importance in yield</w:t>
        </w:r>
      </w:ins>
      <w:ins w:id="416" w:author="Albi Celaj" w:date="2019-02-22T13:42:00Z">
        <w:r w:rsidR="002D7671">
          <w:rPr>
            <w:lang w:val="en-CA"/>
          </w:rPr>
          <w:t>ing</w:t>
        </w:r>
      </w:ins>
      <w:ins w:id="417" w:author="Albi Celaj" w:date="2019-02-22T13:40:00Z">
        <w:r w:rsidR="006A5EB7">
          <w:rPr>
            <w:lang w:val="en-CA"/>
          </w:rPr>
          <w:t xml:space="preserve"> functional understanding</w:t>
        </w:r>
      </w:ins>
      <w:r w:rsidR="00E21074">
        <w:rPr>
          <w:lang w:val="en-CA"/>
        </w:rPr>
        <w:t xml:space="preserve"> </w:t>
      </w:r>
      <w:r w:rsidR="00E21074">
        <w:rPr>
          <w:lang w:val="en-CA"/>
        </w:rPr>
        <w:fldChar w:fldCharType="begin" w:fldLock="1"/>
      </w:r>
      <w:r w:rsidR="00E21074">
        <w:rPr>
          <w:lang w:val="en-CA"/>
        </w:rPr>
        <w:instrText>ADDIN CSL_CITATION {"citationItems":[{"id":"ITEM-1","itemData":{"DOI":"10.1016/J.CELL.2018.12.010","ISSN":"0092-8674","abstract":"Despite a wealth of 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Splicing","type":"article-journal","volume":"176"},"uris":["http://www.mendeley.com/documents/?uuid=0439f0e7-6efe-3a23-8f5c-12058a791490"]},{"id":"ITEM-2","itemData":{"DOI":"10.1038/s41586-018-0170-7","ISSN":"0028-0836","PMID":"29849145","abstract":"A central question in genetics and evolution is the extent to which the outcomes of mutations change depending on the genetic context in which they occur1-3. Pairwise interactions between mutations have been systematically mapped within4-18 and between 19 genes, and have been shown to contribute substantially to phenotypic variation among individuals 20 . However, the extent to which genetic interactions themselves are stable or dynamic across genotypes is unclear21, 22. Here we quantify more than 45,000 genetic interactions between the same 87 pairs of mutations across more than 500 closely related genotypes of a yeast tRNA. Notably, all pairs of mutations interacted in at least 9% of genetic backgrounds and all pairs switched from interacting positively to interacting negatively in different genotypes (false discovery rate &lt; 0.1). Higher-order interactions are also abundant and dynamic across genotypes. The epistasis in this tRNA means that all individual mutations switch from detrimental to beneficial, even in closely related genotypes. As a consequence, accurate genetic prediction requires mutation effects to be measured across different genetic backgrounds and the use of  higher-order epistatic terms.","author":[{"dropping-particle":"","family":"Domingo","given":"Júlia","non-dropping-particle":"","parse-names":false,"suffix":""},{"dropping-particle":"","family":"Diss","given":"Guillaume","non-dropping-particle":"","parse-names":false,"suffix":""},{"dropping-particle":"","family":"Lehner","given":"Ben","non-dropping-particle":"","parse-names":false,"suffix":""}],"container-title":"Nature","id":"ITEM-2","issue":"7708","issued":{"date-parts":[["2018","6","30"]]},"page":"117-121","title":"Pairwise and higher-order genetic interactions during the evolution of a tRNA","type":"article-journal","volume":"558"},"uris":["http://www.mendeley.com/documents/?uuid=168d3009-6343-3438-9e27-f1effe14fab3"]},{"id":"ITEM-3","itemData":{"DOI":"10.1038/nature17995","ISSN":"0028-0836","abstract":"Comprehensive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A.","non-dropping-particle":"","parse-names":false,"suffix":""}],"container-title":"Nature","id":"ITEM-3","issue":"7603","issued":{"date-parts":[["2016","5","11"]]},"page":"397-401","publisher":"Nature Publishing Group","title":"Local fitness landscape of the green fluorescent protein","type":"article-journal","volume":"533"},"uris":["http://www.mendeley.com/documents/?uuid=55aab484-cbf9-3077-a200-9a46f55b29b7"]}],"mendeley":{"formattedCitation":"(Baeza-Centurion et al., 2019; Domingo et al., 2018; Sarkisyan et al., 2016)","plainTextFormattedCitation":"(Baeza-Centurion et al., 2019; Domingo et al., 2018; Sarkisyan et al., 2016)"},"properties":{"noteIndex":0},"schema":"https://github.com/citation-style-language/schema/raw/master/csl-citation.json"}</w:instrText>
      </w:r>
      <w:r w:rsidR="00E21074">
        <w:rPr>
          <w:lang w:val="en-CA"/>
        </w:rPr>
        <w:fldChar w:fldCharType="separate"/>
      </w:r>
      <w:r w:rsidR="00E21074" w:rsidRPr="00E21074">
        <w:rPr>
          <w:noProof/>
          <w:lang w:val="en-CA"/>
        </w:rPr>
        <w:t>(Baeza-Centurion et al., 2019; Domingo et al., 2018; Sarkisyan et al., 2016)</w:t>
      </w:r>
      <w:r w:rsidR="00E21074">
        <w:rPr>
          <w:lang w:val="en-CA"/>
        </w:rPr>
        <w:fldChar w:fldCharType="end"/>
      </w:r>
      <w:ins w:id="418" w:author="Albi Celaj" w:date="2019-02-22T13:41:00Z">
        <w:r w:rsidR="006A5EB7">
          <w:rPr>
            <w:lang w:val="en-CA"/>
          </w:rPr>
          <w:t xml:space="preserve">.  </w:t>
        </w:r>
      </w:ins>
      <w:ins w:id="419" w:author="Albi Celaj [2]" w:date="2019-02-21T21:24:00Z">
        <w:del w:id="420" w:author="Albi Celaj" w:date="2019-02-22T13:41:00Z">
          <w:r w:rsidR="00E10275" w:rsidDel="006A5EB7">
            <w:rPr>
              <w:lang w:val="en-CA"/>
            </w:rPr>
            <w:delText>When mapped between m</w:delText>
          </w:r>
        </w:del>
      </w:ins>
      <w:ins w:id="421" w:author="Albi Celaj [2]" w:date="2019-02-21T21:35:00Z">
        <w:del w:id="422" w:author="Albi Celaj" w:date="2019-02-22T13:41:00Z">
          <w:r w:rsidR="00E10275" w:rsidDel="006A5EB7">
            <w:rPr>
              <w:lang w:val="en-CA"/>
            </w:rPr>
            <w:delText>ultiple</w:delText>
          </w:r>
        </w:del>
      </w:ins>
      <w:ins w:id="423" w:author="Albi Celaj [2]" w:date="2019-02-21T21:24:00Z">
        <w:del w:id="424" w:author="Albi Celaj" w:date="2019-02-22T13:41:00Z">
          <w:r w:rsidR="003B47EB" w:rsidDel="006A5EB7">
            <w:rPr>
              <w:lang w:val="en-CA"/>
            </w:rPr>
            <w:delText xml:space="preserve"> variants at one locus, </w:delText>
          </w:r>
        </w:del>
      </w:ins>
      <w:ins w:id="425" w:author="Albi Celaj [2]" w:date="2019-02-21T21:43:00Z">
        <w:del w:id="426" w:author="Albi Celaj" w:date="2019-02-22T13:41:00Z">
          <w:r w:rsidR="0011704B" w:rsidDel="006A5EB7">
            <w:rPr>
              <w:lang w:val="en-CA"/>
            </w:rPr>
            <w:delText xml:space="preserve">profiles of </w:delText>
          </w:r>
        </w:del>
      </w:ins>
      <w:ins w:id="427" w:author="Albi Celaj [2]" w:date="2019-02-21T21:24:00Z">
        <w:del w:id="428" w:author="Albi Celaj" w:date="2019-02-22T13:41:00Z">
          <w:r w:rsidR="003B47EB" w:rsidDel="006A5EB7">
            <w:rPr>
              <w:lang w:val="en-CA"/>
            </w:rPr>
            <w:delText>high</w:delText>
          </w:r>
        </w:del>
      </w:ins>
      <w:ins w:id="429" w:author="Albi Celaj [2]" w:date="2019-02-21T21:43:00Z">
        <w:del w:id="430" w:author="Albi Celaj" w:date="2019-02-22T13:41:00Z">
          <w:r w:rsidR="0011704B" w:rsidDel="006A5EB7">
            <w:rPr>
              <w:lang w:val="en-CA"/>
            </w:rPr>
            <w:delText>er</w:delText>
          </w:r>
        </w:del>
      </w:ins>
      <w:ins w:id="431" w:author="Albi Celaj [2]" w:date="2019-02-21T21:24:00Z">
        <w:del w:id="432" w:author="Albi Celaj" w:date="2019-02-22T13:41:00Z">
          <w:r w:rsidR="003B47EB" w:rsidDel="006A5EB7">
            <w:rPr>
              <w:lang w:val="en-CA"/>
            </w:rPr>
            <w:delText>-order interaction</w:delText>
          </w:r>
        </w:del>
      </w:ins>
      <w:ins w:id="433" w:author="Albi Celaj [2]" w:date="2019-02-21T21:43:00Z">
        <w:del w:id="434" w:author="Albi Celaj" w:date="2019-02-22T13:41:00Z">
          <w:r w:rsidR="0011704B" w:rsidDel="006A5EB7">
            <w:rPr>
              <w:lang w:val="en-CA"/>
            </w:rPr>
            <w:delText>s</w:delText>
          </w:r>
        </w:del>
      </w:ins>
      <w:ins w:id="435" w:author="Albi Celaj [2]" w:date="2019-02-21T21:24:00Z">
        <w:del w:id="436" w:author="Albi Celaj" w:date="2019-02-22T13:41:00Z">
          <w:r w:rsidR="003B47EB" w:rsidDel="006A5EB7">
            <w:rPr>
              <w:lang w:val="en-CA"/>
            </w:rPr>
            <w:delText xml:space="preserve"> </w:delText>
          </w:r>
        </w:del>
      </w:ins>
      <w:ins w:id="437" w:author="Albi Celaj [2]" w:date="2019-02-21T21:34:00Z">
        <w:del w:id="438" w:author="Albi Celaj" w:date="2019-02-22T13:41:00Z">
          <w:r w:rsidR="00E10275" w:rsidDel="006A5EB7">
            <w:rPr>
              <w:lang w:val="en-CA"/>
            </w:rPr>
            <w:delText xml:space="preserve">have yielded rich functional understanding </w:delText>
          </w:r>
          <w:r w:rsidR="000D41C2" w:rsidDel="006A5EB7">
            <w:rPr>
              <w:lang w:val="en-CA"/>
            </w:rPr>
            <w:delText xml:space="preserve">[[]].  </w:delText>
          </w:r>
        </w:del>
        <w:r w:rsidR="000D41C2">
          <w:rPr>
            <w:lang w:val="en-CA"/>
          </w:rPr>
          <w:t>However</w:t>
        </w:r>
      </w:ins>
      <w:ins w:id="439" w:author="Albi Celaj [2]" w:date="2019-02-21T21:35:00Z">
        <w:r w:rsidR="00E10275">
          <w:rPr>
            <w:lang w:val="en-CA"/>
          </w:rPr>
          <w:t>,</w:t>
        </w:r>
      </w:ins>
      <w:ins w:id="440" w:author="Albi Celaj [2]" w:date="2019-02-21T21:36:00Z">
        <w:r w:rsidR="000D41C2">
          <w:rPr>
            <w:lang w:val="en-CA"/>
          </w:rPr>
          <w:t xml:space="preserve"> </w:t>
        </w:r>
      </w:ins>
      <w:ins w:id="441" w:author="Albi Celaj [2]" w:date="2019-02-21T21:37:00Z">
        <w:r w:rsidR="00400CB7">
          <w:rPr>
            <w:lang w:val="en-CA"/>
          </w:rPr>
          <w:t xml:space="preserve">higher-order </w:t>
        </w:r>
        <w:del w:id="442" w:author="Albi Celaj" w:date="2019-02-22T13:24:00Z">
          <w:r w:rsidR="00400CB7" w:rsidDel="00C7655F">
            <w:rPr>
              <w:lang w:val="en-CA"/>
            </w:rPr>
            <w:delText xml:space="preserve">multi-gene </w:delText>
          </w:r>
        </w:del>
        <w:r w:rsidR="00400CB7">
          <w:rPr>
            <w:lang w:val="en-CA"/>
          </w:rPr>
          <w:t xml:space="preserve">interactions </w:t>
        </w:r>
      </w:ins>
      <w:ins w:id="443" w:author="Albi Celaj" w:date="2019-02-22T13:26:00Z">
        <w:r w:rsidR="00510E9C">
          <w:rPr>
            <w:lang w:val="en-CA"/>
          </w:rPr>
          <w:t>between</w:t>
        </w:r>
      </w:ins>
      <w:ins w:id="444" w:author="Albi Celaj" w:date="2019-02-22T13:24:00Z">
        <w:r w:rsidR="00D60878">
          <w:rPr>
            <w:lang w:val="en-CA"/>
          </w:rPr>
          <w:t xml:space="preserve"> multiple genes </w:t>
        </w:r>
      </w:ins>
      <w:ins w:id="445" w:author="Albi Celaj [2]" w:date="2019-02-21T21:37:00Z">
        <w:r w:rsidR="00400CB7">
          <w:rPr>
            <w:lang w:val="en-CA"/>
          </w:rPr>
          <w:t xml:space="preserve">remain poorly characterized, </w:t>
        </w:r>
      </w:ins>
      <w:ins w:id="446" w:author="Albi Celaj [2]" w:date="2019-02-21T21:38:00Z">
        <w:r w:rsidR="00400CB7">
          <w:rPr>
            <w:lang w:val="en-CA"/>
          </w:rPr>
          <w:t>limiting</w:t>
        </w:r>
      </w:ins>
      <w:ins w:id="447" w:author="Albi Celaj [2]" w:date="2019-02-21T21:52:00Z">
        <w:r w:rsidR="00D958EF">
          <w:rPr>
            <w:lang w:val="en-CA"/>
          </w:rPr>
          <w:t xml:space="preserve"> </w:t>
        </w:r>
      </w:ins>
      <w:ins w:id="448" w:author="Albi Celaj" w:date="2019-02-22T13:28:00Z">
        <w:r w:rsidR="0067368C">
          <w:rPr>
            <w:lang w:val="en-CA"/>
          </w:rPr>
          <w:t>genetic</w:t>
        </w:r>
      </w:ins>
      <w:ins w:id="449" w:author="Albi Celaj" w:date="2019-02-22T13:25:00Z">
        <w:r w:rsidR="00D60878">
          <w:rPr>
            <w:lang w:val="en-CA"/>
          </w:rPr>
          <w:t xml:space="preserve"> i</w:t>
        </w:r>
        <w:r w:rsidR="00D91844">
          <w:rPr>
            <w:lang w:val="en-CA"/>
          </w:rPr>
          <w:t>nference within sys</w:t>
        </w:r>
        <w:r w:rsidR="0067368C">
          <w:rPr>
            <w:lang w:val="en-CA"/>
          </w:rPr>
          <w:t>tems that</w:t>
        </w:r>
        <w:r w:rsidR="00D60878">
          <w:rPr>
            <w:lang w:val="en-CA"/>
          </w:rPr>
          <w:t xml:space="preserve"> </w:t>
        </w:r>
      </w:ins>
      <w:ins w:id="450" w:author="Albi Celaj" w:date="2019-02-22T13:27:00Z">
        <w:r w:rsidR="0067368C">
          <w:rPr>
            <w:lang w:val="en-CA"/>
          </w:rPr>
          <w:t xml:space="preserve">show </w:t>
        </w:r>
      </w:ins>
      <w:ins w:id="451" w:author="Albi Celaj" w:date="2019-02-22T13:25:00Z">
        <w:r w:rsidR="00D60878">
          <w:rPr>
            <w:lang w:val="en-CA"/>
          </w:rPr>
          <w:t xml:space="preserve">complex </w:t>
        </w:r>
      </w:ins>
      <w:ins w:id="452" w:author="Albi Celaj" w:date="2019-02-22T13:28:00Z">
        <w:r w:rsidR="00186B06">
          <w:rPr>
            <w:lang w:val="en-CA"/>
          </w:rPr>
          <w:t xml:space="preserve">multi-gene </w:t>
        </w:r>
      </w:ins>
      <w:ins w:id="453" w:author="Albi Celaj" w:date="2019-02-22T13:27:00Z">
        <w:r w:rsidR="0067368C">
          <w:rPr>
            <w:lang w:val="en-CA"/>
          </w:rPr>
          <w:t>functional</w:t>
        </w:r>
      </w:ins>
      <w:ins w:id="454" w:author="Albi Celaj" w:date="2019-02-22T13:26:00Z">
        <w:r w:rsidR="00D60878">
          <w:rPr>
            <w:lang w:val="en-CA"/>
          </w:rPr>
          <w:t xml:space="preserve"> </w:t>
        </w:r>
      </w:ins>
      <w:ins w:id="455" w:author="Albi Celaj" w:date="2019-02-22T13:25:00Z">
        <w:r w:rsidR="00D60878">
          <w:rPr>
            <w:lang w:val="en-CA"/>
          </w:rPr>
          <w:t>dependencies.</w:t>
        </w:r>
      </w:ins>
    </w:p>
    <w:p w14:paraId="7D3C7434" w14:textId="77777777" w:rsidR="00D60878" w:rsidRDefault="00D60878" w:rsidP="0076271F">
      <w:pPr>
        <w:jc w:val="both"/>
        <w:rPr>
          <w:ins w:id="456" w:author="Albi Celaj" w:date="2019-02-22T13:29:00Z"/>
          <w:lang w:val="en-CA"/>
        </w:rPr>
      </w:pPr>
    </w:p>
    <w:p w14:paraId="2BA2C6AA" w14:textId="0BC58BE1" w:rsidR="0076271F" w:rsidDel="009A747A" w:rsidRDefault="004C5610" w:rsidP="009A747A">
      <w:pPr>
        <w:jc w:val="both"/>
        <w:rPr>
          <w:ins w:id="457" w:author="Albi Celaj [2]" w:date="2019-02-21T21:30:00Z"/>
          <w:del w:id="458" w:author="Albi Celaj" w:date="2019-02-22T13:59:00Z"/>
          <w:lang w:val="en-CA"/>
        </w:rPr>
        <w:pPrChange w:id="459" w:author="Albi Celaj" w:date="2019-02-22T13:59:00Z">
          <w:pPr>
            <w:jc w:val="both"/>
          </w:pPr>
        </w:pPrChange>
      </w:pPr>
      <w:ins w:id="460" w:author="Albi Celaj" w:date="2019-02-22T13:56:00Z">
        <w:r>
          <w:rPr>
            <w:lang w:val="en-CA"/>
          </w:rPr>
          <w:t xml:space="preserve">To permit more in-depth functional inference </w:t>
        </w:r>
      </w:ins>
      <w:ins w:id="461" w:author="Albi Celaj" w:date="2019-02-22T13:59:00Z">
        <w:r>
          <w:rPr>
            <w:lang w:val="en-CA"/>
          </w:rPr>
          <w:t>within</w:t>
        </w:r>
      </w:ins>
      <w:ins w:id="462" w:author="Albi Celaj" w:date="2019-02-22T13:56:00Z">
        <w:r>
          <w:rPr>
            <w:lang w:val="en-CA"/>
          </w:rPr>
          <w:t xml:space="preserve"> multi-gene systems, </w:t>
        </w:r>
      </w:ins>
      <w:ins w:id="463" w:author="Albi Celaj" w:date="2019-02-22T14:29:00Z">
        <w:r w:rsidR="002C7EBC">
          <w:rPr>
            <w:lang w:val="en-CA"/>
          </w:rPr>
          <w:t xml:space="preserve">we present a </w:t>
        </w:r>
        <w:r w:rsidR="002C7EBC" w:rsidRPr="00F07CF5">
          <w:rPr>
            <w:rFonts w:eastAsia="Times New Roman"/>
          </w:rPr>
          <w:t xml:space="preserve">high-order </w:t>
        </w:r>
        <w:r w:rsidR="002C7EBC" w:rsidRPr="00364DA5">
          <w:rPr>
            <w:rFonts w:eastAsia="Times New Roman"/>
          </w:rPr>
          <w:t>‘</w:t>
        </w:r>
        <w:r w:rsidR="002C7EBC">
          <w:rPr>
            <w:rFonts w:eastAsia="Times New Roman"/>
            <w:i/>
          </w:rPr>
          <w:t>X</w:t>
        </w:r>
        <w:r w:rsidR="002C7EBC" w:rsidRPr="001040CE">
          <w:rPr>
            <w:rFonts w:eastAsia="Times New Roman"/>
            <w:i/>
          </w:rPr>
          <w:t>-</w:t>
        </w:r>
        <w:r w:rsidR="002C7EBC">
          <w:rPr>
            <w:rFonts w:eastAsia="Times New Roman"/>
          </w:rPr>
          <w:t>gene’ genetic analysis (X</w:t>
        </w:r>
        <w:r w:rsidR="00F93A81">
          <w:rPr>
            <w:rFonts w:eastAsia="Times New Roman"/>
          </w:rPr>
          <w:t>GA) strategy t</w:t>
        </w:r>
      </w:ins>
      <w:ins w:id="464" w:author="Albi Celaj" w:date="2019-02-22T14:30:00Z">
        <w:r w:rsidR="00F93A81">
          <w:rPr>
            <w:rFonts w:eastAsia="Times New Roman"/>
          </w:rPr>
          <w:t>hat</w:t>
        </w:r>
      </w:ins>
      <w:ins w:id="465" w:author="Albi Celaj" w:date="2019-02-22T14:29:00Z">
        <w:r w:rsidR="002C7EBC">
          <w:rPr>
            <w:rFonts w:eastAsia="Times New Roman"/>
          </w:rPr>
          <w:t xml:space="preserve"> allow</w:t>
        </w:r>
      </w:ins>
      <w:ins w:id="466" w:author="Albi Celaj" w:date="2019-02-22T14:30:00Z">
        <w:r w:rsidR="00F93A81">
          <w:rPr>
            <w:rFonts w:eastAsia="Times New Roman"/>
          </w:rPr>
          <w:t>s</w:t>
        </w:r>
      </w:ins>
      <w:ins w:id="467" w:author="Albi Celaj" w:date="2019-02-22T14:29:00Z">
        <w:r w:rsidR="002C7EBC">
          <w:rPr>
            <w:rFonts w:eastAsia="Times New Roman"/>
          </w:rPr>
          <w:t xml:space="preserve"> for genetic inference beyond the use of </w:t>
        </w:r>
      </w:ins>
      <w:ins w:id="468" w:author="Albi Celaj [2]" w:date="2019-02-22T09:31:00Z">
        <w:del w:id="469" w:author="Albi Celaj" w:date="2019-02-22T13:24:00Z">
          <w:r w:rsidR="00937FA1" w:rsidDel="00D60878">
            <w:rPr>
              <w:lang w:val="en-CA"/>
            </w:rPr>
            <w:delText xml:space="preserve">possible </w:delText>
          </w:r>
        </w:del>
        <w:del w:id="470" w:author="Albi Celaj" w:date="2019-02-22T13:59:00Z">
          <w:r w:rsidR="00937FA1" w:rsidDel="009A747A">
            <w:rPr>
              <w:lang w:val="en-CA"/>
            </w:rPr>
            <w:delText>genetic</w:delText>
          </w:r>
        </w:del>
      </w:ins>
      <w:ins w:id="471" w:author="Albi Celaj [2]" w:date="2019-02-21T21:51:00Z">
        <w:del w:id="472" w:author="Albi Celaj" w:date="2019-02-22T13:59:00Z">
          <w:r w:rsidR="000B377A" w:rsidDel="009A747A">
            <w:rPr>
              <w:lang w:val="en-CA"/>
            </w:rPr>
            <w:delText xml:space="preserve"> </w:delText>
          </w:r>
        </w:del>
      </w:ins>
      <w:ins w:id="473" w:author="Albi Celaj [2]" w:date="2019-02-21T21:38:00Z">
        <w:del w:id="474" w:author="Albi Celaj" w:date="2019-02-22T13:59:00Z">
          <w:r w:rsidR="00400CB7" w:rsidDel="009A747A">
            <w:rPr>
              <w:lang w:val="en-CA"/>
            </w:rPr>
            <w:delText>infer</w:delText>
          </w:r>
          <w:r w:rsidR="006B189C" w:rsidDel="009A747A">
            <w:rPr>
              <w:lang w:val="en-CA"/>
            </w:rPr>
            <w:delText xml:space="preserve">ence within </w:delText>
          </w:r>
          <w:r w:rsidR="00400CB7" w:rsidDel="009A747A">
            <w:rPr>
              <w:lang w:val="en-CA"/>
            </w:rPr>
            <w:delText>systems</w:delText>
          </w:r>
        </w:del>
      </w:ins>
      <w:ins w:id="475" w:author="Albi Celaj [2]" w:date="2019-02-21T21:42:00Z">
        <w:del w:id="476" w:author="Albi Celaj" w:date="2019-02-22T13:59:00Z">
          <w:r w:rsidR="006B189C" w:rsidDel="009A747A">
            <w:rPr>
              <w:lang w:val="en-CA"/>
            </w:rPr>
            <w:delText xml:space="preserve"> </w:delText>
          </w:r>
        </w:del>
        <w:del w:id="477" w:author="Albi Celaj" w:date="2019-02-22T13:24:00Z">
          <w:r w:rsidR="006B189C" w:rsidDel="00D60878">
            <w:rPr>
              <w:lang w:val="en-CA"/>
            </w:rPr>
            <w:delText>encoded by multiple genes</w:delText>
          </w:r>
        </w:del>
      </w:ins>
      <w:ins w:id="478" w:author="Albi Celaj [2]" w:date="2019-02-21T21:38:00Z">
        <w:del w:id="479" w:author="Albi Celaj" w:date="2019-02-22T13:24:00Z">
          <w:r w:rsidR="00400CB7" w:rsidDel="00D60878">
            <w:rPr>
              <w:lang w:val="en-CA"/>
            </w:rPr>
            <w:delText>.</w:delText>
          </w:r>
        </w:del>
      </w:ins>
      <w:ins w:id="480" w:author="Albi Celaj [2]" w:date="2019-02-21T21:35:00Z">
        <w:del w:id="481" w:author="Albi Celaj" w:date="2019-02-22T13:24:00Z">
          <w:r w:rsidR="00E10275" w:rsidDel="00D60878">
            <w:rPr>
              <w:lang w:val="en-CA"/>
            </w:rPr>
            <w:delText xml:space="preserve"> </w:delText>
          </w:r>
        </w:del>
      </w:ins>
    </w:p>
    <w:p w14:paraId="52C7FE45" w14:textId="777A0A08" w:rsidR="009852E8" w:rsidDel="009A747A" w:rsidRDefault="009852E8" w:rsidP="009A747A">
      <w:pPr>
        <w:jc w:val="both"/>
        <w:rPr>
          <w:ins w:id="482" w:author="Albi Celaj [2]" w:date="2019-02-21T22:44:00Z"/>
          <w:del w:id="483" w:author="Albi Celaj" w:date="2019-02-22T13:59:00Z"/>
          <w:lang w:val="en-CA"/>
        </w:rPr>
        <w:pPrChange w:id="484" w:author="Albi Celaj" w:date="2019-02-22T13:59:00Z">
          <w:pPr>
            <w:jc w:val="both"/>
          </w:pPr>
        </w:pPrChange>
      </w:pPr>
    </w:p>
    <w:p w14:paraId="6AC83A09" w14:textId="1FDFC78D" w:rsidR="007700CD" w:rsidDel="009A747A" w:rsidRDefault="007700CD" w:rsidP="009A747A">
      <w:pPr>
        <w:jc w:val="both"/>
        <w:rPr>
          <w:ins w:id="485" w:author="Albi Celaj [2]" w:date="2019-02-21T21:54:00Z"/>
          <w:del w:id="486" w:author="Albi Celaj" w:date="2019-02-22T13:59:00Z"/>
          <w:lang w:val="en-CA"/>
        </w:rPr>
        <w:pPrChange w:id="487" w:author="Albi Celaj" w:date="2019-02-22T13:59:00Z">
          <w:pPr>
            <w:jc w:val="both"/>
          </w:pPr>
        </w:pPrChange>
      </w:pPr>
    </w:p>
    <w:p w14:paraId="0AB2FAAE" w14:textId="51B6643A" w:rsidR="009852E8" w:rsidDel="009A747A" w:rsidRDefault="001722AC" w:rsidP="009A747A">
      <w:pPr>
        <w:jc w:val="both"/>
        <w:rPr>
          <w:ins w:id="488" w:author="Albi Celaj [2]" w:date="2019-02-21T21:54:00Z"/>
          <w:del w:id="489" w:author="Albi Celaj" w:date="2019-02-22T13:59:00Z"/>
          <w:lang w:val="en-CA"/>
        </w:rPr>
        <w:pPrChange w:id="490" w:author="Albi Celaj" w:date="2019-02-22T13:59:00Z">
          <w:pPr>
            <w:jc w:val="both"/>
          </w:pPr>
        </w:pPrChange>
      </w:pPr>
      <w:ins w:id="491" w:author="Albi Celaj [2]" w:date="2019-02-21T21:54:00Z">
        <w:del w:id="492" w:author="Albi Celaj" w:date="2019-02-22T13:59:00Z">
          <w:r w:rsidDel="009A747A">
            <w:rPr>
              <w:lang w:val="en-CA"/>
            </w:rPr>
            <w:delText>Tp</w:delText>
          </w:r>
        </w:del>
      </w:ins>
      <w:ins w:id="493" w:author="Albi Celaj [2]" w:date="2019-02-21T22:45:00Z">
        <w:del w:id="494" w:author="Albi Celaj" w:date="2019-02-22T13:59:00Z">
          <w:r w:rsidDel="009A747A">
            <w:rPr>
              <w:lang w:val="en-CA"/>
            </w:rPr>
            <w:delText xml:space="preserve">… we present </w:delText>
          </w:r>
        </w:del>
      </w:ins>
    </w:p>
    <w:p w14:paraId="57F5665D" w14:textId="39630FAC" w:rsidR="003B6FBF" w:rsidDel="009A747A" w:rsidRDefault="00AE1DA6" w:rsidP="009A747A">
      <w:pPr>
        <w:jc w:val="both"/>
        <w:rPr>
          <w:ins w:id="495" w:author="Albi Celaj [2]" w:date="2019-02-21T21:18:00Z"/>
          <w:del w:id="496" w:author="Albi Celaj" w:date="2019-02-22T13:59:00Z"/>
          <w:lang w:val="en-CA"/>
        </w:rPr>
        <w:pPrChange w:id="497" w:author="Albi Celaj" w:date="2019-02-22T13:59:00Z">
          <w:pPr>
            <w:jc w:val="both"/>
          </w:pPr>
        </w:pPrChange>
      </w:pPr>
      <w:del w:id="498" w:author="Albi Celaj" w:date="2019-02-22T13:59:00Z">
        <w:r w:rsidDel="009A747A">
          <w:rPr>
            <w:lang w:val="en-CA"/>
          </w:rPr>
          <w:delText xml:space="preserve"> </w:delText>
        </w:r>
        <w:r w:rsidR="003860A8" w:rsidDel="009A747A">
          <w:rPr>
            <w:lang w:val="en-CA"/>
          </w:rPr>
          <w:delText xml:space="preserve"> </w:delText>
        </w:r>
        <w:r w:rsidR="00564739" w:rsidDel="009A747A">
          <w:rPr>
            <w:lang w:val="en-CA"/>
          </w:rPr>
          <w:fldChar w:fldCharType="begin" w:fldLock="1"/>
        </w:r>
        <w:r w:rsidR="003860A8" w:rsidRPr="00BA3915" w:rsidDel="009A747A">
          <w:rPr>
            <w:lang w:val="en-CA"/>
          </w:rPr>
          <w:delInstrText>ADDIN CSL_CITATION {"citationItems":[{"id":"ITEM-1","itemData":{"DOI":"10.1016/J.CELL.2018.12.010","ISSN"</w:delInstrText>
        </w:r>
      </w:del>
      <w:del w:id="499" w:author="Albi Celaj" w:date="2019-02-22T14:30:00Z">
        <w:r w:rsidR="003860A8" w:rsidRPr="00BA3915" w:rsidDel="002C7EBC">
          <w:rPr>
            <w:lang w:val="en-CA"/>
          </w:rPr>
          <w:delInstrText>:</w:delInstrText>
        </w:r>
      </w:del>
      <w:del w:id="500" w:author="Albi Celaj" w:date="2019-02-22T13:59:00Z">
        <w:r w:rsidR="003860A8" w:rsidRPr="00BA3915" w:rsidDel="009A747A">
          <w:rPr>
            <w:lang w:val="en-CA"/>
          </w:rPr>
          <w:delInstrText xml:space="preserve">0092-8674","abstract":"Despite a wealth of </w:delInstrText>
        </w:r>
        <w:r w:rsidR="003860A8" w:rsidRPr="0084453E" w:rsidDel="009A747A">
          <w:rPr>
            <w:lang w:val="en-CA"/>
          </w:rPr>
          <w:delInstrText xml:space="preserve">molecular knowledge, quantitative laws for accurate prediction of biological phenomena remain rare. Alternative pre-mRNA splicing is an important regulated step in gene expression frequently perturbed in human disease. To understand the combined effects of mutations during evolution, we quantified the effects of all possible combinations of exonic mutations accumulated during the emergence of an alternatively spliced human exon. This revealed that mutation effects scale non-monotonically with the inclusion </w:delInstrText>
        </w:r>
        <w:r w:rsidR="003860A8" w:rsidRPr="00F1664E" w:rsidDel="009A747A">
          <w:rPr>
            <w:lang w:val="en-CA"/>
          </w:rPr>
          <w:delInstrText>level of an exon, with each mutation having maximum effect at a predictable intermediate inclusion level. This scaling is observed genome-wide for cis and trans perturbations of splicing, including for natural and disease-associated variants. Mathematical modeling suggests that competition between alternative splice sites is sufficient to cause this non-linearity in the genotype-phenotype map. Combining the global scaling law with specific pairwise interactions between neighboring mutations allows accurate prediction of the effects of complex genotype changes involving &gt;10 mutations.","author":[{"dropping-particle":"","family":"Baeza-Centurion","given":"Pablo","non-dropping-particle":"","parse-names":false,"suffix":""},{"dropping-particle":"","family":"Miñana","given":"Belén","non-dropping-particle":"","parse-names":false,"suffix":""},{"dropping-particle":"","family":"Schmiedel","given":"Jörn M.","non-dropping-particle":"","parse-names":false,"suffix":""},{"dropping-particle":"","family":"Valcárcel","given":"Juan","non-dropping-particle":"","parse-names":false,"suffix":""},{"dropping-particle":"","family":"Lehner","given":"Ben","non-dropping-particle":"","parse-names":false,"suffix":""}],"container-title":"Cell","id":"ITEM-1","issue":"3","issued":{"date-parts":[["2019","1","24"]]},"page":"549-563.e23","publisher":"Cell Press","title":"Combinatorial Genetics Reveals a Scaling Law for the Effects of Mutations on Splicing","type":"article-journal","volume":"176"},"uris":["http://www.mendeley.com/documents/?uuid=0439f0e7-6efe-3a23-8f5c-12058a791490"]}],"mendeley":{"formattedCitation":"(Baeza-Centurion et al., 2019)","plainTextFormattedCitation":"(Baeza-Centurion et al., 2019)","previouslyFormattedCitation":"(Baeza-Centurion et al., 2019)"},"properties":{"noteIndex":0},"schema":"https://github.com/citation-style-language/schema/raw/master/csl-citation.json"}</w:delInstrText>
        </w:r>
        <w:r w:rsidR="00564739" w:rsidDel="009A747A">
          <w:rPr>
            <w:lang w:val="en-CA"/>
          </w:rPr>
          <w:fldChar w:fldCharType="separate"/>
        </w:r>
        <w:r w:rsidR="00564739" w:rsidRPr="00564739" w:rsidDel="009A747A">
          <w:rPr>
            <w:noProof/>
            <w:lang w:val="en-CA"/>
          </w:rPr>
          <w:delText>(Baeza-Centurion et al., 2019)</w:delText>
        </w:r>
        <w:r w:rsidR="00564739" w:rsidDel="009A747A">
          <w:rPr>
            <w:lang w:val="en-CA"/>
          </w:rPr>
          <w:fldChar w:fldCharType="end"/>
        </w:r>
        <w:r w:rsidR="003860A8" w:rsidDel="009A747A">
          <w:rPr>
            <w:lang w:val="en-CA"/>
          </w:rPr>
          <w:delText xml:space="preserve"> </w:delText>
        </w:r>
        <w:r w:rsidR="003860A8" w:rsidDel="009A747A">
          <w:rPr>
            <w:lang w:val="en-CA"/>
          </w:rPr>
          <w:fldChar w:fldCharType="begin" w:fldLock="1"/>
        </w:r>
        <w:r w:rsidR="003860A8" w:rsidDel="009A747A">
          <w:rPr>
            <w:lang w:val="en-CA"/>
          </w:rPr>
          <w:delInstrText>ADDIN CSL_CITATION {"citationItems":[{"id":"ITEM-1","itemData":{"DOI":"10.1038/nature17995","ISSN":"0028-0836","abstract":"Comprehensive genotype–phenotype mapping of the green fluorescent protein shows that the local fitness peak is narrow, shaped by a high prevalence of epistatic interactions, providing for the loss of fluorescence when the joint effect of mutations exceeds a threshold.","author":[{"dropping-particle":"","family":"Sarkisyan","given":"Karen S.","non-dropping-particle":"","parse-names":false,"suffix":""},{"dropping-particle":"","family":"Bolotin","given":"Dmitry A.","non-dropping-particle":"","parse-names":false,"suffix":""},{"dropping-particle":"V.","family":"Meer","given":"Margarita","non-dropping-particle":"","parse-names":false,"suffix":""},{"dropping-particle":"","family":"Usmanova","given":"Dinara R.","non-dropping-particle":"","parse-names":false,"suffix":""},{"dropping-particle":"","family":"Mishin","given":"Alexander S.","non-dropping-particle":"","parse-names":false,"suffix":""},{"dropping-particle":"V.","family":"Sharonov","given":"George","non-dropping-particle":"","parse-names":false,"suffix":""},{"dropping-particle":"","family":"Ivankov","given":"Dmitry N.","non-dropping-particle":"","parse-names":false,"suffix":""},{"dropping-particle":"","family":"Bozhanova","given":"Nina G.","non-dropping-particle":"","parse-names":false,"suffix":""},{"dropping-particle":"","family":"Baranov","given":"Mikhail S.","non-dropping-particle":"","parse-names":false,"suffix":""},{"dropping-particle":"","family":"Soylemez","given":"Onuralp","non-dropping-particle":"","parse-names":false,"suffix":""},{"dropping-particle":"","family":"Bogatyreva","given":"Natalya S.","non-dropping-particle":"","parse-names":false,"suffix":""},{"dropping-particle":"","family":"Vlasov","given":"Peter K.","non-dropping-particle":"","parse-names":false,"suffix":""},{"dropping-particle":"","family":"Egorov","given":"Evgeny S.","non-dropping-particle":"","parse-names":false,"suffix":""},{"dropping-particle":"","family":"Logacheva","given":"Maria D.","non-dropping-particle":"","parse-names":false,"suffix":""},{"dropping-particle":"","family":"Kondrashov","given":"Alexey S.","non-dropping-particle":"","parse-names":false,"suffix":""},{"dropping-particle":"","family":"Chudakov","given":"Dmitry M.","non-dropping-particle":"","parse-names":false,"suffix":""},{"dropping-particle":"V.","family":"Putintseva","given":"Ekaterina","non-dropping-particle":"","parse-names":false,"suffix":""},{"dropping-particle":"","family":"Mamedov","given":"Ilgar Z.","non-dropping-particle":"","parse-names":false,"suffix":""},{"dropping-particle":"","family":"Tawfik","given":"Dan S.","non-dropping-particle":"","parse-names":false,"suffix":""},{"dropping-particle":"","family":"Lukyanov","given":"Konstantin A.","non-dropping-particle":"","parse-names":false,"suffix":""},{"dropping-particle":"","family":"Kondrashov","given":"Fyodor A.","non-dropping-particle":"","parse-names":false,"suffix":""}],"container-title":"Nature","id":"ITEM-1","issue":"7603","issued":{"date-parts":[["2016","5","11"]]},"page":"397-401","publisher":"Nature Publishing Group","title":"Local fitness landscape of the green fluorescent protein","type":"article-journal","volume":"533"},"uris":["http://www.mendeley.com/documents/?uuid=55aab484-cbf9-3077-a200-9a46f55b29b7"]}],"mendeley":{"formattedCitation":"(Sarkisyan et al., 2016)","plainTextFormattedCitation":"(Sarkisyan et al., 2016)"},"properties":{"noteIndex":0},"schema":"https://github.com/citation-style-language/schema/raw/master/csl-citation.json"}</w:delInstrText>
        </w:r>
        <w:r w:rsidR="003860A8" w:rsidDel="009A747A">
          <w:rPr>
            <w:lang w:val="en-CA"/>
          </w:rPr>
          <w:fldChar w:fldCharType="separate"/>
        </w:r>
        <w:r w:rsidR="003860A8" w:rsidRPr="003860A8" w:rsidDel="009A747A">
          <w:rPr>
            <w:noProof/>
            <w:lang w:val="en-CA"/>
          </w:rPr>
          <w:delText>(Sarkisyan et al., 2016)</w:delText>
        </w:r>
        <w:r w:rsidR="003860A8" w:rsidDel="009A747A">
          <w:rPr>
            <w:lang w:val="en-CA"/>
          </w:rPr>
          <w:fldChar w:fldCharType="end"/>
        </w:r>
        <w:r w:rsidR="00F1172F" w:rsidDel="009A747A">
          <w:rPr>
            <w:lang w:val="en-CA"/>
          </w:rPr>
          <w:delText xml:space="preserve">  However,</w:delText>
        </w:r>
      </w:del>
    </w:p>
    <w:p w14:paraId="5D5F267D" w14:textId="4729E42F" w:rsidR="00B67341" w:rsidDel="009A747A" w:rsidRDefault="00F1172F" w:rsidP="009A747A">
      <w:pPr>
        <w:jc w:val="both"/>
        <w:rPr>
          <w:del w:id="501" w:author="Albi Celaj" w:date="2019-02-22T13:59:00Z"/>
          <w:lang w:val="en-CA"/>
        </w:rPr>
        <w:pPrChange w:id="502" w:author="Albi Celaj" w:date="2019-02-22T13:59:00Z">
          <w:pPr>
            <w:jc w:val="both"/>
          </w:pPr>
        </w:pPrChange>
      </w:pPr>
      <w:del w:id="503" w:author="Albi Celaj" w:date="2019-02-22T13:59:00Z">
        <w:r w:rsidDel="009A747A">
          <w:rPr>
            <w:lang w:val="en-CA"/>
          </w:rPr>
          <w:delText xml:space="preserve"> </w:delText>
        </w:r>
        <w:r w:rsidR="00DB4C74" w:rsidDel="009A747A">
          <w:rPr>
            <w:lang w:val="en-CA"/>
          </w:rPr>
          <w:delText xml:space="preserve">experimental and </w:delText>
        </w:r>
        <w:r w:rsidR="00B2177C" w:rsidDel="009A747A">
          <w:rPr>
            <w:lang w:val="en-CA"/>
          </w:rPr>
          <w:delText xml:space="preserve">interpretive </w:delText>
        </w:r>
        <w:r w:rsidR="00DB4C74" w:rsidDel="009A747A">
          <w:rPr>
            <w:lang w:val="en-CA"/>
          </w:rPr>
          <w:delText xml:space="preserve">challenges have limited </w:delText>
        </w:r>
        <w:r w:rsidR="00B2177C" w:rsidDel="009A747A">
          <w:rPr>
            <w:lang w:val="en-CA"/>
          </w:rPr>
          <w:delText xml:space="preserve">the systematic study of </w:delText>
        </w:r>
        <w:r w:rsidR="00DB4C74" w:rsidDel="009A747A">
          <w:rPr>
            <w:lang w:val="en-CA"/>
          </w:rPr>
          <w:delText>high</w:delText>
        </w:r>
        <w:r w:rsidR="00B2177C" w:rsidDel="009A747A">
          <w:rPr>
            <w:lang w:val="en-CA"/>
          </w:rPr>
          <w:delText xml:space="preserve">-order </w:delText>
        </w:r>
        <w:r w:rsidR="00DB4C74" w:rsidDel="009A747A">
          <w:rPr>
            <w:lang w:val="en-CA"/>
          </w:rPr>
          <w:delText xml:space="preserve">genetic </w:delText>
        </w:r>
        <w:r w:rsidDel="009A747A">
          <w:rPr>
            <w:lang w:val="en-CA"/>
          </w:rPr>
          <w:delText>analysis</w:delText>
        </w:r>
      </w:del>
      <w:ins w:id="504" w:author="Albi Celaj [3]" w:date="2019-02-14T15:53:00Z">
        <w:del w:id="505" w:author="Albi Celaj" w:date="2019-02-22T13:59:00Z">
          <w:r w:rsidR="00E86A37" w:rsidDel="009A747A">
            <w:rPr>
              <w:lang w:val="en-CA"/>
            </w:rPr>
            <w:delText xml:space="preserve"> </w:delText>
          </w:r>
        </w:del>
      </w:ins>
      <w:ins w:id="506" w:author="Al B" w:date="2019-02-17T17:18:00Z">
        <w:del w:id="507" w:author="Albi Celaj" w:date="2019-02-22T13:59:00Z">
          <w:r w:rsidR="00395093" w:rsidDel="009A747A">
            <w:rPr>
              <w:lang w:val="en-CA"/>
            </w:rPr>
            <w:delText>of high-order</w:delText>
          </w:r>
        </w:del>
      </w:ins>
      <w:ins w:id="508" w:author="Albi Celaj [3]" w:date="2019-02-14T15:53:00Z">
        <w:del w:id="509" w:author="Albi Celaj" w:date="2019-02-22T13:59:00Z">
          <w:r w:rsidR="00E86A37" w:rsidDel="009A747A">
            <w:rPr>
              <w:lang w:val="en-CA"/>
            </w:rPr>
            <w:delText>using high-order interactions</w:delText>
          </w:r>
        </w:del>
      </w:ins>
      <w:del w:id="510" w:author="Albi Celaj" w:date="2019-02-22T13:59:00Z">
        <w:r w:rsidR="00DB4C74" w:rsidDel="009A747A">
          <w:rPr>
            <w:lang w:val="en-CA"/>
          </w:rPr>
          <w:delText>.</w:delText>
        </w:r>
      </w:del>
    </w:p>
    <w:p w14:paraId="5A0A9B08" w14:textId="2D23C56E" w:rsidR="00F07CF5" w:rsidDel="009A747A" w:rsidRDefault="00F07CF5" w:rsidP="009A747A">
      <w:pPr>
        <w:jc w:val="both"/>
        <w:rPr>
          <w:del w:id="511" w:author="Albi Celaj" w:date="2019-02-22T13:59:00Z"/>
          <w:lang w:val="en-CA"/>
        </w:rPr>
        <w:pPrChange w:id="512" w:author="Albi Celaj" w:date="2019-02-22T13:59:00Z">
          <w:pPr>
            <w:jc w:val="both"/>
          </w:pPr>
        </w:pPrChange>
      </w:pPr>
    </w:p>
    <w:p w14:paraId="39CE3CB7" w14:textId="1AC68983" w:rsidR="000B377A" w:rsidDel="00553E40" w:rsidRDefault="00B2177C" w:rsidP="00390C17">
      <w:pPr>
        <w:jc w:val="both"/>
        <w:rPr>
          <w:del w:id="513" w:author="Albi Celaj" w:date="2019-02-22T14:00:00Z"/>
          <w:rFonts w:eastAsia="Times New Roman"/>
        </w:rPr>
        <w:pPrChange w:id="514" w:author="Albi Celaj" w:date="2019-02-22T14:21:00Z">
          <w:pPr>
            <w:jc w:val="both"/>
          </w:pPr>
        </w:pPrChange>
      </w:pPr>
      <w:del w:id="515" w:author="Albi Celaj" w:date="2019-02-22T13:59:00Z">
        <w:r w:rsidDel="009A747A">
          <w:rPr>
            <w:rFonts w:eastAsia="Times New Roman"/>
          </w:rPr>
          <w:delText xml:space="preserve">Here </w:delText>
        </w:r>
      </w:del>
      <w:del w:id="516" w:author="Albi Celaj" w:date="2019-02-22T14:30:00Z">
        <w:r w:rsidR="00DB4C74" w:rsidDel="002C7EBC">
          <w:rPr>
            <w:rFonts w:eastAsia="Times New Roman"/>
          </w:rPr>
          <w:delText xml:space="preserve">we </w:delText>
        </w:r>
      </w:del>
      <w:del w:id="517" w:author="Albi Celaj" w:date="2019-02-19T14:46:00Z">
        <w:r w:rsidR="00DB4C74" w:rsidDel="005F424A">
          <w:rPr>
            <w:rFonts w:eastAsia="Times New Roman"/>
          </w:rPr>
          <w:delText xml:space="preserve">describe </w:delText>
        </w:r>
      </w:del>
      <w:del w:id="518" w:author="Albi Celaj" w:date="2019-02-22T14:30:00Z">
        <w:r w:rsidR="00DB4C74" w:rsidDel="002C7EBC">
          <w:rPr>
            <w:rFonts w:eastAsia="Times New Roman"/>
          </w:rPr>
          <w:delText xml:space="preserve">a </w:delText>
        </w:r>
      </w:del>
      <w:ins w:id="519" w:author="Albi Celaj" w:date="2019-02-22T14:20:00Z">
        <w:r w:rsidR="00390C17">
          <w:rPr>
            <w:rFonts w:eastAsia="Times New Roman"/>
          </w:rPr>
          <w:t>one</w:t>
        </w:r>
      </w:ins>
      <w:ins w:id="520" w:author="Albi Celaj" w:date="2019-02-22T14:21:00Z">
        <w:r w:rsidR="00390C17">
          <w:rPr>
            <w:rFonts w:eastAsia="Times New Roman"/>
          </w:rPr>
          <w:t>-</w:t>
        </w:r>
      </w:ins>
      <w:ins w:id="521" w:author="Albi Celaj" w:date="2019-02-22T14:20:00Z">
        <w:r w:rsidR="00390C17">
          <w:rPr>
            <w:rFonts w:eastAsia="Times New Roman"/>
          </w:rPr>
          <w:t xml:space="preserve"> and</w:t>
        </w:r>
      </w:ins>
      <w:ins w:id="522" w:author="Albi Celaj" w:date="2019-02-22T14:21:00Z">
        <w:r w:rsidR="009A00CB">
          <w:rPr>
            <w:rFonts w:eastAsia="Times New Roman"/>
          </w:rPr>
          <w:t xml:space="preserve"> two-gene </w:t>
        </w:r>
      </w:ins>
      <w:bookmarkStart w:id="523" w:name="_GoBack"/>
      <w:ins w:id="524" w:author="Albi Celaj" w:date="2019-02-22T14:30:00Z">
        <w:r w:rsidR="002C7EBC">
          <w:rPr>
            <w:rFonts w:eastAsia="Times New Roman"/>
          </w:rPr>
          <w:t>effects</w:t>
        </w:r>
      </w:ins>
      <w:ins w:id="525" w:author="Albi Celaj" w:date="2019-02-22T14:21:00Z">
        <w:r w:rsidR="00390C17">
          <w:rPr>
            <w:rFonts w:eastAsia="Times New Roman"/>
          </w:rPr>
          <w:t xml:space="preserve"> </w:t>
        </w:r>
      </w:ins>
      <w:bookmarkEnd w:id="523"/>
      <w:del w:id="526" w:author="Albi Celaj" w:date="2019-02-22T13:59:00Z">
        <w:r w:rsidR="00DB4C74" w:rsidDel="009A747A">
          <w:rPr>
            <w:rFonts w:eastAsia="Times New Roman"/>
          </w:rPr>
          <w:delText>strategy</w:delText>
        </w:r>
        <w:r w:rsidR="00B30AC6" w:rsidDel="009A747A">
          <w:rPr>
            <w:rFonts w:eastAsia="Times New Roman"/>
          </w:rPr>
          <w:delText xml:space="preserve"> t</w:delText>
        </w:r>
      </w:del>
      <w:del w:id="527" w:author="Albi Celaj" w:date="2019-02-19T14:46:00Z">
        <w:r w:rsidR="00B30AC6" w:rsidDel="005F424A">
          <w:rPr>
            <w:rFonts w:eastAsia="Times New Roman"/>
          </w:rPr>
          <w:delText>hat</w:delText>
        </w:r>
      </w:del>
      <w:del w:id="528" w:author="Albi Celaj" w:date="2019-02-22T13:59:00Z">
        <w:r w:rsidR="00B30AC6" w:rsidDel="009A747A">
          <w:rPr>
            <w:rFonts w:eastAsia="Times New Roman"/>
          </w:rPr>
          <w:delText xml:space="preserve"> </w:delText>
        </w:r>
      </w:del>
      <w:ins w:id="529" w:author="Albi Celaj [2]" w:date="2019-02-21T21:48:00Z">
        <w:del w:id="530" w:author="Albi Celaj" w:date="2019-02-22T13:59:00Z">
          <w:r w:rsidR="000B377A" w:rsidDel="009A747A">
            <w:rPr>
              <w:rFonts w:eastAsia="Times New Roman"/>
            </w:rPr>
            <w:delText>perform genetic analysis that uses not onl</w:delText>
          </w:r>
        </w:del>
      </w:ins>
      <w:ins w:id="531" w:author="Albi Celaj [2]" w:date="2019-02-21T21:49:00Z">
        <w:del w:id="532" w:author="Albi Celaj" w:date="2019-02-22T13:59:00Z">
          <w:r w:rsidR="000B377A" w:rsidDel="009A747A">
            <w:rPr>
              <w:rFonts w:eastAsia="Times New Roman"/>
            </w:rPr>
            <w:delText xml:space="preserve">y </w:delText>
          </w:r>
        </w:del>
      </w:ins>
      <w:del w:id="533" w:author="Albi Celaj" w:date="2019-02-22T13:59:00Z">
        <w:r w:rsidR="00B30AC6" w:rsidDel="009A747A">
          <w:rPr>
            <w:rFonts w:eastAsia="Times New Roman"/>
          </w:rPr>
          <w:delText>generalize</w:delText>
        </w:r>
      </w:del>
      <w:del w:id="534" w:author="Albi Celaj" w:date="2019-02-19T14:46:00Z">
        <w:r w:rsidR="00B30AC6" w:rsidDel="005F424A">
          <w:rPr>
            <w:rFonts w:eastAsia="Times New Roman"/>
          </w:rPr>
          <w:delText>s</w:delText>
        </w:r>
      </w:del>
      <w:del w:id="535" w:author="Albi Celaj" w:date="2019-02-22T13:59:00Z">
        <w:r w:rsidR="00B30AC6" w:rsidDel="009A747A">
          <w:rPr>
            <w:rFonts w:eastAsia="Times New Roman"/>
          </w:rPr>
          <w:delText xml:space="preserve"> beyond</w:delText>
        </w:r>
      </w:del>
      <w:ins w:id="536" w:author="Al B" w:date="2019-02-17T17:40:00Z">
        <w:del w:id="537" w:author="Albi Celaj" w:date="2019-02-22T13:59:00Z">
          <w:r w:rsidR="00DF51AF" w:rsidDel="009A747A">
            <w:rPr>
              <w:rFonts w:eastAsia="Times New Roman"/>
            </w:rPr>
            <w:delText xml:space="preserve"> </w:delText>
          </w:r>
          <w:r w:rsidR="00F47311" w:rsidDel="009A747A">
            <w:rPr>
              <w:rFonts w:eastAsia="Times New Roman"/>
            </w:rPr>
            <w:delText>the analysis of</w:delText>
          </w:r>
        </w:del>
      </w:ins>
      <w:del w:id="538" w:author="Albi Celaj" w:date="2019-02-22T13:59:00Z">
        <w:r w:rsidR="00B30AC6" w:rsidDel="009A747A">
          <w:rPr>
            <w:rFonts w:eastAsia="Times New Roman"/>
          </w:rPr>
          <w:delText xml:space="preserve"> </w:delText>
        </w:r>
      </w:del>
      <w:del w:id="539" w:author="Albi Celaj" w:date="2019-02-22T14:21:00Z">
        <w:r w:rsidR="00B30AC6" w:rsidDel="00390C17">
          <w:rPr>
            <w:rFonts w:eastAsia="Times New Roman"/>
          </w:rPr>
          <w:delText xml:space="preserve">one- and two-gene </w:delText>
        </w:r>
        <w:r w:rsidDel="00390C17">
          <w:rPr>
            <w:rFonts w:eastAsia="Times New Roman"/>
          </w:rPr>
          <w:delText>analysis</w:delText>
        </w:r>
      </w:del>
      <w:ins w:id="540" w:author="Al B" w:date="2019-02-17T17:41:00Z">
        <w:del w:id="541" w:author="Albi Celaj" w:date="2019-02-22T14:01:00Z">
          <w:r w:rsidR="00F47311" w:rsidDel="00AD7D24">
            <w:rPr>
              <w:rFonts w:eastAsia="Times New Roman"/>
            </w:rPr>
            <w:delText>perturbation</w:delText>
          </w:r>
        </w:del>
        <w:del w:id="542" w:author="Albi Celaj" w:date="2019-02-19T14:46:00Z">
          <w:r w:rsidR="00F47311" w:rsidDel="005F424A">
            <w:rPr>
              <w:rFonts w:eastAsia="Times New Roman"/>
            </w:rPr>
            <w:delText xml:space="preserve"> effect</w:delText>
          </w:r>
        </w:del>
        <w:del w:id="543" w:author="Albi Celaj" w:date="2019-02-22T14:01:00Z">
          <w:r w:rsidR="00F47311" w:rsidDel="00AD7D24">
            <w:rPr>
              <w:rFonts w:eastAsia="Times New Roman"/>
            </w:rPr>
            <w:delText>s</w:delText>
          </w:r>
        </w:del>
      </w:ins>
      <w:del w:id="544" w:author="Albi Celaj" w:date="2019-02-22T14:21:00Z">
        <w:r w:rsidDel="00390C17">
          <w:rPr>
            <w:rFonts w:eastAsia="Times New Roman"/>
          </w:rPr>
          <w:delText xml:space="preserve"> </w:delText>
        </w:r>
      </w:del>
      <w:r w:rsidR="00B30AC6">
        <w:rPr>
          <w:rFonts w:eastAsia="Times New Roman"/>
        </w:rPr>
        <w:t>(‘1GA’ and ‘2GA’)</w:t>
      </w:r>
      <w:ins w:id="545" w:author="Albi Celaj" w:date="2019-02-22T14:30:00Z">
        <w:r w:rsidR="002C7EBC">
          <w:rPr>
            <w:rFonts w:eastAsia="Times New Roman"/>
          </w:rPr>
          <w:t>.</w:t>
        </w:r>
      </w:ins>
      <w:del w:id="546" w:author="Albi Celaj" w:date="2019-02-22T14:30:00Z">
        <w:r w:rsidDel="002C7EBC">
          <w:rPr>
            <w:rFonts w:eastAsia="Times New Roman"/>
          </w:rPr>
          <w:delText xml:space="preserve">, </w:delText>
        </w:r>
      </w:del>
      <w:del w:id="547" w:author="Albi Celaj" w:date="2019-02-19T14:47:00Z">
        <w:r w:rsidDel="005F424A">
          <w:rPr>
            <w:rFonts w:eastAsia="Times New Roman"/>
          </w:rPr>
          <w:delText>permitting</w:delText>
        </w:r>
      </w:del>
      <w:r>
        <w:rPr>
          <w:rFonts w:eastAsia="Times New Roman"/>
        </w:rPr>
        <w:t xml:space="preserve"> </w:t>
      </w:r>
      <w:del w:id="548" w:author="Albi Celaj" w:date="2019-02-22T14:29:00Z">
        <w:r w:rsidRPr="00F07CF5" w:rsidDel="002C7EBC">
          <w:rPr>
            <w:rFonts w:eastAsia="Times New Roman"/>
          </w:rPr>
          <w:delText xml:space="preserve">high-order </w:delText>
        </w:r>
        <w:r w:rsidRPr="0078338C" w:rsidDel="002C7EBC">
          <w:rPr>
            <w:rFonts w:eastAsia="Times New Roman"/>
            <w:rPrChange w:id="549" w:author="Albi Celaj [2]" w:date="2019-02-21T21:06:00Z">
              <w:rPr>
                <w:rFonts w:eastAsia="Times New Roman"/>
                <w:i/>
              </w:rPr>
            </w:rPrChange>
          </w:rPr>
          <w:delText>‘</w:delText>
        </w:r>
      </w:del>
      <w:ins w:id="550" w:author="Albi Celaj [3]" w:date="2019-02-14T15:47:00Z">
        <w:del w:id="551" w:author="Albi Celaj" w:date="2019-02-22T14:29:00Z">
          <w:r w:rsidR="00E659AD" w:rsidDel="002C7EBC">
            <w:rPr>
              <w:rFonts w:eastAsia="Times New Roman"/>
              <w:i/>
            </w:rPr>
            <w:delText>X</w:delText>
          </w:r>
        </w:del>
      </w:ins>
      <w:del w:id="552" w:author="Albi Celaj" w:date="2019-02-22T14:29:00Z">
        <w:r w:rsidDel="002C7EBC">
          <w:rPr>
            <w:rFonts w:eastAsia="Times New Roman"/>
            <w:i/>
          </w:rPr>
          <w:delText>x</w:delText>
        </w:r>
        <w:r w:rsidRPr="001040CE" w:rsidDel="002C7EBC">
          <w:rPr>
            <w:rFonts w:eastAsia="Times New Roman"/>
            <w:i/>
          </w:rPr>
          <w:delText>-</w:delText>
        </w:r>
        <w:r w:rsidDel="002C7EBC">
          <w:rPr>
            <w:rFonts w:eastAsia="Times New Roman"/>
          </w:rPr>
          <w:delText>gene’ genetic analysis (XGA).</w:delText>
        </w:r>
      </w:del>
    </w:p>
    <w:p w14:paraId="059B8CE1" w14:textId="77777777" w:rsidR="007700CD" w:rsidDel="009A747A" w:rsidRDefault="007700CD" w:rsidP="00390C17">
      <w:pPr>
        <w:jc w:val="both"/>
        <w:rPr>
          <w:ins w:id="553" w:author="Albi Celaj [2]" w:date="2019-02-21T22:44:00Z"/>
          <w:del w:id="554" w:author="Albi Celaj" w:date="2019-02-22T14:00:00Z"/>
          <w:rFonts w:eastAsia="Times New Roman"/>
        </w:rPr>
        <w:pPrChange w:id="555" w:author="Albi Celaj" w:date="2019-02-22T14:21:00Z">
          <w:pPr>
            <w:jc w:val="both"/>
          </w:pPr>
        </w:pPrChange>
      </w:pPr>
    </w:p>
    <w:p w14:paraId="2608932C" w14:textId="15221D67" w:rsidR="00DB0ED8" w:rsidRPr="00F07CF5" w:rsidRDefault="00F07CF5" w:rsidP="00390C17">
      <w:pPr>
        <w:jc w:val="both"/>
        <w:rPr>
          <w:rFonts w:eastAsia="Times New Roman"/>
        </w:rPr>
        <w:pPrChange w:id="556" w:author="Albi Celaj" w:date="2019-02-22T14:21:00Z">
          <w:pPr>
            <w:jc w:val="both"/>
          </w:pPr>
        </w:pPrChange>
      </w:pPr>
      <w:del w:id="557" w:author="Albi Celaj [2]" w:date="2019-02-21T21:49:00Z">
        <w:r w:rsidDel="000B377A">
          <w:rPr>
            <w:rFonts w:eastAsia="Times New Roman"/>
          </w:rPr>
          <w:delText xml:space="preserve"> </w:delText>
        </w:r>
        <w:r w:rsidR="00B30AC6" w:rsidDel="000B377A">
          <w:rPr>
            <w:rFonts w:eastAsia="Times New Roman"/>
          </w:rPr>
          <w:delText xml:space="preserve"> </w:delText>
        </w:r>
      </w:del>
      <w:r w:rsidR="00B2177C">
        <w:rPr>
          <w:rFonts w:eastAsia="Times New Roman"/>
        </w:rPr>
        <w:t>W</w:t>
      </w:r>
      <w:r w:rsidRPr="00F07CF5">
        <w:rPr>
          <w:rFonts w:eastAsia="Times New Roman"/>
        </w:rPr>
        <w:t xml:space="preserve">e </w:t>
      </w:r>
      <w:del w:id="558" w:author="Albi Celaj [3]" w:date="2019-02-19T14:31:00Z">
        <w:r w:rsidR="00B30AC6" w:rsidDel="00B435B9">
          <w:rPr>
            <w:rFonts w:eastAsia="Times New Roman"/>
          </w:rPr>
          <w:delText>apply</w:delText>
        </w:r>
        <w:r w:rsidRPr="00F07CF5" w:rsidDel="00B435B9">
          <w:rPr>
            <w:rFonts w:eastAsia="Times New Roman"/>
          </w:rPr>
          <w:delText xml:space="preserve"> </w:delText>
        </w:r>
      </w:del>
      <w:ins w:id="559" w:author="Albi Celaj [3]" w:date="2019-02-19T14:31:00Z">
        <w:r w:rsidR="00B435B9">
          <w:rPr>
            <w:rFonts w:eastAsia="Times New Roman"/>
          </w:rPr>
          <w:t>demonstrate an</w:t>
        </w:r>
        <w:r w:rsidR="00B435B9" w:rsidRPr="00F07CF5">
          <w:rPr>
            <w:rFonts w:eastAsia="Times New Roman"/>
          </w:rPr>
          <w:t xml:space="preserve"> </w:t>
        </w:r>
      </w:ins>
      <w:r w:rsidRPr="00F07CF5">
        <w:rPr>
          <w:rFonts w:eastAsia="Times New Roman"/>
        </w:rPr>
        <w:t>XGA</w:t>
      </w:r>
      <w:r w:rsidR="00B30AC6">
        <w:rPr>
          <w:rFonts w:eastAsia="Times New Roman"/>
        </w:rPr>
        <w:t xml:space="preserve"> </w:t>
      </w:r>
      <w:ins w:id="560" w:author="Albi Celaj [3]" w:date="2019-02-19T14:31:00Z">
        <w:r w:rsidR="00B435B9">
          <w:rPr>
            <w:rFonts w:eastAsia="Times New Roman"/>
          </w:rPr>
          <w:t>o</w:t>
        </w:r>
      </w:ins>
      <w:ins w:id="561" w:author="Albi Celaj" w:date="2019-02-21T15:18:00Z">
        <w:r w:rsidR="007A3EF6">
          <w:rPr>
            <w:rFonts w:eastAsia="Times New Roman"/>
          </w:rPr>
          <w:t>n</w:t>
        </w:r>
      </w:ins>
      <w:ins w:id="562" w:author="Albi Celaj [3]" w:date="2019-02-19T14:31:00Z">
        <w:del w:id="563" w:author="Albi Celaj" w:date="2019-02-21T13:37:00Z">
          <w:r w:rsidR="00B435B9" w:rsidDel="00E04374">
            <w:rPr>
              <w:rFonts w:eastAsia="Times New Roman"/>
            </w:rPr>
            <w:delText>n</w:delText>
          </w:r>
        </w:del>
      </w:ins>
      <w:del w:id="564" w:author="Albi Celaj [3]" w:date="2019-02-19T14:31:00Z">
        <w:r w:rsidDel="00B435B9">
          <w:rPr>
            <w:rFonts w:eastAsia="Times New Roman"/>
          </w:rPr>
          <w:delText xml:space="preserve">to </w:delText>
        </w:r>
      </w:del>
      <w:ins w:id="565" w:author="Al B" w:date="2019-02-17T17:42:00Z">
        <w:del w:id="566" w:author="Albi Celaj [3]" w:date="2019-02-19T14:31:00Z">
          <w:r w:rsidR="00EC0B98" w:rsidDel="00B435B9">
            <w:rPr>
              <w:rFonts w:eastAsia="Times New Roman"/>
            </w:rPr>
            <w:delText>16</w:delText>
          </w:r>
        </w:del>
        <w:r w:rsidR="00EF1053">
          <w:t xml:space="preserve"> yeast ABC</w:t>
        </w:r>
      </w:ins>
      <w:del w:id="567" w:author="Al B" w:date="2019-02-17T17:42:00Z">
        <w:r w:rsidR="00F1172F" w:rsidDel="00EF1053">
          <w:delText>ABC</w:delText>
        </w:r>
      </w:del>
      <w:r w:rsidR="00F1172F">
        <w:t xml:space="preserve"> transporters</w:t>
      </w:r>
      <w:r w:rsidR="00B2177C">
        <w:t xml:space="preserve">, </w:t>
      </w:r>
      <w:r w:rsidR="00F1172F">
        <w:t xml:space="preserve">involved in cellular efflux of small molecules, for which </w:t>
      </w:r>
      <w:r w:rsidR="00B2177C">
        <w:t xml:space="preserve">several </w:t>
      </w:r>
      <w:r w:rsidR="00175CD1">
        <w:t xml:space="preserve">informative </w:t>
      </w:r>
      <w:r w:rsidR="00B2177C">
        <w:t xml:space="preserve">higher-order genetic </w:t>
      </w:r>
      <w:del w:id="568" w:author="Albi Celaj" w:date="2019-02-22T14:04:00Z">
        <w:r w:rsidR="00B2177C" w:rsidDel="00BA3915">
          <w:delText>interactions</w:delText>
        </w:r>
        <w:r w:rsidR="00175CD1" w:rsidDel="00BA3915">
          <w:delText xml:space="preserve"> </w:delText>
        </w:r>
      </w:del>
      <w:ins w:id="569" w:author="Albi Celaj" w:date="2019-02-22T14:04:00Z">
        <w:r w:rsidR="00BA3915">
          <w:t xml:space="preserve">effects </w:t>
        </w:r>
      </w:ins>
      <w:r w:rsidR="00175CD1">
        <w:t xml:space="preserve">have been reported </w:t>
      </w:r>
      <w:r w:rsidR="00F1172F">
        <w:fldChar w:fldCharType="begin" w:fldLock="1"/>
      </w:r>
      <w:r w:rsidR="00F117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selection.","type":"article-journal","volume":"8"},"uris":["http://www.mendeley.com/documents/?uuid=37457ea4-6a9c-471d-b62e-dfeec5fba47c"]},{"id":"ITEM-3","itemData":{"DOI":"10.1128/EC.00021-15","ISSN":"1535-9778","PMID":"25724885","abstract":"&lt;p&gt;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Cell","id":"ITEM-3","issue":"5","issued":{"date-parts":[["2015","5"]]},"page":"442-453","title":"Control of Plasma Membrane Permeability by ABC Transporters","type":"article-journal","volume":"14"},"uris":["http://www.mendeley.com/documents/?uuid=4dec19d3-73c3-4b64-9556-f4b9dd5227fc"]}],"mendeley":{"formattedCitation":"(Khakhina et al., 2015; Kolaczkowska et al., 2008; Suzuki et al., 2011)","plainTextFormattedCitation":"(Khakhina et al., 2015; Kolaczkowska et al., 2008; Suzuki et al., 2011)","previouslyFormattedCitation":"(Khakhina et al., 2015; Kolaczkowska et al., 2008; Suzuki et al., 2011)"},"properties":{"noteIndex":0},"schema":"https://github.com/citation-style-language/schema/raw/master/csl-citation.json"}</w:instrText>
      </w:r>
      <w:r w:rsidR="00F1172F">
        <w:fldChar w:fldCharType="separate"/>
      </w:r>
      <w:r w:rsidR="00F1172F" w:rsidRPr="007A4FB8">
        <w:rPr>
          <w:noProof/>
        </w:rPr>
        <w:t>(Khakhina et al., 2015; Kolaczkowska et al., 2008; Suzuki et al., 2011)</w:t>
      </w:r>
      <w:r w:rsidR="00F1172F">
        <w:fldChar w:fldCharType="end"/>
      </w:r>
      <w:r w:rsidR="00F1172F">
        <w:t xml:space="preserve">. </w:t>
      </w:r>
      <w:r w:rsidR="005E494A">
        <w:t xml:space="preserve"> More specifically, we apply XGA </w:t>
      </w:r>
      <w:r w:rsidR="00175CD1">
        <w:t xml:space="preserve">systematically </w:t>
      </w:r>
      <w:r w:rsidR="00B2177C">
        <w:t xml:space="preserve">to </w:t>
      </w:r>
      <w:r w:rsidRPr="00F07CF5">
        <w:rPr>
          <w:rFonts w:eastAsia="Times New Roman"/>
        </w:rPr>
        <w:t xml:space="preserve">the entire set of 16 ABC transporters that have been implicated in multi-drug resistance.  </w:t>
      </w:r>
      <w:r w:rsidR="00B2177C">
        <w:rPr>
          <w:rFonts w:eastAsia="Times New Roman"/>
        </w:rPr>
        <w:t xml:space="preserve">By revealing </w:t>
      </w:r>
      <w:r w:rsidR="003E7C3E">
        <w:rPr>
          <w:rFonts w:eastAsia="Times New Roman"/>
        </w:rPr>
        <w:t>a</w:t>
      </w:r>
      <w:r w:rsidR="00515333">
        <w:rPr>
          <w:rFonts w:eastAsia="Times New Roman"/>
        </w:rPr>
        <w:t xml:space="preserve"> </w:t>
      </w:r>
      <w:ins w:id="570" w:author="Al B" w:date="2019-02-17T17:43:00Z">
        <w:r w:rsidR="00EF1053">
          <w:rPr>
            <w:rFonts w:eastAsia="Times New Roman"/>
          </w:rPr>
          <w:t>multi-knockout genetic</w:t>
        </w:r>
      </w:ins>
      <w:del w:id="571" w:author="Al B" w:date="2019-02-17T17:43:00Z">
        <w:r w:rsidR="003E7C3E" w:rsidDel="00EF1053">
          <w:rPr>
            <w:rFonts w:eastAsia="Times New Roman"/>
          </w:rPr>
          <w:delText>genetic</w:delText>
        </w:r>
      </w:del>
      <w:r w:rsidR="003E7C3E">
        <w:rPr>
          <w:rFonts w:eastAsia="Times New Roman"/>
        </w:rPr>
        <w:t xml:space="preserve"> landscape</w:t>
      </w:r>
      <w:r w:rsidR="00B75FBB">
        <w:rPr>
          <w:rFonts w:eastAsia="Times New Roman"/>
        </w:rPr>
        <w:t xml:space="preserve"> </w:t>
      </w:r>
      <w:r w:rsidR="00B2177C">
        <w:rPr>
          <w:rFonts w:eastAsia="Times New Roman"/>
        </w:rPr>
        <w:t xml:space="preserve">for </w:t>
      </w:r>
      <w:r w:rsidR="00B75FBB">
        <w:rPr>
          <w:rFonts w:eastAsia="Times New Roman"/>
        </w:rPr>
        <w:t>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2177C">
        <w:rPr>
          <w:rFonts w:eastAsia="Times New Roman"/>
        </w:rPr>
        <w:t xml:space="preserve">XGA </w:t>
      </w:r>
      <w:del w:id="572" w:author="Al B" w:date="2019-02-17T17:43:00Z">
        <w:r w:rsidR="00B2177C" w:rsidDel="00E96950">
          <w:rPr>
            <w:rFonts w:eastAsia="Times New Roman"/>
          </w:rPr>
          <w:delText>y</w:delText>
        </w:r>
      </w:del>
      <w:ins w:id="573" w:author="Al B" w:date="2019-02-17T17:44:00Z">
        <w:r w:rsidR="00E96950">
          <w:rPr>
            <w:rFonts w:eastAsia="Times New Roman"/>
          </w:rPr>
          <w:t>uncovered</w:t>
        </w:r>
      </w:ins>
      <w:del w:id="574" w:author="Al B" w:date="2019-02-17T17:43:00Z">
        <w:r w:rsidR="00B2177C" w:rsidDel="00E96950">
          <w:rPr>
            <w:rFonts w:eastAsia="Times New Roman"/>
          </w:rPr>
          <w:delText>ielded</w:delText>
        </w:r>
      </w:del>
      <w:ins w:id="575" w:author="Al B" w:date="2019-02-17T17:43:00Z">
        <w:del w:id="576" w:author="Albi Celaj [3]" w:date="2019-02-19T14:31:00Z">
          <w:r w:rsidR="00E96950" w:rsidDel="00B435B9">
            <w:rPr>
              <w:rFonts w:eastAsia="Times New Roman"/>
            </w:rPr>
            <w:delText>u</w:delText>
          </w:r>
        </w:del>
      </w:ins>
      <w:ins w:id="577" w:author="Al B" w:date="2019-02-17T17:44:00Z">
        <w:r w:rsidR="00E96950">
          <w:rPr>
            <w:rFonts w:eastAsia="Times New Roman"/>
          </w:rPr>
          <w:t xml:space="preserve"> many</w:t>
        </w:r>
      </w:ins>
      <w:r w:rsidR="00B2177C">
        <w:rPr>
          <w:rFonts w:eastAsia="Times New Roman"/>
        </w:rPr>
        <w:t xml:space="preserve"> </w:t>
      </w:r>
      <w:r w:rsidR="009759F3">
        <w:rPr>
          <w:rFonts w:eastAsia="Times New Roman"/>
        </w:rPr>
        <w:t xml:space="preserve">condition-dependent </w:t>
      </w:r>
      <w:ins w:id="578" w:author="Albi Celaj" w:date="2019-02-22T14:25:00Z">
        <w:r w:rsidR="00553E40">
          <w:rPr>
            <w:rFonts w:eastAsia="Times New Roman"/>
          </w:rPr>
          <w:t>high-order</w:t>
        </w:r>
      </w:ins>
      <w:del w:id="579" w:author="Albi Celaj" w:date="2019-02-22T14:25:00Z">
        <w:r w:rsidR="00515333" w:rsidDel="00553E40">
          <w:rPr>
            <w:rFonts w:eastAsia="Times New Roman"/>
          </w:rPr>
          <w:delText>complex</w:delText>
        </w:r>
      </w:del>
      <w:r w:rsidR="00515333">
        <w:rPr>
          <w:rFonts w:eastAsia="Times New Roman"/>
        </w:rPr>
        <w:t xml:space="preserve"> </w:t>
      </w:r>
      <w:r w:rsidR="005A7CE1">
        <w:rPr>
          <w:rFonts w:eastAsia="Times New Roman"/>
        </w:rPr>
        <w:t xml:space="preserve">genetic interactions </w:t>
      </w:r>
      <w:r w:rsidR="000F1183">
        <w:rPr>
          <w:rFonts w:eastAsia="Times New Roman"/>
        </w:rPr>
        <w:t>involving as many as five genes</w:t>
      </w:r>
      <w:r w:rsidR="005A7CE1">
        <w:rPr>
          <w:rFonts w:eastAsia="Times New Roman"/>
        </w:rPr>
        <w:t>.</w:t>
      </w:r>
      <w:r w:rsidR="004D6845">
        <w:rPr>
          <w:rFonts w:eastAsia="Times New Roman"/>
        </w:rPr>
        <w:t xml:space="preserve">  </w:t>
      </w:r>
      <w:r w:rsidR="00175CD1">
        <w:rPr>
          <w:rFonts w:eastAsia="Times New Roman"/>
        </w:rPr>
        <w:t>A neural network trained</w:t>
      </w:r>
      <w:del w:id="580" w:author="Albi Celaj [2]" w:date="2019-02-19T17:51:00Z">
        <w:r w:rsidR="00175CD1" w:rsidDel="00137BE6">
          <w:rPr>
            <w:rFonts w:eastAsia="Times New Roman"/>
          </w:rPr>
          <w:delText xml:space="preserve"> only</w:delText>
        </w:r>
      </w:del>
      <w:r w:rsidR="00175CD1">
        <w:rPr>
          <w:rFonts w:eastAsia="Times New Roman"/>
        </w:rPr>
        <w:t xml:space="preserve"> on XGA data provided an intuitive </w:t>
      </w:r>
      <w:r w:rsidR="00042912">
        <w:rPr>
          <w:rFonts w:eastAsia="Times New Roman"/>
        </w:rPr>
        <w:t>genotype-to-phenotype</w:t>
      </w:r>
      <w:r w:rsidR="004D6845">
        <w:rPr>
          <w:rFonts w:eastAsia="Times New Roman"/>
        </w:rPr>
        <w:t xml:space="preserve"> model</w:t>
      </w:r>
      <w:r w:rsidR="00175CD1">
        <w:rPr>
          <w:rFonts w:eastAsia="Times New Roman"/>
        </w:rPr>
        <w:t xml:space="preserve"> and functional insights into this system of ABC transporters</w:t>
      </w:r>
      <w:r w:rsidR="003444FB">
        <w:rPr>
          <w:rFonts w:eastAsia="Times New Roman"/>
        </w:rPr>
        <w:t>.</w:t>
      </w:r>
      <w:r w:rsidR="00682E18">
        <w:rPr>
          <w:rFonts w:eastAsia="Times New Roman"/>
        </w:rPr>
        <w:t xml:space="preserve">  </w:t>
      </w:r>
      <w:r w:rsidR="00C37DDF">
        <w:rPr>
          <w:rFonts w:eastAsia="Times New Roman"/>
        </w:rPr>
        <w:t xml:space="preserve">Taken together, </w:t>
      </w:r>
      <w:r w:rsidR="00175CD1">
        <w:rPr>
          <w:rFonts w:eastAsia="Times New Roman"/>
        </w:rPr>
        <w:t xml:space="preserve">our results highlight the ability of XGA to systematically </w:t>
      </w:r>
      <w:r w:rsidR="00687512">
        <w:rPr>
          <w:rFonts w:eastAsia="Times New Roman"/>
        </w:rPr>
        <w:t xml:space="preserve">uncover </w:t>
      </w:r>
      <w:r w:rsidR="00CE6E57">
        <w:rPr>
          <w:rFonts w:eastAsia="Times New Roman"/>
        </w:rPr>
        <w:t>high-order</w:t>
      </w:r>
      <w:r w:rsidR="00687512">
        <w:rPr>
          <w:rFonts w:eastAsia="Times New Roman"/>
        </w:rPr>
        <w:t xml:space="preserve"> genetic relationships</w:t>
      </w:r>
      <w:r w:rsidR="00820612">
        <w:rPr>
          <w:rFonts w:eastAsia="Times New Roman"/>
        </w:rPr>
        <w:t xml:space="preserve">, and </w:t>
      </w:r>
      <w:ins w:id="581" w:author="Al B" w:date="2019-02-17T17:45:00Z">
        <w:r w:rsidR="00E96950">
          <w:rPr>
            <w:rFonts w:eastAsia="Times New Roman"/>
          </w:rPr>
          <w:t>use them shed</w:t>
        </w:r>
      </w:ins>
      <w:del w:id="582" w:author="Al B" w:date="2019-02-17T17:45:00Z">
        <w:r w:rsidR="00687512" w:rsidDel="00E96950">
          <w:rPr>
            <w:rFonts w:eastAsia="Times New Roman"/>
          </w:rPr>
          <w:delText>shed</w:delText>
        </w:r>
      </w:del>
      <w:r w:rsidR="00687512">
        <w:rPr>
          <w:rFonts w:eastAsia="Times New Roman"/>
        </w:rPr>
        <w:t xml:space="preserve"> light on complex molecular systems.</w:t>
      </w:r>
      <w:ins w:id="583" w:author="Albi Celaj [2]" w:date="2019-02-19T22:33:00Z">
        <w:r w:rsidR="006A5CC0">
          <w:rPr>
            <w:rFonts w:eastAsia="Times New Roman"/>
          </w:rPr>
          <w:t xml:space="preserve"> </w:t>
        </w:r>
      </w:ins>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13E904FD" w:rsidR="00C66E5A" w:rsidRPr="00FF3025" w:rsidRDefault="00C66E5A">
      <w:pPr>
        <w:jc w:val="both"/>
        <w:outlineLvl w:val="0"/>
        <w:rPr>
          <w:bCs/>
          <w:iCs/>
          <w:color w:val="000000" w:themeColor="text1"/>
        </w:rPr>
        <w:pPrChange w:id="584" w:author="Albi Celaj [3]" w:date="2019-02-14T16:03:00Z">
          <w:pPr>
            <w:outlineLvl w:val="0"/>
          </w:pPr>
        </w:pPrChange>
      </w:pPr>
      <w:r w:rsidRPr="00FF3025">
        <w:rPr>
          <w:bCs/>
          <w:iCs/>
          <w:color w:val="000000" w:themeColor="text1"/>
        </w:rPr>
        <w:t xml:space="preserve">Here </w:t>
      </w:r>
      <w:r>
        <w:rPr>
          <w:bCs/>
          <w:iCs/>
          <w:color w:val="000000" w:themeColor="text1"/>
        </w:rPr>
        <w:t xml:space="preserve">we briefly describe </w:t>
      </w:r>
      <w:ins w:id="585" w:author="Albi Celaj" w:date="2019-02-21T15:21:00Z">
        <w:r w:rsidR="00E02C81">
          <w:rPr>
            <w:bCs/>
            <w:iCs/>
            <w:color w:val="000000" w:themeColor="text1"/>
          </w:rPr>
          <w:t>our</w:t>
        </w:r>
      </w:ins>
      <w:del w:id="586" w:author="Albi Celaj" w:date="2019-02-21T15:21:00Z">
        <w:r w:rsidDel="00E02C81">
          <w:rPr>
            <w:bCs/>
            <w:iCs/>
            <w:color w:val="000000" w:themeColor="text1"/>
          </w:rPr>
          <w:delText>the</w:delText>
        </w:r>
      </w:del>
      <w:r>
        <w:rPr>
          <w:bCs/>
          <w:iCs/>
          <w:color w:val="000000" w:themeColor="text1"/>
        </w:rPr>
        <w:t xml:space="preserve"> overall </w:t>
      </w:r>
      <w:r w:rsidR="008D6812">
        <w:rPr>
          <w:bCs/>
          <w:iCs/>
          <w:color w:val="000000" w:themeColor="text1"/>
        </w:rPr>
        <w:t>XGA</w:t>
      </w:r>
      <w:r>
        <w:rPr>
          <w:bCs/>
          <w:iCs/>
          <w:color w:val="000000" w:themeColor="text1"/>
        </w:rPr>
        <w:t xml:space="preserve"> strategy (Figure 1), then show results of </w:t>
      </w:r>
      <w:r w:rsidR="00D32BE0">
        <w:rPr>
          <w:bCs/>
          <w:iCs/>
          <w:color w:val="000000" w:themeColor="text1"/>
        </w:rPr>
        <w:t xml:space="preserve">applying XGA </w:t>
      </w:r>
      <w:r>
        <w:rPr>
          <w:bCs/>
          <w:iCs/>
          <w:color w:val="000000" w:themeColor="text1"/>
        </w:rPr>
        <w:t xml:space="preserve">to </w:t>
      </w:r>
      <w:r w:rsidR="00825573">
        <w:rPr>
          <w:bCs/>
          <w:iCs/>
          <w:color w:val="000000" w:themeColor="text1"/>
        </w:rPr>
        <w:t xml:space="preserve">sixteen </w:t>
      </w:r>
      <w:r>
        <w:rPr>
          <w:bCs/>
          <w:iCs/>
          <w:color w:val="000000" w:themeColor="text1"/>
        </w:rPr>
        <w:t>yeast ABC transporters.</w:t>
      </w:r>
    </w:p>
    <w:p w14:paraId="28A9174D" w14:textId="77777777" w:rsidR="00C66E5A" w:rsidRDefault="00C66E5A" w:rsidP="00DB0ED8">
      <w:pPr>
        <w:outlineLvl w:val="0"/>
        <w:rPr>
          <w:b/>
          <w:bCs/>
          <w:iCs/>
          <w:color w:val="000000" w:themeColor="text1"/>
        </w:rPr>
      </w:pPr>
    </w:p>
    <w:p w14:paraId="4C6F47AB" w14:textId="4BAF8208"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 xml:space="preserve">to cross two outbred individuals differing at multiple unlinked loci. </w:t>
      </w:r>
      <w:r w:rsidR="00825573">
        <w:rPr>
          <w:lang w:val="en-CA"/>
        </w:rPr>
        <w:t xml:space="preserve"> </w:t>
      </w:r>
      <w:r>
        <w:rPr>
          <w:lang w:val="en-CA"/>
        </w:rPr>
        <w:t>Progeny (‘</w:t>
      </w:r>
      <w:proofErr w:type="spellStart"/>
      <w:r>
        <w:rPr>
          <w:lang w:val="en-CA"/>
        </w:rPr>
        <w:t>segregants</w:t>
      </w:r>
      <w:proofErr w:type="spellEnd"/>
      <w:r>
        <w:rPr>
          <w:lang w:val="en-CA"/>
        </w:rPr>
        <w:t xml:space="preserve">’) will inherit a random subset of parental variants and each </w:t>
      </w:r>
      <w:proofErr w:type="spellStart"/>
      <w:r>
        <w:rPr>
          <w:lang w:val="en-CA"/>
        </w:rPr>
        <w:t>segregant</w:t>
      </w:r>
      <w:proofErr w:type="spellEnd"/>
      <w:r>
        <w:rPr>
          <w:lang w:val="en-CA"/>
        </w:rPr>
        <w:t xml:space="preserve"> can then be genotyped and profiled for traits such as gene expression or drug resistance</w:t>
      </w:r>
      <w:r w:rsidR="000A0594">
        <w:rPr>
          <w:lang w:val="en-CA"/>
        </w:rPr>
        <w:t xml:space="preserve"> </w:t>
      </w:r>
      <w:r w:rsidR="000A0594" w:rsidRPr="002456C5">
        <w:rPr>
          <w:lang w:val="en-CA"/>
        </w:rPr>
        <w:fldChar w:fldCharType="begin" w:fldLock="1"/>
      </w:r>
      <w:r w:rsidR="000A0594">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000A0594" w:rsidRPr="002456C5">
        <w:rPr>
          <w:lang w:val="en-CA"/>
        </w:rPr>
        <w:fldChar w:fldCharType="separate"/>
      </w:r>
      <w:r w:rsidR="000A0594" w:rsidRPr="00D659A1">
        <w:rPr>
          <w:noProof/>
          <w:lang w:val="en-CA"/>
        </w:rPr>
        <w:t>(Bloom et al., 2013)</w:t>
      </w:r>
      <w:r w:rsidR="000A0594" w:rsidRPr="002456C5">
        <w:rPr>
          <w:lang w:val="en-CA"/>
        </w:rPr>
        <w:fldChar w:fldCharType="end"/>
      </w:r>
      <w:r>
        <w:rPr>
          <w:bCs/>
          <w:iCs/>
          <w:color w:val="000000" w:themeColor="text1"/>
        </w:rPr>
        <w:t>.  Although applied extensively to pairs of outbred parents</w:t>
      </w:r>
      <w:r>
        <w:rPr>
          <w:lang w:val="en-CA"/>
        </w:rPr>
        <w:t xml:space="preserve">, </w:t>
      </w:r>
      <w:r w:rsidR="00D32BE0">
        <w:rPr>
          <w:lang w:val="en-CA"/>
        </w:rPr>
        <w:t xml:space="preserve">this approach </w:t>
      </w:r>
      <w:r>
        <w:rPr>
          <w:lang w:val="en-CA"/>
        </w:rPr>
        <w:t>has limitations</w:t>
      </w:r>
      <w:r>
        <w:rPr>
          <w:bCs/>
          <w:iCs/>
          <w:color w:val="000000" w:themeColor="text1"/>
        </w:rPr>
        <w:t xml:space="preserve">. First, </w:t>
      </w:r>
      <w:r>
        <w:rPr>
          <w:lang w:val="en-CA"/>
        </w:rPr>
        <w:t xml:space="preserve">many genes involved in a process </w:t>
      </w:r>
      <w:r w:rsidR="00825573">
        <w:rPr>
          <w:lang w:val="en-CA"/>
        </w:rPr>
        <w:t xml:space="preserve">will </w:t>
      </w:r>
      <w:r w:rsidR="00D32BE0">
        <w:rPr>
          <w:lang w:val="en-CA"/>
        </w:rPr>
        <w:t>be missed</w:t>
      </w:r>
      <w:del w:id="587" w:author="Albi Celaj [3]" w:date="2019-02-14T16:07:00Z">
        <w:r w:rsidR="00D32BE0" w:rsidDel="00301CD5">
          <w:rPr>
            <w:lang w:val="en-CA"/>
          </w:rPr>
          <w:delText xml:space="preserve"> </w:delText>
        </w:r>
        <w:r w:rsidR="00301CD5" w:rsidDel="00301CD5">
          <w:rPr>
            <w:lang w:val="en-CA"/>
          </w:rPr>
          <w:delText>due</w:delText>
        </w:r>
      </w:del>
      <w:r w:rsidR="00301CD5">
        <w:rPr>
          <w:lang w:val="en-CA"/>
        </w:rPr>
        <w:t xml:space="preserve"> </w:t>
      </w:r>
      <w:r w:rsidR="00D32BE0">
        <w:rPr>
          <w:lang w:val="en-CA"/>
        </w:rPr>
        <w:t xml:space="preserve">for lack of </w:t>
      </w:r>
      <w:r>
        <w:rPr>
          <w:lang w:val="en-CA"/>
        </w:rPr>
        <w:t xml:space="preserve">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xml:space="preserve">.  Second, </w:t>
      </w:r>
      <w:r w:rsidR="00825573">
        <w:rPr>
          <w:lang w:val="en-CA"/>
        </w:rPr>
        <w:t xml:space="preserve">the fact that </w:t>
      </w:r>
      <w:r>
        <w:rPr>
          <w:lang w:val="en-CA"/>
        </w:rPr>
        <w:t xml:space="preserve">parents can differ at </w:t>
      </w:r>
      <w:r w:rsidR="00825573">
        <w:rPr>
          <w:lang w:val="en-CA"/>
        </w:rPr>
        <w:t>&gt;</w:t>
      </w:r>
      <w:r>
        <w:rPr>
          <w:lang w:val="en-CA"/>
        </w:rPr>
        <w:t>10</w:t>
      </w:r>
      <w:r w:rsidRPr="001C1222">
        <w:rPr>
          <w:vertAlign w:val="superscript"/>
          <w:lang w:val="en-CA"/>
        </w:rPr>
        <w:t>5</w:t>
      </w:r>
      <w:r>
        <w:rPr>
          <w:lang w:val="en-CA"/>
        </w:rPr>
        <w:t xml:space="preserve"> positions</w:t>
      </w:r>
      <w:r w:rsidR="00825573">
        <w:rPr>
          <w:lang w:val="en-CA"/>
        </w:rPr>
        <w:t xml:space="preserve">, coupled with genetic linkage of proximal variants, can </w:t>
      </w:r>
      <w:r w:rsidR="00D32BE0">
        <w:rPr>
          <w:lang w:val="en-CA"/>
        </w:rPr>
        <w:t xml:space="preserve">complicate identification of the </w:t>
      </w:r>
      <w:r>
        <w:rPr>
          <w:lang w:val="en-CA"/>
        </w:rPr>
        <w:t xml:space="preserve">causal variants at each associated locus. </w:t>
      </w:r>
    </w:p>
    <w:p w14:paraId="3D73F60C" w14:textId="77777777" w:rsidR="008C7F53" w:rsidRDefault="008C7F53" w:rsidP="00DB0ED8">
      <w:pPr>
        <w:jc w:val="both"/>
        <w:rPr>
          <w:lang w:val="en-CA"/>
        </w:rPr>
      </w:pPr>
    </w:p>
    <w:p w14:paraId="641D5059" w14:textId="0A5B4297" w:rsidR="00DB0ED8" w:rsidRPr="00A50821" w:rsidRDefault="00DB0ED8" w:rsidP="00DB0ED8">
      <w:pPr>
        <w:jc w:val="both"/>
        <w:rPr>
          <w:bCs/>
          <w:iCs/>
          <w:color w:val="000000" w:themeColor="text1"/>
        </w:rPr>
      </w:pPr>
      <w:r>
        <w:rPr>
          <w:lang w:val="en-CA"/>
        </w:rPr>
        <w:t xml:space="preserve">To </w:t>
      </w:r>
      <w:r w:rsidR="00D32BE0">
        <w:rPr>
          <w:lang w:val="en-CA"/>
        </w:rPr>
        <w:t xml:space="preserve">exploit the power of </w:t>
      </w:r>
      <w:r>
        <w:rPr>
          <w:lang w:val="en-CA"/>
        </w:rPr>
        <w:t xml:space="preserve">cross-based approaches </w:t>
      </w:r>
      <w:r w:rsidR="00D32BE0">
        <w:rPr>
          <w:lang w:val="en-CA"/>
        </w:rPr>
        <w:t xml:space="preserve">while avoiding limits of </w:t>
      </w:r>
      <w:del w:id="588" w:author="Albi Celaj [3]" w:date="2019-02-14T16:12:00Z">
        <w:r w:rsidR="00D32BE0" w:rsidDel="00301CD5">
          <w:rPr>
            <w:lang w:val="en-CA"/>
          </w:rPr>
          <w:delText>approaches based on</w:delText>
        </w:r>
      </w:del>
      <w:ins w:id="589" w:author="Albi Celaj [3]" w:date="2019-02-14T16:12:00Z">
        <w:r w:rsidR="00301CD5">
          <w:rPr>
            <w:lang w:val="en-CA"/>
          </w:rPr>
          <w:t>using</w:t>
        </w:r>
      </w:ins>
      <w:r w:rsidR="00D32BE0">
        <w:rPr>
          <w:lang w:val="en-CA"/>
        </w:rPr>
        <w:t xml:space="preserve"> </w:t>
      </w:r>
      <w:r>
        <w:rPr>
          <w:lang w:val="en-CA"/>
        </w:rPr>
        <w:t>natural variation, we designed a population engineering strategy</w:t>
      </w:r>
      <w:r w:rsidR="00D32BE0">
        <w:rPr>
          <w:lang w:val="en-CA"/>
        </w:rPr>
        <w:t xml:space="preserve"> in which </w:t>
      </w:r>
      <w:r>
        <w:rPr>
          <w:lang w:val="en-CA"/>
        </w:rPr>
        <w:t xml:space="preserve">targeted </w:t>
      </w:r>
      <w:ins w:id="590" w:author="Albi Celaj [3]" w:date="2019-02-14T16:17:00Z">
        <w:r w:rsidR="001A2A8F">
          <w:rPr>
            <w:lang w:val="en-CA"/>
          </w:rPr>
          <w:t xml:space="preserve">polygenic </w:t>
        </w:r>
      </w:ins>
      <w:r>
        <w:rPr>
          <w:lang w:val="en-CA"/>
        </w:rPr>
        <w:t xml:space="preserve">variation is engineered into individual parental </w:t>
      </w:r>
      <w:r w:rsidR="00D32BE0">
        <w:rPr>
          <w:lang w:val="en-CA"/>
        </w:rPr>
        <w:t xml:space="preserve">strains. Parental strains </w:t>
      </w:r>
      <w:r>
        <w:rPr>
          <w:lang w:val="en-CA"/>
        </w:rPr>
        <w:t xml:space="preserve">are </w:t>
      </w:r>
      <w:r w:rsidR="00825573">
        <w:rPr>
          <w:lang w:val="en-CA"/>
        </w:rPr>
        <w:t xml:space="preserve">then </w:t>
      </w:r>
      <w:r>
        <w:rPr>
          <w:lang w:val="en-CA"/>
        </w:rPr>
        <w:t>crossed to yield an ‘engineered population’</w:t>
      </w:r>
      <w:r w:rsidR="00D32BE0">
        <w:rPr>
          <w:lang w:val="en-CA"/>
        </w:rPr>
        <w:t xml:space="preserve">. </w:t>
      </w:r>
      <w:r w:rsidR="00301CD5">
        <w:rPr>
          <w:lang w:val="en-CA"/>
        </w:rPr>
        <w:t>Thus</w:t>
      </w:r>
      <w:ins w:id="591" w:author="Albi Celaj [3]" w:date="2019-02-14T16:06:00Z">
        <w:r w:rsidR="00301CD5">
          <w:rPr>
            <w:lang w:val="en-CA"/>
          </w:rPr>
          <w:t>,</w:t>
        </w:r>
      </w:ins>
      <w:r w:rsidR="00D32BE0">
        <w:rPr>
          <w:lang w:val="en-CA"/>
        </w:rPr>
        <w:t xml:space="preserve"> a genetic cross yields random segregation only for engineered variants</w:t>
      </w:r>
      <w:r>
        <w:rPr>
          <w:lang w:val="en-CA"/>
        </w:rPr>
        <w:t>.</w:t>
      </w:r>
    </w:p>
    <w:p w14:paraId="5CD52AAD" w14:textId="77777777" w:rsidR="00C66E5A" w:rsidRDefault="00C66E5A" w:rsidP="00DB0ED8">
      <w:pPr>
        <w:jc w:val="both"/>
        <w:outlineLvl w:val="0"/>
        <w:rPr>
          <w:b/>
          <w:bCs/>
          <w:iCs/>
          <w:color w:val="000000" w:themeColor="text1"/>
        </w:rPr>
      </w:pPr>
    </w:p>
    <w:p w14:paraId="2AD99B9E" w14:textId="3430D662" w:rsidR="00DB0ED8" w:rsidRPr="00FF3025" w:rsidRDefault="00DB0ED8" w:rsidP="00301CD5">
      <w:pPr>
        <w:jc w:val="both"/>
        <w:outlineLvl w:val="0"/>
        <w:rPr>
          <w:bCs/>
          <w:iCs/>
          <w:color w:val="000000" w:themeColor="text1"/>
          <w:lang w:val="en-CA"/>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many individual strains </w:t>
      </w:r>
      <w:r w:rsidR="00D32BE0">
        <w:rPr>
          <w:bCs/>
          <w:iCs/>
          <w:color w:val="000000" w:themeColor="text1"/>
        </w:rPr>
        <w:t xml:space="preserve">can be tracked </w:t>
      </w:r>
      <w:r>
        <w:rPr>
          <w:bCs/>
          <w:iCs/>
          <w:color w:val="000000" w:themeColor="text1"/>
        </w:rPr>
        <w:t xml:space="preserve">in a complex heterogenous population using DNA barcodes.  We therefore introduced a complex pool of random barcodes into </w:t>
      </w:r>
      <w:r w:rsidR="00D32BE0">
        <w:rPr>
          <w:bCs/>
          <w:iCs/>
          <w:color w:val="000000" w:themeColor="text1"/>
        </w:rPr>
        <w:t xml:space="preserve">a </w:t>
      </w:r>
      <w:r>
        <w:rPr>
          <w:bCs/>
          <w:iCs/>
          <w:color w:val="000000" w:themeColor="text1"/>
        </w:rPr>
        <w:t>haploid parental strain</w:t>
      </w:r>
      <w:r w:rsidR="00D32BE0">
        <w:rPr>
          <w:bCs/>
          <w:iCs/>
          <w:color w:val="000000" w:themeColor="text1"/>
        </w:rPr>
        <w:t xml:space="preserve"> (which was wildtype for </w:t>
      </w:r>
      <w:del w:id="592" w:author="Albi Celaj [3]" w:date="2019-02-14T16:07:00Z">
        <w:r w:rsidR="007479CA" w:rsidDel="00301CD5">
          <w:rPr>
            <w:bCs/>
            <w:iCs/>
            <w:color w:val="000000" w:themeColor="text1"/>
          </w:rPr>
          <w:delText xml:space="preserve">at </w:delText>
        </w:r>
      </w:del>
      <w:r w:rsidR="007479CA">
        <w:rPr>
          <w:bCs/>
          <w:iCs/>
          <w:color w:val="000000" w:themeColor="text1"/>
        </w:rPr>
        <w:t>all ABC transporter genes of interest in this study)</w:t>
      </w:r>
      <w:r>
        <w:rPr>
          <w:bCs/>
          <w:iCs/>
          <w:color w:val="000000" w:themeColor="text1"/>
        </w:rPr>
        <w:t xml:space="preserve">, as described previously </w:t>
      </w:r>
      <w:r>
        <w:rPr>
          <w:bCs/>
          <w:iCs/>
          <w:color w:val="000000" w:themeColor="text1"/>
        </w:rPr>
        <w:fldChar w:fldCharType="begin" w:fldLock="1"/>
      </w:r>
      <w:r w:rsidR="00564739">
        <w:rPr>
          <w:bCs/>
          <w:iCs/>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Pr>
          <w:bCs/>
          <w:iCs/>
          <w:color w:val="000000" w:themeColor="text1"/>
        </w:rPr>
        <w:fldChar w:fldCharType="separate"/>
      </w:r>
      <w:r w:rsidR="006864BD" w:rsidRPr="006864BD">
        <w:rPr>
          <w:bCs/>
          <w:iCs/>
          <w:noProof/>
          <w:color w:val="000000" w:themeColor="text1"/>
        </w:rPr>
        <w:t>(Díaz-Mejía et al., 2018)</w:t>
      </w:r>
      <w:r>
        <w:rPr>
          <w:bCs/>
          <w:iCs/>
          <w:color w:val="000000" w:themeColor="text1"/>
        </w:rPr>
        <w:fldChar w:fldCharType="end"/>
      </w:r>
      <w:r>
        <w:rPr>
          <w:bCs/>
          <w:iCs/>
          <w:color w:val="000000" w:themeColor="text1"/>
        </w:rPr>
        <w:t xml:space="preserve"> (Figure S1, see Methods for details).  </w:t>
      </w:r>
      <w:r w:rsidR="007479CA">
        <w:t>W</w:t>
      </w:r>
      <w:r>
        <w:t xml:space="preserve">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 xml:space="preserve">ABC-16 strain had previously been engineered to contain all </w:t>
      </w:r>
      <w:r w:rsidR="001565A9">
        <w:t xml:space="preserve">SGA </w:t>
      </w:r>
      <w:r>
        <w:t>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5D94E416" w14:textId="5D10DCB9" w:rsidR="008278B1" w:rsidRDefault="00DB0ED8" w:rsidP="00025615">
      <w:pPr>
        <w:jc w:val="both"/>
        <w:rPr>
          <w:bCs/>
          <w:iCs/>
          <w:color w:val="000000" w:themeColor="text1"/>
          <w:lang w:val="en-CA"/>
        </w:rPr>
      </w:pPr>
      <w:r>
        <w:rPr>
          <w:bCs/>
          <w:iCs/>
          <w:color w:val="000000" w:themeColor="text1"/>
          <w:lang w:val="en-CA"/>
        </w:rPr>
        <w:t xml:space="preserve">For each strain in </w:t>
      </w:r>
      <w:r w:rsidR="007479CA">
        <w:rPr>
          <w:bCs/>
          <w:iCs/>
          <w:color w:val="000000" w:themeColor="text1"/>
          <w:lang w:val="en-CA"/>
        </w:rPr>
        <w:t>this arrayed population</w:t>
      </w:r>
      <w:r>
        <w:rPr>
          <w:bCs/>
          <w:iCs/>
          <w:color w:val="000000" w:themeColor="text1"/>
          <w:lang w:val="en-CA"/>
        </w:rPr>
        <w:t xml:space="preserve">, we </w:t>
      </w:r>
      <w:r w:rsidR="007479CA">
        <w:rPr>
          <w:bCs/>
          <w:iCs/>
          <w:color w:val="000000" w:themeColor="text1"/>
          <w:lang w:val="en-CA"/>
        </w:rPr>
        <w:t xml:space="preserve">determined </w:t>
      </w:r>
      <w:r>
        <w:rPr>
          <w:bCs/>
          <w:iCs/>
          <w:color w:val="000000" w:themeColor="text1"/>
          <w:lang w:val="en-CA"/>
        </w:rPr>
        <w:t xml:space="preserve">the genotype at all sixteen knockout loci and </w:t>
      </w:r>
      <w:r w:rsidR="007479CA">
        <w:rPr>
          <w:bCs/>
          <w:iCs/>
          <w:color w:val="000000" w:themeColor="text1"/>
          <w:lang w:val="en-CA"/>
        </w:rPr>
        <w:t xml:space="preserve">identified the </w:t>
      </w:r>
      <w:r>
        <w:rPr>
          <w:bCs/>
          <w:iCs/>
          <w:color w:val="000000" w:themeColor="text1"/>
          <w:lang w:val="en-CA"/>
        </w:rPr>
        <w:t xml:space="preserve">barcode.  </w:t>
      </w:r>
      <w:r w:rsidR="007479CA">
        <w:rPr>
          <w:bCs/>
          <w:iCs/>
          <w:color w:val="000000" w:themeColor="text1"/>
          <w:lang w:val="en-CA"/>
        </w:rPr>
        <w:t>To g</w:t>
      </w:r>
      <w:r>
        <w:rPr>
          <w:bCs/>
          <w:iCs/>
          <w:color w:val="000000" w:themeColor="text1"/>
          <w:lang w:val="en-CA"/>
        </w:rPr>
        <w:t>enotyp</w:t>
      </w:r>
      <w:r w:rsidR="007479CA">
        <w:rPr>
          <w:bCs/>
          <w:iCs/>
          <w:color w:val="000000" w:themeColor="text1"/>
          <w:lang w:val="en-CA"/>
        </w:rPr>
        <w:t xml:space="preserve">e, we </w:t>
      </w:r>
      <w:r>
        <w:rPr>
          <w:bCs/>
          <w:iCs/>
          <w:color w:val="000000" w:themeColor="text1"/>
          <w:lang w:val="en-CA"/>
        </w:rPr>
        <w:t xml:space="preserve">exploited the fact that each knockout locus in the ABC-16 strain </w:t>
      </w:r>
      <w:r w:rsidR="007479CA">
        <w:rPr>
          <w:bCs/>
          <w:iCs/>
          <w:color w:val="000000" w:themeColor="text1"/>
          <w:lang w:val="en-CA"/>
        </w:rPr>
        <w:t xml:space="preserve">was derived from the </w:t>
      </w:r>
      <w:r>
        <w:rPr>
          <w:bCs/>
          <w:iCs/>
          <w:color w:val="000000" w:themeColor="text1"/>
          <w:lang w:val="en-CA"/>
        </w:rPr>
        <w:t xml:space="preserve">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sidR="007479CA">
        <w:rPr>
          <w:bCs/>
          <w:iCs/>
          <w:color w:val="000000" w:themeColor="text1"/>
          <w:lang w:val="en-CA"/>
        </w:rPr>
        <w:t xml:space="preserve"> and is therefore flanked by a deletion-identifying barcode</w:t>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t>
      </w:r>
      <w:r w:rsidR="00825573">
        <w:rPr>
          <w:bCs/>
          <w:iCs/>
          <w:color w:val="000000" w:themeColor="text1"/>
          <w:lang w:val="en-CA"/>
        </w:rPr>
        <w:t xml:space="preserve">together with </w:t>
      </w:r>
      <w:r>
        <w:rPr>
          <w:bCs/>
          <w:iCs/>
          <w:color w:val="000000" w:themeColor="text1"/>
          <w:lang w:val="en-CA"/>
        </w:rPr>
        <w:t xml:space="preserve">additional </w:t>
      </w:r>
      <w:r w:rsidR="00825573">
        <w:rPr>
          <w:bCs/>
          <w:iCs/>
          <w:color w:val="000000" w:themeColor="text1"/>
          <w:lang w:val="en-CA"/>
        </w:rPr>
        <w:t xml:space="preserve">PCR-introduced </w:t>
      </w:r>
      <w:r>
        <w:rPr>
          <w:bCs/>
          <w:iCs/>
          <w:color w:val="000000" w:themeColor="text1"/>
          <w:lang w:val="en-CA"/>
        </w:rPr>
        <w:t xml:space="preserve">index tags that identify </w:t>
      </w:r>
      <w:r w:rsidRPr="00233F15">
        <w:rPr>
          <w:bCs/>
          <w:iCs/>
          <w:color w:val="000000" w:themeColor="text1"/>
          <w:lang w:val="en-CA"/>
        </w:rPr>
        <w:t>the plate</w:t>
      </w:r>
      <w:r>
        <w:rPr>
          <w:bCs/>
          <w:iCs/>
          <w:color w:val="000000" w:themeColor="text1"/>
          <w:lang w:val="en-CA"/>
        </w:rPr>
        <w:t>, row, and column of origin for each amplification product (Methods; Figure 1).  Thus, a single sequencing experiment reveal</w:t>
      </w:r>
      <w:r w:rsidR="007479CA">
        <w:rPr>
          <w:bCs/>
          <w:iCs/>
          <w:color w:val="000000" w:themeColor="text1"/>
          <w:lang w:val="en-CA"/>
        </w:rPr>
        <w:t>ed</w:t>
      </w:r>
      <w:r>
        <w:rPr>
          <w:bCs/>
          <w:iCs/>
          <w:color w:val="000000" w:themeColor="text1"/>
          <w:lang w:val="en-CA"/>
        </w:rPr>
        <w:t xml:space="preserve">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w:t>
      </w:r>
    </w:p>
    <w:p w14:paraId="5B5B08AA" w14:textId="77777777" w:rsidR="008278B1" w:rsidRDefault="008278B1" w:rsidP="00025615">
      <w:pPr>
        <w:jc w:val="both"/>
        <w:rPr>
          <w:bCs/>
          <w:iCs/>
          <w:color w:val="000000" w:themeColor="text1"/>
          <w:lang w:val="en-CA"/>
        </w:rPr>
      </w:pPr>
    </w:p>
    <w:p w14:paraId="324DECFF" w14:textId="18052E6C" w:rsidR="00025615" w:rsidRDefault="007479CA" w:rsidP="00025615">
      <w:pPr>
        <w:jc w:val="both"/>
      </w:pPr>
      <w:r>
        <w:rPr>
          <w:lang w:val="en-CA"/>
        </w:rPr>
        <w:lastRenderedPageBreak/>
        <w:t xml:space="preserve">Two independent methods </w:t>
      </w:r>
      <w:r w:rsidR="00025615">
        <w:rPr>
          <w:lang w:val="en-CA"/>
        </w:rPr>
        <w:t>estimated</w:t>
      </w:r>
      <w:r w:rsidR="00025615" w:rsidRPr="00233F15">
        <w:t xml:space="preserve"> overall </w:t>
      </w:r>
      <w:r w:rsidR="00025615">
        <w:t xml:space="preserve">per-locus genotyping </w:t>
      </w:r>
      <w:r w:rsidR="00025615" w:rsidRPr="003D619B">
        <w:t xml:space="preserve">accuracy </w:t>
      </w:r>
      <w:r>
        <w:t xml:space="preserve">to be from </w:t>
      </w:r>
      <w:r w:rsidR="00025615" w:rsidRPr="003D619B">
        <w:t>93.2%</w:t>
      </w:r>
      <w:r>
        <w:t>-93.8%</w:t>
      </w:r>
      <w:r w:rsidR="00025615" w:rsidRPr="003D619B">
        <w:t xml:space="preserve"> (Figure S2A</w:t>
      </w:r>
      <w:r>
        <w:t xml:space="preserve"> and S2B</w:t>
      </w:r>
      <w:r w:rsidR="00025615" w:rsidRPr="003D619B">
        <w:t xml:space="preserve">, Methods).  Based on correlation analysis of the genotyping data, all genes were either unlinked or weakly linked </w:t>
      </w:r>
      <w:r w:rsidR="00025615" w:rsidRPr="003D619B">
        <w:rPr>
          <w:color w:val="000000"/>
        </w:rPr>
        <w:t>except for</w:t>
      </w:r>
      <w:r w:rsidR="00025615" w:rsidRPr="003D619B">
        <w:t xml:space="preserve"> </w:t>
      </w:r>
      <w:r w:rsidR="00025615" w:rsidRPr="003D619B">
        <w:rPr>
          <w:i/>
        </w:rPr>
        <w:t>BPT1</w:t>
      </w:r>
      <w:r w:rsidR="00025615" w:rsidRPr="003D619B">
        <w:t xml:space="preserve"> and </w:t>
      </w:r>
      <w:r w:rsidR="00025615" w:rsidRPr="003D619B">
        <w:rPr>
          <w:i/>
        </w:rPr>
        <w:t>YBT1</w:t>
      </w:r>
      <w:r w:rsidR="00025615" w:rsidRPr="003D619B">
        <w:t xml:space="preserve"> (Figure S2C; r = 0.49), which are separated by 70.1kb on chromosome XII.  </w:t>
      </w:r>
      <w:r w:rsidR="00025615">
        <w:t>Considering only those strains with both high-quality genotyping data and at least one unique tracking barcode</w:t>
      </w:r>
      <w:r w:rsidR="00025615">
        <w:rPr>
          <w:lang w:val="en-CA"/>
        </w:rPr>
        <w:t xml:space="preserve">, </w:t>
      </w:r>
      <w:r w:rsidR="003D619B">
        <w:rPr>
          <w:lang w:val="en-CA"/>
        </w:rPr>
        <w:t xml:space="preserve">our engineered strain population included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proofErr w:type="spellStart"/>
      <w:r w:rsidR="00025615" w:rsidRPr="00233F15">
        <w:t>MAT</w:t>
      </w:r>
      <w:r w:rsidR="00025615" w:rsidRPr="00233F15">
        <w:rPr>
          <w:b/>
        </w:rPr>
        <w:t>a</w:t>
      </w:r>
      <w:proofErr w:type="spellEnd"/>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p>
    <w:p w14:paraId="3558D532" w14:textId="77777777" w:rsidR="00B55490" w:rsidRDefault="00B55490" w:rsidP="00DB0ED8">
      <w:pPr>
        <w:jc w:val="both"/>
        <w:rPr>
          <w:ins w:id="593" w:author="Albi Celaj [3]" w:date="2019-02-14T16:21:00Z"/>
          <w:bCs/>
          <w:iCs/>
          <w:color w:val="000000" w:themeColor="text1"/>
          <w:lang w:val="en-CA"/>
        </w:rPr>
      </w:pPr>
    </w:p>
    <w:p w14:paraId="3755FDDD" w14:textId="6EDAB771" w:rsidR="001C5AE9" w:rsidRDefault="001C5AE9" w:rsidP="00DB0ED8">
      <w:pPr>
        <w:jc w:val="both"/>
        <w:rPr>
          <w:ins w:id="594" w:author="Albi Celaj [3]" w:date="2019-02-14T16:21:00Z"/>
          <w:bCs/>
          <w:iCs/>
          <w:color w:val="000000" w:themeColor="text1"/>
          <w:lang w:val="en-CA"/>
        </w:rPr>
      </w:pPr>
      <w:ins w:id="595" w:author="Albi Celaj [3]" w:date="2019-02-14T16:21:00Z">
        <w:r w:rsidRPr="001C5AE9">
          <w:rPr>
            <w:bCs/>
            <w:iCs/>
            <w:color w:val="000000" w:themeColor="text1"/>
            <w:highlight w:val="yellow"/>
            <w:lang w:val="en-CA"/>
            <w:rPrChange w:id="596" w:author="Albi Celaj [3]" w:date="2019-02-14T16:22:00Z">
              <w:rPr>
                <w:bCs/>
                <w:iCs/>
                <w:color w:val="000000" w:themeColor="text1"/>
                <w:lang w:val="en-CA"/>
              </w:rPr>
            </w:rPrChange>
          </w:rPr>
          <w:t>[Fritz Stopped Here]</w:t>
        </w:r>
      </w:ins>
    </w:p>
    <w:p w14:paraId="78F8E28B" w14:textId="77777777" w:rsidR="001C5AE9" w:rsidRPr="00982721" w:rsidRDefault="001C5AE9" w:rsidP="00DB0ED8">
      <w:pPr>
        <w:jc w:val="both"/>
        <w:rPr>
          <w:bCs/>
          <w:iCs/>
          <w:color w:val="000000" w:themeColor="text1"/>
          <w:lang w:val="en-CA"/>
        </w:rPr>
      </w:pPr>
    </w:p>
    <w:p w14:paraId="153834FE" w14:textId="2E0BA8B7" w:rsidR="00964AF7" w:rsidRDefault="00025615" w:rsidP="00D9226C">
      <w:pPr>
        <w:jc w:val="both"/>
        <w:outlineLvl w:val="0"/>
        <w:rPr>
          <w:ins w:id="597" w:author="Albi Celaj [3]" w:date="2019-01-30T18:22:00Z"/>
          <w:color w:val="000000"/>
        </w:rPr>
      </w:pPr>
      <w:r>
        <w:rPr>
          <w:bCs/>
          <w:iCs/>
          <w:color w:val="000000" w:themeColor="text1"/>
        </w:rPr>
        <w:t xml:space="preserve">To profile each strain’s resistance or sensitivity to 16 different antifungal </w:t>
      </w:r>
      <w:r w:rsidR="003D619B">
        <w:rPr>
          <w:bCs/>
          <w:iCs/>
          <w:color w:val="000000" w:themeColor="text1"/>
        </w:rPr>
        <w:t>or anticancer agents (‘</w:t>
      </w:r>
      <w:r>
        <w:rPr>
          <w:bCs/>
          <w:iCs/>
          <w:color w:val="000000" w:themeColor="text1"/>
        </w:rPr>
        <w:t>drugs</w:t>
      </w:r>
      <w:r w:rsidR="003D619B">
        <w:rPr>
          <w:bCs/>
          <w:iCs/>
          <w:color w:val="000000" w:themeColor="text1"/>
        </w:rPr>
        <w:t xml:space="preserve">’; </w:t>
      </w:r>
      <w:r>
        <w:rPr>
          <w:lang w:val="en-CA"/>
        </w:rPr>
        <w:t xml:space="preserve">Data </w:t>
      </w:r>
      <w:r w:rsidRPr="00233F15">
        <w:rPr>
          <w:lang w:val="en-CA"/>
        </w:rPr>
        <w:t>S</w:t>
      </w:r>
      <w:r>
        <w:rPr>
          <w:lang w:val="en-CA"/>
        </w:rPr>
        <w:t>3</w:t>
      </w:r>
      <w:r w:rsidRPr="00233F15">
        <w:rPr>
          <w:lang w:val="en-CA"/>
        </w:rPr>
        <w:t>)</w:t>
      </w:r>
      <w:r>
        <w:rPr>
          <w:bCs/>
          <w:iCs/>
          <w:color w:val="000000" w:themeColor="text1"/>
        </w:rPr>
        <w:t xml:space="preserve">, we grew the strain pools competitively in each drug, </w:t>
      </w:r>
      <w:r w:rsidR="006E7E65">
        <w:rPr>
          <w:bCs/>
          <w:iCs/>
          <w:color w:val="000000" w:themeColor="text1"/>
        </w:rPr>
        <w:t xml:space="preserve">and in a solvent (DMSO) </w:t>
      </w:r>
      <w:r>
        <w:rPr>
          <w:bCs/>
          <w:iCs/>
          <w:color w:val="000000" w:themeColor="text1"/>
        </w:rPr>
        <w:t xml:space="preserve">condition.  We used high-throughput strain barcode sequencing at five points </w:t>
      </w:r>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r w:rsidR="00CB0123">
        <w:t>estimate</w:t>
      </w:r>
      <w:r>
        <w:t xml:space="preserve"> growth rate and resistance for each strain</w:t>
      </w:r>
      <w:r w:rsidR="00194D80">
        <w:t xml:space="preserve"> in each drug</w:t>
      </w:r>
      <w:r>
        <w:t xml:space="preserve"> (Data S5; Methods).  </w:t>
      </w:r>
      <w:r w:rsidR="001304C8">
        <w:t xml:space="preserve">We performed additional filtering steps, limiting analysis to strains that were well-represented in the pre-selection pool </w:t>
      </w:r>
      <w:r w:rsidR="001304C8">
        <w:rPr>
          <w:lang w:val="en-CA"/>
        </w:rPr>
        <w:t xml:space="preserve">(≥30 barcode counts at t=0 in the solvent control - 5,790 [85%] of 6,826 strains), and further excluding all </w:t>
      </w:r>
      <w:r w:rsidR="001304C8">
        <w:rPr>
          <w:color w:val="000000"/>
        </w:rPr>
        <w:t xml:space="preserve">437 strains exhibiting a strong baseline growth defect (i.e., showing &lt;70% of the median baseline growth rate).  </w:t>
      </w:r>
      <w:commentRangeStart w:id="598"/>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w:t>
      </w:r>
      <w:r w:rsidR="00381662">
        <w:rPr>
          <w:color w:val="000000"/>
        </w:rPr>
        <w:t>5</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 xml:space="preserve">s, for each of </w:t>
      </w:r>
      <w:r w:rsidR="003D619B">
        <w:rPr>
          <w:color w:val="000000"/>
        </w:rPr>
        <w:t xml:space="preserve">the </w:t>
      </w:r>
      <w:r w:rsidR="001304C8">
        <w:rPr>
          <w:color w:val="000000"/>
        </w:rPr>
        <w:t>16 drugs (Data S5).</w:t>
      </w:r>
      <w:commentRangeEnd w:id="598"/>
      <w:r w:rsidR="001F0493">
        <w:rPr>
          <w:rStyle w:val="CommentReference"/>
          <w:rFonts w:asciiTheme="minorHAnsi" w:hAnsiTheme="minorHAnsi" w:cstheme="minorBidi"/>
        </w:rPr>
        <w:commentReference w:id="598"/>
      </w:r>
      <w:ins w:id="599" w:author="Albi Celaj [3]" w:date="2019-01-30T16:39:00Z">
        <w:r w:rsidR="00542308">
          <w:rPr>
            <w:color w:val="000000"/>
          </w:rPr>
          <w:t xml:space="preserve"> </w:t>
        </w:r>
      </w:ins>
    </w:p>
    <w:p w14:paraId="4BEABDEB" w14:textId="6DE67D53" w:rsidR="00025615" w:rsidDel="006A4E7C" w:rsidRDefault="00025615" w:rsidP="009563EA">
      <w:pPr>
        <w:widowControl w:val="0"/>
        <w:autoSpaceDE w:val="0"/>
        <w:autoSpaceDN w:val="0"/>
        <w:adjustRightInd w:val="0"/>
        <w:jc w:val="both"/>
        <w:rPr>
          <w:del w:id="600" w:author="Albi Celaj [3]" w:date="2019-01-30T18:23:00Z"/>
          <w:color w:val="000000"/>
        </w:rPr>
      </w:pPr>
    </w:p>
    <w:p w14:paraId="3E62D42F" w14:textId="77777777" w:rsidR="006A4E7C" w:rsidRDefault="006A4E7C" w:rsidP="00982721">
      <w:pPr>
        <w:jc w:val="both"/>
        <w:outlineLvl w:val="0"/>
        <w:rPr>
          <w:ins w:id="601" w:author="Albi Celaj [3]" w:date="2019-01-30T18:23:00Z"/>
          <w:color w:val="000000"/>
        </w:rPr>
      </w:pPr>
    </w:p>
    <w:p w14:paraId="2A192E01" w14:textId="754A23A7" w:rsidR="00BD4FCE" w:rsidRDefault="00455C66" w:rsidP="009563EA">
      <w:pPr>
        <w:widowControl w:val="0"/>
        <w:autoSpaceDE w:val="0"/>
        <w:autoSpaceDN w:val="0"/>
        <w:adjustRightInd w:val="0"/>
        <w:jc w:val="both"/>
        <w:rPr>
          <w:b/>
          <w:color w:val="000000"/>
          <w:lang w:val="en-CA"/>
        </w:rPr>
      </w:pPr>
      <w:r>
        <w:rPr>
          <w:b/>
          <w:color w:val="000000"/>
          <w:lang w:val="en-CA"/>
        </w:rPr>
        <w:t>Grouped</w:t>
      </w:r>
      <w:r w:rsidR="003B3CA3">
        <w:rPr>
          <w:b/>
          <w:color w:val="000000"/>
          <w:lang w:val="en-CA"/>
        </w:rPr>
        <w:t xml:space="preserve"> </w:t>
      </w:r>
      <w:r w:rsidR="00175454">
        <w:rPr>
          <w:b/>
          <w:color w:val="000000"/>
          <w:lang w:val="en-CA"/>
        </w:rPr>
        <w:t>combinatorial profiles</w:t>
      </w:r>
      <w:r w:rsidR="00117F28">
        <w:rPr>
          <w:b/>
          <w:color w:val="000000"/>
          <w:lang w:val="en-CA"/>
        </w:rPr>
        <w:t xml:space="preserve"> illustrate a complex drug-dependent genetic landscape</w:t>
      </w:r>
    </w:p>
    <w:p w14:paraId="2BE96F5A" w14:textId="599F8AB7" w:rsidR="00D242D8" w:rsidRDefault="00C0459F" w:rsidP="009563EA">
      <w:pPr>
        <w:widowControl w:val="0"/>
        <w:autoSpaceDE w:val="0"/>
        <w:autoSpaceDN w:val="0"/>
        <w:adjustRightInd w:val="0"/>
        <w:jc w:val="both"/>
        <w:rPr>
          <w:ins w:id="602" w:author="Albi Celaj" w:date="2019-02-21T15:34:00Z"/>
          <w:color w:val="000000"/>
        </w:rPr>
      </w:pPr>
      <w:r>
        <w:rPr>
          <w:color w:val="000000"/>
          <w:lang w:val="en-CA"/>
        </w:rPr>
        <w:t xml:space="preserve">For an initial analysis, we </w:t>
      </w:r>
      <w:r>
        <w:rPr>
          <w:color w:val="000000"/>
        </w:rPr>
        <w:t xml:space="preserve">identified and </w:t>
      </w:r>
      <w:r w:rsidRPr="00FB55DF">
        <w:rPr>
          <w:color w:val="000000"/>
        </w:rPr>
        <w:t>quantitatively model</w:t>
      </w:r>
      <w:r>
        <w:rPr>
          <w:color w:val="000000"/>
        </w:rPr>
        <w:t>ed</w:t>
      </w:r>
      <w:r w:rsidRPr="00FB55DF">
        <w:rPr>
          <w:color w:val="000000"/>
        </w:rPr>
        <w:t xml:space="preserve"> associations between individual </w:t>
      </w:r>
      <w:r>
        <w:rPr>
          <w:color w:val="000000"/>
        </w:rPr>
        <w:t xml:space="preserve">ABC transporter </w:t>
      </w:r>
      <w:r w:rsidRPr="00FB55DF">
        <w:rPr>
          <w:color w:val="000000"/>
        </w:rPr>
        <w:t>knockouts and drug resistance</w:t>
      </w:r>
      <w:r>
        <w:rPr>
          <w:color w:val="000000"/>
        </w:rPr>
        <w:t xml:space="preserve"> phenotypes </w:t>
      </w:r>
      <w:r>
        <w:rPr>
          <w:color w:val="000000"/>
          <w:lang w:val="en-CA"/>
        </w:rPr>
        <w:t xml:space="preserve">using </w:t>
      </w:r>
      <w:r>
        <w:rPr>
          <w:color w:val="000000"/>
        </w:rPr>
        <w:t xml:space="preserve">a </w:t>
      </w:r>
      <w:r w:rsidRPr="00FB55DF">
        <w:rPr>
          <w:color w:val="000000"/>
        </w:rPr>
        <w:t>generali</w:t>
      </w:r>
      <w:r>
        <w:rPr>
          <w:color w:val="000000"/>
        </w:rPr>
        <w:t xml:space="preserve">zed linear model </w:t>
      </w:r>
      <w:r w:rsidR="001F0493" w:rsidRPr="00FB55DF">
        <w:rPr>
          <w:color w:val="000000"/>
        </w:rPr>
        <w:t xml:space="preserve">(see Methods). </w:t>
      </w:r>
      <w:r w:rsidR="00640314">
        <w:rPr>
          <w:color w:val="000000"/>
        </w:rPr>
        <w:t xml:space="preserve"> </w:t>
      </w:r>
      <w:ins w:id="603" w:author="Albi Celaj" w:date="2019-02-21T15:36:00Z">
        <w:r w:rsidR="00173382">
          <w:rPr>
            <w:color w:val="000000"/>
          </w:rPr>
          <w:t xml:space="preserve">We found 62 resistance-knockout associations that were reproducible in both </w:t>
        </w:r>
        <w:proofErr w:type="spellStart"/>
        <w:r w:rsidR="00173382" w:rsidRPr="00137983">
          <w:rPr>
            <w:color w:val="000000"/>
          </w:rPr>
          <w:t>MAT</w:t>
        </w:r>
        <w:r w:rsidR="00173382" w:rsidRPr="00137983">
          <w:rPr>
            <w:b/>
            <w:color w:val="000000"/>
          </w:rPr>
          <w:t>a</w:t>
        </w:r>
        <w:proofErr w:type="spellEnd"/>
        <w:r w:rsidR="00173382">
          <w:rPr>
            <w:color w:val="000000"/>
          </w:rPr>
          <w:t xml:space="preserve"> and </w:t>
        </w:r>
        <w:r w:rsidR="00173382" w:rsidRPr="00137983">
          <w:rPr>
            <w:color w:val="000000"/>
          </w:rPr>
          <w:t>MAT</w:t>
        </w:r>
        <w:r w:rsidR="00173382" w:rsidRPr="003007A9">
          <w:rPr>
            <w:rFonts w:eastAsia="Calibri"/>
            <w:b/>
            <w:bCs/>
            <w:iCs/>
            <w:color w:val="000000" w:themeColor="text1"/>
            <w:lang w:val="el-GR"/>
          </w:rPr>
          <w:t>α</w:t>
        </w:r>
        <w:r w:rsidR="00173382">
          <w:rPr>
            <w:color w:val="000000"/>
          </w:rPr>
          <w:t xml:space="preserve"> pools (Figure S3</w:t>
        </w:r>
      </w:ins>
      <w:ins w:id="604" w:author="Albi Celaj" w:date="2019-02-21T15:37:00Z">
        <w:r w:rsidR="00173382">
          <w:rPr>
            <w:color w:val="000000"/>
          </w:rPr>
          <w:t>A</w:t>
        </w:r>
      </w:ins>
      <w:ins w:id="605" w:author="Albi Celaj" w:date="2019-02-21T15:36:00Z">
        <w:r w:rsidR="00173382">
          <w:rPr>
            <w:color w:val="000000"/>
          </w:rPr>
          <w:t>)</w:t>
        </w:r>
      </w:ins>
      <w:ins w:id="606" w:author="Albi Celaj" w:date="2019-02-21T15:39:00Z">
        <w:r w:rsidR="00173382">
          <w:rPr>
            <w:color w:val="000000"/>
          </w:rPr>
          <w:t>.  Most (58/62) of</w:t>
        </w:r>
      </w:ins>
      <w:ins w:id="607" w:author="Albi Celaj" w:date="2019-02-21T15:40:00Z">
        <w:r w:rsidR="00173382">
          <w:rPr>
            <w:color w:val="000000"/>
          </w:rPr>
          <w:t xml:space="preserve"> these associations </w:t>
        </w:r>
        <w:proofErr w:type="gramStart"/>
        <w:r w:rsidR="00173382">
          <w:rPr>
            <w:color w:val="000000"/>
          </w:rPr>
          <w:t xml:space="preserve">involved </w:t>
        </w:r>
      </w:ins>
      <w:ins w:id="608" w:author="Albi Celaj" w:date="2019-02-21T15:39:00Z">
        <w:r w:rsidR="00173382">
          <w:rPr>
            <w:color w:val="000000"/>
          </w:rPr>
          <w:t xml:space="preserve"> </w:t>
        </w:r>
      </w:ins>
      <w:ins w:id="609" w:author="Albi Celaj" w:date="2019-02-21T15:40:00Z">
        <w:r w:rsidR="00173382" w:rsidRPr="00FB55DF">
          <w:rPr>
            <w:color w:val="000000"/>
          </w:rPr>
          <w:t>five</w:t>
        </w:r>
        <w:proofErr w:type="gramEnd"/>
        <w:r w:rsidR="00173382" w:rsidRPr="00FB55DF">
          <w:rPr>
            <w:color w:val="000000"/>
          </w:rPr>
          <w:t xml:space="preserve"> </w:t>
        </w:r>
      </w:ins>
      <w:ins w:id="610" w:author="Albi Celaj" w:date="2019-02-21T15:42:00Z">
        <w:r w:rsidR="00173382">
          <w:rPr>
            <w:color w:val="000000"/>
          </w:rPr>
          <w:t xml:space="preserve">‘frequently-associated’ </w:t>
        </w:r>
      </w:ins>
      <w:ins w:id="611" w:author="Albi Celaj" w:date="2019-02-21T15:40:00Z">
        <w:r w:rsidR="00173382" w:rsidRPr="00FB55DF">
          <w:rPr>
            <w:color w:val="000000"/>
          </w:rPr>
          <w:t>ABC transporters—</w:t>
        </w:r>
        <w:r w:rsidR="00173382" w:rsidRPr="00FB55DF">
          <w:rPr>
            <w:i/>
            <w:color w:val="000000"/>
          </w:rPr>
          <w:t>snq2∆</w:t>
        </w:r>
        <w:r w:rsidR="00173382" w:rsidRPr="00FB55DF">
          <w:rPr>
            <w:color w:val="000000"/>
          </w:rPr>
          <w:t>,</w:t>
        </w:r>
        <w:r w:rsidR="00173382" w:rsidRPr="00FB55DF">
          <w:rPr>
            <w:i/>
            <w:color w:val="000000"/>
          </w:rPr>
          <w:t xml:space="preserve"> pdr5∆</w:t>
        </w:r>
        <w:r w:rsidR="00173382" w:rsidRPr="00FB55DF">
          <w:rPr>
            <w:color w:val="000000"/>
          </w:rPr>
          <w:t xml:space="preserve">, </w:t>
        </w:r>
        <w:r w:rsidR="00173382" w:rsidRPr="00FB55DF">
          <w:rPr>
            <w:i/>
            <w:color w:val="000000"/>
          </w:rPr>
          <w:t>yor1∆</w:t>
        </w:r>
        <w:r w:rsidR="00173382" w:rsidRPr="00FB55DF">
          <w:rPr>
            <w:color w:val="000000"/>
          </w:rPr>
          <w:t xml:space="preserve">, </w:t>
        </w:r>
        <w:r w:rsidR="00173382" w:rsidRPr="00FB55DF">
          <w:rPr>
            <w:i/>
            <w:color w:val="000000"/>
          </w:rPr>
          <w:t>ycf1∆</w:t>
        </w:r>
        <w:r w:rsidR="00173382" w:rsidRPr="00FB55DF">
          <w:rPr>
            <w:color w:val="000000"/>
          </w:rPr>
          <w:t xml:space="preserve">, and </w:t>
        </w:r>
        <w:r w:rsidR="00173382" w:rsidRPr="00FB55DF">
          <w:rPr>
            <w:i/>
            <w:color w:val="000000"/>
          </w:rPr>
          <w:t>ybt1∆</w:t>
        </w:r>
        <w:r w:rsidR="00173382">
          <w:rPr>
            <w:color w:val="000000"/>
          </w:rPr>
          <w:t xml:space="preserve">.  </w:t>
        </w:r>
      </w:ins>
      <w:ins w:id="612" w:author="Albi Celaj" w:date="2019-02-21T15:43:00Z">
        <w:r w:rsidR="00173382">
          <w:rPr>
            <w:color w:val="000000"/>
          </w:rPr>
          <w:t>For these five frequently-associated</w:t>
        </w:r>
        <w:r w:rsidR="00173382" w:rsidRPr="00FB55DF">
          <w:rPr>
            <w:color w:val="000000"/>
          </w:rPr>
          <w:t xml:space="preserve"> transporters, we </w:t>
        </w:r>
        <w:r w:rsidR="00173382">
          <w:rPr>
            <w:color w:val="000000"/>
          </w:rPr>
          <w:t>detected</w:t>
        </w:r>
        <w:r w:rsidR="00173382" w:rsidRPr="00137983">
          <w:rPr>
            <w:color w:val="000000"/>
          </w:rPr>
          <w:t xml:space="preserve"> </w:t>
        </w:r>
        <w:r w:rsidR="00173382">
          <w:rPr>
            <w:color w:val="000000"/>
          </w:rPr>
          <w:t>89%</w:t>
        </w:r>
        <w:r w:rsidR="00173382" w:rsidRPr="00137983">
          <w:rPr>
            <w:color w:val="000000"/>
          </w:rPr>
          <w:t xml:space="preserve"> of</w:t>
        </w:r>
        <w:r w:rsidR="00173382">
          <w:rPr>
            <w:color w:val="000000"/>
          </w:rPr>
          <w:t xml:space="preserve"> 18 </w:t>
        </w:r>
        <w:r w:rsidR="00173382" w:rsidRPr="00137983">
          <w:rPr>
            <w:color w:val="000000"/>
          </w:rPr>
          <w:t xml:space="preserve">previous associations </w:t>
        </w:r>
        <w:r w:rsidR="00173382">
          <w:rPr>
            <w:color w:val="000000"/>
          </w:rPr>
          <w:t xml:space="preserve">between drug resistance and individual knockouts, </w:t>
        </w:r>
        <w:r w:rsidR="00173382" w:rsidRPr="00137983">
          <w:rPr>
            <w:color w:val="000000"/>
          </w:rPr>
          <w:t xml:space="preserve">while revealing </w:t>
        </w:r>
        <w:r w:rsidR="00173382">
          <w:rPr>
            <w:color w:val="000000"/>
          </w:rPr>
          <w:t>40</w:t>
        </w:r>
        <w:r w:rsidR="00173382" w:rsidRPr="00137983">
          <w:rPr>
            <w:color w:val="000000"/>
          </w:rPr>
          <w:t xml:space="preserve"> new associations</w:t>
        </w:r>
        <w:r w:rsidR="00173382">
          <w:rPr>
            <w:color w:val="000000"/>
          </w:rPr>
          <w:t xml:space="preserve"> (Figure </w:t>
        </w:r>
        <w:r w:rsidR="00173382" w:rsidRPr="00FB55DF">
          <w:rPr>
            <w:color w:val="000000"/>
          </w:rPr>
          <w:t>S</w:t>
        </w:r>
        <w:r w:rsidR="00173382">
          <w:rPr>
            <w:color w:val="000000"/>
          </w:rPr>
          <w:t>3A</w:t>
        </w:r>
        <w:r w:rsidR="00173382" w:rsidRPr="00FB55DF">
          <w:rPr>
            <w:color w:val="000000"/>
          </w:rPr>
          <w:t xml:space="preserve">; </w:t>
        </w:r>
        <w:commentRangeStart w:id="613"/>
        <w:r w:rsidR="00173382" w:rsidRPr="00FB55DF">
          <w:rPr>
            <w:color w:val="000000"/>
          </w:rPr>
          <w:t>Data S7</w:t>
        </w:r>
        <w:commentRangeEnd w:id="613"/>
        <w:r w:rsidR="00173382">
          <w:rPr>
            <w:color w:val="000000"/>
          </w:rPr>
          <w:t>)</w:t>
        </w:r>
        <w:r w:rsidR="00173382">
          <w:rPr>
            <w:rStyle w:val="CommentReference"/>
            <w:rFonts w:asciiTheme="minorHAnsi" w:hAnsiTheme="minorHAnsi" w:cstheme="minorBidi"/>
          </w:rPr>
          <w:commentReference w:id="613"/>
        </w:r>
        <w:r w:rsidR="00173382" w:rsidRPr="00FB55DF">
          <w:rPr>
            <w:color w:val="000000"/>
          </w:rPr>
          <w:t xml:space="preserve">.  </w:t>
        </w:r>
      </w:ins>
      <w:moveToRangeStart w:id="614" w:author="Albi Celaj" w:date="2019-02-21T15:42:00Z" w:name="move1656157"/>
      <w:moveTo w:id="615" w:author="Albi Celaj" w:date="2019-02-21T15:42:00Z">
        <w:del w:id="616" w:author="Albi Celaj" w:date="2019-02-21T15:46:00Z">
          <w:r w:rsidR="00173382" w:rsidDel="00993256">
            <w:rPr>
              <w:color w:val="000000"/>
            </w:rPr>
            <w:delText>Among these were</w:delText>
          </w:r>
        </w:del>
      </w:moveTo>
      <w:ins w:id="617" w:author="Albi Celaj" w:date="2019-02-21T17:04:00Z">
        <w:r w:rsidR="00680293">
          <w:rPr>
            <w:color w:val="000000"/>
          </w:rPr>
          <w:t>For example, w</w:t>
        </w:r>
      </w:ins>
      <w:ins w:id="618" w:author="Albi Celaj" w:date="2019-02-21T15:46:00Z">
        <w:r w:rsidR="00993256">
          <w:rPr>
            <w:color w:val="000000"/>
          </w:rPr>
          <w:t>e detected</w:t>
        </w:r>
      </w:ins>
      <w:moveTo w:id="619" w:author="Albi Celaj" w:date="2019-02-21T15:42:00Z">
        <w:r w:rsidR="00173382">
          <w:rPr>
            <w:color w:val="000000"/>
          </w:rPr>
          <w:t xml:space="preserve"> </w:t>
        </w:r>
        <w:r w:rsidR="00173382" w:rsidRPr="00FB55DF">
          <w:rPr>
            <w:color w:val="000000"/>
          </w:rPr>
          <w:t xml:space="preserve">18 drug-knockout associations </w:t>
        </w:r>
        <w:r w:rsidR="00173382">
          <w:rPr>
            <w:color w:val="000000"/>
          </w:rPr>
          <w:t xml:space="preserve">involving </w:t>
        </w:r>
        <w:r w:rsidR="00173382" w:rsidRPr="00FB55DF">
          <w:rPr>
            <w:color w:val="000000"/>
          </w:rPr>
          <w:t xml:space="preserve">the vacuolar ABC transporters </w:t>
        </w:r>
        <w:r w:rsidR="00173382" w:rsidRPr="00FB55DF">
          <w:rPr>
            <w:i/>
            <w:color w:val="000000"/>
          </w:rPr>
          <w:t>YCF1</w:t>
        </w:r>
        <w:r w:rsidR="00173382" w:rsidRPr="00FB55DF">
          <w:rPr>
            <w:color w:val="000000"/>
          </w:rPr>
          <w:t xml:space="preserve"> and </w:t>
        </w:r>
        <w:r w:rsidR="00173382" w:rsidRPr="00FB55DF">
          <w:rPr>
            <w:i/>
            <w:color w:val="000000"/>
          </w:rPr>
          <w:t>YBT1</w:t>
        </w:r>
        <w:r w:rsidR="00173382" w:rsidRPr="00FB55DF">
          <w:rPr>
            <w:color w:val="000000"/>
          </w:rPr>
          <w:t>, all of which were novel (</w:t>
        </w:r>
        <w:r w:rsidR="00173382">
          <w:rPr>
            <w:color w:val="000000"/>
          </w:rPr>
          <w:t xml:space="preserve">Figure </w:t>
        </w:r>
        <w:r w:rsidR="00173382" w:rsidRPr="00FB55DF">
          <w:rPr>
            <w:color w:val="000000"/>
          </w:rPr>
          <w:t>S</w:t>
        </w:r>
        <w:r w:rsidR="00173382">
          <w:rPr>
            <w:color w:val="000000"/>
          </w:rPr>
          <w:t>3A</w:t>
        </w:r>
        <w:r w:rsidR="00173382" w:rsidRPr="00FB55DF">
          <w:rPr>
            <w:color w:val="000000"/>
          </w:rPr>
          <w:t xml:space="preserve">, Data S6).  </w:t>
        </w:r>
      </w:moveTo>
      <w:moveToRangeEnd w:id="614"/>
      <w:ins w:id="620" w:author="Albi Celaj" w:date="2019-02-21T15:43:00Z">
        <w:r w:rsidR="00173382">
          <w:rPr>
            <w:color w:val="000000"/>
          </w:rPr>
          <w:t xml:space="preserve">When identifying associations between each knockout and growth rate in the DMSO control condition, </w:t>
        </w:r>
      </w:ins>
      <w:ins w:id="621" w:author="Albi Celaj" w:date="2019-02-21T15:44:00Z">
        <w:r w:rsidR="00173382" w:rsidRPr="00300B33">
          <w:rPr>
            <w:i/>
            <w:lang w:val="en-CA"/>
          </w:rPr>
          <w:t>yor1∆</w:t>
        </w:r>
        <w:r w:rsidR="00173382">
          <w:rPr>
            <w:i/>
            <w:lang w:val="en-CA"/>
          </w:rPr>
          <w:t xml:space="preserve"> </w:t>
        </w:r>
        <w:r w:rsidR="00173382">
          <w:rPr>
            <w:lang w:val="en-CA"/>
          </w:rPr>
          <w:t xml:space="preserve">had a modest effect </w:t>
        </w:r>
      </w:ins>
      <w:ins w:id="622" w:author="Albi Celaj" w:date="2019-02-21T15:47:00Z">
        <w:r w:rsidR="008C3475">
          <w:rPr>
            <w:lang w:val="en-CA"/>
          </w:rPr>
          <w:t>(</w:t>
        </w:r>
      </w:ins>
      <w:ins w:id="623" w:author="Albi Celaj" w:date="2019-02-21T15:44:00Z">
        <w:r w:rsidR="00173382">
          <w:rPr>
            <w:lang w:val="en-CA"/>
          </w:rPr>
          <w:t>7-15% decrease)</w:t>
        </w:r>
      </w:ins>
      <w:ins w:id="624" w:author="Albi Celaj" w:date="2019-02-21T15:45:00Z">
        <w:r w:rsidR="00993256">
          <w:rPr>
            <w:lang w:val="en-CA"/>
          </w:rPr>
          <w:t xml:space="preserve">, but </w:t>
        </w:r>
      </w:ins>
      <w:ins w:id="625" w:author="Albi Celaj" w:date="2019-02-21T15:47:00Z">
        <w:r w:rsidR="008C3475">
          <w:rPr>
            <w:lang w:val="en-CA"/>
          </w:rPr>
          <w:t xml:space="preserve">all </w:t>
        </w:r>
      </w:ins>
      <w:ins w:id="626" w:author="Albi Celaj" w:date="2019-02-21T15:45:00Z">
        <w:r w:rsidR="00346D99">
          <w:rPr>
            <w:color w:val="000000"/>
          </w:rPr>
          <w:t>other</w:t>
        </w:r>
        <w:r w:rsidR="00993256">
          <w:rPr>
            <w:color w:val="000000"/>
          </w:rPr>
          <w:t xml:space="preserve"> </w:t>
        </w:r>
      </w:ins>
      <w:ins w:id="627" w:author="Albi Celaj" w:date="2019-02-21T15:47:00Z">
        <w:r w:rsidR="00346D99">
          <w:rPr>
            <w:color w:val="000000"/>
          </w:rPr>
          <w:t>associations</w:t>
        </w:r>
      </w:ins>
      <w:ins w:id="628" w:author="Albi Celaj" w:date="2019-02-21T15:43:00Z">
        <w:r w:rsidR="00173382">
          <w:rPr>
            <w:color w:val="000000"/>
          </w:rPr>
          <w:t xml:space="preserve"> were</w:t>
        </w:r>
      </w:ins>
      <w:ins w:id="629" w:author="Albi Celaj" w:date="2019-02-21T15:44:00Z">
        <w:r w:rsidR="00173382">
          <w:rPr>
            <w:color w:val="000000"/>
          </w:rPr>
          <w:t xml:space="preserve"> </w:t>
        </w:r>
      </w:ins>
      <w:ins w:id="630" w:author="Albi Celaj" w:date="2019-02-21T15:43:00Z">
        <w:r w:rsidR="00173382">
          <w:rPr>
            <w:color w:val="000000"/>
          </w:rPr>
          <w:t xml:space="preserve">weak </w:t>
        </w:r>
      </w:ins>
      <w:ins w:id="631" w:author="Albi Celaj" w:date="2019-02-21T15:44:00Z">
        <w:r w:rsidR="00173382">
          <w:rPr>
            <w:lang w:val="en-CA"/>
          </w:rPr>
          <w:t>(&lt;2% decrease</w:t>
        </w:r>
      </w:ins>
      <w:ins w:id="632" w:author="Albi Celaj" w:date="2019-02-21T15:45:00Z">
        <w:r w:rsidR="00993256">
          <w:rPr>
            <w:lang w:val="en-CA"/>
          </w:rPr>
          <w:t>, Figure S3B, Data S6</w:t>
        </w:r>
      </w:ins>
      <w:ins w:id="633" w:author="Albi Celaj" w:date="2019-02-21T15:44:00Z">
        <w:r w:rsidR="00173382">
          <w:rPr>
            <w:lang w:val="en-CA"/>
          </w:rPr>
          <w:t>)</w:t>
        </w:r>
      </w:ins>
      <w:ins w:id="634" w:author="Albi Celaj" w:date="2019-02-21T15:45:00Z">
        <w:r w:rsidR="00993256">
          <w:rPr>
            <w:lang w:val="en-CA"/>
          </w:rPr>
          <w:t>.</w:t>
        </w:r>
      </w:ins>
    </w:p>
    <w:p w14:paraId="6FF072E0" w14:textId="60178153" w:rsidR="00031519" w:rsidRPr="009563EA" w:rsidDel="006B3F3C" w:rsidRDefault="001F0493" w:rsidP="009563EA">
      <w:pPr>
        <w:widowControl w:val="0"/>
        <w:autoSpaceDE w:val="0"/>
        <w:autoSpaceDN w:val="0"/>
        <w:adjustRightInd w:val="0"/>
        <w:jc w:val="both"/>
        <w:rPr>
          <w:del w:id="635" w:author="Albi Celaj" w:date="2019-02-21T15:47:00Z"/>
          <w:color w:val="000000"/>
          <w:lang w:val="en-CA"/>
        </w:rPr>
      </w:pPr>
      <w:del w:id="636" w:author="Albi Celaj" w:date="2019-02-21T15:45:00Z">
        <w:r w:rsidDel="00993256">
          <w:rPr>
            <w:color w:val="000000"/>
          </w:rPr>
          <w:delText xml:space="preserve">Knockouts that significantly changed the estimated resistance to a drug </w:delText>
        </w:r>
        <w:r w:rsidRPr="00FB55DF" w:rsidDel="00993256">
          <w:rPr>
            <w:color w:val="000000"/>
          </w:rPr>
          <w:delText xml:space="preserve">by </w:delText>
        </w:r>
        <w:r w:rsidR="00C0459F" w:rsidDel="00993256">
          <w:rPr>
            <w:color w:val="000000"/>
          </w:rPr>
          <w:delText xml:space="preserve">at least </w:delText>
        </w:r>
        <w:r w:rsidDel="00993256">
          <w:rPr>
            <w:color w:val="000000"/>
          </w:rPr>
          <w:delText xml:space="preserve">+/- </w:delText>
        </w:r>
        <w:r w:rsidRPr="00FB55DF" w:rsidDel="00993256">
          <w:rPr>
            <w:color w:val="000000"/>
          </w:rPr>
          <w:delText>10%</w:delText>
        </w:r>
        <w:r w:rsidDel="00993256">
          <w:rPr>
            <w:color w:val="000000"/>
          </w:rPr>
          <w:delText xml:space="preserve"> were considered strong</w:delText>
        </w:r>
        <w:r w:rsidR="00957B44" w:rsidDel="00993256">
          <w:rPr>
            <w:color w:val="000000"/>
          </w:rPr>
          <w:delText>, and other significant associations were defined to be weak.</w:delText>
        </w:r>
        <w:r w:rsidRPr="00FB55DF" w:rsidDel="00993256">
          <w:rPr>
            <w:color w:val="000000"/>
          </w:rPr>
          <w:delText xml:space="preserve">  </w:delText>
        </w:r>
        <w:r w:rsidR="00957B44" w:rsidDel="00993256">
          <w:rPr>
            <w:color w:val="000000"/>
          </w:rPr>
          <w:delText>We found 62 resistance</w:delText>
        </w:r>
        <w:r w:rsidR="002F580B" w:rsidDel="00993256">
          <w:rPr>
            <w:color w:val="000000"/>
          </w:rPr>
          <w:delText xml:space="preserve">-knockout associations that were reproducible in both </w:delText>
        </w:r>
        <w:r w:rsidR="00957B44" w:rsidRPr="00137983" w:rsidDel="00993256">
          <w:rPr>
            <w:color w:val="000000"/>
          </w:rPr>
          <w:delText>MAT</w:delText>
        </w:r>
        <w:r w:rsidR="00957B44" w:rsidRPr="00137983" w:rsidDel="00993256">
          <w:rPr>
            <w:b/>
            <w:color w:val="000000"/>
          </w:rPr>
          <w:delText>a</w:delText>
        </w:r>
        <w:r w:rsidR="00957B44" w:rsidDel="00993256">
          <w:rPr>
            <w:color w:val="000000"/>
          </w:rPr>
          <w:delText xml:space="preserve"> and </w:delText>
        </w:r>
        <w:r w:rsidR="00957B44" w:rsidRPr="00137983" w:rsidDel="00993256">
          <w:rPr>
            <w:color w:val="000000"/>
          </w:rPr>
          <w:delText>MAT</w:delText>
        </w:r>
        <w:r w:rsidR="00957B44" w:rsidRPr="003007A9" w:rsidDel="00993256">
          <w:rPr>
            <w:rFonts w:eastAsia="Calibri"/>
            <w:b/>
            <w:bCs/>
            <w:iCs/>
            <w:color w:val="000000" w:themeColor="text1"/>
            <w:lang w:val="el-GR"/>
          </w:rPr>
          <w:delText>α</w:delText>
        </w:r>
        <w:r w:rsidR="00957B44" w:rsidDel="00993256">
          <w:rPr>
            <w:color w:val="000000"/>
          </w:rPr>
          <w:delText xml:space="preserve"> </w:delText>
        </w:r>
        <w:r w:rsidR="002F580B" w:rsidDel="00993256">
          <w:rPr>
            <w:color w:val="000000"/>
          </w:rPr>
          <w:delText xml:space="preserve">pools, </w:delText>
        </w:r>
        <w:r w:rsidR="002F580B" w:rsidRPr="00FB55DF" w:rsidDel="00993256">
          <w:rPr>
            <w:color w:val="000000"/>
          </w:rPr>
          <w:delText xml:space="preserve">19 </w:delText>
        </w:r>
        <w:r w:rsidR="002F580B" w:rsidDel="00993256">
          <w:rPr>
            <w:color w:val="000000"/>
          </w:rPr>
          <w:delText xml:space="preserve">of which </w:delText>
        </w:r>
        <w:r w:rsidR="00957B44" w:rsidDel="00993256">
          <w:rPr>
            <w:color w:val="000000"/>
          </w:rPr>
          <w:delText>were strong (Data S6).</w:delText>
        </w:r>
        <w:r w:rsidR="00694276" w:rsidDel="00993256">
          <w:rPr>
            <w:color w:val="000000"/>
          </w:rPr>
          <w:delText xml:space="preserve"> </w:delText>
        </w:r>
      </w:del>
      <w:moveFromRangeStart w:id="637" w:author="Albi Celaj" w:date="2019-02-21T15:42:00Z" w:name="move1656157"/>
      <w:moveFrom w:id="638" w:author="Albi Celaj" w:date="2019-02-21T15:42:00Z">
        <w:del w:id="639" w:author="Albi Celaj" w:date="2019-02-21T15:45:00Z">
          <w:r w:rsidR="00957B44" w:rsidDel="00993256">
            <w:rPr>
              <w:color w:val="000000"/>
            </w:rPr>
            <w:delText xml:space="preserve">Among these were </w:delText>
          </w:r>
          <w:r w:rsidR="00957B44" w:rsidRPr="00FB55DF" w:rsidDel="00993256">
            <w:rPr>
              <w:color w:val="000000"/>
            </w:rPr>
            <w:delText xml:space="preserve">18 drug-knockout associations </w:delText>
          </w:r>
          <w:r w:rsidR="00957B44" w:rsidDel="00993256">
            <w:rPr>
              <w:color w:val="000000"/>
            </w:rPr>
            <w:delText xml:space="preserve">involving </w:delText>
          </w:r>
          <w:r w:rsidR="00957B44" w:rsidRPr="00FB55DF" w:rsidDel="00993256">
            <w:rPr>
              <w:color w:val="000000"/>
            </w:rPr>
            <w:delText xml:space="preserve">the vacuolar ABC transporters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 all of which were novel (</w:delText>
          </w:r>
          <w:r w:rsidR="00957B44" w:rsidDel="00993256">
            <w:rPr>
              <w:color w:val="000000"/>
            </w:rPr>
            <w:delText xml:space="preserve">Figure </w:delText>
          </w:r>
          <w:r w:rsidR="00957B44" w:rsidRPr="00FB55DF" w:rsidDel="00993256">
            <w:rPr>
              <w:color w:val="000000"/>
            </w:rPr>
            <w:delText>S</w:delText>
          </w:r>
          <w:r w:rsidR="0076142C" w:rsidDel="00993256">
            <w:rPr>
              <w:color w:val="000000"/>
            </w:rPr>
            <w:delText>3A</w:delText>
          </w:r>
          <w:r w:rsidR="00957B44" w:rsidRPr="00FB55DF" w:rsidDel="00993256">
            <w:rPr>
              <w:color w:val="000000"/>
            </w:rPr>
            <w:delText xml:space="preserve">, Data S6).  </w:delText>
          </w:r>
        </w:del>
      </w:moveFrom>
      <w:moveFromRangeEnd w:id="637"/>
      <w:del w:id="640" w:author="Albi Celaj" w:date="2019-02-21T15:45:00Z">
        <w:r w:rsidR="00C0459F" w:rsidDel="00993256">
          <w:rPr>
            <w:color w:val="000000"/>
          </w:rPr>
          <w:delText xml:space="preserve">We also identified </w:delText>
        </w:r>
        <w:r w:rsidR="00957B44" w:rsidDel="00993256">
          <w:rPr>
            <w:color w:val="000000"/>
          </w:rPr>
          <w:delText xml:space="preserve">associations between each knockout and </w:delText>
        </w:r>
        <w:r w:rsidR="00175454" w:rsidDel="00993256">
          <w:rPr>
            <w:color w:val="000000"/>
          </w:rPr>
          <w:delText>growth rate in the DMSO</w:delText>
        </w:r>
        <w:r w:rsidR="00957B44" w:rsidDel="00993256">
          <w:rPr>
            <w:color w:val="000000"/>
          </w:rPr>
          <w:delText xml:space="preserve"> </w:delText>
        </w:r>
        <w:r w:rsidR="00C0459F" w:rsidDel="00993256">
          <w:rPr>
            <w:color w:val="000000"/>
          </w:rPr>
          <w:delText xml:space="preserve">control </w:delText>
        </w:r>
        <w:r w:rsidR="00957B44" w:rsidDel="00993256">
          <w:rPr>
            <w:color w:val="000000"/>
          </w:rPr>
          <w:delText xml:space="preserve">condition, </w:delText>
        </w:r>
        <w:r w:rsidR="00C0459F" w:rsidDel="00993256">
          <w:rPr>
            <w:color w:val="000000"/>
          </w:rPr>
          <w:delText xml:space="preserve">finding </w:delText>
        </w:r>
        <w:r w:rsidR="00957B44" w:rsidRPr="00951825" w:rsidDel="00993256">
          <w:rPr>
            <w:i/>
            <w:lang w:val="en-CA"/>
          </w:rPr>
          <w:delText>yor1∆</w:delText>
        </w:r>
        <w:r w:rsidR="00957B44" w:rsidRPr="00160B19" w:rsidDel="00993256">
          <w:rPr>
            <w:lang w:val="en-CA"/>
          </w:rPr>
          <w:delText xml:space="preserve">,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to have </w:delText>
        </w:r>
        <w:r w:rsidR="00C0459F" w:rsidDel="00993256">
          <w:rPr>
            <w:lang w:val="en-CA"/>
          </w:rPr>
          <w:delText xml:space="preserve">DMSO growth impact </w:delText>
        </w:r>
        <w:r w:rsidR="00881056" w:rsidDel="00993256">
          <w:rPr>
            <w:lang w:val="en-CA"/>
          </w:rPr>
          <w:delText>in both pools</w:delText>
        </w:r>
        <w:r w:rsidR="00957B44" w:rsidDel="00993256">
          <w:rPr>
            <w:lang w:val="en-CA"/>
          </w:rPr>
          <w:delText xml:space="preserve"> </w:delText>
        </w:r>
        <w:r w:rsidR="00957B44" w:rsidRPr="00137983" w:rsidDel="00993256">
          <w:rPr>
            <w:color w:val="000000"/>
          </w:rPr>
          <w:delText>(Data</w:delText>
        </w:r>
        <w:r w:rsidR="00957B44" w:rsidDel="00993256">
          <w:rPr>
            <w:color w:val="000000"/>
          </w:rPr>
          <w:delText xml:space="preserve"> S6, Figure </w:delText>
        </w:r>
        <w:r w:rsidR="00957B44" w:rsidRPr="00257D64" w:rsidDel="00993256">
          <w:rPr>
            <w:color w:val="000000"/>
          </w:rPr>
          <w:delText>S3</w:delText>
        </w:r>
        <w:r w:rsidR="0076142C" w:rsidDel="00993256">
          <w:rPr>
            <w:color w:val="000000"/>
          </w:rPr>
          <w:delText>B</w:delText>
        </w:r>
        <w:r w:rsidR="00957B44" w:rsidDel="00993256">
          <w:rPr>
            <w:color w:val="000000"/>
          </w:rPr>
          <w:delText xml:space="preserve">).  However, the impacts of </w:delText>
        </w:r>
        <w:r w:rsidR="00957B44" w:rsidRPr="00951825" w:rsidDel="00993256">
          <w:rPr>
            <w:i/>
            <w:lang w:val="en-CA"/>
          </w:rPr>
          <w:delText>snq2∆</w:delText>
        </w:r>
        <w:r w:rsidR="00957B44" w:rsidRPr="00160B19" w:rsidDel="00993256">
          <w:rPr>
            <w:lang w:val="en-CA"/>
          </w:rPr>
          <w:delText xml:space="preserve">, </w:delText>
        </w:r>
        <w:r w:rsidR="00957B44" w:rsidRPr="00951825" w:rsidDel="00993256">
          <w:rPr>
            <w:i/>
            <w:lang w:val="en-CA"/>
          </w:rPr>
          <w:delText>ybt1∆</w:delText>
        </w:r>
        <w:r w:rsidR="00957B44" w:rsidRPr="00160B19" w:rsidDel="00993256">
          <w:rPr>
            <w:lang w:val="en-CA"/>
          </w:rPr>
          <w:delText xml:space="preserve">, </w:delText>
        </w:r>
        <w:r w:rsidR="00957B44" w:rsidDel="00993256">
          <w:rPr>
            <w:lang w:val="en-CA"/>
          </w:rPr>
          <w:delText xml:space="preserve">and </w:delText>
        </w:r>
        <w:r w:rsidR="00957B44" w:rsidRPr="00951825" w:rsidDel="00993256">
          <w:rPr>
            <w:i/>
            <w:lang w:val="en-CA"/>
          </w:rPr>
          <w:delText>bpt1∆</w:delText>
        </w:r>
        <w:r w:rsidR="00957B44" w:rsidDel="00993256">
          <w:rPr>
            <w:lang w:val="en-CA"/>
          </w:rPr>
          <w:delText xml:space="preserve"> on baseline growth w</w:delText>
        </w:r>
        <w:r w:rsidR="00881056" w:rsidDel="00993256">
          <w:rPr>
            <w:lang w:val="en-CA"/>
          </w:rPr>
          <w:delText>ere</w:delText>
        </w:r>
        <w:r w:rsidR="00957B44" w:rsidDel="00993256">
          <w:rPr>
            <w:lang w:val="en-CA"/>
          </w:rPr>
          <w:delText xml:space="preserve"> </w:delText>
        </w:r>
        <w:r w:rsidR="00C4371C" w:rsidDel="00993256">
          <w:rPr>
            <w:lang w:val="en-CA"/>
          </w:rPr>
          <w:delText>weak</w:delText>
        </w:r>
        <w:r w:rsidR="00957B44" w:rsidDel="00993256">
          <w:rPr>
            <w:lang w:val="en-CA"/>
          </w:rPr>
          <w:delText xml:space="preserve"> (&lt;2% decrease), while </w:delText>
        </w:r>
        <w:r w:rsidR="00957B44" w:rsidRPr="00300B33" w:rsidDel="00993256">
          <w:rPr>
            <w:i/>
            <w:lang w:val="en-CA"/>
          </w:rPr>
          <w:delText>yor1∆</w:delText>
        </w:r>
        <w:r w:rsidR="00957B44" w:rsidDel="00993256">
          <w:rPr>
            <w:i/>
            <w:lang w:val="en-CA"/>
          </w:rPr>
          <w:delText xml:space="preserve"> </w:delText>
        </w:r>
        <w:r w:rsidR="00957B44" w:rsidDel="00993256">
          <w:rPr>
            <w:lang w:val="en-CA"/>
          </w:rPr>
          <w:delText>had a strong</w:delText>
        </w:r>
        <w:r w:rsidR="00C4371C" w:rsidDel="00993256">
          <w:rPr>
            <w:lang w:val="en-CA"/>
          </w:rPr>
          <w:delText xml:space="preserve">, but </w:delText>
        </w:r>
        <w:r w:rsidR="00957B44" w:rsidDel="00993256">
          <w:rPr>
            <w:lang w:val="en-CA"/>
          </w:rPr>
          <w:delText xml:space="preserve">modest effect (7-15% decrease).  </w:delText>
        </w:r>
        <w:r w:rsidR="00957B44" w:rsidRPr="00FB55DF" w:rsidDel="00993256">
          <w:rPr>
            <w:color w:val="000000"/>
          </w:rPr>
          <w:delText xml:space="preserve">Because </w:delText>
        </w:r>
        <w:r w:rsidR="00957B44" w:rsidDel="00993256">
          <w:rPr>
            <w:color w:val="000000"/>
          </w:rPr>
          <w:delText>58 (</w:delText>
        </w:r>
        <w:r w:rsidR="00957B44" w:rsidRPr="00FB55DF" w:rsidDel="00993256">
          <w:rPr>
            <w:color w:val="000000"/>
          </w:rPr>
          <w:delText>87%</w:delText>
        </w:r>
        <w:r w:rsidR="00957B44" w:rsidDel="00993256">
          <w:rPr>
            <w:color w:val="000000"/>
          </w:rPr>
          <w:delText xml:space="preserve">) </w:delText>
        </w:r>
        <w:r w:rsidR="00957B44" w:rsidRPr="00FB55DF" w:rsidDel="00993256">
          <w:rPr>
            <w:color w:val="000000"/>
          </w:rPr>
          <w:delText xml:space="preserve">of </w:delText>
        </w:r>
        <w:r w:rsidR="00957B44" w:rsidDel="00993256">
          <w:rPr>
            <w:color w:val="000000"/>
          </w:rPr>
          <w:delText xml:space="preserve">these 62 </w:delText>
        </w:r>
        <w:r w:rsidR="00957B44" w:rsidRPr="00FB55DF" w:rsidDel="00993256">
          <w:rPr>
            <w:color w:val="000000"/>
          </w:rPr>
          <w:delText xml:space="preserve">single-gene </w:delText>
        </w:r>
        <w:r w:rsidR="00957B44" w:rsidDel="00993256">
          <w:rPr>
            <w:color w:val="000000"/>
          </w:rPr>
          <w:delText xml:space="preserve">resistance </w:delText>
        </w:r>
        <w:r w:rsidR="00031519" w:rsidDel="00993256">
          <w:rPr>
            <w:color w:val="000000"/>
          </w:rPr>
          <w:delText>assoc</w:delText>
        </w:r>
        <w:r w:rsidR="008503FF" w:rsidDel="00993256">
          <w:rPr>
            <w:color w:val="000000"/>
          </w:rPr>
          <w:delText>i</w:delText>
        </w:r>
        <w:r w:rsidR="00957B44" w:rsidRPr="00FB55DF" w:rsidDel="00993256">
          <w:rPr>
            <w:color w:val="000000"/>
          </w:rPr>
          <w:delText xml:space="preserve">ations </w:delText>
        </w:r>
        <w:r w:rsidR="00957B44" w:rsidDel="00993256">
          <w:rPr>
            <w:color w:val="000000"/>
          </w:rPr>
          <w:delText xml:space="preserve">and </w:delText>
        </w:r>
        <w:r w:rsidR="00957B44" w:rsidRPr="00FB55DF" w:rsidDel="00993256">
          <w:rPr>
            <w:color w:val="000000"/>
          </w:rPr>
          <w:delText xml:space="preserve">100% of </w:delText>
        </w:r>
        <w:r w:rsidR="00957B44" w:rsidDel="00993256">
          <w:rPr>
            <w:color w:val="000000"/>
          </w:rPr>
          <w:delText xml:space="preserve">the 19 </w:delText>
        </w:r>
        <w:r w:rsidR="00957B44" w:rsidRPr="00FB55DF" w:rsidDel="00993256">
          <w:rPr>
            <w:color w:val="000000"/>
          </w:rPr>
          <w:delText>strong associations</w:delText>
        </w:r>
        <w:r w:rsidR="00957B44" w:rsidDel="00993256">
          <w:rPr>
            <w:color w:val="000000"/>
          </w:rPr>
          <w:delText xml:space="preserve"> </w:delText>
        </w:r>
        <w:r w:rsidR="00957B44" w:rsidRPr="00FB55DF" w:rsidDel="00993256">
          <w:rPr>
            <w:color w:val="000000"/>
          </w:rPr>
          <w:delText>involved only five ABC transporters—</w:delText>
        </w:r>
        <w:r w:rsidR="00957B44" w:rsidRPr="00FB55DF" w:rsidDel="00993256">
          <w:rPr>
            <w:i/>
            <w:color w:val="000000"/>
          </w:rPr>
          <w:delText>snq2∆</w:delText>
        </w:r>
        <w:r w:rsidR="00957B44" w:rsidRPr="00FB55DF" w:rsidDel="00993256">
          <w:rPr>
            <w:color w:val="000000"/>
          </w:rPr>
          <w:delText>,</w:delText>
        </w:r>
        <w:r w:rsidR="00957B44" w:rsidRPr="00FB55DF" w:rsidDel="00993256">
          <w:rPr>
            <w:i/>
            <w:color w:val="000000"/>
          </w:rPr>
          <w:delText xml:space="preserve"> pdr5∆</w:delText>
        </w:r>
        <w:r w:rsidR="00957B44" w:rsidRPr="00FB55DF" w:rsidDel="00993256">
          <w:rPr>
            <w:color w:val="000000"/>
          </w:rPr>
          <w:delText xml:space="preserve">, </w:delText>
        </w:r>
        <w:r w:rsidR="00957B44" w:rsidRPr="00FB55DF" w:rsidDel="00993256">
          <w:rPr>
            <w:i/>
            <w:color w:val="000000"/>
          </w:rPr>
          <w:delText>yor1∆</w:delText>
        </w:r>
        <w:r w:rsidR="00957B44" w:rsidRPr="00FB55DF" w:rsidDel="00993256">
          <w:rPr>
            <w:color w:val="000000"/>
          </w:rPr>
          <w:delText xml:space="preserve">, </w:delText>
        </w:r>
        <w:r w:rsidR="00957B44" w:rsidRPr="00FB55DF" w:rsidDel="00993256">
          <w:rPr>
            <w:i/>
            <w:color w:val="000000"/>
          </w:rPr>
          <w:delText>ycf1∆</w:delText>
        </w:r>
        <w:r w:rsidR="00957B44" w:rsidRPr="00FB55DF" w:rsidDel="00993256">
          <w:rPr>
            <w:color w:val="000000"/>
          </w:rPr>
          <w:delText xml:space="preserve">, and </w:delText>
        </w:r>
        <w:r w:rsidR="00957B44" w:rsidRPr="00FB55DF" w:rsidDel="00993256">
          <w:rPr>
            <w:i/>
            <w:color w:val="000000"/>
          </w:rPr>
          <w:delText>ybt1∆</w:delText>
        </w:r>
        <w:r w:rsidR="00957B44" w:rsidRPr="00FB55DF" w:rsidDel="00993256">
          <w:rPr>
            <w:color w:val="000000"/>
          </w:rPr>
          <w:delText>—we</w:delText>
        </w:r>
        <w:r w:rsidR="008278B1" w:rsidDel="00993256">
          <w:rPr>
            <w:color w:val="000000"/>
          </w:rPr>
          <w:delText xml:space="preserve"> </w:delText>
        </w:r>
        <w:r w:rsidR="00957B44" w:rsidRPr="00FB55DF" w:rsidDel="00993256">
          <w:rPr>
            <w:color w:val="000000"/>
          </w:rPr>
          <w:delText xml:space="preserve">initially </w:delText>
        </w:r>
        <w:r w:rsidR="00694276" w:rsidDel="00993256">
          <w:rPr>
            <w:color w:val="000000"/>
          </w:rPr>
          <w:delText>restrict</w:delText>
        </w:r>
        <w:r w:rsidR="008278B1" w:rsidDel="00993256">
          <w:rPr>
            <w:color w:val="000000"/>
          </w:rPr>
          <w:delText>ed</w:delText>
        </w:r>
        <w:r w:rsidR="00957B44" w:rsidRPr="00FB55DF" w:rsidDel="00993256">
          <w:rPr>
            <w:color w:val="000000"/>
          </w:rPr>
          <w:delText xml:space="preserve"> our attention to these </w:delText>
        </w:r>
        <w:r w:rsidR="00957B44" w:rsidDel="00993256">
          <w:rPr>
            <w:color w:val="000000"/>
          </w:rPr>
          <w:delText xml:space="preserve">‘frequently-associated’ </w:delText>
        </w:r>
        <w:r w:rsidR="00957B44" w:rsidRPr="00FB55DF" w:rsidDel="00993256">
          <w:rPr>
            <w:color w:val="000000"/>
          </w:rPr>
          <w:delText xml:space="preserve">transporters.  </w:delText>
        </w:r>
      </w:del>
      <w:del w:id="641" w:author="Albi Celaj" w:date="2019-02-21T15:43:00Z">
        <w:r w:rsidR="00C0459F" w:rsidDel="00173382">
          <w:rPr>
            <w:color w:val="000000"/>
          </w:rPr>
          <w:delText xml:space="preserve">For </w:delText>
        </w:r>
        <w:r w:rsidR="00D025D1" w:rsidDel="00173382">
          <w:rPr>
            <w:color w:val="000000"/>
          </w:rPr>
          <w:delText>these five frequently-associated</w:delText>
        </w:r>
        <w:r w:rsidR="00031519" w:rsidRPr="00FB55DF" w:rsidDel="00173382">
          <w:rPr>
            <w:color w:val="000000"/>
          </w:rPr>
          <w:delText xml:space="preserve"> transporters, we </w:delText>
        </w:r>
        <w:r w:rsidR="003162BC" w:rsidDel="00173382">
          <w:rPr>
            <w:color w:val="000000"/>
          </w:rPr>
          <w:delText>detect</w:delText>
        </w:r>
        <w:r w:rsidR="0085049A" w:rsidDel="00173382">
          <w:rPr>
            <w:color w:val="000000"/>
          </w:rPr>
          <w:delText>ed</w:delText>
        </w:r>
        <w:r w:rsidR="00031519" w:rsidRPr="00137983" w:rsidDel="00173382">
          <w:rPr>
            <w:color w:val="000000"/>
          </w:rPr>
          <w:delText xml:space="preserve"> </w:delText>
        </w:r>
        <w:r w:rsidR="00031519" w:rsidDel="00173382">
          <w:rPr>
            <w:color w:val="000000"/>
          </w:rPr>
          <w:delText>89%</w:delText>
        </w:r>
        <w:r w:rsidR="00031519" w:rsidRPr="00137983" w:rsidDel="00173382">
          <w:rPr>
            <w:color w:val="000000"/>
          </w:rPr>
          <w:delText xml:space="preserve"> of</w:delText>
        </w:r>
        <w:r w:rsidR="00031519" w:rsidDel="00173382">
          <w:rPr>
            <w:color w:val="000000"/>
          </w:rPr>
          <w:delText xml:space="preserve"> 18 </w:delText>
        </w:r>
        <w:r w:rsidR="00031519" w:rsidRPr="00137983" w:rsidDel="00173382">
          <w:rPr>
            <w:color w:val="000000"/>
          </w:rPr>
          <w:delText xml:space="preserve">previous associations </w:delText>
        </w:r>
        <w:r w:rsidR="008503FF" w:rsidDel="00173382">
          <w:rPr>
            <w:color w:val="000000"/>
          </w:rPr>
          <w:delText>between drug resistance</w:delText>
        </w:r>
        <w:r w:rsidR="00031519" w:rsidDel="00173382">
          <w:rPr>
            <w:color w:val="000000"/>
          </w:rPr>
          <w:delText xml:space="preserve"> and individual knockouts, </w:delText>
        </w:r>
        <w:r w:rsidR="00031519" w:rsidRPr="00137983" w:rsidDel="00173382">
          <w:rPr>
            <w:color w:val="000000"/>
          </w:rPr>
          <w:delText xml:space="preserve">while revealing </w:delText>
        </w:r>
        <w:r w:rsidR="00031519" w:rsidDel="00173382">
          <w:rPr>
            <w:color w:val="000000"/>
          </w:rPr>
          <w:delText>40</w:delText>
        </w:r>
        <w:r w:rsidR="00031519" w:rsidRPr="00137983" w:rsidDel="00173382">
          <w:rPr>
            <w:color w:val="000000"/>
          </w:rPr>
          <w:delText xml:space="preserve"> new associations</w:delText>
        </w:r>
        <w:r w:rsidR="00031519" w:rsidDel="00173382">
          <w:rPr>
            <w:color w:val="000000"/>
          </w:rPr>
          <w:delText xml:space="preserve"> (33 weak and 7 strong; Figure </w:delText>
        </w:r>
        <w:r w:rsidR="00031519" w:rsidRPr="00FB55DF" w:rsidDel="00173382">
          <w:rPr>
            <w:color w:val="000000"/>
          </w:rPr>
          <w:delText>S</w:delText>
        </w:r>
        <w:r w:rsidR="001257E9" w:rsidDel="00173382">
          <w:rPr>
            <w:color w:val="000000"/>
          </w:rPr>
          <w:delText>3A</w:delText>
        </w:r>
        <w:r w:rsidR="00031519" w:rsidRPr="00FB55DF" w:rsidDel="00173382">
          <w:rPr>
            <w:color w:val="000000"/>
          </w:rPr>
          <w:delText>; Data S7</w:delText>
        </w:r>
        <w:r w:rsidR="00031519" w:rsidDel="00173382">
          <w:rPr>
            <w:color w:val="000000"/>
          </w:rPr>
          <w:delText>)</w:delText>
        </w:r>
        <w:r w:rsidR="00031519" w:rsidRPr="00FB55DF" w:rsidDel="00173382">
          <w:rPr>
            <w:color w:val="000000"/>
          </w:rPr>
          <w:delText xml:space="preserve">.  </w:delText>
        </w:r>
      </w:del>
      <w:ins w:id="642" w:author="Albi Celaj" w:date="2019-02-21T15:47:00Z">
        <w:r w:rsidR="006B3F3C">
          <w:rPr>
            <w:color w:val="000000"/>
          </w:rPr>
          <w:br/>
        </w:r>
      </w:ins>
    </w:p>
    <w:p w14:paraId="43D5E3B3" w14:textId="05970447" w:rsidR="00B21BC2" w:rsidDel="00273D11" w:rsidRDefault="00C0459F" w:rsidP="00B21BC2">
      <w:pPr>
        <w:widowControl w:val="0"/>
        <w:autoSpaceDE w:val="0"/>
        <w:autoSpaceDN w:val="0"/>
        <w:adjustRightInd w:val="0"/>
        <w:spacing w:before="240"/>
        <w:jc w:val="both"/>
        <w:rPr>
          <w:del w:id="643" w:author="Albi Celaj [2]" w:date="2019-02-19T21:58:00Z"/>
          <w:color w:val="000000"/>
        </w:rPr>
      </w:pPr>
      <w:r>
        <w:rPr>
          <w:color w:val="000000"/>
        </w:rPr>
        <w:t>Considering only the</w:t>
      </w:r>
      <w:del w:id="644" w:author="Albi Celaj" w:date="2019-02-21T15:48:00Z">
        <w:r w:rsidDel="007F2BE3">
          <w:rPr>
            <w:color w:val="000000"/>
          </w:rPr>
          <w:delText>se</w:delText>
        </w:r>
      </w:del>
      <w:r>
        <w:rPr>
          <w:color w:val="000000"/>
        </w:rPr>
        <w:t xml:space="preserve"> </w:t>
      </w:r>
      <w:r w:rsidR="000D3309">
        <w:rPr>
          <w:color w:val="000000"/>
        </w:rPr>
        <w:t>five frequently-associated transporters, we profile</w:t>
      </w:r>
      <w:r w:rsidR="008278B1">
        <w:rPr>
          <w:color w:val="000000"/>
        </w:rPr>
        <w:t>d</w:t>
      </w:r>
      <w:r w:rsidR="000D3309">
        <w:rPr>
          <w:color w:val="000000"/>
        </w:rPr>
        <w:t xml:space="preserve"> resistance for </w:t>
      </w:r>
      <w:r>
        <w:rPr>
          <w:color w:val="000000"/>
        </w:rPr>
        <w:t xml:space="preserve">the </w:t>
      </w:r>
      <w:r w:rsidR="000D3309">
        <w:rPr>
          <w:color w:val="000000"/>
        </w:rPr>
        <w:t>set of 32 (2</w:t>
      </w:r>
      <w:r w:rsidR="000D3309" w:rsidRPr="003D19AC">
        <w:rPr>
          <w:color w:val="000000"/>
          <w:vertAlign w:val="superscript"/>
        </w:rPr>
        <w:t>5</w:t>
      </w:r>
      <w:r w:rsidR="000D3309">
        <w:rPr>
          <w:color w:val="000000"/>
        </w:rPr>
        <w:t>) combinatorial genotypes.  We derived a resistance profile for each combinatorial genotype by calculating, for each drug, the average resistance over all strains matching this genotype at all five genes</w:t>
      </w:r>
      <w:r w:rsidR="00B87A69">
        <w:rPr>
          <w:color w:val="000000"/>
        </w:rPr>
        <w:t>.</w:t>
      </w:r>
      <w:r w:rsidR="00D978D1">
        <w:rPr>
          <w:color w:val="000000"/>
        </w:rPr>
        <w:t xml:space="preserve">  </w:t>
      </w:r>
      <w:r w:rsidR="000C1C3A">
        <w:rPr>
          <w:color w:val="000000"/>
        </w:rPr>
        <w:t>These grouped</w:t>
      </w:r>
      <w:r w:rsidR="00B21BC2">
        <w:rPr>
          <w:color w:val="000000"/>
        </w:rPr>
        <w:t xml:space="preserve"> </w:t>
      </w:r>
      <w:r w:rsidR="000D3309">
        <w:rPr>
          <w:color w:val="000000"/>
        </w:rPr>
        <w:t xml:space="preserve">resistance </w:t>
      </w:r>
      <w:r w:rsidR="00B21BC2">
        <w:rPr>
          <w:color w:val="000000"/>
        </w:rPr>
        <w:t xml:space="preserve">profiles showed striking correspondence when calculated separately for </w:t>
      </w:r>
      <w:proofErr w:type="spellStart"/>
      <w:r w:rsidR="00B21BC2">
        <w:rPr>
          <w:color w:val="000000"/>
        </w:rPr>
        <w:t>MAT</w:t>
      </w:r>
      <w:r w:rsidR="00B21BC2">
        <w:rPr>
          <w:b/>
          <w:color w:val="000000"/>
        </w:rPr>
        <w:t>a</w:t>
      </w:r>
      <w:proofErr w:type="spellEnd"/>
      <w:r w:rsidR="00B21BC2">
        <w:rPr>
          <w:color w:val="000000"/>
        </w:rPr>
        <w:t xml:space="preserve"> and MAT</w:t>
      </w:r>
      <w:r w:rsidR="00B21BC2" w:rsidRPr="00233F15">
        <w:rPr>
          <w:rFonts w:eastAsia="Calibri"/>
          <w:b/>
          <w:color w:val="000000"/>
          <w:lang w:val="el-GR"/>
        </w:rPr>
        <w:t>α</w:t>
      </w:r>
      <w:r w:rsidR="00B21BC2">
        <w:rPr>
          <w:rFonts w:eastAsia="Calibri"/>
          <w:b/>
          <w:color w:val="000000"/>
        </w:rPr>
        <w:t xml:space="preserve"> </w:t>
      </w:r>
      <w:r w:rsidR="00B21BC2">
        <w:rPr>
          <w:rFonts w:eastAsia="Calibri"/>
          <w:color w:val="000000"/>
        </w:rPr>
        <w:t>pools</w:t>
      </w:r>
      <w:r w:rsidR="00B21BC2">
        <w:rPr>
          <w:color w:val="000000"/>
        </w:rPr>
        <w:t xml:space="preserve"> (Figure S</w:t>
      </w:r>
      <w:r w:rsidR="006F16AA">
        <w:rPr>
          <w:color w:val="000000"/>
        </w:rPr>
        <w:t>4</w:t>
      </w:r>
      <w:r w:rsidR="00B21BC2">
        <w:rPr>
          <w:color w:val="000000"/>
        </w:rPr>
        <w:t xml:space="preserve">).  For example, </w:t>
      </w:r>
      <w:proofErr w:type="spellStart"/>
      <w:r w:rsidR="00B21BC2">
        <w:rPr>
          <w:color w:val="000000"/>
        </w:rPr>
        <w:t>camptothecin</w:t>
      </w:r>
      <w:proofErr w:type="spellEnd"/>
      <w:r w:rsidR="00B21BC2">
        <w:rPr>
          <w:color w:val="000000"/>
        </w:rPr>
        <w:t xml:space="preserve"> and ketoconazole had a very </w:t>
      </w:r>
      <w:proofErr w:type="gramStart"/>
      <w:r w:rsidR="00B21BC2">
        <w:rPr>
          <w:color w:val="000000"/>
        </w:rPr>
        <w:t>high profile</w:t>
      </w:r>
      <w:proofErr w:type="gramEnd"/>
      <w:r w:rsidR="00B21BC2">
        <w:rPr>
          <w:color w:val="000000"/>
        </w:rPr>
        <w:t xml:space="preserve"> correlation of r </w:t>
      </w:r>
      <w:r w:rsidR="00B21BC2" w:rsidRPr="008009D6">
        <w:rPr>
          <w:color w:val="000000"/>
        </w:rPr>
        <w:t>≥</w:t>
      </w:r>
      <w:r w:rsidR="00B21BC2">
        <w:rPr>
          <w:color w:val="000000"/>
        </w:rPr>
        <w:t xml:space="preserve"> 0.99 (Figure 2A). Indeed,</w:t>
      </w:r>
      <w:ins w:id="645" w:author="Albi Celaj [2]" w:date="2019-02-19T21:57:00Z">
        <w:r w:rsidR="00273D11" w:rsidDel="00273D11">
          <w:rPr>
            <w:color w:val="000000"/>
          </w:rPr>
          <w:t xml:space="preserve"> </w:t>
        </w:r>
      </w:ins>
      <w:del w:id="646" w:author="Albi Celaj [2]" w:date="2019-02-19T21:57:00Z">
        <w:r w:rsidR="00025615" w:rsidDel="00273D11">
          <w:rPr>
            <w:color w:val="000000"/>
          </w:rPr>
          <w:delText xml:space="preserve"> </w:delText>
        </w:r>
      </w:del>
      <w:r w:rsidR="00B21BC2">
        <w:rPr>
          <w:color w:val="000000"/>
        </w:rPr>
        <w:t>w</w:t>
      </w:r>
      <w:r w:rsidR="00025615">
        <w:rPr>
          <w:color w:val="000000"/>
        </w:rPr>
        <w:t xml:space="preserve">ith the exception of colchicine (r = 0.77), all drugs showed high reproducibility (r </w:t>
      </w:r>
      <w:r w:rsidR="00025615" w:rsidRPr="008009D6">
        <w:rPr>
          <w:color w:val="000000"/>
        </w:rPr>
        <w:t>≥</w:t>
      </w:r>
      <w:r w:rsidR="00025615">
        <w:rPr>
          <w:color w:val="000000"/>
        </w:rPr>
        <w:t xml:space="preserve"> 0.94) between independent biologica</w:t>
      </w:r>
      <w:r w:rsidR="00B21BC2">
        <w:rPr>
          <w:color w:val="000000"/>
        </w:rPr>
        <w:t>l replicate pools (Figure 2B)</w:t>
      </w:r>
      <w:ins w:id="647" w:author="Albi Celaj [2]" w:date="2019-02-19T21:58:00Z">
        <w:r w:rsidR="00273D11">
          <w:rPr>
            <w:color w:val="000000"/>
          </w:rPr>
          <w:t xml:space="preserve">.  </w:t>
        </w:r>
      </w:ins>
      <w:del w:id="648" w:author="Albi Celaj [2]" w:date="2019-02-19T21:58:00Z">
        <w:r w:rsidR="00B21BC2" w:rsidDel="00273D11">
          <w:rPr>
            <w:color w:val="000000"/>
          </w:rPr>
          <w:delText>.</w:delText>
        </w:r>
      </w:del>
    </w:p>
    <w:p w14:paraId="257DB58C" w14:textId="0087D4E4" w:rsidR="00025615" w:rsidRPr="00632235" w:rsidRDefault="008278B1">
      <w:pPr>
        <w:widowControl w:val="0"/>
        <w:autoSpaceDE w:val="0"/>
        <w:autoSpaceDN w:val="0"/>
        <w:adjustRightInd w:val="0"/>
        <w:jc w:val="both"/>
        <w:rPr>
          <w:color w:val="000000"/>
        </w:rPr>
        <w:pPrChange w:id="649" w:author="Albi Celaj" w:date="2019-02-21T15:47:00Z">
          <w:pPr>
            <w:widowControl w:val="0"/>
            <w:autoSpaceDE w:val="0"/>
            <w:autoSpaceDN w:val="0"/>
            <w:adjustRightInd w:val="0"/>
            <w:spacing w:before="240"/>
            <w:jc w:val="both"/>
          </w:pPr>
        </w:pPrChange>
      </w:pPr>
      <w:r>
        <w:rPr>
          <w:color w:val="000000"/>
        </w:rPr>
        <w:t>The</w:t>
      </w:r>
      <w:r w:rsidR="00F71357">
        <w:rPr>
          <w:color w:val="000000"/>
        </w:rPr>
        <w:t xml:space="preserve"> </w:t>
      </w:r>
      <w:r w:rsidR="000C1C3A">
        <w:rPr>
          <w:color w:val="000000"/>
        </w:rPr>
        <w:t>five-gene</w:t>
      </w:r>
      <w:r w:rsidR="00F71357">
        <w:rPr>
          <w:color w:val="000000"/>
        </w:rPr>
        <w:t xml:space="preserve"> resistance profiles</w:t>
      </w:r>
      <w:r w:rsidR="000C1C3A">
        <w:rPr>
          <w:color w:val="000000"/>
        </w:rPr>
        <w:t xml:space="preserve"> could </w:t>
      </w:r>
      <w:r w:rsidR="0085049A">
        <w:rPr>
          <w:color w:val="000000"/>
        </w:rPr>
        <w:t xml:space="preserve">be used to </w:t>
      </w:r>
      <w:r w:rsidR="000C1C3A">
        <w:rPr>
          <w:color w:val="000000"/>
        </w:rPr>
        <w:t>provide</w:t>
      </w:r>
      <w:r w:rsidR="00623E34">
        <w:rPr>
          <w:color w:val="000000"/>
        </w:rPr>
        <w:t xml:space="preserve"> </w:t>
      </w:r>
      <w:r w:rsidR="000C1C3A">
        <w:rPr>
          <w:color w:val="000000"/>
        </w:rPr>
        <w:t>a</w:t>
      </w:r>
      <w:r w:rsidR="0087610D">
        <w:rPr>
          <w:color w:val="000000"/>
        </w:rPr>
        <w:t xml:space="preserve"> </w:t>
      </w:r>
      <w:r w:rsidR="00F71357">
        <w:rPr>
          <w:color w:val="000000"/>
        </w:rPr>
        <w:t xml:space="preserve">visual </w:t>
      </w:r>
      <w:r w:rsidR="000C1C3A">
        <w:rPr>
          <w:color w:val="000000"/>
        </w:rPr>
        <w:t>overview</w:t>
      </w:r>
      <w:r w:rsidR="00C24370">
        <w:rPr>
          <w:color w:val="000000"/>
        </w:rPr>
        <w:t xml:space="preserve"> </w:t>
      </w:r>
      <w:r w:rsidR="00294E0A">
        <w:rPr>
          <w:color w:val="000000"/>
        </w:rPr>
        <w:t>of multi-knockout resistance in each drug. W</w:t>
      </w:r>
      <w:r w:rsidR="00025615">
        <w:rPr>
          <w:color w:val="000000"/>
        </w:rPr>
        <w:t xml:space="preserve">e </w:t>
      </w:r>
      <w:r w:rsidR="00E713CD">
        <w:rPr>
          <w:color w:val="000000"/>
        </w:rPr>
        <w:t>created</w:t>
      </w:r>
      <w:r w:rsidR="00025615">
        <w:rPr>
          <w:color w:val="000000"/>
        </w:rPr>
        <w:t xml:space="preserve"> a</w:t>
      </w:r>
      <w:r w:rsidR="00623E34">
        <w:rPr>
          <w:color w:val="000000"/>
        </w:rPr>
        <w:t xml:space="preserve"> ‘</w:t>
      </w:r>
      <w:r w:rsidR="0005557E">
        <w:rPr>
          <w:color w:val="000000"/>
        </w:rPr>
        <w:t xml:space="preserve">radial </w:t>
      </w:r>
      <w:r w:rsidR="00237E9B">
        <w:rPr>
          <w:color w:val="000000"/>
        </w:rPr>
        <w:t>combinatorial</w:t>
      </w:r>
      <w:r w:rsidR="00623E34">
        <w:rPr>
          <w:color w:val="000000"/>
        </w:rPr>
        <w:t xml:space="preserve"> signature’</w:t>
      </w:r>
      <w:r w:rsidR="00E713CD">
        <w:rPr>
          <w:color w:val="000000"/>
        </w:rPr>
        <w:t xml:space="preserve"> for each drug</w:t>
      </w:r>
      <w:r w:rsidR="00025615">
        <w:rPr>
          <w:color w:val="000000"/>
        </w:rPr>
        <w:t xml:space="preserve">, in which the consequences of knocking out increasingly-many ABC transporters </w:t>
      </w:r>
      <w:r w:rsidR="00194D80">
        <w:rPr>
          <w:color w:val="000000"/>
        </w:rPr>
        <w:t>are shown as</w:t>
      </w:r>
      <w:r w:rsidR="00025615">
        <w:rPr>
          <w:color w:val="000000"/>
        </w:rPr>
        <w:t xml:space="preserve"> paths leading outward from the central wild-type genotype </w:t>
      </w:r>
      <w:r w:rsidR="00025615">
        <w:rPr>
          <w:color w:val="000000"/>
          <w:lang w:val="en-CA"/>
        </w:rPr>
        <w:t>(Figure 2C</w:t>
      </w:r>
      <w:ins w:id="650" w:author="Albi Celaj" w:date="2019-02-21T15:49:00Z">
        <w:r w:rsidR="007F2BE3">
          <w:rPr>
            <w:color w:val="000000"/>
            <w:lang w:val="en-CA"/>
          </w:rPr>
          <w:t>-D</w:t>
        </w:r>
      </w:ins>
      <w:r w:rsidR="00025615">
        <w:rPr>
          <w:color w:val="000000"/>
          <w:lang w:val="en-CA"/>
        </w:rPr>
        <w:t>).</w:t>
      </w:r>
      <w:r w:rsidR="00025615">
        <w:rPr>
          <w:color w:val="000000"/>
        </w:rPr>
        <w:t xml:space="preserve"> </w:t>
      </w:r>
      <w:r w:rsidR="000F41EA">
        <w:rPr>
          <w:color w:val="000000"/>
        </w:rPr>
        <w:t xml:space="preserve"> </w:t>
      </w:r>
      <w:r w:rsidR="00524E8E">
        <w:rPr>
          <w:color w:val="000000"/>
        </w:rPr>
        <w:t xml:space="preserve">As </w:t>
      </w:r>
      <w:r w:rsidR="00524E8E">
        <w:rPr>
          <w:color w:val="000000"/>
        </w:rPr>
        <w:lastRenderedPageBreak/>
        <w:t>expected,</w:t>
      </w:r>
      <w:r w:rsidR="0005557E">
        <w:rPr>
          <w:color w:val="000000"/>
        </w:rPr>
        <w:t xml:space="preserve"> radial</w:t>
      </w:r>
      <w:r w:rsidR="00524E8E">
        <w:rPr>
          <w:color w:val="000000"/>
        </w:rPr>
        <w:t xml:space="preserve"> </w:t>
      </w:r>
      <w:r w:rsidR="00237E9B">
        <w:rPr>
          <w:color w:val="000000"/>
        </w:rPr>
        <w:t>combinatorial</w:t>
      </w:r>
      <w:r w:rsidR="00524E8E">
        <w:rPr>
          <w:color w:val="000000"/>
        </w:rPr>
        <w:t xml:space="preserve"> </w:t>
      </w:r>
      <w:r w:rsidR="0006258A">
        <w:rPr>
          <w:color w:val="000000"/>
        </w:rPr>
        <w:t>signatures</w:t>
      </w:r>
      <w:r w:rsidR="00524E8E">
        <w:rPr>
          <w:color w:val="000000"/>
        </w:rPr>
        <w:t xml:space="preserve"> </w:t>
      </w:r>
      <w:r w:rsidR="00524E8E">
        <w:rPr>
          <w:color w:val="000000"/>
          <w:lang w:val="en-CA"/>
        </w:rPr>
        <w:t xml:space="preserve">were visually similar between independent </w:t>
      </w:r>
      <w:proofErr w:type="spellStart"/>
      <w:r w:rsidR="00524E8E">
        <w:rPr>
          <w:color w:val="000000"/>
        </w:rPr>
        <w:t>MAT</w:t>
      </w:r>
      <w:r w:rsidR="00524E8E">
        <w:rPr>
          <w:b/>
          <w:color w:val="000000"/>
        </w:rPr>
        <w:t>a</w:t>
      </w:r>
      <w:proofErr w:type="spellEnd"/>
      <w:r w:rsidR="00524E8E">
        <w:rPr>
          <w:color w:val="000000"/>
        </w:rPr>
        <w:t xml:space="preserve"> and MAT</w:t>
      </w:r>
      <w:r w:rsidR="00524E8E" w:rsidRPr="00233F15">
        <w:rPr>
          <w:rFonts w:eastAsia="Calibri"/>
          <w:b/>
          <w:color w:val="000000"/>
          <w:lang w:val="el-GR"/>
        </w:rPr>
        <w:t>α</w:t>
      </w:r>
      <w:r w:rsidR="00524E8E">
        <w:rPr>
          <w:rFonts w:eastAsia="Calibri"/>
          <w:b/>
          <w:color w:val="000000"/>
        </w:rPr>
        <w:t xml:space="preserve"> </w:t>
      </w:r>
      <w:r w:rsidR="00524E8E">
        <w:rPr>
          <w:color w:val="000000"/>
          <w:lang w:val="en-CA"/>
        </w:rPr>
        <w:t>populations for many drugs</w:t>
      </w:r>
      <w:del w:id="651" w:author="Albi Celaj" w:date="2019-02-21T15:57:00Z">
        <w:r w:rsidR="00524E8E" w:rsidDel="007F2BE3">
          <w:rPr>
            <w:color w:val="000000"/>
            <w:lang w:val="en-CA"/>
          </w:rPr>
          <w:delText>, while showing large differences only for colchicine</w:delText>
        </w:r>
      </w:del>
      <w:r w:rsidR="00524E8E">
        <w:rPr>
          <w:color w:val="000000"/>
          <w:lang w:val="en-CA"/>
        </w:rPr>
        <w:t xml:space="preserve"> (Figure 2D and S</w:t>
      </w:r>
      <w:r w:rsidR="00202E46">
        <w:rPr>
          <w:color w:val="000000"/>
          <w:lang w:val="en-CA"/>
        </w:rPr>
        <w:t>5</w:t>
      </w:r>
      <w:r w:rsidR="00524E8E">
        <w:rPr>
          <w:color w:val="000000"/>
          <w:lang w:val="en-CA"/>
        </w:rPr>
        <w:t xml:space="preserve">).  </w:t>
      </w:r>
      <w:r w:rsidR="00025615">
        <w:rPr>
          <w:color w:val="000000"/>
          <w:lang w:val="en-CA"/>
        </w:rPr>
        <w:t>Given high reproducibility, we merged MAT</w:t>
      </w:r>
      <w:r w:rsidR="00025615" w:rsidRPr="00795552">
        <w:rPr>
          <w:b/>
          <w:color w:val="000000"/>
        </w:rPr>
        <w:t>a</w:t>
      </w:r>
      <w:r w:rsidR="00025615">
        <w:rPr>
          <w:color w:val="000000"/>
          <w:lang w:val="en-CA"/>
        </w:rPr>
        <w:t xml:space="preserve"> and MAT</w:t>
      </w:r>
      <w:r w:rsidR="00025615" w:rsidRPr="004676F2">
        <w:rPr>
          <w:b/>
          <w:color w:val="000000"/>
          <w:lang w:val="el-GR"/>
        </w:rPr>
        <w:t>α</w:t>
      </w:r>
      <w:r w:rsidR="00025615">
        <w:rPr>
          <w:color w:val="000000"/>
          <w:lang w:val="en-CA"/>
        </w:rPr>
        <w:t xml:space="preserve"> data for subsequent analyses, except where noted (Methods).  </w:t>
      </w:r>
    </w:p>
    <w:p w14:paraId="31D15704" w14:textId="77777777" w:rsidR="00025615" w:rsidRDefault="00025615" w:rsidP="00DB0ED8">
      <w:pPr>
        <w:jc w:val="both"/>
        <w:rPr>
          <w:bCs/>
          <w:iCs/>
          <w:color w:val="000000" w:themeColor="text1"/>
        </w:rPr>
      </w:pPr>
    </w:p>
    <w:p w14:paraId="57FA0C4C" w14:textId="33F1406B" w:rsidR="00E13271" w:rsidRPr="0033459D" w:rsidRDefault="00871C99" w:rsidP="0033459D">
      <w:pPr>
        <w:widowControl w:val="0"/>
        <w:autoSpaceDE w:val="0"/>
        <w:autoSpaceDN w:val="0"/>
        <w:adjustRightInd w:val="0"/>
        <w:jc w:val="both"/>
        <w:rPr>
          <w:ins w:id="652" w:author="Albi Celaj" w:date="2019-02-21T15:47:00Z"/>
          <w:color w:val="000000"/>
        </w:rPr>
      </w:pPr>
      <w:r>
        <w:rPr>
          <w:bCs/>
          <w:iCs/>
          <w:color w:val="000000" w:themeColor="text1"/>
        </w:rPr>
        <w:t xml:space="preserve">To </w:t>
      </w:r>
      <w:r w:rsidR="00566D81">
        <w:rPr>
          <w:bCs/>
          <w:iCs/>
          <w:color w:val="000000" w:themeColor="text1"/>
        </w:rPr>
        <w:t>analyze</w:t>
      </w:r>
      <w:r>
        <w:rPr>
          <w:bCs/>
          <w:iCs/>
          <w:color w:val="000000" w:themeColor="text1"/>
        </w:rPr>
        <w:t xml:space="preserve"> the </w:t>
      </w:r>
      <w:r w:rsidR="00294E0A">
        <w:rPr>
          <w:bCs/>
          <w:iCs/>
          <w:color w:val="000000" w:themeColor="text1"/>
        </w:rPr>
        <w:t>five-gene</w:t>
      </w:r>
      <w:r w:rsidR="000E729B">
        <w:rPr>
          <w:bCs/>
          <w:iCs/>
          <w:color w:val="000000" w:themeColor="text1"/>
        </w:rPr>
        <w:t xml:space="preserve"> combinatorial </w:t>
      </w:r>
      <w:r w:rsidR="003346EA">
        <w:rPr>
          <w:bCs/>
          <w:iCs/>
          <w:color w:val="000000" w:themeColor="text1"/>
        </w:rPr>
        <w:t>resistance</w:t>
      </w:r>
      <w:r w:rsidR="000E729B">
        <w:rPr>
          <w:bCs/>
          <w:iCs/>
          <w:color w:val="000000" w:themeColor="text1"/>
        </w:rPr>
        <w:t xml:space="preserve"> profiles in more detail, we </w:t>
      </w:r>
      <w:r w:rsidR="00C0459F">
        <w:rPr>
          <w:bCs/>
          <w:iCs/>
          <w:color w:val="000000" w:themeColor="text1"/>
        </w:rPr>
        <w:t xml:space="preserve">visualized </w:t>
      </w:r>
      <w:r w:rsidR="00384810">
        <w:rPr>
          <w:bCs/>
          <w:iCs/>
          <w:color w:val="000000" w:themeColor="text1"/>
        </w:rPr>
        <w:t xml:space="preserve">them as </w:t>
      </w:r>
      <w:r w:rsidR="00D85E82">
        <w:rPr>
          <w:bCs/>
          <w:iCs/>
          <w:color w:val="000000" w:themeColor="text1"/>
        </w:rPr>
        <w:t>fitness landscape</w:t>
      </w:r>
      <w:r w:rsidR="00194D80">
        <w:rPr>
          <w:bCs/>
          <w:iCs/>
          <w:color w:val="000000" w:themeColor="text1"/>
        </w:rPr>
        <w:t>s</w:t>
      </w:r>
      <w:r w:rsidR="00D85E82">
        <w:rPr>
          <w:bCs/>
          <w:iCs/>
          <w:color w:val="000000" w:themeColor="text1"/>
        </w:rPr>
        <w:t xml:space="preserve"> </w:t>
      </w:r>
      <w:r w:rsidR="005752D7">
        <w:rPr>
          <w:color w:val="000000"/>
        </w:rPr>
        <w:t xml:space="preserve">(Figure </w:t>
      </w:r>
      <w:ins w:id="653" w:author="Albi Celaj" w:date="2019-02-21T15:48:00Z">
        <w:r w:rsidR="00E13271">
          <w:rPr>
            <w:color w:val="000000"/>
          </w:rPr>
          <w:t>3</w:t>
        </w:r>
      </w:ins>
      <w:del w:id="654" w:author="Albi Celaj" w:date="2019-02-21T15:48:00Z">
        <w:r w:rsidR="005752D7" w:rsidDel="00E13271">
          <w:rPr>
            <w:color w:val="000000"/>
          </w:rPr>
          <w:delText>2D</w:delText>
        </w:r>
      </w:del>
      <w:r w:rsidR="00D85E82">
        <w:rPr>
          <w:color w:val="000000"/>
        </w:rPr>
        <w:t xml:space="preserve"> and S</w:t>
      </w:r>
      <w:r w:rsidR="00202E46">
        <w:rPr>
          <w:color w:val="000000"/>
        </w:rPr>
        <w:t>6</w:t>
      </w:r>
      <w:r w:rsidR="00D85E82">
        <w:rPr>
          <w:color w:val="000000"/>
        </w:rPr>
        <w:t>)</w:t>
      </w:r>
      <w:r w:rsidR="00741D46">
        <w:rPr>
          <w:color w:val="000000"/>
        </w:rPr>
        <w:t xml:space="preserve">.  </w:t>
      </w:r>
      <w:ins w:id="655" w:author="Albi Celaj" w:date="2019-02-21T15:58:00Z">
        <w:r w:rsidR="00B84A02">
          <w:rPr>
            <w:color w:val="000000"/>
          </w:rPr>
          <w:t xml:space="preserve">For </w:t>
        </w:r>
      </w:ins>
      <w:ins w:id="656" w:author="Albi Celaj" w:date="2019-02-21T16:03:00Z">
        <w:r w:rsidR="0033459D">
          <w:rPr>
            <w:color w:val="000000"/>
          </w:rPr>
          <w:t>some compounds</w:t>
        </w:r>
      </w:ins>
      <w:ins w:id="657" w:author="Albi Celaj" w:date="2019-02-21T15:59:00Z">
        <w:r w:rsidR="003113E1">
          <w:rPr>
            <w:color w:val="000000"/>
          </w:rPr>
          <w:t xml:space="preserve">, we observed a clear </w:t>
        </w:r>
      </w:ins>
      <w:ins w:id="658" w:author="Albi Celaj" w:date="2019-02-21T16:03:00Z">
        <w:r w:rsidR="0033459D">
          <w:rPr>
            <w:color w:val="000000"/>
          </w:rPr>
          <w:t xml:space="preserve">resistance </w:t>
        </w:r>
      </w:ins>
      <w:ins w:id="659" w:author="Albi Celaj" w:date="2019-02-21T15:59:00Z">
        <w:r w:rsidR="003113E1">
          <w:rPr>
            <w:color w:val="000000"/>
          </w:rPr>
          <w:t xml:space="preserve">effect from knocking out only one </w:t>
        </w:r>
      </w:ins>
      <w:ins w:id="660" w:author="Albi Celaj" w:date="2019-02-21T16:01:00Z">
        <w:r w:rsidR="003113E1">
          <w:rPr>
            <w:color w:val="000000"/>
          </w:rPr>
          <w:t xml:space="preserve">transporter </w:t>
        </w:r>
      </w:ins>
      <w:ins w:id="661" w:author="Albi Celaj" w:date="2019-02-21T16:02:00Z">
        <w:r w:rsidR="0033459D">
          <w:rPr>
            <w:color w:val="000000"/>
          </w:rPr>
          <w:t>–</w:t>
        </w:r>
        <w:r w:rsidR="008F3000">
          <w:rPr>
            <w:color w:val="000000"/>
          </w:rPr>
          <w:t xml:space="preserve"> </w:t>
        </w:r>
      </w:ins>
      <w:ins w:id="662" w:author="Albi Celaj" w:date="2019-02-21T16:19:00Z">
        <w:r w:rsidR="008F3000">
          <w:rPr>
            <w:color w:val="000000"/>
          </w:rPr>
          <w:t>e</w:t>
        </w:r>
      </w:ins>
      <w:ins w:id="663" w:author="Albi Celaj" w:date="2019-02-21T16:02:00Z">
        <w:r w:rsidR="008F3000">
          <w:rPr>
            <w:color w:val="000000"/>
          </w:rPr>
          <w:t>.</w:t>
        </w:r>
      </w:ins>
      <w:ins w:id="664" w:author="Albi Celaj" w:date="2019-02-21T16:19:00Z">
        <w:r w:rsidR="008F3000">
          <w:rPr>
            <w:color w:val="000000"/>
          </w:rPr>
          <w:t>g</w:t>
        </w:r>
      </w:ins>
      <w:ins w:id="665" w:author="Albi Celaj" w:date="2019-02-21T16:02:00Z">
        <w:r w:rsidR="0033459D">
          <w:rPr>
            <w:color w:val="000000"/>
          </w:rPr>
          <w:t>.</w:t>
        </w:r>
      </w:ins>
      <w:ins w:id="666" w:author="Albi Celaj" w:date="2019-02-21T16:01:00Z">
        <w:r w:rsidR="003113E1">
          <w:rPr>
            <w:color w:val="000000"/>
          </w:rPr>
          <w:t xml:space="preserve"> </w:t>
        </w:r>
        <w:r w:rsidR="003113E1">
          <w:rPr>
            <w:i/>
            <w:color w:val="000000"/>
          </w:rPr>
          <w:t>pdr5∆</w:t>
        </w:r>
      </w:ins>
      <w:ins w:id="667" w:author="Albi Celaj" w:date="2019-02-21T16:02:00Z">
        <w:r w:rsidR="003113E1">
          <w:rPr>
            <w:i/>
            <w:color w:val="000000"/>
          </w:rPr>
          <w:t xml:space="preserve"> </w:t>
        </w:r>
      </w:ins>
      <w:ins w:id="668" w:author="Albi Celaj" w:date="2019-02-21T16:03:00Z">
        <w:r w:rsidR="0033459D">
          <w:rPr>
            <w:color w:val="000000"/>
          </w:rPr>
          <w:t xml:space="preserve">for cycloheximide and tamoxifen </w:t>
        </w:r>
      </w:ins>
      <w:ins w:id="669" w:author="Albi Celaj" w:date="2019-02-21T16:02:00Z">
        <w:r w:rsidR="0033459D">
          <w:rPr>
            <w:color w:val="000000"/>
          </w:rPr>
          <w:t xml:space="preserve">(Figure 3).  In other drugs, </w:t>
        </w:r>
      </w:ins>
      <w:moveToRangeStart w:id="670" w:author="Albi Celaj" w:date="2019-02-21T16:02:00Z" w:name="move1657382"/>
      <w:moveTo w:id="671" w:author="Albi Celaj" w:date="2019-02-21T16:02:00Z">
        <w:r w:rsidR="0033459D" w:rsidRPr="00D66545">
          <w:rPr>
            <w:color w:val="000000"/>
          </w:rPr>
          <w:t xml:space="preserve">we saw gene sets where each individual knockout shows sensitivity to a drug, and each higher-order knockout combination exhibits drug sensitivity that is higher than any of the individual component knockouts.  Examples of this include the set </w:t>
        </w:r>
        <w:r w:rsidR="0033459D">
          <w:rPr>
            <w:color w:val="000000"/>
          </w:rPr>
          <w:t>{</w:t>
        </w:r>
        <w:r w:rsidR="0033459D" w:rsidRPr="00D66545">
          <w:rPr>
            <w:i/>
            <w:color w:val="000000"/>
          </w:rPr>
          <w:t>snq2∆</w:t>
        </w:r>
        <w:r w:rsidR="0033459D">
          <w:rPr>
            <w:color w:val="000000"/>
          </w:rPr>
          <w:t xml:space="preserve">, </w:t>
        </w:r>
        <w:r w:rsidR="0033459D" w:rsidRPr="00D66545">
          <w:rPr>
            <w:i/>
            <w:color w:val="000000"/>
          </w:rPr>
          <w:t>pdr5∆</w:t>
        </w:r>
        <w:r w:rsidR="0033459D">
          <w:rPr>
            <w:color w:val="000000"/>
          </w:rPr>
          <w:t>}</w:t>
        </w:r>
        <w:r w:rsidR="0033459D" w:rsidRPr="00D66545">
          <w:rPr>
            <w:i/>
            <w:color w:val="000000"/>
          </w:rPr>
          <w:t xml:space="preserve"> </w:t>
        </w:r>
        <w:r w:rsidR="0033459D" w:rsidRPr="00D66545">
          <w:rPr>
            <w:color w:val="000000"/>
          </w:rPr>
          <w:t xml:space="preserve">under </w:t>
        </w:r>
        <w:proofErr w:type="spellStart"/>
        <w:r w:rsidR="0033459D" w:rsidRPr="00D66545">
          <w:rPr>
            <w:color w:val="000000"/>
          </w:rPr>
          <w:t>camptothecin</w:t>
        </w:r>
        <w:proofErr w:type="spellEnd"/>
        <w:del w:id="672" w:author="Albi Celaj" w:date="2019-02-21T16:02:00Z">
          <w:r w:rsidR="0033459D" w:rsidRPr="00D66545" w:rsidDel="0033459D">
            <w:rPr>
              <w:color w:val="000000"/>
            </w:rPr>
            <w:delText xml:space="preserve"> (</w:delText>
          </w:r>
          <w:r w:rsidR="0033459D" w:rsidDel="0033459D">
            <w:rPr>
              <w:color w:val="000000"/>
            </w:rPr>
            <w:delText xml:space="preserve">Figure </w:delText>
          </w:r>
          <w:r w:rsidR="0033459D" w:rsidRPr="00D66545" w:rsidDel="0033459D">
            <w:rPr>
              <w:color w:val="000000"/>
            </w:rPr>
            <w:delText>S</w:delText>
          </w:r>
          <w:r w:rsidR="0033459D" w:rsidDel="0033459D">
            <w:rPr>
              <w:color w:val="000000"/>
            </w:rPr>
            <w:delText>6</w:delText>
          </w:r>
          <w:r w:rsidR="0033459D" w:rsidRPr="00D66545" w:rsidDel="0033459D">
            <w:rPr>
              <w:color w:val="000000"/>
            </w:rPr>
            <w:delText>)</w:delText>
          </w:r>
        </w:del>
        <w:r w:rsidR="0033459D" w:rsidRPr="00D66545">
          <w:rPr>
            <w:color w:val="000000"/>
          </w:rPr>
          <w:t xml:space="preserve">, and the </w:t>
        </w:r>
        <w:r w:rsidR="0033459D">
          <w:rPr>
            <w:color w:val="000000"/>
          </w:rPr>
          <w:t>set {</w:t>
        </w:r>
        <w:r w:rsidR="0033459D" w:rsidRPr="00D66545">
          <w:rPr>
            <w:i/>
            <w:color w:val="000000"/>
          </w:rPr>
          <w:t>snq2∆</w:t>
        </w:r>
        <w:r w:rsidR="0033459D" w:rsidRPr="00D66545">
          <w:rPr>
            <w:color w:val="000000"/>
          </w:rPr>
          <w:t xml:space="preserve">, </w:t>
        </w:r>
        <w:r w:rsidR="0033459D" w:rsidRPr="00D66545">
          <w:rPr>
            <w:i/>
            <w:color w:val="000000"/>
          </w:rPr>
          <w:t>pdr5∆</w:t>
        </w:r>
        <w:r w:rsidR="0033459D" w:rsidRPr="00D66545">
          <w:rPr>
            <w:color w:val="000000"/>
          </w:rPr>
          <w:t xml:space="preserve">, </w:t>
        </w:r>
        <w:r w:rsidR="0033459D" w:rsidRPr="00D66545">
          <w:rPr>
            <w:i/>
            <w:color w:val="000000"/>
          </w:rPr>
          <w:t>ybt1∆</w:t>
        </w:r>
        <w:r w:rsidR="0033459D">
          <w:rPr>
            <w:color w:val="000000"/>
          </w:rPr>
          <w:t xml:space="preserve">, </w:t>
        </w:r>
        <w:r w:rsidR="0033459D" w:rsidRPr="00D66545">
          <w:rPr>
            <w:i/>
            <w:color w:val="000000"/>
          </w:rPr>
          <w:t>yor1∆</w:t>
        </w:r>
        <w:r w:rsidR="0033459D">
          <w:rPr>
            <w:color w:val="000000"/>
          </w:rPr>
          <w:t>}</w:t>
        </w:r>
        <w:r w:rsidR="0033459D" w:rsidRPr="00D66545">
          <w:rPr>
            <w:color w:val="000000"/>
          </w:rPr>
          <w:t xml:space="preserve"> under mitoxantrone (</w:t>
        </w:r>
        <w:r w:rsidR="0033459D">
          <w:rPr>
            <w:color w:val="000000"/>
          </w:rPr>
          <w:t xml:space="preserve">Figure </w:t>
        </w:r>
        <w:del w:id="673" w:author="Albi Celaj" w:date="2019-02-21T16:04:00Z">
          <w:r w:rsidR="0033459D" w:rsidDel="0033459D">
            <w:rPr>
              <w:color w:val="000000"/>
            </w:rPr>
            <w:delText>2D</w:delText>
          </w:r>
          <w:r w:rsidR="0033459D" w:rsidRPr="00D66545" w:rsidDel="0033459D">
            <w:rPr>
              <w:color w:val="000000"/>
            </w:rPr>
            <w:delText xml:space="preserve"> middle</w:delText>
          </w:r>
          <w:r w:rsidR="0033459D" w:rsidDel="0033459D">
            <w:rPr>
              <w:color w:val="000000"/>
            </w:rPr>
            <w:delText xml:space="preserve"> panel</w:delText>
          </w:r>
          <w:r w:rsidR="0033459D" w:rsidRPr="00D66545" w:rsidDel="0033459D">
            <w:rPr>
              <w:color w:val="000000"/>
            </w:rPr>
            <w:delText>, S</w:delText>
          </w:r>
          <w:r w:rsidR="0033459D" w:rsidDel="0033459D">
            <w:rPr>
              <w:color w:val="000000"/>
            </w:rPr>
            <w:delText>6</w:delText>
          </w:r>
        </w:del>
      </w:moveTo>
      <w:ins w:id="674" w:author="Albi Celaj" w:date="2019-02-21T16:04:00Z">
        <w:r w:rsidR="0033459D">
          <w:rPr>
            <w:color w:val="000000"/>
          </w:rPr>
          <w:t>3</w:t>
        </w:r>
      </w:ins>
      <w:moveTo w:id="675" w:author="Albi Celaj" w:date="2019-02-21T16:02:00Z">
        <w:r w:rsidR="0033459D" w:rsidRPr="00D66545">
          <w:rPr>
            <w:color w:val="000000"/>
          </w:rPr>
          <w:t xml:space="preserve">).  </w:t>
        </w:r>
      </w:moveTo>
      <w:moveToRangeEnd w:id="670"/>
      <w:ins w:id="676" w:author="Albi Celaj" w:date="2019-02-21T16:05:00Z">
        <w:r w:rsidR="0033459D" w:rsidRPr="00D66545">
          <w:rPr>
            <w:color w:val="000000"/>
          </w:rPr>
          <w:t>These sensitivity patter</w:t>
        </w:r>
        <w:r w:rsidR="0033459D">
          <w:rPr>
            <w:color w:val="000000"/>
          </w:rPr>
          <w:t xml:space="preserve">ns are consistent with a </w:t>
        </w:r>
        <w:r w:rsidR="0033459D" w:rsidRPr="00D66545">
          <w:rPr>
            <w:color w:val="000000"/>
          </w:rPr>
          <w:t xml:space="preserve">scenario in which each transporter </w:t>
        </w:r>
        <w:r w:rsidR="0033459D">
          <w:rPr>
            <w:color w:val="000000"/>
          </w:rPr>
          <w:t xml:space="preserve">can </w:t>
        </w:r>
        <w:r w:rsidR="0033459D" w:rsidRPr="00D66545">
          <w:rPr>
            <w:color w:val="000000"/>
          </w:rPr>
          <w:t xml:space="preserve">efflux </w:t>
        </w:r>
        <w:r w:rsidR="0033459D">
          <w:rPr>
            <w:color w:val="000000"/>
          </w:rPr>
          <w:t xml:space="preserve">a </w:t>
        </w:r>
        <w:r w:rsidR="0033459D" w:rsidRPr="00D66545">
          <w:rPr>
            <w:color w:val="000000"/>
          </w:rPr>
          <w:t>given drug</w:t>
        </w:r>
        <w:r w:rsidR="0033459D">
          <w:rPr>
            <w:color w:val="000000"/>
          </w:rPr>
          <w:t xml:space="preserve"> in parallel</w:t>
        </w:r>
        <w:r w:rsidR="0033459D" w:rsidRPr="00D66545">
          <w:rPr>
            <w:color w:val="000000"/>
          </w:rPr>
          <w:t>.</w:t>
        </w:r>
        <w:r w:rsidR="0033459D">
          <w:rPr>
            <w:color w:val="000000"/>
          </w:rPr>
          <w:t xml:space="preserve">  </w:t>
        </w:r>
      </w:ins>
    </w:p>
    <w:p w14:paraId="322BD448" w14:textId="77777777" w:rsidR="00E13271" w:rsidRDefault="00E13271" w:rsidP="00DB0ED8">
      <w:pPr>
        <w:widowControl w:val="0"/>
        <w:autoSpaceDE w:val="0"/>
        <w:autoSpaceDN w:val="0"/>
        <w:adjustRightInd w:val="0"/>
        <w:jc w:val="both"/>
        <w:rPr>
          <w:ins w:id="677" w:author="Albi Celaj" w:date="2019-02-21T16:05:00Z"/>
          <w:color w:val="000000"/>
        </w:rPr>
      </w:pPr>
    </w:p>
    <w:p w14:paraId="253905AB" w14:textId="3273EEDF" w:rsidR="0033459D" w:rsidRDefault="0033459D" w:rsidP="00DA0164">
      <w:pPr>
        <w:widowControl w:val="0"/>
        <w:autoSpaceDE w:val="0"/>
        <w:autoSpaceDN w:val="0"/>
        <w:adjustRightInd w:val="0"/>
        <w:jc w:val="both"/>
        <w:rPr>
          <w:ins w:id="678" w:author="Albi Celaj" w:date="2019-02-21T16:06:00Z"/>
          <w:color w:val="000000"/>
          <w:lang w:val="en-CA"/>
        </w:rPr>
      </w:pPr>
      <w:ins w:id="679" w:author="Albi Celaj" w:date="2019-02-21T16:06:00Z">
        <w:del w:id="680" w:author="Albi Celaj" w:date="2019-02-21T16:05:00Z">
          <w:r w:rsidRPr="00D66545" w:rsidDel="0033459D">
            <w:rPr>
              <w:color w:val="000000"/>
            </w:rPr>
            <w:delText xml:space="preserve">These sensitivity patterns are consistent with a simple scenario in which each transporter </w:delText>
          </w:r>
          <w:r w:rsidDel="0033459D">
            <w:rPr>
              <w:color w:val="000000"/>
            </w:rPr>
            <w:delText xml:space="preserve">can </w:delText>
          </w:r>
          <w:r w:rsidRPr="00D66545" w:rsidDel="0033459D">
            <w:rPr>
              <w:color w:val="000000"/>
            </w:rPr>
            <w:delText xml:space="preserve">efflux </w:delText>
          </w:r>
          <w:r w:rsidDel="0033459D">
            <w:rPr>
              <w:color w:val="000000"/>
            </w:rPr>
            <w:delText xml:space="preserve">a </w:delText>
          </w:r>
          <w:r w:rsidRPr="00D66545" w:rsidDel="0033459D">
            <w:rPr>
              <w:color w:val="000000"/>
            </w:rPr>
            <w:delText>given drug.</w:delText>
          </w:r>
          <w:r w:rsidDel="0033459D">
            <w:rPr>
              <w:color w:val="000000"/>
            </w:rPr>
            <w:delText xml:space="preserve">  </w:delText>
          </w:r>
        </w:del>
        <w:r>
          <w:rPr>
            <w:color w:val="000000"/>
          </w:rPr>
          <w:t xml:space="preserve">In other drugs, the fitness landscapes showed more surprising multi-knockout patterns </w:t>
        </w:r>
        <w:r>
          <w:rPr>
            <w:color w:val="000000"/>
          </w:rPr>
          <w:softHyphen/>
          <w:t xml:space="preserve">conveying both drug resistance and sensitivity.  In benomyl, for example, </w:t>
        </w:r>
      </w:ins>
      <w:ins w:id="681" w:author="Albi Celaj" w:date="2019-02-21T16:08:00Z">
        <w:r>
          <w:rPr>
            <w:color w:val="000000"/>
          </w:rPr>
          <w:t>we</w:t>
        </w:r>
      </w:ins>
      <w:ins w:id="682" w:author="Albi Celaj" w:date="2019-02-21T16:11:00Z">
        <w:r w:rsidR="005D51FC">
          <w:rPr>
            <w:color w:val="000000"/>
          </w:rPr>
          <w:t xml:space="preserve"> not only observed sensitivity </w:t>
        </w:r>
      </w:ins>
      <w:ins w:id="683" w:author="Albi Celaj" w:date="2019-02-21T16:15:00Z">
        <w:r w:rsidR="005D0E3E">
          <w:rPr>
            <w:color w:val="000000"/>
          </w:rPr>
          <w:t xml:space="preserve">from knocking out the known primary efflux pump </w:t>
        </w:r>
      </w:ins>
      <w:ins w:id="684" w:author="Albi Celaj" w:date="2019-02-21T16:12:00Z">
        <w:r w:rsidR="005D51FC">
          <w:rPr>
            <w:i/>
            <w:color w:val="000000"/>
          </w:rPr>
          <w:t>snq2∆</w:t>
        </w:r>
      </w:ins>
      <w:ins w:id="685" w:author="Albi Celaj" w:date="2019-02-21T16:13:00Z">
        <w:r w:rsidR="005D51FC">
          <w:rPr>
            <w:i/>
            <w:color w:val="000000"/>
          </w:rPr>
          <w:t xml:space="preserve"> </w:t>
        </w:r>
        <w:r w:rsidR="005D51FC">
          <w:rPr>
            <w:color w:val="000000"/>
          </w:rPr>
          <w:t xml:space="preserve">(20% decreased resistance, </w:t>
        </w:r>
        <w:r w:rsidR="005D51FC" w:rsidRPr="00AC7F48">
          <w:rPr>
            <w:i/>
            <w:color w:val="000000"/>
          </w:rPr>
          <w:t>p</w:t>
        </w:r>
        <w:r w:rsidR="005D51FC">
          <w:rPr>
            <w:color w:val="000000"/>
          </w:rPr>
          <w:t xml:space="preserve"> = 5.8e-80; Wilcoxon rank sum test</w:t>
        </w:r>
        <w:r w:rsidR="005D51FC" w:rsidRPr="00E56441">
          <w:rPr>
            <w:color w:val="000000"/>
          </w:rPr>
          <w:t>)</w:t>
        </w:r>
      </w:ins>
      <w:ins w:id="686" w:author="Albi Celaj" w:date="2019-02-21T16:12:00Z">
        <w:r w:rsidR="005D51FC">
          <w:rPr>
            <w:i/>
            <w:color w:val="000000"/>
          </w:rPr>
          <w:t xml:space="preserve">, </w:t>
        </w:r>
        <w:r w:rsidR="005D51FC">
          <w:rPr>
            <w:color w:val="000000"/>
          </w:rPr>
          <w:t xml:space="preserve">but </w:t>
        </w:r>
      </w:ins>
      <w:ins w:id="687" w:author="Albi Celaj" w:date="2019-02-21T16:08:00Z">
        <w:r>
          <w:rPr>
            <w:color w:val="000000"/>
          </w:rPr>
          <w:t xml:space="preserve">13% increased resistance in </w:t>
        </w:r>
        <w:r>
          <w:rPr>
            <w:i/>
            <w:color w:val="000000"/>
          </w:rPr>
          <w:t xml:space="preserve">pdr5∆ </w:t>
        </w:r>
        <w:r>
          <w:rPr>
            <w:color w:val="000000"/>
          </w:rPr>
          <w:t xml:space="preserve">knockouts </w:t>
        </w:r>
      </w:ins>
      <w:ins w:id="688" w:author="Albi Celaj" w:date="2019-02-21T16:09:00Z">
        <w:r>
          <w:rPr>
            <w:color w:val="000000"/>
          </w:rPr>
          <w:t>(</w:t>
        </w:r>
        <w:r w:rsidRPr="00D66545">
          <w:rPr>
            <w:color w:val="000000"/>
          </w:rPr>
          <w:t>p</w:t>
        </w:r>
        <w:r>
          <w:rPr>
            <w:color w:val="000000"/>
          </w:rPr>
          <w:t xml:space="preserve"> = 1.5e-96</w:t>
        </w:r>
        <w:r w:rsidRPr="00D66545">
          <w:rPr>
            <w:color w:val="000000"/>
          </w:rPr>
          <w:t>)</w:t>
        </w:r>
        <w:r w:rsidR="005D51FC">
          <w:rPr>
            <w:color w:val="000000"/>
          </w:rPr>
          <w:t xml:space="preserve">, and further resistance in the </w:t>
        </w:r>
        <w:r w:rsidR="005D51FC" w:rsidRPr="00D66545">
          <w:rPr>
            <w:i/>
            <w:color w:val="000000"/>
          </w:rPr>
          <w:t>pdr5∆</w:t>
        </w:r>
        <w:r w:rsidR="005D51FC">
          <w:rPr>
            <w:i/>
            <w:color w:val="000000"/>
          </w:rPr>
          <w:t xml:space="preserve"> </w:t>
        </w:r>
        <w:r w:rsidR="005D51FC" w:rsidRPr="00D66545">
          <w:rPr>
            <w:i/>
            <w:color w:val="000000"/>
          </w:rPr>
          <w:t>yor1∆</w:t>
        </w:r>
        <w:r w:rsidR="005D51FC" w:rsidRPr="00D66545">
          <w:rPr>
            <w:color w:val="000000"/>
          </w:rPr>
          <w:t xml:space="preserve"> double-mutant </w:t>
        </w:r>
        <w:r w:rsidR="005D51FC">
          <w:rPr>
            <w:color w:val="000000"/>
          </w:rPr>
          <w:t>(21% increased resistance</w:t>
        </w:r>
        <w:r w:rsidR="005D51FC" w:rsidRPr="00D66545">
          <w:rPr>
            <w:color w:val="000000"/>
          </w:rPr>
          <w:t xml:space="preserve">; p </w:t>
        </w:r>
        <w:r w:rsidR="005D51FC">
          <w:rPr>
            <w:color w:val="000000"/>
          </w:rPr>
          <w:t>=</w:t>
        </w:r>
        <w:r w:rsidR="005D51FC" w:rsidRPr="00D66545">
          <w:rPr>
            <w:color w:val="000000"/>
          </w:rPr>
          <w:t xml:space="preserve"> </w:t>
        </w:r>
        <w:r w:rsidR="005D51FC">
          <w:rPr>
            <w:color w:val="000000"/>
          </w:rPr>
          <w:t>1.3e-72</w:t>
        </w:r>
        <w:r w:rsidR="005D51FC" w:rsidRPr="00D66545">
          <w:rPr>
            <w:color w:val="000000"/>
          </w:rPr>
          <w:t>)</w:t>
        </w:r>
        <w:r w:rsidR="005D51FC">
          <w:rPr>
            <w:color w:val="000000"/>
          </w:rPr>
          <w:t xml:space="preserve">.  </w:t>
        </w:r>
      </w:ins>
      <w:ins w:id="689" w:author="Albi Celaj" w:date="2019-02-21T16:14:00Z">
        <w:r w:rsidR="005D51FC">
          <w:rPr>
            <w:color w:val="000000"/>
          </w:rPr>
          <w:t>All of t</w:t>
        </w:r>
      </w:ins>
      <w:ins w:id="690" w:author="Albi Celaj" w:date="2019-02-21T16:10:00Z">
        <w:r w:rsidR="005D51FC">
          <w:rPr>
            <w:color w:val="000000"/>
          </w:rPr>
          <w:t xml:space="preserve">hese effects had been previously reported </w:t>
        </w:r>
      </w:ins>
      <w:moveToRangeStart w:id="691" w:author="Albi Celaj" w:date="2019-02-21T16:10:00Z" w:name="move1657860"/>
      <w:moveTo w:id="692" w:author="Albi Celaj" w:date="2019-02-21T16:10:00Z">
        <w:r w:rsidR="005D51FC" w:rsidRPr="00D66545">
          <w:rPr>
            <w:i/>
            <w:color w:val="000000"/>
          </w:rPr>
          <w:fldChar w:fldCharType="begin" w:fldLock="1"/>
        </w:r>
        <w:r w:rsidR="005D51FC">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005D51FC" w:rsidRPr="00D66545">
          <w:rPr>
            <w:i/>
            <w:color w:val="000000"/>
          </w:rPr>
          <w:fldChar w:fldCharType="separate"/>
        </w:r>
        <w:r w:rsidR="005D51FC" w:rsidRPr="007A4FB8">
          <w:rPr>
            <w:noProof/>
            <w:color w:val="000000"/>
          </w:rPr>
          <w:t>(Kolaczkowska et al., 2008; Snider et al., 2013)</w:t>
        </w:r>
        <w:r w:rsidR="005D51FC" w:rsidRPr="00D66545">
          <w:rPr>
            <w:i/>
            <w:color w:val="000000"/>
          </w:rPr>
          <w:fldChar w:fldCharType="end"/>
        </w:r>
      </w:moveTo>
      <w:moveToRangeEnd w:id="691"/>
      <w:ins w:id="693" w:author="Albi Celaj" w:date="2019-02-21T16:34:00Z">
        <w:r w:rsidR="00DA0164">
          <w:rPr>
            <w:color w:val="000000"/>
          </w:rPr>
          <w:t xml:space="preserve">, and explained by increased </w:t>
        </w:r>
      </w:ins>
      <w:ins w:id="694" w:author="Albi Celaj" w:date="2019-02-21T16:35:00Z">
        <w:r w:rsidR="00DA0164">
          <w:rPr>
            <w:i/>
            <w:color w:val="000000"/>
          </w:rPr>
          <w:t>SNQ2</w:t>
        </w:r>
        <w:r w:rsidR="00DA0164">
          <w:rPr>
            <w:color w:val="000000"/>
          </w:rPr>
          <w:t xml:space="preserve"> activity upon deleting </w:t>
        </w:r>
      </w:ins>
      <w:ins w:id="695" w:author="Albi Celaj" w:date="2019-02-21T16:36:00Z">
        <w:r w:rsidR="00DA0164" w:rsidRPr="00D66545">
          <w:rPr>
            <w:i/>
            <w:color w:val="000000"/>
          </w:rPr>
          <w:t>pdr5∆</w:t>
        </w:r>
        <w:r w:rsidR="00DA0164">
          <w:rPr>
            <w:color w:val="000000"/>
          </w:rPr>
          <w:t xml:space="preserve"> and</w:t>
        </w:r>
        <w:r w:rsidR="00DA0164">
          <w:rPr>
            <w:i/>
            <w:color w:val="000000"/>
          </w:rPr>
          <w:t xml:space="preserve"> </w:t>
        </w:r>
        <w:r w:rsidR="00DA0164" w:rsidRPr="00D66545">
          <w:rPr>
            <w:i/>
            <w:color w:val="000000"/>
          </w:rPr>
          <w:t>yor1∆</w:t>
        </w:r>
        <w:r w:rsidR="00DA0164">
          <w:rPr>
            <w:color w:val="000000"/>
          </w:rPr>
          <w:t>.  C</w:t>
        </w:r>
      </w:ins>
      <w:ins w:id="696" w:author="Albi Celaj" w:date="2019-02-21T16:10:00Z">
        <w:r w:rsidR="005D51FC">
          <w:rPr>
            <w:color w:val="000000"/>
          </w:rPr>
          <w:t xml:space="preserve">onsistent with </w:t>
        </w:r>
      </w:ins>
      <w:ins w:id="697" w:author="Albi Celaj" w:date="2019-02-21T16:36:00Z">
        <w:r w:rsidR="00DA0164">
          <w:rPr>
            <w:color w:val="000000"/>
          </w:rPr>
          <w:t>this explanation</w:t>
        </w:r>
      </w:ins>
      <w:ins w:id="698" w:author="Albi Celaj" w:date="2019-02-21T16:10:00Z">
        <w:r w:rsidR="005D51FC">
          <w:rPr>
            <w:color w:val="000000"/>
          </w:rPr>
          <w:t xml:space="preserve">, </w:t>
        </w:r>
      </w:ins>
      <w:ins w:id="699" w:author="Albi Celaj" w:date="2019-02-21T16:14:00Z">
        <w:r w:rsidR="005D51FC">
          <w:rPr>
            <w:color w:val="000000"/>
          </w:rPr>
          <w:t xml:space="preserve">the resistance effects were </w:t>
        </w:r>
      </w:ins>
      <w:ins w:id="700" w:author="Albi Celaj" w:date="2019-02-21T16:10:00Z">
        <w:r w:rsidR="005D51FC">
          <w:rPr>
            <w:color w:val="000000"/>
          </w:rPr>
          <w:t>more modest in</w:t>
        </w:r>
      </w:ins>
      <w:ins w:id="701" w:author="Albi Celaj" w:date="2019-02-21T16:15:00Z">
        <w:r w:rsidR="008F3000">
          <w:rPr>
            <w:color w:val="000000"/>
          </w:rPr>
          <w:t xml:space="preserve"> a</w:t>
        </w:r>
      </w:ins>
      <w:ins w:id="702" w:author="Albi Celaj" w:date="2019-02-21T16:10:00Z">
        <w:r w:rsidR="005D51FC">
          <w:rPr>
            <w:color w:val="000000"/>
          </w:rPr>
          <w:t xml:space="preserve"> </w:t>
        </w:r>
      </w:ins>
      <w:ins w:id="703" w:author="Albi Celaj" w:date="2019-02-21T16:11:00Z">
        <w:r w:rsidR="005D51FC" w:rsidRPr="004B7F4B">
          <w:rPr>
            <w:i/>
            <w:color w:val="000000"/>
          </w:rPr>
          <w:t>snq</w:t>
        </w:r>
        <w:r w:rsidR="005D51FC" w:rsidRPr="00C73FA6">
          <w:rPr>
            <w:i/>
            <w:color w:val="000000"/>
          </w:rPr>
          <w:t>2∆</w:t>
        </w:r>
        <w:r w:rsidR="005D51FC">
          <w:rPr>
            <w:color w:val="000000"/>
          </w:rPr>
          <w:t xml:space="preserve"> background (Figure 3).  </w:t>
        </w:r>
      </w:ins>
      <w:ins w:id="704" w:author="Albi Celaj" w:date="2019-02-21T16:15:00Z">
        <w:r w:rsidR="008F3000">
          <w:rPr>
            <w:color w:val="000000"/>
          </w:rPr>
          <w:t xml:space="preserve">A similar landscape was found in </w:t>
        </w:r>
        <w:proofErr w:type="spellStart"/>
        <w:r w:rsidR="008F3000">
          <w:rPr>
            <w:color w:val="000000"/>
          </w:rPr>
          <w:t>bisantrene</w:t>
        </w:r>
        <w:proofErr w:type="spellEnd"/>
        <w:r w:rsidR="008F3000">
          <w:rPr>
            <w:color w:val="000000"/>
          </w:rPr>
          <w:t xml:space="preserve">, which also showed a strong </w:t>
        </w:r>
      </w:ins>
      <w:ins w:id="705" w:author="Albi Celaj" w:date="2019-02-21T16:16:00Z">
        <w:r w:rsidR="008F3000" w:rsidRPr="004B7F4B">
          <w:rPr>
            <w:i/>
            <w:color w:val="000000"/>
          </w:rPr>
          <w:t>snq</w:t>
        </w:r>
        <w:r w:rsidR="008F3000" w:rsidRPr="00C73FA6">
          <w:rPr>
            <w:i/>
            <w:color w:val="000000"/>
          </w:rPr>
          <w:t>2∆</w:t>
        </w:r>
        <w:r w:rsidR="008F3000">
          <w:rPr>
            <w:i/>
            <w:color w:val="000000"/>
          </w:rPr>
          <w:t xml:space="preserve"> </w:t>
        </w:r>
        <w:r w:rsidR="008F3000">
          <w:rPr>
            <w:color w:val="000000"/>
          </w:rPr>
          <w:t>effect (Figure S6)</w:t>
        </w:r>
      </w:ins>
      <w:ins w:id="706" w:author="Albi Celaj" w:date="2019-02-21T16:17:00Z">
        <w:r w:rsidR="008F3000">
          <w:rPr>
            <w:color w:val="000000"/>
            <w:lang w:val="en-CA"/>
          </w:rPr>
          <w:t xml:space="preserve">.  Indeed, the successive deletion of ABC transporters led to greater resistance for surprisingly many drugs (Figure 2D and S5).  </w:t>
        </w:r>
      </w:ins>
      <w:ins w:id="707" w:author="Albi Celaj" w:date="2019-02-21T16:06:00Z">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individually or in any combination led to more valinomycin resistance than the wild-typ</w:t>
        </w:r>
        <w:r w:rsidR="008F3000">
          <w:rPr>
            <w:color w:val="000000"/>
            <w:lang w:val="en-CA"/>
          </w:rPr>
          <w:t xml:space="preserve">e strain (Figure </w:t>
        </w:r>
      </w:ins>
      <w:ins w:id="708" w:author="Albi Celaj" w:date="2019-02-21T16:17:00Z">
        <w:r w:rsidR="008F3000">
          <w:rPr>
            <w:color w:val="000000"/>
            <w:lang w:val="en-CA"/>
          </w:rPr>
          <w:t>3).</w:t>
        </w:r>
      </w:ins>
    </w:p>
    <w:p w14:paraId="213161C4" w14:textId="77777777" w:rsidR="0033459D" w:rsidRDefault="0033459D" w:rsidP="00DB0ED8">
      <w:pPr>
        <w:widowControl w:val="0"/>
        <w:autoSpaceDE w:val="0"/>
        <w:autoSpaceDN w:val="0"/>
        <w:adjustRightInd w:val="0"/>
        <w:jc w:val="both"/>
        <w:rPr>
          <w:ins w:id="709" w:author="Albi Celaj" w:date="2019-02-21T15:47:00Z"/>
          <w:color w:val="000000"/>
        </w:rPr>
      </w:pPr>
    </w:p>
    <w:p w14:paraId="67582DBC" w14:textId="103B91E4" w:rsidR="00DB0ED8" w:rsidRPr="00D66545" w:rsidDel="008F3000" w:rsidRDefault="00160012" w:rsidP="00DB0ED8">
      <w:pPr>
        <w:widowControl w:val="0"/>
        <w:autoSpaceDE w:val="0"/>
        <w:autoSpaceDN w:val="0"/>
        <w:adjustRightInd w:val="0"/>
        <w:jc w:val="both"/>
        <w:rPr>
          <w:del w:id="710" w:author="Albi Celaj" w:date="2019-02-21T16:17:00Z"/>
          <w:color w:val="000000"/>
        </w:rPr>
      </w:pPr>
      <w:del w:id="711" w:author="Albi Celaj" w:date="2019-02-21T16:17:00Z">
        <w:r w:rsidDel="008F3000">
          <w:rPr>
            <w:color w:val="000000"/>
          </w:rPr>
          <w:delText xml:space="preserve">First, we </w:delText>
        </w:r>
        <w:r w:rsidR="003346EA" w:rsidDel="008F3000">
          <w:rPr>
            <w:color w:val="000000"/>
          </w:rPr>
          <w:delText>tested</w:delText>
        </w:r>
        <w:r w:rsidDel="008F3000">
          <w:rPr>
            <w:color w:val="000000"/>
          </w:rPr>
          <w:delText xml:space="preserve"> the extent to which </w:delText>
        </w:r>
        <w:r w:rsidR="003346EA" w:rsidDel="008F3000">
          <w:rPr>
            <w:color w:val="000000"/>
          </w:rPr>
          <w:delText xml:space="preserve">these </w:delText>
        </w:r>
        <w:r w:rsidDel="008F3000">
          <w:rPr>
            <w:color w:val="000000"/>
          </w:rPr>
          <w:delText xml:space="preserve">landscapes could capture </w:delText>
        </w:r>
        <w:r w:rsidR="00B050DC" w:rsidDel="008F3000">
          <w:rPr>
            <w:color w:val="000000"/>
          </w:rPr>
          <w:delText xml:space="preserve">several </w:delText>
        </w:r>
        <w:r w:rsidDel="008F3000">
          <w:rPr>
            <w:color w:val="000000"/>
          </w:rPr>
          <w:delText>previously-reported relationships between ABC tra</w:delText>
        </w:r>
        <w:r w:rsidR="00956CAB" w:rsidDel="008F3000">
          <w:rPr>
            <w:color w:val="000000"/>
          </w:rPr>
          <w:delText>nsporter knockouts</w:delText>
        </w:r>
        <w:r w:rsidDel="008F3000">
          <w:rPr>
            <w:color w:val="000000"/>
          </w:rPr>
          <w:delText xml:space="preserve"> and resistance to benomyl.</w:delText>
        </w:r>
        <w:r w:rsidR="00DB0ED8" w:rsidDel="008F3000">
          <w:rPr>
            <w:color w:val="000000"/>
          </w:rPr>
          <w:delText xml:space="preserve"> </w:delText>
        </w:r>
        <w:r w:rsidR="00B050DC" w:rsidDel="008F3000">
          <w:rPr>
            <w:color w:val="000000"/>
          </w:rPr>
          <w:delText xml:space="preserve"> </w:delText>
        </w:r>
        <w:r w:rsidR="00E713CD" w:rsidDel="008F3000">
          <w:rPr>
            <w:color w:val="000000"/>
          </w:rPr>
          <w:delText>We</w:delText>
        </w:r>
        <w:r w:rsidR="00DB0ED8" w:rsidDel="008F3000">
          <w:rPr>
            <w:color w:val="000000"/>
          </w:rPr>
          <w:delText xml:space="preserve"> clearly captured the sensitivity of </w:delText>
        </w:r>
        <w:r w:rsidR="00DB0ED8" w:rsidRPr="00795AAD" w:rsidDel="008F3000">
          <w:rPr>
            <w:i/>
            <w:color w:val="000000"/>
          </w:rPr>
          <w:delText>snq2</w:delText>
        </w:r>
        <w:r w:rsidR="00DB0ED8" w:rsidDel="008F3000">
          <w:rPr>
            <w:color w:val="000000"/>
          </w:rPr>
          <w:delText xml:space="preserve">∆ deletions to benomyl (Figure </w:delText>
        </w:r>
        <w:r w:rsidR="00F20F8A" w:rsidDel="008F3000">
          <w:rPr>
            <w:color w:val="000000"/>
          </w:rPr>
          <w:delText>2D</w:delText>
        </w:r>
        <w:r w:rsidR="00DB0ED8" w:rsidDel="008F3000">
          <w:rPr>
            <w:color w:val="000000"/>
          </w:rPr>
          <w:delText xml:space="preserve"> </w:delText>
        </w:r>
        <w:r w:rsidR="00F20F8A" w:rsidDel="008F3000">
          <w:rPr>
            <w:color w:val="000000"/>
          </w:rPr>
          <w:delText xml:space="preserve">top </w:delText>
        </w:r>
        <w:r w:rsidR="00DB0ED8" w:rsidDel="008F3000">
          <w:rPr>
            <w:color w:val="000000"/>
          </w:rPr>
          <w:delText>panel;</w:delText>
        </w:r>
      </w:del>
      <w:del w:id="712" w:author="Albi Celaj" w:date="2019-02-21T16:13:00Z">
        <w:r w:rsidR="00DB0ED8" w:rsidDel="005D51FC">
          <w:rPr>
            <w:color w:val="000000"/>
          </w:rPr>
          <w:delText xml:space="preserve"> 20% decreased resistance, </w:delText>
        </w:r>
        <w:r w:rsidR="00DB0ED8" w:rsidRPr="00AC7F48" w:rsidDel="005D51FC">
          <w:rPr>
            <w:i/>
            <w:color w:val="000000"/>
          </w:rPr>
          <w:delText>p</w:delText>
        </w:r>
        <w:r w:rsidR="00DB0ED8" w:rsidDel="005D51FC">
          <w:rPr>
            <w:color w:val="000000"/>
          </w:rPr>
          <w:delText xml:space="preserve"> = 5.8e-80; Wilcoxon rank sum test</w:delText>
        </w:r>
        <w:r w:rsidR="00DB0ED8" w:rsidRPr="00E56441" w:rsidDel="005D51FC">
          <w:rPr>
            <w:color w:val="000000"/>
          </w:rPr>
          <w:delText>)</w:delText>
        </w:r>
      </w:del>
      <w:del w:id="713" w:author="Albi Celaj" w:date="2019-02-21T16:17:00Z">
        <w:r w:rsidR="00DB0ED8" w:rsidDel="008F3000">
          <w:rPr>
            <w:color w:val="000000"/>
          </w:rPr>
          <w:delText xml:space="preserve">, which </w:delText>
        </w:r>
        <w:r w:rsidR="00DB0ED8" w:rsidRPr="00D66545" w:rsidDel="008F3000">
          <w:rPr>
            <w:color w:val="000000"/>
          </w:rPr>
          <w:delText xml:space="preserve">was expected given that </w:delText>
        </w:r>
        <w:r w:rsidR="00DB0ED8" w:rsidRPr="008E592C" w:rsidDel="008F3000">
          <w:rPr>
            <w:color w:val="000000"/>
          </w:rPr>
          <w:delText>Snq2</w:delText>
        </w:r>
        <w:r w:rsidR="00DB0ED8" w:rsidRPr="00D66545" w:rsidDel="008F3000">
          <w:rPr>
            <w:i/>
            <w:color w:val="000000"/>
          </w:rPr>
          <w:delText xml:space="preserve"> </w:delText>
        </w:r>
        <w:r w:rsidR="00DB0ED8" w:rsidRPr="00D66545" w:rsidDel="008F3000">
          <w:rPr>
            <w:color w:val="000000"/>
          </w:rPr>
          <w:delText xml:space="preserve">is known to be </w:delText>
        </w:r>
        <w:r w:rsidR="00A460CC" w:rsidDel="008F3000">
          <w:rPr>
            <w:color w:val="000000"/>
          </w:rPr>
          <w:delText xml:space="preserve">its </w:delText>
        </w:r>
        <w:r w:rsidR="00DB0ED8" w:rsidRPr="00D66545" w:rsidDel="008F3000">
          <w:rPr>
            <w:color w:val="000000"/>
          </w:rPr>
          <w:delText>primary efflux pump</w:delText>
        </w:r>
        <w:r w:rsidR="00DB0ED8" w:rsidDel="008F3000">
          <w:rPr>
            <w:color w:val="000000"/>
          </w:rPr>
          <w:delText xml:space="preserve"> </w:delText>
        </w:r>
        <w:r w:rsidR="00DB0ED8" w:rsidRPr="00D66545" w:rsidDel="008F3000">
          <w:rPr>
            <w:color w:val="000000"/>
          </w:rPr>
          <w:fldChar w:fldCharType="begin" w:fldLock="1"/>
        </w:r>
        <w:r w:rsidR="00DB0ED8" w:rsidRPr="008F3000" w:rsidDel="008F3000">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delInstrText>
        </w:r>
        <w:r w:rsidR="00DB0ED8" w:rsidRPr="00D66545" w:rsidDel="008F3000">
          <w:rPr>
            <w:color w:val="000000"/>
          </w:rPr>
          <w:fldChar w:fldCharType="separate"/>
        </w:r>
        <w:r w:rsidR="00DB0ED8" w:rsidRPr="008F3000" w:rsidDel="008F3000">
          <w:rPr>
            <w:noProof/>
            <w:color w:val="000000"/>
          </w:rPr>
          <w:delText>(Kolaczkowski et al., 1998)</w:delText>
        </w:r>
        <w:r w:rsidR="00DB0ED8" w:rsidRPr="00D66545" w:rsidDel="008F3000">
          <w:rPr>
            <w:color w:val="000000"/>
          </w:rPr>
          <w:fldChar w:fldCharType="end"/>
        </w:r>
        <w:r w:rsidR="00DB0ED8" w:rsidRPr="00D66545" w:rsidDel="008F3000">
          <w:rPr>
            <w:color w:val="000000"/>
          </w:rPr>
          <w:delText xml:space="preserve">. We also observed several </w:delText>
        </w:r>
        <w:r w:rsidR="00C0459F" w:rsidDel="008F3000">
          <w:rPr>
            <w:color w:val="000000"/>
          </w:rPr>
          <w:delText xml:space="preserve">other known </w:delText>
        </w:r>
        <w:r w:rsidR="00DB0ED8" w:rsidRPr="00D66545" w:rsidDel="008F3000">
          <w:rPr>
            <w:color w:val="000000"/>
          </w:rPr>
          <w:delText xml:space="preserve">phenomena, including increased benomyl resistance in </w:delText>
        </w:r>
        <w:r w:rsidR="00DB0ED8" w:rsidRPr="00D66545" w:rsidDel="008F3000">
          <w:rPr>
            <w:i/>
            <w:color w:val="000000"/>
          </w:rPr>
          <w:delText xml:space="preserve">pdr5∆ </w:delText>
        </w:r>
        <w:r w:rsidR="00DB0ED8" w:rsidRPr="00D66545" w:rsidDel="008F3000">
          <w:rPr>
            <w:color w:val="000000"/>
          </w:rPr>
          <w:delText>knockouts (</w:delText>
        </w:r>
        <w:r w:rsidR="00DB0ED8" w:rsidDel="008F3000">
          <w:rPr>
            <w:color w:val="000000"/>
          </w:rPr>
          <w:delText>13% increased resistance</w:delText>
        </w:r>
        <w:r w:rsidR="00DB0ED8" w:rsidRPr="00D66545" w:rsidDel="008F3000">
          <w:rPr>
            <w:color w:val="000000"/>
          </w:rPr>
          <w:delText xml:space="preserve">; </w:delText>
        </w:r>
      </w:del>
      <w:del w:id="714" w:author="Albi Celaj" w:date="2019-02-21T16:08:00Z">
        <w:r w:rsidR="00DB0ED8" w:rsidRPr="00D66545" w:rsidDel="0033459D">
          <w:rPr>
            <w:color w:val="000000"/>
          </w:rPr>
          <w:delText>p</w:delText>
        </w:r>
        <w:r w:rsidR="00DB0ED8" w:rsidDel="0033459D">
          <w:rPr>
            <w:color w:val="000000"/>
          </w:rPr>
          <w:delText xml:space="preserve"> = 1.5e-96</w:delText>
        </w:r>
        <w:r w:rsidR="00DB0ED8" w:rsidRPr="00D66545" w:rsidDel="0033459D">
          <w:rPr>
            <w:color w:val="000000"/>
          </w:rPr>
          <w:delText xml:space="preserve">) </w:delText>
        </w:r>
      </w:del>
      <w:del w:id="715" w:author="Albi Celaj" w:date="2019-02-21T16:17:00Z">
        <w:r w:rsidR="00DB0ED8" w:rsidDel="008F3000">
          <w:rPr>
            <w:color w:val="000000"/>
          </w:rPr>
          <w:delText xml:space="preserve">and a </w:delText>
        </w:r>
        <w:r w:rsidR="00DB0ED8" w:rsidRPr="00D66545" w:rsidDel="008F3000">
          <w:rPr>
            <w:color w:val="000000"/>
          </w:rPr>
          <w:delText xml:space="preserve">further increased benomyl resistance of the </w:delText>
        </w:r>
      </w:del>
      <w:del w:id="716" w:author="Albi Celaj" w:date="2019-02-21T16:09:00Z">
        <w:r w:rsidR="00DB0ED8" w:rsidRPr="00D66545" w:rsidDel="005D51FC">
          <w:rPr>
            <w:i/>
            <w:color w:val="000000"/>
          </w:rPr>
          <w:delText>pdr5∆</w:delText>
        </w:r>
        <w:r w:rsidR="00DB0ED8" w:rsidDel="005D51FC">
          <w:rPr>
            <w:i/>
            <w:color w:val="000000"/>
          </w:rPr>
          <w:delText xml:space="preserve"> </w:delText>
        </w:r>
        <w:r w:rsidR="00DB0ED8" w:rsidRPr="00D66545" w:rsidDel="005D51FC">
          <w:rPr>
            <w:i/>
            <w:color w:val="000000"/>
          </w:rPr>
          <w:delText>yor1∆</w:delText>
        </w:r>
        <w:r w:rsidR="00DB0ED8" w:rsidRPr="00D66545" w:rsidDel="005D51FC">
          <w:rPr>
            <w:color w:val="000000"/>
          </w:rPr>
          <w:delText xml:space="preserve"> double-mutant </w:delText>
        </w:r>
        <w:r w:rsidR="00DB0ED8" w:rsidDel="005D51FC">
          <w:rPr>
            <w:color w:val="000000"/>
          </w:rPr>
          <w:delText>(21% increased resistance</w:delText>
        </w:r>
        <w:r w:rsidR="00DB0ED8" w:rsidRPr="00D66545" w:rsidDel="005D51FC">
          <w:rPr>
            <w:color w:val="000000"/>
          </w:rPr>
          <w:delText xml:space="preserve">; p </w:delText>
        </w:r>
        <w:r w:rsidR="00DB0ED8" w:rsidDel="005D51FC">
          <w:rPr>
            <w:color w:val="000000"/>
          </w:rPr>
          <w:delText>=</w:delText>
        </w:r>
        <w:r w:rsidR="00DB0ED8" w:rsidRPr="00D66545" w:rsidDel="005D51FC">
          <w:rPr>
            <w:color w:val="000000"/>
          </w:rPr>
          <w:delText xml:space="preserve"> </w:delText>
        </w:r>
        <w:r w:rsidR="00DB0ED8" w:rsidDel="005D51FC">
          <w:rPr>
            <w:color w:val="000000"/>
          </w:rPr>
          <w:delText>1.3e-72</w:delText>
        </w:r>
        <w:r w:rsidR="00DB0ED8" w:rsidRPr="00D66545" w:rsidDel="005D51FC">
          <w:rPr>
            <w:color w:val="000000"/>
          </w:rPr>
          <w:delText>)</w:delText>
        </w:r>
        <w:r w:rsidR="00DB0ED8" w:rsidDel="005D51FC">
          <w:rPr>
            <w:color w:val="000000"/>
          </w:rPr>
          <w:delText>.</w:delText>
        </w:r>
        <w:r w:rsidR="00DB0ED8" w:rsidRPr="00D66545" w:rsidDel="005D51FC">
          <w:rPr>
            <w:color w:val="000000"/>
          </w:rPr>
          <w:delText xml:space="preserve"> </w:delText>
        </w:r>
      </w:del>
      <w:del w:id="717" w:author="Albi Celaj" w:date="2019-02-21T16:17:00Z">
        <w:r w:rsidR="00C0459F" w:rsidDel="008F3000">
          <w:rPr>
            <w:color w:val="000000"/>
          </w:rPr>
          <w:delText xml:space="preserve">Consistent </w:delText>
        </w:r>
        <w:r w:rsidR="00DB0ED8" w:rsidDel="008F3000">
          <w:rPr>
            <w:color w:val="000000"/>
          </w:rPr>
          <w:delText>with</w:delText>
        </w:r>
      </w:del>
      <w:moveFromRangeStart w:id="718" w:author="Albi Celaj" w:date="2019-02-21T16:10:00Z" w:name="move1657860"/>
      <w:moveFrom w:id="719" w:author="Albi Celaj" w:date="2019-02-21T16:10:00Z">
        <w:del w:id="720" w:author="Albi Celaj" w:date="2019-02-21T16:17:00Z">
          <w:r w:rsidR="00DB0ED8" w:rsidDel="008F3000">
            <w:rPr>
              <w:color w:val="000000"/>
            </w:rPr>
            <w:delText xml:space="preserve"> </w:delText>
          </w:r>
          <w:r w:rsidR="00DB0ED8" w:rsidRPr="00D66545" w:rsidDel="008F3000">
            <w:rPr>
              <w:i/>
              <w:color w:val="000000"/>
            </w:rPr>
            <w:fldChar w:fldCharType="begin" w:fldLock="1"/>
          </w:r>
          <w:r w:rsidR="00D9226C" w:rsidRPr="005D51FC" w:rsidDel="008F3000">
            <w:rPr>
              <w:i/>
              <w:color w:val="000000"/>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delInstrText>
          </w:r>
          <w:r w:rsidR="00DB0ED8" w:rsidRPr="00D66545" w:rsidDel="008F3000">
            <w:rPr>
              <w:i/>
              <w:color w:val="000000"/>
            </w:rPr>
            <w:fldChar w:fldCharType="separate"/>
          </w:r>
          <w:r w:rsidR="007A4FB8" w:rsidRPr="005D51FC" w:rsidDel="008F3000">
            <w:rPr>
              <w:noProof/>
              <w:color w:val="000000"/>
            </w:rPr>
            <w:delText>(Kolaczkowska et al., 2008; Snider et al., 2013)</w:delText>
          </w:r>
          <w:r w:rsidR="00DB0ED8" w:rsidRPr="00D66545" w:rsidDel="008F3000">
            <w:rPr>
              <w:i/>
              <w:color w:val="000000"/>
            </w:rPr>
            <w:fldChar w:fldCharType="end"/>
          </w:r>
        </w:del>
      </w:moveFrom>
      <w:moveFromRangeEnd w:id="718"/>
      <w:del w:id="721" w:author="Albi Celaj" w:date="2019-02-21T16:17:00Z">
        <w:r w:rsidR="00DB0ED8" w:rsidDel="008F3000">
          <w:rPr>
            <w:i/>
            <w:color w:val="000000"/>
          </w:rPr>
          <w:delText xml:space="preserve">, </w:delText>
        </w:r>
        <w:r w:rsidR="00DB0ED8" w:rsidDel="008F3000">
          <w:rPr>
            <w:color w:val="000000"/>
          </w:rPr>
          <w:delText>t</w:delText>
        </w:r>
        <w:r w:rsidR="00DB0ED8" w:rsidRPr="00D66545" w:rsidDel="008F3000">
          <w:rPr>
            <w:color w:val="000000"/>
          </w:rPr>
          <w:delText xml:space="preserve">hese increases </w:delText>
        </w:r>
        <w:r w:rsidR="00DB0ED8" w:rsidDel="008F3000">
          <w:rPr>
            <w:color w:val="000000"/>
          </w:rPr>
          <w:delText xml:space="preserve">were </w:delText>
        </w:r>
        <w:r w:rsidR="00C73FA6" w:rsidDel="008F3000">
          <w:rPr>
            <w:color w:val="000000"/>
          </w:rPr>
          <w:delText xml:space="preserve">more modest in an </w:delText>
        </w:r>
      </w:del>
      <w:del w:id="722" w:author="Albi Celaj" w:date="2019-02-21T16:11:00Z">
        <w:r w:rsidR="00C73FA6" w:rsidRPr="004B7F4B" w:rsidDel="005D51FC">
          <w:rPr>
            <w:i/>
            <w:color w:val="000000"/>
          </w:rPr>
          <w:delText>snq</w:delText>
        </w:r>
        <w:r w:rsidR="00DB0ED8" w:rsidRPr="00C73FA6" w:rsidDel="005D51FC">
          <w:rPr>
            <w:i/>
            <w:color w:val="000000"/>
          </w:rPr>
          <w:delText>2</w:delText>
        </w:r>
        <w:r w:rsidR="00C73FA6" w:rsidRPr="00C73FA6" w:rsidDel="005D51FC">
          <w:rPr>
            <w:i/>
            <w:color w:val="000000"/>
          </w:rPr>
          <w:delText>∆</w:delText>
        </w:r>
        <w:r w:rsidR="00C73FA6" w:rsidDel="005D51FC">
          <w:rPr>
            <w:color w:val="000000"/>
          </w:rPr>
          <w:delText xml:space="preserve"> background </w:delText>
        </w:r>
      </w:del>
      <w:del w:id="723" w:author="Albi Celaj" w:date="2019-02-21T16:17:00Z">
        <w:r w:rsidR="00C73FA6" w:rsidDel="008F3000">
          <w:rPr>
            <w:color w:val="000000"/>
          </w:rPr>
          <w:delText>(</w:delText>
        </w:r>
        <w:r w:rsidR="00DB0ED8" w:rsidDel="008F3000">
          <w:rPr>
            <w:color w:val="000000"/>
          </w:rPr>
          <w:delText xml:space="preserve">Figure </w:delText>
        </w:r>
        <w:r w:rsidR="00F20F8A" w:rsidDel="008F3000">
          <w:rPr>
            <w:color w:val="000000"/>
          </w:rPr>
          <w:delText>2D</w:delText>
        </w:r>
        <w:r w:rsidR="00DB0ED8" w:rsidRPr="00D66545" w:rsidDel="008F3000">
          <w:rPr>
            <w:color w:val="000000"/>
          </w:rPr>
          <w:delText xml:space="preserve"> </w:delText>
        </w:r>
        <w:r w:rsidR="00F20F8A" w:rsidDel="008F3000">
          <w:rPr>
            <w:color w:val="000000"/>
          </w:rPr>
          <w:delText>top</w:delText>
        </w:r>
        <w:r w:rsidR="00DB0ED8" w:rsidRPr="00D66545" w:rsidDel="008F3000">
          <w:rPr>
            <w:color w:val="000000"/>
          </w:rPr>
          <w:delText xml:space="preserve"> panel).  </w:delText>
        </w:r>
        <w:r w:rsidR="00C73FA6" w:rsidDel="008F3000">
          <w:rPr>
            <w:color w:val="000000"/>
          </w:rPr>
          <w:delText>W</w:delText>
        </w:r>
        <w:r w:rsidR="00DB0ED8" w:rsidDel="008F3000">
          <w:rPr>
            <w:color w:val="000000"/>
          </w:rPr>
          <w:delText xml:space="preserve">e </w:delText>
        </w:r>
        <w:r w:rsidR="00DB0ED8" w:rsidRPr="00D66545" w:rsidDel="008F3000">
          <w:rPr>
            <w:color w:val="000000"/>
          </w:rPr>
          <w:delText xml:space="preserve">did not observe </w:delText>
        </w:r>
        <w:r w:rsidR="00C73FA6" w:rsidRPr="00D66545" w:rsidDel="008F3000">
          <w:rPr>
            <w:color w:val="000000"/>
          </w:rPr>
          <w:delText>(p =</w:delText>
        </w:r>
        <w:r w:rsidR="00C73FA6" w:rsidDel="008F3000">
          <w:rPr>
            <w:color w:val="000000"/>
          </w:rPr>
          <w:delText xml:space="preserve"> 0.09</w:delText>
        </w:r>
        <w:r w:rsidR="00C73FA6" w:rsidRPr="00D66545" w:rsidDel="008F3000">
          <w:rPr>
            <w:color w:val="000000"/>
          </w:rPr>
          <w:delText>)</w:delText>
        </w:r>
        <w:r w:rsidR="00C73FA6" w:rsidDel="008F3000">
          <w:rPr>
            <w:color w:val="000000"/>
          </w:rPr>
          <w:delText xml:space="preserve"> a reportedly weak phenomenon in which </w:delText>
        </w:r>
        <w:r w:rsidR="00DB0ED8" w:rsidRPr="00D66545" w:rsidDel="008F3000">
          <w:rPr>
            <w:i/>
            <w:color w:val="000000"/>
          </w:rPr>
          <w:delText>yor1∆</w:delText>
        </w:r>
        <w:r w:rsidR="00DB0ED8" w:rsidRPr="00D66545" w:rsidDel="008F3000">
          <w:rPr>
            <w:color w:val="000000"/>
          </w:rPr>
          <w:delText xml:space="preserve"> confer</w:delText>
        </w:r>
        <w:r w:rsidR="00C73FA6" w:rsidDel="008F3000">
          <w:rPr>
            <w:color w:val="000000"/>
          </w:rPr>
          <w:delText>s</w:delText>
        </w:r>
        <w:r w:rsidR="00DB0ED8" w:rsidRPr="00D66545" w:rsidDel="008F3000">
          <w:rPr>
            <w:color w:val="000000"/>
          </w:rPr>
          <w:delText xml:space="preserve"> benomyl resistance</w:delText>
        </w:r>
        <w:r w:rsidR="00DB0ED8" w:rsidDel="008F3000">
          <w:rPr>
            <w:color w:val="000000"/>
          </w:rPr>
          <w:delText xml:space="preserve"> </w:delText>
        </w:r>
        <w:r w:rsidR="00DB0ED8" w:rsidRPr="00D66545" w:rsidDel="008F3000">
          <w:rPr>
            <w:color w:val="000000"/>
          </w:rPr>
          <w:fldChar w:fldCharType="begin" w:fldLock="1"/>
        </w:r>
        <w:r w:rsidR="00DB0ED8" w:rsidDel="008F3000">
          <w:rPr>
            <w:color w:val="000000"/>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DB0ED8" w:rsidRPr="00D66545" w:rsidDel="008F3000">
          <w:rPr>
            <w:color w:val="000000"/>
          </w:rPr>
          <w:fldChar w:fldCharType="separate"/>
        </w:r>
        <w:r w:rsidR="00DB0ED8" w:rsidRPr="00D659A1" w:rsidDel="008F3000">
          <w:rPr>
            <w:noProof/>
            <w:color w:val="000000"/>
          </w:rPr>
          <w:delText>(Snider et al., 2013)</w:delText>
        </w:r>
        <w:r w:rsidR="00DB0ED8" w:rsidRPr="00D66545" w:rsidDel="008F3000">
          <w:rPr>
            <w:color w:val="000000"/>
          </w:rPr>
          <w:fldChar w:fldCharType="end"/>
        </w:r>
        <w:r w:rsidR="00DB0ED8" w:rsidRPr="00D66545" w:rsidDel="008F3000">
          <w:rPr>
            <w:color w:val="000000"/>
          </w:rPr>
          <w:delText xml:space="preserve">.  </w:delText>
        </w:r>
        <w:r w:rsidR="00DB0ED8" w:rsidDel="008F3000">
          <w:rPr>
            <w:color w:val="000000"/>
          </w:rPr>
          <w:delText>In summary</w:delText>
        </w:r>
        <w:r w:rsidR="00DB0ED8" w:rsidRPr="00D66545" w:rsidDel="008F3000">
          <w:rPr>
            <w:color w:val="000000"/>
          </w:rPr>
          <w:delText xml:space="preserve">, </w:delText>
        </w:r>
        <w:r w:rsidR="008D6812" w:rsidDel="008F3000">
          <w:rPr>
            <w:color w:val="000000"/>
          </w:rPr>
          <w:delText>XGA</w:delText>
        </w:r>
        <w:r w:rsidR="00D85E82" w:rsidDel="008F3000">
          <w:rPr>
            <w:color w:val="000000"/>
          </w:rPr>
          <w:delText xml:space="preserve"> </w:delText>
        </w:r>
        <w:r w:rsidR="00DB0ED8" w:rsidRPr="00D66545" w:rsidDel="008F3000">
          <w:rPr>
            <w:color w:val="000000"/>
          </w:rPr>
          <w:delText>largely recapitulate</w:delText>
        </w:r>
        <w:r w:rsidR="00DB0ED8" w:rsidDel="008F3000">
          <w:rPr>
            <w:color w:val="000000"/>
          </w:rPr>
          <w:delText>d</w:delText>
        </w:r>
        <w:r w:rsidR="00DB0ED8" w:rsidRPr="00D66545" w:rsidDel="008F3000">
          <w:rPr>
            <w:color w:val="000000"/>
          </w:rPr>
          <w:delText xml:space="preserve"> previously-reported </w:delText>
        </w:r>
        <w:r w:rsidR="00DB0ED8" w:rsidDel="008F3000">
          <w:rPr>
            <w:color w:val="000000"/>
          </w:rPr>
          <w:delText xml:space="preserve">effects of </w:delText>
        </w:r>
        <w:r w:rsidR="00DB0ED8" w:rsidRPr="00D66545" w:rsidDel="008F3000">
          <w:rPr>
            <w:color w:val="000000"/>
          </w:rPr>
          <w:delText>ABC transporter knockout</w:delText>
        </w:r>
        <w:r w:rsidR="00DB0ED8" w:rsidDel="008F3000">
          <w:rPr>
            <w:color w:val="000000"/>
          </w:rPr>
          <w:delText>s</w:delText>
        </w:r>
        <w:r w:rsidR="00DB0ED8" w:rsidRPr="00D66545" w:rsidDel="008F3000">
          <w:rPr>
            <w:color w:val="000000"/>
          </w:rPr>
          <w:delText xml:space="preserve"> </w:delText>
        </w:r>
        <w:r w:rsidR="00DB0ED8" w:rsidDel="008F3000">
          <w:rPr>
            <w:color w:val="000000"/>
          </w:rPr>
          <w:delText xml:space="preserve">on </w:delText>
        </w:r>
        <w:r w:rsidR="00DB0ED8" w:rsidRPr="00D66545" w:rsidDel="008F3000">
          <w:rPr>
            <w:color w:val="000000"/>
          </w:rPr>
          <w:delText xml:space="preserve">benomyl resistance, including </w:delText>
        </w:r>
        <w:r w:rsidR="00DB0ED8" w:rsidDel="008F3000">
          <w:rPr>
            <w:color w:val="000000"/>
          </w:rPr>
          <w:delText xml:space="preserve">the effects of </w:delText>
        </w:r>
        <w:r w:rsidR="00DB0ED8" w:rsidRPr="00D66545" w:rsidDel="008F3000">
          <w:rPr>
            <w:color w:val="000000"/>
          </w:rPr>
          <w:delText>two- and three-gene combinatorial</w:delText>
        </w:r>
        <w:r w:rsidR="00DB0ED8" w:rsidDel="008F3000">
          <w:rPr>
            <w:color w:val="000000"/>
          </w:rPr>
          <w:delText xml:space="preserve"> deletions</w:delText>
        </w:r>
        <w:r w:rsidR="00DB0ED8" w:rsidRPr="00D66545" w:rsidDel="008F3000">
          <w:rPr>
            <w:color w:val="000000"/>
          </w:rPr>
          <w:delText>.</w:delText>
        </w:r>
      </w:del>
    </w:p>
    <w:p w14:paraId="3CDF8580" w14:textId="77777777" w:rsidR="00DB0ED8" w:rsidRPr="00D66545" w:rsidDel="008F3000" w:rsidRDefault="00DB0ED8" w:rsidP="00DB0ED8">
      <w:pPr>
        <w:widowControl w:val="0"/>
        <w:autoSpaceDE w:val="0"/>
        <w:autoSpaceDN w:val="0"/>
        <w:adjustRightInd w:val="0"/>
        <w:jc w:val="both"/>
        <w:rPr>
          <w:del w:id="724" w:author="Albi Celaj" w:date="2019-02-21T16:17:00Z"/>
          <w:color w:val="000000"/>
        </w:rPr>
      </w:pPr>
    </w:p>
    <w:p w14:paraId="2F56D71A" w14:textId="33D5030A" w:rsidR="00DB0ED8" w:rsidDel="0033459D" w:rsidRDefault="00437617" w:rsidP="00DB0ED8">
      <w:pPr>
        <w:widowControl w:val="0"/>
        <w:autoSpaceDE w:val="0"/>
        <w:autoSpaceDN w:val="0"/>
        <w:adjustRightInd w:val="0"/>
        <w:jc w:val="both"/>
        <w:rPr>
          <w:del w:id="725" w:author="Albi Celaj" w:date="2019-02-21T16:06:00Z"/>
          <w:color w:val="000000"/>
          <w:lang w:val="en-CA"/>
        </w:rPr>
      </w:pPr>
      <w:del w:id="726" w:author="Albi Celaj" w:date="2019-02-21T16:06:00Z">
        <w:r w:rsidDel="0033459D">
          <w:rPr>
            <w:color w:val="000000"/>
          </w:rPr>
          <w:delText>After c</w:delText>
        </w:r>
        <w:r w:rsidR="00194D80" w:rsidDel="0033459D">
          <w:rPr>
            <w:color w:val="000000"/>
          </w:rPr>
          <w:delText>onfirming expected knockout effects in</w:delText>
        </w:r>
        <w:r w:rsidR="00D11B58" w:rsidDel="0033459D">
          <w:rPr>
            <w:color w:val="000000"/>
          </w:rPr>
          <w:delText xml:space="preserve"> benomyl, we</w:delText>
        </w:r>
        <w:r w:rsidR="00871C99" w:rsidDel="0033459D">
          <w:rPr>
            <w:color w:val="000000"/>
          </w:rPr>
          <w:delText xml:space="preserve"> </w:delText>
        </w:r>
        <w:r w:rsidR="008E5AD8" w:rsidDel="0033459D">
          <w:rPr>
            <w:color w:val="000000"/>
          </w:rPr>
          <w:delText>analyzed</w:delText>
        </w:r>
        <w:r w:rsidR="00A4500D" w:rsidDel="0033459D">
          <w:rPr>
            <w:color w:val="000000"/>
          </w:rPr>
          <w:delText xml:space="preserve"> </w:delText>
        </w:r>
        <w:r w:rsidR="00D11B58" w:rsidDel="0033459D">
          <w:rPr>
            <w:color w:val="000000"/>
          </w:rPr>
          <w:delText>fitness landscapes</w:delText>
        </w:r>
        <w:r w:rsidR="00871C99" w:rsidDel="0033459D">
          <w:rPr>
            <w:color w:val="000000"/>
          </w:rPr>
          <w:delText xml:space="preserve"> in other drugs</w:delText>
        </w:r>
        <w:r w:rsidR="00D11B58" w:rsidDel="0033459D">
          <w:rPr>
            <w:color w:val="000000"/>
          </w:rPr>
          <w:delText xml:space="preserve">. </w:delText>
        </w:r>
        <w:r w:rsidR="00DB0ED8" w:rsidDel="0033459D">
          <w:rPr>
            <w:color w:val="000000"/>
          </w:rPr>
          <w:delText xml:space="preserve">Many of the </w:delText>
        </w:r>
        <w:r w:rsidR="00A03372" w:rsidDel="0033459D">
          <w:rPr>
            <w:color w:val="000000"/>
          </w:rPr>
          <w:delText>multi-knockout effects</w:delText>
        </w:r>
        <w:r w:rsidR="00DB0ED8" w:rsidRPr="00D66545" w:rsidDel="0033459D">
          <w:rPr>
            <w:color w:val="000000"/>
          </w:rPr>
          <w:delText xml:space="preserve"> </w:delText>
        </w:r>
        <w:r w:rsidR="00DB0ED8" w:rsidDel="0033459D">
          <w:rPr>
            <w:color w:val="000000"/>
          </w:rPr>
          <w:delText xml:space="preserve">we observed </w:delText>
        </w:r>
        <w:r w:rsidR="00DB0ED8" w:rsidRPr="00D66545" w:rsidDel="0033459D">
          <w:rPr>
            <w:color w:val="000000"/>
          </w:rPr>
          <w:delText xml:space="preserve">suggested </w:delText>
        </w:r>
        <w:r w:rsidR="00DB0ED8" w:rsidDel="0033459D">
          <w:rPr>
            <w:color w:val="000000"/>
          </w:rPr>
          <w:delText xml:space="preserve">the expected phenomenon of multiple partially-redundant efflux pumps acting </w:delText>
        </w:r>
        <w:r w:rsidR="00DB0ED8" w:rsidRPr="00D66545" w:rsidDel="0033459D">
          <w:rPr>
            <w:color w:val="000000"/>
          </w:rPr>
          <w:delText xml:space="preserve">in parallel. Specifically, </w:delText>
        </w:r>
      </w:del>
      <w:moveFromRangeStart w:id="727" w:author="Albi Celaj" w:date="2019-02-21T16:02:00Z" w:name="move1657382"/>
      <w:moveFrom w:id="728" w:author="Albi Celaj" w:date="2019-02-21T16:02:00Z">
        <w:del w:id="729" w:author="Albi Celaj" w:date="2019-02-21T16:06:00Z">
          <w:r w:rsidR="00DB0ED8" w:rsidRPr="00D66545" w:rsidDel="0033459D">
            <w:rPr>
              <w:color w:val="000000"/>
            </w:rPr>
            <w:delText xml:space="preserve">we saw gene sets where each individual knockout shows sensitivity to a drug, and each higher-order knockout combination exhibits drug sensitivity that is higher than any of the individual component knockouts.  Examples of this include the set </w:delText>
          </w:r>
          <w:r w:rsidR="00DB0ED8" w:rsidDel="0033459D">
            <w:rPr>
              <w:color w:val="000000"/>
            </w:rPr>
            <w:delText>{</w:delText>
          </w:r>
          <w:r w:rsidR="00DB0ED8" w:rsidRPr="00D66545" w:rsidDel="0033459D">
            <w:rPr>
              <w:i/>
              <w:color w:val="000000"/>
            </w:rPr>
            <w:delText>snq2∆</w:delText>
          </w:r>
          <w:r w:rsidR="00DB0ED8" w:rsidDel="0033459D">
            <w:rPr>
              <w:color w:val="000000"/>
            </w:rPr>
            <w:delText xml:space="preserve">, </w:delText>
          </w:r>
          <w:r w:rsidR="00DB0ED8" w:rsidRPr="00D66545" w:rsidDel="0033459D">
            <w:rPr>
              <w:i/>
              <w:color w:val="000000"/>
            </w:rPr>
            <w:delText>pdr5∆</w:delText>
          </w:r>
          <w:r w:rsidR="00DB0ED8" w:rsidDel="0033459D">
            <w:rPr>
              <w:color w:val="000000"/>
            </w:rPr>
            <w:delText>}</w:delText>
          </w:r>
          <w:r w:rsidR="00DB0ED8" w:rsidRPr="00D66545" w:rsidDel="0033459D">
            <w:rPr>
              <w:i/>
              <w:color w:val="000000"/>
            </w:rPr>
            <w:delText xml:space="preserve"> </w:delText>
          </w:r>
          <w:r w:rsidR="00DB0ED8" w:rsidRPr="00D66545" w:rsidDel="0033459D">
            <w:rPr>
              <w:color w:val="000000"/>
            </w:rPr>
            <w:delText>under camptothecin (</w:delText>
          </w:r>
          <w:r w:rsidR="00DB0ED8" w:rsidDel="0033459D">
            <w:rPr>
              <w:color w:val="000000"/>
            </w:rPr>
            <w:delText xml:space="preserve">Figure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and the </w:delText>
          </w:r>
          <w:r w:rsidR="00DB0ED8" w:rsidDel="0033459D">
            <w:rPr>
              <w:color w:val="000000"/>
            </w:rPr>
            <w:delText>set {</w:delText>
          </w:r>
          <w:r w:rsidR="00DB0ED8" w:rsidRPr="00D66545" w:rsidDel="0033459D">
            <w:rPr>
              <w:i/>
              <w:color w:val="000000"/>
            </w:rPr>
            <w:delText>snq2∆</w:delText>
          </w:r>
          <w:r w:rsidR="00DB0ED8" w:rsidRPr="00D66545" w:rsidDel="0033459D">
            <w:rPr>
              <w:color w:val="000000"/>
            </w:rPr>
            <w:delText xml:space="preserve">, </w:delText>
          </w:r>
          <w:r w:rsidR="00DB0ED8" w:rsidRPr="00D66545" w:rsidDel="0033459D">
            <w:rPr>
              <w:i/>
              <w:color w:val="000000"/>
            </w:rPr>
            <w:delText>pdr5∆</w:delText>
          </w:r>
          <w:r w:rsidR="00DB0ED8" w:rsidRPr="00D66545" w:rsidDel="0033459D">
            <w:rPr>
              <w:color w:val="000000"/>
            </w:rPr>
            <w:delText xml:space="preserve">, </w:delText>
          </w:r>
          <w:r w:rsidR="00DB0ED8" w:rsidRPr="00D66545" w:rsidDel="0033459D">
            <w:rPr>
              <w:i/>
              <w:color w:val="000000"/>
            </w:rPr>
            <w:delText>ybt1∆</w:delText>
          </w:r>
          <w:r w:rsidR="00DB0ED8" w:rsidDel="0033459D">
            <w:rPr>
              <w:color w:val="000000"/>
            </w:rPr>
            <w:delText xml:space="preserve">, </w:delText>
          </w:r>
          <w:r w:rsidR="00DB0ED8" w:rsidRPr="00D66545" w:rsidDel="0033459D">
            <w:rPr>
              <w:i/>
              <w:color w:val="000000"/>
            </w:rPr>
            <w:delText>yor1∆</w:delText>
          </w:r>
          <w:r w:rsidR="00DB0ED8" w:rsidDel="0033459D">
            <w:rPr>
              <w:color w:val="000000"/>
            </w:rPr>
            <w:delText>}</w:delText>
          </w:r>
          <w:r w:rsidR="00DB0ED8" w:rsidRPr="00D66545" w:rsidDel="0033459D">
            <w:rPr>
              <w:color w:val="000000"/>
            </w:rPr>
            <w:delText xml:space="preserve"> under mitoxantrone (</w:delText>
          </w:r>
          <w:r w:rsidR="00DB0ED8" w:rsidDel="0033459D">
            <w:rPr>
              <w:color w:val="000000"/>
            </w:rPr>
            <w:delText xml:space="preserve">Figure </w:delText>
          </w:r>
          <w:r w:rsidR="001F394E" w:rsidDel="0033459D">
            <w:rPr>
              <w:color w:val="000000"/>
            </w:rPr>
            <w:delText>2D</w:delText>
          </w:r>
          <w:r w:rsidR="00DB0ED8" w:rsidRPr="00D66545" w:rsidDel="0033459D">
            <w:rPr>
              <w:color w:val="000000"/>
            </w:rPr>
            <w:delText xml:space="preserve"> middle</w:delText>
          </w:r>
          <w:r w:rsidR="00DB0ED8" w:rsidDel="0033459D">
            <w:rPr>
              <w:color w:val="000000"/>
            </w:rPr>
            <w:delText xml:space="preserve"> panel</w:delText>
          </w:r>
          <w:r w:rsidR="00DB0ED8" w:rsidRPr="00D66545" w:rsidDel="0033459D">
            <w:rPr>
              <w:color w:val="000000"/>
            </w:rPr>
            <w:delText xml:space="preserve">, </w:delText>
          </w:r>
          <w:r w:rsidR="00202E46" w:rsidRPr="00D66545" w:rsidDel="0033459D">
            <w:rPr>
              <w:color w:val="000000"/>
            </w:rPr>
            <w:delText>S</w:delText>
          </w:r>
          <w:r w:rsidR="00202E46" w:rsidDel="0033459D">
            <w:rPr>
              <w:color w:val="000000"/>
            </w:rPr>
            <w:delText>6</w:delText>
          </w:r>
          <w:r w:rsidR="00DB0ED8" w:rsidRPr="00D66545" w:rsidDel="0033459D">
            <w:rPr>
              <w:color w:val="000000"/>
            </w:rPr>
            <w:delText xml:space="preserve">).  </w:delText>
          </w:r>
        </w:del>
      </w:moveFrom>
      <w:moveFromRangeEnd w:id="727"/>
      <w:del w:id="730" w:author="Albi Celaj" w:date="2019-02-21T16:05:00Z">
        <w:r w:rsidR="00DB0ED8" w:rsidRPr="00D66545" w:rsidDel="0033459D">
          <w:rPr>
            <w:color w:val="000000"/>
          </w:rPr>
          <w:delText xml:space="preserve">These sensitivity patterns are consistent with a simple scenario in which each transporter </w:delText>
        </w:r>
        <w:r w:rsidR="00DB0ED8" w:rsidDel="0033459D">
          <w:rPr>
            <w:color w:val="000000"/>
          </w:rPr>
          <w:delText xml:space="preserve">can </w:delText>
        </w:r>
        <w:r w:rsidR="00DB0ED8" w:rsidRPr="00D66545" w:rsidDel="0033459D">
          <w:rPr>
            <w:color w:val="000000"/>
          </w:rPr>
          <w:delText xml:space="preserve">efflux </w:delText>
        </w:r>
        <w:r w:rsidR="00DB0ED8" w:rsidDel="0033459D">
          <w:rPr>
            <w:color w:val="000000"/>
          </w:rPr>
          <w:delText xml:space="preserve">a </w:delText>
        </w:r>
        <w:r w:rsidR="00DB0ED8" w:rsidRPr="00D66545" w:rsidDel="0033459D">
          <w:rPr>
            <w:color w:val="000000"/>
          </w:rPr>
          <w:delText>given drug.</w:delText>
        </w:r>
        <w:r w:rsidR="00D11B58" w:rsidDel="0033459D">
          <w:rPr>
            <w:color w:val="000000"/>
          </w:rPr>
          <w:delText xml:space="preserve">  </w:delText>
        </w:r>
      </w:del>
      <w:del w:id="731" w:author="Albi Celaj" w:date="2019-02-21T16:06:00Z">
        <w:r w:rsidR="00DB0ED8" w:rsidDel="0033459D">
          <w:rPr>
            <w:color w:val="000000"/>
          </w:rPr>
          <w:delText xml:space="preserve">In other cases, the fitness landscapes showed more surprising multi-knockout patterns </w:delText>
        </w:r>
        <w:r w:rsidR="005B11BF" w:rsidDel="0033459D">
          <w:rPr>
            <w:color w:val="000000"/>
          </w:rPr>
          <w:softHyphen/>
        </w:r>
        <w:r w:rsidR="00DB0ED8" w:rsidDel="0033459D">
          <w:rPr>
            <w:color w:val="000000"/>
          </w:rPr>
          <w:delText xml:space="preserve">conveying both drug resistance and sensitivity.  </w:delText>
        </w:r>
        <w:r w:rsidR="00DB0ED8" w:rsidDel="0033459D">
          <w:rPr>
            <w:color w:val="000000"/>
            <w:lang w:val="en-CA"/>
          </w:rPr>
          <w:delText xml:space="preserve">For example, knocking out </w:delText>
        </w:r>
        <w:r w:rsidR="00DB0ED8" w:rsidDel="0033459D">
          <w:rPr>
            <w:i/>
            <w:color w:val="000000"/>
            <w:lang w:val="en-CA"/>
          </w:rPr>
          <w:delText>pdr5∆</w:delText>
        </w:r>
        <w:r w:rsidR="00DB0ED8" w:rsidDel="0033459D">
          <w:rPr>
            <w:color w:val="000000"/>
            <w:lang w:val="en-CA"/>
          </w:rPr>
          <w:delText xml:space="preserve">, </w:delText>
        </w:r>
        <w:r w:rsidR="00DB0ED8" w:rsidDel="0033459D">
          <w:rPr>
            <w:i/>
            <w:color w:val="000000"/>
            <w:lang w:val="en-CA"/>
          </w:rPr>
          <w:delText>snq2∆</w:delText>
        </w:r>
        <w:r w:rsidR="00DB0ED8" w:rsidDel="0033459D">
          <w:rPr>
            <w:color w:val="000000"/>
            <w:lang w:val="en-CA"/>
          </w:rPr>
          <w:delText xml:space="preserve">, </w:delText>
        </w:r>
        <w:r w:rsidR="00DB0ED8" w:rsidDel="0033459D">
          <w:rPr>
            <w:i/>
            <w:color w:val="000000"/>
            <w:lang w:val="en-CA"/>
          </w:rPr>
          <w:delText>ybt1∆</w:delText>
        </w:r>
        <w:r w:rsidR="00DB0ED8" w:rsidDel="0033459D">
          <w:rPr>
            <w:color w:val="000000"/>
            <w:lang w:val="en-CA"/>
          </w:rPr>
          <w:delText xml:space="preserve">, and </w:delText>
        </w:r>
        <w:r w:rsidR="00DB0ED8" w:rsidDel="0033459D">
          <w:rPr>
            <w:i/>
            <w:color w:val="000000"/>
            <w:lang w:val="en-CA"/>
          </w:rPr>
          <w:delText xml:space="preserve">ycf1∆ </w:delText>
        </w:r>
        <w:r w:rsidR="00DB0ED8" w:rsidDel="0033459D">
          <w:rPr>
            <w:color w:val="000000"/>
            <w:lang w:val="en-CA"/>
          </w:rPr>
          <w:delText xml:space="preserve">individually or in any combination led to more valinomycin resistance than the wild-type strain (Figure </w:delText>
        </w:r>
        <w:r w:rsidR="001F394E" w:rsidDel="0033459D">
          <w:rPr>
            <w:color w:val="000000"/>
            <w:lang w:val="en-CA"/>
          </w:rPr>
          <w:delText>2D</w:delText>
        </w:r>
        <w:r w:rsidR="00DB0ED8" w:rsidDel="0033459D">
          <w:rPr>
            <w:color w:val="000000"/>
            <w:lang w:val="en-CA"/>
          </w:rPr>
          <w:delText xml:space="preserve"> </w:delText>
        </w:r>
        <w:r w:rsidR="00202E46" w:rsidDel="0033459D">
          <w:rPr>
            <w:color w:val="000000"/>
            <w:lang w:val="en-CA"/>
          </w:rPr>
          <w:delText>bottom</w:delText>
        </w:r>
        <w:r w:rsidR="00DB0ED8" w:rsidDel="0033459D">
          <w:rPr>
            <w:color w:val="000000"/>
            <w:lang w:val="en-CA"/>
          </w:rPr>
          <w:delText xml:space="preserve"> panel).  Indeed, the successive deletion of ABC transporters led to greater resistance for surprisingly many drugs (Figure 2</w:delText>
        </w:r>
        <w:r w:rsidR="001F394E" w:rsidDel="0033459D">
          <w:rPr>
            <w:color w:val="000000"/>
            <w:lang w:val="en-CA"/>
          </w:rPr>
          <w:delText>C</w:delText>
        </w:r>
        <w:r w:rsidR="00DB0ED8" w:rsidDel="0033459D">
          <w:rPr>
            <w:color w:val="000000"/>
            <w:lang w:val="en-CA"/>
          </w:rPr>
          <w:delText xml:space="preserve"> and S</w:delText>
        </w:r>
        <w:r w:rsidR="0020497C" w:rsidDel="0033459D">
          <w:rPr>
            <w:color w:val="000000"/>
            <w:lang w:val="en-CA"/>
          </w:rPr>
          <w:delText>5</w:delText>
        </w:r>
        <w:r w:rsidR="00DB0ED8" w:rsidDel="0033459D">
          <w:rPr>
            <w:color w:val="000000"/>
            <w:lang w:val="en-CA"/>
          </w:rPr>
          <w:delText xml:space="preserve">).  </w:delText>
        </w:r>
      </w:del>
    </w:p>
    <w:p w14:paraId="3186CC33" w14:textId="77777777" w:rsidR="00DB0ED8" w:rsidRDefault="00DB0ED8" w:rsidP="00DB0ED8">
      <w:pPr>
        <w:widowControl w:val="0"/>
        <w:autoSpaceDE w:val="0"/>
        <w:autoSpaceDN w:val="0"/>
        <w:adjustRightInd w:val="0"/>
        <w:jc w:val="both"/>
        <w:rPr>
          <w:color w:val="000000"/>
          <w:lang w:val="en-CA"/>
        </w:rPr>
      </w:pPr>
    </w:p>
    <w:p w14:paraId="2BB3B988" w14:textId="3F38D0B1" w:rsidR="00117F28" w:rsidRPr="004B7F4B" w:rsidRDefault="008D6812" w:rsidP="00DB0ED8">
      <w:pPr>
        <w:widowControl w:val="0"/>
        <w:autoSpaceDE w:val="0"/>
        <w:autoSpaceDN w:val="0"/>
        <w:adjustRightInd w:val="0"/>
        <w:jc w:val="both"/>
        <w:rPr>
          <w:b/>
          <w:color w:val="000000"/>
          <w:lang w:val="en-CA"/>
        </w:rPr>
      </w:pPr>
      <w:r>
        <w:rPr>
          <w:b/>
          <w:color w:val="000000"/>
          <w:lang w:val="en-CA"/>
        </w:rPr>
        <w:t>XGA</w:t>
      </w:r>
      <w:r w:rsidR="00117F28">
        <w:rPr>
          <w:b/>
          <w:color w:val="000000"/>
          <w:lang w:val="en-CA"/>
        </w:rPr>
        <w:t xml:space="preserve"> reveals many complex drug-dependent genetic interactions</w:t>
      </w:r>
    </w:p>
    <w:p w14:paraId="3AA1DD5A" w14:textId="37E76CEA" w:rsidR="00A96A8C" w:rsidRDefault="000C0669" w:rsidP="00DB0ED8">
      <w:pPr>
        <w:widowControl w:val="0"/>
        <w:autoSpaceDE w:val="0"/>
        <w:autoSpaceDN w:val="0"/>
        <w:adjustRightInd w:val="0"/>
        <w:jc w:val="both"/>
        <w:rPr>
          <w:color w:val="000000"/>
        </w:rPr>
      </w:pPr>
      <w:r>
        <w:rPr>
          <w:color w:val="000000"/>
        </w:rPr>
        <w:t xml:space="preserve">To </w:t>
      </w:r>
      <w:r w:rsidR="00D84954">
        <w:rPr>
          <w:color w:val="000000"/>
        </w:rPr>
        <w:t>identify and model</w:t>
      </w:r>
      <w:r>
        <w:rPr>
          <w:color w:val="000000"/>
        </w:rPr>
        <w:t xml:space="preserve"> multi-gene </w:t>
      </w:r>
      <w:ins w:id="732" w:author="Albi Celaj [2]" w:date="2019-02-19T21:59:00Z">
        <w:r w:rsidR="00273D11">
          <w:rPr>
            <w:color w:val="000000"/>
          </w:rPr>
          <w:t xml:space="preserve">knockout </w:t>
        </w:r>
      </w:ins>
      <w:r>
        <w:rPr>
          <w:color w:val="000000"/>
        </w:rPr>
        <w:t xml:space="preserve">effects at all 16 </w:t>
      </w:r>
      <w:r w:rsidR="005537B8">
        <w:rPr>
          <w:color w:val="000000"/>
        </w:rPr>
        <w:t>transporters</w:t>
      </w:r>
      <w:r>
        <w:rPr>
          <w:color w:val="000000"/>
        </w:rPr>
        <w:t xml:space="preserve">, </w:t>
      </w:r>
      <w:r w:rsidR="00F40C15">
        <w:rPr>
          <w:color w:val="000000"/>
        </w:rPr>
        <w:t xml:space="preserve">we extended </w:t>
      </w:r>
      <w:r w:rsidR="00DB0ED8">
        <w:rPr>
          <w:color w:val="000000"/>
        </w:rPr>
        <w:t xml:space="preserve">the </w:t>
      </w:r>
      <w:r w:rsidR="00C73FA6">
        <w:rPr>
          <w:color w:val="000000"/>
        </w:rPr>
        <w:t xml:space="preserve">above </w:t>
      </w:r>
      <w:r w:rsidR="00A376DF">
        <w:rPr>
          <w:color w:val="000000"/>
        </w:rPr>
        <w:t xml:space="preserve">generalized </w:t>
      </w:r>
      <w:r w:rsidR="00DB0ED8">
        <w:rPr>
          <w:color w:val="000000"/>
        </w:rPr>
        <w:t xml:space="preserve">linear model </w:t>
      </w:r>
      <w:r w:rsidR="00640314">
        <w:rPr>
          <w:color w:val="000000"/>
        </w:rPr>
        <w:t xml:space="preserve">used </w:t>
      </w:r>
      <w:r w:rsidR="00C73FA6">
        <w:rPr>
          <w:color w:val="000000"/>
        </w:rPr>
        <w:t xml:space="preserve">to capture both </w:t>
      </w:r>
      <w:r w:rsidR="00DB0ED8">
        <w:rPr>
          <w:color w:val="000000"/>
        </w:rPr>
        <w:t xml:space="preserve">single </w:t>
      </w:r>
      <w:r w:rsidR="00640314">
        <w:rPr>
          <w:color w:val="000000"/>
        </w:rPr>
        <w:t xml:space="preserve">knockout effects </w:t>
      </w:r>
      <w:r w:rsidR="00DB0ED8">
        <w:rPr>
          <w:color w:val="000000"/>
        </w:rPr>
        <w:t xml:space="preserve">and multi-gene </w:t>
      </w:r>
      <w:r w:rsidR="00C73FA6">
        <w:rPr>
          <w:color w:val="000000"/>
        </w:rPr>
        <w:t xml:space="preserve">interactions (see Methods).  All associations and interactions </w:t>
      </w:r>
      <w:r w:rsidR="00DB0ED8">
        <w:rPr>
          <w:color w:val="000000"/>
        </w:rPr>
        <w:t>that passed the significance test (</w:t>
      </w:r>
      <w:r w:rsidR="00DB0ED8">
        <w:rPr>
          <w:i/>
          <w:color w:val="000000"/>
        </w:rPr>
        <w:t>p</w:t>
      </w:r>
      <w:r w:rsidR="00DB0ED8" w:rsidRPr="00795AAD">
        <w:rPr>
          <w:color w:val="000000"/>
        </w:rPr>
        <w:t xml:space="preserve"> &lt; 0.05 </w:t>
      </w:r>
      <w:r w:rsidR="00DB0ED8">
        <w:rPr>
          <w:color w:val="000000"/>
        </w:rPr>
        <w:t>after adjusting for multiple testing) are shown in Figure 3</w:t>
      </w:r>
      <w:r w:rsidR="00B7458C">
        <w:rPr>
          <w:color w:val="000000"/>
        </w:rPr>
        <w:t>A</w:t>
      </w:r>
      <w:r w:rsidR="00DB0ED8">
        <w:rPr>
          <w:color w:val="000000"/>
        </w:rPr>
        <w:t xml:space="preserve">.  </w:t>
      </w:r>
    </w:p>
    <w:p w14:paraId="1E686F40" w14:textId="7E9FA061" w:rsidR="00A96A8C" w:rsidRDefault="00C73FA6" w:rsidP="004B7F4B">
      <w:pPr>
        <w:widowControl w:val="0"/>
        <w:autoSpaceDE w:val="0"/>
        <w:autoSpaceDN w:val="0"/>
        <w:adjustRightInd w:val="0"/>
        <w:spacing w:before="240"/>
        <w:jc w:val="both"/>
      </w:pPr>
      <w:r>
        <w:rPr>
          <w:color w:val="000000"/>
        </w:rPr>
        <w:t xml:space="preserve">This </w:t>
      </w:r>
      <w:r w:rsidR="00DB0ED8">
        <w:rPr>
          <w:color w:val="000000"/>
        </w:rPr>
        <w:t xml:space="preserve">analysis yielded genetic interactions involving two or more genes for fifteen out of sixteen (94%) of the drugs examined (Figure </w:t>
      </w:r>
      <w:r w:rsidR="00B7458C">
        <w:rPr>
          <w:color w:val="000000"/>
        </w:rPr>
        <w:t>3A</w:t>
      </w:r>
      <w:r w:rsidR="00DB0ED8">
        <w:rPr>
          <w:color w:val="000000"/>
        </w:rPr>
        <w:t>)</w:t>
      </w:r>
      <w:r>
        <w:rPr>
          <w:color w:val="000000"/>
        </w:rPr>
        <w:t xml:space="preserve">. (The </w:t>
      </w:r>
      <w:r w:rsidR="00DB0ED8">
        <w:rPr>
          <w:color w:val="000000"/>
        </w:rPr>
        <w:t xml:space="preserve">exception </w:t>
      </w:r>
      <w:r>
        <w:rPr>
          <w:color w:val="000000"/>
        </w:rPr>
        <w:t xml:space="preserve">was </w:t>
      </w:r>
      <w:r w:rsidR="00DB0ED8">
        <w:rPr>
          <w:color w:val="000000"/>
        </w:rPr>
        <w:t xml:space="preserve">beauvericin for which we only recovered the previously-reported sensitivity of </w:t>
      </w:r>
      <w:r w:rsidR="00DB0ED8" w:rsidRPr="008E0AAD">
        <w:rPr>
          <w:i/>
          <w:color w:val="000000"/>
        </w:rPr>
        <w:t>yor1</w:t>
      </w:r>
      <w:r w:rsidR="00DB0ED8" w:rsidRPr="00795AAD">
        <w:rPr>
          <w:i/>
          <w:color w:val="000000"/>
        </w:rPr>
        <w:t>∆</w:t>
      </w:r>
      <w:r w:rsidR="00DB0ED8">
        <w:rPr>
          <w:color w:val="000000"/>
        </w:rPr>
        <w:t xml:space="preserve"> knockouts </w:t>
      </w:r>
      <w:r w:rsidR="00DB0ED8">
        <w:rPr>
          <w:color w:val="000000"/>
        </w:rPr>
        <w:fldChar w:fldCharType="begin" w:fldLock="1"/>
      </w:r>
      <w:r w:rsidR="00DB0ED8">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sidR="00DB0ED8">
        <w:rPr>
          <w:color w:val="000000"/>
        </w:rPr>
        <w:fldChar w:fldCharType="separate"/>
      </w:r>
      <w:r w:rsidR="00DB0ED8" w:rsidRPr="00D659A1">
        <w:rPr>
          <w:noProof/>
          <w:color w:val="000000"/>
        </w:rPr>
        <w:t>(Shekhar-Guturja et al., 2016)</w:t>
      </w:r>
      <w:r w:rsidR="00DB0ED8">
        <w:rPr>
          <w:color w:val="000000"/>
        </w:rPr>
        <w:fldChar w:fldCharType="end"/>
      </w:r>
      <w:r w:rsidR="00DB0ED8">
        <w:rPr>
          <w:color w:val="000000"/>
        </w:rPr>
        <w:t>.</w:t>
      </w:r>
      <w:r>
        <w:rPr>
          <w:color w:val="000000"/>
        </w:rPr>
        <w:t>)</w:t>
      </w:r>
      <w:r w:rsidR="00DB0ED8">
        <w:rPr>
          <w:color w:val="000000"/>
        </w:rPr>
        <w:t xml:space="preserve">  Higher-order genetic interactions (involving three or more genes) were observed f</w:t>
      </w:r>
      <w:r w:rsidR="0044538E">
        <w:rPr>
          <w:color w:val="000000"/>
        </w:rPr>
        <w:t xml:space="preserve">or fourteen of sixteen (88%) </w:t>
      </w:r>
      <w:r w:rsidR="00DB0ED8">
        <w:rPr>
          <w:color w:val="000000"/>
        </w:rPr>
        <w:t xml:space="preserve">drugs tested (Figure </w:t>
      </w:r>
      <w:r w:rsidR="00B7458C">
        <w:rPr>
          <w:color w:val="000000"/>
        </w:rPr>
        <w:t>3A</w:t>
      </w:r>
      <w:r w:rsidR="00DB0ED8">
        <w:rPr>
          <w:color w:val="000000"/>
        </w:rPr>
        <w:t xml:space="preserve">).  </w:t>
      </w:r>
      <w:del w:id="733" w:author="Albi Celaj" w:date="2019-02-21T16:21:00Z">
        <w:r w:rsidR="00DB0ED8" w:rsidDel="00744606">
          <w:rPr>
            <w:color w:val="000000"/>
          </w:rPr>
          <w:delText xml:space="preserve">Here the exception (beyond beauvericin) was cycloheximide.  For cycloheximide, we observed the </w:delText>
        </w:r>
        <w:r w:rsidR="00D14AB6" w:rsidDel="00744606">
          <w:rPr>
            <w:color w:val="000000"/>
          </w:rPr>
          <w:delText xml:space="preserve">strong and </w:delText>
        </w:r>
        <w:r w:rsidR="00DB0ED8" w:rsidDel="00744606">
          <w:rPr>
            <w:color w:val="000000"/>
          </w:rPr>
          <w:delText>previously-known single-gene effect</w:delText>
        </w:r>
        <w:r w:rsidR="00D14AB6" w:rsidDel="00744606">
          <w:rPr>
            <w:color w:val="000000"/>
          </w:rPr>
          <w:delText xml:space="preserve"> of </w:delText>
        </w:r>
        <w:r w:rsidR="00D14AB6" w:rsidRPr="00795AAD" w:rsidDel="00744606">
          <w:rPr>
            <w:i/>
            <w:color w:val="000000"/>
          </w:rPr>
          <w:delText>pdr5∆</w:delText>
        </w:r>
        <w:r w:rsidR="00D14AB6" w:rsidDel="00744606">
          <w:rPr>
            <w:color w:val="000000"/>
          </w:rPr>
          <w:delText xml:space="preserve"> </w:delText>
        </w:r>
        <w:r w:rsidR="00D14AB6" w:rsidDel="00744606">
          <w:rPr>
            <w:color w:val="000000"/>
          </w:rPr>
          <w:fldChar w:fldCharType="begin" w:fldLock="1"/>
        </w:r>
        <w:r w:rsidR="00382CE4" w:rsidRPr="00744606" w:rsidDel="00744606">
          <w:rPr>
            <w:color w:val="000000"/>
          </w:rPr>
          <w:del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interactome.","type":"article-journal","volume":"9"},"uris":["http://www.mendeley.com/documents/?uuid=0e3d404b-a646-4023-936e-86a457bddbac"]}],"mendeley":{"formattedCitation":"(Kolaczkowski et al., 1998; Snider et al., 2013)","plainTextFormattedCitation":"(Kolaczkowski et al., 1998; Snider et al., 2013)","previouslyFormattedCitation":"(Kolaczkowski et al., 1998; Snider et al., 2013)"},"properties":{"noteIndex":0},"schema":"https://github.com/citation-style-language/schema/raw/master/csl-citation.json"}</w:delInstrText>
        </w:r>
        <w:r w:rsidR="00D14AB6" w:rsidDel="00744606">
          <w:rPr>
            <w:color w:val="000000"/>
          </w:rPr>
          <w:fldChar w:fldCharType="separate"/>
        </w:r>
        <w:r w:rsidR="00382CE4" w:rsidRPr="00744606" w:rsidDel="00744606">
          <w:rPr>
            <w:noProof/>
            <w:color w:val="000000"/>
          </w:rPr>
          <w:delText>(Kolaczkowski et al., 1998; Snider et al., 2013)</w:delText>
        </w:r>
        <w:r w:rsidR="00D14AB6" w:rsidDel="00744606">
          <w:rPr>
            <w:color w:val="000000"/>
          </w:rPr>
          <w:fldChar w:fldCharType="end"/>
        </w:r>
        <w:r w:rsidR="00D14AB6" w:rsidDel="00744606">
          <w:rPr>
            <w:color w:val="000000"/>
          </w:rPr>
          <w:delText xml:space="preserve">. We also observed </w:delText>
        </w:r>
        <w:r w:rsidR="00DB0ED8" w:rsidDel="00744606">
          <w:rPr>
            <w:color w:val="000000"/>
          </w:rPr>
          <w:delText>many weak single-knockout effects</w:delText>
        </w:r>
        <w:r w:rsidR="00D14AB6" w:rsidDel="00744606">
          <w:rPr>
            <w:color w:val="000000"/>
          </w:rPr>
          <w:delText xml:space="preserve"> on cycloheximide resistance</w:delText>
        </w:r>
        <w:r w:rsidR="00DB0ED8" w:rsidDel="00744606">
          <w:rPr>
            <w:color w:val="000000"/>
          </w:rPr>
          <w:delText xml:space="preserve">, and only one weak two-gene interaction between </w:delText>
        </w:r>
        <w:r w:rsidR="00DB0ED8" w:rsidRPr="00C80C76" w:rsidDel="00744606">
          <w:rPr>
            <w:i/>
            <w:color w:val="000000"/>
          </w:rPr>
          <w:delText>pdr5∆</w:delText>
        </w:r>
        <w:r w:rsidR="00DB0ED8" w:rsidDel="00744606">
          <w:rPr>
            <w:color w:val="000000"/>
          </w:rPr>
          <w:delText xml:space="preserve"> and </w:delText>
        </w:r>
        <w:r w:rsidR="00DB0ED8" w:rsidDel="00744606">
          <w:rPr>
            <w:i/>
            <w:color w:val="000000"/>
          </w:rPr>
          <w:delText>snq2</w:delText>
        </w:r>
        <w:r w:rsidR="00DB0ED8" w:rsidRPr="00C80C76" w:rsidDel="00744606">
          <w:rPr>
            <w:i/>
            <w:color w:val="000000"/>
          </w:rPr>
          <w:delText>∆</w:delText>
        </w:r>
        <w:r w:rsidR="00DB0ED8" w:rsidDel="00744606">
          <w:rPr>
            <w:color w:val="000000"/>
          </w:rPr>
          <w:delText xml:space="preserve"> (Figure </w:delText>
        </w:r>
        <w:r w:rsidR="00B7458C" w:rsidDel="00744606">
          <w:rPr>
            <w:color w:val="000000"/>
          </w:rPr>
          <w:delText>3A</w:delText>
        </w:r>
        <w:r w:rsidR="00DB0ED8" w:rsidDel="00744606">
          <w:rPr>
            <w:color w:val="000000"/>
          </w:rPr>
          <w:delText xml:space="preserve">).  </w:delText>
        </w:r>
      </w:del>
      <w:r w:rsidR="00DB0ED8">
        <w:rPr>
          <w:color w:val="000000"/>
        </w:rPr>
        <w:t xml:space="preserve">Thus, </w:t>
      </w:r>
      <w:r w:rsidR="008D6812">
        <w:rPr>
          <w:color w:val="000000"/>
        </w:rPr>
        <w:t>XGA</w:t>
      </w:r>
      <w:r w:rsidR="00DB0ED8">
        <w:rPr>
          <w:color w:val="000000"/>
        </w:rPr>
        <w:t xml:space="preserve"> revealed higher-order genetic interaction</w:t>
      </w:r>
      <w:r w:rsidR="0087500D">
        <w:rPr>
          <w:color w:val="000000"/>
        </w:rPr>
        <w:t>s</w:t>
      </w:r>
      <w:r w:rsidR="00DB0ED8">
        <w:rPr>
          <w:color w:val="000000"/>
        </w:rPr>
        <w:t xml:space="preserve"> involving three or more genes for nearly all drug resistance phenotypes studied.</w:t>
      </w:r>
      <w:r w:rsidR="00A96A8C">
        <w:rPr>
          <w:color w:val="000000"/>
        </w:rPr>
        <w:t xml:space="preserve"> </w:t>
      </w:r>
      <w:r w:rsidR="00DB0ED8">
        <w:t>In total, genetic interactions were found for 14 of the 16 genes targeted</w:t>
      </w:r>
      <w:r w:rsidR="00D30750">
        <w:t xml:space="preserve"> </w:t>
      </w:r>
      <w:r w:rsidR="00D14AB6">
        <w:t xml:space="preserve">by </w:t>
      </w:r>
      <w:r w:rsidR="008D6812">
        <w:t>XGA</w:t>
      </w:r>
      <w:r w:rsidR="00DB0ED8">
        <w:t xml:space="preserve">.  Of these 14 genes, 13 were involved in at least one interaction involving three or more genes.  Remarkably, 11 of the 16 targeted genes were involved in at least one 5-gene interaction.  </w:t>
      </w:r>
    </w:p>
    <w:p w14:paraId="6FB55222" w14:textId="400EEA95" w:rsidR="00A96A8C" w:rsidRPr="00990BC1" w:rsidRDefault="00A96A8C" w:rsidP="00A96A8C">
      <w:pPr>
        <w:pStyle w:val="NormalWeb"/>
        <w:jc w:val="both"/>
        <w:rPr>
          <w:bCs/>
          <w:iCs/>
          <w:color w:val="000000" w:themeColor="text1"/>
        </w:rPr>
      </w:pPr>
      <w:r>
        <w:rPr>
          <w:color w:val="000000"/>
        </w:rPr>
        <w:t>Formal</w:t>
      </w:r>
      <w:r w:rsidR="006744AD">
        <w:rPr>
          <w:color w:val="000000"/>
        </w:rPr>
        <w:t>ly identifying</w:t>
      </w:r>
      <w:r>
        <w:rPr>
          <w:color w:val="000000"/>
        </w:rPr>
        <w:t xml:space="preserve">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five-gene </w:t>
      </w:r>
      <w:r>
        <w:rPr>
          <w:color w:val="000000"/>
        </w:rPr>
        <w:t>fitness landscapes</w:t>
      </w:r>
      <w:r>
        <w:rPr>
          <w:bCs/>
          <w:iCs/>
          <w:color w:val="000000" w:themeColor="text1"/>
        </w:rPr>
        <w:t>, while yielding additional effects</w:t>
      </w:r>
      <w:r w:rsidRPr="00233F15">
        <w:rPr>
          <w:bCs/>
          <w:iCs/>
          <w:color w:val="000000" w:themeColor="text1"/>
        </w:rPr>
        <w:t xml:space="preserve">.  For example, </w:t>
      </w:r>
      <w:ins w:id="734" w:author="Albi Celaj" w:date="2019-02-21T16:24:00Z">
        <w:r w:rsidR="00434010">
          <w:rPr>
            <w:bCs/>
            <w:i/>
            <w:iCs/>
            <w:color w:val="000000" w:themeColor="text1"/>
          </w:rPr>
          <w:t>pdr5</w:t>
        </w:r>
      </w:ins>
      <w:del w:id="735" w:author="Albi Celaj" w:date="2019-02-21T16:24:00Z">
        <w:r w:rsidRPr="00233F15" w:rsidDel="00434010">
          <w:rPr>
            <w:bCs/>
            <w:i/>
            <w:iCs/>
            <w:color w:val="000000" w:themeColor="text1"/>
          </w:rPr>
          <w:delText>yor1</w:delText>
        </w:r>
      </w:del>
      <w:r w:rsidRPr="00233F15">
        <w:rPr>
          <w:bCs/>
          <w:i/>
          <w:iCs/>
          <w:color w:val="000000" w:themeColor="text1"/>
        </w:rPr>
        <w:t xml:space="preserve">∆ </w:t>
      </w:r>
      <w:r w:rsidRPr="00233F15">
        <w:rPr>
          <w:bCs/>
          <w:iCs/>
          <w:color w:val="000000" w:themeColor="text1"/>
        </w:rPr>
        <w:t xml:space="preserve">was found to have </w:t>
      </w:r>
      <w:del w:id="736" w:author="Albi Celaj" w:date="2019-02-21T16:24:00Z">
        <w:r w:rsidRPr="00233F15" w:rsidDel="00434010">
          <w:rPr>
            <w:bCs/>
            <w:iCs/>
            <w:color w:val="000000" w:themeColor="text1"/>
          </w:rPr>
          <w:delText>no main</w:delText>
        </w:r>
      </w:del>
      <w:ins w:id="737" w:author="Albi Celaj" w:date="2019-02-21T16:24:00Z">
        <w:r w:rsidR="00434010">
          <w:rPr>
            <w:bCs/>
            <w:iCs/>
            <w:color w:val="000000" w:themeColor="text1"/>
          </w:rPr>
          <w:t>a resistance</w:t>
        </w:r>
      </w:ins>
      <w:r w:rsidRPr="00233F15">
        <w:rPr>
          <w:bCs/>
          <w:iCs/>
          <w:color w:val="000000" w:themeColor="text1"/>
        </w:rPr>
        <w:t xml:space="preserve"> effect under benomyl, to </w:t>
      </w:r>
      <w:r w:rsidRPr="00233F15">
        <w:rPr>
          <w:bCs/>
          <w:iCs/>
          <w:color w:val="000000" w:themeColor="text1"/>
        </w:rPr>
        <w:lastRenderedPageBreak/>
        <w:t xml:space="preserve">have a positive genetic </w:t>
      </w:r>
      <w:r w:rsidRPr="00320388">
        <w:rPr>
          <w:bCs/>
          <w:iCs/>
          <w:color w:val="000000" w:themeColor="text1"/>
        </w:rPr>
        <w:t xml:space="preserve">interaction with </w:t>
      </w:r>
      <w:ins w:id="738" w:author="Albi Celaj" w:date="2019-02-21T16:24:00Z">
        <w:r w:rsidR="00434010">
          <w:rPr>
            <w:bCs/>
            <w:i/>
            <w:iCs/>
            <w:color w:val="000000" w:themeColor="text1"/>
          </w:rPr>
          <w:t>yor1</w:t>
        </w:r>
      </w:ins>
      <w:del w:id="739" w:author="Albi Celaj" w:date="2019-02-21T16:24:00Z">
        <w:r w:rsidRPr="00320388" w:rsidDel="00434010">
          <w:rPr>
            <w:bCs/>
            <w:i/>
            <w:iCs/>
            <w:color w:val="000000" w:themeColor="text1"/>
          </w:rPr>
          <w:delText>pdr5</w:delText>
        </w:r>
      </w:del>
      <w:r w:rsidRPr="00320388">
        <w:rPr>
          <w:bCs/>
          <w:i/>
          <w:iCs/>
          <w:color w:val="000000" w:themeColor="text1"/>
        </w:rPr>
        <w:t>∆</w:t>
      </w:r>
      <w:r w:rsidRPr="00320388">
        <w:rPr>
          <w:bCs/>
          <w:iCs/>
          <w:color w:val="000000" w:themeColor="text1"/>
        </w:rPr>
        <w:t xml:space="preserve"> and, </w:t>
      </w:r>
      <w:del w:id="740" w:author="Albi Celaj" w:date="2019-02-21T16:25:00Z">
        <w:r w:rsidRPr="00320388" w:rsidDel="00434010">
          <w:rPr>
            <w:bCs/>
            <w:iCs/>
            <w:color w:val="000000" w:themeColor="text1"/>
          </w:rPr>
          <w:delText xml:space="preserve">surprisingly, </w:delText>
        </w:r>
      </w:del>
      <w:r w:rsidRPr="00320388">
        <w:rPr>
          <w:bCs/>
          <w:iCs/>
          <w:color w:val="000000" w:themeColor="text1"/>
        </w:rPr>
        <w:t xml:space="preserve">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3</w:t>
      </w:r>
      <w:r>
        <w:rPr>
          <w:bCs/>
          <w:iCs/>
          <w:color w:val="000000" w:themeColor="text1"/>
        </w:rPr>
        <w:t>A</w:t>
      </w:r>
      <w:r w:rsidRPr="00320388">
        <w:rPr>
          <w:bCs/>
          <w:iCs/>
          <w:color w:val="000000" w:themeColor="text1"/>
        </w:rPr>
        <w:t xml:space="preserve">, Data S6).  </w:t>
      </w:r>
    </w:p>
    <w:p w14:paraId="0E7E6DA0" w14:textId="768A6275" w:rsidR="00A96A8C" w:rsidRDefault="00A96A8C" w:rsidP="00A96A8C">
      <w:pPr>
        <w:pStyle w:val="NormalWeb"/>
        <w:jc w:val="both"/>
        <w:rPr>
          <w:rFonts w:eastAsiaTheme="minorEastAsia"/>
          <w:bCs/>
          <w:iCs/>
          <w:color w:val="000000" w:themeColor="text1"/>
        </w:rPr>
      </w:pPr>
      <w:r>
        <w:rPr>
          <w:rFonts w:eastAsiaTheme="minorEastAsia"/>
          <w:bCs/>
          <w:iCs/>
          <w:color w:val="000000" w:themeColor="text1"/>
        </w:rPr>
        <w:t>This analysis uncovered strong complex interactions involving genes outside the five-frequently associated transporters.  In both cisplatin and mitoxantrone, for example,</w:t>
      </w:r>
      <w:r w:rsidR="00977FF3">
        <w:rPr>
          <w:rFonts w:eastAsiaTheme="minorEastAsia"/>
          <w:bCs/>
          <w:iCs/>
          <w:color w:val="000000" w:themeColor="text1"/>
        </w:rPr>
        <w:t xml:space="preserve"> a five-way </w:t>
      </w:r>
      <w:r w:rsidR="00127596">
        <w:rPr>
          <w:rFonts w:eastAsiaTheme="minorEastAsia"/>
          <w:bCs/>
          <w:iCs/>
          <w:color w:val="000000" w:themeColor="text1"/>
        </w:rPr>
        <w:t xml:space="preserve">positive </w:t>
      </w:r>
      <w:r w:rsidR="00977FF3">
        <w:rPr>
          <w:rFonts w:eastAsiaTheme="minorEastAsia"/>
          <w:bCs/>
          <w:iCs/>
          <w:color w:val="000000" w:themeColor="text1"/>
        </w:rPr>
        <w:t xml:space="preserve">interaction pointed to the phenomenon that </w:t>
      </w:r>
      <w:r>
        <w:rPr>
          <w:rFonts w:eastAsiaTheme="minorEastAsia"/>
          <w:bCs/>
          <w:iCs/>
          <w:color w:val="000000" w:themeColor="text1"/>
        </w:rPr>
        <w:t>addition</w:t>
      </w:r>
      <w:r w:rsidR="006367C3">
        <w:rPr>
          <w:rFonts w:eastAsiaTheme="minorEastAsia"/>
          <w:bCs/>
          <w:iCs/>
          <w:color w:val="000000" w:themeColor="text1"/>
        </w:rPr>
        <w:t xml:space="preserve"> of</w:t>
      </w:r>
      <w:r>
        <w:rPr>
          <w:rFonts w:eastAsiaTheme="minorEastAsia"/>
          <w:bCs/>
          <w:iCs/>
          <w:color w:val="000000" w:themeColor="text1"/>
        </w:rPr>
        <w:t xml:space="preserve"> </w:t>
      </w:r>
      <w:r>
        <w:rPr>
          <w:bCs/>
          <w:i/>
          <w:iCs/>
          <w:color w:val="000000" w:themeColor="text1"/>
        </w:rPr>
        <w:t>bpt1</w:t>
      </w:r>
      <w:r w:rsidRPr="00233F15">
        <w:rPr>
          <w:bCs/>
          <w:i/>
          <w:iCs/>
          <w:color w:val="000000" w:themeColor="text1"/>
        </w:rPr>
        <w:t>∆</w:t>
      </w:r>
      <w:r>
        <w:rPr>
          <w:bCs/>
          <w:i/>
          <w:iCs/>
          <w:color w:val="000000" w:themeColor="text1"/>
        </w:rPr>
        <w:t xml:space="preserve"> </w:t>
      </w:r>
      <w:r>
        <w:rPr>
          <w:bCs/>
          <w:iCs/>
          <w:color w:val="000000" w:themeColor="text1"/>
        </w:rPr>
        <w:t xml:space="preserve">was found to confer resistance in a sensitive </w:t>
      </w:r>
      <w:r w:rsidRPr="003A75A3">
        <w:rPr>
          <w:bCs/>
          <w:i/>
          <w:iCs/>
          <w:color w:val="000000" w:themeColor="text1"/>
        </w:rPr>
        <w:t>pdr5∆ snq2∆ ycf1∆ yor1∆</w:t>
      </w:r>
      <w:r>
        <w:rPr>
          <w:bCs/>
          <w:iCs/>
          <w:color w:val="000000" w:themeColor="text1"/>
        </w:rPr>
        <w:t xml:space="preserve"> background (Figure 3B).  </w:t>
      </w:r>
      <w:r w:rsidR="00977FF3">
        <w:rPr>
          <w:bCs/>
          <w:iCs/>
          <w:color w:val="000000" w:themeColor="text1"/>
        </w:rPr>
        <w:t>A five-way</w:t>
      </w:r>
      <w:r w:rsidR="00127596">
        <w:rPr>
          <w:bCs/>
          <w:iCs/>
          <w:color w:val="000000" w:themeColor="text1"/>
        </w:rPr>
        <w:t xml:space="preserve"> positive</w:t>
      </w:r>
      <w:r w:rsidR="00977FF3">
        <w:rPr>
          <w:bCs/>
          <w:iCs/>
          <w:color w:val="000000" w:themeColor="text1"/>
        </w:rPr>
        <w:t xml:space="preserve"> interaction in </w:t>
      </w:r>
      <w:proofErr w:type="spellStart"/>
      <w:r w:rsidR="00977FF3">
        <w:rPr>
          <w:bCs/>
          <w:iCs/>
          <w:color w:val="000000" w:themeColor="text1"/>
        </w:rPr>
        <w:t>bisantrene</w:t>
      </w:r>
      <w:proofErr w:type="spellEnd"/>
      <w:r w:rsidR="00977FF3">
        <w:rPr>
          <w:bCs/>
          <w:iCs/>
          <w:color w:val="000000" w:themeColor="text1"/>
        </w:rPr>
        <w:t xml:space="preserve"> pointed to a similar</w:t>
      </w:r>
      <w:r w:rsidR="0054336C">
        <w:rPr>
          <w:bCs/>
          <w:iCs/>
          <w:color w:val="000000" w:themeColor="text1"/>
        </w:rPr>
        <w:t>,</w:t>
      </w:r>
      <w:r w:rsidR="00977FF3">
        <w:rPr>
          <w:bCs/>
          <w:iCs/>
          <w:color w:val="000000" w:themeColor="text1"/>
        </w:rPr>
        <w:t xml:space="preserve"> but more modest effect with </w:t>
      </w:r>
      <w:r w:rsidR="00977FF3">
        <w:rPr>
          <w:bCs/>
          <w:i/>
          <w:iCs/>
          <w:color w:val="000000" w:themeColor="text1"/>
        </w:rPr>
        <w:t xml:space="preserve">vmr1∆ </w:t>
      </w:r>
      <w:r w:rsidR="00977FF3">
        <w:rPr>
          <w:bCs/>
          <w:iCs/>
          <w:color w:val="000000" w:themeColor="text1"/>
        </w:rPr>
        <w:t xml:space="preserve">in a </w:t>
      </w:r>
      <w:r w:rsidR="00977FF3">
        <w:rPr>
          <w:bCs/>
          <w:i/>
          <w:iCs/>
          <w:color w:val="000000" w:themeColor="text1"/>
        </w:rPr>
        <w:t xml:space="preserve">snq2∆ ybt1∆ ycf1∆ yor1∆ </w:t>
      </w:r>
      <w:r w:rsidR="00977FF3">
        <w:rPr>
          <w:bCs/>
          <w:iCs/>
          <w:color w:val="000000" w:themeColor="text1"/>
        </w:rPr>
        <w:t>background (Figure 3B).</w:t>
      </w:r>
    </w:p>
    <w:p w14:paraId="44098C56" w14:textId="3B90DE8F" w:rsidR="00DB0ED8" w:rsidRPr="001C1222" w:rsidRDefault="00892B07" w:rsidP="00DB0ED8">
      <w:pPr>
        <w:pStyle w:val="NormalWeb"/>
        <w:jc w:val="both"/>
        <w:rPr>
          <w:bCs/>
          <w:iCs/>
          <w:color w:val="000000" w:themeColor="text1"/>
        </w:rPr>
      </w:pPr>
      <w:r>
        <w:rPr>
          <w:bCs/>
          <w:iCs/>
          <w:color w:val="000000" w:themeColor="text1"/>
        </w:rPr>
        <w:t>C</w:t>
      </w:r>
      <w:commentRangeStart w:id="741"/>
      <w:r w:rsidR="00DB0ED8">
        <w:rPr>
          <w:bCs/>
          <w:iCs/>
          <w:color w:val="000000" w:themeColor="text1"/>
        </w:rPr>
        <w:t>omplex genetic interaction analysis allowed finer parsing of the relationship between genes involved in a higher-order interaction</w:t>
      </w:r>
      <w:r w:rsidR="00DB0ED8">
        <w:rPr>
          <w:color w:val="000000"/>
        </w:rPr>
        <w:t>.</w:t>
      </w:r>
      <w:commentRangeEnd w:id="741"/>
      <w:r w:rsidR="00DB0ED8">
        <w:rPr>
          <w:rStyle w:val="CommentReference"/>
          <w:rFonts w:asciiTheme="minorHAnsi" w:hAnsiTheme="minorHAnsi" w:cstheme="minorBidi"/>
        </w:rPr>
        <w:commentReference w:id="741"/>
      </w:r>
      <w:r w:rsidR="00DB0ED8">
        <w:rPr>
          <w:color w:val="000000"/>
        </w:rPr>
        <w:t xml:space="preserve">  </w:t>
      </w:r>
      <w:r w:rsidR="00DB0ED8">
        <w:rPr>
          <w:bCs/>
          <w:iCs/>
          <w:color w:val="000000" w:themeColor="text1"/>
        </w:rPr>
        <w:t>For example</w:t>
      </w:r>
      <w:r w:rsidR="00DB0ED8" w:rsidRPr="00233F15">
        <w:rPr>
          <w:bCs/>
          <w:iCs/>
          <w:color w:val="000000" w:themeColor="text1"/>
        </w:rPr>
        <w:t xml:space="preserve">, the </w:t>
      </w:r>
      <w:r w:rsidR="00DB0ED8">
        <w:rPr>
          <w:bCs/>
          <w:iCs/>
          <w:color w:val="000000" w:themeColor="text1"/>
        </w:rPr>
        <w:t xml:space="preserve">striking </w:t>
      </w:r>
      <w:r w:rsidR="00DB0ED8" w:rsidRPr="00233F15">
        <w:rPr>
          <w:bCs/>
          <w:iCs/>
          <w:color w:val="000000" w:themeColor="text1"/>
        </w:rPr>
        <w:t xml:space="preserve">mitoxantrone </w:t>
      </w:r>
      <w:r w:rsidR="00DB0ED8">
        <w:rPr>
          <w:bCs/>
          <w:iCs/>
          <w:color w:val="000000" w:themeColor="text1"/>
        </w:rPr>
        <w:t xml:space="preserve">sensitivity of the </w:t>
      </w:r>
      <w:r w:rsidR="00DB0ED8" w:rsidRPr="00233F15">
        <w:rPr>
          <w:i/>
          <w:color w:val="000000"/>
        </w:rPr>
        <w:t>snq2∆</w:t>
      </w:r>
      <w:r w:rsidR="00DB0ED8">
        <w:rPr>
          <w:i/>
          <w:color w:val="000000"/>
        </w:rPr>
        <w:t xml:space="preserve"> </w:t>
      </w:r>
      <w:r w:rsidR="00DB0ED8" w:rsidRPr="00233F15">
        <w:rPr>
          <w:i/>
          <w:color w:val="000000"/>
        </w:rPr>
        <w:t>pdr5∆</w:t>
      </w:r>
      <w:r w:rsidR="00DB0ED8">
        <w:rPr>
          <w:i/>
          <w:color w:val="000000"/>
        </w:rPr>
        <w:t xml:space="preserve"> </w:t>
      </w:r>
      <w:r w:rsidR="00DB0ED8" w:rsidRPr="00233F15">
        <w:rPr>
          <w:i/>
          <w:color w:val="000000"/>
        </w:rPr>
        <w:t>ybt1∆</w:t>
      </w:r>
      <w:r w:rsidR="00DB0ED8">
        <w:rPr>
          <w:i/>
          <w:color w:val="000000"/>
        </w:rPr>
        <w:t xml:space="preserve"> </w:t>
      </w:r>
      <w:r w:rsidR="00DB0ED8" w:rsidRPr="00233F15">
        <w:rPr>
          <w:i/>
          <w:color w:val="000000"/>
        </w:rPr>
        <w:t>yor1∆</w:t>
      </w:r>
      <w:r w:rsidR="00DB0ED8">
        <w:rPr>
          <w:color w:val="000000"/>
        </w:rPr>
        <w:t xml:space="preserve"> quadruple mutant </w:t>
      </w:r>
      <w:r w:rsidR="00DB0ED8" w:rsidRPr="00233F15">
        <w:rPr>
          <w:bCs/>
          <w:iCs/>
          <w:color w:val="000000" w:themeColor="text1"/>
        </w:rPr>
        <w:t xml:space="preserve">was </w:t>
      </w:r>
      <w:r w:rsidR="004922D2">
        <w:rPr>
          <w:bCs/>
          <w:iCs/>
          <w:color w:val="000000" w:themeColor="text1"/>
        </w:rPr>
        <w:t>model</w:t>
      </w:r>
      <w:r w:rsidR="00DB0ED8" w:rsidRPr="00233F15">
        <w:rPr>
          <w:bCs/>
          <w:iCs/>
          <w:color w:val="000000" w:themeColor="text1"/>
        </w:rPr>
        <w:t xml:space="preserve">ed as </w:t>
      </w:r>
      <w:r w:rsidR="00DB0ED8">
        <w:rPr>
          <w:bCs/>
          <w:iCs/>
          <w:color w:val="000000" w:themeColor="text1"/>
        </w:rPr>
        <w:t xml:space="preserve">the </w:t>
      </w:r>
      <w:r w:rsidR="00DB0ED8" w:rsidRPr="00233F15">
        <w:rPr>
          <w:bCs/>
          <w:iCs/>
          <w:color w:val="000000" w:themeColor="text1"/>
        </w:rPr>
        <w:t xml:space="preserve">combination of small </w:t>
      </w:r>
      <w:r w:rsidR="008D5D75">
        <w:rPr>
          <w:bCs/>
          <w:iCs/>
          <w:color w:val="000000" w:themeColor="text1"/>
        </w:rPr>
        <w:t xml:space="preserve">negative </w:t>
      </w:r>
      <w:r w:rsidR="00DB0ED8" w:rsidRPr="00233F15">
        <w:rPr>
          <w:bCs/>
          <w:iCs/>
          <w:color w:val="000000" w:themeColor="text1"/>
        </w:rPr>
        <w:t>marginal effect</w:t>
      </w:r>
      <w:r w:rsidR="00DB0ED8">
        <w:rPr>
          <w:bCs/>
          <w:iCs/>
          <w:color w:val="000000" w:themeColor="text1"/>
        </w:rPr>
        <w:t>s</w:t>
      </w:r>
      <w:r w:rsidR="00DB0ED8" w:rsidRPr="00233F15">
        <w:rPr>
          <w:bCs/>
          <w:iCs/>
          <w:color w:val="000000" w:themeColor="text1"/>
        </w:rPr>
        <w:t xml:space="preserve"> of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Pr>
          <w:bCs/>
          <w:iCs/>
          <w:color w:val="000000" w:themeColor="text1"/>
        </w:rPr>
        <w:t xml:space="preserve"> alone, a two-gene negative interaction between </w:t>
      </w:r>
      <w:r w:rsidR="00DB0ED8" w:rsidRPr="00233F15">
        <w:rPr>
          <w:bCs/>
          <w:i/>
          <w:iCs/>
          <w:color w:val="000000" w:themeColor="text1"/>
        </w:rPr>
        <w:t>snq2∆</w:t>
      </w:r>
      <w:r w:rsidR="00DB0ED8">
        <w:rPr>
          <w:bCs/>
          <w:i/>
          <w:iCs/>
          <w:color w:val="000000" w:themeColor="text1"/>
        </w:rPr>
        <w:t xml:space="preserve"> </w:t>
      </w:r>
      <w:r w:rsidR="00DB0ED8">
        <w:rPr>
          <w:bCs/>
          <w:iCs/>
          <w:color w:val="000000" w:themeColor="text1"/>
        </w:rPr>
        <w:t xml:space="preserve">and </w:t>
      </w:r>
      <w:r w:rsidR="00DB0ED8">
        <w:rPr>
          <w:bCs/>
          <w:i/>
          <w:iCs/>
          <w:color w:val="000000" w:themeColor="text1"/>
        </w:rPr>
        <w:t>pdr5</w:t>
      </w:r>
      <w:r w:rsidR="00DB0ED8" w:rsidRPr="00233F15">
        <w:rPr>
          <w:bCs/>
          <w:i/>
          <w:iCs/>
          <w:color w:val="000000" w:themeColor="text1"/>
        </w:rPr>
        <w:t>∆</w:t>
      </w:r>
      <w:r w:rsidR="00DB0ED8">
        <w:rPr>
          <w:bCs/>
          <w:iCs/>
          <w:color w:val="000000" w:themeColor="text1"/>
        </w:rPr>
        <w:t xml:space="preserve">, two three-gene </w:t>
      </w:r>
      <w:r w:rsidR="00DB0ED8" w:rsidRPr="00233F15">
        <w:rPr>
          <w:bCs/>
          <w:iCs/>
          <w:color w:val="000000" w:themeColor="text1"/>
        </w:rPr>
        <w:t>negative interaction</w:t>
      </w:r>
      <w:r w:rsidR="00DB0ED8">
        <w:rPr>
          <w:bCs/>
          <w:iCs/>
          <w:color w:val="000000" w:themeColor="text1"/>
        </w:rPr>
        <w:t>s</w:t>
      </w:r>
      <w:r w:rsidR="00DB0ED8" w:rsidRPr="00233F15">
        <w:rPr>
          <w:bCs/>
          <w:iCs/>
          <w:color w:val="000000" w:themeColor="text1"/>
        </w:rPr>
        <w:t xml:space="preserve"> </w:t>
      </w:r>
      <w:r w:rsidR="00DB0ED8">
        <w:rPr>
          <w:bCs/>
          <w:iCs/>
          <w:color w:val="000000" w:themeColor="text1"/>
        </w:rPr>
        <w:t xml:space="preserve">(between </w:t>
      </w:r>
      <w:r w:rsidR="00DB0ED8">
        <w:rPr>
          <w:bCs/>
          <w:i/>
          <w:iCs/>
          <w:color w:val="000000" w:themeColor="text1"/>
        </w:rPr>
        <w:t>snq2∆ pdr5∆</w:t>
      </w:r>
      <w:r w:rsidR="00DB0ED8" w:rsidRPr="00FF3025">
        <w:rPr>
          <w:bCs/>
          <w:iCs/>
          <w:color w:val="000000" w:themeColor="text1"/>
        </w:rPr>
        <w:t xml:space="preserve"> </w:t>
      </w:r>
      <w:r w:rsidR="00DB0ED8">
        <w:rPr>
          <w:bCs/>
          <w:iCs/>
          <w:color w:val="000000" w:themeColor="text1"/>
        </w:rPr>
        <w:t xml:space="preserve">and each of </w:t>
      </w:r>
      <w:r w:rsidR="00DB0ED8">
        <w:rPr>
          <w:bCs/>
          <w:i/>
          <w:iCs/>
          <w:color w:val="000000" w:themeColor="text1"/>
        </w:rPr>
        <w:t>ybt1∆</w:t>
      </w:r>
      <w:r w:rsidR="00DB0ED8">
        <w:rPr>
          <w:bCs/>
          <w:iCs/>
          <w:color w:val="000000" w:themeColor="text1"/>
        </w:rPr>
        <w:t xml:space="preserve"> and </w:t>
      </w:r>
      <w:r w:rsidR="00DB0ED8">
        <w:rPr>
          <w:bCs/>
          <w:i/>
          <w:iCs/>
          <w:color w:val="000000" w:themeColor="text1"/>
        </w:rPr>
        <w:t>yor1∆</w:t>
      </w:r>
      <w:r w:rsidR="00DB0ED8">
        <w:rPr>
          <w:bCs/>
          <w:iCs/>
          <w:color w:val="000000" w:themeColor="text1"/>
        </w:rPr>
        <w:t xml:space="preserve">), </w:t>
      </w:r>
      <w:r w:rsidR="00DB0ED8">
        <w:rPr>
          <w:rFonts w:eastAsiaTheme="minorEastAsia"/>
          <w:bCs/>
          <w:iCs/>
          <w:color w:val="000000" w:themeColor="text1"/>
        </w:rPr>
        <w:t>and a four-gene {</w:t>
      </w:r>
      <w:r w:rsidR="00DB0ED8" w:rsidRPr="00233F15">
        <w:rPr>
          <w:i/>
          <w:color w:val="000000"/>
        </w:rPr>
        <w:t>snq2∆</w:t>
      </w:r>
      <w:r w:rsidR="00DB0ED8">
        <w:rPr>
          <w:color w:val="000000"/>
        </w:rPr>
        <w:t xml:space="preserve">, </w:t>
      </w:r>
      <w:r w:rsidR="00DB0ED8" w:rsidRPr="00233F15">
        <w:rPr>
          <w:i/>
          <w:color w:val="000000"/>
        </w:rPr>
        <w:t>pdr5∆</w:t>
      </w:r>
      <w:r w:rsidR="00DB0ED8">
        <w:rPr>
          <w:color w:val="000000"/>
        </w:rPr>
        <w:t xml:space="preserve">, </w:t>
      </w:r>
      <w:r w:rsidR="00DB0ED8" w:rsidRPr="00233F15">
        <w:rPr>
          <w:i/>
          <w:color w:val="000000"/>
        </w:rPr>
        <w:t>ybt1∆</w:t>
      </w:r>
      <w:r w:rsidR="00DB0ED8">
        <w:rPr>
          <w:color w:val="000000"/>
        </w:rPr>
        <w:t xml:space="preserve">, </w:t>
      </w:r>
      <w:r w:rsidR="00DB0ED8" w:rsidRPr="00233F15">
        <w:rPr>
          <w:i/>
          <w:color w:val="000000"/>
        </w:rPr>
        <w:t>yor1∆</w:t>
      </w:r>
      <w:r w:rsidR="00DB0ED8">
        <w:rPr>
          <w:color w:val="000000"/>
        </w:rPr>
        <w:t xml:space="preserve">} </w:t>
      </w:r>
      <w:r w:rsidR="00DB0ED8">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sidR="00DB0ED8">
        <w:rPr>
          <w:bCs/>
          <w:iCs/>
          <w:color w:val="000000" w:themeColor="text1"/>
        </w:rPr>
        <w:t>; Figure 3</w:t>
      </w:r>
      <w:r w:rsidR="00977FF3">
        <w:rPr>
          <w:bCs/>
          <w:iCs/>
          <w:color w:val="000000" w:themeColor="text1"/>
        </w:rPr>
        <w:t>B</w:t>
      </w:r>
      <w:r w:rsidR="00DB0ED8" w:rsidRPr="00233F15">
        <w:rPr>
          <w:bCs/>
          <w:iCs/>
          <w:color w:val="000000" w:themeColor="text1"/>
        </w:rPr>
        <w:t xml:space="preserve">, Data </w:t>
      </w:r>
      <w:r w:rsidR="00DB0ED8">
        <w:rPr>
          <w:bCs/>
          <w:iCs/>
          <w:color w:val="000000" w:themeColor="text1"/>
        </w:rPr>
        <w:t>S6</w:t>
      </w:r>
      <w:r w:rsidR="00DB0ED8" w:rsidRPr="00233F15">
        <w:rPr>
          <w:bCs/>
          <w:iCs/>
          <w:color w:val="000000" w:themeColor="text1"/>
        </w:rPr>
        <w:t xml:space="preserve">).  </w:t>
      </w:r>
      <w:r w:rsidR="00DB0ED8">
        <w:rPr>
          <w:bCs/>
          <w:iCs/>
          <w:color w:val="000000" w:themeColor="text1"/>
        </w:rPr>
        <w:t>Together, these complex negative genetic interaction patterns suggest that the four</w:t>
      </w:r>
      <w:r w:rsidR="00DB0ED8" w:rsidRPr="00233F15">
        <w:rPr>
          <w:bCs/>
          <w:iCs/>
          <w:color w:val="000000" w:themeColor="text1"/>
        </w:rPr>
        <w:t xml:space="preserve"> genes </w:t>
      </w:r>
      <w:r w:rsidR="00DB0ED8">
        <w:rPr>
          <w:bCs/>
          <w:iCs/>
          <w:color w:val="000000" w:themeColor="text1"/>
        </w:rPr>
        <w:t xml:space="preserve">enable </w:t>
      </w:r>
      <w:r w:rsidR="00DB0ED8" w:rsidRPr="00233F15">
        <w:rPr>
          <w:bCs/>
          <w:iCs/>
          <w:color w:val="000000" w:themeColor="text1"/>
        </w:rPr>
        <w:t>mitoxantrone efflux in parallel</w:t>
      </w:r>
      <w:r w:rsidR="00DB0ED8">
        <w:rPr>
          <w:bCs/>
          <w:iCs/>
          <w:color w:val="000000" w:themeColor="text1"/>
        </w:rPr>
        <w:t xml:space="preserve">. </w:t>
      </w:r>
      <w:r w:rsidR="00DB0ED8" w:rsidRPr="00233F15">
        <w:rPr>
          <w:bCs/>
          <w:iCs/>
          <w:color w:val="000000" w:themeColor="text1"/>
        </w:rPr>
        <w:t xml:space="preserve">A similar ‘parallel </w:t>
      </w:r>
      <w:r w:rsidR="00DB0ED8">
        <w:rPr>
          <w:bCs/>
          <w:iCs/>
          <w:color w:val="000000" w:themeColor="text1"/>
        </w:rPr>
        <w:t>action</w:t>
      </w:r>
      <w:r w:rsidR="00DB0ED8" w:rsidRPr="00233F15">
        <w:rPr>
          <w:bCs/>
          <w:iCs/>
          <w:color w:val="000000" w:themeColor="text1"/>
        </w:rPr>
        <w:t xml:space="preserve">’ </w:t>
      </w:r>
      <w:r w:rsidR="00DB0ED8" w:rsidRPr="00D853DD">
        <w:rPr>
          <w:bCs/>
          <w:iCs/>
          <w:color w:val="000000" w:themeColor="text1"/>
        </w:rPr>
        <w:t>genetic interaction pattern was observed for {</w:t>
      </w:r>
      <w:r w:rsidR="00DB0ED8" w:rsidRPr="00D853DD">
        <w:rPr>
          <w:bCs/>
          <w:i/>
          <w:iCs/>
          <w:color w:val="000000" w:themeColor="text1"/>
        </w:rPr>
        <w:t>pdr5∆</w:t>
      </w:r>
      <w:r w:rsidR="00DB0ED8" w:rsidRPr="00D853DD">
        <w:rPr>
          <w:bCs/>
          <w:iCs/>
          <w:color w:val="000000" w:themeColor="text1"/>
        </w:rPr>
        <w:t xml:space="preserve">, </w:t>
      </w:r>
      <w:r w:rsidR="00DB0ED8" w:rsidRPr="00D853DD">
        <w:rPr>
          <w:bCs/>
          <w:i/>
          <w:iCs/>
          <w:color w:val="000000" w:themeColor="text1"/>
        </w:rPr>
        <w:t>snq2∆</w:t>
      </w:r>
      <w:r w:rsidR="00DB0ED8" w:rsidRPr="00D853DD">
        <w:rPr>
          <w:bCs/>
          <w:iCs/>
          <w:color w:val="000000" w:themeColor="text1"/>
        </w:rPr>
        <w:t xml:space="preserve">, </w:t>
      </w:r>
      <w:r w:rsidR="00DB0ED8" w:rsidRPr="00D853DD">
        <w:rPr>
          <w:bCs/>
          <w:i/>
          <w:iCs/>
          <w:color w:val="000000" w:themeColor="text1"/>
        </w:rPr>
        <w:t>yor1∆</w:t>
      </w:r>
      <w:r w:rsidR="00DB0ED8" w:rsidRPr="00D853DD">
        <w:rPr>
          <w:bCs/>
          <w:iCs/>
          <w:color w:val="000000" w:themeColor="text1"/>
        </w:rPr>
        <w:t>}</w:t>
      </w:r>
      <w:r w:rsidR="00DB0ED8" w:rsidRPr="00D853DD">
        <w:rPr>
          <w:bCs/>
          <w:i/>
          <w:iCs/>
          <w:color w:val="000000" w:themeColor="text1"/>
        </w:rPr>
        <w:t xml:space="preserve"> </w:t>
      </w:r>
      <w:r w:rsidR="00DB0ED8" w:rsidRPr="00D853DD">
        <w:rPr>
          <w:bCs/>
          <w:iCs/>
          <w:color w:val="000000" w:themeColor="text1"/>
        </w:rPr>
        <w:t>in cisplatin (</w:t>
      </w:r>
      <w:r w:rsidR="00DB0ED8">
        <w:rPr>
          <w:bCs/>
          <w:iCs/>
          <w:color w:val="000000" w:themeColor="text1"/>
        </w:rPr>
        <w:t xml:space="preserve">Figure </w:t>
      </w:r>
      <w:r w:rsidR="00DB0ED8" w:rsidRPr="00D853DD">
        <w:rPr>
          <w:bCs/>
          <w:iCs/>
          <w:color w:val="000000" w:themeColor="text1"/>
        </w:rPr>
        <w:t>3</w:t>
      </w:r>
      <w:ins w:id="742" w:author="Albi Celaj" w:date="2019-02-21T16:29:00Z">
        <w:r w:rsidR="00DD5A01">
          <w:rPr>
            <w:bCs/>
            <w:iCs/>
            <w:color w:val="000000" w:themeColor="text1"/>
          </w:rPr>
          <w:t>A-</w:t>
        </w:r>
      </w:ins>
      <w:r w:rsidR="00977FF3">
        <w:rPr>
          <w:bCs/>
          <w:iCs/>
          <w:color w:val="000000" w:themeColor="text1"/>
        </w:rPr>
        <w:t>B</w:t>
      </w:r>
      <w:r w:rsidR="00DB0ED8" w:rsidRPr="00D853DD">
        <w:rPr>
          <w:bCs/>
          <w:iCs/>
          <w:color w:val="000000" w:themeColor="text1"/>
        </w:rPr>
        <w:t>, Data S6).</w:t>
      </w:r>
    </w:p>
    <w:p w14:paraId="1C471395" w14:textId="15D7ED4E" w:rsidR="00DD7DA3" w:rsidRDefault="009A093D" w:rsidP="00DB0ED8">
      <w:pPr>
        <w:jc w:val="both"/>
        <w:rPr>
          <w:bCs/>
          <w:iCs/>
          <w:color w:val="000000" w:themeColor="text1"/>
        </w:rPr>
      </w:pPr>
      <w:r>
        <w:rPr>
          <w:b/>
          <w:bCs/>
          <w:iCs/>
          <w:color w:val="000000" w:themeColor="text1"/>
        </w:rPr>
        <w:t xml:space="preserve">Using </w:t>
      </w:r>
      <w:r w:rsidR="008D6812">
        <w:rPr>
          <w:b/>
          <w:bCs/>
          <w:iCs/>
          <w:color w:val="000000" w:themeColor="text1"/>
        </w:rPr>
        <w:t>XGA</w:t>
      </w:r>
      <w:r>
        <w:rPr>
          <w:b/>
          <w:bCs/>
          <w:iCs/>
          <w:color w:val="000000" w:themeColor="text1"/>
        </w:rPr>
        <w:t xml:space="preserve"> to </w:t>
      </w:r>
      <w:r w:rsidR="0051218F">
        <w:rPr>
          <w:b/>
          <w:bCs/>
          <w:iCs/>
          <w:color w:val="000000" w:themeColor="text1"/>
        </w:rPr>
        <w:t>learn</w:t>
      </w:r>
      <w:r w:rsidR="00BE11A6">
        <w:rPr>
          <w:b/>
          <w:bCs/>
          <w:iCs/>
          <w:color w:val="000000" w:themeColor="text1"/>
        </w:rPr>
        <w:t xml:space="preserve"> </w:t>
      </w:r>
      <w:r w:rsidR="009251F0">
        <w:rPr>
          <w:b/>
          <w:bCs/>
          <w:iCs/>
          <w:color w:val="000000" w:themeColor="text1"/>
        </w:rPr>
        <w:t>intuitive</w:t>
      </w:r>
      <w:r w:rsidR="00DD7DA3">
        <w:rPr>
          <w:b/>
          <w:bCs/>
          <w:iCs/>
          <w:color w:val="000000" w:themeColor="text1"/>
        </w:rPr>
        <w:t xml:space="preserve"> genotype-to-phenotype model</w:t>
      </w:r>
      <w:r w:rsidR="00BE11A6">
        <w:rPr>
          <w:b/>
          <w:bCs/>
          <w:iCs/>
          <w:color w:val="000000" w:themeColor="text1"/>
        </w:rPr>
        <w:t>s</w:t>
      </w:r>
      <w:r w:rsidR="00DD7DA3">
        <w:rPr>
          <w:b/>
          <w:bCs/>
          <w:iCs/>
          <w:color w:val="000000" w:themeColor="text1"/>
        </w:rPr>
        <w:t xml:space="preserve"> of</w:t>
      </w:r>
      <w:r w:rsidR="00DB0ED8">
        <w:rPr>
          <w:b/>
          <w:bCs/>
          <w:iCs/>
          <w:color w:val="000000" w:themeColor="text1"/>
        </w:rPr>
        <w:t xml:space="preserve"> the ABC transporter system</w:t>
      </w:r>
      <w:r w:rsidR="00DD7DA3">
        <w:rPr>
          <w:b/>
          <w:bCs/>
          <w:iCs/>
          <w:color w:val="000000" w:themeColor="text1"/>
        </w:rPr>
        <w:t xml:space="preserve"> </w:t>
      </w:r>
    </w:p>
    <w:p w14:paraId="3232C237" w14:textId="719A0D52" w:rsidR="00DB0ED8" w:rsidRDefault="00A3085A" w:rsidP="00DE75DD">
      <w:pPr>
        <w:jc w:val="both"/>
        <w:rPr>
          <w:bCs/>
          <w:iCs/>
          <w:color w:val="000000" w:themeColor="text1"/>
        </w:rPr>
      </w:pPr>
      <w:ins w:id="743" w:author="Albi Celaj" w:date="2019-02-21T16:30:00Z">
        <w:r>
          <w:rPr>
            <w:bCs/>
            <w:iCs/>
            <w:color w:val="000000" w:themeColor="text1"/>
          </w:rPr>
          <w:t>Above, we used generalized linear models</w:t>
        </w:r>
      </w:ins>
      <w:ins w:id="744" w:author="Albi Celaj" w:date="2019-02-21T16:31:00Z">
        <w:r>
          <w:rPr>
            <w:bCs/>
            <w:iCs/>
            <w:color w:val="000000" w:themeColor="text1"/>
          </w:rPr>
          <w:t xml:space="preserve"> to capture complex genotype-phenotype relationships</w:t>
        </w:r>
        <w:r w:rsidR="000E4BF6">
          <w:rPr>
            <w:bCs/>
            <w:iCs/>
            <w:color w:val="000000" w:themeColor="text1"/>
          </w:rPr>
          <w:t xml:space="preserve"> as a set of</w:t>
        </w:r>
        <w:r>
          <w:rPr>
            <w:bCs/>
            <w:iCs/>
            <w:color w:val="000000" w:themeColor="text1"/>
          </w:rPr>
          <w:t xml:space="preserve"> single-gene effects and </w:t>
        </w:r>
      </w:ins>
      <w:ins w:id="745" w:author="Albi Celaj" w:date="2019-02-21T16:49:00Z">
        <w:r w:rsidR="00B846CD">
          <w:rPr>
            <w:bCs/>
            <w:i/>
            <w:iCs/>
            <w:color w:val="000000" w:themeColor="text1"/>
          </w:rPr>
          <w:t>X</w:t>
        </w:r>
        <w:r w:rsidR="00B846CD" w:rsidRPr="00B846CD">
          <w:rPr>
            <w:bCs/>
            <w:iCs/>
            <w:color w:val="000000" w:themeColor="text1"/>
            <w:rPrChange w:id="746" w:author="Albi Celaj" w:date="2019-02-21T16:49:00Z">
              <w:rPr>
                <w:bCs/>
                <w:i/>
                <w:iCs/>
                <w:color w:val="000000" w:themeColor="text1"/>
              </w:rPr>
            </w:rPrChange>
          </w:rPr>
          <w:t>-way</w:t>
        </w:r>
        <w:r w:rsidR="00B846CD" w:rsidRPr="00B846CD">
          <w:rPr>
            <w:bCs/>
            <w:iCs/>
            <w:color w:val="000000" w:themeColor="text1"/>
            <w:rPrChange w:id="747" w:author="Albi Celaj" w:date="2019-02-21T16:50:00Z">
              <w:rPr>
                <w:bCs/>
                <w:i/>
                <w:iCs/>
                <w:color w:val="000000" w:themeColor="text1"/>
              </w:rPr>
            </w:rPrChange>
          </w:rPr>
          <w:t xml:space="preserve"> </w:t>
        </w:r>
      </w:ins>
      <w:ins w:id="748" w:author="Albi Celaj" w:date="2019-02-21T16:31:00Z">
        <w:r>
          <w:rPr>
            <w:bCs/>
            <w:iCs/>
            <w:color w:val="000000" w:themeColor="text1"/>
          </w:rPr>
          <w:t>genetic interactions.</w:t>
        </w:r>
      </w:ins>
      <w:del w:id="749" w:author="Albi Celaj" w:date="2019-02-21T16:31:00Z">
        <w:r w:rsidR="00DB0ED8" w:rsidDel="000E4BF6">
          <w:rPr>
            <w:bCs/>
            <w:iCs/>
            <w:color w:val="000000" w:themeColor="text1"/>
          </w:rPr>
          <w:delText xml:space="preserve">The </w:delText>
        </w:r>
      </w:del>
      <w:del w:id="750" w:author="Albi Celaj" w:date="2019-02-21T16:30:00Z">
        <w:r w:rsidR="00DB0ED8" w:rsidDel="00A3085A">
          <w:rPr>
            <w:bCs/>
            <w:iCs/>
            <w:color w:val="000000" w:themeColor="text1"/>
          </w:rPr>
          <w:delText xml:space="preserve">generalized linear models </w:delText>
        </w:r>
      </w:del>
      <w:del w:id="751" w:author="Albi Celaj" w:date="2019-02-21T16:31:00Z">
        <w:r w:rsidR="00DB0ED8" w:rsidDel="000E4BF6">
          <w:rPr>
            <w:bCs/>
            <w:iCs/>
            <w:color w:val="000000" w:themeColor="text1"/>
          </w:rPr>
          <w:delText>that were trained for each drug resistance phenotype do achieve the important goal of capturing a complex</w:delText>
        </w:r>
      </w:del>
      <w:r w:rsidR="00DB0ED8">
        <w:rPr>
          <w:bCs/>
          <w:iCs/>
          <w:color w:val="000000" w:themeColor="text1"/>
        </w:rPr>
        <w:t xml:space="preserve"> </w:t>
      </w:r>
      <w:del w:id="752" w:author="Albi Celaj" w:date="2019-02-21T16:31:00Z">
        <w:r w:rsidR="00DB0ED8" w:rsidDel="00A3085A">
          <w:rPr>
            <w:bCs/>
            <w:iCs/>
            <w:color w:val="000000" w:themeColor="text1"/>
          </w:rPr>
          <w:delText xml:space="preserve">genotype-phenotype relationship, while also describing single-gene effects and genetic interactions.  </w:delText>
        </w:r>
      </w:del>
      <w:r w:rsidR="00DB0ED8">
        <w:rPr>
          <w:bCs/>
          <w:iCs/>
          <w:color w:val="000000" w:themeColor="text1"/>
        </w:rPr>
        <w:t>However, these models</w:t>
      </w:r>
      <w:r w:rsidR="00350F21">
        <w:rPr>
          <w:bCs/>
          <w:iCs/>
          <w:color w:val="000000" w:themeColor="text1"/>
        </w:rPr>
        <w:t xml:space="preserve"> did not efficiently convey useful intuition about the system.  </w:t>
      </w:r>
      <w:del w:id="753" w:author="Albi Celaj" w:date="2019-02-21T16:53:00Z">
        <w:r w:rsidR="00DB0ED8" w:rsidDel="00A6569D">
          <w:rPr>
            <w:bCs/>
            <w:iCs/>
            <w:color w:val="000000" w:themeColor="text1"/>
          </w:rPr>
          <w:delText xml:space="preserve"> do not efficiently convey useful intuition</w:delText>
        </w:r>
      </w:del>
      <w:del w:id="754" w:author="Albi Celaj" w:date="2019-02-21T16:51:00Z">
        <w:r w:rsidR="00DB0ED8" w:rsidDel="003C04C9">
          <w:rPr>
            <w:bCs/>
            <w:iCs/>
            <w:color w:val="000000" w:themeColor="text1"/>
          </w:rPr>
          <w:delText xml:space="preserve"> about the system.</w:delText>
        </w:r>
      </w:del>
      <w:del w:id="755" w:author="Albi Celaj" w:date="2019-02-21T17:09:00Z">
        <w:r w:rsidR="00DB0ED8" w:rsidDel="00350F21">
          <w:rPr>
            <w:bCs/>
            <w:iCs/>
            <w:color w:val="000000" w:themeColor="text1"/>
          </w:rPr>
          <w:delText xml:space="preserve">  </w:delText>
        </w:r>
      </w:del>
      <w:r w:rsidR="00DB0ED8">
        <w:rPr>
          <w:bCs/>
          <w:iCs/>
          <w:color w:val="000000" w:themeColor="text1"/>
        </w:rPr>
        <w:t xml:space="preserve">Above, we reasoned </w:t>
      </w:r>
      <w:r w:rsidR="00695D3C">
        <w:rPr>
          <w:bCs/>
          <w:iCs/>
          <w:color w:val="000000" w:themeColor="text1"/>
        </w:rPr>
        <w:t xml:space="preserve">(without benefit of computational modeling) </w:t>
      </w:r>
      <w:r w:rsidR="00DB0ED8">
        <w:rPr>
          <w:bCs/>
          <w:iCs/>
          <w:color w:val="000000" w:themeColor="text1"/>
        </w:rPr>
        <w:t xml:space="preserve">a set of transporter genes </w:t>
      </w:r>
      <w:r w:rsidR="00695D3C">
        <w:rPr>
          <w:bCs/>
          <w:iCs/>
          <w:color w:val="000000" w:themeColor="text1"/>
        </w:rPr>
        <w:t xml:space="preserve">showing either single-gene effects or within-set negative genetic interactions </w:t>
      </w:r>
      <w:r w:rsidR="00DB0ED8">
        <w:rPr>
          <w:bCs/>
          <w:iCs/>
          <w:color w:val="000000" w:themeColor="text1"/>
        </w:rPr>
        <w:t xml:space="preserve">suggests that each transporter is independently capable of drug efflux.  Similarly, the manual application of classical epistasis analysis </w:t>
      </w:r>
      <w:r w:rsidR="00695D3C">
        <w:rPr>
          <w:bCs/>
          <w:iCs/>
          <w:color w:val="000000" w:themeColor="text1"/>
        </w:rPr>
        <w:t xml:space="preserve">in other situations </w:t>
      </w:r>
      <w:r w:rsidR="00DB0ED8">
        <w:rPr>
          <w:bCs/>
          <w:iCs/>
          <w:color w:val="000000" w:themeColor="text1"/>
        </w:rPr>
        <w:t xml:space="preserve">might lead us to conclude that the presence of one transporter can </w:t>
      </w:r>
      <w:r w:rsidR="00695D3C">
        <w:rPr>
          <w:bCs/>
          <w:iCs/>
          <w:color w:val="000000" w:themeColor="text1"/>
        </w:rPr>
        <w:t xml:space="preserve">positively </w:t>
      </w:r>
      <w:r w:rsidR="00DB0ED8">
        <w:rPr>
          <w:bCs/>
          <w:iCs/>
          <w:color w:val="000000" w:themeColor="text1"/>
        </w:rPr>
        <w:t xml:space="preserve">or </w:t>
      </w:r>
      <w:r w:rsidR="00695D3C">
        <w:rPr>
          <w:bCs/>
          <w:iCs/>
          <w:color w:val="000000" w:themeColor="text1"/>
        </w:rPr>
        <w:t xml:space="preserve">negatively influence the activity of </w:t>
      </w:r>
      <w:r w:rsidR="00DB0ED8">
        <w:rPr>
          <w:bCs/>
          <w:iCs/>
          <w:color w:val="000000" w:themeColor="text1"/>
        </w:rPr>
        <w:t>another</w:t>
      </w:r>
      <w:ins w:id="756" w:author="Albi Celaj" w:date="2019-02-21T16:31:00Z">
        <w:r w:rsidR="000E4BF6">
          <w:rPr>
            <w:bCs/>
            <w:iCs/>
            <w:color w:val="000000" w:themeColor="text1"/>
          </w:rPr>
          <w:t xml:space="preserve"> (e.g. </w:t>
        </w:r>
      </w:ins>
      <w:ins w:id="757" w:author="Albi Celaj" w:date="2019-02-21T16:37:00Z">
        <w:r w:rsidR="00A85F8D">
          <w:rPr>
            <w:bCs/>
            <w:iCs/>
            <w:color w:val="000000" w:themeColor="text1"/>
          </w:rPr>
          <w:t xml:space="preserve">influence on </w:t>
        </w:r>
      </w:ins>
      <w:ins w:id="758" w:author="Albi Celaj" w:date="2019-02-21T17:26:00Z">
        <w:r w:rsidR="004A4B92">
          <w:rPr>
            <w:bCs/>
            <w:iCs/>
            <w:color w:val="000000" w:themeColor="text1"/>
          </w:rPr>
          <w:t>Snq2 activity</w:t>
        </w:r>
      </w:ins>
      <w:ins w:id="759" w:author="Albi Celaj" w:date="2019-02-21T16:37:00Z">
        <w:r w:rsidR="00A85F8D">
          <w:rPr>
            <w:bCs/>
            <w:i/>
            <w:iCs/>
            <w:color w:val="000000" w:themeColor="text1"/>
          </w:rPr>
          <w:t xml:space="preserve"> </w:t>
        </w:r>
        <w:r w:rsidR="00A85F8D">
          <w:rPr>
            <w:bCs/>
            <w:iCs/>
            <w:color w:val="000000" w:themeColor="text1"/>
          </w:rPr>
          <w:t xml:space="preserve">from </w:t>
        </w:r>
        <w:r w:rsidR="00A85F8D">
          <w:rPr>
            <w:bCs/>
            <w:i/>
            <w:iCs/>
            <w:color w:val="000000" w:themeColor="text1"/>
          </w:rPr>
          <w:t xml:space="preserve">PDR5 </w:t>
        </w:r>
        <w:r w:rsidR="00A85F8D">
          <w:rPr>
            <w:bCs/>
            <w:iCs/>
            <w:color w:val="000000" w:themeColor="text1"/>
          </w:rPr>
          <w:t xml:space="preserve">and </w:t>
        </w:r>
        <w:r w:rsidR="00A85F8D">
          <w:rPr>
            <w:bCs/>
            <w:i/>
            <w:iCs/>
            <w:color w:val="000000" w:themeColor="text1"/>
          </w:rPr>
          <w:t>YOR1</w:t>
        </w:r>
        <w:r w:rsidR="00A85F8D">
          <w:rPr>
            <w:bCs/>
            <w:iCs/>
            <w:color w:val="000000" w:themeColor="text1"/>
          </w:rPr>
          <w:t xml:space="preserve"> in benomyl)</w:t>
        </w:r>
      </w:ins>
      <w:r w:rsidR="00DB0ED8">
        <w:rPr>
          <w:bCs/>
          <w:iCs/>
          <w:color w:val="000000" w:themeColor="text1"/>
        </w:rPr>
        <w:t xml:space="preserve">.  </w:t>
      </w:r>
      <w:r w:rsidR="00350F21">
        <w:rPr>
          <w:bCs/>
          <w:iCs/>
          <w:color w:val="000000" w:themeColor="text1"/>
        </w:rPr>
        <w:t xml:space="preserve">However, manually derived intuition from a complex system is laborious, error-prone, and potentially subjective.  </w:t>
      </w:r>
      <w:del w:id="760" w:author="Albi Celaj" w:date="2019-02-21T16:51:00Z">
        <w:r w:rsidR="00DB0ED8" w:rsidDel="003C04C9">
          <w:rPr>
            <w:bCs/>
            <w:iCs/>
            <w:color w:val="000000" w:themeColor="text1"/>
          </w:rPr>
          <w:delText xml:space="preserve">However, manually derived intuition from a complex system is laborious, error-prone, and potentially subjective. </w:delText>
        </w:r>
      </w:del>
      <w:r w:rsidR="00DB0ED8">
        <w:rPr>
          <w:bCs/>
          <w:iCs/>
          <w:color w:val="000000" w:themeColor="text1"/>
        </w:rPr>
        <w:t xml:space="preserve">To </w:t>
      </w:r>
      <w:ins w:id="761" w:author="Albi Celaj" w:date="2019-02-21T16:55:00Z">
        <w:r w:rsidR="00A05F31">
          <w:rPr>
            <w:bCs/>
            <w:iCs/>
            <w:color w:val="000000" w:themeColor="text1"/>
          </w:rPr>
          <w:t>demonstr</w:t>
        </w:r>
      </w:ins>
      <w:ins w:id="762" w:author="Albi Celaj" w:date="2019-02-21T16:56:00Z">
        <w:r w:rsidR="00A05F31">
          <w:rPr>
            <w:bCs/>
            <w:iCs/>
            <w:color w:val="000000" w:themeColor="text1"/>
          </w:rPr>
          <w:t xml:space="preserve">ate that intuitive models can be derived more systematically from </w:t>
        </w:r>
      </w:ins>
      <w:del w:id="763" w:author="Albi Celaj" w:date="2019-02-21T16:56:00Z">
        <w:r w:rsidR="00DB0ED8" w:rsidDel="00A05F31">
          <w:rPr>
            <w:bCs/>
            <w:iCs/>
            <w:color w:val="000000" w:themeColor="text1"/>
          </w:rPr>
          <w:delText xml:space="preserve">more systematically derive intuitive models of the system from </w:delText>
        </w:r>
      </w:del>
      <w:r w:rsidR="00DB0ED8">
        <w:rPr>
          <w:bCs/>
          <w:iCs/>
          <w:color w:val="000000" w:themeColor="text1"/>
        </w:rPr>
        <w:t xml:space="preserve">complex genotype-phenotype relationships, we developed a neural network model.  </w:t>
      </w:r>
    </w:p>
    <w:p w14:paraId="605182D5" w14:textId="77777777" w:rsidR="00DB0ED8" w:rsidRDefault="00DB0ED8" w:rsidP="00DB0ED8">
      <w:pPr>
        <w:jc w:val="both"/>
        <w:rPr>
          <w:bCs/>
          <w:iCs/>
          <w:color w:val="000000" w:themeColor="text1"/>
        </w:rPr>
      </w:pPr>
    </w:p>
    <w:p w14:paraId="08F343E0" w14:textId="77777777" w:rsidR="00B846CD" w:rsidRDefault="00DB0ED8" w:rsidP="00255189">
      <w:pPr>
        <w:jc w:val="both"/>
        <w:rPr>
          <w:ins w:id="764" w:author="Albi Celaj" w:date="2019-02-21T16:43:00Z"/>
          <w:bCs/>
          <w:iCs/>
          <w:color w:val="000000" w:themeColor="text1"/>
        </w:rPr>
      </w:pPr>
      <w:r>
        <w:rPr>
          <w:bCs/>
          <w:iCs/>
          <w:color w:val="000000" w:themeColor="text1"/>
        </w:rPr>
        <w:t xml:space="preserve">We structured </w:t>
      </w:r>
      <w:r w:rsidR="00D14AB6">
        <w:rPr>
          <w:bCs/>
          <w:iCs/>
          <w:color w:val="000000" w:themeColor="text1"/>
        </w:rPr>
        <w:t xml:space="preserve">the </w:t>
      </w:r>
      <w:r>
        <w:rPr>
          <w:bCs/>
          <w:iCs/>
          <w:color w:val="000000" w:themeColor="text1"/>
        </w:rPr>
        <w:t>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sidRPr="000518E2">
        <w:rPr>
          <w:bCs/>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xml:space="preserve">) to each of 16 drugs.  To represent pairwise regulatory influence relationships between transporters, the links between genotype and activity layers have (initially unknown) </w:t>
      </w:r>
      <w:r w:rsidR="00D52D95">
        <w:rPr>
          <w:bCs/>
          <w:iCs/>
          <w:color w:val="000000" w:themeColor="text1"/>
        </w:rPr>
        <w:t xml:space="preserve">‘influence’ </w:t>
      </w:r>
      <w:r>
        <w:rPr>
          <w:bCs/>
          <w:iCs/>
          <w:color w:val="000000" w:themeColor="text1"/>
        </w:rPr>
        <w:t>weights (</w:t>
      </w:r>
      <w:r>
        <w:rPr>
          <w:b/>
          <w:bCs/>
          <w:i/>
          <w:iCs/>
          <w:color w:val="000000" w:themeColor="text1"/>
        </w:rPr>
        <w:t>I</w:t>
      </w:r>
      <w:r>
        <w:rPr>
          <w:bCs/>
          <w:iCs/>
          <w:color w:val="000000" w:themeColor="text1"/>
        </w:rPr>
        <w:t>), with positive weights where gene presence increases activity and negative weights where gene presence decreases activity. The links between activity and resistance layers have (initially unknown)</w:t>
      </w:r>
      <w:r w:rsidR="00D14AB6">
        <w:rPr>
          <w:bCs/>
          <w:iCs/>
          <w:color w:val="000000" w:themeColor="text1"/>
        </w:rPr>
        <w:t xml:space="preserve"> </w:t>
      </w:r>
      <w:r w:rsidR="001C1DFB">
        <w:rPr>
          <w:bCs/>
          <w:iCs/>
          <w:color w:val="000000" w:themeColor="text1"/>
        </w:rPr>
        <w:t xml:space="preserve">non-negative </w:t>
      </w:r>
      <w:r w:rsidR="00D52D95">
        <w:rPr>
          <w:bCs/>
          <w:iCs/>
          <w:color w:val="000000" w:themeColor="text1"/>
        </w:rPr>
        <w:t xml:space="preserve">‘efflux’ </w:t>
      </w:r>
      <w:r>
        <w:rPr>
          <w:bCs/>
          <w:iCs/>
          <w:color w:val="000000" w:themeColor="text1"/>
        </w:rPr>
        <w:t>weights (</w:t>
      </w:r>
      <w:commentRangeStart w:id="765"/>
      <w:commentRangeStart w:id="766"/>
      <w:r w:rsidRPr="001D524E">
        <w:rPr>
          <w:b/>
          <w:bCs/>
          <w:i/>
          <w:iCs/>
          <w:color w:val="000000" w:themeColor="text1"/>
        </w:rPr>
        <w:t>E</w:t>
      </w:r>
      <w:commentRangeEnd w:id="765"/>
      <w:r>
        <w:rPr>
          <w:rStyle w:val="CommentReference"/>
          <w:rFonts w:asciiTheme="minorHAnsi" w:hAnsiTheme="minorHAnsi" w:cstheme="minorBidi"/>
        </w:rPr>
        <w:commentReference w:id="765"/>
      </w:r>
      <w:commentRangeEnd w:id="766"/>
      <w:r>
        <w:rPr>
          <w:rStyle w:val="CommentReference"/>
          <w:rFonts w:asciiTheme="minorHAnsi" w:hAnsiTheme="minorHAnsi" w:cstheme="minorBidi"/>
        </w:rPr>
        <w:commentReference w:id="766"/>
      </w:r>
      <w:r>
        <w:rPr>
          <w:bCs/>
          <w:iCs/>
          <w:color w:val="000000" w:themeColor="text1"/>
        </w:rPr>
        <w:t xml:space="preserve">) that capture the extent to which each transporter can catalyze the efflux (or otherwise reduce the activity) of each drug. </w:t>
      </w:r>
      <w:r w:rsidR="00D14AB6">
        <w:rPr>
          <w:bCs/>
          <w:iCs/>
          <w:color w:val="000000" w:themeColor="text1"/>
        </w:rPr>
        <w:t xml:space="preserve">The model also </w:t>
      </w:r>
      <w:r w:rsidR="000055CE">
        <w:rPr>
          <w:bCs/>
          <w:iCs/>
          <w:color w:val="000000" w:themeColor="text1"/>
        </w:rPr>
        <w:t xml:space="preserve">allowed for </w:t>
      </w:r>
      <w:r w:rsidR="00D14AB6">
        <w:rPr>
          <w:bCs/>
          <w:iCs/>
          <w:color w:val="000000" w:themeColor="text1"/>
        </w:rPr>
        <w:t xml:space="preserve">offset </w:t>
      </w:r>
      <w:r w:rsidR="000055CE">
        <w:rPr>
          <w:bCs/>
          <w:iCs/>
          <w:color w:val="000000" w:themeColor="text1"/>
        </w:rPr>
        <w:t xml:space="preserve">terms for both </w:t>
      </w:r>
      <w:r w:rsidR="000055CE" w:rsidRPr="0069189F">
        <w:rPr>
          <w:b/>
          <w:bCs/>
          <w:i/>
          <w:iCs/>
          <w:color w:val="000000" w:themeColor="text1"/>
        </w:rPr>
        <w:t>A</w:t>
      </w:r>
      <w:r w:rsidR="000055CE">
        <w:rPr>
          <w:bCs/>
          <w:iCs/>
          <w:color w:val="000000" w:themeColor="text1"/>
        </w:rPr>
        <w:t xml:space="preserve"> and </w:t>
      </w:r>
      <w:r w:rsidR="000055CE" w:rsidRPr="0069189F">
        <w:rPr>
          <w:b/>
          <w:bCs/>
          <w:i/>
          <w:iCs/>
          <w:color w:val="000000" w:themeColor="text1"/>
        </w:rPr>
        <w:t>R</w:t>
      </w:r>
      <w:r w:rsidR="000055CE">
        <w:rPr>
          <w:bCs/>
          <w:iCs/>
          <w:color w:val="000000" w:themeColor="text1"/>
        </w:rPr>
        <w:t xml:space="preserve"> </w:t>
      </w:r>
      <w:r w:rsidR="00D14AB6">
        <w:rPr>
          <w:bCs/>
          <w:iCs/>
          <w:color w:val="000000" w:themeColor="text1"/>
        </w:rPr>
        <w:t xml:space="preserve">(Methods). </w:t>
      </w:r>
    </w:p>
    <w:p w14:paraId="61210B57" w14:textId="77777777" w:rsidR="00B846CD" w:rsidRDefault="00B846CD" w:rsidP="00255189">
      <w:pPr>
        <w:jc w:val="both"/>
        <w:rPr>
          <w:ins w:id="767" w:author="Albi Celaj" w:date="2019-02-21T16:43:00Z"/>
          <w:bCs/>
          <w:iCs/>
          <w:color w:val="000000" w:themeColor="text1"/>
        </w:rPr>
      </w:pPr>
    </w:p>
    <w:p w14:paraId="40DEF791" w14:textId="7B93E8FB" w:rsidR="00755D10" w:rsidRDefault="00DB0ED8" w:rsidP="00255189">
      <w:pPr>
        <w:jc w:val="both"/>
        <w:rPr>
          <w:bCs/>
          <w:iCs/>
          <w:color w:val="000000" w:themeColor="text1"/>
        </w:rPr>
      </w:pPr>
      <w:r>
        <w:rPr>
          <w:bCs/>
          <w:iCs/>
          <w:color w:val="000000" w:themeColor="text1"/>
        </w:rPr>
        <w:t>Using our complete set of drug resistance phenotypes for each genotype as training data</w:t>
      </w:r>
      <w:ins w:id="768" w:author="Albi Celaj" w:date="2019-02-21T16:42:00Z">
        <w:r w:rsidR="00B846CD">
          <w:rPr>
            <w:bCs/>
            <w:iCs/>
            <w:color w:val="000000" w:themeColor="text1"/>
          </w:rPr>
          <w:t xml:space="preserve"> (N = </w:t>
        </w:r>
      </w:ins>
      <w:ins w:id="769" w:author="Albi Celaj" w:date="2019-02-21T16:43:00Z">
        <w:r w:rsidR="00B846CD">
          <w:rPr>
            <w:bCs/>
            <w:iCs/>
            <w:color w:val="000000" w:themeColor="text1"/>
          </w:rPr>
          <w:t>85,632</w:t>
        </w:r>
      </w:ins>
      <w:ins w:id="770" w:author="Albi Celaj" w:date="2019-02-21T17:14:00Z">
        <w:r w:rsidR="00B6490B">
          <w:rPr>
            <w:bCs/>
            <w:iCs/>
            <w:color w:val="000000" w:themeColor="text1"/>
          </w:rPr>
          <w:t>;</w:t>
        </w:r>
      </w:ins>
      <w:ins w:id="771" w:author="Albi Celaj" w:date="2019-02-21T16:43:00Z">
        <w:r w:rsidR="00B846CD">
          <w:rPr>
            <w:bCs/>
            <w:iCs/>
            <w:color w:val="000000" w:themeColor="text1"/>
          </w:rPr>
          <w:t xml:space="preserve"> 5,352 strains </w:t>
        </w:r>
        <w:r w:rsidR="00B846CD" w:rsidRPr="007E73B4">
          <w:rPr>
            <w:bCs/>
            <w:iCs/>
            <w:color w:val="000000" w:themeColor="text1"/>
          </w:rPr>
          <w:t>×</w:t>
        </w:r>
        <w:r w:rsidR="00B846CD" w:rsidRPr="008E0AAD">
          <w:rPr>
            <w:bCs/>
            <w:iCs/>
            <w:color w:val="000000" w:themeColor="text1"/>
          </w:rPr>
          <w:t xml:space="preserve"> </w:t>
        </w:r>
        <w:r w:rsidR="00B846CD" w:rsidRPr="007E73B4">
          <w:rPr>
            <w:bCs/>
            <w:iCs/>
            <w:color w:val="000000" w:themeColor="text1"/>
          </w:rPr>
          <w:t>16 drugs</w:t>
        </w:r>
        <w:r w:rsidR="00B846CD">
          <w:rPr>
            <w:bCs/>
            <w:iCs/>
            <w:color w:val="000000" w:themeColor="text1"/>
          </w:rPr>
          <w:t>)</w:t>
        </w:r>
      </w:ins>
      <w:r>
        <w:rPr>
          <w:bCs/>
          <w:iCs/>
          <w:color w:val="000000" w:themeColor="text1"/>
        </w:rPr>
        <w:t>, we learned the network weights using back-propagation with stochastic gradient descent (</w:t>
      </w:r>
      <w:r w:rsidR="00D14AB6">
        <w:rPr>
          <w:bCs/>
          <w:iCs/>
          <w:color w:val="000000" w:themeColor="text1"/>
        </w:rPr>
        <w:t xml:space="preserve">see </w:t>
      </w:r>
      <w:r>
        <w:rPr>
          <w:bCs/>
          <w:iCs/>
          <w:color w:val="000000" w:themeColor="text1"/>
        </w:rPr>
        <w:t>Methods).</w:t>
      </w:r>
      <w:ins w:id="772" w:author="Albi Celaj" w:date="2019-02-21T16:59:00Z">
        <w:r w:rsidR="00DE75DD">
          <w:rPr>
            <w:bCs/>
            <w:iCs/>
            <w:color w:val="000000" w:themeColor="text1"/>
          </w:rPr>
          <w:t xml:space="preserve">  </w:t>
        </w:r>
      </w:ins>
      <w:del w:id="773" w:author="Albi Celaj" w:date="2019-02-21T16:59:00Z">
        <w:r w:rsidDel="00DE75DD">
          <w:rPr>
            <w:bCs/>
            <w:iCs/>
            <w:color w:val="000000" w:themeColor="text1"/>
          </w:rPr>
          <w:delText xml:space="preserve">  </w:delText>
        </w:r>
      </w:del>
      <w:r>
        <w:rPr>
          <w:bCs/>
          <w:iCs/>
          <w:color w:val="000000" w:themeColor="text1"/>
        </w:rPr>
        <w:t>The cost function that was used to optimize network weights contained a penalty which acts to limit the number of non-zero weights, and has the effect of favoring more parsimonious models (Methods, Figure S</w:t>
      </w:r>
      <w:r w:rsidR="000518E2">
        <w:rPr>
          <w:bCs/>
          <w:iCs/>
          <w:color w:val="000000" w:themeColor="text1"/>
        </w:rPr>
        <w:t>7</w:t>
      </w:r>
      <w:r>
        <w:rPr>
          <w:bCs/>
          <w:iCs/>
          <w:color w:val="000000" w:themeColor="text1"/>
        </w:rPr>
        <w:t xml:space="preserve">A-B). </w:t>
      </w:r>
      <w:commentRangeStart w:id="774"/>
      <w:commentRangeStart w:id="775"/>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774"/>
      <w:r>
        <w:rPr>
          <w:rStyle w:val="CommentReference"/>
          <w:rFonts w:asciiTheme="minorHAnsi" w:hAnsiTheme="minorHAnsi" w:cstheme="minorBidi"/>
        </w:rPr>
        <w:commentReference w:id="774"/>
      </w:r>
      <w:commentRangeEnd w:id="775"/>
      <w:r>
        <w:rPr>
          <w:rStyle w:val="CommentReference"/>
          <w:rFonts w:asciiTheme="minorHAnsi" w:hAnsiTheme="minorHAnsi" w:cstheme="minorBidi"/>
        </w:rPr>
        <w:commentReference w:id="775"/>
      </w:r>
      <w:r w:rsidRPr="00883630">
        <w:rPr>
          <w:bCs/>
          <w:iCs/>
          <w:color w:val="000000" w:themeColor="text1"/>
        </w:rPr>
        <w:t xml:space="preserve"> (Methods).  </w:t>
      </w:r>
    </w:p>
    <w:p w14:paraId="2B2A19B8" w14:textId="77777777" w:rsidR="00755D10" w:rsidRDefault="00755D10" w:rsidP="00255189">
      <w:pPr>
        <w:jc w:val="both"/>
        <w:rPr>
          <w:bCs/>
          <w:iCs/>
          <w:color w:val="000000" w:themeColor="text1"/>
        </w:rPr>
      </w:pPr>
    </w:p>
    <w:p w14:paraId="31C9BBD3" w14:textId="1921BDE4" w:rsidR="00755D10" w:rsidRDefault="00DB0ED8" w:rsidP="00E270DE">
      <w:pPr>
        <w:jc w:val="both"/>
        <w:rPr>
          <w:bCs/>
          <w:iCs/>
          <w:color w:val="000000" w:themeColor="text1"/>
        </w:rPr>
      </w:pPr>
      <w:r>
        <w:rPr>
          <w:bCs/>
          <w:iCs/>
          <w:color w:val="000000" w:themeColor="text1"/>
        </w:rPr>
        <w:t xml:space="preserve">Training this model on </w:t>
      </w:r>
      <w:r w:rsidR="00755D10">
        <w:rPr>
          <w:bCs/>
          <w:iCs/>
          <w:color w:val="000000" w:themeColor="text1"/>
        </w:rPr>
        <w:t xml:space="preserve">our </w:t>
      </w:r>
      <w:r>
        <w:rPr>
          <w:bCs/>
          <w:iCs/>
          <w:color w:val="000000" w:themeColor="text1"/>
        </w:rPr>
        <w:t xml:space="preserve">input dataset of </w:t>
      </w:r>
      <w:del w:id="776" w:author="Albi Celaj" w:date="2019-02-21T16:43:00Z">
        <w:r w:rsidR="00DD7C19" w:rsidDel="00B846CD">
          <w:rPr>
            <w:bCs/>
            <w:iCs/>
            <w:color w:val="000000" w:themeColor="text1"/>
          </w:rPr>
          <w:delText>85</w:delText>
        </w:r>
        <w:r w:rsidDel="00B846CD">
          <w:rPr>
            <w:bCs/>
            <w:iCs/>
            <w:color w:val="000000" w:themeColor="text1"/>
          </w:rPr>
          <w:delText>,</w:delText>
        </w:r>
        <w:r w:rsidR="00DD7C19" w:rsidDel="00B846CD">
          <w:rPr>
            <w:bCs/>
            <w:iCs/>
            <w:color w:val="000000" w:themeColor="text1"/>
          </w:rPr>
          <w:delText>632</w:delText>
        </w:r>
        <w:r w:rsidDel="00B846CD">
          <w:rPr>
            <w:bCs/>
            <w:iCs/>
            <w:color w:val="000000" w:themeColor="text1"/>
          </w:rPr>
          <w:delText xml:space="preserve"> </w:delText>
        </w:r>
      </w:del>
      <w:r>
        <w:rPr>
          <w:bCs/>
          <w:iCs/>
          <w:color w:val="000000" w:themeColor="text1"/>
        </w:rPr>
        <w:t>training examples (</w:t>
      </w:r>
      <w:del w:id="777" w:author="Albi Celaj" w:date="2019-02-21T16:43:00Z">
        <w:r w:rsidR="00DD7C19" w:rsidDel="00B846CD">
          <w:rPr>
            <w:bCs/>
            <w:iCs/>
            <w:color w:val="000000" w:themeColor="text1"/>
          </w:rPr>
          <w:delText>5</w:delText>
        </w:r>
        <w:r w:rsidDel="00B846CD">
          <w:rPr>
            <w:bCs/>
            <w:iCs/>
            <w:color w:val="000000" w:themeColor="text1"/>
          </w:rPr>
          <w:delText>,</w:delText>
        </w:r>
        <w:r w:rsidR="00DD7C19" w:rsidDel="00B846CD">
          <w:rPr>
            <w:bCs/>
            <w:iCs/>
            <w:color w:val="000000" w:themeColor="text1"/>
          </w:rPr>
          <w:delText>352</w:delText>
        </w:r>
        <w:r w:rsidDel="00B846CD">
          <w:rPr>
            <w:bCs/>
            <w:iCs/>
            <w:color w:val="000000" w:themeColor="text1"/>
          </w:rPr>
          <w:delText xml:space="preserve"> </w:delText>
        </w:r>
        <w:r w:rsidR="00DD7C19" w:rsidDel="00B846CD">
          <w:rPr>
            <w:bCs/>
            <w:iCs/>
            <w:color w:val="000000" w:themeColor="text1"/>
          </w:rPr>
          <w:delText>strains</w:delText>
        </w:r>
        <w:r w:rsidDel="00B846CD">
          <w:rPr>
            <w:bCs/>
            <w:iCs/>
            <w:color w:val="000000" w:themeColor="text1"/>
          </w:rPr>
          <w:delText xml:space="preserve"> </w:delText>
        </w:r>
        <w:r w:rsidRPr="007E73B4" w:rsidDel="00B846CD">
          <w:rPr>
            <w:bCs/>
            <w:iCs/>
            <w:color w:val="000000" w:themeColor="text1"/>
          </w:rPr>
          <w:delText>×</w:delText>
        </w:r>
        <w:r w:rsidRPr="008E0AAD" w:rsidDel="00B846CD">
          <w:rPr>
            <w:bCs/>
            <w:iCs/>
            <w:color w:val="000000" w:themeColor="text1"/>
          </w:rPr>
          <w:delText xml:space="preserve"> </w:delText>
        </w:r>
        <w:r w:rsidRPr="007E73B4" w:rsidDel="00B846CD">
          <w:rPr>
            <w:bCs/>
            <w:iCs/>
            <w:color w:val="000000" w:themeColor="text1"/>
          </w:rPr>
          <w:delText>16 drugs</w:delText>
        </w:r>
      </w:del>
      <w:r w:rsidRPr="007E73B4">
        <w:rPr>
          <w:bCs/>
          <w:iCs/>
          <w:color w:val="000000" w:themeColor="text1"/>
        </w:rPr>
        <w:t>)</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w:t>
      </w:r>
      <w:r w:rsidR="000055CE">
        <w:rPr>
          <w:bCs/>
          <w:iCs/>
          <w:color w:val="000000" w:themeColor="text1"/>
        </w:rPr>
        <w:t xml:space="preserve">no </w:t>
      </w:r>
      <w:r w:rsidR="000055CE" w:rsidRPr="0069189F">
        <w:rPr>
          <w:bCs/>
          <w:i/>
          <w:iCs/>
          <w:color w:val="000000" w:themeColor="text1"/>
        </w:rPr>
        <w:t>A</w:t>
      </w:r>
      <w:r w:rsidR="000055CE">
        <w:rPr>
          <w:bCs/>
          <w:iCs/>
          <w:color w:val="000000" w:themeColor="text1"/>
        </w:rPr>
        <w:t xml:space="preserve"> offset terms and </w:t>
      </w:r>
      <w:r w:rsidRPr="00B47AF3">
        <w:rPr>
          <w:bCs/>
          <w:iCs/>
          <w:color w:val="000000" w:themeColor="text1"/>
        </w:rPr>
        <w:t>16</w:t>
      </w:r>
      <w:r w:rsidRPr="007177EA">
        <w:rPr>
          <w:bCs/>
          <w:iCs/>
          <w:color w:val="000000" w:themeColor="text1"/>
        </w:rPr>
        <w:t xml:space="preserve"> </w:t>
      </w:r>
      <w:r w:rsidR="000055CE">
        <w:rPr>
          <w:bCs/>
          <w:i/>
          <w:iCs/>
          <w:color w:val="000000" w:themeColor="text1"/>
        </w:rPr>
        <w:t>R</w:t>
      </w:r>
      <w:r w:rsidR="000055CE">
        <w:rPr>
          <w:b/>
          <w:bCs/>
          <w:i/>
          <w:iCs/>
          <w:color w:val="000000" w:themeColor="text1"/>
        </w:rPr>
        <w:t xml:space="preserve"> </w:t>
      </w:r>
      <w:r w:rsidR="00D14AB6">
        <w:rPr>
          <w:bCs/>
          <w:iCs/>
          <w:color w:val="000000" w:themeColor="text1"/>
        </w:rPr>
        <w:t xml:space="preserve">offset </w:t>
      </w:r>
      <w:r>
        <w:rPr>
          <w:bCs/>
          <w:iCs/>
          <w:color w:val="000000" w:themeColor="text1"/>
        </w:rPr>
        <w:t>terms).</w:t>
      </w:r>
      <w:r w:rsidR="00755D10">
        <w:rPr>
          <w:bCs/>
          <w:iCs/>
          <w:color w:val="000000" w:themeColor="text1"/>
        </w:rPr>
        <w:t xml:space="preserve">  </w:t>
      </w:r>
      <w:r w:rsidR="008A5242">
        <w:rPr>
          <w:bCs/>
          <w:iCs/>
          <w:color w:val="000000" w:themeColor="text1"/>
        </w:rPr>
        <w:t>Despite its parsim</w:t>
      </w:r>
      <w:r w:rsidR="007E73B4">
        <w:rPr>
          <w:bCs/>
          <w:iCs/>
          <w:color w:val="000000" w:themeColor="text1"/>
        </w:rPr>
        <w:t xml:space="preserve">onious nature, the </w:t>
      </w:r>
      <w:r w:rsidR="00990BC1">
        <w:rPr>
          <w:bCs/>
          <w:iCs/>
          <w:color w:val="000000" w:themeColor="text1"/>
        </w:rPr>
        <w:t xml:space="preserve">trained </w:t>
      </w:r>
      <w:r w:rsidR="008A5242">
        <w:rPr>
          <w:bCs/>
          <w:iCs/>
          <w:color w:val="000000" w:themeColor="text1"/>
        </w:rPr>
        <w:t xml:space="preserve">neural network </w:t>
      </w:r>
      <w:r w:rsidR="00990BC1">
        <w:rPr>
          <w:bCs/>
          <w:iCs/>
          <w:color w:val="000000" w:themeColor="text1"/>
        </w:rPr>
        <w:t xml:space="preserve">model </w:t>
      </w:r>
      <w:r w:rsidR="008A5242">
        <w:rPr>
          <w:bCs/>
          <w:iCs/>
          <w:color w:val="000000" w:themeColor="text1"/>
        </w:rPr>
        <w:t xml:space="preserve">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778"/>
      <w:commentRangeStart w:id="779"/>
      <w:r w:rsidR="00E270DE" w:rsidRPr="00883630">
        <w:rPr>
          <w:bCs/>
          <w:iCs/>
          <w:color w:val="000000" w:themeColor="text1"/>
        </w:rPr>
        <w:t xml:space="preserve">, we </w:t>
      </w:r>
      <w:r w:rsidR="00990BC1">
        <w:rPr>
          <w:bCs/>
          <w:iCs/>
          <w:color w:val="000000" w:themeColor="text1"/>
        </w:rPr>
        <w:t xml:space="preserve">trained </w:t>
      </w:r>
      <w:r w:rsidR="00964D7B">
        <w:rPr>
          <w:bCs/>
          <w:iCs/>
          <w:color w:val="000000" w:themeColor="text1"/>
        </w:rPr>
        <w:t xml:space="preserve">the </w:t>
      </w:r>
      <w:r w:rsidR="00E270DE" w:rsidRPr="00883630">
        <w:rPr>
          <w:bCs/>
          <w:iCs/>
          <w:color w:val="000000" w:themeColor="text1"/>
        </w:rPr>
        <w:t xml:space="preserve">model </w:t>
      </w:r>
      <w:r w:rsidR="00990BC1">
        <w:rPr>
          <w:bCs/>
          <w:iCs/>
          <w:color w:val="000000" w:themeColor="text1"/>
        </w:rPr>
        <w:t xml:space="preserve">using </w:t>
      </w:r>
      <w:r w:rsidR="00E270DE" w:rsidRPr="00883630">
        <w:rPr>
          <w:bCs/>
          <w:iCs/>
          <w:color w:val="000000" w:themeColor="text1"/>
        </w:rPr>
        <w:t xml:space="preserve">data from one mating type </w:t>
      </w:r>
      <w:r w:rsidR="00990BC1">
        <w:rPr>
          <w:bCs/>
          <w:iCs/>
          <w:color w:val="000000" w:themeColor="text1"/>
        </w:rPr>
        <w:t xml:space="preserve">then tested it using independent data from </w:t>
      </w:r>
      <w:r w:rsidR="00E270DE" w:rsidRPr="00883630">
        <w:rPr>
          <w:bCs/>
          <w:iCs/>
          <w:color w:val="000000" w:themeColor="text1"/>
        </w:rPr>
        <w:t>the other</w:t>
      </w:r>
      <w:r w:rsidR="00990BC1">
        <w:rPr>
          <w:bCs/>
          <w:iCs/>
          <w:color w:val="000000" w:themeColor="text1"/>
        </w:rPr>
        <w:t xml:space="preserve"> mating type</w:t>
      </w:r>
      <w:r w:rsidR="00E270DE" w:rsidRPr="00883630">
        <w:rPr>
          <w:bCs/>
          <w:iCs/>
          <w:color w:val="000000" w:themeColor="text1"/>
        </w:rPr>
        <w:t>.</w:t>
      </w:r>
      <w:commentRangeEnd w:id="778"/>
      <w:r w:rsidR="00E270DE">
        <w:rPr>
          <w:rStyle w:val="CommentReference"/>
          <w:rFonts w:asciiTheme="minorHAnsi" w:hAnsiTheme="minorHAnsi" w:cstheme="minorBidi"/>
        </w:rPr>
        <w:commentReference w:id="778"/>
      </w:r>
      <w:commentRangeEnd w:id="779"/>
      <w:r w:rsidR="00E270DE">
        <w:rPr>
          <w:rStyle w:val="CommentReference"/>
          <w:rFonts w:asciiTheme="minorHAnsi" w:hAnsiTheme="minorHAnsi" w:cstheme="minorBidi"/>
        </w:rPr>
        <w:commentReference w:id="779"/>
      </w:r>
      <w:r w:rsidR="00E270DE" w:rsidRPr="00883630">
        <w:rPr>
          <w:bCs/>
          <w:iCs/>
          <w:color w:val="000000" w:themeColor="text1"/>
        </w:rPr>
        <w:t xml:space="preserve"> </w:t>
      </w:r>
      <w:r w:rsidR="00A821F5">
        <w:rPr>
          <w:bCs/>
          <w:iCs/>
          <w:color w:val="000000" w:themeColor="text1"/>
        </w:rPr>
        <w:t xml:space="preserve">This yielded similar performance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w:t>
      </w:r>
      <w:r w:rsidR="000518E2">
        <w:rPr>
          <w:bCs/>
          <w:iCs/>
          <w:color w:val="000000" w:themeColor="text1"/>
        </w:rPr>
        <w:t>7</w:t>
      </w:r>
      <w:r w:rsidR="00534DEF">
        <w:rPr>
          <w:bCs/>
          <w:iCs/>
          <w:color w:val="000000" w:themeColor="text1"/>
        </w:rPr>
        <w:t>C</w:t>
      </w:r>
      <w:r w:rsidR="0093380E">
        <w:rPr>
          <w:bCs/>
          <w:iCs/>
          <w:color w:val="000000" w:themeColor="text1"/>
        </w:rPr>
        <w:t>]</w:t>
      </w:r>
      <w:r w:rsidR="00E01D4F">
        <w:rPr>
          <w:bCs/>
          <w:iCs/>
          <w:color w:val="000000" w:themeColor="text1"/>
        </w:rPr>
        <w:t>)</w:t>
      </w:r>
      <w:commentRangeStart w:id="780"/>
      <w:commentRangeStart w:id="781"/>
      <w:r w:rsidR="00A821F5">
        <w:rPr>
          <w:bCs/>
          <w:iCs/>
          <w:color w:val="000000" w:themeColor="text1"/>
        </w:rPr>
        <w:t xml:space="preserve">, and the resulting independently-trained models also showed </w:t>
      </w:r>
      <w:r w:rsidR="00E270DE" w:rsidRPr="00883630">
        <w:rPr>
          <w:bCs/>
          <w:iCs/>
          <w:color w:val="000000" w:themeColor="text1"/>
        </w:rPr>
        <w:t>strong agreement in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w:t>
      </w:r>
      <w:r w:rsidR="000518E2">
        <w:rPr>
          <w:bCs/>
          <w:iCs/>
          <w:color w:val="000000" w:themeColor="text1"/>
        </w:rPr>
        <w:t>7</w:t>
      </w:r>
      <w:r w:rsidR="00E270DE" w:rsidRPr="00883630">
        <w:rPr>
          <w:bCs/>
          <w:iCs/>
          <w:color w:val="000000" w:themeColor="text1"/>
        </w:rPr>
        <w:t>D), suggesting that model parameters were robustly determined.</w:t>
      </w:r>
      <w:r w:rsidR="00E270DE">
        <w:rPr>
          <w:bCs/>
          <w:iCs/>
          <w:color w:val="000000" w:themeColor="text1"/>
        </w:rPr>
        <w:t xml:space="preserve"> </w:t>
      </w:r>
      <w:commentRangeEnd w:id="780"/>
      <w:r w:rsidR="00E270DE">
        <w:rPr>
          <w:rStyle w:val="CommentReference"/>
          <w:rFonts w:asciiTheme="minorHAnsi" w:hAnsiTheme="minorHAnsi" w:cstheme="minorBidi"/>
        </w:rPr>
        <w:commentReference w:id="780"/>
      </w:r>
      <w:commentRangeEnd w:id="781"/>
    </w:p>
    <w:p w14:paraId="4526DE39" w14:textId="77777777" w:rsidR="00755D10" w:rsidRDefault="00755D10" w:rsidP="00E270DE">
      <w:pPr>
        <w:jc w:val="both"/>
        <w:rPr>
          <w:ins w:id="782" w:author="Frederick Roth" w:date="2019-02-05T14:45:00Z"/>
          <w:bCs/>
          <w:iCs/>
          <w:color w:val="000000" w:themeColor="text1"/>
        </w:rPr>
      </w:pPr>
    </w:p>
    <w:p w14:paraId="7AA01A60" w14:textId="166D9CED" w:rsidR="00E270DE" w:rsidRDefault="00755D10" w:rsidP="00E270DE">
      <w:pPr>
        <w:jc w:val="both"/>
        <w:rPr>
          <w:bCs/>
          <w:iCs/>
          <w:color w:val="000000" w:themeColor="text1"/>
        </w:rPr>
      </w:pPr>
      <w:r>
        <w:rPr>
          <w:bCs/>
          <w:iCs/>
          <w:color w:val="000000" w:themeColor="text1"/>
        </w:rPr>
        <w:t xml:space="preserve">The first striking result from this model was that all influence </w:t>
      </w:r>
      <w:r w:rsidRPr="00755D10">
        <w:rPr>
          <w:bCs/>
          <w:iCs/>
          <w:color w:val="000000" w:themeColor="text1"/>
        </w:rPr>
        <w:t>(</w:t>
      </w:r>
      <w:r w:rsidRPr="00755D10">
        <w:rPr>
          <w:bCs/>
          <w:i/>
          <w:iCs/>
          <w:color w:val="000000" w:themeColor="text1"/>
        </w:rPr>
        <w:t>I</w:t>
      </w:r>
      <w:r w:rsidR="00DB0ED8" w:rsidRPr="003E0768">
        <w:rPr>
          <w:bCs/>
          <w:iCs/>
          <w:color w:val="000000" w:themeColor="text1"/>
        </w:rPr>
        <w:commentReference w:id="781"/>
      </w:r>
      <w:r w:rsidRPr="003E0768">
        <w:rPr>
          <w:bCs/>
          <w:iCs/>
          <w:color w:val="000000" w:themeColor="text1"/>
        </w:rPr>
        <w:t>)</w:t>
      </w:r>
      <w:r>
        <w:rPr>
          <w:bCs/>
          <w:iCs/>
          <w:color w:val="000000" w:themeColor="text1"/>
        </w:rPr>
        <w:t xml:space="preserve"> values were either zero or negative.  </w:t>
      </w:r>
      <w:r w:rsidR="00091FB5">
        <w:rPr>
          <w:bCs/>
          <w:iCs/>
          <w:color w:val="000000" w:themeColor="text1"/>
        </w:rPr>
        <w:t xml:space="preserve">More specifically, only 6 out of 240 </w:t>
      </w:r>
      <w:del w:id="783" w:author="Albi Celaj [3]" w:date="2019-02-06T12:17:00Z">
        <w:r w:rsidR="00091FB5" w:rsidDel="003E0768">
          <w:rPr>
            <w:bCs/>
            <w:iCs/>
            <w:color w:val="000000" w:themeColor="text1"/>
          </w:rPr>
          <w:delText xml:space="preserve">showed negative </w:delText>
        </w:r>
      </w:del>
      <w:r w:rsidR="00091FB5">
        <w:rPr>
          <w:bCs/>
          <w:iCs/>
          <w:color w:val="000000" w:themeColor="text1"/>
        </w:rPr>
        <w:t>influence values</w:t>
      </w:r>
      <w:ins w:id="784" w:author="Albi Celaj [3]" w:date="2019-02-06T12:17:00Z">
        <w:r w:rsidR="003E0768">
          <w:rPr>
            <w:bCs/>
            <w:iCs/>
            <w:color w:val="000000" w:themeColor="text1"/>
          </w:rPr>
          <w:t xml:space="preserve"> were negative</w:t>
        </w:r>
      </w:ins>
      <w:r w:rsidR="00091FB5">
        <w:rPr>
          <w:bCs/>
          <w:iCs/>
          <w:color w:val="000000" w:themeColor="text1"/>
        </w:rPr>
        <w:t xml:space="preserve">, while all others were zero.  Thus, while some ABC transporters exhibited negative influence on other ABC transporters, our </w:t>
      </w:r>
      <w:r w:rsidR="00450CFF">
        <w:rPr>
          <w:bCs/>
          <w:iCs/>
          <w:color w:val="000000" w:themeColor="text1"/>
        </w:rPr>
        <w:t xml:space="preserve">study </w:t>
      </w:r>
      <w:r w:rsidR="00091FB5">
        <w:rPr>
          <w:bCs/>
          <w:iCs/>
          <w:color w:val="000000" w:themeColor="text1"/>
        </w:rPr>
        <w:t>of 16 transporters in 16 drugs found no evidence that any ABC transporter can positively influence any other ABC transporter.</w:t>
      </w:r>
    </w:p>
    <w:p w14:paraId="31548E28" w14:textId="1A95A9CF" w:rsidR="0076775C" w:rsidRDefault="0076775C" w:rsidP="007E73B4">
      <w:pPr>
        <w:jc w:val="both"/>
        <w:rPr>
          <w:bCs/>
          <w:iCs/>
          <w:color w:val="000000" w:themeColor="text1"/>
        </w:rPr>
      </w:pPr>
    </w:p>
    <w:p w14:paraId="112EF59A" w14:textId="30C1F814"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 xml:space="preserve">objectively-trained </w:t>
      </w:r>
      <w:r w:rsidR="00A821F5">
        <w:rPr>
          <w:bCs/>
          <w:iCs/>
          <w:color w:val="000000" w:themeColor="text1"/>
        </w:rPr>
        <w:t xml:space="preserve">neural network </w:t>
      </w:r>
      <w:r w:rsidR="0076775C">
        <w:rPr>
          <w:bCs/>
          <w:iCs/>
          <w:color w:val="000000" w:themeColor="text1"/>
        </w:rPr>
        <w:t>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r w:rsidR="00213DF7">
        <w:rPr>
          <w:bCs/>
          <w:iCs/>
          <w:color w:val="000000" w:themeColor="text1"/>
        </w:rPr>
        <w:t xml:space="preserve">weights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w:t>
      </w:r>
      <w:ins w:id="785" w:author="Albi Celaj" w:date="2019-02-21T17:17:00Z">
        <w:r w:rsidR="00080B52">
          <w:rPr>
            <w:bCs/>
            <w:iCs/>
            <w:color w:val="000000" w:themeColor="text1"/>
          </w:rPr>
          <w:t xml:space="preserve">, which </w:t>
        </w:r>
      </w:ins>
      <w:del w:id="786" w:author="Albi Celaj" w:date="2019-02-21T17:17:00Z">
        <w:r w:rsidR="00EA6CA6" w:rsidRPr="00920853" w:rsidDel="00080B52">
          <w:rPr>
            <w:bCs/>
            <w:iCs/>
            <w:color w:val="000000" w:themeColor="text1"/>
          </w:rPr>
          <w:delText xml:space="preserve">.  </w:delText>
        </w:r>
      </w:del>
      <w:del w:id="787" w:author="Albi Celaj" w:date="2019-02-21T17:16:00Z">
        <w:r w:rsidR="0076397A" w:rsidRPr="00920853" w:rsidDel="00080B52">
          <w:rPr>
            <w:bCs/>
            <w:iCs/>
            <w:color w:val="000000" w:themeColor="text1"/>
          </w:rPr>
          <w:delText>Although this might have been gleaned from</w:delText>
        </w:r>
      </w:del>
      <w:ins w:id="788" w:author="Albi Celaj" w:date="2019-02-21T17:16:00Z">
        <w:r w:rsidR="00080B52">
          <w:rPr>
            <w:bCs/>
            <w:iCs/>
            <w:color w:val="000000" w:themeColor="text1"/>
          </w:rPr>
          <w:t xml:space="preserve"> is reflected by</w:t>
        </w:r>
      </w:ins>
      <w:r w:rsidR="0076397A" w:rsidRPr="00920853">
        <w:rPr>
          <w:bCs/>
          <w:iCs/>
          <w:color w:val="000000" w:themeColor="text1"/>
        </w:rPr>
        <w:t xml:space="preserve">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w:t>
      </w:r>
      <w:del w:id="789" w:author="Albi Celaj" w:date="2019-02-21T17:14:00Z">
        <w:r w:rsidR="00B10D62" w:rsidRPr="00920853" w:rsidDel="00B6490B">
          <w:rPr>
            <w:bCs/>
            <w:iCs/>
            <w:color w:val="000000" w:themeColor="text1"/>
          </w:rPr>
          <w:delText>A</w:delText>
        </w:r>
      </w:del>
      <w:r w:rsidR="00EA6CA6" w:rsidRPr="00920853">
        <w:rPr>
          <w:bCs/>
          <w:iCs/>
          <w:color w:val="000000" w:themeColor="text1"/>
        </w:rPr>
        <w:t>)</w:t>
      </w:r>
      <w:del w:id="790" w:author="Albi Celaj" w:date="2019-02-21T17:17:00Z">
        <w:r w:rsidR="0076397A" w:rsidRPr="00920853" w:rsidDel="00080B52">
          <w:rPr>
            <w:bCs/>
            <w:iCs/>
            <w:color w:val="000000" w:themeColor="text1"/>
          </w:rPr>
          <w:delText>, the neural network model provides a clearer statement of the</w:delText>
        </w:r>
        <w:r w:rsidR="00075C79" w:rsidDel="00080B52">
          <w:rPr>
            <w:bCs/>
            <w:iCs/>
            <w:color w:val="000000" w:themeColor="text1"/>
          </w:rPr>
          <w:delText>se</w:delText>
        </w:r>
        <w:r w:rsidR="0076397A" w:rsidRPr="00920853" w:rsidDel="00080B52">
          <w:rPr>
            <w:bCs/>
            <w:iCs/>
            <w:color w:val="000000" w:themeColor="text1"/>
          </w:rPr>
          <w:delText xml:space="preserve"> inferred biological relationships</w:delText>
        </w:r>
      </w:del>
      <w:r w:rsidR="0076397A" w:rsidRPr="00920853">
        <w:rPr>
          <w:bCs/>
          <w:iCs/>
          <w:color w:val="000000" w:themeColor="text1"/>
        </w:rPr>
        <w:t>.</w:t>
      </w:r>
    </w:p>
    <w:p w14:paraId="50184259" w14:textId="206E2372" w:rsidR="0057641F" w:rsidRDefault="0057641F" w:rsidP="0057641F">
      <w:pPr>
        <w:jc w:val="both"/>
        <w:rPr>
          <w:bCs/>
          <w:iCs/>
          <w:color w:val="000000" w:themeColor="text1"/>
        </w:rPr>
      </w:pPr>
    </w:p>
    <w:p w14:paraId="61C692E1" w14:textId="4FF2850E"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w:t>
      </w:r>
      <w:r w:rsidR="000518E2">
        <w:rPr>
          <w:bCs/>
          <w:iCs/>
          <w:color w:val="000000" w:themeColor="text1"/>
        </w:rPr>
        <w:t>8</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8D6812">
        <w:rPr>
          <w:bCs/>
          <w:iCs/>
          <w:color w:val="000000" w:themeColor="text1"/>
        </w:rPr>
        <w:t>XGA</w:t>
      </w:r>
      <w:r w:rsidR="00316B1C">
        <w:rPr>
          <w:bCs/>
          <w:iCs/>
          <w:color w:val="000000" w:themeColor="text1"/>
        </w:rPr>
        <w:t xml:space="preserve"> showed </w:t>
      </w:r>
      <w:r w:rsidR="00853BFA">
        <w:rPr>
          <w:bCs/>
          <w:iCs/>
          <w:color w:val="000000" w:themeColor="text1"/>
        </w:rPr>
        <w:t xml:space="preserve">that deletion of four of the five frequently-associated genes would be </w:t>
      </w:r>
      <w:r w:rsidR="00316B1C">
        <w:rPr>
          <w:bCs/>
          <w:iCs/>
          <w:color w:val="000000" w:themeColor="text1"/>
        </w:rPr>
        <w:t xml:space="preserve">more resistant than wild-type (Figure </w:t>
      </w:r>
      <w:r w:rsidR="002E7973">
        <w:rPr>
          <w:bCs/>
          <w:iCs/>
          <w:color w:val="000000" w:themeColor="text1"/>
        </w:rPr>
        <w:t>2</w:t>
      </w:r>
      <w:r w:rsidR="002A440C">
        <w:rPr>
          <w:bCs/>
          <w:iCs/>
          <w:color w:val="000000" w:themeColor="text1"/>
        </w:rPr>
        <w:t>D</w:t>
      </w:r>
      <w:r w:rsidR="00316B1C">
        <w:rPr>
          <w:bCs/>
          <w:iCs/>
          <w:color w:val="000000" w:themeColor="text1"/>
        </w:rPr>
        <w:t xml:space="preserve">, </w:t>
      </w:r>
      <w:r w:rsidR="002A440C">
        <w:rPr>
          <w:bCs/>
          <w:iCs/>
          <w:color w:val="000000" w:themeColor="text1"/>
        </w:rPr>
        <w:t>bottom</w:t>
      </w:r>
      <w:r w:rsidR="00316B1C">
        <w:rPr>
          <w:bCs/>
          <w:iCs/>
          <w:color w:val="000000" w:themeColor="text1"/>
        </w:rPr>
        <w:t xml:space="preserve"> panel</w:t>
      </w:r>
      <w:r w:rsidR="00853BFA">
        <w:rPr>
          <w:bCs/>
          <w:iCs/>
          <w:color w:val="000000" w:themeColor="text1"/>
        </w:rPr>
        <w:t xml:space="preserve">), the neural network did </w:t>
      </w:r>
      <w:r w:rsidR="00853BFA">
        <w:rPr>
          <w:bCs/>
          <w:iCs/>
          <w:color w:val="000000" w:themeColor="text1"/>
        </w:rPr>
        <w:lastRenderedPageBreak/>
        <w:t>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16 transporter genes</w:t>
      </w:r>
      <w:r w:rsidR="00A821F5">
        <w:rPr>
          <w:bCs/>
          <w:iCs/>
          <w:color w:val="000000" w:themeColor="text1"/>
        </w:rPr>
        <w:t xml:space="preserve"> </w:t>
      </w:r>
      <w:r w:rsidR="00A821F5" w:rsidRPr="00650B0D">
        <w:rPr>
          <w:bCs/>
          <w:iCs/>
          <w:color w:val="000000" w:themeColor="text1"/>
        </w:rPr>
        <w:t>targeted</w:t>
      </w:r>
      <w:r w:rsidR="00A821F5">
        <w:rPr>
          <w:bCs/>
          <w:iCs/>
          <w:color w:val="000000" w:themeColor="text1"/>
        </w:rPr>
        <w:t xml:space="preserve"> in this study</w:t>
      </w:r>
      <w:r w:rsidR="00316B1C" w:rsidRPr="00650B0D">
        <w:rPr>
          <w:bCs/>
          <w:iCs/>
          <w:color w:val="000000" w:themeColor="text1"/>
        </w:rPr>
        <w:t xml:space="preserve">.  </w:t>
      </w:r>
      <w:r w:rsidR="00E40979" w:rsidRPr="00650B0D">
        <w:rPr>
          <w:bCs/>
          <w:iCs/>
          <w:color w:val="000000" w:themeColor="text1"/>
        </w:rPr>
        <w:t xml:space="preserve">To formalize this possibility, we added one additional </w:t>
      </w:r>
      <w:ins w:id="791" w:author="Albi Celaj" w:date="2019-02-21T17:17:00Z">
        <w:r w:rsidR="00080B52">
          <w:rPr>
            <w:bCs/>
            <w:iCs/>
            <w:color w:val="000000" w:themeColor="text1"/>
          </w:rPr>
          <w:t xml:space="preserve">hypothesized </w:t>
        </w:r>
      </w:ins>
      <w:del w:id="792" w:author="Albi Celaj" w:date="2019-02-21T17:17:00Z">
        <w:r w:rsidR="00E40979" w:rsidRPr="00650B0D" w:rsidDel="00080B52">
          <w:rPr>
            <w:bCs/>
            <w:iCs/>
            <w:color w:val="000000" w:themeColor="text1"/>
          </w:rPr>
          <w:delText xml:space="preserve">‘mystery </w:delText>
        </w:r>
      </w:del>
      <w:r w:rsidR="00FE4231">
        <w:rPr>
          <w:bCs/>
          <w:iCs/>
          <w:color w:val="000000" w:themeColor="text1"/>
        </w:rPr>
        <w:t>valinomycin resistance factor</w:t>
      </w:r>
      <w:del w:id="793" w:author="Albi Celaj" w:date="2019-02-21T17:17:00Z">
        <w:r w:rsidR="00FE4231" w:rsidRPr="00650B0D" w:rsidDel="00080B52">
          <w:rPr>
            <w:bCs/>
            <w:iCs/>
            <w:color w:val="000000" w:themeColor="text1"/>
          </w:rPr>
          <w:delText>’</w:delText>
        </w:r>
      </w:del>
      <w:r w:rsidR="00FE4231" w:rsidRPr="00650B0D">
        <w:rPr>
          <w:bCs/>
          <w:iCs/>
          <w:color w:val="000000" w:themeColor="text1"/>
        </w:rPr>
        <w:t xml:space="preserve"> </w:t>
      </w:r>
      <w:r w:rsidR="00E40979" w:rsidRPr="00650B0D">
        <w:rPr>
          <w:bCs/>
          <w:iCs/>
          <w:color w:val="000000" w:themeColor="text1"/>
        </w:rPr>
        <w:t>and its corresponding activity node to the neural network</w:t>
      </w:r>
      <w:r w:rsidR="00A821F5">
        <w:rPr>
          <w:bCs/>
          <w:iCs/>
          <w:color w:val="000000" w:themeColor="text1"/>
        </w:rPr>
        <w:t xml:space="preserve"> (see Methods)</w:t>
      </w:r>
      <w:r w:rsidR="00E40979" w:rsidRPr="00650B0D">
        <w:rPr>
          <w:bCs/>
          <w:iCs/>
          <w:color w:val="000000" w:themeColor="text1"/>
        </w:rPr>
        <w:t>.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substantially improved recapitulation of the observed phenotypes</w:t>
      </w:r>
      <w:r w:rsidR="00CD0D8F" w:rsidRPr="00650B0D">
        <w:rPr>
          <w:bCs/>
          <w:iCs/>
          <w:color w:val="000000" w:themeColor="text1"/>
        </w:rPr>
        <w:t xml:space="preserve"> </w:t>
      </w:r>
      <w:r w:rsidR="00CD0D8F">
        <w:rPr>
          <w:bCs/>
          <w:iCs/>
          <w:color w:val="000000" w:themeColor="text1"/>
        </w:rPr>
        <w:t>(</w:t>
      </w:r>
      <w:r w:rsidR="00CD0D8F" w:rsidRPr="003C7288">
        <w:rPr>
          <w:bCs/>
          <w:i/>
          <w:iCs/>
          <w:color w:val="000000" w:themeColor="text1"/>
        </w:rPr>
        <w:t>r</w:t>
      </w:r>
      <w:r w:rsidR="00CD0D8F">
        <w:rPr>
          <w:bCs/>
          <w:iCs/>
          <w:color w:val="000000" w:themeColor="text1"/>
        </w:rPr>
        <w:t xml:space="preserve"> = 0.86, Figure </w:t>
      </w:r>
      <w:r w:rsidR="0020497C">
        <w:rPr>
          <w:bCs/>
          <w:iCs/>
          <w:color w:val="000000" w:themeColor="text1"/>
        </w:rPr>
        <w:t>4D</w:t>
      </w:r>
      <w:r w:rsidR="00CD0D8F">
        <w:rPr>
          <w:bCs/>
          <w:iCs/>
          <w:color w:val="000000" w:themeColor="text1"/>
        </w:rPr>
        <w:t xml:space="preserve">,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6637DC">
        <w:rPr>
          <w:bCs/>
          <w:iCs/>
          <w:color w:val="000000" w:themeColor="text1"/>
        </w:rPr>
        <w:t>T</w:t>
      </w:r>
      <w:r w:rsidR="00FE4231">
        <w:rPr>
          <w:bCs/>
          <w:iCs/>
          <w:color w:val="000000" w:themeColor="text1"/>
        </w:rPr>
        <w:t xml:space="preserve">his model improvement depended on the inclusion of this </w:t>
      </w:r>
      <w:r w:rsidR="00695D3C">
        <w:rPr>
          <w:bCs/>
          <w:iCs/>
          <w:color w:val="000000" w:themeColor="text1"/>
        </w:rPr>
        <w:t xml:space="preserve">hypothesized </w:t>
      </w:r>
      <w:commentRangeStart w:id="794"/>
      <w:r w:rsidR="00CA6A9E">
        <w:rPr>
          <w:bCs/>
          <w:iCs/>
          <w:color w:val="000000" w:themeColor="text1"/>
        </w:rPr>
        <w:t>factor (</w:t>
      </w:r>
      <w:commentRangeEnd w:id="794"/>
      <w:r w:rsidR="004452EF">
        <w:rPr>
          <w:bCs/>
          <w:iCs/>
          <w:color w:val="000000" w:themeColor="text1"/>
        </w:rPr>
        <w:t xml:space="preserve">Figure </w:t>
      </w:r>
      <w:commentRangeStart w:id="795"/>
      <w:r w:rsidR="00D610F0" w:rsidRPr="00650B0D">
        <w:rPr>
          <w:bCs/>
          <w:iCs/>
          <w:color w:val="000000" w:themeColor="text1"/>
        </w:rPr>
        <w:t>S</w:t>
      </w:r>
      <w:r w:rsidR="0033547C">
        <w:rPr>
          <w:bCs/>
          <w:iCs/>
          <w:color w:val="000000" w:themeColor="text1"/>
        </w:rPr>
        <w:t>9</w:t>
      </w:r>
      <w:r w:rsidR="00D610F0">
        <w:rPr>
          <w:bCs/>
          <w:iCs/>
          <w:color w:val="000000" w:themeColor="text1"/>
        </w:rPr>
        <w:t>A</w:t>
      </w:r>
      <w:r w:rsidR="00D610F0" w:rsidRPr="00650B0D">
        <w:rPr>
          <w:bCs/>
          <w:iCs/>
          <w:color w:val="000000" w:themeColor="text1"/>
        </w:rPr>
        <w:t>).</w:t>
      </w:r>
      <w:commentRangeEnd w:id="795"/>
      <w:r w:rsidR="00D610F0">
        <w:rPr>
          <w:rStyle w:val="CommentReference"/>
          <w:rFonts w:asciiTheme="minorHAnsi" w:hAnsiTheme="minorHAnsi" w:cstheme="minorBidi"/>
        </w:rPr>
        <w:commentReference w:id="795"/>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794"/>
      </w:r>
    </w:p>
    <w:p w14:paraId="5572266C" w14:textId="1738D5F4" w:rsidR="00365DB3" w:rsidRDefault="00365DB3" w:rsidP="00224FCB">
      <w:pPr>
        <w:outlineLvl w:val="0"/>
        <w:rPr>
          <w:b/>
          <w:bCs/>
          <w:iCs/>
          <w:color w:val="000000" w:themeColor="text1"/>
        </w:rPr>
      </w:pPr>
    </w:p>
    <w:p w14:paraId="2CBBD6B1" w14:textId="3EB615D0" w:rsidR="00FB3B33" w:rsidRDefault="006637DC" w:rsidP="00FB3B33">
      <w:pPr>
        <w:outlineLvl w:val="0"/>
        <w:rPr>
          <w:b/>
          <w:bCs/>
          <w:iCs/>
          <w:color w:val="000000" w:themeColor="text1"/>
        </w:rPr>
      </w:pPr>
      <w:r>
        <w:rPr>
          <w:b/>
          <w:bCs/>
          <w:iCs/>
          <w:color w:val="000000" w:themeColor="text1"/>
        </w:rPr>
        <w:t xml:space="preserve">Four genes </w:t>
      </w:r>
      <w:r w:rsidRPr="0025645D">
        <w:rPr>
          <w:b/>
          <w:bCs/>
          <w:iCs/>
          <w:color w:val="000000" w:themeColor="text1"/>
        </w:rPr>
        <w:t xml:space="preserve">for which </w:t>
      </w:r>
      <w:r>
        <w:rPr>
          <w:b/>
          <w:bCs/>
          <w:iCs/>
          <w:color w:val="000000" w:themeColor="text1"/>
        </w:rPr>
        <w:t xml:space="preserve">deletion yields </w:t>
      </w:r>
      <w:r w:rsidRPr="006637DC">
        <w:rPr>
          <w:b/>
          <w:bCs/>
          <w:iCs/>
          <w:color w:val="000000" w:themeColor="text1"/>
        </w:rPr>
        <w:t>synergistic</w:t>
      </w:r>
      <w:r>
        <w:rPr>
          <w:b/>
          <w:bCs/>
          <w:iCs/>
          <w:color w:val="000000" w:themeColor="text1"/>
        </w:rPr>
        <w:t xml:space="preserve"> </w:t>
      </w:r>
      <w:r w:rsidR="00FB3B33">
        <w:rPr>
          <w:b/>
          <w:bCs/>
          <w:i/>
          <w:iCs/>
          <w:color w:val="000000" w:themeColor="text1"/>
        </w:rPr>
        <w:t>PDR5</w:t>
      </w:r>
      <w:r w:rsidR="00FB3B33">
        <w:rPr>
          <w:b/>
          <w:bCs/>
          <w:iCs/>
          <w:color w:val="000000" w:themeColor="text1"/>
        </w:rPr>
        <w:t>-</w:t>
      </w:r>
      <w:r>
        <w:rPr>
          <w:b/>
          <w:bCs/>
          <w:iCs/>
          <w:color w:val="000000" w:themeColor="text1"/>
        </w:rPr>
        <w:t xml:space="preserve">dependent </w:t>
      </w:r>
      <w:r w:rsidR="00FB3B33">
        <w:rPr>
          <w:b/>
          <w:bCs/>
          <w:iCs/>
          <w:color w:val="000000" w:themeColor="text1"/>
        </w:rPr>
        <w:t>fluconazole resistance</w:t>
      </w:r>
    </w:p>
    <w:p w14:paraId="51F6EE36" w14:textId="7D8CA870" w:rsidR="00080B52" w:rsidRDefault="004726E4" w:rsidP="00080B52">
      <w:pPr>
        <w:jc w:val="both"/>
        <w:outlineLvl w:val="0"/>
        <w:rPr>
          <w:ins w:id="796" w:author="Albi Celaj" w:date="2019-02-21T17:19:00Z"/>
          <w:color w:val="000000"/>
        </w:rPr>
      </w:pPr>
      <w:r>
        <w:rPr>
          <w:color w:val="000000"/>
          <w:lang w:val="en-CA"/>
        </w:rPr>
        <w:t xml:space="preserve">One striking phenotype </w:t>
      </w:r>
      <w:r w:rsidR="00F25266">
        <w:rPr>
          <w:color w:val="000000"/>
          <w:lang w:val="en-CA"/>
        </w:rPr>
        <w:t>revealed</w:t>
      </w:r>
      <w:r>
        <w:rPr>
          <w:color w:val="000000"/>
          <w:lang w:val="en-CA"/>
        </w:rPr>
        <w:t xml:space="preserve"> by </w:t>
      </w:r>
      <w:r w:rsidR="008D6812">
        <w:rPr>
          <w:color w:val="000000"/>
          <w:lang w:val="en-CA"/>
        </w:rPr>
        <w:t>XGA</w:t>
      </w:r>
      <w:r>
        <w:rPr>
          <w:color w:val="000000"/>
          <w:lang w:val="en-CA"/>
        </w:rPr>
        <w:t xml:space="preserve">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006637DC">
        <w:rPr>
          <w:color w:val="000000"/>
        </w:rPr>
        <w:t xml:space="preserve">both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955557">
        <w:rPr>
          <w:color w:val="000000"/>
          <w:lang w:val="en-CA"/>
        </w:rPr>
        <w:t>, top panel</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190C40">
        <w:rPr>
          <w:color w:val="000000"/>
          <w:lang w:val="en-CA"/>
        </w:rPr>
        <w:t>S6</w:t>
      </w:r>
      <w:r w:rsidR="00D57E73">
        <w:rPr>
          <w:color w:val="000000"/>
          <w:lang w:val="en-CA"/>
        </w:rPr>
        <w:t>).</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ins w:id="797" w:author="Albi Celaj" w:date="2019-02-21T17:19:00Z">
        <w:r w:rsidR="00080B52">
          <w:rPr>
            <w:color w:val="000000"/>
          </w:rPr>
          <w:t xml:space="preserve"> Generalized lin</w:t>
        </w:r>
        <w:r w:rsidR="00CF1767">
          <w:rPr>
            <w:color w:val="000000"/>
          </w:rPr>
          <w:t>ear regression had encoded th</w:t>
        </w:r>
      </w:ins>
      <w:ins w:id="798" w:author="Albi Celaj" w:date="2019-02-21T17:49:00Z">
        <w:r w:rsidR="00CF1767">
          <w:rPr>
            <w:color w:val="000000"/>
          </w:rPr>
          <w:t>e</w:t>
        </w:r>
      </w:ins>
      <w:ins w:id="799" w:author="Albi Celaj" w:date="2019-02-21T17:19:00Z">
        <w:r w:rsidR="00080B52">
          <w:rPr>
            <w:color w:val="000000"/>
          </w:rPr>
          <w:t xml:space="preserve"> </w:t>
        </w:r>
      </w:ins>
      <w:ins w:id="800" w:author="Albi Celaj" w:date="2019-02-21T17:49:00Z">
        <w:r w:rsidR="000F6C17">
          <w:rPr>
            <w:color w:val="000000"/>
          </w:rPr>
          <w:t>quadruple</w:t>
        </w:r>
      </w:ins>
      <w:ins w:id="801" w:author="Albi Celaj" w:date="2019-02-21T17:26:00Z">
        <w:r w:rsidR="00D3081D">
          <w:rPr>
            <w:color w:val="000000"/>
          </w:rPr>
          <w:t xml:space="preserve">-knockout resistance </w:t>
        </w:r>
      </w:ins>
      <w:ins w:id="802" w:author="Albi Celaj" w:date="2019-02-21T17:19:00Z">
        <w:r w:rsidR="00080B52">
          <w:rPr>
            <w:color w:val="000000"/>
          </w:rPr>
          <w:t xml:space="preserve">phenomenon as the combination of </w:t>
        </w:r>
      </w:ins>
      <w:del w:id="803" w:author="Albi Celaj" w:date="2019-02-21T17:20:00Z">
        <w:r w:rsidR="006644AB" w:rsidDel="00080B52">
          <w:rPr>
            <w:color w:val="000000"/>
          </w:rPr>
          <w:delText xml:space="preserve">Beyond </w:delText>
        </w:r>
        <w:r w:rsidR="009D671D" w:rsidRPr="00233F15" w:rsidDel="00080B52">
          <w:rPr>
            <w:color w:val="000000"/>
          </w:rPr>
          <w:delText>one- and two- gene effects</w:delText>
        </w:r>
        <w:r w:rsidR="009D671D" w:rsidDel="00080B52">
          <w:rPr>
            <w:color w:val="000000"/>
          </w:rPr>
          <w:delText xml:space="preserve">, </w:delText>
        </w:r>
        <w:r w:rsidR="006644AB" w:rsidDel="00080B52">
          <w:rPr>
            <w:color w:val="000000"/>
          </w:rPr>
          <w:delText xml:space="preserve">generalized linear regression modeled this phenomenon </w:delText>
        </w:r>
        <w:r w:rsidR="009D671D" w:rsidDel="00080B52">
          <w:rPr>
            <w:color w:val="000000"/>
          </w:rPr>
          <w:delText xml:space="preserve">as the combination of </w:delText>
        </w:r>
      </w:del>
      <w:r w:rsidR="009D671D">
        <w:rPr>
          <w:color w:val="000000"/>
        </w:rPr>
        <w:t xml:space="preserve">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del w:id="804" w:author="Albi Celaj" w:date="2019-02-21T17:20:00Z">
        <w:r w:rsidR="009D671D" w:rsidDel="00080B52">
          <w:rPr>
            <w:color w:val="000000"/>
          </w:rPr>
          <w:delText xml:space="preserve"> - Figure </w:delText>
        </w:r>
        <w:r w:rsidR="006A0B07" w:rsidDel="00080B52">
          <w:rPr>
            <w:color w:val="000000"/>
          </w:rPr>
          <w:delText>5</w:delText>
        </w:r>
        <w:r w:rsidR="00955557" w:rsidDel="00080B52">
          <w:rPr>
            <w:color w:val="000000"/>
          </w:rPr>
          <w:delText>A, bottom panel</w:delText>
        </w:r>
      </w:del>
      <w:r w:rsidR="009D671D">
        <w:rPr>
          <w:color w:val="000000"/>
        </w:rPr>
        <w:t>)</w:t>
      </w:r>
      <w:ins w:id="805" w:author="Albi Celaj" w:date="2019-02-21T17:20:00Z">
        <w:r w:rsidR="00080B52">
          <w:rPr>
            <w:color w:val="000000"/>
          </w:rPr>
          <w:t xml:space="preserve">, while its dependence on </w:t>
        </w:r>
        <w:r w:rsidR="00080B52">
          <w:rPr>
            <w:i/>
            <w:color w:val="000000"/>
          </w:rPr>
          <w:t>PDR5</w:t>
        </w:r>
        <w:r w:rsidR="00080B52">
          <w:rPr>
            <w:color w:val="000000"/>
          </w:rPr>
          <w:t xml:space="preserve"> was </w:t>
        </w:r>
      </w:ins>
      <w:ins w:id="806" w:author="Albi Celaj" w:date="2019-02-21T17:21:00Z">
        <w:r w:rsidR="00080B52">
          <w:rPr>
            <w:color w:val="000000"/>
          </w:rPr>
          <w:t>encoded by</w:t>
        </w:r>
      </w:ins>
      <w:ins w:id="807" w:author="Albi Celaj" w:date="2019-02-21T17:20:00Z">
        <w:r w:rsidR="00080B52">
          <w:rPr>
            <w:color w:val="000000"/>
          </w:rPr>
          <w:t xml:space="preserve"> three two-way negative interactions: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snq2∆</w:t>
        </w:r>
        <w:r w:rsidR="00080B52">
          <w:rPr>
            <w:color w:val="000000"/>
          </w:rPr>
          <w:t>},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ycf1∆</w:t>
        </w:r>
        <w:r w:rsidR="00080B52">
          <w:rPr>
            <w:color w:val="000000"/>
          </w:rPr>
          <w:t>}, and {</w:t>
        </w:r>
        <w:r w:rsidR="00080B52">
          <w:rPr>
            <w:i/>
            <w:color w:val="000000"/>
          </w:rPr>
          <w:t>pdr5</w:t>
        </w:r>
        <w:r w:rsidR="00080B52" w:rsidRPr="008C0540">
          <w:rPr>
            <w:i/>
            <w:color w:val="000000"/>
          </w:rPr>
          <w:t>∆</w:t>
        </w:r>
        <w:r w:rsidR="00080B52">
          <w:rPr>
            <w:color w:val="000000"/>
          </w:rPr>
          <w:t xml:space="preserve">, </w:t>
        </w:r>
        <w:r w:rsidR="00080B52" w:rsidRPr="008C0540">
          <w:rPr>
            <w:i/>
            <w:color w:val="000000"/>
          </w:rPr>
          <w:t>y</w:t>
        </w:r>
        <w:r w:rsidR="00080B52">
          <w:rPr>
            <w:i/>
            <w:color w:val="000000"/>
          </w:rPr>
          <w:t>or</w:t>
        </w:r>
        <w:r w:rsidR="00080B52" w:rsidRPr="008C0540">
          <w:rPr>
            <w:i/>
            <w:color w:val="000000"/>
          </w:rPr>
          <w:t>1∆</w:t>
        </w:r>
        <w:r w:rsidR="00080B52">
          <w:rPr>
            <w:color w:val="000000"/>
          </w:rPr>
          <w:t>}.</w:t>
        </w:r>
      </w:ins>
      <w:del w:id="808" w:author="Albi Celaj" w:date="2019-02-21T17:22:00Z">
        <w:r w:rsidR="009D671D" w:rsidDel="00080B52">
          <w:rPr>
            <w:color w:val="000000"/>
          </w:rPr>
          <w:delText>.</w:delText>
        </w:r>
      </w:del>
      <w:r w:rsidR="009D671D">
        <w:rPr>
          <w:color w:val="000000"/>
        </w:rPr>
        <w:t xml:space="preserve"> </w:t>
      </w:r>
    </w:p>
    <w:p w14:paraId="75E5520F" w14:textId="26F9102E" w:rsidR="009D671D" w:rsidRPr="00FB3B33" w:rsidDel="00080B52" w:rsidRDefault="009D671D" w:rsidP="00AD5A33">
      <w:pPr>
        <w:jc w:val="both"/>
        <w:outlineLvl w:val="0"/>
        <w:rPr>
          <w:del w:id="809" w:author="Albi Celaj" w:date="2019-02-21T17:20:00Z"/>
          <w:b/>
          <w:bCs/>
          <w:iCs/>
          <w:color w:val="000000" w:themeColor="text1"/>
        </w:rPr>
      </w:pPr>
      <w:del w:id="810" w:author="Albi Celaj" w:date="2019-02-21T17:20:00Z">
        <w:r w:rsidDel="00080B52">
          <w:rPr>
            <w:color w:val="000000"/>
          </w:rPr>
          <w:delText xml:space="preserve"> The apparent dependence of the resistance resulting from these multi-knockout combinations on the presence of </w:delText>
        </w:r>
        <w:r w:rsidDel="00080B52">
          <w:rPr>
            <w:i/>
            <w:color w:val="000000"/>
          </w:rPr>
          <w:delText>PDR5</w:delText>
        </w:r>
        <w:r w:rsidDel="00080B52">
          <w:rPr>
            <w:color w:val="000000"/>
          </w:rPr>
          <w:delText xml:space="preserve"> was modeled as three two-way negative interactions: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snq2∆</w:delText>
        </w:r>
        <w:r w:rsidDel="00080B52">
          <w:rPr>
            <w:color w:val="000000"/>
          </w:rPr>
          <w:delText>},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ycf1∆</w:delText>
        </w:r>
        <w:r w:rsidDel="00080B52">
          <w:rPr>
            <w:color w:val="000000"/>
          </w:rPr>
          <w:delText>}, and {</w:delText>
        </w:r>
        <w:r w:rsidDel="00080B52">
          <w:rPr>
            <w:i/>
            <w:color w:val="000000"/>
          </w:rPr>
          <w:delText>pdr5</w:delText>
        </w:r>
        <w:r w:rsidRPr="008C0540" w:rsidDel="00080B52">
          <w:rPr>
            <w:i/>
            <w:color w:val="000000"/>
          </w:rPr>
          <w:delText>∆</w:delText>
        </w:r>
        <w:r w:rsidDel="00080B52">
          <w:rPr>
            <w:color w:val="000000"/>
          </w:rPr>
          <w:delText xml:space="preserve">, </w:delText>
        </w:r>
        <w:r w:rsidRPr="008C0540" w:rsidDel="00080B52">
          <w:rPr>
            <w:i/>
            <w:color w:val="000000"/>
          </w:rPr>
          <w:delText>y</w:delText>
        </w:r>
        <w:r w:rsidDel="00080B52">
          <w:rPr>
            <w:i/>
            <w:color w:val="000000"/>
          </w:rPr>
          <w:delText>or</w:delText>
        </w:r>
        <w:r w:rsidRPr="008C0540" w:rsidDel="00080B52">
          <w:rPr>
            <w:i/>
            <w:color w:val="000000"/>
          </w:rPr>
          <w:delText>1∆</w:delText>
        </w:r>
        <w:r w:rsidDel="00080B52">
          <w:rPr>
            <w:color w:val="000000"/>
          </w:rPr>
          <w:delText xml:space="preserve">}. </w:delText>
        </w:r>
        <w:r w:rsidR="001C62B5" w:rsidDel="00080B52">
          <w:rPr>
            <w:color w:val="000000"/>
          </w:rPr>
          <w:delText xml:space="preserve"> These results are consistent with a </w:delText>
        </w:r>
        <w:r w:rsidR="001C62B5" w:rsidDel="00080B52">
          <w:rPr>
            <w:color w:val="000000"/>
            <w:lang w:val="en-CA"/>
          </w:rPr>
          <w:delText xml:space="preserve">previous report that </w:delText>
        </w:r>
        <w:r w:rsidDel="00080B52">
          <w:rPr>
            <w:color w:val="000000"/>
            <w:lang w:val="en-CA"/>
          </w:rPr>
          <w:delText xml:space="preserve">deletions of </w:delText>
        </w:r>
        <w:r w:rsidDel="00080B52">
          <w:rPr>
            <w:i/>
            <w:color w:val="000000"/>
            <w:lang w:val="en-CA"/>
          </w:rPr>
          <w:delText xml:space="preserve">SNQ2 </w:delText>
        </w:r>
        <w:r w:rsidDel="00080B52">
          <w:rPr>
            <w:color w:val="000000"/>
            <w:lang w:val="en-CA"/>
          </w:rPr>
          <w:delText xml:space="preserve">or </w:delText>
        </w:r>
        <w:r w:rsidDel="00080B52">
          <w:rPr>
            <w:i/>
            <w:color w:val="000000"/>
            <w:lang w:val="en-CA"/>
          </w:rPr>
          <w:delText>YOR1</w:delText>
        </w:r>
        <w:r w:rsidDel="00080B52">
          <w:rPr>
            <w:color w:val="000000"/>
            <w:lang w:val="en-CA"/>
          </w:rPr>
          <w:delText xml:space="preserve"> (either alone or together) increase resistance to fluconazole </w:delText>
        </w:r>
        <w:r w:rsidRPr="00233F15" w:rsidDel="00080B52">
          <w:rPr>
            <w:color w:val="000000"/>
            <w:lang w:val="en-CA"/>
          </w:rPr>
          <w:fldChar w:fldCharType="begin" w:fldLock="1"/>
        </w:r>
        <w:r w:rsidRPr="00080B52" w:rsidDel="00080B52">
          <w:rPr>
            <w:color w:val="000000"/>
            <w:lang w:val="en-CA"/>
          </w:rPr>
          <w:del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delInstrText>
        </w:r>
        <w:r w:rsidRPr="00233F15" w:rsidDel="00080B52">
          <w:rPr>
            <w:color w:val="000000"/>
            <w:lang w:val="en-CA"/>
          </w:rPr>
          <w:fldChar w:fldCharType="separate"/>
        </w:r>
        <w:r w:rsidRPr="00080B52" w:rsidDel="00080B52">
          <w:rPr>
            <w:noProof/>
            <w:color w:val="000000"/>
            <w:lang w:val="en-CA"/>
          </w:rPr>
          <w:delText>(Kolaczkowska et al., 2008)</w:delText>
        </w:r>
        <w:r w:rsidRPr="00233F15" w:rsidDel="00080B52">
          <w:rPr>
            <w:color w:val="000000"/>
            <w:lang w:val="en-CA"/>
          </w:rPr>
          <w:fldChar w:fldCharType="end"/>
        </w:r>
        <w:r w:rsidR="001C62B5" w:rsidDel="00080B52">
          <w:rPr>
            <w:color w:val="000000"/>
            <w:lang w:val="en-CA"/>
          </w:rPr>
          <w:delText>, and extend these findings in at least three ways</w:delText>
        </w:r>
        <w:r w:rsidRPr="00457F23" w:rsidDel="00080B52">
          <w:rPr>
            <w:color w:val="000000" w:themeColor="text1"/>
            <w:lang w:val="en-CA"/>
          </w:rPr>
          <w:delText xml:space="preserve">: 1) fluconazole resistance is increased further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knockouts in addition to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2) the resistance provided by </w:delText>
        </w:r>
        <w:r w:rsidRPr="00457F23" w:rsidDel="00080B52">
          <w:rPr>
            <w:i/>
            <w:color w:val="000000" w:themeColor="text1"/>
          </w:rPr>
          <w:delText>ybt1∆</w:delText>
        </w:r>
        <w:r w:rsidRPr="00457F23" w:rsidDel="00080B52">
          <w:rPr>
            <w:color w:val="000000" w:themeColor="text1"/>
          </w:rPr>
          <w:delText xml:space="preserve"> and </w:delText>
        </w:r>
        <w:r w:rsidRPr="00457F23" w:rsidDel="00080B52">
          <w:rPr>
            <w:i/>
            <w:color w:val="000000" w:themeColor="text1"/>
          </w:rPr>
          <w:delText>ycf1∆</w:delText>
        </w:r>
        <w:r w:rsidRPr="00457F23" w:rsidDel="00080B52">
          <w:rPr>
            <w:color w:val="000000" w:themeColor="text1"/>
            <w:lang w:val="en-CA"/>
          </w:rPr>
          <w:delText xml:space="preserve"> is synergistic with that provided by </w:delText>
        </w:r>
        <w:r w:rsidRPr="00457F23" w:rsidDel="00080B52">
          <w:rPr>
            <w:i/>
            <w:color w:val="000000" w:themeColor="text1"/>
          </w:rPr>
          <w:delText>snq2∆</w:delText>
        </w:r>
        <w:r w:rsidRPr="00457F23" w:rsidDel="00080B52">
          <w:rPr>
            <w:color w:val="000000" w:themeColor="text1"/>
          </w:rPr>
          <w:delText xml:space="preserve"> and </w:delText>
        </w:r>
        <w:r w:rsidRPr="00457F23" w:rsidDel="00080B52">
          <w:rPr>
            <w:i/>
            <w:color w:val="000000" w:themeColor="text1"/>
          </w:rPr>
          <w:delText>yor1∆</w:delText>
        </w:r>
        <w:r w:rsidRPr="00457F23" w:rsidDel="00080B52">
          <w:rPr>
            <w:color w:val="000000" w:themeColor="text1"/>
            <w:lang w:val="en-CA"/>
          </w:rPr>
          <w:delText xml:space="preserve">; and 3) resistance of the </w:delText>
        </w:r>
        <w:r w:rsidRPr="00457F23" w:rsidDel="00080B52">
          <w:rPr>
            <w:i/>
            <w:color w:val="000000" w:themeColor="text1"/>
          </w:rPr>
          <w:delText>snq2∆ ybt1∆ ycf1∆ yor1∆</w:delText>
        </w:r>
        <w:r w:rsidRPr="00457F23" w:rsidDel="00080B52">
          <w:rPr>
            <w:color w:val="000000" w:themeColor="text1"/>
          </w:rPr>
          <w:delText xml:space="preserve"> knockout strain depends on the presence of a wild-type </w:delText>
        </w:r>
        <w:r w:rsidRPr="00457F23" w:rsidDel="00080B52">
          <w:rPr>
            <w:i/>
            <w:color w:val="000000" w:themeColor="text1"/>
          </w:rPr>
          <w:delText>PDR5</w:delText>
        </w:r>
        <w:r w:rsidRPr="00457F23" w:rsidDel="00080B52">
          <w:rPr>
            <w:color w:val="000000" w:themeColor="text1"/>
            <w:lang w:val="en-CA"/>
          </w:rPr>
          <w:delText>.</w:delText>
        </w:r>
        <w:r w:rsidR="006637DC" w:rsidDel="00080B52">
          <w:rPr>
            <w:color w:val="000000" w:themeColor="text1"/>
            <w:lang w:val="en-CA"/>
          </w:rPr>
          <w:delText xml:space="preserve">  Thus, XGA revealed a complex interdependency involving five genes.</w:delText>
        </w:r>
      </w:del>
    </w:p>
    <w:p w14:paraId="3FC17CED" w14:textId="77777777" w:rsidR="004726E4" w:rsidRDefault="004726E4" w:rsidP="004726E4">
      <w:pPr>
        <w:widowControl w:val="0"/>
        <w:autoSpaceDE w:val="0"/>
        <w:autoSpaceDN w:val="0"/>
        <w:adjustRightInd w:val="0"/>
        <w:jc w:val="both"/>
        <w:rPr>
          <w:color w:val="000000"/>
        </w:rPr>
      </w:pPr>
    </w:p>
    <w:p w14:paraId="1A882488" w14:textId="337B1D80" w:rsidR="00561878" w:rsidRPr="007C718F" w:rsidRDefault="001C62B5" w:rsidP="00080B52">
      <w:pPr>
        <w:widowControl w:val="0"/>
        <w:autoSpaceDE w:val="0"/>
        <w:autoSpaceDN w:val="0"/>
        <w:adjustRightInd w:val="0"/>
        <w:jc w:val="both"/>
        <w:rPr>
          <w:bCs/>
          <w:iCs/>
          <w:color w:val="000000" w:themeColor="text1"/>
        </w:rPr>
      </w:pPr>
      <w:del w:id="811" w:author="Albi Celaj" w:date="2019-02-21T17:21:00Z">
        <w:r w:rsidDel="00080B52">
          <w:rPr>
            <w:color w:val="000000"/>
          </w:rPr>
          <w:delText>Each of t</w:delText>
        </w:r>
        <w:r w:rsidR="00370E35" w:rsidDel="00080B52">
          <w:rPr>
            <w:color w:val="000000"/>
          </w:rPr>
          <w:delText xml:space="preserve">hese observations </w:delText>
        </w:r>
        <w:r w:rsidR="006637DC" w:rsidDel="00080B52">
          <w:rPr>
            <w:color w:val="000000"/>
          </w:rPr>
          <w:delText>is</w:delText>
        </w:r>
      </w:del>
      <w:ins w:id="812" w:author="Albi Celaj" w:date="2019-02-21T17:49:00Z">
        <w:r w:rsidR="000F6C17">
          <w:rPr>
            <w:color w:val="000000"/>
          </w:rPr>
          <w:t>O</w:t>
        </w:r>
      </w:ins>
      <w:ins w:id="813" w:author="Albi Celaj" w:date="2019-02-21T17:21:00Z">
        <w:r w:rsidR="00080B52">
          <w:rPr>
            <w:color w:val="000000"/>
          </w:rPr>
          <w:t>verall</w:t>
        </w:r>
      </w:ins>
      <w:ins w:id="814" w:author="Albi Celaj" w:date="2019-02-21T17:49:00Z">
        <w:r w:rsidR="000F6C17">
          <w:rPr>
            <w:color w:val="000000"/>
          </w:rPr>
          <w:t>, these</w:t>
        </w:r>
      </w:ins>
      <w:ins w:id="815" w:author="Albi Celaj" w:date="2019-02-21T17:21:00Z">
        <w:r w:rsidR="00080B52">
          <w:rPr>
            <w:color w:val="000000"/>
          </w:rPr>
          <w:t xml:space="preserve"> observations were</w:t>
        </w:r>
      </w:ins>
      <w:r w:rsidR="006637DC">
        <w:rPr>
          <w:color w:val="000000"/>
        </w:rPr>
        <w:t xml:space="preserve"> consistent </w:t>
      </w:r>
      <w:r w:rsidR="00190EA3">
        <w:rPr>
          <w:color w:val="000000"/>
        </w:rPr>
        <w:t xml:space="preserve">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SNQ2, YBT1, YCF1</w:t>
      </w:r>
      <w:r w:rsidR="00457F23">
        <w:rPr>
          <w:color w:val="000000"/>
        </w:rPr>
        <w:t xml:space="preserve">, and </w:t>
      </w:r>
      <w:r w:rsidR="00457F23">
        <w:rPr>
          <w:i/>
          <w:color w:val="000000"/>
        </w:rPr>
        <w:t xml:space="preserve">YOR1 </w:t>
      </w:r>
      <w:r w:rsidR="00457F23">
        <w:rPr>
          <w:color w:val="000000"/>
        </w:rPr>
        <w:t xml:space="preserve">(Figure 4B), </w:t>
      </w:r>
      <w:ins w:id="816" w:author="Albi Celaj" w:date="2019-02-21T17:50:00Z">
        <w:r w:rsidR="000F6C17">
          <w:rPr>
            <w:color w:val="000000"/>
          </w:rPr>
          <w:t xml:space="preserve">thereby </w:t>
        </w:r>
      </w:ins>
      <w:del w:id="817" w:author="Albi Celaj" w:date="2019-02-21T17:50:00Z">
        <w:r w:rsidR="00457F23" w:rsidDel="000F6C17">
          <w:rPr>
            <w:color w:val="000000"/>
          </w:rPr>
          <w:delText xml:space="preserve">and </w:delText>
        </w:r>
        <w:r w:rsidDel="000F6C17">
          <w:rPr>
            <w:color w:val="000000"/>
          </w:rPr>
          <w:delText xml:space="preserve">thus could be said to </w:delText>
        </w:r>
      </w:del>
      <w:r>
        <w:rPr>
          <w:color w:val="000000"/>
        </w:rPr>
        <w:t>captur</w:t>
      </w:r>
      <w:ins w:id="818" w:author="Albi Celaj" w:date="2019-02-21T17:50:00Z">
        <w:r w:rsidR="000F6C17">
          <w:rPr>
            <w:color w:val="000000"/>
          </w:rPr>
          <w:t>ing</w:t>
        </w:r>
      </w:ins>
      <w:del w:id="819" w:author="Albi Celaj" w:date="2019-02-21T17:50:00Z">
        <w:r w:rsidDel="000F6C17">
          <w:rPr>
            <w:color w:val="000000"/>
          </w:rPr>
          <w:delText>e the phenomenon</w:delText>
        </w:r>
      </w:del>
      <w:r>
        <w:rPr>
          <w:color w:val="000000"/>
        </w:rPr>
        <w:t xml:space="preserve">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6637DC">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6637DC">
        <w:rPr>
          <w:bCs/>
          <w:iCs/>
          <w:color w:val="000000" w:themeColor="text1"/>
        </w:rPr>
        <w:t xml:space="preserve">with </w:t>
      </w:r>
      <w:r w:rsidR="00C54C75">
        <w:rPr>
          <w:bCs/>
          <w:iCs/>
          <w:color w:val="000000" w:themeColor="text1"/>
        </w:rPr>
        <w:t>complex positive interactions</w:t>
      </w:r>
      <w:r w:rsidR="006637DC">
        <w:rPr>
          <w:bCs/>
          <w:iCs/>
          <w:color w:val="000000" w:themeColor="text1"/>
        </w:rPr>
        <w:t xml:space="preserve">; </w:t>
      </w:r>
      <w:r w:rsidR="00457F23">
        <w:rPr>
          <w:bCs/>
          <w:iCs/>
          <w:color w:val="000000" w:themeColor="text1"/>
        </w:rPr>
        <w:t xml:space="preserve">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457F23">
        <w:rPr>
          <w:bCs/>
          <w:iCs/>
          <w:color w:val="000000" w:themeColor="text1"/>
        </w:rPr>
        <w:t>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ins w:id="820" w:author="Albi Celaj" w:date="2019-02-21T17:22:00Z">
        <w:r w:rsidR="00080B52">
          <w:rPr>
            <w:bCs/>
            <w:iCs/>
            <w:color w:val="000000" w:themeColor="text1"/>
          </w:rPr>
          <w:t xml:space="preserve">  We extended </w:t>
        </w:r>
      </w:ins>
      <w:del w:id="821" w:author="Albi Celaj" w:date="2019-02-21T17:23:00Z">
        <w:r w:rsidR="003D12E9" w:rsidRPr="00551E22" w:rsidDel="00080B52">
          <w:rPr>
            <w:bCs/>
            <w:iCs/>
            <w:color w:val="000000" w:themeColor="text1"/>
          </w:rPr>
          <w:delText xml:space="preserve"> </w:delText>
        </w:r>
        <w:r w:rsidR="003D12E9" w:rsidDel="00080B52">
          <w:rPr>
            <w:bCs/>
            <w:iCs/>
            <w:color w:val="000000" w:themeColor="text1"/>
          </w:rPr>
          <w:delText xml:space="preserve"> </w:delText>
        </w:r>
        <w:r w:rsidR="00B34B96" w:rsidDel="00080B52">
          <w:rPr>
            <w:bCs/>
            <w:iCs/>
            <w:color w:val="000000" w:themeColor="text1"/>
          </w:rPr>
          <w:delText xml:space="preserve">To model non-additive combinations of </w:delText>
        </w:r>
        <w:r w:rsidR="00FB4320" w:rsidDel="00080B52">
          <w:rPr>
            <w:bCs/>
            <w:iCs/>
            <w:color w:val="000000" w:themeColor="text1"/>
          </w:rPr>
          <w:delText xml:space="preserve">influences </w:delText>
        </w:r>
        <w:r w:rsidR="000136A7" w:rsidDel="00080B52">
          <w:rPr>
            <w:bCs/>
            <w:iCs/>
            <w:color w:val="000000" w:themeColor="text1"/>
          </w:rPr>
          <w:delText>in</w:delText>
        </w:r>
        <w:r w:rsidR="00FB4320" w:rsidDel="00080B52">
          <w:rPr>
            <w:bCs/>
            <w:iCs/>
            <w:color w:val="000000" w:themeColor="text1"/>
          </w:rPr>
          <w:delText xml:space="preserve"> a neural network, </w:delText>
        </w:r>
        <w:r w:rsidR="000136A7" w:rsidDel="00080B52">
          <w:rPr>
            <w:bCs/>
            <w:iCs/>
            <w:color w:val="000000" w:themeColor="text1"/>
          </w:rPr>
          <w:delText xml:space="preserve">hidden layers can be added </w:delText>
        </w:r>
        <w:r w:rsidR="007F5631" w:rsidDel="00080B52">
          <w:rPr>
            <w:bCs/>
            <w:iCs/>
            <w:color w:val="000000" w:themeColor="text1"/>
          </w:rPr>
          <w:delText>between two nodes</w:delText>
        </w:r>
        <w:r w:rsidR="000C41F6" w:rsidDel="00080B52">
          <w:rPr>
            <w:bCs/>
            <w:iCs/>
            <w:color w:val="000000" w:themeColor="text1"/>
          </w:rPr>
          <w:delText xml:space="preserve">.  </w:delText>
        </w:r>
        <w:r w:rsidDel="00080B52">
          <w:rPr>
            <w:bCs/>
            <w:iCs/>
            <w:color w:val="000000" w:themeColor="text1"/>
          </w:rPr>
          <w:delText xml:space="preserve">We </w:delText>
        </w:r>
        <w:r w:rsidR="00BF6270" w:rsidDel="00080B52">
          <w:rPr>
            <w:bCs/>
            <w:iCs/>
            <w:color w:val="000000" w:themeColor="text1"/>
          </w:rPr>
          <w:delText>f</w:delText>
        </w:r>
        <w:r w:rsidR="00753E2A" w:rsidDel="00080B52">
          <w:rPr>
            <w:bCs/>
            <w:iCs/>
            <w:color w:val="000000" w:themeColor="text1"/>
          </w:rPr>
          <w:delText>irst consider</w:delText>
        </w:r>
        <w:r w:rsidDel="00080B52">
          <w:rPr>
            <w:bCs/>
            <w:iCs/>
            <w:color w:val="000000" w:themeColor="text1"/>
          </w:rPr>
          <w:delText>ed</w:delText>
        </w:r>
        <w:r w:rsidR="00753E2A" w:rsidDel="00080B52">
          <w:rPr>
            <w:bCs/>
            <w:iCs/>
            <w:color w:val="000000" w:themeColor="text1"/>
          </w:rPr>
          <w:delText xml:space="preserve"> the simplest extension of </w:delText>
        </w:r>
      </w:del>
      <w:r w:rsidR="00753E2A">
        <w:rPr>
          <w:bCs/>
          <w:iCs/>
          <w:color w:val="000000" w:themeColor="text1"/>
        </w:rPr>
        <w:t>the ‘additive influence’ model</w:t>
      </w:r>
      <w:ins w:id="822" w:author="Albi Celaj" w:date="2019-02-21T17:23:00Z">
        <w:r w:rsidR="00080B52">
          <w:rPr>
            <w:bCs/>
            <w:iCs/>
            <w:color w:val="000000" w:themeColor="text1"/>
          </w:rPr>
          <w:t xml:space="preserve"> by </w:t>
        </w:r>
      </w:ins>
      <w:del w:id="823" w:author="Albi Celaj" w:date="2019-02-21T17:23:00Z">
        <w:r w:rsidR="00753E2A" w:rsidDel="00080B52">
          <w:rPr>
            <w:bCs/>
            <w:iCs/>
            <w:color w:val="000000" w:themeColor="text1"/>
          </w:rPr>
          <w:delText xml:space="preserve">, </w:delText>
        </w:r>
      </w:del>
      <w:r w:rsidR="00753E2A">
        <w:rPr>
          <w:bCs/>
          <w:iCs/>
          <w:color w:val="000000" w:themeColor="text1"/>
        </w:rPr>
        <w:t>add</w:t>
      </w:r>
      <w:r>
        <w:rPr>
          <w:bCs/>
          <w:iCs/>
          <w:color w:val="000000" w:themeColor="text1"/>
        </w:rPr>
        <w:t>ing</w:t>
      </w:r>
      <w:r w:rsidR="00753E2A">
        <w:rPr>
          <w:bCs/>
          <w:iCs/>
          <w:color w:val="000000" w:themeColor="text1"/>
        </w:rPr>
        <w:t xml:space="preserve"> a </w:t>
      </w:r>
      <w:del w:id="824" w:author="Albi Celaj" w:date="2019-02-21T17:23:00Z">
        <w:r w:rsidR="00753E2A" w:rsidDel="00080B52">
          <w:rPr>
            <w:bCs/>
            <w:iCs/>
            <w:color w:val="000000" w:themeColor="text1"/>
          </w:rPr>
          <w:delText xml:space="preserve">single hidden </w:delText>
        </w:r>
        <w:r w:rsidR="007A7545" w:rsidDel="00080B52">
          <w:rPr>
            <w:bCs/>
            <w:iCs/>
            <w:color w:val="000000" w:themeColor="text1"/>
          </w:rPr>
          <w:delText xml:space="preserve">layer </w:delText>
        </w:r>
        <w:r w:rsidR="00370E35" w:rsidDel="00080B52">
          <w:rPr>
            <w:bCs/>
            <w:iCs/>
            <w:color w:val="000000" w:themeColor="text1"/>
          </w:rPr>
          <w:delText>with</w:delText>
        </w:r>
        <w:r w:rsidR="007A7545" w:rsidDel="00080B52">
          <w:rPr>
            <w:bCs/>
            <w:iCs/>
            <w:color w:val="000000" w:themeColor="text1"/>
          </w:rPr>
          <w:delText xml:space="preserve"> a single </w:delText>
        </w:r>
      </w:del>
      <w:r w:rsidR="007A7545">
        <w:rPr>
          <w:bCs/>
          <w:iCs/>
          <w:color w:val="000000" w:themeColor="text1"/>
        </w:rPr>
        <w:t>neuron</w:t>
      </w:r>
      <w:r w:rsidR="002B129E">
        <w:rPr>
          <w:bCs/>
          <w:iCs/>
          <w:color w:val="000000" w:themeColor="text1"/>
        </w:rPr>
        <w:t xml:space="preserve"> </w:t>
      </w:r>
      <w:del w:id="825" w:author="Albi Celaj" w:date="2019-02-21T17:23:00Z">
        <w:r w:rsidR="00233C3E" w:rsidDel="00080B52">
          <w:rPr>
            <w:bCs/>
            <w:iCs/>
            <w:color w:val="000000" w:themeColor="text1"/>
          </w:rPr>
          <w:delText xml:space="preserve">(see Methods) </w:delText>
        </w:r>
      </w:del>
      <w:r w:rsidR="00753E2A">
        <w:rPr>
          <w:bCs/>
          <w:iCs/>
          <w:color w:val="000000" w:themeColor="text1"/>
        </w:rPr>
        <w:t>t</w:t>
      </w:r>
      <w:ins w:id="826" w:author="Albi Celaj" w:date="2019-02-21T17:23:00Z">
        <w:r w:rsidR="00080B52">
          <w:rPr>
            <w:bCs/>
            <w:iCs/>
            <w:color w:val="000000" w:themeColor="text1"/>
          </w:rPr>
          <w:t>hat acts to</w:t>
        </w:r>
      </w:ins>
      <w:del w:id="827" w:author="Albi Celaj" w:date="2019-02-21T17:23:00Z">
        <w:r w:rsidR="00753E2A" w:rsidDel="00080B52">
          <w:rPr>
            <w:bCs/>
            <w:iCs/>
            <w:color w:val="000000" w:themeColor="text1"/>
          </w:rPr>
          <w:delText>o</w:delText>
        </w:r>
      </w:del>
      <w:r w:rsidR="00753E2A">
        <w:rPr>
          <w:bCs/>
          <w:iCs/>
          <w:color w:val="000000" w:themeColor="text1"/>
        </w:rPr>
        <w:t xml:space="preserve">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ins w:id="828" w:author="Albi Celaj" w:date="2019-02-21T17:23:00Z">
        <w:r w:rsidR="00080B52">
          <w:rPr>
            <w:i/>
            <w:color w:val="000000"/>
          </w:rPr>
          <w:t xml:space="preserve"> </w:t>
        </w:r>
        <w:r w:rsidR="00080B52">
          <w:rPr>
            <w:bCs/>
            <w:iCs/>
            <w:color w:val="000000" w:themeColor="text1"/>
          </w:rPr>
          <w:t>(see Methods)</w:t>
        </w:r>
      </w:ins>
      <w:r w:rsidR="00753E2A">
        <w:rPr>
          <w:color w:val="000000"/>
        </w:rPr>
        <w:t xml:space="preserve">.  </w:t>
      </w:r>
      <w:r w:rsidR="00322112">
        <w:rPr>
          <w:color w:val="000000"/>
        </w:rPr>
        <w:t xml:space="preserve">Using only fluconazole </w:t>
      </w:r>
      <w:del w:id="829" w:author="Albi Celaj" w:date="2019-02-21T17:24:00Z">
        <w:r w:rsidR="00322112" w:rsidDel="00080B52">
          <w:rPr>
            <w:color w:val="000000"/>
          </w:rPr>
          <w:delText>data</w:delText>
        </w:r>
      </w:del>
      <w:ins w:id="830" w:author="Albi Celaj" w:date="2019-02-21T17:24:00Z">
        <w:r w:rsidR="00080B52">
          <w:rPr>
            <w:color w:val="000000"/>
          </w:rPr>
          <w:t>resistance data</w:t>
        </w:r>
      </w:ins>
      <w:r w:rsidR="00322112">
        <w:rPr>
          <w:color w:val="000000"/>
        </w:rPr>
        <w:t xml:space="preserve">, training a network with </w:t>
      </w:r>
      <w:ins w:id="831" w:author="Albi Celaj" w:date="2019-02-21T17:50:00Z">
        <w:r w:rsidR="00331DFD">
          <w:rPr>
            <w:bCs/>
            <w:iCs/>
            <w:color w:val="000000" w:themeColor="text1"/>
          </w:rPr>
          <w:t>an added</w:t>
        </w:r>
      </w:ins>
      <w:del w:id="832" w:author="Albi Celaj" w:date="2019-02-21T17:50:00Z">
        <w:r w:rsidR="00322112" w:rsidDel="00331DFD">
          <w:rPr>
            <w:color w:val="000000"/>
          </w:rPr>
          <w:delText xml:space="preserve">this </w:delText>
        </w:r>
        <w:r w:rsidR="00370E35" w:rsidDel="00331DFD">
          <w:rPr>
            <w:bCs/>
            <w:iCs/>
            <w:color w:val="000000" w:themeColor="text1"/>
          </w:rPr>
          <w:delText>single</w:delText>
        </w:r>
      </w:del>
      <w:r w:rsidR="00370E35">
        <w:rPr>
          <w:bCs/>
          <w:iCs/>
          <w:color w:val="000000" w:themeColor="text1"/>
        </w:rPr>
        <w:t xml:space="preserv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w:t>
      </w:r>
      <w:r w:rsidR="00190C40">
        <w:rPr>
          <w:bCs/>
          <w:iCs/>
          <w:color w:val="000000" w:themeColor="text1"/>
        </w:rPr>
        <w:t>5</w:t>
      </w:r>
      <w:r w:rsidR="00070567">
        <w:rPr>
          <w:bCs/>
          <w:iCs/>
          <w:color w:val="000000" w:themeColor="text1"/>
        </w:rPr>
        <w:t>B</w:t>
      </w:r>
      <w:r w:rsidR="00190C40">
        <w:rPr>
          <w:bCs/>
          <w:iCs/>
          <w:color w:val="000000" w:themeColor="text1"/>
        </w:rPr>
        <w:t xml:space="preserve"> </w:t>
      </w:r>
      <w:r w:rsidR="00B41EDC">
        <w:rPr>
          <w:bCs/>
          <w:iCs/>
          <w:color w:val="000000" w:themeColor="text1"/>
        </w:rPr>
        <w:t>right panel)</w:t>
      </w:r>
      <w:r w:rsidR="00322112">
        <w:rPr>
          <w:bCs/>
          <w:iCs/>
          <w:color w:val="000000" w:themeColor="text1"/>
        </w:rPr>
        <w:t xml:space="preserve"> than training with the original neural network structure </w:t>
      </w:r>
      <w:r w:rsidR="00B41EDC">
        <w:rPr>
          <w:bCs/>
          <w:iCs/>
          <w:color w:val="000000" w:themeColor="text1"/>
        </w:rPr>
        <w:t>(Figure S</w:t>
      </w:r>
      <w:r w:rsidR="00190C40">
        <w:rPr>
          <w:bCs/>
          <w:iCs/>
          <w:color w:val="000000" w:themeColor="text1"/>
        </w:rPr>
        <w:t>9</w:t>
      </w:r>
      <w:r w:rsidR="00B41EDC">
        <w:rPr>
          <w:bCs/>
          <w:iCs/>
          <w:color w:val="000000" w:themeColor="text1"/>
        </w:rPr>
        <w:t xml:space="preserve">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233C3E">
        <w:rPr>
          <w:bCs/>
          <w:iCs/>
          <w:color w:val="000000" w:themeColor="text1"/>
        </w:rPr>
        <w:t xml:space="preserve">is mediated via </w:t>
      </w:r>
      <w:r w:rsidR="007C718F">
        <w:rPr>
          <w:bCs/>
          <w:iCs/>
          <w:color w:val="000000" w:themeColor="text1"/>
        </w:rPr>
        <w:t>a hidden factor.</w:t>
      </w:r>
    </w:p>
    <w:p w14:paraId="2FADE88A" w14:textId="77777777" w:rsidR="00C42AB1" w:rsidRDefault="00C42AB1" w:rsidP="003C7288">
      <w:pPr>
        <w:widowControl w:val="0"/>
        <w:autoSpaceDE w:val="0"/>
        <w:autoSpaceDN w:val="0"/>
        <w:adjustRightInd w:val="0"/>
        <w:jc w:val="both"/>
        <w:rPr>
          <w:ins w:id="833" w:author="Albi Celaj" w:date="2019-02-21T17:24:00Z"/>
          <w:bCs/>
          <w:iCs/>
          <w:color w:val="000000" w:themeColor="text1"/>
        </w:rPr>
      </w:pPr>
    </w:p>
    <w:p w14:paraId="2AC5BC5F" w14:textId="0F16FD9B" w:rsidR="00080B52" w:rsidDel="00080B52" w:rsidRDefault="00080B52">
      <w:pPr>
        <w:widowControl w:val="0"/>
        <w:autoSpaceDE w:val="0"/>
        <w:autoSpaceDN w:val="0"/>
        <w:adjustRightInd w:val="0"/>
        <w:jc w:val="both"/>
        <w:rPr>
          <w:del w:id="834" w:author="Albi Celaj" w:date="2019-02-21T17:24:00Z"/>
          <w:bCs/>
          <w:iCs/>
          <w:color w:val="000000" w:themeColor="text1"/>
        </w:rPr>
      </w:pPr>
      <w:ins w:id="835" w:author="Albi Celaj" w:date="2019-02-21T17:24:00Z">
        <w:r>
          <w:rPr>
            <w:bCs/>
            <w:iCs/>
            <w:color w:val="000000" w:themeColor="text1"/>
          </w:rPr>
          <w:t xml:space="preserve">To confirm these initial observations in </w:t>
        </w:r>
      </w:ins>
    </w:p>
    <w:p w14:paraId="63C0C28D" w14:textId="7748CF46" w:rsidR="00926676" w:rsidRDefault="00926676">
      <w:pPr>
        <w:widowControl w:val="0"/>
        <w:autoSpaceDE w:val="0"/>
        <w:autoSpaceDN w:val="0"/>
        <w:adjustRightInd w:val="0"/>
        <w:jc w:val="both"/>
        <w:rPr>
          <w:bCs/>
          <w:iCs/>
          <w:color w:val="000000" w:themeColor="text1"/>
        </w:rPr>
        <w:pPrChange w:id="836" w:author="Albi Celaj" w:date="2019-02-21T17:24:00Z">
          <w:pPr>
            <w:jc w:val="both"/>
          </w:pPr>
        </w:pPrChange>
      </w:pPr>
      <w:del w:id="837" w:author="Albi Celaj" w:date="2019-02-21T17:24:00Z">
        <w:r w:rsidDel="00080B52">
          <w:rPr>
            <w:bCs/>
            <w:iCs/>
            <w:color w:val="000000" w:themeColor="text1"/>
          </w:rPr>
          <w:delText xml:space="preserve">Before </w:delText>
        </w:r>
        <w:r w:rsidR="007E2BCE" w:rsidDel="00080B52">
          <w:rPr>
            <w:bCs/>
            <w:iCs/>
            <w:color w:val="000000" w:themeColor="text1"/>
          </w:rPr>
          <w:delText xml:space="preserve">exploring this </w:delText>
        </w:r>
        <w:r w:rsidR="00A54878" w:rsidDel="00080B52">
          <w:rPr>
            <w:bCs/>
            <w:iCs/>
            <w:color w:val="000000" w:themeColor="text1"/>
          </w:rPr>
          <w:delText xml:space="preserve">phenomenon </w:delText>
        </w:r>
        <w:r w:rsidR="007E2BCE" w:rsidDel="00080B52">
          <w:rPr>
            <w:bCs/>
            <w:iCs/>
            <w:color w:val="000000" w:themeColor="text1"/>
          </w:rPr>
          <w:delText xml:space="preserve">further, we first wished to replicate the </w:delText>
        </w:r>
        <w:r w:rsidR="00720218" w:rsidDel="00080B52">
          <w:rPr>
            <w:bCs/>
            <w:iCs/>
            <w:color w:val="000000" w:themeColor="text1"/>
          </w:rPr>
          <w:delText xml:space="preserve">initial </w:delText>
        </w:r>
        <w:r w:rsidR="007E2BCE" w:rsidDel="00080B52">
          <w:rPr>
            <w:bCs/>
            <w:iCs/>
            <w:color w:val="000000" w:themeColor="text1"/>
          </w:rPr>
          <w:delText xml:space="preserve">observations within </w:delText>
        </w:r>
      </w:del>
      <w:r w:rsidR="007E2BCE">
        <w:rPr>
          <w:bCs/>
          <w:iCs/>
          <w:color w:val="000000" w:themeColor="text1"/>
        </w:rPr>
        <w:t xml:space="preserve">a </w:t>
      </w:r>
      <w:r w:rsidR="00233C3E">
        <w:rPr>
          <w:bCs/>
          <w:iCs/>
          <w:color w:val="000000" w:themeColor="text1"/>
        </w:rPr>
        <w:t xml:space="preserve">more uniform </w:t>
      </w:r>
      <w:r w:rsidR="007E2BCE">
        <w:rPr>
          <w:bCs/>
          <w:iCs/>
          <w:color w:val="000000" w:themeColor="text1"/>
        </w:rPr>
        <w:t>genetic background</w:t>
      </w:r>
      <w:del w:id="838" w:author="Albi Celaj" w:date="2019-02-21T17:25:00Z">
        <w:r w:rsidR="007E2BCE" w:rsidDel="00080B52">
          <w:rPr>
            <w:bCs/>
            <w:iCs/>
            <w:color w:val="000000" w:themeColor="text1"/>
          </w:rPr>
          <w:delText xml:space="preserve">. </w:delText>
        </w:r>
        <w:r w:rsidR="00720218" w:rsidDel="00080B52">
          <w:rPr>
            <w:bCs/>
            <w:iCs/>
            <w:color w:val="000000" w:themeColor="text1"/>
          </w:rPr>
          <w:delText>Therefore</w:delText>
        </w:r>
      </w:del>
      <w:r w:rsidR="00720218">
        <w:rPr>
          <w:bCs/>
          <w:iCs/>
          <w:color w:val="000000" w:themeColor="text1"/>
        </w:rPr>
        <w:t xml:space="preserv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233C3E" w:rsidRPr="002930F2">
        <w:rPr>
          <w:bCs/>
          <w:iCs/>
          <w:color w:val="000000" w:themeColor="text1"/>
        </w:rPr>
        <w:t>knockout</w:t>
      </w:r>
      <w:r w:rsidR="00233C3E">
        <w:rPr>
          <w:bCs/>
          <w:iCs/>
          <w:color w:val="000000" w:themeColor="text1"/>
        </w:rPr>
        <w:t xml:space="preserve">s, each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 xml:space="preserve">Fluconazole resistance as estimated by </w:t>
      </w:r>
      <w:r w:rsidR="008D6812">
        <w:rPr>
          <w:bCs/>
          <w:iCs/>
          <w:color w:val="000000" w:themeColor="text1"/>
        </w:rPr>
        <w:t>XGA</w:t>
      </w:r>
      <w:r w:rsidR="00720218">
        <w:rPr>
          <w:bCs/>
          <w:iCs/>
          <w:color w:val="000000" w:themeColor="text1"/>
        </w:rPr>
        <w:t xml:space="preserve">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190C40">
        <w:rPr>
          <w:bCs/>
          <w:iCs/>
          <w:color w:val="000000" w:themeColor="text1"/>
        </w:rPr>
        <w:t>5</w:t>
      </w:r>
      <w:r w:rsidR="00070567">
        <w:rPr>
          <w:bCs/>
          <w:iCs/>
          <w:color w:val="000000" w:themeColor="text1"/>
        </w:rPr>
        <w:t>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190C40">
        <w:rPr>
          <w:bCs/>
          <w:iCs/>
          <w:color w:val="000000" w:themeColor="text1"/>
        </w:rPr>
        <w:t>S10</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8D6812">
        <w:rPr>
          <w:bCs/>
          <w:iCs/>
          <w:color w:val="000000" w:themeColor="text1"/>
        </w:rPr>
        <w:t>XGA</w:t>
      </w:r>
      <w:r w:rsidR="00720218">
        <w:rPr>
          <w:bCs/>
          <w:iCs/>
          <w:color w:val="000000" w:themeColor="text1"/>
        </w:rPr>
        <w:t xml:space="preserve">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3446F4E0" w14:textId="77777777" w:rsidR="00080B52" w:rsidRDefault="00080B52" w:rsidP="00240A04">
      <w:pPr>
        <w:jc w:val="both"/>
        <w:rPr>
          <w:ins w:id="839" w:author="Albi Celaj" w:date="2019-02-21T17:25:00Z"/>
          <w:bCs/>
          <w:iCs/>
          <w:color w:val="000000" w:themeColor="text1"/>
        </w:rPr>
      </w:pPr>
    </w:p>
    <w:p w14:paraId="47745A8C" w14:textId="6528DC9C" w:rsidR="005364EE" w:rsidRDefault="00240A04" w:rsidP="00240A04">
      <w:pPr>
        <w:jc w:val="both"/>
        <w:rPr>
          <w:bCs/>
          <w:iCs/>
          <w:color w:val="000000" w:themeColor="text1"/>
        </w:rPr>
      </w:pPr>
      <w:r>
        <w:rPr>
          <w:bCs/>
          <w:iCs/>
          <w:color w:val="000000" w:themeColor="text1"/>
        </w:rPr>
        <w:t xml:space="preserve">We </w:t>
      </w:r>
      <w:del w:id="840" w:author="Albi Celaj" w:date="2019-02-21T17:25:00Z">
        <w:r w:rsidDel="005E6BA1">
          <w:rPr>
            <w:bCs/>
            <w:iCs/>
            <w:color w:val="000000" w:themeColor="text1"/>
          </w:rPr>
          <w:delText xml:space="preserve">considered </w:delText>
        </w:r>
      </w:del>
      <w:ins w:id="841" w:author="Albi Celaj" w:date="2019-02-21T17:25:00Z">
        <w:r w:rsidR="005E6BA1">
          <w:rPr>
            <w:bCs/>
            <w:iCs/>
            <w:color w:val="000000" w:themeColor="text1"/>
          </w:rPr>
          <w:t xml:space="preserve">explored </w:t>
        </w:r>
      </w:ins>
      <w:r w:rsidR="00926676">
        <w:rPr>
          <w:bCs/>
          <w:iCs/>
          <w:color w:val="000000" w:themeColor="text1"/>
        </w:rPr>
        <w:t xml:space="preserve">two </w:t>
      </w:r>
      <w:del w:id="842" w:author="Albi Celaj" w:date="2019-02-21T17:25:00Z">
        <w:r w:rsidR="00926676" w:rsidDel="005E6BA1">
          <w:rPr>
            <w:bCs/>
            <w:iCs/>
            <w:color w:val="000000" w:themeColor="text1"/>
          </w:rPr>
          <w:delText xml:space="preserve">potential </w:delText>
        </w:r>
      </w:del>
      <w:r w:rsidR="00926676">
        <w:rPr>
          <w:bCs/>
          <w:iCs/>
          <w:color w:val="000000" w:themeColor="text1"/>
        </w:rPr>
        <w:t xml:space="preserve">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80A4323" w14:textId="4BA6D902" w:rsidR="00D3081D" w:rsidRPr="00D3081D" w:rsidRDefault="00233C3E" w:rsidP="007D6C3B">
      <w:pPr>
        <w:jc w:val="both"/>
        <w:rPr>
          <w:ins w:id="843" w:author="Albi Celaj" w:date="2019-02-21T17:28:00Z"/>
          <w:bCs/>
          <w:iCs/>
          <w:color w:val="000000" w:themeColor="text1"/>
        </w:rPr>
      </w:pPr>
      <w:r>
        <w:rPr>
          <w:bCs/>
          <w:iCs/>
          <w:color w:val="000000" w:themeColor="text1"/>
        </w:rPr>
        <w:t xml:space="preserve">Consistent </w:t>
      </w:r>
      <w:r w:rsidR="005902C8">
        <w:rPr>
          <w:bCs/>
          <w:iCs/>
          <w:color w:val="000000" w:themeColor="text1"/>
        </w:rPr>
        <w:t xml:space="preserve">with </w:t>
      </w:r>
      <w:r>
        <w:rPr>
          <w:bCs/>
          <w:iCs/>
          <w:color w:val="000000" w:themeColor="text1"/>
        </w:rPr>
        <w:t xml:space="preserve">the idea that </w:t>
      </w:r>
      <w:r w:rsidR="003D12E9">
        <w:rPr>
          <w:bCs/>
          <w:iCs/>
          <w:color w:val="000000" w:themeColor="text1"/>
        </w:rPr>
        <w:t>a hidden factor media</w:t>
      </w:r>
      <w:r>
        <w:rPr>
          <w:bCs/>
          <w:iCs/>
          <w:color w:val="000000" w:themeColor="text1"/>
        </w:rPr>
        <w:t xml:space="preserve">tes (at least some of) the </w:t>
      </w:r>
      <w:r w:rsidR="003D12E9">
        <w:rPr>
          <w:bCs/>
          <w:iCs/>
          <w:color w:val="000000" w:themeColor="text1"/>
        </w:rPr>
        <w:t>negative influence</w:t>
      </w:r>
      <w:r>
        <w:rPr>
          <w:bCs/>
          <w:iCs/>
          <w:color w:val="000000" w:themeColor="text1"/>
        </w:rPr>
        <w:t xml:space="preserve"> </w:t>
      </w:r>
      <w:ins w:id="844" w:author="Albi Celaj" w:date="2019-02-21T17:51:00Z">
        <w:r w:rsidR="00331DFD">
          <w:rPr>
            <w:bCs/>
            <w:iCs/>
            <w:color w:val="000000" w:themeColor="text1"/>
          </w:rPr>
          <w:t>from</w:t>
        </w:r>
      </w:ins>
      <w:del w:id="845" w:author="Albi Celaj" w:date="2019-02-21T17:51:00Z">
        <w:r w:rsidDel="00331DFD">
          <w:rPr>
            <w:bCs/>
            <w:iCs/>
            <w:color w:val="000000" w:themeColor="text1"/>
          </w:rPr>
          <w:delText>by</w:delText>
        </w:r>
      </w:del>
      <w:r>
        <w:rPr>
          <w:bCs/>
          <w:iCs/>
          <w:color w:val="000000" w:themeColor="text1"/>
        </w:rPr>
        <w:t xml:space="preserve"> the four genes </w:t>
      </w:r>
      <w:ins w:id="846" w:author="Albi Celaj" w:date="2019-02-21T17:51:00Z">
        <w:r w:rsidR="007613EA">
          <w:rPr>
            <w:bCs/>
            <w:iCs/>
            <w:color w:val="000000" w:themeColor="text1"/>
          </w:rPr>
          <w:t>to</w:t>
        </w:r>
      </w:ins>
      <w:del w:id="847" w:author="Albi Celaj" w:date="2019-02-21T17:51:00Z">
        <w:r w:rsidDel="007613EA">
          <w:rPr>
            <w:bCs/>
            <w:iCs/>
            <w:color w:val="000000" w:themeColor="text1"/>
          </w:rPr>
          <w:delText>on</w:delText>
        </w:r>
      </w:del>
      <w:r>
        <w:rPr>
          <w:bCs/>
          <w:iCs/>
          <w:color w:val="000000" w:themeColor="text1"/>
        </w:rPr>
        <w:t xml:space="preserve"> Pdr5</w:t>
      </w:r>
      <w:r w:rsidR="003D12E9">
        <w:rPr>
          <w:bCs/>
          <w:iCs/>
          <w:color w:val="000000" w:themeColor="text1"/>
        </w:rPr>
        <w:t xml:space="preserve">, </w:t>
      </w:r>
      <w:del w:id="848" w:author="Albi Celaj" w:date="2019-02-21T17:52:00Z">
        <w:r w:rsidDel="007D6C3B">
          <w:rPr>
            <w:bCs/>
            <w:iCs/>
            <w:color w:val="000000" w:themeColor="text1"/>
          </w:rPr>
          <w:delText xml:space="preserve">the </w:delText>
        </w:r>
      </w:del>
      <w:r w:rsidR="00926676">
        <w:rPr>
          <w:bCs/>
          <w:iCs/>
          <w:color w:val="000000" w:themeColor="text1"/>
        </w:rPr>
        <w:t>previously</w:t>
      </w:r>
      <w:ins w:id="849" w:author="Albi Celaj" w:date="2019-02-21T17:52:00Z">
        <w:r w:rsidR="007D6C3B">
          <w:rPr>
            <w:bCs/>
            <w:iCs/>
            <w:color w:val="000000" w:themeColor="text1"/>
          </w:rPr>
          <w:t>-</w:t>
        </w:r>
      </w:ins>
      <w:del w:id="850" w:author="Albi Celaj" w:date="2019-02-21T17:52:00Z">
        <w:r w:rsidR="00926676" w:rsidDel="007D6C3B">
          <w:rPr>
            <w:bCs/>
            <w:iCs/>
            <w:color w:val="000000" w:themeColor="text1"/>
          </w:rPr>
          <w:delText xml:space="preserve"> </w:delText>
        </w:r>
      </w:del>
      <w:r w:rsidR="00926676">
        <w:rPr>
          <w:bCs/>
          <w:iCs/>
          <w:color w:val="000000" w:themeColor="text1"/>
        </w:rPr>
        <w:t>reported</w:t>
      </w:r>
      <w:r>
        <w:rPr>
          <w:bCs/>
          <w:iCs/>
          <w:color w:val="000000" w:themeColor="text1"/>
        </w:rPr>
        <w:t xml:space="preserve"> i</w:t>
      </w:r>
      <w:r w:rsidRPr="00087F63">
        <w:rPr>
          <w:bCs/>
          <w:iCs/>
          <w:color w:val="000000" w:themeColor="text1"/>
        </w:rPr>
        <w:t xml:space="preserve">nhibition of </w:t>
      </w:r>
      <w:r w:rsidRPr="00650B0D">
        <w:rPr>
          <w:bCs/>
          <w:iCs/>
          <w:color w:val="000000" w:themeColor="text1"/>
        </w:rPr>
        <w:t>Pdr5</w:t>
      </w:r>
      <w:r>
        <w:rPr>
          <w:bCs/>
          <w:i/>
          <w:iCs/>
          <w:color w:val="000000" w:themeColor="text1"/>
        </w:rPr>
        <w:t xml:space="preserve"> </w:t>
      </w:r>
      <w:r>
        <w:rPr>
          <w:bCs/>
          <w:iCs/>
          <w:color w:val="000000" w:themeColor="text1"/>
        </w:rPr>
        <w:t xml:space="preserve">activity </w:t>
      </w:r>
      <w:r w:rsidRPr="00087F63">
        <w:rPr>
          <w:bCs/>
          <w:iCs/>
          <w:color w:val="000000" w:themeColor="text1"/>
        </w:rPr>
        <w:t xml:space="preserve">by </w:t>
      </w:r>
      <w:r w:rsidRPr="00087F63">
        <w:rPr>
          <w:bCs/>
          <w:i/>
          <w:iCs/>
          <w:color w:val="000000" w:themeColor="text1"/>
        </w:rPr>
        <w:t>SNQ2</w:t>
      </w:r>
      <w:r w:rsidRPr="00087F63">
        <w:rPr>
          <w:bCs/>
          <w:iCs/>
          <w:color w:val="000000" w:themeColor="text1"/>
        </w:rPr>
        <w:t xml:space="preserve"> and </w:t>
      </w:r>
      <w:r w:rsidRPr="00087F63">
        <w:rPr>
          <w:bCs/>
          <w:i/>
          <w:iCs/>
          <w:color w:val="000000" w:themeColor="text1"/>
        </w:rPr>
        <w:t>YOR1</w:t>
      </w:r>
      <w:r w:rsidRPr="00087F63">
        <w:rPr>
          <w:bCs/>
          <w:iCs/>
          <w:color w:val="000000" w:themeColor="text1"/>
        </w:rPr>
        <w:t xml:space="preserve"> </w:t>
      </w:r>
      <w:r>
        <w:rPr>
          <w:bCs/>
          <w:iCs/>
          <w:color w:val="000000" w:themeColor="text1"/>
        </w:rPr>
        <w:t xml:space="preserve">was </w:t>
      </w:r>
      <w:r w:rsidR="00240A04">
        <w:rPr>
          <w:bCs/>
          <w:iCs/>
          <w:color w:val="000000" w:themeColor="text1"/>
        </w:rPr>
        <w:t xml:space="preserve">explained by </w:t>
      </w:r>
      <w:r w:rsidR="00926676">
        <w:rPr>
          <w:bCs/>
          <w:iCs/>
          <w:color w:val="000000" w:themeColor="text1"/>
        </w:rPr>
        <w:t xml:space="preserve">reduced </w:t>
      </w:r>
      <w:ins w:id="851" w:author="Albi Celaj" w:date="2019-02-21T17:53:00Z">
        <w:r w:rsidR="007D6C3B" w:rsidRPr="00AD394C">
          <w:rPr>
            <w:bCs/>
            <w:i/>
            <w:iCs/>
            <w:color w:val="000000" w:themeColor="text1"/>
          </w:rPr>
          <w:t>PDR5</w:t>
        </w:r>
        <w:r w:rsidR="007D6C3B">
          <w:rPr>
            <w:bCs/>
            <w:iCs/>
            <w:color w:val="000000" w:themeColor="text1"/>
          </w:rPr>
          <w:t xml:space="preserve"> transcript levels mediated by the transcription factor </w:t>
        </w:r>
      </w:ins>
      <w:del w:id="852" w:author="Albi Celaj" w:date="2019-02-21T17:53:00Z">
        <w:r w:rsidR="00926676" w:rsidDel="007D6C3B">
          <w:rPr>
            <w:bCs/>
            <w:iCs/>
            <w:color w:val="000000" w:themeColor="text1"/>
          </w:rPr>
          <w:delText xml:space="preserve">activity of the transcription factor </w:delText>
        </w:r>
      </w:del>
      <w:r w:rsidR="00BA3C21" w:rsidRPr="00BA3C21">
        <w:rPr>
          <w:bCs/>
          <w:iCs/>
          <w:color w:val="000000" w:themeColor="text1"/>
        </w:rPr>
        <w:t>Pdr1</w:t>
      </w:r>
      <w:del w:id="853" w:author="Albi Celaj" w:date="2019-02-21T17:54:00Z">
        <w:r w:rsidR="00240A04" w:rsidDel="007D6C3B">
          <w:rPr>
            <w:bCs/>
            <w:iCs/>
            <w:color w:val="000000" w:themeColor="text1"/>
          </w:rPr>
          <w:delText>, which in turn yield</w:delText>
        </w:r>
        <w:r w:rsidR="00D942E0" w:rsidDel="007D6C3B">
          <w:rPr>
            <w:bCs/>
            <w:iCs/>
            <w:color w:val="000000" w:themeColor="text1"/>
          </w:rPr>
          <w:delText>s</w:delText>
        </w:r>
        <w:r w:rsidR="00240A04" w:rsidDel="007D6C3B">
          <w:rPr>
            <w:bCs/>
            <w:iCs/>
            <w:color w:val="000000" w:themeColor="text1"/>
          </w:rPr>
          <w:delText xml:space="preserve"> reduced</w:delText>
        </w:r>
      </w:del>
      <w:r w:rsidR="00240A04">
        <w:rPr>
          <w:bCs/>
          <w:iCs/>
          <w:color w:val="000000" w:themeColor="text1"/>
        </w:rPr>
        <w:t xml:space="preserve"> </w:t>
      </w:r>
      <w:del w:id="854" w:author="Albi Celaj" w:date="2019-02-21T17:53:00Z">
        <w:r w:rsidR="00240A04" w:rsidRPr="00AD394C" w:rsidDel="007D6C3B">
          <w:rPr>
            <w:bCs/>
            <w:i/>
            <w:iCs/>
            <w:color w:val="000000" w:themeColor="text1"/>
          </w:rPr>
          <w:delText>PDR5</w:delText>
        </w:r>
        <w:r w:rsidR="00240A04" w:rsidDel="007D6C3B">
          <w:rPr>
            <w:bCs/>
            <w:iCs/>
            <w:color w:val="000000" w:themeColor="text1"/>
          </w:rPr>
          <w:delText xml:space="preserve"> transcript levels</w:delText>
        </w:r>
        <w:r w:rsidR="00984524" w:rsidDel="007D6C3B">
          <w:rPr>
            <w:bCs/>
            <w:iCs/>
            <w:color w:val="000000" w:themeColor="text1"/>
          </w:rPr>
          <w:delText xml:space="preserve"> </w:delText>
        </w:r>
      </w:del>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D942E0">
        <w:rPr>
          <w:bCs/>
          <w:iCs/>
          <w:color w:val="000000" w:themeColor="text1"/>
        </w:rPr>
        <w:t>)</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Pr>
          <w:bCs/>
          <w:iCs/>
          <w:color w:val="000000" w:themeColor="text1"/>
        </w:rPr>
        <w:t xml:space="preserve">increased </w:t>
      </w:r>
      <w:r w:rsidRPr="008A3952">
        <w:rPr>
          <w:bCs/>
          <w:i/>
          <w:iCs/>
          <w:color w:val="000000" w:themeColor="text1"/>
        </w:rPr>
        <w:t>PDR5</w:t>
      </w:r>
      <w:r>
        <w:rPr>
          <w:bCs/>
          <w:iCs/>
          <w:color w:val="000000" w:themeColor="text1"/>
        </w:rPr>
        <w:t xml:space="preserve"> </w:t>
      </w:r>
      <w:r w:rsidR="00804936">
        <w:rPr>
          <w:bCs/>
          <w:iCs/>
          <w:color w:val="000000" w:themeColor="text1"/>
        </w:rPr>
        <w:t xml:space="preserve">mRNA </w:t>
      </w:r>
      <w:r>
        <w:rPr>
          <w:bCs/>
          <w:iCs/>
          <w:color w:val="000000" w:themeColor="text1"/>
        </w:rPr>
        <w:t xml:space="preserve">level </w:t>
      </w:r>
      <w:r w:rsidR="003966FD">
        <w:rPr>
          <w:bCs/>
          <w:iCs/>
          <w:color w:val="000000" w:themeColor="text1"/>
        </w:rPr>
        <w:t xml:space="preserve">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proofErr w:type="gramStart"/>
      <w:r w:rsidR="001421B9">
        <w:rPr>
          <w:bCs/>
          <w:iCs/>
          <w:color w:val="000000" w:themeColor="text1"/>
        </w:rPr>
        <w:t>0.9 fold</w:t>
      </w:r>
      <w:proofErr w:type="gramEnd"/>
      <w:r w:rsidR="001421B9">
        <w:rPr>
          <w:bCs/>
          <w:iCs/>
          <w:color w:val="000000" w:themeColor="text1"/>
        </w:rPr>
        <w:t xml:space="preserve"> expression, </w:t>
      </w:r>
      <w:r w:rsidR="003966FD">
        <w:rPr>
          <w:bCs/>
          <w:iCs/>
          <w:color w:val="000000" w:themeColor="text1"/>
        </w:rPr>
        <w:t xml:space="preserve">p = 0.69,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3966FD">
        <w:rPr>
          <w:bCs/>
          <w:iCs/>
          <w:color w:val="000000" w:themeColor="text1"/>
        </w:rPr>
        <w:t xml:space="preserv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Pr>
          <w:bCs/>
          <w:iCs/>
          <w:color w:val="000000" w:themeColor="text1"/>
        </w:rPr>
        <w:t xml:space="preserve">in </w:t>
      </w:r>
      <w:r w:rsidR="00CC740E">
        <w:rPr>
          <w:bCs/>
          <w:iCs/>
          <w:color w:val="000000" w:themeColor="text1"/>
        </w:rPr>
        <w:t>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190C40">
        <w:rPr>
          <w:bCs/>
          <w:iCs/>
          <w:color w:val="000000" w:themeColor="text1"/>
        </w:rPr>
        <w:t>5</w:t>
      </w:r>
      <w:r w:rsidR="00070567">
        <w:rPr>
          <w:bCs/>
          <w:iCs/>
          <w:color w:val="000000" w:themeColor="text1"/>
        </w:rPr>
        <w:t>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5</w:t>
      </w:r>
      <w:r w:rsidR="00070567">
        <w:rPr>
          <w:bCs/>
          <w:iCs/>
          <w:color w:val="000000" w:themeColor="text1"/>
        </w:rPr>
        <w:t>D</w:t>
      </w:r>
      <w:r w:rsidR="008B2904">
        <w:rPr>
          <w:bCs/>
          <w:iCs/>
          <w:color w:val="000000" w:themeColor="text1"/>
        </w:rPr>
        <w:t xml:space="preserve">).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ins w:id="855" w:author="Albi Celaj" w:date="2019-02-21T17:28:00Z">
        <w:r w:rsidR="00D3081D">
          <w:rPr>
            <w:bCs/>
            <w:iCs/>
            <w:color w:val="000000" w:themeColor="text1"/>
          </w:rPr>
          <w:t xml:space="preserve">they are consistent with the idea that combinations of </w:t>
        </w:r>
        <w:r w:rsidR="00D3081D" w:rsidRPr="00BA3C21">
          <w:rPr>
            <w:bCs/>
            <w:i/>
            <w:iCs/>
            <w:color w:val="000000" w:themeColor="text1"/>
          </w:rPr>
          <w:t>snq2∆</w:t>
        </w:r>
        <w:r w:rsidR="00D3081D">
          <w:rPr>
            <w:bCs/>
            <w:i/>
            <w:iCs/>
            <w:color w:val="000000" w:themeColor="text1"/>
          </w:rPr>
          <w:t xml:space="preserve">, </w:t>
        </w:r>
        <w:r w:rsidR="00D3081D" w:rsidRPr="00BA3C21">
          <w:rPr>
            <w:bCs/>
            <w:i/>
            <w:iCs/>
            <w:color w:val="000000" w:themeColor="text1"/>
          </w:rPr>
          <w:t>yor1∆</w:t>
        </w:r>
        <w:r w:rsidR="00D3081D">
          <w:rPr>
            <w:bCs/>
            <w:i/>
            <w:iCs/>
            <w:color w:val="000000" w:themeColor="text1"/>
          </w:rPr>
          <w:t xml:space="preserve">, </w:t>
        </w:r>
        <w:r w:rsidR="00D3081D" w:rsidRPr="00BA3C21">
          <w:rPr>
            <w:bCs/>
            <w:i/>
            <w:iCs/>
            <w:color w:val="000000" w:themeColor="text1"/>
          </w:rPr>
          <w:t>ybt1∆</w:t>
        </w:r>
        <w:r w:rsidR="00D3081D">
          <w:rPr>
            <w:bCs/>
            <w:i/>
            <w:iCs/>
            <w:color w:val="000000" w:themeColor="text1"/>
          </w:rPr>
          <w:t xml:space="preserve">, </w:t>
        </w:r>
        <w:r w:rsidR="00D3081D" w:rsidRPr="00BA3C21">
          <w:rPr>
            <w:bCs/>
            <w:i/>
            <w:iCs/>
            <w:color w:val="000000" w:themeColor="text1"/>
          </w:rPr>
          <w:t>ycf1∆</w:t>
        </w:r>
        <w:r w:rsidR="00D3081D">
          <w:rPr>
            <w:bCs/>
            <w:i/>
            <w:iCs/>
            <w:color w:val="000000" w:themeColor="text1"/>
          </w:rPr>
          <w:t xml:space="preserve"> </w:t>
        </w:r>
      </w:ins>
      <w:ins w:id="856" w:author="Albi Celaj" w:date="2019-02-21T17:29:00Z">
        <w:r w:rsidR="00D3081D">
          <w:rPr>
            <w:bCs/>
            <w:iCs/>
            <w:color w:val="000000" w:themeColor="text1"/>
          </w:rPr>
          <w:t xml:space="preserve">non-linearly influence fluconazole resistance by modulating </w:t>
        </w:r>
        <w:r w:rsidR="00D3081D" w:rsidRPr="00650B0D">
          <w:rPr>
            <w:bCs/>
            <w:i/>
            <w:iCs/>
            <w:color w:val="000000" w:themeColor="text1"/>
          </w:rPr>
          <w:t>PDR5</w:t>
        </w:r>
        <w:r w:rsidR="00D3081D">
          <w:rPr>
            <w:bCs/>
            <w:iCs/>
            <w:color w:val="000000" w:themeColor="text1"/>
          </w:rPr>
          <w:t xml:space="preserve"> transcript levels.  </w:t>
        </w:r>
      </w:ins>
    </w:p>
    <w:p w14:paraId="7E703314" w14:textId="77777777" w:rsidR="00D3081D" w:rsidRDefault="00D3081D" w:rsidP="004D0055">
      <w:pPr>
        <w:jc w:val="both"/>
        <w:rPr>
          <w:ins w:id="857" w:author="Albi Celaj" w:date="2019-02-21T17:29:00Z"/>
          <w:bCs/>
          <w:iCs/>
          <w:color w:val="000000" w:themeColor="text1"/>
        </w:rPr>
      </w:pPr>
    </w:p>
    <w:p w14:paraId="4C15F876" w14:textId="29261E26" w:rsidR="00D942E0" w:rsidRPr="00A54878" w:rsidDel="00D3081D" w:rsidRDefault="00D3081D">
      <w:pPr>
        <w:jc w:val="both"/>
        <w:rPr>
          <w:del w:id="858" w:author="Albi Celaj" w:date="2019-02-21T17:29:00Z"/>
          <w:bCs/>
          <w:iCs/>
          <w:color w:val="000000" w:themeColor="text1"/>
        </w:rPr>
      </w:pPr>
      <w:ins w:id="859" w:author="Albi Celaj" w:date="2019-02-21T17:31:00Z">
        <w:r>
          <w:rPr>
            <w:bCs/>
            <w:iCs/>
            <w:color w:val="000000" w:themeColor="text1"/>
          </w:rPr>
          <w:t xml:space="preserve">However, it has been suggested that transporter genes can </w:t>
        </w:r>
      </w:ins>
      <w:ins w:id="860" w:author="Albi Celaj" w:date="2019-02-21T17:55:00Z">
        <w:r w:rsidR="00133DB2">
          <w:rPr>
            <w:bCs/>
            <w:iCs/>
            <w:color w:val="000000" w:themeColor="text1"/>
          </w:rPr>
          <w:t xml:space="preserve">also </w:t>
        </w:r>
      </w:ins>
      <w:ins w:id="861" w:author="Albi Celaj" w:date="2019-02-21T17:31:00Z">
        <w:r>
          <w:rPr>
            <w:bCs/>
            <w:iCs/>
            <w:color w:val="000000" w:themeColor="text1"/>
          </w:rPr>
          <w:t>negatively influence one another by non-transcriptional means</w:t>
        </w:r>
      </w:ins>
      <w:ins w:id="862" w:author="Albi Celaj" w:date="2019-02-21T17:32:00Z">
        <w:r>
          <w:rPr>
            <w:bCs/>
            <w:iCs/>
            <w:color w:val="000000" w:themeColor="text1"/>
          </w:rPr>
          <w:t xml:space="preserve">.  </w:t>
        </w:r>
        <w:r w:rsidR="00297B85">
          <w:rPr>
            <w:bCs/>
            <w:iCs/>
            <w:color w:val="000000" w:themeColor="text1"/>
          </w:rPr>
          <w:t xml:space="preserve">For example, a previously study </w:t>
        </w:r>
      </w:ins>
      <w:ins w:id="863" w:author="Albi Celaj" w:date="2019-02-21T17:33:00Z">
        <w:r w:rsidR="00297B85">
          <w:rPr>
            <w:bCs/>
            <w:iCs/>
            <w:color w:val="000000" w:themeColor="text1"/>
          </w:rPr>
          <w:t xml:space="preserve">found that while </w:t>
        </w:r>
        <w:r w:rsidR="00297B85">
          <w:rPr>
            <w:bCs/>
            <w:i/>
            <w:iCs/>
            <w:color w:val="000000" w:themeColor="text1"/>
          </w:rPr>
          <w:t xml:space="preserve">pdr5∆ </w:t>
        </w:r>
        <w:r w:rsidR="00297B85">
          <w:rPr>
            <w:bCs/>
            <w:iCs/>
            <w:color w:val="000000" w:themeColor="text1"/>
          </w:rPr>
          <w:t xml:space="preserve">and </w:t>
        </w:r>
        <w:r w:rsidR="00297B85">
          <w:rPr>
            <w:bCs/>
            <w:i/>
            <w:iCs/>
            <w:color w:val="000000" w:themeColor="text1"/>
          </w:rPr>
          <w:t xml:space="preserve">yor1∆ </w:t>
        </w:r>
      </w:ins>
      <w:ins w:id="864" w:author="Albi Celaj" w:date="2019-02-21T17:55:00Z">
        <w:r w:rsidR="00133DB2">
          <w:rPr>
            <w:bCs/>
            <w:iCs/>
            <w:color w:val="000000" w:themeColor="text1"/>
          </w:rPr>
          <w:t xml:space="preserve">each </w:t>
        </w:r>
      </w:ins>
      <w:ins w:id="865" w:author="Albi Celaj" w:date="2019-02-21T17:33:00Z">
        <w:r w:rsidR="00297B85">
          <w:rPr>
            <w:bCs/>
            <w:iCs/>
            <w:color w:val="000000" w:themeColor="text1"/>
          </w:rPr>
          <w:t xml:space="preserve">showed </w:t>
        </w:r>
      </w:ins>
      <w:ins w:id="866" w:author="Albi Celaj" w:date="2019-02-21T17:34:00Z">
        <w:r w:rsidR="00297B85">
          <w:rPr>
            <w:bCs/>
            <w:iCs/>
            <w:color w:val="000000" w:themeColor="text1"/>
          </w:rPr>
          <w:t xml:space="preserve">increased benomyl resistance, evidence for mRNA induction was found only in </w:t>
        </w:r>
        <w:r w:rsidR="00297B85">
          <w:rPr>
            <w:bCs/>
            <w:i/>
            <w:iCs/>
            <w:color w:val="000000" w:themeColor="text1"/>
          </w:rPr>
          <w:t xml:space="preserve">pdr5∆yor1∆ </w:t>
        </w:r>
        <w:r w:rsidR="00297B85">
          <w:rPr>
            <w:bCs/>
            <w:iCs/>
            <w:color w:val="000000" w:themeColor="text1"/>
          </w:rPr>
          <w:fldChar w:fldCharType="begin" w:fldLock="1"/>
        </w:r>
        <w:r w:rsidR="00297B85">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297B85">
          <w:rPr>
            <w:bCs/>
            <w:iCs/>
            <w:color w:val="000000" w:themeColor="text1"/>
          </w:rPr>
          <w:fldChar w:fldCharType="separate"/>
        </w:r>
        <w:r w:rsidR="00297B85" w:rsidRPr="00D659A1">
          <w:rPr>
            <w:bCs/>
            <w:iCs/>
            <w:noProof/>
            <w:color w:val="000000" w:themeColor="text1"/>
          </w:rPr>
          <w:t>(Snider et al., 2013)</w:t>
        </w:r>
        <w:r w:rsidR="00297B85">
          <w:rPr>
            <w:bCs/>
            <w:iCs/>
            <w:color w:val="000000" w:themeColor="text1"/>
          </w:rPr>
          <w:fldChar w:fldCharType="end"/>
        </w:r>
        <w:r w:rsidR="00297B85">
          <w:rPr>
            <w:bCs/>
            <w:iCs/>
            <w:color w:val="000000" w:themeColor="text1"/>
          </w:rPr>
          <w:t>.</w:t>
        </w:r>
      </w:ins>
      <w:ins w:id="867" w:author="Albi Celaj" w:date="2019-02-21T17:35:00Z">
        <w:r w:rsidR="00297B85">
          <w:rPr>
            <w:bCs/>
            <w:iCs/>
            <w:color w:val="000000" w:themeColor="text1"/>
          </w:rPr>
          <w:t xml:space="preserve">  G</w:t>
        </w:r>
      </w:ins>
      <w:del w:id="868" w:author="Albi Celaj" w:date="2019-02-21T17:29:00Z">
        <w:r w:rsidR="003766DE" w:rsidDel="00D3081D">
          <w:rPr>
            <w:bCs/>
            <w:iCs/>
            <w:color w:val="000000" w:themeColor="text1"/>
          </w:rPr>
          <w:delText xml:space="preserve">our results more confidently support the idea that the fluconazole resistance </w:delText>
        </w:r>
      </w:del>
      <w:del w:id="869" w:author="Albi Celaj" w:date="2019-02-21T17:28:00Z">
        <w:r w:rsidR="003766DE" w:rsidRPr="00BA3C21" w:rsidDel="00D3081D">
          <w:rPr>
            <w:bCs/>
            <w:i/>
            <w:iCs/>
            <w:color w:val="000000" w:themeColor="text1"/>
          </w:rPr>
          <w:delText>snq2∆yor1∆ybt1∆ycf1∆</w:delText>
        </w:r>
        <w:r w:rsidR="003766DE" w:rsidDel="00D3081D">
          <w:rPr>
            <w:bCs/>
            <w:iCs/>
            <w:color w:val="000000" w:themeColor="text1"/>
          </w:rPr>
          <w:delText xml:space="preserve"> </w:delText>
        </w:r>
      </w:del>
      <w:del w:id="870" w:author="Albi Celaj" w:date="2019-02-21T17:29:00Z">
        <w:r w:rsidR="003766DE" w:rsidDel="00D3081D">
          <w:rPr>
            <w:bCs/>
            <w:iCs/>
            <w:color w:val="000000" w:themeColor="text1"/>
          </w:rPr>
          <w:delText xml:space="preserve">can be explained (at least in part) </w:delText>
        </w:r>
        <w:r w:rsidR="001341DD" w:rsidDel="00D3081D">
          <w:rPr>
            <w:bCs/>
            <w:iCs/>
            <w:color w:val="000000" w:themeColor="text1"/>
          </w:rPr>
          <w:delText>by</w:delText>
        </w:r>
        <w:r w:rsidR="003766DE" w:rsidDel="00D3081D">
          <w:rPr>
            <w:bCs/>
            <w:iCs/>
            <w:color w:val="000000" w:themeColor="text1"/>
          </w:rPr>
          <w:delText xml:space="preserve"> increased </w:delText>
        </w:r>
        <w:r w:rsidR="003766DE" w:rsidRPr="00650B0D" w:rsidDel="00D3081D">
          <w:rPr>
            <w:bCs/>
            <w:i/>
            <w:iCs/>
            <w:color w:val="000000" w:themeColor="text1"/>
          </w:rPr>
          <w:delText>PDR5</w:delText>
        </w:r>
        <w:r w:rsidR="003766DE" w:rsidDel="00D3081D">
          <w:rPr>
            <w:bCs/>
            <w:iCs/>
            <w:color w:val="000000" w:themeColor="text1"/>
          </w:rPr>
          <w:delText xml:space="preserve"> transcript levels.</w:delText>
        </w:r>
        <w:r w:rsidR="00A54878" w:rsidDel="00D3081D">
          <w:rPr>
            <w:bCs/>
            <w:iCs/>
            <w:color w:val="000000" w:themeColor="text1"/>
          </w:rPr>
          <w:delText xml:space="preserve">  </w:delText>
        </w:r>
      </w:del>
    </w:p>
    <w:p w14:paraId="7442EEDA" w14:textId="49B8A91F" w:rsidR="00C47B8F" w:rsidDel="00297B85" w:rsidRDefault="00C47B8F">
      <w:pPr>
        <w:jc w:val="both"/>
        <w:rPr>
          <w:del w:id="871" w:author="Albi Celaj" w:date="2019-02-21T17:35:00Z"/>
          <w:bCs/>
          <w:iCs/>
          <w:color w:val="000000" w:themeColor="text1"/>
        </w:rPr>
      </w:pPr>
    </w:p>
    <w:p w14:paraId="3269151B" w14:textId="30BEE6D5" w:rsidR="00A97DF6" w:rsidRDefault="00513934" w:rsidP="00297B85">
      <w:pPr>
        <w:jc w:val="both"/>
        <w:rPr>
          <w:bCs/>
          <w:iCs/>
          <w:color w:val="000000" w:themeColor="text1"/>
        </w:rPr>
      </w:pPr>
      <w:del w:id="872" w:author="Albi Celaj" w:date="2019-02-21T17:35:00Z">
        <w:r w:rsidDel="00297B85">
          <w:rPr>
            <w:bCs/>
            <w:iCs/>
            <w:color w:val="000000" w:themeColor="text1"/>
          </w:rPr>
          <w:delText xml:space="preserve">Insight into whether Snq2 </w:delText>
        </w:r>
        <w:r w:rsidR="00A97DF6" w:rsidDel="00297B85">
          <w:rPr>
            <w:bCs/>
            <w:iCs/>
            <w:color w:val="000000" w:themeColor="text1"/>
          </w:rPr>
          <w:delText xml:space="preserve">might </w:delText>
        </w:r>
        <w:r w:rsidDel="00297B85">
          <w:rPr>
            <w:bCs/>
            <w:iCs/>
            <w:color w:val="000000" w:themeColor="text1"/>
          </w:rPr>
          <w:delText xml:space="preserve">also </w:delText>
        </w:r>
        <w:r w:rsidR="00A97DF6" w:rsidDel="00297B85">
          <w:rPr>
            <w:bCs/>
            <w:iCs/>
            <w:color w:val="000000" w:themeColor="text1"/>
          </w:rPr>
          <w:delText xml:space="preserve">inhibit Pdr5 directly via protein interaction comes from a </w:delText>
        </w:r>
        <w:r w:rsidR="00721A97" w:rsidDel="00297B85">
          <w:rPr>
            <w:bCs/>
            <w:iCs/>
            <w:color w:val="000000" w:themeColor="text1"/>
          </w:rPr>
          <w:delText xml:space="preserve">previous study investigating </w:delText>
        </w:r>
        <w:r w:rsidDel="00297B85">
          <w:rPr>
            <w:bCs/>
            <w:iCs/>
            <w:color w:val="000000" w:themeColor="text1"/>
          </w:rPr>
          <w:delText>a</w:delText>
        </w:r>
        <w:r w:rsidR="00627DF3" w:rsidDel="00297B85">
          <w:rPr>
            <w:bCs/>
            <w:iCs/>
            <w:color w:val="000000" w:themeColor="text1"/>
          </w:rPr>
          <w:delText>Snq2-</w:delText>
        </w:r>
        <w:r w:rsidR="005364EE" w:rsidDel="00297B85">
          <w:rPr>
            <w:bCs/>
            <w:iCs/>
            <w:color w:val="000000" w:themeColor="text1"/>
          </w:rPr>
          <w:delText xml:space="preserve">dependent decrease in </w:delText>
        </w:r>
        <w:r w:rsidR="00627DF3" w:rsidDel="00297B85">
          <w:rPr>
            <w:bCs/>
            <w:iCs/>
            <w:color w:val="000000" w:themeColor="text1"/>
          </w:rPr>
          <w:delText xml:space="preserve">benomyl resistance </w:delText>
        </w:r>
        <w:r w:rsidR="005364EE" w:rsidDel="00297B85">
          <w:rPr>
            <w:bCs/>
            <w:iCs/>
            <w:color w:val="000000" w:themeColor="text1"/>
          </w:rPr>
          <w:delText xml:space="preserve">imparted by </w:delText>
        </w:r>
        <w:r w:rsidR="005364EE" w:rsidDel="00297B85">
          <w:rPr>
            <w:bCs/>
            <w:i/>
            <w:iCs/>
            <w:color w:val="000000" w:themeColor="text1"/>
          </w:rPr>
          <w:delText xml:space="preserve">PDR5 </w:delText>
        </w:r>
        <w:r w:rsidR="00627DF3" w:rsidDel="00297B85">
          <w:rPr>
            <w:bCs/>
            <w:iCs/>
            <w:color w:val="000000" w:themeColor="text1"/>
          </w:rPr>
          <w:delText xml:space="preserve">and </w:delText>
        </w:r>
        <w:r w:rsidR="005364EE" w:rsidDel="00297B85">
          <w:rPr>
            <w:bCs/>
            <w:i/>
            <w:iCs/>
            <w:color w:val="000000" w:themeColor="text1"/>
          </w:rPr>
          <w:delText>YOR1</w:delText>
        </w:r>
        <w:r w:rsidDel="00297B85">
          <w:rPr>
            <w:bCs/>
            <w:iCs/>
            <w:color w:val="000000" w:themeColor="text1"/>
          </w:rPr>
          <w:delText>.  This study</w:delText>
        </w:r>
        <w:r w:rsidR="005364EE" w:rsidDel="00297B85">
          <w:rPr>
            <w:bCs/>
            <w:i/>
            <w:iCs/>
            <w:color w:val="000000" w:themeColor="text1"/>
          </w:rPr>
          <w:delText xml:space="preserve"> </w:delText>
        </w:r>
        <w:r w:rsidR="00627DF3" w:rsidDel="00297B85">
          <w:rPr>
            <w:bCs/>
            <w:iCs/>
            <w:color w:val="000000" w:themeColor="text1"/>
          </w:rPr>
          <w:delText xml:space="preserve">found evidence for </w:delText>
        </w:r>
        <w:r w:rsidR="00E44E46" w:rsidDel="00297B85">
          <w:rPr>
            <w:bCs/>
            <w:iCs/>
            <w:color w:val="000000" w:themeColor="text1"/>
          </w:rPr>
          <w:delText xml:space="preserve">a modest (1.5×) </w:delText>
        </w:r>
        <w:r w:rsidR="00954B8F" w:rsidDel="00297B85">
          <w:rPr>
            <w:bCs/>
            <w:i/>
            <w:iCs/>
            <w:color w:val="000000" w:themeColor="text1"/>
          </w:rPr>
          <w:delText xml:space="preserve">SNQ2 </w:delText>
        </w:r>
        <w:r w:rsidR="00954B8F" w:rsidDel="00297B85">
          <w:rPr>
            <w:bCs/>
            <w:iCs/>
            <w:color w:val="000000" w:themeColor="text1"/>
          </w:rPr>
          <w:delText>mRNA</w:delText>
        </w:r>
        <w:r w:rsidR="00627DF3" w:rsidDel="00297B85">
          <w:rPr>
            <w:bCs/>
            <w:iCs/>
            <w:color w:val="000000" w:themeColor="text1"/>
          </w:rPr>
          <w:delText xml:space="preserve"> induction only in </w:delText>
        </w:r>
        <w:bookmarkStart w:id="873" w:name="_Hlk530662605"/>
        <w:r w:rsidR="00627DF3" w:rsidDel="00297B85">
          <w:rPr>
            <w:bCs/>
            <w:i/>
            <w:iCs/>
            <w:color w:val="000000" w:themeColor="text1"/>
          </w:rPr>
          <w:delText>pdr5∆yor1∆</w:delText>
        </w:r>
        <w:r w:rsidR="00627DF3" w:rsidDel="00297B85">
          <w:rPr>
            <w:bCs/>
            <w:iCs/>
            <w:color w:val="000000" w:themeColor="text1"/>
          </w:rPr>
          <w:delText xml:space="preserve">, </w:delText>
        </w:r>
        <w:bookmarkEnd w:id="873"/>
        <w:r w:rsidR="00627DF3" w:rsidDel="00297B85">
          <w:rPr>
            <w:bCs/>
            <w:iCs/>
            <w:color w:val="000000" w:themeColor="text1"/>
          </w:rPr>
          <w:delText>but</w:delText>
        </w:r>
        <w:r w:rsidR="00600F21" w:rsidDel="00297B85">
          <w:rPr>
            <w:bCs/>
            <w:iCs/>
            <w:color w:val="000000" w:themeColor="text1"/>
          </w:rPr>
          <w:delText xml:space="preserve"> not </w:delText>
        </w:r>
        <w:r w:rsidR="00E44E46" w:rsidDel="00297B85">
          <w:rPr>
            <w:bCs/>
            <w:iCs/>
            <w:color w:val="000000" w:themeColor="text1"/>
          </w:rPr>
          <w:delText xml:space="preserve">for </w:delText>
        </w:r>
        <w:r w:rsidR="00600F21" w:rsidDel="00297B85">
          <w:rPr>
            <w:bCs/>
            <w:iCs/>
            <w:color w:val="000000" w:themeColor="text1"/>
          </w:rPr>
          <w:delText xml:space="preserve">either </w:delText>
        </w:r>
        <w:r w:rsidR="00E44E46" w:rsidDel="00297B85">
          <w:rPr>
            <w:bCs/>
            <w:i/>
            <w:iCs/>
            <w:color w:val="000000" w:themeColor="text1"/>
          </w:rPr>
          <w:delText xml:space="preserve">pdr5∆ </w:delText>
        </w:r>
        <w:r w:rsidR="00E44E46" w:rsidDel="00297B85">
          <w:delText xml:space="preserve">or </w:delText>
        </w:r>
        <w:r w:rsidR="00E44E46" w:rsidDel="00297B85">
          <w:rPr>
            <w:bCs/>
            <w:i/>
            <w:iCs/>
            <w:color w:val="000000" w:themeColor="text1"/>
          </w:rPr>
          <w:delText>yor1∆</w:delText>
        </w:r>
        <w:r w:rsidR="00E44E46" w:rsidDel="00297B85">
          <w:rPr>
            <w:bCs/>
            <w:iCs/>
            <w:color w:val="000000" w:themeColor="text1"/>
          </w:rPr>
          <w:delText>, despite the fact that each of these single mutants show</w:delText>
        </w:r>
        <w:r w:rsidR="00C241BD" w:rsidDel="00297B85">
          <w:rPr>
            <w:bCs/>
            <w:iCs/>
            <w:color w:val="000000" w:themeColor="text1"/>
          </w:rPr>
          <w:delText>ed</w:delText>
        </w:r>
        <w:r w:rsidR="00E44E46" w:rsidDel="00297B85">
          <w:rPr>
            <w:bCs/>
            <w:iCs/>
            <w:color w:val="000000" w:themeColor="text1"/>
          </w:rPr>
          <w:delText xml:space="preserve"> </w:delText>
        </w:r>
        <w:r w:rsidR="00A97DF6" w:rsidDel="00297B85">
          <w:rPr>
            <w:bCs/>
            <w:iCs/>
            <w:color w:val="000000" w:themeColor="text1"/>
          </w:rPr>
          <w:delText>increased</w:delText>
        </w:r>
        <w:r w:rsidR="00E44E46" w:rsidDel="00297B85">
          <w:rPr>
            <w:bCs/>
            <w:iCs/>
            <w:color w:val="000000" w:themeColor="text1"/>
          </w:rPr>
          <w:delText xml:space="preserve"> benomyl resistance</w:delText>
        </w:r>
        <w:r w:rsidR="00FF4A5D" w:rsidDel="00297B85">
          <w:rPr>
            <w:bCs/>
            <w:iCs/>
            <w:color w:val="000000" w:themeColor="text1"/>
          </w:rPr>
          <w:delText xml:space="preserve"> </w:delText>
        </w:r>
        <w:r w:rsidR="004B4103" w:rsidDel="00297B85">
          <w:rPr>
            <w:bCs/>
            <w:iCs/>
            <w:color w:val="000000" w:themeColor="text1"/>
          </w:rPr>
          <w:fldChar w:fldCharType="begin" w:fldLock="1"/>
        </w:r>
        <w:r w:rsidR="00F13A96" w:rsidRPr="00297B85" w:rsidDel="00297B85">
          <w:rPr>
            <w:bCs/>
            <w:iCs/>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delInstrText>
        </w:r>
        <w:r w:rsidR="004B4103" w:rsidDel="00297B85">
          <w:rPr>
            <w:bCs/>
            <w:iCs/>
            <w:color w:val="000000" w:themeColor="text1"/>
          </w:rPr>
          <w:fldChar w:fldCharType="separate"/>
        </w:r>
        <w:r w:rsidR="00D659A1" w:rsidRPr="00297B85" w:rsidDel="00297B85">
          <w:rPr>
            <w:bCs/>
            <w:iCs/>
            <w:noProof/>
            <w:color w:val="000000" w:themeColor="text1"/>
          </w:rPr>
          <w:delText>(Snider et al., 2013)</w:delText>
        </w:r>
        <w:r w:rsidR="004B4103" w:rsidDel="00297B85">
          <w:rPr>
            <w:bCs/>
            <w:iCs/>
            <w:color w:val="000000" w:themeColor="text1"/>
          </w:rPr>
          <w:fldChar w:fldCharType="end"/>
        </w:r>
        <w:r w:rsidR="00627DF3" w:rsidDel="00297B85">
          <w:rPr>
            <w:bCs/>
            <w:iCs/>
            <w:color w:val="000000" w:themeColor="text1"/>
          </w:rPr>
          <w:delText xml:space="preserve">.  </w:delText>
        </w:r>
        <w:r w:rsidR="00E44E46" w:rsidDel="00297B85">
          <w:rPr>
            <w:bCs/>
            <w:iCs/>
            <w:color w:val="000000" w:themeColor="text1"/>
          </w:rPr>
          <w:delText>This result suggested the possibility that transporter genes can negatively influence one another by non-transcriptional means</w:delText>
        </w:r>
        <w:r w:rsidR="00233C3E" w:rsidDel="00297B85">
          <w:rPr>
            <w:bCs/>
            <w:iCs/>
            <w:color w:val="000000" w:themeColor="text1"/>
          </w:rPr>
          <w:delText>. Indeed, g</w:delText>
        </w:r>
      </w:del>
      <w:r w:rsidR="00233C3E">
        <w:rPr>
          <w:bCs/>
          <w:iCs/>
          <w:color w:val="000000" w:themeColor="text1"/>
        </w:rPr>
        <w:t xml:space="preserve">iven the known </w:t>
      </w:r>
      <w:r w:rsidR="00954B8F">
        <w:rPr>
          <w:bCs/>
          <w:iCs/>
          <w:color w:val="000000" w:themeColor="text1"/>
        </w:rPr>
        <w:t>protein-p</w:t>
      </w:r>
      <w:r w:rsidR="00E96E6B">
        <w:rPr>
          <w:bCs/>
          <w:iCs/>
          <w:color w:val="000000" w:themeColor="text1"/>
        </w:rPr>
        <w:t>rotein interaction</w:t>
      </w:r>
      <w:r w:rsidR="00A97DF6">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233C3E">
        <w:rPr>
          <w:bCs/>
          <w:iCs/>
          <w:color w:val="000000" w:themeColor="text1"/>
        </w:rPr>
        <w:t xml:space="preserve">, one might hypothesize that </w:t>
      </w:r>
      <w:r w:rsidR="00233C3E">
        <w:rPr>
          <w:bCs/>
          <w:i/>
          <w:iCs/>
          <w:color w:val="000000" w:themeColor="text1"/>
        </w:rPr>
        <w:t>PDR5</w:t>
      </w:r>
      <w:r w:rsidR="00233C3E">
        <w:rPr>
          <w:bCs/>
          <w:iCs/>
          <w:color w:val="000000" w:themeColor="text1"/>
        </w:rPr>
        <w:t>-mediated repression of Snq2 activity results at least in part from a direct interaction</w:t>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sidR="00A97DF6">
        <w:rPr>
          <w:bCs/>
          <w:iCs/>
          <w:color w:val="000000" w:themeColor="text1"/>
        </w:rPr>
        <w:t xml:space="preserve">model, in which heterodimerization of Pdr5 and Snq2 transporters draws subunits away from the </w:t>
      </w:r>
      <w:proofErr w:type="spellStart"/>
      <w:r w:rsidR="00A97DF6">
        <w:rPr>
          <w:bCs/>
          <w:iCs/>
          <w:color w:val="000000" w:themeColor="text1"/>
        </w:rPr>
        <w:t>homodimeric</w:t>
      </w:r>
      <w:proofErr w:type="spellEnd"/>
      <w:r w:rsidR="00A97DF6">
        <w:rPr>
          <w:bCs/>
          <w:iCs/>
          <w:color w:val="000000" w:themeColor="text1"/>
        </w:rPr>
        <w:t xml:space="preserve"> Snq2 complex</w:t>
      </w:r>
      <w:r w:rsidR="00233C3E">
        <w:rPr>
          <w:bCs/>
          <w:iCs/>
          <w:color w:val="000000" w:themeColor="text1"/>
        </w:rPr>
        <w:t xml:space="preserve">, </w:t>
      </w:r>
      <w:r w:rsidR="00A97DF6">
        <w:rPr>
          <w:bCs/>
          <w:iCs/>
          <w:color w:val="000000" w:themeColor="text1"/>
        </w:rPr>
        <w:t>thereby reduc</w:t>
      </w:r>
      <w:r w:rsidR="00233C3E">
        <w:rPr>
          <w:bCs/>
          <w:iCs/>
          <w:color w:val="000000" w:themeColor="text1"/>
        </w:rPr>
        <w:t>ing</w:t>
      </w:r>
      <w:r w:rsidR="00A97DF6">
        <w:rPr>
          <w:bCs/>
          <w:iCs/>
          <w:color w:val="000000" w:themeColor="text1"/>
        </w:rPr>
        <w:t xml:space="preserve"> </w:t>
      </w:r>
      <w:r w:rsidR="00233C3E">
        <w:rPr>
          <w:bCs/>
          <w:iCs/>
          <w:color w:val="000000" w:themeColor="text1"/>
        </w:rPr>
        <w:t xml:space="preserve">the </w:t>
      </w:r>
      <w:r w:rsidR="00A97DF6">
        <w:rPr>
          <w:bCs/>
          <w:iCs/>
          <w:color w:val="000000" w:themeColor="text1"/>
        </w:rPr>
        <w:t xml:space="preserve">total efflux activity of Snq2, </w:t>
      </w:r>
      <w:r w:rsidR="00233C3E">
        <w:rPr>
          <w:bCs/>
          <w:iCs/>
          <w:color w:val="000000" w:themeColor="text1"/>
        </w:rPr>
        <w:t xml:space="preserve">draws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sidR="00A97DF6">
        <w:rPr>
          <w:bCs/>
          <w:iCs/>
          <w:color w:val="000000" w:themeColor="text1"/>
        </w:rPr>
        <w:t xml:space="preserve">  </w:t>
      </w:r>
    </w:p>
    <w:p w14:paraId="42D6E7AE" w14:textId="77777777" w:rsidR="00A97DF6" w:rsidRDefault="00A97DF6" w:rsidP="00A97DF6">
      <w:pPr>
        <w:jc w:val="both"/>
        <w:rPr>
          <w:bCs/>
          <w:iCs/>
          <w:color w:val="000000" w:themeColor="text1"/>
        </w:rPr>
      </w:pPr>
    </w:p>
    <w:p w14:paraId="094AABCB" w14:textId="574227BE" w:rsidR="00BA1670" w:rsidRPr="00BA1670" w:rsidRDefault="00BA1670">
      <w:pPr>
        <w:jc w:val="both"/>
        <w:rPr>
          <w:bCs/>
          <w:iCs/>
          <w:color w:val="000000" w:themeColor="text1"/>
        </w:rPr>
      </w:pPr>
      <w:r>
        <w:rPr>
          <w:bCs/>
          <w:iCs/>
          <w:color w:val="000000" w:themeColor="text1"/>
        </w:rPr>
        <w:t xml:space="preserve">We next explored whether a direct repression model could explain </w:t>
      </w:r>
      <w:r w:rsidR="00A97DF6">
        <w:rPr>
          <w:bCs/>
          <w:iCs/>
          <w:color w:val="000000" w:themeColor="text1"/>
        </w:rPr>
        <w:t xml:space="preserve">the observed </w:t>
      </w:r>
      <w:r w:rsidR="00A97DF6" w:rsidRPr="001421B9">
        <w:rPr>
          <w:bCs/>
          <w:iCs/>
          <w:color w:val="000000" w:themeColor="text1"/>
        </w:rPr>
        <w:t>Pdr5</w:t>
      </w:r>
      <w:r w:rsidR="00A97DF6">
        <w:rPr>
          <w:bCs/>
          <w:iCs/>
          <w:color w:val="000000" w:themeColor="text1"/>
        </w:rPr>
        <w:t xml:space="preserve">-dependent decrease in fluconazole resistance provided by </w:t>
      </w:r>
      <w:r w:rsidR="00A97DF6" w:rsidRPr="00795AAD">
        <w:rPr>
          <w:bCs/>
          <w:i/>
          <w:iCs/>
          <w:color w:val="000000" w:themeColor="text1"/>
        </w:rPr>
        <w:t>YOR1</w:t>
      </w:r>
      <w:r w:rsidR="00A97DF6">
        <w:rPr>
          <w:bCs/>
          <w:iCs/>
          <w:color w:val="000000" w:themeColor="text1"/>
        </w:rPr>
        <w:t xml:space="preserve">.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233C3E">
        <w:rPr>
          <w:bCs/>
          <w:iCs/>
          <w:color w:val="000000" w:themeColor="text1"/>
        </w:rPr>
        <w:t xml:space="preserve">.  </w:t>
      </w:r>
      <w:r>
        <w:rPr>
          <w:bCs/>
          <w:iCs/>
          <w:color w:val="000000" w:themeColor="text1"/>
        </w:rPr>
        <w:t xml:space="preserve">This </w:t>
      </w:r>
      <w:r w:rsidR="00233C3E">
        <w:rPr>
          <w:bCs/>
          <w:iCs/>
          <w:color w:val="000000" w:themeColor="text1"/>
        </w:rPr>
        <w:t xml:space="preserve">interaction </w:t>
      </w:r>
      <w:r>
        <w:rPr>
          <w:bCs/>
          <w:iCs/>
          <w:color w:val="000000" w:themeColor="text1"/>
        </w:rPr>
        <w:t xml:space="preserve">is </w:t>
      </w:r>
      <w:r w:rsidR="007608E9">
        <w:rPr>
          <w:bCs/>
          <w:iCs/>
          <w:color w:val="000000" w:themeColor="text1"/>
        </w:rPr>
        <w:t xml:space="preserve">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Pr>
          <w:bCs/>
          <w:iCs/>
          <w:color w:val="000000" w:themeColor="text1"/>
        </w:rPr>
        <w:t xml:space="preserve">used </w:t>
      </w:r>
      <w:r w:rsidR="007608E9">
        <w:rPr>
          <w:bCs/>
          <w:iCs/>
          <w:color w:val="000000" w:themeColor="text1"/>
        </w:rPr>
        <w:t>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Pr>
          <w:bCs/>
          <w:iCs/>
          <w:color w:val="000000" w:themeColor="text1"/>
        </w:rPr>
        <w:t xml:space="preserve"> to test the Pdr5-Yor1 interaction</w:t>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w:t>
      </w:r>
      <w:r w:rsidR="00022EC9">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022EC9">
        <w:rPr>
          <w:bCs/>
          <w:iCs/>
          <w:color w:val="000000" w:themeColor="text1"/>
        </w:rPr>
        <w:t xml:space="preserve">,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w:t>
      </w:r>
      <w:r>
        <w:rPr>
          <w:bCs/>
          <w:iCs/>
          <w:color w:val="000000" w:themeColor="text1"/>
        </w:rPr>
        <w:t xml:space="preserve">MYTH could detect this interaction </w:t>
      </w:r>
      <w:r w:rsidR="002C20D8">
        <w:rPr>
          <w:bCs/>
          <w:iCs/>
          <w:color w:val="000000" w:themeColor="text1"/>
        </w:rPr>
        <w:t>(</w:t>
      </w:r>
      <w:r w:rsidR="004452EF">
        <w:rPr>
          <w:bCs/>
          <w:iCs/>
          <w:color w:val="000000" w:themeColor="text1"/>
        </w:rPr>
        <w:t xml:space="preserve">Figure </w:t>
      </w:r>
      <w:r w:rsidR="00190C40">
        <w:rPr>
          <w:bCs/>
          <w:iCs/>
          <w:color w:val="000000" w:themeColor="text1"/>
        </w:rPr>
        <w:t>5</w:t>
      </w:r>
      <w:r w:rsidR="00070567">
        <w:rPr>
          <w:bCs/>
          <w:iCs/>
          <w:color w:val="000000" w:themeColor="text1"/>
        </w:rPr>
        <w:t>E</w:t>
      </w:r>
      <w:r w:rsidR="002C20D8">
        <w:rPr>
          <w:bCs/>
          <w:iCs/>
          <w:color w:val="000000" w:themeColor="text1"/>
        </w:rPr>
        <w:t>, S12</w:t>
      </w:r>
      <w:r>
        <w:rPr>
          <w:bCs/>
          <w:iCs/>
          <w:color w:val="000000" w:themeColor="text1"/>
        </w:rPr>
        <w:t xml:space="preserve">), thus confirming a key prediction of the direct repression model for the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w:t>
      </w:r>
    </w:p>
    <w:p w14:paraId="60A38019" w14:textId="77777777" w:rsidR="00BA1670" w:rsidRDefault="00BA1670">
      <w:pPr>
        <w:jc w:val="both"/>
        <w:rPr>
          <w:bCs/>
          <w:iCs/>
          <w:color w:val="000000" w:themeColor="text1"/>
        </w:rPr>
      </w:pPr>
    </w:p>
    <w:p w14:paraId="6001454E" w14:textId="3F853F97" w:rsidR="00C569A0" w:rsidRPr="00FF3025" w:rsidRDefault="00C26E96">
      <w:pPr>
        <w:jc w:val="both"/>
        <w:rPr>
          <w:bCs/>
          <w:iCs/>
          <w:color w:val="000000" w:themeColor="text1"/>
        </w:rPr>
      </w:pPr>
      <w:r>
        <w:rPr>
          <w:bCs/>
          <w:iCs/>
          <w:color w:val="000000" w:themeColor="text1"/>
        </w:rPr>
        <w:t>Given a much-higher baseline abundance of Pdr5 than Snq2</w:t>
      </w:r>
      <w:r w:rsidR="0020497C">
        <w:rPr>
          <w:bCs/>
          <w:iCs/>
          <w:color w:val="000000" w:themeColor="text1"/>
        </w:rPr>
        <w:t xml:space="preserve"> </w:t>
      </w:r>
      <w:r w:rsidR="0020497C">
        <w:rPr>
          <w:bCs/>
          <w:iCs/>
          <w:color w:val="000000" w:themeColor="text1"/>
        </w:rPr>
        <w:fldChar w:fldCharType="begin" w:fldLock="1"/>
      </w:r>
      <w:r w:rsidR="00FF6508">
        <w:rPr>
          <w:bCs/>
          <w:iCs/>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20497C">
        <w:rPr>
          <w:bCs/>
          <w:iCs/>
          <w:color w:val="000000" w:themeColor="text1"/>
        </w:rPr>
        <w:fldChar w:fldCharType="separate"/>
      </w:r>
      <w:r w:rsidR="0020497C" w:rsidRPr="0020497C">
        <w:rPr>
          <w:bCs/>
          <w:iCs/>
          <w:noProof/>
          <w:color w:val="000000" w:themeColor="text1"/>
        </w:rPr>
        <w:t>(Wang et al., 2015)</w:t>
      </w:r>
      <w:r w:rsidR="0020497C">
        <w:rPr>
          <w:bCs/>
          <w:iCs/>
          <w:color w:val="000000" w:themeColor="text1"/>
        </w:rPr>
        <w:fldChar w:fldCharType="end"/>
      </w:r>
      <w:r>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w:t>
      </w:r>
      <w:r w:rsidR="00BA1670">
        <w:rPr>
          <w:bCs/>
          <w:iCs/>
          <w:color w:val="000000" w:themeColor="text1"/>
        </w:rPr>
        <w:t xml:space="preserve">also </w:t>
      </w:r>
      <w:r w:rsidR="00933242">
        <w:rPr>
          <w:bCs/>
          <w:iCs/>
          <w:color w:val="000000" w:themeColor="text1"/>
        </w:rPr>
        <w:t xml:space="preserve">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lastRenderedPageBreak/>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commentRangeStart w:id="874"/>
      <w:commentRangeStart w:id="875"/>
      <w:r w:rsidRPr="00233F15">
        <w:rPr>
          <w:b/>
          <w:bCs/>
          <w:iCs/>
          <w:color w:val="000000" w:themeColor="text1"/>
          <w:sz w:val="28"/>
        </w:rPr>
        <w:t>Discussion</w:t>
      </w:r>
      <w:commentRangeEnd w:id="874"/>
      <w:r w:rsidR="009833C3">
        <w:rPr>
          <w:rStyle w:val="CommentReference"/>
          <w:rFonts w:asciiTheme="minorHAnsi" w:hAnsiTheme="minorHAnsi" w:cstheme="minorBidi"/>
        </w:rPr>
        <w:commentReference w:id="874"/>
      </w:r>
      <w:commentRangeEnd w:id="875"/>
      <w:r w:rsidR="00F1038E">
        <w:rPr>
          <w:rStyle w:val="CommentReference"/>
          <w:rFonts w:asciiTheme="minorHAnsi" w:hAnsiTheme="minorHAnsi" w:cstheme="minorBidi"/>
        </w:rPr>
        <w:commentReference w:id="875"/>
      </w:r>
    </w:p>
    <w:p w14:paraId="239661A5" w14:textId="57F36C13" w:rsidR="00BF1A95" w:rsidDel="00133DB2" w:rsidRDefault="00BA1670" w:rsidP="00EC4D8F">
      <w:pPr>
        <w:jc w:val="both"/>
        <w:outlineLvl w:val="0"/>
        <w:rPr>
          <w:ins w:id="876" w:author="Albi Celaj [3]" w:date="2019-02-15T11:19:00Z"/>
          <w:del w:id="877" w:author="Albi Celaj" w:date="2019-02-21T17:56:00Z"/>
          <w:bCs/>
          <w:iCs/>
          <w:color w:val="000000" w:themeColor="text1"/>
        </w:rPr>
      </w:pPr>
      <w:r>
        <w:rPr>
          <w:bCs/>
          <w:iCs/>
          <w:color w:val="000000" w:themeColor="text1"/>
        </w:rPr>
        <w:t xml:space="preserve">Here we </w:t>
      </w:r>
      <w:ins w:id="878" w:author="Albi Celaj [3]" w:date="2019-02-14T16:29:00Z">
        <w:r w:rsidR="00456B1D">
          <w:rPr>
            <w:bCs/>
            <w:iCs/>
            <w:color w:val="000000" w:themeColor="text1"/>
          </w:rPr>
          <w:t>p</w:t>
        </w:r>
      </w:ins>
      <w:ins w:id="879" w:author="Albi Celaj [3]" w:date="2019-02-14T16:30:00Z">
        <w:r w:rsidR="00456B1D">
          <w:rPr>
            <w:bCs/>
            <w:iCs/>
            <w:color w:val="000000" w:themeColor="text1"/>
          </w:rPr>
          <w:t>resented</w:t>
        </w:r>
      </w:ins>
      <w:del w:id="880" w:author="Albi Celaj [3]" w:date="2019-02-14T16:29:00Z">
        <w:r w:rsidDel="00456B1D">
          <w:rPr>
            <w:bCs/>
            <w:iCs/>
            <w:color w:val="000000" w:themeColor="text1"/>
          </w:rPr>
          <w:delText>described</w:delText>
        </w:r>
      </w:del>
      <w:r>
        <w:rPr>
          <w:bCs/>
          <w:iCs/>
          <w:color w:val="000000" w:themeColor="text1"/>
        </w:rPr>
        <w:t xml:space="preserve"> an implementation of </w:t>
      </w:r>
      <w:r w:rsidR="00CF7D75">
        <w:rPr>
          <w:bCs/>
          <w:iCs/>
          <w:color w:val="000000" w:themeColor="text1"/>
        </w:rPr>
        <w:t>XGA</w:t>
      </w:r>
      <w:ins w:id="881" w:author="Albi Celaj [3]" w:date="2019-02-14T16:25:00Z">
        <w:r w:rsidR="00456B1D">
          <w:rPr>
            <w:bCs/>
            <w:iCs/>
            <w:color w:val="000000" w:themeColor="text1"/>
          </w:rPr>
          <w:t>, an extension of the SGA approach</w:t>
        </w:r>
      </w:ins>
      <w:ins w:id="882" w:author="Albi Celaj [3]" w:date="2019-02-14T16:31:00Z">
        <w:r w:rsidR="00456B1D">
          <w:rPr>
            <w:bCs/>
            <w:iCs/>
            <w:color w:val="000000" w:themeColor="text1"/>
          </w:rPr>
          <w:t>,</w:t>
        </w:r>
      </w:ins>
      <w:ins w:id="883" w:author="Albi Celaj [3]" w:date="2019-02-14T16:25:00Z">
        <w:r w:rsidR="00BF1A95">
          <w:rPr>
            <w:bCs/>
            <w:iCs/>
            <w:color w:val="000000" w:themeColor="text1"/>
          </w:rPr>
          <w:t xml:space="preserve"> that </w:t>
        </w:r>
      </w:ins>
      <w:ins w:id="884" w:author="Albi Celaj [3]" w:date="2019-02-15T11:26:00Z">
        <w:r w:rsidR="00BF1A95">
          <w:rPr>
            <w:bCs/>
            <w:iCs/>
            <w:color w:val="000000" w:themeColor="text1"/>
          </w:rPr>
          <w:t>enables</w:t>
        </w:r>
      </w:ins>
      <w:ins w:id="885" w:author="Albi Celaj [3]" w:date="2019-02-14T16:25:00Z">
        <w:r w:rsidR="00456B1D">
          <w:rPr>
            <w:bCs/>
            <w:iCs/>
            <w:color w:val="000000" w:themeColor="text1"/>
          </w:rPr>
          <w:t xml:space="preserve"> </w:t>
        </w:r>
      </w:ins>
      <w:ins w:id="886" w:author="Albi Celaj [3]" w:date="2019-02-14T16:34:00Z">
        <w:r w:rsidR="00456B1D">
          <w:rPr>
            <w:bCs/>
            <w:iCs/>
            <w:color w:val="000000" w:themeColor="text1"/>
          </w:rPr>
          <w:t xml:space="preserve">systematic </w:t>
        </w:r>
      </w:ins>
      <w:ins w:id="887" w:author="Albi Celaj [3]" w:date="2019-02-14T16:25:00Z">
        <w:r w:rsidR="00456B1D">
          <w:rPr>
            <w:bCs/>
            <w:iCs/>
            <w:color w:val="000000" w:themeColor="text1"/>
          </w:rPr>
          <w:t>high-order genetic analysis</w:t>
        </w:r>
      </w:ins>
      <w:ins w:id="888" w:author="Albi Celaj [3]" w:date="2019-02-15T11:18:00Z">
        <w:r w:rsidR="005D00C0">
          <w:rPr>
            <w:bCs/>
            <w:iCs/>
            <w:color w:val="000000" w:themeColor="text1"/>
          </w:rPr>
          <w:t xml:space="preserve"> </w:t>
        </w:r>
      </w:ins>
      <w:ins w:id="889" w:author="Albi Celaj [3]" w:date="2019-02-14T16:28:00Z">
        <w:r w:rsidR="00456B1D">
          <w:rPr>
            <w:bCs/>
            <w:iCs/>
            <w:color w:val="000000" w:themeColor="text1"/>
          </w:rPr>
          <w:t xml:space="preserve">by engineering </w:t>
        </w:r>
      </w:ins>
      <w:ins w:id="890" w:author="Albi Celaj [3]" w:date="2019-02-14T16:30:00Z">
        <w:r w:rsidR="00456B1D">
          <w:rPr>
            <w:bCs/>
            <w:iCs/>
            <w:color w:val="000000" w:themeColor="text1"/>
          </w:rPr>
          <w:t xml:space="preserve">polygenic </w:t>
        </w:r>
      </w:ins>
      <w:ins w:id="891" w:author="Albi Celaj [3]" w:date="2019-02-14T16:32:00Z">
        <w:r w:rsidR="00456B1D">
          <w:rPr>
            <w:bCs/>
            <w:iCs/>
            <w:color w:val="000000" w:themeColor="text1"/>
          </w:rPr>
          <w:t>variation</w:t>
        </w:r>
      </w:ins>
      <w:ins w:id="892" w:author="Albi Celaj [3]" w:date="2019-02-14T16:30:00Z">
        <w:r w:rsidR="00456B1D">
          <w:rPr>
            <w:bCs/>
            <w:iCs/>
            <w:color w:val="000000" w:themeColor="text1"/>
          </w:rPr>
          <w:t xml:space="preserve"> into </w:t>
        </w:r>
      </w:ins>
      <w:ins w:id="893" w:author="Albi Celaj [3]" w:date="2019-02-14T16:28:00Z">
        <w:r w:rsidR="00456B1D">
          <w:rPr>
            <w:bCs/>
            <w:iCs/>
            <w:color w:val="000000" w:themeColor="text1"/>
          </w:rPr>
          <w:t xml:space="preserve">a population </w:t>
        </w:r>
      </w:ins>
      <w:ins w:id="894" w:author="Albi Celaj [3]" w:date="2019-02-14T16:32:00Z">
        <w:r w:rsidR="00456B1D">
          <w:rPr>
            <w:bCs/>
            <w:iCs/>
            <w:color w:val="000000" w:themeColor="text1"/>
          </w:rPr>
          <w:t xml:space="preserve">and profiling the resulting phenotypes.  </w:t>
        </w:r>
      </w:ins>
      <w:ins w:id="895" w:author="Albi Celaj [3]" w:date="2019-02-14T16:35:00Z">
        <w:r w:rsidR="007319F8">
          <w:rPr>
            <w:bCs/>
            <w:iCs/>
            <w:color w:val="000000" w:themeColor="text1"/>
          </w:rPr>
          <w:t>XGA of</w:t>
        </w:r>
        <w:r w:rsidR="006976B3">
          <w:rPr>
            <w:bCs/>
            <w:iCs/>
            <w:color w:val="000000" w:themeColor="text1"/>
          </w:rPr>
          <w:t xml:space="preserve"> 16 </w:t>
        </w:r>
      </w:ins>
      <w:ins w:id="896" w:author="Albi Celaj [3]" w:date="2019-02-14T16:37:00Z">
        <w:r w:rsidR="007319F8">
          <w:rPr>
            <w:bCs/>
            <w:iCs/>
            <w:color w:val="000000" w:themeColor="text1"/>
          </w:rPr>
          <w:t>ABC transporters uncovered</w:t>
        </w:r>
      </w:ins>
      <w:ins w:id="897" w:author="Albi Celaj [3]" w:date="2019-02-14T16:38:00Z">
        <w:r w:rsidR="007319F8">
          <w:rPr>
            <w:bCs/>
            <w:iCs/>
            <w:color w:val="000000" w:themeColor="text1"/>
          </w:rPr>
          <w:t xml:space="preserve"> </w:t>
        </w:r>
      </w:ins>
      <w:ins w:id="898" w:author="Albi Celaj [3]" w:date="2019-02-15T11:19:00Z">
        <w:r w:rsidR="00BF1A95">
          <w:rPr>
            <w:bCs/>
            <w:iCs/>
            <w:color w:val="000000" w:themeColor="text1"/>
          </w:rPr>
          <w:t xml:space="preserve">complex genetic </w:t>
        </w:r>
      </w:ins>
      <w:ins w:id="899" w:author="Albi Celaj [3]" w:date="2019-02-14T16:38:00Z">
        <w:r w:rsidR="007319F8">
          <w:rPr>
            <w:bCs/>
            <w:iCs/>
            <w:color w:val="000000" w:themeColor="text1"/>
          </w:rPr>
          <w:t>phenomena</w:t>
        </w:r>
      </w:ins>
      <w:ins w:id="900" w:author="Albi Celaj [3]" w:date="2019-02-14T16:37:00Z">
        <w:r w:rsidR="007319F8">
          <w:rPr>
            <w:bCs/>
            <w:iCs/>
            <w:color w:val="000000" w:themeColor="text1"/>
          </w:rPr>
          <w:t xml:space="preserve"> that were not evident from one- and two-</w:t>
        </w:r>
      </w:ins>
      <w:ins w:id="901" w:author="Albi Celaj [3]" w:date="2019-02-14T16:38:00Z">
        <w:r w:rsidR="007319F8">
          <w:rPr>
            <w:bCs/>
            <w:iCs/>
            <w:color w:val="000000" w:themeColor="text1"/>
          </w:rPr>
          <w:t xml:space="preserve"> gene knockout</w:t>
        </w:r>
      </w:ins>
      <w:ins w:id="902" w:author="Albi Celaj [3]" w:date="2019-02-14T16:41:00Z">
        <w:r w:rsidR="007319F8">
          <w:rPr>
            <w:bCs/>
            <w:iCs/>
            <w:color w:val="000000" w:themeColor="text1"/>
          </w:rPr>
          <w:t xml:space="preserve"> effects</w:t>
        </w:r>
      </w:ins>
    </w:p>
    <w:p w14:paraId="5F752FCB" w14:textId="77777777" w:rsidR="00BF1A95" w:rsidDel="00133DB2" w:rsidRDefault="00BF1A95" w:rsidP="00EC4D8F">
      <w:pPr>
        <w:jc w:val="both"/>
        <w:outlineLvl w:val="0"/>
        <w:rPr>
          <w:ins w:id="903" w:author="Albi Celaj [3]" w:date="2019-02-15T11:19:00Z"/>
          <w:del w:id="904" w:author="Albi Celaj" w:date="2019-02-21T17:56:00Z"/>
          <w:bCs/>
          <w:iCs/>
          <w:color w:val="000000" w:themeColor="text1"/>
        </w:rPr>
      </w:pPr>
    </w:p>
    <w:p w14:paraId="2DB7780E" w14:textId="77777777" w:rsidR="00BF1A95" w:rsidDel="00133DB2" w:rsidRDefault="00BF1A95" w:rsidP="00EC4D8F">
      <w:pPr>
        <w:jc w:val="both"/>
        <w:outlineLvl w:val="0"/>
        <w:rPr>
          <w:ins w:id="905" w:author="Albi Celaj [3]" w:date="2019-02-15T11:19:00Z"/>
          <w:del w:id="906" w:author="Albi Celaj" w:date="2019-02-21T17:55:00Z"/>
          <w:bCs/>
          <w:iCs/>
          <w:color w:val="000000" w:themeColor="text1"/>
        </w:rPr>
      </w:pPr>
    </w:p>
    <w:p w14:paraId="0F121FAC" w14:textId="0BC6B2F7" w:rsidR="00AC1BB2" w:rsidRDefault="007319F8" w:rsidP="00EC4D8F">
      <w:pPr>
        <w:jc w:val="both"/>
        <w:outlineLvl w:val="0"/>
        <w:rPr>
          <w:bCs/>
          <w:iCs/>
          <w:color w:val="000000" w:themeColor="text1"/>
        </w:rPr>
      </w:pPr>
      <w:ins w:id="907" w:author="Albi Celaj [3]" w:date="2019-02-14T16:38:00Z">
        <w:r>
          <w:rPr>
            <w:bCs/>
            <w:iCs/>
            <w:color w:val="000000" w:themeColor="text1"/>
          </w:rPr>
          <w:t xml:space="preserve">, and </w:t>
        </w:r>
      </w:ins>
      <w:ins w:id="908" w:author="Albi Celaj [3]" w:date="2019-02-14T16:41:00Z">
        <w:r>
          <w:rPr>
            <w:bCs/>
            <w:iCs/>
            <w:color w:val="000000" w:themeColor="text1"/>
          </w:rPr>
          <w:t xml:space="preserve">the resulting data </w:t>
        </w:r>
      </w:ins>
      <w:ins w:id="909" w:author="Albi Celaj [3]" w:date="2019-02-14T16:38:00Z">
        <w:r>
          <w:rPr>
            <w:bCs/>
            <w:iCs/>
            <w:color w:val="000000" w:themeColor="text1"/>
          </w:rPr>
          <w:t xml:space="preserve">could be used to train </w:t>
        </w:r>
      </w:ins>
      <w:ins w:id="910" w:author="Albi Celaj [3]" w:date="2019-02-14T16:39:00Z">
        <w:r>
          <w:rPr>
            <w:bCs/>
            <w:iCs/>
            <w:color w:val="000000" w:themeColor="text1"/>
          </w:rPr>
          <w:t xml:space="preserve">a neural network to </w:t>
        </w:r>
      </w:ins>
      <w:ins w:id="911" w:author="Albi Celaj [3]" w:date="2019-02-14T16:47:00Z">
        <w:r w:rsidR="00EC4D8F">
          <w:rPr>
            <w:bCs/>
            <w:iCs/>
            <w:color w:val="000000" w:themeColor="text1"/>
          </w:rPr>
          <w:t>derive</w:t>
        </w:r>
      </w:ins>
      <w:ins w:id="912" w:author="Albi Celaj [3]" w:date="2019-02-14T16:39:00Z">
        <w:r>
          <w:rPr>
            <w:bCs/>
            <w:iCs/>
            <w:color w:val="000000" w:themeColor="text1"/>
          </w:rPr>
          <w:t xml:space="preserve"> an </w:t>
        </w:r>
      </w:ins>
      <w:ins w:id="913" w:author="Albi Celaj [3]" w:date="2019-02-14T16:40:00Z">
        <w:r>
          <w:rPr>
            <w:rFonts w:eastAsia="Times New Roman"/>
          </w:rPr>
          <w:t xml:space="preserve">intuitive </w:t>
        </w:r>
      </w:ins>
      <w:ins w:id="914" w:author="Albi Celaj [3]" w:date="2019-02-14T16:42:00Z">
        <w:r>
          <w:rPr>
            <w:rFonts w:eastAsia="Times New Roman"/>
          </w:rPr>
          <w:t>system</w:t>
        </w:r>
      </w:ins>
      <w:ins w:id="915" w:author="Albi Celaj [3]" w:date="2019-02-14T16:40:00Z">
        <w:r>
          <w:rPr>
            <w:rFonts w:eastAsia="Times New Roman"/>
          </w:rPr>
          <w:t xml:space="preserve"> model </w:t>
        </w:r>
      </w:ins>
      <w:ins w:id="916" w:author="Albi Celaj [3]" w:date="2019-02-14T16:42:00Z">
        <w:r>
          <w:rPr>
            <w:rFonts w:eastAsia="Times New Roman"/>
          </w:rPr>
          <w:t>of ABC transporters</w:t>
        </w:r>
      </w:ins>
      <w:ins w:id="917" w:author="Albi Celaj [3]" w:date="2019-02-14T16:43:00Z">
        <w:r>
          <w:rPr>
            <w:rFonts w:eastAsia="Times New Roman"/>
          </w:rPr>
          <w:t>, and</w:t>
        </w:r>
      </w:ins>
      <w:ins w:id="918" w:author="Albi Celaj [3]" w:date="2019-02-14T16:42:00Z">
        <w:r>
          <w:rPr>
            <w:rFonts w:eastAsia="Times New Roman"/>
          </w:rPr>
          <w:t xml:space="preserve"> </w:t>
        </w:r>
      </w:ins>
      <w:ins w:id="919" w:author="Albi Celaj [3]" w:date="2019-02-14T16:43:00Z">
        <w:r>
          <w:rPr>
            <w:rFonts w:eastAsia="Times New Roman"/>
          </w:rPr>
          <w:t xml:space="preserve">provide </w:t>
        </w:r>
      </w:ins>
      <w:ins w:id="920" w:author="Albi Celaj [3]" w:date="2019-02-14T16:42:00Z">
        <w:r>
          <w:rPr>
            <w:rFonts w:eastAsia="Times New Roman"/>
          </w:rPr>
          <w:t>functional insight.</w:t>
        </w:r>
      </w:ins>
      <w:ins w:id="921" w:author="Albi Celaj [3]" w:date="2019-02-14T16:43:00Z">
        <w:r>
          <w:rPr>
            <w:rFonts w:eastAsia="Times New Roman"/>
          </w:rPr>
          <w:t xml:space="preserve"> </w:t>
        </w:r>
      </w:ins>
      <w:del w:id="922" w:author="Albi Celaj [3]" w:date="2019-02-14T16:27:00Z">
        <w:r w:rsidR="00CF7D75" w:rsidDel="00456B1D">
          <w:rPr>
            <w:bCs/>
            <w:iCs/>
            <w:color w:val="000000" w:themeColor="text1"/>
          </w:rPr>
          <w:delText xml:space="preserve">, an extension of the SGA approach, </w:delText>
        </w:r>
        <w:r w:rsidR="00BA1670" w:rsidDel="00456B1D">
          <w:rPr>
            <w:bCs/>
            <w:iCs/>
            <w:color w:val="000000" w:themeColor="text1"/>
          </w:rPr>
          <w:delText xml:space="preserve">that uses </w:delText>
        </w:r>
        <w:r w:rsidR="007864C7" w:rsidDel="00456B1D">
          <w:rPr>
            <w:bCs/>
            <w:iCs/>
            <w:color w:val="000000" w:themeColor="text1"/>
          </w:rPr>
          <w:delText xml:space="preserve">systematic </w:delText>
        </w:r>
        <w:r w:rsidR="00BA1670" w:rsidDel="00456B1D">
          <w:rPr>
            <w:bCs/>
            <w:iCs/>
            <w:color w:val="000000" w:themeColor="text1"/>
          </w:rPr>
          <w:delText xml:space="preserve">population </w:delText>
        </w:r>
        <w:r w:rsidR="00E252EA" w:rsidDel="00456B1D">
          <w:rPr>
            <w:bCs/>
            <w:iCs/>
            <w:color w:val="000000" w:themeColor="text1"/>
          </w:rPr>
          <w:delText>engineer</w:delText>
        </w:r>
        <w:r w:rsidR="00BA1670" w:rsidDel="00456B1D">
          <w:rPr>
            <w:bCs/>
            <w:iCs/>
            <w:color w:val="000000" w:themeColor="text1"/>
          </w:rPr>
          <w:delText>ing</w:delText>
        </w:r>
        <w:r w:rsidR="00E252EA" w:rsidDel="00456B1D">
          <w:rPr>
            <w:bCs/>
            <w:iCs/>
            <w:color w:val="000000" w:themeColor="text1"/>
          </w:rPr>
          <w:delText xml:space="preserve">, </w:delText>
        </w:r>
        <w:r w:rsidR="00C2715C" w:rsidDel="00456B1D">
          <w:rPr>
            <w:bCs/>
            <w:iCs/>
            <w:color w:val="000000" w:themeColor="text1"/>
          </w:rPr>
          <w:delText>profil</w:delText>
        </w:r>
        <w:r w:rsidR="00BA1670" w:rsidDel="00456B1D">
          <w:rPr>
            <w:bCs/>
            <w:iCs/>
            <w:color w:val="000000" w:themeColor="text1"/>
          </w:rPr>
          <w:delText>ing</w:delText>
        </w:r>
        <w:r w:rsidR="00E252EA" w:rsidDel="00456B1D">
          <w:rPr>
            <w:bCs/>
            <w:iCs/>
            <w:color w:val="000000" w:themeColor="text1"/>
          </w:rPr>
          <w:delText>,</w:delText>
        </w:r>
        <w:r w:rsidR="007864C7" w:rsidDel="00456B1D">
          <w:rPr>
            <w:bCs/>
            <w:iCs/>
            <w:color w:val="000000" w:themeColor="text1"/>
          </w:rPr>
          <w:delText xml:space="preserve"> </w:delText>
        </w:r>
        <w:r w:rsidR="000C0405" w:rsidDel="00456B1D">
          <w:rPr>
            <w:bCs/>
            <w:iCs/>
            <w:color w:val="000000" w:themeColor="text1"/>
          </w:rPr>
          <w:delText xml:space="preserve">and </w:delText>
        </w:r>
        <w:r w:rsidR="007864C7" w:rsidDel="00456B1D">
          <w:rPr>
            <w:bCs/>
            <w:iCs/>
            <w:color w:val="000000" w:themeColor="text1"/>
          </w:rPr>
          <w:delText>interpret</w:delText>
        </w:r>
        <w:r w:rsidR="00BA1670" w:rsidDel="00456B1D">
          <w:rPr>
            <w:bCs/>
            <w:iCs/>
            <w:color w:val="000000" w:themeColor="text1"/>
          </w:rPr>
          <w:delText xml:space="preserve">ation of </w:delText>
        </w:r>
        <w:r w:rsidR="007864C7" w:rsidDel="00456B1D">
          <w:rPr>
            <w:bCs/>
            <w:iCs/>
            <w:color w:val="000000" w:themeColor="text1"/>
          </w:rPr>
          <w:delText xml:space="preserve">the effects </w:delText>
        </w:r>
        <w:r w:rsidR="00E252EA" w:rsidDel="00456B1D">
          <w:rPr>
            <w:bCs/>
            <w:iCs/>
            <w:color w:val="000000" w:themeColor="text1"/>
          </w:rPr>
          <w:delText xml:space="preserve">of </w:delText>
        </w:r>
        <w:r w:rsidR="00AC1BB2" w:rsidDel="00456B1D">
          <w:rPr>
            <w:bCs/>
            <w:iCs/>
            <w:color w:val="000000" w:themeColor="text1"/>
          </w:rPr>
          <w:delText>genetic perturbations</w:delText>
        </w:r>
        <w:r w:rsidR="00BA1670" w:rsidDel="00456B1D">
          <w:rPr>
            <w:bCs/>
            <w:iCs/>
            <w:color w:val="000000" w:themeColor="text1"/>
          </w:rPr>
          <w:delText xml:space="preserve"> in high-order combinations</w:delText>
        </w:r>
        <w:r w:rsidR="00161121" w:rsidDel="00456B1D">
          <w:rPr>
            <w:bCs/>
            <w:iCs/>
            <w:color w:val="000000" w:themeColor="text1"/>
          </w:rPr>
          <w:delText>.</w:delText>
        </w:r>
      </w:del>
      <w:del w:id="923" w:author="Albi Celaj [3]" w:date="2019-02-14T16:43:00Z">
        <w:r w:rsidR="00161121" w:rsidDel="007319F8">
          <w:rPr>
            <w:bCs/>
            <w:iCs/>
            <w:color w:val="000000" w:themeColor="text1"/>
          </w:rPr>
          <w:delText xml:space="preserve">  </w:delText>
        </w:r>
        <w:r w:rsidR="00654172" w:rsidDel="007319F8">
          <w:rPr>
            <w:bCs/>
            <w:iCs/>
            <w:color w:val="000000" w:themeColor="text1"/>
          </w:rPr>
          <w:delText xml:space="preserve">Applying this method to 16 ABC transporters </w:delText>
        </w:r>
        <w:r w:rsidR="00544DFC" w:rsidDel="007319F8">
          <w:rPr>
            <w:bCs/>
            <w:iCs/>
            <w:color w:val="000000" w:themeColor="text1"/>
          </w:rPr>
          <w:delText>uncovered</w:delText>
        </w:r>
        <w:r w:rsidR="00654172" w:rsidDel="007319F8">
          <w:rPr>
            <w:bCs/>
            <w:iCs/>
            <w:color w:val="000000" w:themeColor="text1"/>
          </w:rPr>
          <w:delText xml:space="preserve"> phenomena that </w:delText>
        </w:r>
        <w:r w:rsidR="00B7637A" w:rsidDel="007319F8">
          <w:rPr>
            <w:bCs/>
            <w:iCs/>
            <w:color w:val="000000" w:themeColor="text1"/>
          </w:rPr>
          <w:delText>were</w:delText>
        </w:r>
        <w:r w:rsidR="00654172" w:rsidDel="007319F8">
          <w:rPr>
            <w:bCs/>
            <w:iCs/>
            <w:color w:val="000000" w:themeColor="text1"/>
          </w:rPr>
          <w:delText xml:space="preserve"> </w:delText>
        </w:r>
        <w:r w:rsidR="006E58E2" w:rsidDel="007319F8">
          <w:rPr>
            <w:bCs/>
            <w:iCs/>
            <w:color w:val="000000" w:themeColor="text1"/>
          </w:rPr>
          <w:delText xml:space="preserve">not evident </w:delText>
        </w:r>
        <w:r w:rsidR="00AA6543" w:rsidDel="007319F8">
          <w:rPr>
            <w:bCs/>
            <w:iCs/>
            <w:color w:val="000000" w:themeColor="text1"/>
          </w:rPr>
          <w:delText>when</w:delText>
        </w:r>
        <w:r w:rsidR="00654172" w:rsidDel="007319F8">
          <w:rPr>
            <w:bCs/>
            <w:iCs/>
            <w:color w:val="000000" w:themeColor="text1"/>
          </w:rPr>
          <w:delText xml:space="preserve"> </w:delText>
        </w:r>
        <w:r w:rsidR="007B34FA" w:rsidDel="007319F8">
          <w:rPr>
            <w:bCs/>
            <w:iCs/>
            <w:color w:val="000000" w:themeColor="text1"/>
          </w:rPr>
          <w:delText>knocking out</w:delText>
        </w:r>
        <w:r w:rsidR="00654172" w:rsidDel="007319F8">
          <w:rPr>
            <w:bCs/>
            <w:iCs/>
            <w:color w:val="000000" w:themeColor="text1"/>
          </w:rPr>
          <w:delText xml:space="preserve"> one or two </w:delText>
        </w:r>
        <w:r w:rsidR="00DD06F7" w:rsidDel="007319F8">
          <w:rPr>
            <w:bCs/>
            <w:iCs/>
            <w:color w:val="000000" w:themeColor="text1"/>
          </w:rPr>
          <w:delText>genes</w:delText>
        </w:r>
        <w:r w:rsidR="00654172" w:rsidDel="007319F8">
          <w:rPr>
            <w:bCs/>
            <w:iCs/>
            <w:color w:val="000000" w:themeColor="text1"/>
          </w:rPr>
          <w:delText xml:space="preserve"> at a time</w:delText>
        </w:r>
        <w:r w:rsidR="00AC1BB2" w:rsidDel="007319F8">
          <w:rPr>
            <w:bCs/>
            <w:iCs/>
            <w:color w:val="000000" w:themeColor="text1"/>
          </w:rPr>
          <w:delText>.</w:delText>
        </w:r>
        <w:r w:rsidR="00654172" w:rsidDel="007319F8">
          <w:rPr>
            <w:bCs/>
            <w:iCs/>
            <w:color w:val="000000" w:themeColor="text1"/>
          </w:rPr>
          <w:delText xml:space="preserve"> </w:delText>
        </w:r>
        <w:r w:rsidR="00AC1BB2" w:rsidDel="007319F8">
          <w:rPr>
            <w:bCs/>
            <w:iCs/>
            <w:color w:val="000000" w:themeColor="text1"/>
          </w:rPr>
          <w:delText xml:space="preserve"> </w:delText>
        </w:r>
        <w:r w:rsidR="007B34FA" w:rsidDel="007319F8">
          <w:rPr>
            <w:bCs/>
            <w:iCs/>
            <w:color w:val="000000" w:themeColor="text1"/>
          </w:rPr>
          <w:delText>Computational analysis of t</w:delText>
        </w:r>
        <w:r w:rsidR="002E3C35" w:rsidDel="007319F8">
          <w:rPr>
            <w:bCs/>
            <w:iCs/>
            <w:color w:val="000000" w:themeColor="text1"/>
          </w:rPr>
          <w:delText>he revealed</w:delText>
        </w:r>
        <w:r w:rsidR="00AC1BB2" w:rsidDel="007319F8">
          <w:rPr>
            <w:bCs/>
            <w:iCs/>
            <w:color w:val="000000" w:themeColor="text1"/>
          </w:rPr>
          <w:delText xml:space="preserve"> </w:delText>
        </w:r>
        <w:r w:rsidR="00BA2116" w:rsidDel="007319F8">
          <w:rPr>
            <w:bCs/>
            <w:iCs/>
            <w:color w:val="000000" w:themeColor="text1"/>
          </w:rPr>
          <w:delText>complex genetic relationships</w:delText>
        </w:r>
        <w:r w:rsidR="00B7637A" w:rsidDel="007319F8">
          <w:rPr>
            <w:bCs/>
            <w:iCs/>
            <w:color w:val="000000" w:themeColor="text1"/>
          </w:rPr>
          <w:delText xml:space="preserve"> </w:delText>
        </w:r>
        <w:r w:rsidR="006E58E2" w:rsidDel="007319F8">
          <w:rPr>
            <w:bCs/>
            <w:iCs/>
            <w:color w:val="000000" w:themeColor="text1"/>
          </w:rPr>
          <w:delText>w</w:delText>
        </w:r>
        <w:r w:rsidR="007B34FA" w:rsidDel="007319F8">
          <w:rPr>
            <w:bCs/>
            <w:iCs/>
            <w:color w:val="000000" w:themeColor="text1"/>
          </w:rPr>
          <w:delText>as</w:delText>
        </w:r>
        <w:r w:rsidR="00B7637A" w:rsidDel="007319F8">
          <w:rPr>
            <w:bCs/>
            <w:iCs/>
            <w:color w:val="000000" w:themeColor="text1"/>
          </w:rPr>
          <w:delText xml:space="preserve"> used to derive an intuitive system model of these transporters.</w:delText>
        </w:r>
      </w:del>
      <w:del w:id="924" w:author="Albi Celaj [3]" w:date="2019-02-14T16:44:00Z">
        <w:r w:rsidR="00AC1BB2" w:rsidDel="007319F8">
          <w:rPr>
            <w:bCs/>
            <w:iCs/>
            <w:color w:val="000000" w:themeColor="text1"/>
          </w:rPr>
          <w:delText xml:space="preserve">  </w:delText>
        </w:r>
      </w:del>
      <w:r w:rsidR="0091590F">
        <w:rPr>
          <w:bCs/>
          <w:iCs/>
          <w:color w:val="000000" w:themeColor="text1"/>
        </w:rPr>
        <w:t>The engineered population provide</w:t>
      </w:r>
      <w:r w:rsidR="00DD0B85">
        <w:rPr>
          <w:bCs/>
          <w:iCs/>
          <w:color w:val="000000" w:themeColor="text1"/>
        </w:rPr>
        <w:t>s</w:t>
      </w:r>
      <w:r w:rsidR="0091590F">
        <w:rPr>
          <w:bCs/>
          <w:iCs/>
          <w:color w:val="000000" w:themeColor="text1"/>
        </w:rPr>
        <w:t xml:space="preserve"> a readily-available resource</w:t>
      </w:r>
      <w:ins w:id="925" w:author="Albi Celaj" w:date="2019-02-21T17:56:00Z">
        <w:r w:rsidR="00C36394">
          <w:rPr>
            <w:bCs/>
            <w:iCs/>
            <w:color w:val="000000" w:themeColor="text1"/>
          </w:rPr>
          <w:t xml:space="preserve"> for continued ABC-transporter XGA.  </w:t>
        </w:r>
      </w:ins>
      <w:ins w:id="926" w:author="Albi Celaj [3]" w:date="2019-02-14T16:44:00Z">
        <w:del w:id="927" w:author="Albi Celaj" w:date="2019-02-21T17:56:00Z">
          <w:r w:rsidDel="00C36394">
            <w:rPr>
              <w:bCs/>
              <w:iCs/>
              <w:color w:val="000000" w:themeColor="text1"/>
            </w:rPr>
            <w:delText xml:space="preserve">, and we envision that </w:delText>
          </w:r>
        </w:del>
      </w:ins>
      <w:ins w:id="928" w:author="Albi Celaj [3]" w:date="2019-02-14T16:46:00Z">
        <w:del w:id="929" w:author="Albi Celaj" w:date="2019-02-21T17:56:00Z">
          <w:r w:rsidR="00EC4D8F" w:rsidDel="00C36394">
            <w:rPr>
              <w:bCs/>
              <w:iCs/>
              <w:color w:val="000000" w:themeColor="text1"/>
            </w:rPr>
            <w:delText xml:space="preserve">continued </w:delText>
          </w:r>
        </w:del>
      </w:ins>
      <w:ins w:id="930" w:author="Albi Celaj [3]" w:date="2019-02-14T16:44:00Z">
        <w:del w:id="931" w:author="Albi Celaj" w:date="2019-02-21T17:56:00Z">
          <w:r w:rsidDel="00C36394">
            <w:rPr>
              <w:bCs/>
              <w:iCs/>
              <w:color w:val="000000" w:themeColor="text1"/>
            </w:rPr>
            <w:delText xml:space="preserve">ABC-transporter XGA will </w:delText>
          </w:r>
        </w:del>
      </w:ins>
      <w:ins w:id="932" w:author="Albi Celaj [3]" w:date="2019-02-14T16:46:00Z">
        <w:del w:id="933" w:author="Albi Celaj" w:date="2019-02-21T17:56:00Z">
          <w:r w:rsidR="00EC4D8F" w:rsidDel="00C36394">
            <w:rPr>
              <w:bCs/>
              <w:iCs/>
              <w:color w:val="000000" w:themeColor="text1"/>
            </w:rPr>
            <w:delText xml:space="preserve">provide insight in other compounds.  </w:delText>
          </w:r>
        </w:del>
        <w:r w:rsidR="00EC4D8F">
          <w:rPr>
            <w:bCs/>
            <w:iCs/>
            <w:color w:val="000000" w:themeColor="text1"/>
          </w:rPr>
          <w:t>Broadly, we</w:t>
        </w:r>
      </w:ins>
      <w:del w:id="934" w:author="Albi Celaj [3]" w:date="2019-02-14T16:46:00Z">
        <w:r w:rsidR="0091590F" w:rsidDel="00EC4D8F">
          <w:rPr>
            <w:bCs/>
            <w:iCs/>
            <w:color w:val="000000" w:themeColor="text1"/>
          </w:rPr>
          <w:delText xml:space="preserve"> to continue </w:delText>
        </w:r>
        <w:r w:rsidR="008D6812" w:rsidDel="00EC4D8F">
          <w:rPr>
            <w:bCs/>
            <w:iCs/>
            <w:color w:val="000000" w:themeColor="text1"/>
          </w:rPr>
          <w:delText>XGA</w:delText>
        </w:r>
        <w:r w:rsidR="00DD0B85" w:rsidDel="00EC4D8F">
          <w:rPr>
            <w:bCs/>
            <w:iCs/>
            <w:color w:val="000000" w:themeColor="text1"/>
          </w:rPr>
          <w:delText xml:space="preserve"> of</w:delText>
        </w:r>
        <w:r w:rsidR="0091590F" w:rsidDel="00EC4D8F">
          <w:rPr>
            <w:bCs/>
            <w:iCs/>
            <w:color w:val="000000" w:themeColor="text1"/>
          </w:rPr>
          <w:delText xml:space="preserve"> ABC-transporter-mediated drug resistance in other compounds</w:delText>
        </w:r>
        <w:r w:rsidR="00837121" w:rsidDel="00EC4D8F">
          <w:rPr>
            <w:bCs/>
            <w:iCs/>
            <w:color w:val="000000" w:themeColor="text1"/>
          </w:rPr>
          <w:delText xml:space="preserve">.  </w:delText>
        </w:r>
        <w:r w:rsidR="008A2C05" w:rsidDel="00EC4D8F">
          <w:rPr>
            <w:bCs/>
            <w:iCs/>
            <w:color w:val="000000" w:themeColor="text1"/>
          </w:rPr>
          <w:delText>B</w:delText>
        </w:r>
        <w:r w:rsidR="00837121" w:rsidDel="00EC4D8F">
          <w:rPr>
            <w:bCs/>
            <w:iCs/>
            <w:color w:val="000000" w:themeColor="text1"/>
          </w:rPr>
          <w:delText>roadly, these results</w:delText>
        </w:r>
      </w:del>
      <w:r w:rsidR="00837121">
        <w:rPr>
          <w:bCs/>
          <w:iCs/>
          <w:color w:val="000000" w:themeColor="text1"/>
        </w:rPr>
        <w:t xml:space="preserve"> </w:t>
      </w:r>
      <w:r w:rsidR="00F53416">
        <w:rPr>
          <w:bCs/>
          <w:iCs/>
          <w:color w:val="000000" w:themeColor="text1"/>
        </w:rPr>
        <w:t>illustrate</w:t>
      </w:r>
      <w:r w:rsidR="00837121">
        <w:rPr>
          <w:bCs/>
          <w:iCs/>
          <w:color w:val="000000" w:themeColor="text1"/>
        </w:rPr>
        <w:t xml:space="preserve"> </w:t>
      </w:r>
      <w:r w:rsidR="0091590F">
        <w:rPr>
          <w:bCs/>
          <w:iCs/>
          <w:color w:val="000000" w:themeColor="text1"/>
        </w:rPr>
        <w:t>the potential</w:t>
      </w:r>
      <w:r w:rsidR="00837121">
        <w:rPr>
          <w:bCs/>
          <w:iCs/>
          <w:color w:val="000000" w:themeColor="text1"/>
        </w:rPr>
        <w:t xml:space="preserve"> for carrying out </w:t>
      </w:r>
      <w:r w:rsidR="008D6812">
        <w:rPr>
          <w:bCs/>
          <w:iCs/>
          <w:color w:val="000000" w:themeColor="text1"/>
        </w:rPr>
        <w:t>XGA</w:t>
      </w:r>
      <w:r w:rsidR="00837121">
        <w:rPr>
          <w:bCs/>
          <w:iCs/>
          <w:color w:val="000000" w:themeColor="text1"/>
        </w:rPr>
        <w:t xml:space="preserve">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21912B2D" w14:textId="02A7AE50" w:rsidR="007373D5" w:rsidRPr="007373D5" w:rsidRDefault="00551CFE" w:rsidP="007373D5">
      <w:pPr>
        <w:jc w:val="both"/>
        <w:rPr>
          <w:ins w:id="935" w:author="Albi Celaj [3]" w:date="2019-02-14T16:49:00Z"/>
          <w:bCs/>
          <w:iCs/>
          <w:color w:val="000000" w:themeColor="text1"/>
          <w:rPrChange w:id="936" w:author="Albi Celaj [3]" w:date="2019-02-14T16:52:00Z">
            <w:rPr>
              <w:ins w:id="937" w:author="Albi Celaj [3]" w:date="2019-02-14T16:49:00Z"/>
              <w:color w:val="000000" w:themeColor="text1"/>
              <w:lang w:val="en-CA"/>
            </w:rPr>
          </w:rPrChange>
        </w:rPr>
      </w:pPr>
      <w:ins w:id="938" w:author="Albi Celaj [3]" w:date="2019-02-14T17:05:00Z">
        <w:r>
          <w:rPr>
            <w:bCs/>
            <w:iCs/>
            <w:color w:val="000000" w:themeColor="text1"/>
          </w:rPr>
          <w:t>T</w:t>
        </w:r>
      </w:ins>
      <w:del w:id="939" w:author="Albi Celaj [3]" w:date="2019-02-14T17:04:00Z">
        <w:r w:rsidR="00F04E74" w:rsidDel="00551CFE">
          <w:rPr>
            <w:bCs/>
            <w:iCs/>
            <w:color w:val="000000" w:themeColor="text1"/>
          </w:rPr>
          <w:delText>T</w:delText>
        </w:r>
      </w:del>
      <w:r w:rsidR="00F04E74">
        <w:rPr>
          <w:bCs/>
          <w:iCs/>
          <w:color w:val="000000" w:themeColor="text1"/>
        </w:rPr>
        <w:t xml:space="preserve">he demonstrated </w:t>
      </w:r>
      <w:del w:id="940" w:author="Albi Celaj [3]" w:date="2019-02-14T17:21:00Z">
        <w:r w:rsidR="0067676A" w:rsidDel="00BF7BDD">
          <w:rPr>
            <w:bCs/>
            <w:iCs/>
            <w:color w:val="000000" w:themeColor="text1"/>
          </w:rPr>
          <w:delText>‘</w:delText>
        </w:r>
      </w:del>
      <w:r w:rsidR="0067676A">
        <w:rPr>
          <w:bCs/>
          <w:iCs/>
          <w:color w:val="000000" w:themeColor="text1"/>
        </w:rPr>
        <w:t>cross-based</w:t>
      </w:r>
      <w:del w:id="941" w:author="Albi Celaj [3]" w:date="2019-02-14T17:21:00Z">
        <w:r w:rsidR="0067676A" w:rsidDel="00BF7BDD">
          <w:rPr>
            <w:bCs/>
            <w:iCs/>
            <w:color w:val="000000" w:themeColor="text1"/>
          </w:rPr>
          <w:delText>’</w:delText>
        </w:r>
      </w:del>
      <w:r w:rsidR="0067676A">
        <w:rPr>
          <w:bCs/>
          <w:iCs/>
          <w:color w:val="000000" w:themeColor="text1"/>
        </w:rPr>
        <w:t xml:space="preserve"> </w:t>
      </w:r>
      <w:r w:rsidR="008D6812">
        <w:rPr>
          <w:bCs/>
          <w:iCs/>
          <w:color w:val="000000" w:themeColor="text1"/>
        </w:rPr>
        <w:t>XGA</w:t>
      </w:r>
      <w:r w:rsidR="00D26C7D">
        <w:rPr>
          <w:bCs/>
          <w:iCs/>
          <w:color w:val="000000" w:themeColor="text1"/>
        </w:rPr>
        <w:t xml:space="preserve"> </w:t>
      </w:r>
      <w:r w:rsidR="008A2C05">
        <w:rPr>
          <w:bCs/>
          <w:iCs/>
          <w:color w:val="000000" w:themeColor="text1"/>
        </w:rPr>
        <w:t xml:space="preserve">approach </w:t>
      </w:r>
      <w:r w:rsidR="00BB4C59">
        <w:rPr>
          <w:bCs/>
          <w:iCs/>
          <w:color w:val="000000" w:themeColor="text1"/>
        </w:rPr>
        <w:t xml:space="preserve">can be </w:t>
      </w:r>
      <w:del w:id="942" w:author="Albi Celaj [3]" w:date="2019-02-14T17:09:00Z">
        <w:r w:rsidR="00CF23F9" w:rsidDel="00575B73">
          <w:rPr>
            <w:bCs/>
            <w:iCs/>
            <w:color w:val="000000" w:themeColor="text1"/>
          </w:rPr>
          <w:delText>use</w:delText>
        </w:r>
        <w:r w:rsidR="00BB4C59" w:rsidDel="00575B73">
          <w:rPr>
            <w:bCs/>
            <w:iCs/>
            <w:color w:val="000000" w:themeColor="text1"/>
          </w:rPr>
          <w:delText>d</w:delText>
        </w:r>
        <w:r w:rsidR="00CF23F9" w:rsidDel="00575B73">
          <w:rPr>
            <w:bCs/>
            <w:iCs/>
            <w:color w:val="000000" w:themeColor="text1"/>
          </w:rPr>
          <w:delText xml:space="preserve"> </w:delText>
        </w:r>
      </w:del>
      <w:ins w:id="943" w:author="Albi Celaj [3]" w:date="2019-02-14T17:09:00Z">
        <w:r w:rsidR="00575B73">
          <w:rPr>
            <w:bCs/>
            <w:iCs/>
            <w:color w:val="000000" w:themeColor="text1"/>
          </w:rPr>
          <w:t xml:space="preserve">adapted </w:t>
        </w:r>
      </w:ins>
      <w:r w:rsidR="00CF23F9">
        <w:rPr>
          <w:bCs/>
          <w:iCs/>
          <w:color w:val="000000" w:themeColor="text1"/>
        </w:rPr>
        <w:t>with</w:t>
      </w:r>
      <w:del w:id="944" w:author="Albi Celaj [3]" w:date="2019-02-14T17:08:00Z">
        <w:r w:rsidR="00CF23F9" w:rsidDel="00575B73">
          <w:rPr>
            <w:bCs/>
            <w:iCs/>
            <w:color w:val="000000" w:themeColor="text1"/>
          </w:rPr>
          <w:delText xml:space="preserve"> </w:delText>
        </w:r>
        <w:r w:rsidR="003F2117" w:rsidDel="00575B73">
          <w:rPr>
            <w:bCs/>
            <w:iCs/>
            <w:color w:val="000000" w:themeColor="text1"/>
          </w:rPr>
          <w:delText>other</w:delText>
        </w:r>
      </w:del>
      <w:r w:rsidR="003F2117">
        <w:rPr>
          <w:bCs/>
          <w:iCs/>
          <w:color w:val="000000" w:themeColor="text1"/>
        </w:rPr>
        <w:t xml:space="preserve"> </w:t>
      </w:r>
      <w:r w:rsidR="00CF23F9">
        <w:rPr>
          <w:bCs/>
          <w:iCs/>
          <w:color w:val="000000" w:themeColor="text1"/>
        </w:rPr>
        <w:t xml:space="preserve">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sidR="00F04E74">
        <w:rPr>
          <w:bCs/>
          <w:iCs/>
          <w:color w:val="000000" w:themeColor="text1"/>
        </w:rPr>
        <w:t xml:space="preserve">.  </w:t>
      </w:r>
      <w:ins w:id="945" w:author="Albi Celaj [3]" w:date="2019-02-14T16:50:00Z">
        <w:r w:rsidR="007373D5">
          <w:rPr>
            <w:bCs/>
            <w:iCs/>
            <w:color w:val="000000" w:themeColor="text1"/>
          </w:rPr>
          <w:t xml:space="preserve">An XGA of </w:t>
        </w:r>
      </w:ins>
      <w:ins w:id="946" w:author="Albi Celaj [3]" w:date="2019-02-14T16:51:00Z">
        <w:r w:rsidR="007373D5">
          <w:rPr>
            <w:bCs/>
            <w:iCs/>
            <w:color w:val="000000" w:themeColor="text1"/>
          </w:rPr>
          <w:t>GPCR signaling</w:t>
        </w:r>
      </w:ins>
      <w:ins w:id="947" w:author="Albi Celaj [3]" w:date="2019-02-14T16:52:00Z">
        <w:r w:rsidR="007373D5">
          <w:rPr>
            <w:bCs/>
            <w:iCs/>
            <w:color w:val="000000" w:themeColor="text1"/>
          </w:rPr>
          <w:t>,</w:t>
        </w:r>
      </w:ins>
      <w:ins w:id="948" w:author="Albi Celaj [3]" w:date="2019-02-14T16:51:00Z">
        <w:r w:rsidR="007373D5">
          <w:rPr>
            <w:bCs/>
            <w:iCs/>
            <w:color w:val="000000" w:themeColor="text1"/>
          </w:rPr>
          <w:t xml:space="preserve"> for example, </w:t>
        </w:r>
      </w:ins>
      <w:del w:id="949" w:author="Albi Celaj [3]" w:date="2019-02-14T16:52:00Z">
        <w:r w:rsidR="003F2117" w:rsidDel="007373D5">
          <w:rPr>
            <w:bCs/>
            <w:iCs/>
            <w:color w:val="000000" w:themeColor="text1"/>
          </w:rPr>
          <w:delText xml:space="preserve">Another </w:delText>
        </w:r>
        <w:r w:rsidR="008D6812" w:rsidDel="007373D5">
          <w:rPr>
            <w:bCs/>
            <w:iCs/>
            <w:color w:val="000000" w:themeColor="text1"/>
          </w:rPr>
          <w:delText>XGA</w:delText>
        </w:r>
        <w:r w:rsidR="00BB4C59" w:rsidDel="007373D5">
          <w:rPr>
            <w:bCs/>
            <w:iCs/>
            <w:color w:val="000000" w:themeColor="text1"/>
          </w:rPr>
          <w:delText xml:space="preserve"> </w:delText>
        </w:r>
        <w:r w:rsidR="00F151CA" w:rsidDel="007373D5">
          <w:rPr>
            <w:bCs/>
            <w:iCs/>
            <w:color w:val="000000" w:themeColor="text1"/>
          </w:rPr>
          <w:delText xml:space="preserve">in yeast </w:delText>
        </w:r>
      </w:del>
      <w:r w:rsidR="00F6272C">
        <w:rPr>
          <w:bCs/>
          <w:iCs/>
          <w:color w:val="000000" w:themeColor="text1"/>
        </w:rPr>
        <w:t>could be performed</w:t>
      </w:r>
      <w:del w:id="950" w:author="Albi Celaj [3]" w:date="2019-02-14T16:52:00Z">
        <w:r w:rsidR="00F151CA" w:rsidDel="007373D5">
          <w:rPr>
            <w:bCs/>
            <w:iCs/>
            <w:color w:val="000000" w:themeColor="text1"/>
          </w:rPr>
          <w:delText>, for example,</w:delText>
        </w:r>
      </w:del>
      <w:r w:rsidR="00F6272C">
        <w:rPr>
          <w:bCs/>
          <w:iCs/>
          <w:color w:val="000000" w:themeColor="text1"/>
        </w:rPr>
        <w:t xml:space="preserve"> </w:t>
      </w:r>
      <w:ins w:id="951" w:author="Albi Celaj [3]" w:date="2019-02-14T16:56:00Z">
        <w:r>
          <w:rPr>
            <w:bCs/>
            <w:iCs/>
            <w:color w:val="000000" w:themeColor="text1"/>
          </w:rPr>
          <w:t xml:space="preserve">using </w:t>
        </w:r>
      </w:ins>
      <w:del w:id="952" w:author="Albi Celaj [3]" w:date="2019-02-14T16:52:00Z">
        <w:r w:rsidR="00F6272C" w:rsidDel="007373D5">
          <w:rPr>
            <w:bCs/>
            <w:iCs/>
            <w:color w:val="000000" w:themeColor="text1"/>
          </w:rPr>
          <w:delText>with</w:delText>
        </w:r>
        <w:r w:rsidR="009A6615" w:rsidDel="007373D5">
          <w:rPr>
            <w:bCs/>
            <w:iCs/>
            <w:color w:val="000000" w:themeColor="text1"/>
          </w:rPr>
          <w:delText xml:space="preserve"> </w:delText>
        </w:r>
      </w:del>
      <w:r w:rsidR="009A6615">
        <w:rPr>
          <w:bCs/>
          <w:iCs/>
          <w:color w:val="000000" w:themeColor="text1"/>
        </w:rPr>
        <w:t>a</w:t>
      </w:r>
      <w:ins w:id="953" w:author="Albi Celaj [3]" w:date="2019-02-14T16:53:00Z">
        <w:r w:rsidR="007373D5">
          <w:rPr>
            <w:bCs/>
            <w:iCs/>
            <w:color w:val="000000" w:themeColor="text1"/>
          </w:rPr>
          <w:t>n existing yeast mutant with 16 GCPR</w:t>
        </w:r>
      </w:ins>
      <w:del w:id="954" w:author="Albi Celaj [3]" w:date="2019-02-14T16:53:00Z">
        <w:r w:rsidR="00F04E74" w:rsidDel="007373D5">
          <w:rPr>
            <w:bCs/>
            <w:iCs/>
            <w:color w:val="000000" w:themeColor="text1"/>
          </w:rPr>
          <w:delText>n existing</w:delText>
        </w:r>
        <w:r w:rsidR="008D1FA0" w:rsidDel="007373D5">
          <w:rPr>
            <w:bCs/>
            <w:iCs/>
            <w:color w:val="000000" w:themeColor="text1"/>
          </w:rPr>
          <w:delText xml:space="preserve"> 16-deletion mutant for GPCR</w:delText>
        </w:r>
      </w:del>
      <w:r w:rsidR="008D1FA0">
        <w:rPr>
          <w:bCs/>
          <w:iCs/>
          <w:color w:val="000000" w:themeColor="text1"/>
        </w:rPr>
        <w:t xml:space="preserve"> pathway-related genes</w:t>
      </w:r>
      <w:ins w:id="955" w:author="Albi Celaj [3]" w:date="2019-02-14T16:54:00Z">
        <w:r w:rsidR="007373D5">
          <w:rPr>
            <w:bCs/>
            <w:iCs/>
            <w:color w:val="000000" w:themeColor="text1"/>
          </w:rPr>
          <w:t xml:space="preserve"> deleted</w:t>
        </w:r>
      </w:ins>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w:t>
      </w:r>
      <w:ins w:id="956" w:author="Albi Celaj [3]" w:date="2019-02-14T16:54:00Z">
        <w:r w:rsidR="007373D5">
          <w:rPr>
            <w:bCs/>
            <w:iCs/>
            <w:color w:val="000000" w:themeColor="text1"/>
          </w:rPr>
          <w:t xml:space="preserve"> </w:t>
        </w:r>
      </w:ins>
      <w:del w:id="957" w:author="Albi Celaj [3]" w:date="2019-02-14T16:54:00Z">
        <w:r w:rsidR="009A6615" w:rsidDel="007373D5">
          <w:rPr>
            <w:bCs/>
            <w:iCs/>
            <w:color w:val="000000" w:themeColor="text1"/>
          </w:rPr>
          <w:delText xml:space="preserve"> </w:delText>
        </w:r>
        <w:r w:rsidR="00F6272C" w:rsidDel="007373D5">
          <w:rPr>
            <w:bCs/>
            <w:iCs/>
            <w:color w:val="000000" w:themeColor="text1"/>
          </w:rPr>
          <w:delText xml:space="preserve"> </w:delText>
        </w:r>
      </w:del>
      <w:del w:id="958" w:author="Albi Celaj [3]" w:date="2019-02-14T16:56:00Z">
        <w:r w:rsidR="007B5938" w:rsidDel="00551CFE">
          <w:rPr>
            <w:bCs/>
            <w:iCs/>
            <w:color w:val="000000" w:themeColor="text1"/>
          </w:rPr>
          <w:delText>Using</w:delText>
        </w:r>
      </w:del>
      <w:ins w:id="959" w:author="Albi Celaj [3]" w:date="2019-02-14T16:56:00Z">
        <w:r>
          <w:rPr>
            <w:bCs/>
            <w:iCs/>
            <w:color w:val="000000" w:themeColor="text1"/>
          </w:rPr>
          <w:t>With</w:t>
        </w:r>
      </w:ins>
      <w:r w:rsidR="007B5938">
        <w:rPr>
          <w:bCs/>
          <w:iCs/>
          <w:color w:val="000000" w:themeColor="text1"/>
        </w:rPr>
        <w:t xml:space="preserve">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w:t>
      </w:r>
      <w:r w:rsidR="003F2117">
        <w:rPr>
          <w:bCs/>
          <w:iCs/>
          <w:color w:val="000000" w:themeColor="text1"/>
        </w:rPr>
        <w:t xml:space="preserve">facilitating </w:t>
      </w:r>
      <w:del w:id="960" w:author="Albi Celaj [3]" w:date="2019-02-14T16:54:00Z">
        <w:r w:rsidR="003F2117" w:rsidDel="007373D5">
          <w:rPr>
            <w:bCs/>
            <w:iCs/>
            <w:color w:val="000000" w:themeColor="text1"/>
          </w:rPr>
          <w:delText xml:space="preserve">the </w:delText>
        </w:r>
      </w:del>
      <w:r w:rsidR="006E3ABF">
        <w:rPr>
          <w:bCs/>
          <w:iCs/>
          <w:color w:val="000000" w:themeColor="text1"/>
        </w:rPr>
        <w:t xml:space="preserve">construction of </w:t>
      </w:r>
      <w:del w:id="961" w:author="Albi Celaj [3]" w:date="2019-02-14T16:54:00Z">
        <w:r w:rsidR="006E3ABF" w:rsidDel="007373D5">
          <w:rPr>
            <w:bCs/>
            <w:iCs/>
            <w:color w:val="000000" w:themeColor="text1"/>
          </w:rPr>
          <w:delText xml:space="preserve">other </w:delText>
        </w:r>
      </w:del>
      <w:r w:rsidR="006E3ABF">
        <w:rPr>
          <w:bCs/>
          <w:iCs/>
          <w:color w:val="000000" w:themeColor="text1"/>
        </w:rPr>
        <w:t>multi-variant strains</w:t>
      </w:r>
      <w:del w:id="962" w:author="Albi Celaj [3]" w:date="2019-02-14T16:54:00Z">
        <w:r w:rsidR="006E3ABF" w:rsidDel="007373D5">
          <w:rPr>
            <w:bCs/>
            <w:iCs/>
            <w:color w:val="000000" w:themeColor="text1"/>
          </w:rPr>
          <w:delText xml:space="preserve"> as required</w:delText>
        </w:r>
      </w:del>
      <w:r w:rsidR="006E3ABF">
        <w:rPr>
          <w:bCs/>
          <w:iCs/>
          <w:color w:val="000000" w:themeColor="text1"/>
        </w:rPr>
        <w:t xml:space="preserve">. </w:t>
      </w:r>
      <w:del w:id="963" w:author="Albi Celaj [3]" w:date="2019-02-14T16:55:00Z">
        <w:r w:rsidR="006E3ABF" w:rsidDel="007373D5">
          <w:rPr>
            <w:bCs/>
            <w:iCs/>
            <w:color w:val="000000" w:themeColor="text1"/>
          </w:rPr>
          <w:delText xml:space="preserve"> </w:delText>
        </w:r>
        <w:r w:rsidR="003E2EF2" w:rsidDel="007373D5">
          <w:rPr>
            <w:bCs/>
            <w:iCs/>
            <w:color w:val="000000" w:themeColor="text1"/>
          </w:rPr>
          <w:delText xml:space="preserve">CRISPR-based </w:delText>
        </w:r>
        <w:r w:rsidR="00E3050F" w:rsidDel="007373D5">
          <w:rPr>
            <w:bCs/>
            <w:iCs/>
            <w:color w:val="000000" w:themeColor="text1"/>
          </w:rPr>
          <w:delText>methods for</w:delText>
        </w:r>
      </w:del>
      <w:ins w:id="964" w:author="Albi Celaj [3]" w:date="2019-02-14T16:55:00Z">
        <w:r w:rsidR="007373D5">
          <w:rPr>
            <w:bCs/>
            <w:iCs/>
            <w:color w:val="000000" w:themeColor="text1"/>
          </w:rPr>
          <w:t>Indeed,</w:t>
        </w:r>
      </w:ins>
      <w:r w:rsidR="00E3050F">
        <w:rPr>
          <w:bCs/>
          <w:iCs/>
          <w:color w:val="000000" w:themeColor="text1"/>
        </w:rPr>
        <w:t xml:space="preserve">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w:t>
      </w:r>
      <w:ins w:id="965" w:author="Albi Celaj [3]" w:date="2019-02-14T16:55:00Z">
        <w:r w:rsidR="007373D5">
          <w:rPr>
            <w:bCs/>
            <w:iCs/>
            <w:color w:val="000000" w:themeColor="text1"/>
          </w:rPr>
          <w:t>s</w:t>
        </w:r>
      </w:ins>
      <w:del w:id="966" w:author="Albi Celaj [3]" w:date="2019-02-14T16:55:00Z">
        <w:r w:rsidR="00D668FD" w:rsidDel="007373D5">
          <w:rPr>
            <w:bCs/>
            <w:iCs/>
            <w:color w:val="000000" w:themeColor="text1"/>
          </w:rPr>
          <w:delText>ve</w:delText>
        </w:r>
      </w:del>
      <w:r w:rsidR="00D668FD">
        <w:rPr>
          <w:bCs/>
          <w:iCs/>
          <w:color w:val="000000" w:themeColor="text1"/>
        </w:rPr>
        <w:t xml:space="preserve"> been described </w:t>
      </w:r>
      <w:r w:rsidR="007230F5">
        <w:rPr>
          <w:bCs/>
          <w:iCs/>
          <w:color w:val="000000" w:themeColor="text1"/>
        </w:rPr>
        <w:t>in</w:t>
      </w:r>
      <w:r w:rsidR="00E3050F">
        <w:rPr>
          <w:bCs/>
          <w:iCs/>
          <w:color w:val="000000" w:themeColor="text1"/>
        </w:rPr>
        <w:t xml:space="preserve"> </w:t>
      </w:r>
      <w:ins w:id="967" w:author="Albi Celaj [3]" w:date="2019-02-14T16:55:00Z">
        <w:r w:rsidR="002D3C0D">
          <w:rPr>
            <w:bCs/>
            <w:iCs/>
            <w:color w:val="000000" w:themeColor="text1"/>
          </w:rPr>
          <w:t>multiple</w:t>
        </w:r>
      </w:ins>
      <w:del w:id="968" w:author="Albi Celaj [3]" w:date="2019-02-14T16:55:00Z">
        <w:r w:rsidR="003E2EF2" w:rsidDel="002D3C0D">
          <w:rPr>
            <w:bCs/>
            <w:iCs/>
            <w:color w:val="000000" w:themeColor="text1"/>
          </w:rPr>
          <w:delText>other</w:delText>
        </w:r>
      </w:del>
      <w:r w:rsidR="003E2EF2">
        <w:rPr>
          <w:bCs/>
          <w:iCs/>
          <w:color w:val="000000" w:themeColor="text1"/>
        </w:rPr>
        <w:t xml:space="preserve"> model </w:t>
      </w:r>
      <w:r w:rsidR="00E3050F">
        <w:rPr>
          <w:bCs/>
          <w:iCs/>
          <w:color w:val="000000" w:themeColor="text1"/>
        </w:rPr>
        <w:t>organisms</w:t>
      </w:r>
      <w:ins w:id="969" w:author="Albi Celaj [3]" w:date="2019-02-14T16:55:00Z">
        <w:r w:rsidR="002D3C0D">
          <w:rPr>
            <w:bCs/>
            <w:iCs/>
            <w:color w:val="000000" w:themeColor="text1"/>
          </w:rPr>
          <w:t>:</w:t>
        </w:r>
      </w:ins>
      <w:r w:rsidR="00E3050F">
        <w:rPr>
          <w:bCs/>
          <w:iCs/>
          <w:color w:val="000000" w:themeColor="text1"/>
        </w:rPr>
        <w:t xml:space="preserve"> </w:t>
      </w:r>
      <w:del w:id="970" w:author="Albi Celaj [3]" w:date="2019-02-14T16:55:00Z">
        <w:r w:rsidR="00E3050F" w:rsidDel="002D3C0D">
          <w:rPr>
            <w:bCs/>
            <w:iCs/>
            <w:color w:val="000000" w:themeColor="text1"/>
          </w:rPr>
          <w:delText>such as</w:delText>
        </w:r>
      </w:del>
      <w:ins w:id="971" w:author="Albi Celaj [3]" w:date="2019-02-14T16:55:00Z">
        <w:r w:rsidR="002D3C0D">
          <w:rPr>
            <w:bCs/>
            <w:iCs/>
            <w:color w:val="000000" w:themeColor="text1"/>
          </w:rPr>
          <w:t>e</w:t>
        </w:r>
      </w:ins>
      <w:ins w:id="972" w:author="Albi Celaj [3]" w:date="2019-02-14T16:56:00Z">
        <w:r w:rsidR="002D3C0D">
          <w:rPr>
            <w:bCs/>
            <w:iCs/>
            <w:color w:val="000000" w:themeColor="text1"/>
          </w:rPr>
          <w:t>.g.</w:t>
        </w:r>
      </w:ins>
      <w:r w:rsidR="00E3050F">
        <w:rPr>
          <w:bCs/>
          <w:iCs/>
          <w:color w:val="000000" w:themeColor="text1"/>
        </w:rPr>
        <w:t xml:space="preserve">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p>
    <w:p w14:paraId="2C45652A" w14:textId="77777777" w:rsidR="007373D5" w:rsidDel="00BB5E3F" w:rsidRDefault="007373D5" w:rsidP="007E1A02">
      <w:pPr>
        <w:jc w:val="both"/>
        <w:rPr>
          <w:ins w:id="973" w:author="Albi Celaj [3]" w:date="2019-02-14T16:49:00Z"/>
          <w:del w:id="974" w:author="Albi Celaj" w:date="2019-02-21T17:56:00Z"/>
          <w:color w:val="000000" w:themeColor="text1"/>
          <w:lang w:val="en-CA"/>
        </w:rPr>
      </w:pPr>
    </w:p>
    <w:p w14:paraId="4766FB44" w14:textId="61D4A5C9" w:rsidR="00CD24CF" w:rsidRPr="007E1A02" w:rsidDel="00575B73" w:rsidRDefault="00947084" w:rsidP="007E1A02">
      <w:pPr>
        <w:jc w:val="both"/>
        <w:rPr>
          <w:del w:id="975" w:author="Albi Celaj [3]" w:date="2019-02-14T17:15:00Z"/>
          <w:color w:val="000000" w:themeColor="text1"/>
          <w:lang w:val="en-CA"/>
        </w:rPr>
      </w:pPr>
      <w:del w:id="976" w:author="Albi Celaj [3]" w:date="2019-02-14T17:15:00Z">
        <w:r w:rsidDel="00575B73">
          <w:rPr>
            <w:bCs/>
            <w:iCs/>
            <w:color w:val="000000" w:themeColor="text1"/>
          </w:rPr>
          <w:delText xml:space="preserve">Mutations </w:delText>
        </w:r>
        <w:r w:rsidR="007B5938" w:rsidDel="00575B73">
          <w:rPr>
            <w:bCs/>
            <w:iCs/>
            <w:color w:val="000000" w:themeColor="text1"/>
          </w:rPr>
          <w:delText>can</w:delText>
        </w:r>
        <w:r w:rsidDel="00575B73">
          <w:rPr>
            <w:bCs/>
            <w:iCs/>
            <w:color w:val="000000" w:themeColor="text1"/>
          </w:rPr>
          <w:delText xml:space="preserve"> be distributed between two parents, allowing </w:delText>
        </w:r>
        <w:r w:rsidR="008D6812" w:rsidDel="00575B73">
          <w:rPr>
            <w:bCs/>
            <w:iCs/>
            <w:color w:val="000000" w:themeColor="text1"/>
          </w:rPr>
          <w:delText>XGA</w:delText>
        </w:r>
        <w:r w:rsidDel="00575B73">
          <w:rPr>
            <w:bCs/>
            <w:iCs/>
            <w:color w:val="000000" w:themeColor="text1"/>
          </w:rPr>
          <w:delText xml:space="preserve"> in cases where </w:delText>
        </w:r>
        <w:r w:rsidR="003F2117" w:rsidDel="00575B73">
          <w:rPr>
            <w:bCs/>
            <w:iCs/>
            <w:color w:val="000000" w:themeColor="text1"/>
          </w:rPr>
          <w:delText xml:space="preserve">not all perturbations can </w:delText>
        </w:r>
        <w:r w:rsidR="007F766B" w:rsidDel="00575B73">
          <w:rPr>
            <w:bCs/>
            <w:iCs/>
            <w:color w:val="000000" w:themeColor="text1"/>
          </w:rPr>
          <w:delText>be introduced into a single individual</w:delText>
        </w:r>
        <w:r w:rsidR="00571925" w:rsidRPr="00233F15" w:rsidDel="00575B73">
          <w:rPr>
            <w:bCs/>
            <w:iCs/>
            <w:color w:val="000000" w:themeColor="text1"/>
          </w:rPr>
          <w:delText>.</w:delText>
        </w:r>
        <w:r w:rsidR="00360A90" w:rsidDel="00575B73">
          <w:rPr>
            <w:bCs/>
            <w:iCs/>
            <w:color w:val="000000" w:themeColor="text1"/>
          </w:rPr>
          <w:delText xml:space="preserve">  </w:delText>
        </w:r>
        <w:r w:rsidR="0022466F" w:rsidDel="00575B73">
          <w:rPr>
            <w:bCs/>
            <w:iCs/>
            <w:color w:val="000000" w:themeColor="text1"/>
          </w:rPr>
          <w:delText>C</w:delText>
        </w:r>
        <w:r w:rsidDel="00575B73">
          <w:rPr>
            <w:bCs/>
            <w:iCs/>
            <w:color w:val="000000" w:themeColor="text1"/>
          </w:rPr>
          <w:delText xml:space="preserve">rosses can be made more complex, involving multiple matings between multiple parental strains carrying different subsets of targeted variation, and subsequent inter-crosses between F1 populations </w:delText>
        </w:r>
        <w:r w:rsidR="00F151CA" w:rsidDel="00575B73">
          <w:rPr>
            <w:bCs/>
            <w:iCs/>
            <w:color w:val="000000" w:themeColor="text1"/>
          </w:rPr>
          <w:delText xml:space="preserve">as </w:delText>
        </w:r>
        <w:r w:rsidR="005158ED" w:rsidDel="00575B73">
          <w:rPr>
            <w:bCs/>
            <w:iCs/>
            <w:color w:val="000000" w:themeColor="text1"/>
          </w:rPr>
          <w:delText>n</w:delText>
        </w:r>
        <w:r w:rsidR="007B5938" w:rsidDel="00575B73">
          <w:rPr>
            <w:bCs/>
            <w:iCs/>
            <w:color w:val="000000" w:themeColor="text1"/>
          </w:rPr>
          <w:delText>eeded</w:delText>
        </w:r>
        <w:r w:rsidR="006E3ABF" w:rsidDel="00575B73">
          <w:rPr>
            <w:bCs/>
            <w:iCs/>
            <w:color w:val="000000" w:themeColor="text1"/>
          </w:rPr>
          <w:delText>.</w:delText>
        </w:r>
      </w:del>
    </w:p>
    <w:p w14:paraId="3A8DD683" w14:textId="0646E307" w:rsidR="00CD24CF" w:rsidRDefault="00CD24CF" w:rsidP="009A6615">
      <w:pPr>
        <w:jc w:val="both"/>
        <w:rPr>
          <w:bCs/>
          <w:iCs/>
          <w:color w:val="000000" w:themeColor="text1"/>
        </w:rPr>
      </w:pPr>
    </w:p>
    <w:p w14:paraId="0F57984D" w14:textId="70973F9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8D7807">
        <w:rPr>
          <w:color w:val="000000" w:themeColor="text1"/>
        </w:rPr>
        <w:t xml:space="preserve">for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del w:id="977" w:author="Albi Celaj [2]" w:date="2019-02-19T17:56:00Z">
        <w:r w:rsidR="00145675" w:rsidDel="002B5D5C">
          <w:rPr>
            <w:bCs/>
            <w:iCs/>
            <w:color w:val="000000" w:themeColor="text1"/>
          </w:rPr>
          <w:delText>‘</w:delText>
        </w:r>
      </w:del>
      <w:r w:rsidR="00145675">
        <w:rPr>
          <w:bCs/>
          <w:iCs/>
          <w:color w:val="000000" w:themeColor="text1"/>
        </w:rPr>
        <w:t>direct</w:t>
      </w:r>
      <w:r w:rsidR="001F4960">
        <w:rPr>
          <w:bCs/>
          <w:iCs/>
          <w:color w:val="000000" w:themeColor="text1"/>
        </w:rPr>
        <w:t>ly</w:t>
      </w:r>
      <w:ins w:id="978" w:author="Albi Celaj [2]" w:date="2019-02-19T17:56:00Z">
        <w:r w:rsidR="00A968ED">
          <w:rPr>
            <w:bCs/>
            <w:iCs/>
            <w:color w:val="000000" w:themeColor="text1"/>
          </w:rPr>
          <w:t>-</w:t>
        </w:r>
      </w:ins>
      <w:del w:id="979" w:author="Albi Celaj [2]" w:date="2019-02-19T17:56:00Z">
        <w:r w:rsidR="001F4960" w:rsidDel="00A968ED">
          <w:rPr>
            <w:bCs/>
            <w:iCs/>
            <w:color w:val="000000" w:themeColor="text1"/>
          </w:rPr>
          <w:delText xml:space="preserve"> </w:delText>
        </w:r>
      </w:del>
      <w:r w:rsidR="001F4960">
        <w:rPr>
          <w:bCs/>
          <w:iCs/>
          <w:color w:val="000000" w:themeColor="text1"/>
        </w:rPr>
        <w:t>engineered</w:t>
      </w:r>
      <w:del w:id="980" w:author="Albi Celaj [2]" w:date="2019-02-19T17:56:00Z">
        <w:r w:rsidR="00145675" w:rsidDel="002B5D5C">
          <w:rPr>
            <w:bCs/>
            <w:iCs/>
            <w:color w:val="000000" w:themeColor="text1"/>
          </w:rPr>
          <w:delText>’</w:delText>
        </w:r>
      </w:del>
      <w:r w:rsidR="00145675">
        <w:rPr>
          <w:bCs/>
          <w:iCs/>
          <w:color w:val="000000" w:themeColor="text1"/>
        </w:rPr>
        <w:t xml:space="preserve"> </w:t>
      </w:r>
      <w:r w:rsidR="008D6812">
        <w:rPr>
          <w:bCs/>
          <w:iCs/>
          <w:color w:val="000000" w:themeColor="text1"/>
        </w:rPr>
        <w:t>XGA</w:t>
      </w:r>
      <w:r w:rsidR="00BA4DDB">
        <w:rPr>
          <w:bCs/>
          <w:iCs/>
          <w:color w:val="000000" w:themeColor="text1"/>
        </w:rPr>
        <w:t xml:space="preserve">.  </w:t>
      </w:r>
      <w:ins w:id="981" w:author="Albi Celaj" w:date="2019-02-19T14:56:00Z">
        <w:r w:rsidR="00EB4520">
          <w:rPr>
            <w:bCs/>
            <w:iCs/>
            <w:color w:val="000000" w:themeColor="text1"/>
          </w:rPr>
          <w:t xml:space="preserve">Indeed, it is already possible to profile </w:t>
        </w:r>
        <w:r w:rsidR="002C021B">
          <w:rPr>
            <w:bCs/>
            <w:iCs/>
            <w:color w:val="000000" w:themeColor="text1"/>
          </w:rPr>
          <w:t xml:space="preserve">single-cell RNA levels </w:t>
        </w:r>
        <w:r w:rsidR="002C021B">
          <w:rPr>
            <w:bCs/>
            <w:iCs/>
            <w:color w:val="000000" w:themeColor="text1"/>
          </w:rPr>
          <w:fldChar w:fldCharType="begin" w:fldLock="1"/>
        </w:r>
      </w:ins>
      <w:r w:rsidR="00382CE4">
        <w:rPr>
          <w:bCs/>
          <w:iCs/>
          <w:color w:val="000000" w:themeColor="text1"/>
        </w:rPr>
        <w: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Screens.","type":"article-journal","volume":"167"},"uris":["http://www.mendeley.com/documents/?uuid=3b225736-bd00-3460-8a49-fa1b37e2c66e"]}],"mendeley":{"formattedCitation":"(Dixit et al., 2016)","plainTextFormattedCitation":"(Dixit et al., 2016)","previouslyFormattedCitation":"(Dixit et al., 2016)"},"properties":{"noteIndex":0},"schema":"https://github.com/citation-style-language/schema/raw/master/csl-citation.json"}</w:instrText>
      </w:r>
      <w:ins w:id="982" w:author="Albi Celaj" w:date="2019-02-19T14:56:00Z">
        <w:r w:rsidR="002C021B">
          <w:rPr>
            <w:bCs/>
            <w:iCs/>
            <w:color w:val="000000" w:themeColor="text1"/>
          </w:rPr>
          <w:fldChar w:fldCharType="separate"/>
        </w:r>
      </w:ins>
      <w:r w:rsidR="00382CE4" w:rsidRPr="00382CE4">
        <w:rPr>
          <w:bCs/>
          <w:iCs/>
          <w:noProof/>
          <w:color w:val="000000" w:themeColor="text1"/>
        </w:rPr>
        <w:t>(Dixit et al., 2016)</w:t>
      </w:r>
      <w:ins w:id="983" w:author="Albi Celaj" w:date="2019-02-19T14:56:00Z">
        <w:r w:rsidR="002C021B">
          <w:rPr>
            <w:bCs/>
            <w:iCs/>
            <w:color w:val="000000" w:themeColor="text1"/>
          </w:rPr>
          <w:fldChar w:fldCharType="end"/>
        </w:r>
        <w:r w:rsidR="002C021B">
          <w:rPr>
            <w:bCs/>
            <w:iCs/>
            <w:color w:val="000000" w:themeColor="text1"/>
          </w:rPr>
          <w:t xml:space="preserve"> and chromatin state </w:t>
        </w:r>
        <w:r w:rsidR="002C021B">
          <w:rPr>
            <w:bCs/>
            <w:iCs/>
            <w:color w:val="000000" w:themeColor="text1"/>
          </w:rPr>
          <w:fldChar w:fldCharType="begin" w:fldLock="1"/>
        </w:r>
        <w:r w:rsidR="002C021B">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2C021B">
          <w:rPr>
            <w:rFonts w:ascii="Cambria Math" w:hAnsi="Cambria Math" w:cs="Cambria Math"/>
            <w:bCs/>
            <w:iCs/>
            <w:color w:val="000000" w:themeColor="text1"/>
          </w:rPr>
          <w:instrText>∼</w:instrText>
        </w:r>
        <w:r w:rsidR="002C021B">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2C021B">
          <w:rPr>
            <w:bCs/>
            <w:iCs/>
            <w:color w:val="000000" w:themeColor="text1"/>
          </w:rPr>
          <w:fldChar w:fldCharType="separate"/>
        </w:r>
        <w:r w:rsidR="002C021B" w:rsidRPr="00E4294E">
          <w:rPr>
            <w:bCs/>
            <w:iCs/>
            <w:noProof/>
            <w:color w:val="000000" w:themeColor="text1"/>
          </w:rPr>
          <w:t>(Rubin et al., 2018)</w:t>
        </w:r>
        <w:r w:rsidR="002C021B">
          <w:rPr>
            <w:bCs/>
            <w:iCs/>
            <w:color w:val="000000" w:themeColor="text1"/>
          </w:rPr>
          <w:fldChar w:fldCharType="end"/>
        </w:r>
        <w:r w:rsidR="002C021B">
          <w:rPr>
            <w:bCs/>
            <w:iCs/>
            <w:color w:val="000000" w:themeColor="text1"/>
          </w:rPr>
          <w:t xml:space="preserve"> following combinatorial gene disruptions</w:t>
        </w:r>
      </w:ins>
      <w:ins w:id="984" w:author="Albi Celaj" w:date="2019-02-20T12:49:00Z">
        <w:r w:rsidR="00382CE4">
          <w:rPr>
            <w:bCs/>
            <w:iCs/>
            <w:color w:val="000000" w:themeColor="text1"/>
          </w:rPr>
          <w:t>, although this has not been applied for</w:t>
        </w:r>
      </w:ins>
      <w:r w:rsidR="003729FF">
        <w:rPr>
          <w:bCs/>
          <w:iCs/>
          <w:color w:val="000000" w:themeColor="text1"/>
        </w:rPr>
        <w:t xml:space="preserve"> </w:t>
      </w:r>
      <w:ins w:id="985" w:author="Albi Celaj" w:date="2019-02-20T13:00:00Z">
        <w:r w:rsidR="003729FF">
          <w:rPr>
            <w:bCs/>
            <w:iCs/>
            <w:color w:val="000000" w:themeColor="text1"/>
          </w:rPr>
          <w:t xml:space="preserve">large numbers of </w:t>
        </w:r>
      </w:ins>
      <w:ins w:id="986" w:author="Albi Celaj" w:date="2019-02-21T17:59:00Z">
        <w:r w:rsidR="008722E2">
          <w:rPr>
            <w:bCs/>
            <w:i/>
            <w:iCs/>
            <w:color w:val="000000" w:themeColor="text1"/>
          </w:rPr>
          <w:t>X</w:t>
        </w:r>
      </w:ins>
      <w:ins w:id="987" w:author="Albi Celaj" w:date="2019-02-20T13:00:00Z">
        <w:r w:rsidR="003729FF">
          <w:rPr>
            <w:bCs/>
            <w:iCs/>
            <w:color w:val="000000" w:themeColor="text1"/>
          </w:rPr>
          <w:t>-gene variants</w:t>
        </w:r>
      </w:ins>
      <w:ins w:id="988" w:author="Albi Celaj" w:date="2019-02-19T14:57:00Z">
        <w:r w:rsidR="002C021B">
          <w:rPr>
            <w:bCs/>
            <w:iCs/>
            <w:color w:val="000000" w:themeColor="text1"/>
          </w:rPr>
          <w:t>.</w:t>
        </w:r>
      </w:ins>
      <w:del w:id="989" w:author="Albi Celaj" w:date="2019-02-19T14:57:00Z">
        <w:r w:rsidR="00CE40D5" w:rsidDel="002C021B">
          <w:rPr>
            <w:bCs/>
            <w:iCs/>
            <w:color w:val="000000" w:themeColor="text1"/>
          </w:rPr>
          <w:delText xml:space="preserve">For example, </w:delText>
        </w:r>
        <w:r w:rsidR="001D1D5C" w:rsidDel="002C021B">
          <w:rPr>
            <w:bCs/>
            <w:iCs/>
            <w:color w:val="000000" w:themeColor="text1"/>
          </w:rPr>
          <w:delText xml:space="preserve">RNA </w:delText>
        </w:r>
        <w:r w:rsidR="001719DE" w:rsidDel="002C021B">
          <w:rPr>
            <w:bCs/>
            <w:iCs/>
            <w:color w:val="000000" w:themeColor="text1"/>
          </w:rPr>
          <w:delText>levels</w:delText>
        </w:r>
        <w:r w:rsidR="00D339D4" w:rsidDel="002C021B">
          <w:rPr>
            <w:bCs/>
            <w:iCs/>
            <w:color w:val="000000" w:themeColor="text1"/>
          </w:rPr>
          <w:delText xml:space="preserve"> </w:delText>
        </w:r>
        <w:r w:rsidR="00262137" w:rsidDel="002C021B">
          <w:rPr>
            <w:bCs/>
            <w:iCs/>
            <w:color w:val="000000" w:themeColor="text1"/>
          </w:rPr>
          <w:fldChar w:fldCharType="begin" w:fldLock="1"/>
        </w:r>
        <w:r w:rsidR="00E4294E" w:rsidRPr="002C021B" w:rsidDel="002C021B">
          <w:rPr>
            <w:bCs/>
            <w:iCs/>
            <w:color w:val="000000" w:themeColor="text1"/>
          </w:rPr>
          <w:delInstrText>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w:delInstrText>
        </w:r>
        <w:r w:rsidR="00E4294E" w:rsidRPr="001975B5" w:rsidDel="002C021B">
          <w:rPr>
            <w:bCs/>
            <w:iCs/>
            <w:color w:val="000000" w:themeColor="text1"/>
          </w:rPr>
          <w:delInstrText>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w:delInstrText>
        </w:r>
        <w:r w:rsidR="00E4294E" w:rsidRPr="002D1209" w:rsidDel="002C021B">
          <w:rPr>
            <w:bCs/>
            <w:iCs/>
            <w:color w:val="000000" w:themeColor="text1"/>
          </w:rPr>
          <w:delInstrText xml:space="preserve">seq to dissect the mammalian unfolded protein response (UPR) using single and combinatorial CRISPR perturbations. Two genome-scale CRISPR interference (CRISPRi) screens identified genes whose repression perturbs ER homeostasis. Subjecting </w:delInstrText>
        </w:r>
        <w:r w:rsidR="00E4294E" w:rsidRPr="002D1209" w:rsidDel="002C021B">
          <w:rPr>
            <w:rFonts w:ascii="Cambria Math" w:hAnsi="Cambria Math" w:cs="Cambria Math"/>
            <w:bCs/>
            <w:iCs/>
            <w:color w:val="000000" w:themeColor="text1"/>
          </w:rPr>
          <w:delInstrText>∼</w:delInstrText>
        </w:r>
        <w:r w:rsidR="00E4294E" w:rsidRPr="002D1209" w:rsidDel="002C021B">
          <w:rPr>
            <w:bCs/>
            <w:iCs/>
            <w:color w:val="000000" w:themeColor="text1"/>
          </w:rPr>
          <w:del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w:delInstrText>
        </w:r>
        <w:r w:rsidR="00E4294E" w:rsidRPr="002C021B" w:rsidDel="002C021B">
          <w:rPr>
            <w:bCs/>
            <w:iCs/>
            <w:color w:val="000000" w:themeColor="text1"/>
          </w:rPr>
          <w:delInstrText>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delInstrText>
        </w:r>
        <w:r w:rsidR="00262137" w:rsidDel="002C021B">
          <w:rPr>
            <w:bCs/>
            <w:iCs/>
            <w:color w:val="000000" w:themeColor="text1"/>
          </w:rPr>
          <w:fldChar w:fldCharType="separate"/>
        </w:r>
        <w:r w:rsidR="00262137" w:rsidRPr="002C021B" w:rsidDel="002C021B">
          <w:rPr>
            <w:bCs/>
            <w:iCs/>
            <w:noProof/>
            <w:color w:val="000000" w:themeColor="text1"/>
          </w:rPr>
          <w:delText>(Adamson et al., 2016; Dixit et al., 2016)</w:delText>
        </w:r>
        <w:r w:rsidR="00262137" w:rsidDel="002C021B">
          <w:rPr>
            <w:bCs/>
            <w:iCs/>
            <w:color w:val="000000" w:themeColor="text1"/>
          </w:rPr>
          <w:fldChar w:fldCharType="end"/>
        </w:r>
        <w:r w:rsidR="00C43A38" w:rsidDel="002C021B">
          <w:rPr>
            <w:bCs/>
            <w:iCs/>
            <w:color w:val="000000" w:themeColor="text1"/>
          </w:rPr>
          <w:delText xml:space="preserve"> and </w:delText>
        </w:r>
        <w:r w:rsidR="001719DE" w:rsidDel="002C021B">
          <w:rPr>
            <w:bCs/>
            <w:iCs/>
            <w:color w:val="000000" w:themeColor="text1"/>
          </w:rPr>
          <w:delText xml:space="preserve">chromatin state </w:delText>
        </w:r>
        <w:r w:rsidR="00E4294E" w:rsidDel="002C021B">
          <w:rPr>
            <w:bCs/>
            <w:iCs/>
            <w:color w:val="000000" w:themeColor="text1"/>
          </w:rPr>
          <w:fldChar w:fldCharType="begin" w:fldLock="1"/>
        </w:r>
        <w:r w:rsidR="006D2899" w:rsidDel="002C021B">
          <w:rPr>
            <w:bCs/>
            <w:iCs/>
            <w:color w:val="000000" w:themeColor="text1"/>
          </w:rPr>
          <w:del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delInstrText>
        </w:r>
        <w:r w:rsidR="006D2899" w:rsidDel="002C021B">
          <w:rPr>
            <w:rFonts w:ascii="Cambria Math" w:hAnsi="Cambria Math" w:cs="Cambria Math"/>
            <w:bCs/>
            <w:iCs/>
            <w:color w:val="000000" w:themeColor="text1"/>
          </w:rPr>
          <w:delInstrText>∼</w:delInstrText>
        </w:r>
        <w:r w:rsidR="006D2899" w:rsidDel="002C021B">
          <w:rPr>
            <w:bCs/>
            <w:iCs/>
            <w:color w:val="000000" w:themeColor="text1"/>
          </w:rPr>
          <w:del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delInstrText>
        </w:r>
        <w:r w:rsidR="00E4294E" w:rsidDel="002C021B">
          <w:rPr>
            <w:bCs/>
            <w:iCs/>
            <w:color w:val="000000" w:themeColor="text1"/>
          </w:rPr>
          <w:fldChar w:fldCharType="separate"/>
        </w:r>
        <w:r w:rsidR="00E4294E" w:rsidRPr="00E4294E" w:rsidDel="002C021B">
          <w:rPr>
            <w:bCs/>
            <w:iCs/>
            <w:noProof/>
            <w:color w:val="000000" w:themeColor="text1"/>
          </w:rPr>
          <w:delText>(Rubin et al., 2018)</w:delText>
        </w:r>
        <w:r w:rsidR="00E4294E" w:rsidDel="002C021B">
          <w:rPr>
            <w:bCs/>
            <w:iCs/>
            <w:color w:val="000000" w:themeColor="text1"/>
          </w:rPr>
          <w:fldChar w:fldCharType="end"/>
        </w:r>
        <w:r w:rsidR="001719DE" w:rsidDel="002C021B">
          <w:rPr>
            <w:bCs/>
            <w:iCs/>
            <w:color w:val="000000" w:themeColor="text1"/>
          </w:rPr>
          <w:delText xml:space="preserve"> </w:delText>
        </w:r>
        <w:r w:rsidR="00D40FEC" w:rsidDel="002C021B">
          <w:rPr>
            <w:bCs/>
            <w:iCs/>
            <w:color w:val="000000" w:themeColor="text1"/>
          </w:rPr>
          <w:delText>can be profiled in</w:delText>
        </w:r>
        <w:r w:rsidR="007943F0" w:rsidDel="002C021B">
          <w:rPr>
            <w:bCs/>
            <w:iCs/>
            <w:color w:val="000000" w:themeColor="text1"/>
          </w:rPr>
          <w:delText xml:space="preserve"> single cells</w:delText>
        </w:r>
        <w:r w:rsidR="001719DE" w:rsidDel="002C021B">
          <w:rPr>
            <w:bCs/>
            <w:iCs/>
            <w:color w:val="000000" w:themeColor="text1"/>
          </w:rPr>
          <w:delText xml:space="preserve"> following</w:delText>
        </w:r>
      </w:del>
      <w:del w:id="990" w:author="Albi Celaj" w:date="2019-02-19T14:56:00Z">
        <w:r w:rsidR="001719DE" w:rsidDel="002C021B">
          <w:rPr>
            <w:bCs/>
            <w:iCs/>
            <w:color w:val="000000" w:themeColor="text1"/>
          </w:rPr>
          <w:delText xml:space="preserve"> combinatorial gene disruptions</w:delText>
        </w:r>
      </w:del>
      <w:del w:id="991" w:author="Albi Celaj" w:date="2019-02-19T14:57:00Z">
        <w:r w:rsidR="001719DE" w:rsidDel="002C021B">
          <w:rPr>
            <w:bCs/>
            <w:iCs/>
            <w:color w:val="000000" w:themeColor="text1"/>
          </w:rPr>
          <w:delText>.</w:delText>
        </w:r>
      </w:del>
      <w:r w:rsidR="00F72EA1">
        <w:rPr>
          <w:bCs/>
          <w:iCs/>
          <w:color w:val="000000" w:themeColor="text1"/>
        </w:rPr>
        <w:t xml:space="preserve"> </w:t>
      </w:r>
      <w:ins w:id="992" w:author="Albi Celaj" w:date="2019-02-19T14:57:00Z">
        <w:r w:rsidR="002C021B">
          <w:rPr>
            <w:bCs/>
            <w:iCs/>
            <w:color w:val="000000" w:themeColor="text1"/>
          </w:rPr>
          <w:t xml:space="preserve"> </w:t>
        </w:r>
      </w:ins>
      <w:del w:id="993" w:author="Albi Celaj" w:date="2019-02-19T14:57:00Z">
        <w:r w:rsidR="00F72EA1" w:rsidDel="002C021B">
          <w:rPr>
            <w:bCs/>
            <w:iCs/>
            <w:color w:val="000000" w:themeColor="text1"/>
          </w:rPr>
          <w:delText xml:space="preserve"> </w:delText>
        </w:r>
      </w:del>
      <w:r w:rsidR="00F90715">
        <w:rPr>
          <w:bCs/>
          <w:iCs/>
          <w:color w:val="000000" w:themeColor="text1"/>
        </w:rPr>
        <w:t xml:space="preserve">In addition to </w:t>
      </w:r>
      <w:r w:rsidR="005F4080">
        <w:rPr>
          <w:bCs/>
          <w:iCs/>
          <w:color w:val="000000" w:themeColor="text1"/>
        </w:rPr>
        <w:t>permitting rich</w:t>
      </w:r>
      <w:ins w:id="994" w:author="Albi Celaj" w:date="2019-02-19T15:05:00Z">
        <w:r w:rsidR="002D1209">
          <w:rPr>
            <w:bCs/>
            <w:iCs/>
            <w:color w:val="000000" w:themeColor="text1"/>
          </w:rPr>
          <w:t>er</w:t>
        </w:r>
      </w:ins>
      <w:del w:id="995" w:author="Albi Celaj" w:date="2019-02-19T14:57:00Z">
        <w:r w:rsidR="005F4080" w:rsidDel="001975B5">
          <w:rPr>
            <w:bCs/>
            <w:iCs/>
            <w:color w:val="000000" w:themeColor="text1"/>
          </w:rPr>
          <w:delText>er</w:delText>
        </w:r>
      </w:del>
      <w:r w:rsidR="005F4080">
        <w:rPr>
          <w:bCs/>
          <w:iCs/>
          <w:color w:val="000000" w:themeColor="text1"/>
        </w:rPr>
        <w:t xml:space="preserve"> phenotyping</w:t>
      </w:r>
      <w:del w:id="996" w:author="Albi Celaj" w:date="2019-02-19T15:05:00Z">
        <w:r w:rsidR="00DA4A91" w:rsidDel="002D1209">
          <w:rPr>
            <w:bCs/>
            <w:iCs/>
            <w:color w:val="000000" w:themeColor="text1"/>
          </w:rPr>
          <w:delText xml:space="preserve"> (e.g.</w:delText>
        </w:r>
        <w:r w:rsidR="0056773A" w:rsidDel="002D1209">
          <w:rPr>
            <w:bCs/>
            <w:iCs/>
            <w:color w:val="000000" w:themeColor="text1"/>
          </w:rPr>
          <w:delText xml:space="preserve"> </w:delText>
        </w:r>
        <w:r w:rsidR="008D6812" w:rsidDel="002D1209">
          <w:rPr>
            <w:bCs/>
            <w:iCs/>
            <w:color w:val="000000" w:themeColor="text1"/>
          </w:rPr>
          <w:delText>XGA</w:delText>
        </w:r>
        <w:r w:rsidR="00B3086B" w:rsidDel="002D1209">
          <w:rPr>
            <w:bCs/>
            <w:iCs/>
            <w:color w:val="000000" w:themeColor="text1"/>
          </w:rPr>
          <w:delText xml:space="preserve"> of</w:delText>
        </w:r>
        <w:r w:rsidR="00DA4A91" w:rsidDel="002D1209">
          <w:rPr>
            <w:bCs/>
            <w:iCs/>
            <w:color w:val="000000" w:themeColor="text1"/>
          </w:rPr>
          <w:delText xml:space="preserve"> </w:delText>
        </w:r>
        <w:r w:rsidR="0056773A" w:rsidDel="002D1209">
          <w:rPr>
            <w:bCs/>
            <w:iCs/>
            <w:color w:val="000000" w:themeColor="text1"/>
          </w:rPr>
          <w:delText xml:space="preserve">a </w:delText>
        </w:r>
        <w:r w:rsidR="00DA4A91" w:rsidDel="002D1209">
          <w:rPr>
            <w:bCs/>
            <w:iCs/>
            <w:color w:val="000000" w:themeColor="text1"/>
          </w:rPr>
          <w:delText xml:space="preserve">transcriptional regulatory </w:delText>
        </w:r>
        <w:r w:rsidR="00861E48" w:rsidDel="002D1209">
          <w:rPr>
            <w:bCs/>
            <w:iCs/>
            <w:color w:val="000000" w:themeColor="text1"/>
          </w:rPr>
          <w:delText>system</w:delText>
        </w:r>
        <w:r w:rsidR="00DA4A91" w:rsidDel="002D1209">
          <w:rPr>
            <w:bCs/>
            <w:iCs/>
            <w:color w:val="000000" w:themeColor="text1"/>
          </w:rPr>
          <w:delText>)</w:delText>
        </w:r>
      </w:del>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w:t>
      </w:r>
      <w:r w:rsidR="003F2117">
        <w:rPr>
          <w:bCs/>
          <w:iCs/>
          <w:color w:val="000000" w:themeColor="text1"/>
        </w:rPr>
        <w:t xml:space="preserve">would </w:t>
      </w:r>
      <w:r w:rsidR="00001416">
        <w:rPr>
          <w:bCs/>
          <w:iCs/>
          <w:color w:val="000000" w:themeColor="text1"/>
        </w:rPr>
        <w:t xml:space="preserve">grow to </w:t>
      </w:r>
      <w:r w:rsidR="003F2117">
        <w:rPr>
          <w:bCs/>
          <w:iCs/>
          <w:color w:val="000000" w:themeColor="text1"/>
        </w:rPr>
        <w:t>&gt;</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 xml:space="preserve">gotes were </w:t>
      </w:r>
      <w:r w:rsidR="003F2117">
        <w:rPr>
          <w:bCs/>
          <w:iCs/>
          <w:color w:val="000000" w:themeColor="text1"/>
        </w:rPr>
        <w:t>considered</w:t>
      </w:r>
      <w:r w:rsidR="00055F34">
        <w:rPr>
          <w:bCs/>
          <w:iCs/>
          <w:color w:val="000000" w:themeColor="text1"/>
        </w:rPr>
        <w:t>.</w:t>
      </w:r>
    </w:p>
    <w:p w14:paraId="4C29B956" w14:textId="77B7F394" w:rsidR="00445766" w:rsidRDefault="00445766" w:rsidP="00FD4872">
      <w:pPr>
        <w:jc w:val="both"/>
        <w:outlineLvl w:val="0"/>
        <w:rPr>
          <w:bCs/>
          <w:iCs/>
          <w:color w:val="000000" w:themeColor="text1"/>
        </w:rPr>
      </w:pPr>
    </w:p>
    <w:p w14:paraId="4D11AE04" w14:textId="2EF9FDF6" w:rsidR="003F2117" w:rsidRDefault="003F2117" w:rsidP="003D39A5">
      <w:pPr>
        <w:jc w:val="both"/>
        <w:outlineLvl w:val="0"/>
        <w:rPr>
          <w:bCs/>
          <w:iCs/>
          <w:color w:val="000000" w:themeColor="text1"/>
        </w:rPr>
      </w:pPr>
      <w:r>
        <w:rPr>
          <w:bCs/>
          <w:iCs/>
          <w:color w:val="000000" w:themeColor="text1"/>
        </w:rPr>
        <w:t xml:space="preserve">Many future expansions can be envisioned even for the XGA study of </w:t>
      </w:r>
      <w:r w:rsidR="003D39A5" w:rsidRPr="00944FDF">
        <w:rPr>
          <w:bCs/>
          <w:iCs/>
          <w:color w:val="000000" w:themeColor="text1"/>
        </w:rPr>
        <w:t>yeast ABC transporter</w:t>
      </w:r>
      <w:r>
        <w:rPr>
          <w:bCs/>
          <w:iCs/>
          <w:color w:val="000000" w:themeColor="text1"/>
        </w:rPr>
        <w:t>s</w:t>
      </w:r>
      <w:r w:rsidR="00FD4872" w:rsidRPr="00944FDF">
        <w:rPr>
          <w:bCs/>
          <w:iCs/>
          <w:color w:val="000000" w:themeColor="text1"/>
        </w:rPr>
        <w:t xml:space="preserve">.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w:t>
      </w:r>
      <w:r>
        <w:rPr>
          <w:bCs/>
          <w:iCs/>
          <w:color w:val="000000" w:themeColor="text1"/>
        </w:rPr>
        <w:t xml:space="preserve">Future work could include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Pr>
          <w:bCs/>
          <w:iCs/>
          <w:color w:val="000000" w:themeColor="text1"/>
        </w:rPr>
        <w:t xml:space="preserve"> in each pool</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w:t>
      </w:r>
      <w:r w:rsidR="008D6812">
        <w:rPr>
          <w:bCs/>
          <w:iCs/>
          <w:color w:val="000000" w:themeColor="text1"/>
        </w:rPr>
        <w:t>XGA</w:t>
      </w:r>
      <w:r w:rsidR="00FD4872" w:rsidRPr="00944FDF">
        <w:rPr>
          <w:bCs/>
          <w:iCs/>
          <w:color w:val="000000" w:themeColor="text1"/>
        </w:rPr>
        <w:t xml:space="preserve">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Pr>
          <w:bCs/>
          <w:iCs/>
          <w:color w:val="000000" w:themeColor="text1"/>
        </w:rPr>
        <w:t xml:space="preserve"> H</w:t>
      </w:r>
      <w:r w:rsidR="0056773A">
        <w:rPr>
          <w:bCs/>
          <w:iCs/>
          <w:color w:val="000000" w:themeColor="text1"/>
        </w:rPr>
        <w:t>igh</w:t>
      </w:r>
      <w:r>
        <w:rPr>
          <w:bCs/>
          <w:iCs/>
          <w:color w:val="000000" w:themeColor="text1"/>
        </w:rPr>
        <w:t>er</w:t>
      </w:r>
      <w:r w:rsidR="0056773A">
        <w:rPr>
          <w:bCs/>
          <w:iCs/>
          <w:color w:val="000000" w:themeColor="text1"/>
        </w:rPr>
        <w:t>-content phenotyping</w:t>
      </w:r>
      <w:r w:rsidR="003D39A5" w:rsidRPr="00944FDF">
        <w:rPr>
          <w:bCs/>
          <w:iCs/>
          <w:color w:val="000000" w:themeColor="text1"/>
        </w:rPr>
        <w:t xml:space="preserve"> </w:t>
      </w:r>
      <w:r>
        <w:rPr>
          <w:bCs/>
          <w:iCs/>
          <w:color w:val="000000" w:themeColor="text1"/>
        </w:rPr>
        <w:t xml:space="preserve">could also </w:t>
      </w:r>
      <w:r w:rsidR="00E80138">
        <w:rPr>
          <w:bCs/>
          <w:iCs/>
          <w:color w:val="000000" w:themeColor="text1"/>
        </w:rPr>
        <w:t>provide a richer profile of the cellular response to ABC transporter perturbation</w:t>
      </w:r>
      <w:r w:rsidR="003D39A5" w:rsidRPr="00944FDF">
        <w:rPr>
          <w:bCs/>
          <w:iCs/>
          <w:color w:val="000000" w:themeColor="text1"/>
        </w:rPr>
        <w:t xml:space="preserve">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(Khakhina et al., 2015)</w:t>
      </w:r>
      <w:r w:rsidR="003D39A5" w:rsidRPr="00944FDF">
        <w:rPr>
          <w:bCs/>
          <w:iCs/>
          <w:color w:val="000000" w:themeColor="text1"/>
        </w:rPr>
        <w:fldChar w:fldCharType="end"/>
      </w:r>
      <w:r w:rsidR="003D39A5" w:rsidRPr="00944FDF">
        <w:rPr>
          <w:bCs/>
          <w:iCs/>
          <w:color w:val="000000" w:themeColor="text1"/>
        </w:rPr>
        <w:t xml:space="preserve">.  </w:t>
      </w:r>
      <w:r w:rsidR="00E80138">
        <w:rPr>
          <w:bCs/>
          <w:iCs/>
          <w:color w:val="000000" w:themeColor="text1"/>
        </w:rPr>
        <w:t xml:space="preserve">For example, while no </w:t>
      </w:r>
      <w:r w:rsidR="00E80138">
        <w:rPr>
          <w:bCs/>
          <w:iCs/>
          <w:color w:val="000000" w:themeColor="text1"/>
        </w:rPr>
        <w:lastRenderedPageBreak/>
        <w:t>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003D39A5"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003D39A5"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003D39A5" w:rsidRPr="00944FDF">
        <w:rPr>
          <w:bCs/>
          <w:iCs/>
          <w:color w:val="000000" w:themeColor="text1"/>
        </w:rPr>
        <w:t>could be used to test for this</w:t>
      </w:r>
      <w:r w:rsidR="00966549">
        <w:rPr>
          <w:bCs/>
          <w:iCs/>
          <w:color w:val="000000" w:themeColor="text1"/>
        </w:rPr>
        <w:t xml:space="preserve"> at scale</w:t>
      </w:r>
      <w:r w:rsidR="003D39A5" w:rsidRPr="00944FDF">
        <w:rPr>
          <w:bCs/>
          <w:iCs/>
          <w:color w:val="000000" w:themeColor="text1"/>
        </w:rPr>
        <w:t xml:space="preserve">.  </w:t>
      </w:r>
    </w:p>
    <w:p w14:paraId="52B1B968" w14:textId="77777777" w:rsidR="003F2117" w:rsidRDefault="003F2117" w:rsidP="003D39A5">
      <w:pPr>
        <w:jc w:val="both"/>
        <w:outlineLvl w:val="0"/>
        <w:rPr>
          <w:bCs/>
          <w:iCs/>
          <w:color w:val="000000" w:themeColor="text1"/>
        </w:rPr>
      </w:pPr>
    </w:p>
    <w:p w14:paraId="029A3A93" w14:textId="568E8F4F" w:rsidR="003D39A5" w:rsidRPr="0056773A" w:rsidRDefault="00DF3C80" w:rsidP="003D39A5">
      <w:pPr>
        <w:jc w:val="both"/>
        <w:outlineLvl w:val="0"/>
        <w:rPr>
          <w:bCs/>
          <w:iCs/>
          <w:color w:val="000000" w:themeColor="text1"/>
        </w:rPr>
      </w:pPr>
      <w:r w:rsidRPr="00944FDF">
        <w:rPr>
          <w:bCs/>
          <w:iCs/>
          <w:color w:val="000000" w:themeColor="text1"/>
        </w:rPr>
        <w:t xml:space="preserve">Interestingly, </w:t>
      </w:r>
      <w:r w:rsidR="003F2117">
        <w:rPr>
          <w:bCs/>
          <w:iCs/>
          <w:color w:val="000000" w:themeColor="text1"/>
        </w:rPr>
        <w:t xml:space="preserve">there is also evidence for </w:t>
      </w:r>
      <w:r>
        <w:rPr>
          <w:bCs/>
          <w:iCs/>
          <w:color w:val="000000" w:themeColor="text1"/>
        </w:rPr>
        <w:t>complex</w:t>
      </w:r>
      <w:r w:rsidRPr="00944FDF">
        <w:rPr>
          <w:bCs/>
          <w:iCs/>
          <w:color w:val="000000" w:themeColor="text1"/>
        </w:rPr>
        <w:t xml:space="preserve"> influence between ABC transporters in mammals</w:t>
      </w:r>
      <w:r>
        <w:rPr>
          <w:bCs/>
          <w:iCs/>
          <w:color w:val="000000" w:themeColor="text1"/>
        </w:rPr>
        <w:t>.</w:t>
      </w:r>
      <w:r w:rsidRPr="00944FDF">
        <w:rPr>
          <w:bCs/>
          <w:iCs/>
          <w:color w:val="000000" w:themeColor="text1"/>
        </w:rPr>
        <w:t xml:space="preserve"> </w:t>
      </w:r>
      <w:r>
        <w:rPr>
          <w:bCs/>
          <w:iCs/>
          <w:color w:val="000000" w:themeColor="text1"/>
        </w:rPr>
        <w:t>F</w:t>
      </w:r>
      <w:r w:rsidRPr="00944FDF">
        <w:rPr>
          <w:bCs/>
          <w:iCs/>
          <w:color w:val="000000" w:themeColor="text1"/>
        </w:rPr>
        <w:t>or example</w:t>
      </w:r>
      <w:r>
        <w:rPr>
          <w:bCs/>
          <w:iCs/>
          <w:color w:val="000000" w:themeColor="text1"/>
        </w:rPr>
        <w:t>,</w:t>
      </w:r>
      <w:r w:rsidRPr="00944FDF">
        <w:rPr>
          <w:bCs/>
          <w:iCs/>
          <w:color w:val="000000" w:themeColor="text1"/>
        </w:rPr>
        <w:t xml:space="preserve"> ABCC3 increases in expression when ABCC2 is disrupted in </w:t>
      </w:r>
      <w:proofErr w:type="spellStart"/>
      <w:r w:rsidRPr="00944FDF">
        <w:rPr>
          <w:bCs/>
          <w:iCs/>
          <w:color w:val="000000" w:themeColor="text1"/>
        </w:rPr>
        <w:t>Dubin</w:t>
      </w:r>
      <w:proofErr w:type="spellEnd"/>
      <w:r w:rsidRPr="00944FDF">
        <w:rPr>
          <w:bCs/>
          <w:iCs/>
          <w:color w:val="000000" w:themeColor="text1"/>
        </w:rPr>
        <w:t xml:space="preserve">-Johnson Syndrome </w:t>
      </w:r>
      <w:r w:rsidRPr="00944FDF">
        <w:rPr>
          <w:bCs/>
          <w:iCs/>
          <w:color w:val="000000" w:themeColor="text1"/>
        </w:rPr>
        <w:fldChar w:fldCharType="begin" w:fldLock="1"/>
      </w:r>
      <w:r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(Donner and Keppler, 2001; König et al., 1999)</w:t>
      </w:r>
      <w:r w:rsidRPr="00944FDF">
        <w:rPr>
          <w:bCs/>
          <w:iCs/>
          <w:color w:val="000000" w:themeColor="text1"/>
        </w:rPr>
        <w:fldChar w:fldCharType="end"/>
      </w:r>
      <w:r w:rsidRPr="00944FDF">
        <w:rPr>
          <w:bCs/>
          <w:iCs/>
          <w:color w:val="000000" w:themeColor="text1"/>
        </w:rPr>
        <w:t xml:space="preserve">, and ABCG5/ABCG8 both increase in expression when ABCG2 (a protein that confers breast cancer xenobiotic resistance in humans) is </w:t>
      </w:r>
      <w:r>
        <w:rPr>
          <w:bCs/>
          <w:iCs/>
          <w:color w:val="000000" w:themeColor="text1"/>
        </w:rPr>
        <w:t>knocked out in mice</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r w:rsidR="003D39A5" w:rsidRPr="00944FDF">
        <w:rPr>
          <w:bCs/>
          <w:iCs/>
          <w:color w:val="000000" w:themeColor="text1"/>
        </w:rPr>
        <w:t xml:space="preserve">An analogous </w:t>
      </w:r>
      <w:r w:rsidR="008D6812">
        <w:rPr>
          <w:bCs/>
          <w:iCs/>
          <w:color w:val="000000" w:themeColor="text1"/>
        </w:rPr>
        <w:t>XGA</w:t>
      </w:r>
      <w:r w:rsidR="003D39A5" w:rsidRPr="00944FDF">
        <w:rPr>
          <w:bCs/>
          <w:iCs/>
          <w:color w:val="000000" w:themeColor="text1"/>
        </w:rPr>
        <w:t xml:space="preserve"> of human ABC transporters </w:t>
      </w:r>
      <w:r w:rsidR="003F2117">
        <w:rPr>
          <w:bCs/>
          <w:iCs/>
          <w:color w:val="000000" w:themeColor="text1"/>
        </w:rPr>
        <w:t xml:space="preserve">could yield </w:t>
      </w:r>
      <w:r w:rsidR="003D39A5" w:rsidRPr="00944FDF">
        <w:rPr>
          <w:bCs/>
          <w:iCs/>
          <w:color w:val="000000" w:themeColor="text1"/>
        </w:rPr>
        <w:t xml:space="preserve">better understanding of their roles not only in </w:t>
      </w:r>
      <w:r w:rsidR="004663F4">
        <w:rPr>
          <w:bCs/>
          <w:iCs/>
          <w:color w:val="000000" w:themeColor="text1"/>
        </w:rPr>
        <w:t xml:space="preserve">the </w:t>
      </w:r>
      <w:r w:rsidR="003D39A5" w:rsidRPr="00944FDF">
        <w:rPr>
          <w:bCs/>
          <w:iCs/>
          <w:color w:val="000000" w:themeColor="text1"/>
        </w:rPr>
        <w:t xml:space="preserve">drug response and chemotherapeutic resistance, but in numerous diseases </w:t>
      </w:r>
      <w:r w:rsidR="003D39A5" w:rsidRPr="00944FDF">
        <w:rPr>
          <w:bCs/>
          <w:iCs/>
          <w:color w:val="000000" w:themeColor="text1"/>
        </w:rPr>
        <w:fldChar w:fldCharType="begin" w:fldLock="1"/>
      </w:r>
      <w:r w:rsidR="003D39A5"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3D39A5" w:rsidRPr="00944FDF">
        <w:rPr>
          <w:bCs/>
          <w:iCs/>
          <w:color w:val="000000" w:themeColor="text1"/>
        </w:rPr>
        <w:fldChar w:fldCharType="separate"/>
      </w:r>
      <w:r w:rsidR="003D39A5" w:rsidRPr="00944FDF">
        <w:rPr>
          <w:bCs/>
          <w:iCs/>
          <w:noProof/>
          <w:color w:val="000000" w:themeColor="text1"/>
        </w:rPr>
        <w:t>(Huls et al., 2008)</w:t>
      </w:r>
      <w:r w:rsidR="003D39A5" w:rsidRPr="00944FDF">
        <w:rPr>
          <w:bCs/>
          <w:iCs/>
          <w:color w:val="000000" w:themeColor="text1"/>
        </w:rPr>
        <w:fldChar w:fldCharType="end"/>
      </w:r>
      <w:r w:rsidR="003D39A5"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107026E7" w14:textId="4B55DC0E" w:rsidR="008D72E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w:t>
      </w:r>
      <w:r w:rsidR="003F2117">
        <w:rPr>
          <w:bCs/>
          <w:iCs/>
          <w:color w:val="000000" w:themeColor="text1"/>
        </w:rPr>
        <w:t xml:space="preserve">modeling of the complex genetic landscape </w:t>
      </w:r>
      <w:r w:rsidR="00897FF6">
        <w:rPr>
          <w:bCs/>
          <w:iCs/>
          <w:color w:val="000000" w:themeColor="text1"/>
        </w:rPr>
        <w:t xml:space="preserve">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220641">
        <w:rPr>
          <w:bCs/>
          <w:iCs/>
          <w:color w:val="000000" w:themeColor="text1"/>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America","id":"ITEM-2","issue":"13","issued":{"date-parts":[["2018","3","27"]]},"page":"E2930-E2939","publisher":"National Academy of Sciences","title":"Reconstructing a metazoan genetic pathway with transcriptome-wide epistasis measurements.","type":"article-journal","volume":"115"},"uris":["http://www.mendeley.com/documents/?uuid=eb5f78c6-97cf-3a6a-bc63-ce945e172315"]},{"id":"ITEM-3","itemData":{"DOI":"10.1038/nbt.4062","ISSN":"1087-0156","abstract":"Combining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Biotechnology","id":"ITEM-3","issue":"2","issued":{"date-parts":[["2018","1","15"]]},"page":"170-178","publisher":"Nature Publishing Group","title":"Dual gene activation and knockout screen reveals directional dependencies in genetic networks","type":"article-journal","volume":"36"},"uris":["http://www.mendeley.com/documents/?uuid=4da22cc1-8855-3516-a16d-d375ae5e03af"]}],"mendeley":{"formattedCitation":"(Angeles-Albores et al., 2018; Boettcher et al., 2018; St Onge et al., 2007)","plainTextFormattedCitation":"(Angeles-Albores et al., 2018; Boettcher et al., 2018; St Onge et al., 2007)","previouslyFormattedCitation":"(Angeles-Albores et al., 2018; Boettcher et al., 2018; St Onge et al., 2007)"},"properties":{"noteIndex":0},"schema":"https://github.com/citation-style-language/schema/raw/master/csl-citation.json"}</w:instrText>
      </w:r>
      <w:r w:rsidR="009755C0">
        <w:rPr>
          <w:bCs/>
          <w:iCs/>
          <w:color w:val="000000" w:themeColor="text1"/>
        </w:rPr>
        <w:fldChar w:fldCharType="separate"/>
      </w:r>
      <w:r w:rsidR="00382CE4" w:rsidRPr="00382CE4">
        <w:rPr>
          <w:bCs/>
          <w:iCs/>
          <w:noProof/>
          <w:color w:val="000000" w:themeColor="text1"/>
        </w:rPr>
        <w:t>(Angeles-Albores et al., 2018; Boettcher et al., 2018;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7A4FB8">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2018)","previouslyFormattedCitation":"(Otwinowski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t>
      </w:r>
      <w:r w:rsidR="008D72E0">
        <w:rPr>
          <w:bCs/>
          <w:iCs/>
          <w:color w:val="000000" w:themeColor="text1"/>
        </w:rPr>
        <w:t xml:space="preserve">our neural network could model </w:t>
      </w:r>
      <w:r w:rsidR="00A22729">
        <w:rPr>
          <w:bCs/>
          <w:iCs/>
          <w:color w:val="000000" w:themeColor="text1"/>
        </w:rPr>
        <w:t xml:space="preserve">complex negative interactions </w:t>
      </w:r>
      <w:r w:rsidR="008D72E0">
        <w:rPr>
          <w:bCs/>
          <w:iCs/>
          <w:color w:val="000000" w:themeColor="text1"/>
        </w:rPr>
        <w:t xml:space="preserve">in terms of the influence of </w:t>
      </w:r>
      <w:r w:rsidR="00A22729">
        <w:rPr>
          <w:bCs/>
          <w:iCs/>
          <w:color w:val="000000" w:themeColor="text1"/>
        </w:rPr>
        <w:t xml:space="preserve">ABC transporters </w:t>
      </w:r>
      <w:r w:rsidR="008D72E0">
        <w:rPr>
          <w:bCs/>
          <w:iCs/>
          <w:color w:val="000000" w:themeColor="text1"/>
        </w:rPr>
        <w:t xml:space="preserve">on an indirectly-observed </w:t>
      </w:r>
      <w:r w:rsidR="00C43A38">
        <w:rPr>
          <w:bCs/>
          <w:iCs/>
          <w:color w:val="000000" w:themeColor="text1"/>
        </w:rPr>
        <w:t>drug</w:t>
      </w:r>
      <w:r w:rsidR="00D23C4A">
        <w:rPr>
          <w:bCs/>
          <w:iCs/>
          <w:color w:val="000000" w:themeColor="text1"/>
        </w:rPr>
        <w:t xml:space="preserve"> </w:t>
      </w:r>
      <w:r w:rsidR="002D3B10">
        <w:rPr>
          <w:bCs/>
          <w:iCs/>
          <w:color w:val="000000" w:themeColor="text1"/>
        </w:rPr>
        <w:t>efflux</w:t>
      </w:r>
      <w:r w:rsidR="008D72E0">
        <w:rPr>
          <w:bCs/>
          <w:iCs/>
          <w:color w:val="000000" w:themeColor="text1"/>
        </w:rPr>
        <w:t xml:space="preserve"> activity. In the case of valinomycin, we could greatly improve models by hypothesizing the influence of multiple ABC transporters via an unknown valinomycin resistance factor</w:t>
      </w:r>
      <w:r w:rsidR="00A22729">
        <w:rPr>
          <w:bCs/>
          <w:iCs/>
          <w:color w:val="000000" w:themeColor="text1"/>
        </w:rPr>
        <w:t xml:space="preserve">.  </w:t>
      </w:r>
      <w:r w:rsidR="00A2036A">
        <w:rPr>
          <w:bCs/>
          <w:iCs/>
          <w:color w:val="000000" w:themeColor="text1"/>
        </w:rPr>
        <w:t xml:space="preserve">Neural networks </w:t>
      </w:r>
      <w:r w:rsidR="003F2117">
        <w:rPr>
          <w:bCs/>
          <w:iCs/>
          <w:color w:val="000000" w:themeColor="text1"/>
        </w:rPr>
        <w:t xml:space="preserve">can </w:t>
      </w:r>
      <w:r w:rsidR="00A2036A">
        <w:rPr>
          <w:bCs/>
          <w:iCs/>
          <w:color w:val="000000" w:themeColor="text1"/>
        </w:rPr>
        <w:t xml:space="preserve">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8D72E0">
        <w:rPr>
          <w:bCs/>
          <w:iCs/>
          <w:color w:val="000000" w:themeColor="text1"/>
        </w:rPr>
        <w:t xml:space="preserve"> </w:t>
      </w:r>
      <w:r w:rsidR="00C7541A">
        <w:rPr>
          <w:bCs/>
          <w:iCs/>
          <w:color w:val="000000" w:themeColor="text1"/>
        </w:rPr>
        <w:t xml:space="preserve">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DE1007">
        <w:rPr>
          <w:bCs/>
          <w:iCs/>
          <w:color w:val="000000" w:themeColor="text1"/>
        </w:rPr>
        <w:t>interpret</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w:t>
      </w:r>
      <w:r w:rsidR="003F2117">
        <w:rPr>
          <w:bCs/>
          <w:iCs/>
          <w:color w:val="000000" w:themeColor="text1"/>
        </w:rPr>
        <w:t xml:space="preserve">simply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p>
    <w:p w14:paraId="0E7CC23B" w14:textId="77777777" w:rsidR="008D72E0" w:rsidRDefault="008D72E0" w:rsidP="00253781">
      <w:pPr>
        <w:jc w:val="both"/>
        <w:rPr>
          <w:bCs/>
          <w:iCs/>
          <w:color w:val="000000" w:themeColor="text1"/>
        </w:rPr>
      </w:pPr>
    </w:p>
    <w:p w14:paraId="5A4FFB21" w14:textId="53C291D1" w:rsidR="007766A0" w:rsidRDefault="008D72E0" w:rsidP="00253781">
      <w:pPr>
        <w:jc w:val="both"/>
        <w:rPr>
          <w:bCs/>
          <w:iCs/>
          <w:color w:val="000000" w:themeColor="text1"/>
        </w:rPr>
      </w:pPr>
      <w:r>
        <w:rPr>
          <w:bCs/>
          <w:iCs/>
          <w:color w:val="000000" w:themeColor="text1"/>
        </w:rPr>
        <w:t>In summary, we showed that measur</w:t>
      </w:r>
      <w:ins w:id="997" w:author="Albi Celaj [3]" w:date="2019-02-13T17:59:00Z">
        <w:r w:rsidR="00FE4612">
          <w:rPr>
            <w:bCs/>
            <w:iCs/>
            <w:color w:val="000000" w:themeColor="text1"/>
          </w:rPr>
          <w:t>ing</w:t>
        </w:r>
      </w:ins>
      <w:del w:id="998" w:author="Albi Celaj [3]" w:date="2019-02-13T17:59:00Z">
        <w:r w:rsidDel="00FE4612">
          <w:rPr>
            <w:bCs/>
            <w:iCs/>
            <w:color w:val="000000" w:themeColor="text1"/>
          </w:rPr>
          <w:delText>ement</w:delText>
        </w:r>
      </w:del>
      <w:r>
        <w:rPr>
          <w:bCs/>
          <w:iCs/>
          <w:color w:val="000000" w:themeColor="text1"/>
        </w:rPr>
        <w:t xml:space="preserve"> and modeling </w:t>
      </w:r>
      <w:r w:rsidR="0086432E">
        <w:rPr>
          <w:bCs/>
          <w:iCs/>
          <w:color w:val="000000" w:themeColor="text1"/>
        </w:rPr>
        <w:t xml:space="preserve">rich </w:t>
      </w:r>
      <w:r w:rsidR="00236F64">
        <w:rPr>
          <w:bCs/>
          <w:iCs/>
          <w:color w:val="000000" w:themeColor="text1"/>
        </w:rPr>
        <w:t xml:space="preserve">genotype-to-phenotype </w:t>
      </w:r>
      <w:r>
        <w:rPr>
          <w:bCs/>
          <w:iCs/>
          <w:color w:val="000000" w:themeColor="text1"/>
        </w:rPr>
        <w:t xml:space="preserve">relationships via XGA can help to </w:t>
      </w:r>
      <w:r w:rsidR="007766A0">
        <w:rPr>
          <w:bCs/>
          <w:iCs/>
          <w:color w:val="000000" w:themeColor="text1"/>
        </w:rPr>
        <w:t xml:space="preserve">functionally dissect and understand </w:t>
      </w:r>
      <w:r>
        <w:rPr>
          <w:bCs/>
          <w:iCs/>
          <w:color w:val="000000" w:themeColor="text1"/>
        </w:rPr>
        <w:t xml:space="preserve">a complex </w:t>
      </w:r>
      <w:r w:rsidR="007766A0">
        <w:rPr>
          <w:bCs/>
          <w:iCs/>
          <w:color w:val="000000" w:themeColor="text1"/>
        </w:rPr>
        <w:t>system</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54F1B8FC" w:rsidR="006A63BB" w:rsidRDefault="005E2DD4" w:rsidP="00224FCB">
      <w:pPr>
        <w:outlineLvl w:val="0"/>
        <w:rPr>
          <w:b/>
          <w:bCs/>
          <w:iCs/>
          <w:color w:val="000000" w:themeColor="text1"/>
          <w:sz w:val="28"/>
        </w:rPr>
      </w:pPr>
      <w:r>
        <w:rPr>
          <w:b/>
          <w:bCs/>
          <w:iCs/>
          <w:color w:val="000000" w:themeColor="text1"/>
          <w:sz w:val="28"/>
        </w:rPr>
        <w:t>Star Methods</w:t>
      </w:r>
    </w:p>
    <w:p w14:paraId="0CA57B76" w14:textId="06EFE413" w:rsidR="005E2DD4" w:rsidRDefault="005E2DD4" w:rsidP="00224FCB">
      <w:pPr>
        <w:outlineLvl w:val="0"/>
        <w:rPr>
          <w:b/>
          <w:bCs/>
          <w:iCs/>
          <w:color w:val="000000" w:themeColor="text1"/>
          <w:sz w:val="28"/>
        </w:rPr>
      </w:pPr>
    </w:p>
    <w:p w14:paraId="3C0D6433" w14:textId="17B0EF47" w:rsidR="005E2DD4" w:rsidRPr="00B527A3" w:rsidRDefault="005E2DD4" w:rsidP="00224FCB">
      <w:pPr>
        <w:outlineLvl w:val="0"/>
        <w:rPr>
          <w:b/>
          <w:bCs/>
          <w:iCs/>
          <w:color w:val="000000" w:themeColor="text1"/>
          <w:sz w:val="26"/>
          <w:szCs w:val="26"/>
        </w:rPr>
      </w:pPr>
      <w:r w:rsidRPr="00B527A3">
        <w:rPr>
          <w:b/>
          <w:bCs/>
          <w:iCs/>
          <w:color w:val="000000" w:themeColor="text1"/>
          <w:sz w:val="26"/>
          <w:szCs w:val="26"/>
        </w:rPr>
        <w:t>Key Resource Table</w:t>
      </w:r>
    </w:p>
    <w:tbl>
      <w:tblPr>
        <w:tblStyle w:val="TableGrid"/>
        <w:tblW w:w="0" w:type="auto"/>
        <w:tblLook w:val="04A0" w:firstRow="1" w:lastRow="0" w:firstColumn="1" w:lastColumn="0" w:noHBand="0" w:noVBand="1"/>
      </w:tblPr>
      <w:tblGrid>
        <w:gridCol w:w="3681"/>
        <w:gridCol w:w="2552"/>
        <w:gridCol w:w="3117"/>
      </w:tblGrid>
      <w:tr w:rsidR="0049698F" w:rsidRPr="00B527A3" w14:paraId="37BAA66C" w14:textId="77777777" w:rsidTr="001261E7">
        <w:tc>
          <w:tcPr>
            <w:tcW w:w="3681" w:type="dxa"/>
          </w:tcPr>
          <w:p w14:paraId="41CBB380" w14:textId="48978758" w:rsidR="0049698F" w:rsidRPr="00B527A3" w:rsidRDefault="001261E7" w:rsidP="00224FCB">
            <w:pPr>
              <w:outlineLvl w:val="0"/>
              <w:rPr>
                <w:b/>
                <w:bCs/>
                <w:iCs/>
                <w:color w:val="000000" w:themeColor="text1"/>
              </w:rPr>
            </w:pPr>
            <w:r w:rsidRPr="00B527A3">
              <w:rPr>
                <w:b/>
                <w:bCs/>
                <w:iCs/>
                <w:color w:val="000000" w:themeColor="text1"/>
              </w:rPr>
              <w:t>Reagent or Resource</w:t>
            </w:r>
          </w:p>
        </w:tc>
        <w:tc>
          <w:tcPr>
            <w:tcW w:w="2552" w:type="dxa"/>
          </w:tcPr>
          <w:p w14:paraId="3EB2024E" w14:textId="1DB92B8E" w:rsidR="0049698F" w:rsidRPr="00B527A3" w:rsidRDefault="001261E7" w:rsidP="00224FCB">
            <w:pPr>
              <w:outlineLvl w:val="0"/>
              <w:rPr>
                <w:b/>
                <w:bCs/>
                <w:iCs/>
                <w:color w:val="000000" w:themeColor="text1"/>
              </w:rPr>
            </w:pPr>
            <w:r w:rsidRPr="00B527A3">
              <w:rPr>
                <w:b/>
                <w:bCs/>
                <w:iCs/>
                <w:color w:val="000000" w:themeColor="text1"/>
              </w:rPr>
              <w:t>Source</w:t>
            </w:r>
          </w:p>
        </w:tc>
        <w:tc>
          <w:tcPr>
            <w:tcW w:w="3117" w:type="dxa"/>
          </w:tcPr>
          <w:p w14:paraId="4E0F303E" w14:textId="3395CB4A" w:rsidR="0049698F" w:rsidRPr="00B527A3" w:rsidRDefault="001261E7" w:rsidP="00224FCB">
            <w:pPr>
              <w:outlineLvl w:val="0"/>
              <w:rPr>
                <w:b/>
                <w:bCs/>
                <w:iCs/>
                <w:color w:val="000000" w:themeColor="text1"/>
              </w:rPr>
            </w:pPr>
            <w:r w:rsidRPr="00B527A3">
              <w:rPr>
                <w:b/>
                <w:bCs/>
                <w:iCs/>
                <w:color w:val="000000" w:themeColor="text1"/>
              </w:rPr>
              <w:t>Identifier</w:t>
            </w:r>
          </w:p>
        </w:tc>
      </w:tr>
      <w:tr w:rsidR="0088255A" w:rsidRPr="00B527A3" w14:paraId="32B92AB1" w14:textId="77777777" w:rsidTr="00695D3C">
        <w:tc>
          <w:tcPr>
            <w:tcW w:w="9350" w:type="dxa"/>
            <w:gridSpan w:val="3"/>
          </w:tcPr>
          <w:p w14:paraId="070A5706" w14:textId="605EC792" w:rsidR="0088255A" w:rsidRPr="00B527A3" w:rsidRDefault="0088255A" w:rsidP="00224FCB">
            <w:pPr>
              <w:outlineLvl w:val="0"/>
              <w:rPr>
                <w:b/>
                <w:bCs/>
                <w:iCs/>
                <w:color w:val="000000" w:themeColor="text1"/>
              </w:rPr>
            </w:pPr>
            <w:r w:rsidRPr="00B527A3">
              <w:rPr>
                <w:b/>
                <w:bCs/>
                <w:iCs/>
                <w:color w:val="000000" w:themeColor="text1"/>
              </w:rPr>
              <w:t>Experimental Models: Organisms/Strains</w:t>
            </w:r>
          </w:p>
        </w:tc>
      </w:tr>
      <w:tr w:rsidR="0088255A" w:rsidRPr="00B527A3" w14:paraId="615BF707" w14:textId="77777777" w:rsidTr="00695D3C">
        <w:tc>
          <w:tcPr>
            <w:tcW w:w="3681" w:type="dxa"/>
          </w:tcPr>
          <w:p w14:paraId="66F1809C" w14:textId="58FEE719" w:rsidR="0088255A" w:rsidRPr="00B527A3" w:rsidRDefault="0088255A" w:rsidP="00695D3C">
            <w:pPr>
              <w:outlineLvl w:val="0"/>
              <w:rPr>
                <w:b/>
                <w:bCs/>
                <w:iCs/>
                <w:color w:val="000000" w:themeColor="text1"/>
              </w:rPr>
            </w:pPr>
            <w:r w:rsidRPr="00B527A3">
              <w:rPr>
                <w:rFonts w:eastAsia="Times New Roman"/>
                <w:color w:val="000000" w:themeColor="text1"/>
              </w:rPr>
              <w:t>RY0622</w:t>
            </w:r>
          </w:p>
        </w:tc>
        <w:tc>
          <w:tcPr>
            <w:tcW w:w="2552" w:type="dxa"/>
          </w:tcPr>
          <w:p w14:paraId="59DFC287" w14:textId="6D33151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836976C" w14:textId="59D63FF4"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E8F14A3" w14:textId="77777777" w:rsidTr="00695D3C">
        <w:tc>
          <w:tcPr>
            <w:tcW w:w="3681" w:type="dxa"/>
          </w:tcPr>
          <w:p w14:paraId="6760FEEF" w14:textId="70EEC142" w:rsidR="0088255A" w:rsidRPr="00B527A3" w:rsidRDefault="0088255A" w:rsidP="00695D3C">
            <w:pPr>
              <w:outlineLvl w:val="0"/>
              <w:rPr>
                <w:b/>
                <w:bCs/>
                <w:iCs/>
                <w:color w:val="000000" w:themeColor="text1"/>
              </w:rPr>
            </w:pPr>
            <w:r w:rsidRPr="00B527A3">
              <w:rPr>
                <w:color w:val="000000" w:themeColor="text1"/>
              </w:rPr>
              <w:t>RY0146</w:t>
            </w:r>
          </w:p>
        </w:tc>
        <w:tc>
          <w:tcPr>
            <w:tcW w:w="2552" w:type="dxa"/>
          </w:tcPr>
          <w:p w14:paraId="0F20F337" w14:textId="67253E90"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E1F3707" w14:textId="0B605A98"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0B0C87CB" w14:textId="77777777" w:rsidTr="00695D3C">
        <w:tc>
          <w:tcPr>
            <w:tcW w:w="3681" w:type="dxa"/>
          </w:tcPr>
          <w:p w14:paraId="2198C64E" w14:textId="6A90DBC1" w:rsidR="0088255A" w:rsidRPr="00B527A3" w:rsidRDefault="0088255A" w:rsidP="00695D3C">
            <w:pPr>
              <w:outlineLvl w:val="0"/>
              <w:rPr>
                <w:b/>
                <w:bCs/>
                <w:iCs/>
                <w:color w:val="000000" w:themeColor="text1"/>
              </w:rPr>
            </w:pPr>
            <w:r w:rsidRPr="00B527A3">
              <w:rPr>
                <w:color w:val="000000" w:themeColor="text1"/>
              </w:rPr>
              <w:t>RY0566</w:t>
            </w:r>
          </w:p>
        </w:tc>
        <w:tc>
          <w:tcPr>
            <w:tcW w:w="2552" w:type="dxa"/>
          </w:tcPr>
          <w:p w14:paraId="7CFC6E48" w14:textId="479F61E5"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7B1FB916" w14:textId="0A8042BA"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264BB5FB" w14:textId="77777777" w:rsidTr="00695D3C">
        <w:tc>
          <w:tcPr>
            <w:tcW w:w="3681" w:type="dxa"/>
          </w:tcPr>
          <w:p w14:paraId="2BCF84A7" w14:textId="7CEA0E3F" w:rsidR="0088255A" w:rsidRPr="00B527A3" w:rsidRDefault="0088255A" w:rsidP="00695D3C">
            <w:pPr>
              <w:outlineLvl w:val="0"/>
              <w:rPr>
                <w:b/>
                <w:bCs/>
                <w:iCs/>
                <w:color w:val="000000" w:themeColor="text1"/>
              </w:rPr>
            </w:pPr>
            <w:r w:rsidRPr="00B527A3">
              <w:rPr>
                <w:rFonts w:eastAsia="Times New Roman"/>
                <w:color w:val="000000" w:themeColor="text1"/>
              </w:rPr>
              <w:t>RY0148</w:t>
            </w:r>
          </w:p>
        </w:tc>
        <w:tc>
          <w:tcPr>
            <w:tcW w:w="2552" w:type="dxa"/>
          </w:tcPr>
          <w:p w14:paraId="5320B9C2" w14:textId="0B9986ED" w:rsidR="0088255A" w:rsidRPr="00B527A3" w:rsidRDefault="00504029" w:rsidP="00695D3C">
            <w:pPr>
              <w:outlineLvl w:val="0"/>
              <w:rPr>
                <w:b/>
                <w:bCs/>
                <w:iCs/>
                <w:color w:val="000000" w:themeColor="text1"/>
              </w:rPr>
            </w:pPr>
            <w:r w:rsidRPr="00B527A3">
              <w:rPr>
                <w:b/>
                <w:bCs/>
                <w:iCs/>
                <w:color w:val="000000" w:themeColor="text1"/>
              </w:rPr>
              <w:fldChar w:fldCharType="begin" w:fldLock="1"/>
            </w:r>
            <w:r w:rsidR="00686EEF">
              <w:rPr>
                <w:b/>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2011)","manualFormatting":"Suzuki et al., 2011","plainTextFormattedCitation":"(Suzuki et al., 2011)","previouslyFormattedCitation":"(Suzuki et al., 2011)"},"properties":{"noteIndex":0},"schema":"https://github.com/citation-style-language/schema/raw/master/csl-citation.json"}</w:instrText>
            </w:r>
            <w:r w:rsidRPr="00B527A3">
              <w:rPr>
                <w:b/>
                <w:bCs/>
                <w:iCs/>
                <w:color w:val="000000" w:themeColor="text1"/>
              </w:rPr>
              <w:fldChar w:fldCharType="separate"/>
            </w:r>
            <w:r w:rsidRPr="00B527A3">
              <w:rPr>
                <w:bCs/>
                <w:iCs/>
                <w:noProof/>
                <w:color w:val="000000" w:themeColor="text1"/>
              </w:rPr>
              <w:t>Suzuki et al., 2011</w:t>
            </w:r>
            <w:r w:rsidRPr="00B527A3">
              <w:rPr>
                <w:b/>
                <w:bCs/>
                <w:iCs/>
                <w:color w:val="000000" w:themeColor="text1"/>
              </w:rPr>
              <w:fldChar w:fldCharType="end"/>
            </w:r>
          </w:p>
        </w:tc>
        <w:tc>
          <w:tcPr>
            <w:tcW w:w="3117" w:type="dxa"/>
          </w:tcPr>
          <w:p w14:paraId="29831F12" w14:textId="758C9450" w:rsidR="0088255A" w:rsidRPr="00B527A3" w:rsidRDefault="00504029" w:rsidP="00695D3C">
            <w:pPr>
              <w:outlineLvl w:val="0"/>
              <w:rPr>
                <w:b/>
                <w:bCs/>
                <w:iCs/>
                <w:color w:val="000000" w:themeColor="text1"/>
              </w:rPr>
            </w:pPr>
            <w:r w:rsidRPr="00B527A3">
              <w:rPr>
                <w:bCs/>
                <w:iCs/>
                <w:color w:val="000000" w:themeColor="text1"/>
              </w:rPr>
              <w:t>N/A</w:t>
            </w:r>
          </w:p>
        </w:tc>
      </w:tr>
      <w:tr w:rsidR="0088255A" w:rsidRPr="00B527A3" w14:paraId="603E498B" w14:textId="77777777" w:rsidTr="00695D3C">
        <w:tc>
          <w:tcPr>
            <w:tcW w:w="3681" w:type="dxa"/>
          </w:tcPr>
          <w:p w14:paraId="0E0CF2A6" w14:textId="4443033E" w:rsidR="0088255A" w:rsidRPr="00B527A3" w:rsidRDefault="0088255A" w:rsidP="00695D3C">
            <w:pPr>
              <w:outlineLvl w:val="0"/>
              <w:rPr>
                <w:b/>
                <w:bCs/>
                <w:iCs/>
                <w:color w:val="000000" w:themeColor="text1"/>
              </w:rPr>
            </w:pPr>
            <w:r w:rsidRPr="00B527A3">
              <w:rPr>
                <w:rFonts w:eastAsia="Times New Roman"/>
                <w:color w:val="000000" w:themeColor="text1"/>
              </w:rPr>
              <w:t>Barcoded RY0148</w:t>
            </w:r>
            <w:r w:rsidR="00504029" w:rsidRPr="00B527A3">
              <w:rPr>
                <w:rFonts w:eastAsia="Times New Roman"/>
                <w:color w:val="000000" w:themeColor="text1"/>
              </w:rPr>
              <w:t xml:space="preserve"> pool</w:t>
            </w:r>
          </w:p>
        </w:tc>
        <w:tc>
          <w:tcPr>
            <w:tcW w:w="2552" w:type="dxa"/>
          </w:tcPr>
          <w:p w14:paraId="21C577DD" w14:textId="561135E1" w:rsidR="0088255A" w:rsidRPr="00B527A3" w:rsidRDefault="00252A78" w:rsidP="00695D3C">
            <w:pPr>
              <w:outlineLvl w:val="0"/>
              <w:rPr>
                <w:bCs/>
                <w:iCs/>
                <w:color w:val="000000" w:themeColor="text1"/>
              </w:rPr>
            </w:pPr>
            <w:r w:rsidRPr="00B527A3">
              <w:rPr>
                <w:bCs/>
                <w:iCs/>
                <w:color w:val="000000" w:themeColor="text1"/>
              </w:rPr>
              <w:t>T</w:t>
            </w:r>
            <w:r w:rsidR="0088255A" w:rsidRPr="00B527A3">
              <w:rPr>
                <w:bCs/>
                <w:iCs/>
                <w:color w:val="000000" w:themeColor="text1"/>
              </w:rPr>
              <w:t xml:space="preserve">his </w:t>
            </w:r>
            <w:r w:rsidRPr="00B527A3">
              <w:rPr>
                <w:bCs/>
                <w:iCs/>
                <w:color w:val="000000" w:themeColor="text1"/>
              </w:rPr>
              <w:t>paper</w:t>
            </w:r>
          </w:p>
        </w:tc>
        <w:tc>
          <w:tcPr>
            <w:tcW w:w="3117" w:type="dxa"/>
          </w:tcPr>
          <w:p w14:paraId="2F941D8C" w14:textId="22AF596D" w:rsidR="0088255A" w:rsidRPr="00B527A3" w:rsidRDefault="0088255A" w:rsidP="00695D3C">
            <w:pPr>
              <w:outlineLvl w:val="0"/>
              <w:rPr>
                <w:bCs/>
                <w:iCs/>
                <w:color w:val="000000" w:themeColor="text1"/>
              </w:rPr>
            </w:pPr>
            <w:r w:rsidRPr="00B527A3">
              <w:rPr>
                <w:bCs/>
                <w:iCs/>
                <w:color w:val="000000" w:themeColor="text1"/>
              </w:rPr>
              <w:t>N/A</w:t>
            </w:r>
          </w:p>
        </w:tc>
      </w:tr>
      <w:tr w:rsidR="00E74682" w:rsidRPr="00B527A3" w14:paraId="2C396D01" w14:textId="77777777" w:rsidTr="00695D3C">
        <w:tc>
          <w:tcPr>
            <w:tcW w:w="9350" w:type="dxa"/>
            <w:gridSpan w:val="3"/>
          </w:tcPr>
          <w:p w14:paraId="0DA27399" w14:textId="77777777" w:rsidR="00E74682" w:rsidRPr="00B527A3" w:rsidRDefault="00E74682" w:rsidP="00695D3C">
            <w:pPr>
              <w:outlineLvl w:val="0"/>
              <w:rPr>
                <w:b/>
                <w:bCs/>
                <w:iCs/>
                <w:color w:val="000000" w:themeColor="text1"/>
              </w:rPr>
            </w:pPr>
          </w:p>
        </w:tc>
      </w:tr>
      <w:tr w:rsidR="001261E7" w:rsidRPr="00B527A3" w14:paraId="60E3998D" w14:textId="77777777" w:rsidTr="00695D3C">
        <w:tc>
          <w:tcPr>
            <w:tcW w:w="9350" w:type="dxa"/>
            <w:gridSpan w:val="3"/>
          </w:tcPr>
          <w:p w14:paraId="70394A48" w14:textId="7175267C" w:rsidR="001261E7" w:rsidRPr="00B527A3" w:rsidRDefault="001261E7" w:rsidP="00224FCB">
            <w:pPr>
              <w:outlineLvl w:val="0"/>
              <w:rPr>
                <w:b/>
                <w:bCs/>
                <w:iCs/>
                <w:color w:val="000000" w:themeColor="text1"/>
              </w:rPr>
            </w:pPr>
            <w:r w:rsidRPr="00B527A3">
              <w:rPr>
                <w:b/>
                <w:bCs/>
                <w:iCs/>
                <w:color w:val="000000" w:themeColor="text1"/>
              </w:rPr>
              <w:lastRenderedPageBreak/>
              <w:t>Chemicals</w:t>
            </w:r>
            <w:r w:rsidR="00191BFA" w:rsidRPr="00B527A3">
              <w:rPr>
                <w:b/>
                <w:bCs/>
                <w:iCs/>
                <w:color w:val="000000" w:themeColor="text1"/>
              </w:rPr>
              <w:t>, Peptides, and Recombinant Proteins</w:t>
            </w:r>
          </w:p>
        </w:tc>
      </w:tr>
      <w:tr w:rsidR="00465AB6" w:rsidRPr="00B527A3" w14:paraId="49F98EE5" w14:textId="77777777" w:rsidTr="00695D3C">
        <w:tc>
          <w:tcPr>
            <w:tcW w:w="3681" w:type="dxa"/>
            <w:vAlign w:val="bottom"/>
          </w:tcPr>
          <w:p w14:paraId="462CF501" w14:textId="33216469" w:rsidR="00465AB6" w:rsidRPr="00B527A3" w:rsidRDefault="00465AB6" w:rsidP="00465AB6">
            <w:pPr>
              <w:outlineLvl w:val="0"/>
              <w:rPr>
                <w:b/>
                <w:bCs/>
                <w:iCs/>
                <w:color w:val="000000" w:themeColor="text1"/>
              </w:rPr>
            </w:pPr>
            <w:r w:rsidRPr="00B527A3">
              <w:rPr>
                <w:color w:val="000000"/>
              </w:rPr>
              <w:t xml:space="preserve">fluconazole </w:t>
            </w:r>
          </w:p>
        </w:tc>
        <w:tc>
          <w:tcPr>
            <w:tcW w:w="2552" w:type="dxa"/>
          </w:tcPr>
          <w:p w14:paraId="45C0094B" w14:textId="5FFDF86F" w:rsidR="00465AB6" w:rsidRPr="00FD0A13" w:rsidRDefault="00465AB6" w:rsidP="00465AB6">
            <w:pPr>
              <w:outlineLvl w:val="0"/>
              <w:rPr>
                <w:bCs/>
                <w:iCs/>
                <w:color w:val="000000" w:themeColor="text1"/>
              </w:rPr>
            </w:pPr>
            <w:r>
              <w:rPr>
                <w:bCs/>
                <w:iCs/>
                <w:color w:val="000000" w:themeColor="text1"/>
              </w:rPr>
              <w:t>Sigma-Aldrich</w:t>
            </w:r>
          </w:p>
        </w:tc>
        <w:tc>
          <w:tcPr>
            <w:tcW w:w="3117" w:type="dxa"/>
          </w:tcPr>
          <w:p w14:paraId="73316B98" w14:textId="706AD6B7" w:rsidR="00465AB6" w:rsidRPr="00B527A3" w:rsidRDefault="00465AB6" w:rsidP="00465AB6">
            <w:pPr>
              <w:outlineLvl w:val="0"/>
              <w:rPr>
                <w:b/>
                <w:bCs/>
                <w:iCs/>
                <w:color w:val="000000" w:themeColor="text1"/>
              </w:rPr>
            </w:pPr>
            <w:r w:rsidRPr="0083015C">
              <w:t>F8929</w:t>
            </w:r>
          </w:p>
        </w:tc>
      </w:tr>
      <w:tr w:rsidR="00465AB6" w:rsidRPr="00B527A3" w14:paraId="151CA01D" w14:textId="77777777" w:rsidTr="00695D3C">
        <w:tc>
          <w:tcPr>
            <w:tcW w:w="3681" w:type="dxa"/>
            <w:vAlign w:val="bottom"/>
          </w:tcPr>
          <w:p w14:paraId="1480082F" w14:textId="2315D1A2" w:rsidR="00465AB6" w:rsidRPr="00B527A3" w:rsidRDefault="00465AB6" w:rsidP="00465AB6">
            <w:pPr>
              <w:outlineLvl w:val="0"/>
              <w:rPr>
                <w:b/>
                <w:bCs/>
                <w:iCs/>
                <w:color w:val="000000" w:themeColor="text1"/>
              </w:rPr>
            </w:pPr>
            <w:r w:rsidRPr="00B527A3">
              <w:rPr>
                <w:color w:val="000000"/>
              </w:rPr>
              <w:t xml:space="preserve">ketoconazole  </w:t>
            </w:r>
          </w:p>
        </w:tc>
        <w:tc>
          <w:tcPr>
            <w:tcW w:w="2552" w:type="dxa"/>
          </w:tcPr>
          <w:p w14:paraId="0EC6A581" w14:textId="090A1F05"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75C802B4" w14:textId="4DBC22AA" w:rsidR="00465AB6" w:rsidRPr="00B527A3" w:rsidRDefault="00465AB6" w:rsidP="00465AB6">
            <w:pPr>
              <w:outlineLvl w:val="0"/>
              <w:rPr>
                <w:b/>
                <w:bCs/>
                <w:iCs/>
                <w:color w:val="000000" w:themeColor="text1"/>
              </w:rPr>
            </w:pPr>
            <w:r w:rsidRPr="0083015C">
              <w:t>K1003</w:t>
            </w:r>
          </w:p>
        </w:tc>
      </w:tr>
      <w:tr w:rsidR="00465AB6" w:rsidRPr="00B527A3" w14:paraId="358D2106" w14:textId="77777777" w:rsidTr="00695D3C">
        <w:tc>
          <w:tcPr>
            <w:tcW w:w="3681" w:type="dxa"/>
            <w:vAlign w:val="bottom"/>
          </w:tcPr>
          <w:p w14:paraId="1A9D9F4B" w14:textId="17180441" w:rsidR="00465AB6" w:rsidRPr="00B527A3" w:rsidRDefault="00465AB6" w:rsidP="00465AB6">
            <w:pPr>
              <w:outlineLvl w:val="0"/>
              <w:rPr>
                <w:b/>
                <w:bCs/>
                <w:iCs/>
                <w:color w:val="000000" w:themeColor="text1"/>
              </w:rPr>
            </w:pPr>
            <w:r w:rsidRPr="00B527A3">
              <w:rPr>
                <w:color w:val="000000"/>
              </w:rPr>
              <w:t xml:space="preserve">miconazole </w:t>
            </w:r>
          </w:p>
        </w:tc>
        <w:tc>
          <w:tcPr>
            <w:tcW w:w="2552" w:type="dxa"/>
          </w:tcPr>
          <w:p w14:paraId="2BF4B898" w14:textId="6454A95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65A6978" w14:textId="458ABB15" w:rsidR="00465AB6" w:rsidRPr="00B527A3" w:rsidRDefault="00465AB6" w:rsidP="00465AB6">
            <w:pPr>
              <w:outlineLvl w:val="0"/>
              <w:rPr>
                <w:b/>
                <w:bCs/>
                <w:iCs/>
                <w:color w:val="000000" w:themeColor="text1"/>
              </w:rPr>
            </w:pPr>
            <w:r w:rsidRPr="0083015C">
              <w:t>1443409</w:t>
            </w:r>
          </w:p>
        </w:tc>
      </w:tr>
      <w:tr w:rsidR="00465AB6" w:rsidRPr="00B527A3" w14:paraId="33560729" w14:textId="77777777" w:rsidTr="00695D3C">
        <w:tc>
          <w:tcPr>
            <w:tcW w:w="3681" w:type="dxa"/>
            <w:vAlign w:val="bottom"/>
          </w:tcPr>
          <w:p w14:paraId="5420C65B" w14:textId="0F67E145" w:rsidR="00465AB6" w:rsidRPr="00B527A3" w:rsidRDefault="00465AB6" w:rsidP="00465AB6">
            <w:pPr>
              <w:outlineLvl w:val="0"/>
              <w:rPr>
                <w:b/>
                <w:bCs/>
                <w:iCs/>
                <w:color w:val="000000" w:themeColor="text1"/>
              </w:rPr>
            </w:pPr>
            <w:r w:rsidRPr="00B527A3">
              <w:rPr>
                <w:color w:val="000000"/>
              </w:rPr>
              <w:t xml:space="preserve">itraconazole </w:t>
            </w:r>
          </w:p>
        </w:tc>
        <w:tc>
          <w:tcPr>
            <w:tcW w:w="2552" w:type="dxa"/>
          </w:tcPr>
          <w:p w14:paraId="086662E2" w14:textId="1EF0EECC"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AEC3910" w14:textId="763800F9" w:rsidR="00465AB6" w:rsidRPr="00B527A3" w:rsidRDefault="00465AB6" w:rsidP="00465AB6">
            <w:pPr>
              <w:outlineLvl w:val="0"/>
              <w:rPr>
                <w:b/>
                <w:bCs/>
                <w:iCs/>
                <w:color w:val="000000" w:themeColor="text1"/>
              </w:rPr>
            </w:pPr>
            <w:r w:rsidRPr="0083015C">
              <w:t>I6657</w:t>
            </w:r>
          </w:p>
        </w:tc>
      </w:tr>
      <w:tr w:rsidR="00465AB6" w:rsidRPr="00B527A3" w14:paraId="75A1E19C" w14:textId="77777777" w:rsidTr="00695D3C">
        <w:tc>
          <w:tcPr>
            <w:tcW w:w="3681" w:type="dxa"/>
            <w:vAlign w:val="bottom"/>
          </w:tcPr>
          <w:p w14:paraId="1AD6B11F" w14:textId="1F39DBA0" w:rsidR="00465AB6" w:rsidRPr="00B527A3" w:rsidRDefault="00465AB6" w:rsidP="00465AB6">
            <w:pPr>
              <w:outlineLvl w:val="0"/>
              <w:rPr>
                <w:b/>
                <w:bCs/>
                <w:iCs/>
                <w:color w:val="000000" w:themeColor="text1"/>
              </w:rPr>
            </w:pPr>
            <w:r w:rsidRPr="00B527A3">
              <w:rPr>
                <w:color w:val="000000"/>
              </w:rPr>
              <w:t>beauvericin</w:t>
            </w:r>
          </w:p>
        </w:tc>
        <w:tc>
          <w:tcPr>
            <w:tcW w:w="2552" w:type="dxa"/>
          </w:tcPr>
          <w:p w14:paraId="3955C193" w14:textId="1C05B9D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29EFF54A" w14:textId="5D8A4352" w:rsidR="00465AB6" w:rsidRPr="00B527A3" w:rsidRDefault="00465AB6" w:rsidP="00465AB6">
            <w:pPr>
              <w:outlineLvl w:val="0"/>
              <w:rPr>
                <w:b/>
                <w:bCs/>
                <w:iCs/>
                <w:color w:val="000000" w:themeColor="text1"/>
              </w:rPr>
            </w:pPr>
            <w:r w:rsidRPr="0083015C">
              <w:t>B7510</w:t>
            </w:r>
          </w:p>
        </w:tc>
      </w:tr>
      <w:tr w:rsidR="00465AB6" w:rsidRPr="00B527A3" w14:paraId="4A6CC44F" w14:textId="77777777" w:rsidTr="00695D3C">
        <w:tc>
          <w:tcPr>
            <w:tcW w:w="3681" w:type="dxa"/>
            <w:vAlign w:val="bottom"/>
          </w:tcPr>
          <w:p w14:paraId="2AEDB72E" w14:textId="09AB4E83" w:rsidR="00465AB6" w:rsidRPr="00B527A3" w:rsidRDefault="00465AB6" w:rsidP="00465AB6">
            <w:pPr>
              <w:outlineLvl w:val="0"/>
              <w:rPr>
                <w:b/>
                <w:bCs/>
                <w:iCs/>
                <w:color w:val="000000" w:themeColor="text1"/>
              </w:rPr>
            </w:pPr>
            <w:r w:rsidRPr="00B527A3">
              <w:rPr>
                <w:color w:val="000000"/>
              </w:rPr>
              <w:t xml:space="preserve">tamoxifen </w:t>
            </w:r>
          </w:p>
        </w:tc>
        <w:tc>
          <w:tcPr>
            <w:tcW w:w="2552" w:type="dxa"/>
          </w:tcPr>
          <w:p w14:paraId="7C991834" w14:textId="22B81E24"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8428172" w14:textId="1C458C2A" w:rsidR="00465AB6" w:rsidRPr="00B527A3" w:rsidRDefault="00465AB6" w:rsidP="00465AB6">
            <w:pPr>
              <w:outlineLvl w:val="0"/>
              <w:rPr>
                <w:b/>
                <w:bCs/>
                <w:iCs/>
                <w:color w:val="000000" w:themeColor="text1"/>
              </w:rPr>
            </w:pPr>
            <w:r w:rsidRPr="0083015C">
              <w:t>T5648</w:t>
            </w:r>
          </w:p>
        </w:tc>
      </w:tr>
      <w:tr w:rsidR="00465AB6" w:rsidRPr="00B527A3" w14:paraId="63DEB2F6" w14:textId="77777777" w:rsidTr="00695D3C">
        <w:tc>
          <w:tcPr>
            <w:tcW w:w="3681" w:type="dxa"/>
            <w:vAlign w:val="bottom"/>
          </w:tcPr>
          <w:p w14:paraId="76E26756" w14:textId="0BEFB2B6" w:rsidR="00465AB6" w:rsidRPr="00B527A3" w:rsidRDefault="00465AB6" w:rsidP="00465AB6">
            <w:pPr>
              <w:outlineLvl w:val="0"/>
              <w:rPr>
                <w:b/>
                <w:bCs/>
                <w:iCs/>
                <w:color w:val="000000" w:themeColor="text1"/>
              </w:rPr>
            </w:pPr>
            <w:r w:rsidRPr="00B527A3">
              <w:rPr>
                <w:color w:val="000000"/>
              </w:rPr>
              <w:t xml:space="preserve">benomyl </w:t>
            </w:r>
          </w:p>
        </w:tc>
        <w:tc>
          <w:tcPr>
            <w:tcW w:w="2552" w:type="dxa"/>
          </w:tcPr>
          <w:p w14:paraId="66A33D82" w14:textId="0C69102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F7B9A64" w14:textId="331EE5E6" w:rsidR="00465AB6" w:rsidRPr="00B527A3" w:rsidRDefault="00465AB6" w:rsidP="00465AB6">
            <w:pPr>
              <w:outlineLvl w:val="0"/>
              <w:rPr>
                <w:b/>
                <w:bCs/>
                <w:iCs/>
                <w:color w:val="000000" w:themeColor="text1"/>
              </w:rPr>
            </w:pPr>
            <w:r w:rsidRPr="0083015C">
              <w:t>45339</w:t>
            </w:r>
          </w:p>
        </w:tc>
      </w:tr>
      <w:tr w:rsidR="00465AB6" w:rsidRPr="00B527A3" w14:paraId="1455D764" w14:textId="77777777" w:rsidTr="00695D3C">
        <w:tc>
          <w:tcPr>
            <w:tcW w:w="3681" w:type="dxa"/>
            <w:vAlign w:val="bottom"/>
          </w:tcPr>
          <w:p w14:paraId="7E8DBDC7" w14:textId="05A7AFA9" w:rsidR="00465AB6" w:rsidRPr="00B527A3" w:rsidRDefault="00465AB6" w:rsidP="00465AB6">
            <w:pPr>
              <w:outlineLvl w:val="0"/>
              <w:rPr>
                <w:b/>
                <w:bCs/>
                <w:iCs/>
                <w:color w:val="000000" w:themeColor="text1"/>
              </w:rPr>
            </w:pPr>
            <w:r w:rsidRPr="00B527A3">
              <w:rPr>
                <w:color w:val="000000"/>
              </w:rPr>
              <w:t>cycloheximide</w:t>
            </w:r>
          </w:p>
        </w:tc>
        <w:tc>
          <w:tcPr>
            <w:tcW w:w="2552" w:type="dxa"/>
          </w:tcPr>
          <w:p w14:paraId="1EB66A6A" w14:textId="359DE0D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71D265E" w14:textId="43667CB3" w:rsidR="00465AB6" w:rsidRPr="00B527A3" w:rsidRDefault="00465AB6" w:rsidP="00465AB6">
            <w:pPr>
              <w:outlineLvl w:val="0"/>
              <w:rPr>
                <w:b/>
                <w:bCs/>
                <w:iCs/>
                <w:color w:val="000000" w:themeColor="text1"/>
              </w:rPr>
            </w:pPr>
            <w:r w:rsidRPr="0083015C">
              <w:t>C1988</w:t>
            </w:r>
          </w:p>
        </w:tc>
      </w:tr>
      <w:tr w:rsidR="00465AB6" w:rsidRPr="00B527A3" w14:paraId="3B14E8E4" w14:textId="77777777" w:rsidTr="00695D3C">
        <w:tc>
          <w:tcPr>
            <w:tcW w:w="3681" w:type="dxa"/>
            <w:vAlign w:val="bottom"/>
          </w:tcPr>
          <w:p w14:paraId="65222718" w14:textId="0D0A9B13" w:rsidR="00465AB6" w:rsidRPr="00B527A3" w:rsidRDefault="00465AB6" w:rsidP="00465AB6">
            <w:pPr>
              <w:outlineLvl w:val="0"/>
              <w:rPr>
                <w:b/>
                <w:bCs/>
                <w:iCs/>
                <w:color w:val="000000" w:themeColor="text1"/>
              </w:rPr>
            </w:pPr>
            <w:r w:rsidRPr="00B527A3">
              <w:rPr>
                <w:color w:val="000000"/>
              </w:rPr>
              <w:t xml:space="preserve">methotrexate </w:t>
            </w:r>
          </w:p>
        </w:tc>
        <w:tc>
          <w:tcPr>
            <w:tcW w:w="2552" w:type="dxa"/>
          </w:tcPr>
          <w:p w14:paraId="6A42AA12" w14:textId="04C874A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1A835307" w14:textId="4DCAB831" w:rsidR="00465AB6" w:rsidRPr="00B527A3" w:rsidRDefault="00465AB6" w:rsidP="00465AB6">
            <w:pPr>
              <w:outlineLvl w:val="0"/>
              <w:rPr>
                <w:b/>
                <w:bCs/>
                <w:iCs/>
                <w:color w:val="000000" w:themeColor="text1"/>
              </w:rPr>
            </w:pPr>
            <w:r w:rsidRPr="0083015C">
              <w:t>M9929</w:t>
            </w:r>
          </w:p>
        </w:tc>
      </w:tr>
      <w:tr w:rsidR="00465AB6" w:rsidRPr="00B527A3" w14:paraId="7394E458" w14:textId="77777777" w:rsidTr="00695D3C">
        <w:tc>
          <w:tcPr>
            <w:tcW w:w="3681" w:type="dxa"/>
            <w:vAlign w:val="bottom"/>
          </w:tcPr>
          <w:p w14:paraId="289752FD" w14:textId="6AEBCF9D" w:rsidR="00465AB6" w:rsidRPr="00B527A3" w:rsidRDefault="00465AB6" w:rsidP="00465AB6">
            <w:pPr>
              <w:outlineLvl w:val="0"/>
              <w:rPr>
                <w:b/>
                <w:bCs/>
                <w:iCs/>
                <w:color w:val="000000" w:themeColor="text1"/>
              </w:rPr>
            </w:pPr>
            <w:proofErr w:type="spellStart"/>
            <w:r w:rsidRPr="00B527A3">
              <w:rPr>
                <w:color w:val="000000"/>
              </w:rPr>
              <w:t>camptothecin</w:t>
            </w:r>
            <w:proofErr w:type="spellEnd"/>
            <w:r w:rsidRPr="00B527A3">
              <w:rPr>
                <w:color w:val="000000"/>
              </w:rPr>
              <w:t xml:space="preserve"> </w:t>
            </w:r>
          </w:p>
        </w:tc>
        <w:tc>
          <w:tcPr>
            <w:tcW w:w="2552" w:type="dxa"/>
          </w:tcPr>
          <w:p w14:paraId="505773E6" w14:textId="1930C40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6061D0A" w14:textId="75090F7B" w:rsidR="00465AB6" w:rsidRPr="00B527A3" w:rsidRDefault="00465AB6" w:rsidP="00465AB6">
            <w:pPr>
              <w:outlineLvl w:val="0"/>
              <w:rPr>
                <w:b/>
                <w:bCs/>
                <w:iCs/>
                <w:color w:val="000000" w:themeColor="text1"/>
              </w:rPr>
            </w:pPr>
            <w:r w:rsidRPr="0083015C">
              <w:t>C9911</w:t>
            </w:r>
          </w:p>
        </w:tc>
      </w:tr>
      <w:tr w:rsidR="00465AB6" w:rsidRPr="00B527A3" w14:paraId="79FD282D" w14:textId="77777777" w:rsidTr="00695D3C">
        <w:tc>
          <w:tcPr>
            <w:tcW w:w="3681" w:type="dxa"/>
            <w:vAlign w:val="bottom"/>
          </w:tcPr>
          <w:p w14:paraId="704C8DB7" w14:textId="73889E36" w:rsidR="00465AB6" w:rsidRPr="00B527A3" w:rsidRDefault="00465AB6" w:rsidP="00465AB6">
            <w:pPr>
              <w:outlineLvl w:val="0"/>
              <w:rPr>
                <w:b/>
                <w:bCs/>
                <w:iCs/>
                <w:color w:val="000000" w:themeColor="text1"/>
              </w:rPr>
            </w:pPr>
            <w:r w:rsidRPr="00B527A3">
              <w:rPr>
                <w:color w:val="000000"/>
              </w:rPr>
              <w:t>cisplatin</w:t>
            </w:r>
          </w:p>
        </w:tc>
        <w:tc>
          <w:tcPr>
            <w:tcW w:w="2552" w:type="dxa"/>
          </w:tcPr>
          <w:p w14:paraId="43E5A708" w14:textId="7EDCF657"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C45B9FE" w14:textId="77A3E029" w:rsidR="00465AB6" w:rsidRPr="00B527A3" w:rsidRDefault="00465AB6" w:rsidP="00465AB6">
            <w:pPr>
              <w:outlineLvl w:val="0"/>
              <w:rPr>
                <w:b/>
                <w:bCs/>
                <w:iCs/>
                <w:color w:val="000000" w:themeColor="text1"/>
              </w:rPr>
            </w:pPr>
            <w:r w:rsidRPr="0083015C">
              <w:t>P4394</w:t>
            </w:r>
          </w:p>
        </w:tc>
      </w:tr>
      <w:tr w:rsidR="00465AB6" w:rsidRPr="00B527A3" w14:paraId="463438EA" w14:textId="77777777" w:rsidTr="00695D3C">
        <w:tc>
          <w:tcPr>
            <w:tcW w:w="3681" w:type="dxa"/>
            <w:vAlign w:val="bottom"/>
          </w:tcPr>
          <w:p w14:paraId="0E394106" w14:textId="5B2A7846" w:rsidR="00465AB6" w:rsidRPr="00B527A3" w:rsidRDefault="00465AB6" w:rsidP="00465AB6">
            <w:pPr>
              <w:outlineLvl w:val="0"/>
              <w:rPr>
                <w:b/>
                <w:bCs/>
                <w:iCs/>
                <w:color w:val="000000" w:themeColor="text1"/>
              </w:rPr>
            </w:pPr>
            <w:proofErr w:type="spellStart"/>
            <w:r w:rsidRPr="00B527A3">
              <w:rPr>
                <w:color w:val="000000"/>
              </w:rPr>
              <w:t>bisantrene</w:t>
            </w:r>
            <w:proofErr w:type="spellEnd"/>
          </w:p>
        </w:tc>
        <w:tc>
          <w:tcPr>
            <w:tcW w:w="2552" w:type="dxa"/>
          </w:tcPr>
          <w:p w14:paraId="458045A4" w14:textId="7DE3517A"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64FC82D6" w14:textId="64DB761C" w:rsidR="00465AB6" w:rsidRPr="00B527A3" w:rsidRDefault="00465AB6" w:rsidP="00465AB6">
            <w:pPr>
              <w:outlineLvl w:val="0"/>
              <w:rPr>
                <w:b/>
                <w:bCs/>
                <w:iCs/>
                <w:color w:val="000000" w:themeColor="text1"/>
              </w:rPr>
            </w:pPr>
            <w:r w:rsidRPr="0083015C">
              <w:t>B4563</w:t>
            </w:r>
          </w:p>
        </w:tc>
      </w:tr>
      <w:tr w:rsidR="00465AB6" w:rsidRPr="00B527A3" w14:paraId="53DFF105" w14:textId="77777777" w:rsidTr="00695D3C">
        <w:tc>
          <w:tcPr>
            <w:tcW w:w="3681" w:type="dxa"/>
            <w:vAlign w:val="bottom"/>
          </w:tcPr>
          <w:p w14:paraId="2FF6AA0F" w14:textId="0754FC9C" w:rsidR="00465AB6" w:rsidRPr="00B527A3" w:rsidRDefault="00465AB6" w:rsidP="00465AB6">
            <w:pPr>
              <w:outlineLvl w:val="0"/>
              <w:rPr>
                <w:b/>
                <w:bCs/>
                <w:iCs/>
                <w:color w:val="000000" w:themeColor="text1"/>
              </w:rPr>
            </w:pPr>
            <w:r w:rsidRPr="00B527A3">
              <w:rPr>
                <w:color w:val="000000"/>
              </w:rPr>
              <w:t>mitoxantrone</w:t>
            </w:r>
          </w:p>
        </w:tc>
        <w:tc>
          <w:tcPr>
            <w:tcW w:w="2552" w:type="dxa"/>
          </w:tcPr>
          <w:p w14:paraId="24E6BC6B" w14:textId="14B9A87D"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2D72CD6" w14:textId="524EFBB1" w:rsidR="00465AB6" w:rsidRPr="00B527A3" w:rsidRDefault="00465AB6" w:rsidP="00465AB6">
            <w:pPr>
              <w:outlineLvl w:val="0"/>
              <w:rPr>
                <w:b/>
                <w:bCs/>
                <w:iCs/>
                <w:color w:val="000000" w:themeColor="text1"/>
              </w:rPr>
            </w:pPr>
            <w:r w:rsidRPr="0083015C">
              <w:t>6545</w:t>
            </w:r>
          </w:p>
        </w:tc>
      </w:tr>
      <w:tr w:rsidR="00465AB6" w:rsidRPr="00B527A3" w14:paraId="4569933D" w14:textId="77777777" w:rsidTr="00695D3C">
        <w:tc>
          <w:tcPr>
            <w:tcW w:w="3681" w:type="dxa"/>
            <w:vAlign w:val="bottom"/>
          </w:tcPr>
          <w:p w14:paraId="59FBE29B" w14:textId="626BA4B7" w:rsidR="00465AB6" w:rsidRPr="00B527A3" w:rsidRDefault="00465AB6" w:rsidP="00465AB6">
            <w:pPr>
              <w:outlineLvl w:val="0"/>
              <w:rPr>
                <w:b/>
                <w:bCs/>
                <w:iCs/>
                <w:color w:val="000000" w:themeColor="text1"/>
              </w:rPr>
            </w:pPr>
            <w:r w:rsidRPr="00B527A3">
              <w:rPr>
                <w:color w:val="000000"/>
              </w:rPr>
              <w:t xml:space="preserve">colchicine </w:t>
            </w:r>
          </w:p>
        </w:tc>
        <w:tc>
          <w:tcPr>
            <w:tcW w:w="2552" w:type="dxa"/>
          </w:tcPr>
          <w:p w14:paraId="2F31284E" w14:textId="31817DEE"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0BE40391" w14:textId="3B1AA83E" w:rsidR="00465AB6" w:rsidRPr="00B527A3" w:rsidRDefault="00465AB6" w:rsidP="00465AB6">
            <w:pPr>
              <w:outlineLvl w:val="0"/>
              <w:rPr>
                <w:b/>
                <w:bCs/>
                <w:iCs/>
                <w:color w:val="000000" w:themeColor="text1"/>
              </w:rPr>
            </w:pPr>
            <w:r w:rsidRPr="0083015C">
              <w:t>9754</w:t>
            </w:r>
          </w:p>
        </w:tc>
      </w:tr>
      <w:tr w:rsidR="00465AB6" w:rsidRPr="00B527A3" w14:paraId="4266E236" w14:textId="77777777" w:rsidTr="00695D3C">
        <w:tc>
          <w:tcPr>
            <w:tcW w:w="3681" w:type="dxa"/>
            <w:vAlign w:val="bottom"/>
          </w:tcPr>
          <w:p w14:paraId="349CCF57" w14:textId="569AFB96" w:rsidR="00465AB6" w:rsidRPr="00B527A3" w:rsidRDefault="00465AB6" w:rsidP="00465AB6">
            <w:pPr>
              <w:outlineLvl w:val="0"/>
              <w:rPr>
                <w:b/>
                <w:bCs/>
                <w:iCs/>
                <w:color w:val="000000" w:themeColor="text1"/>
              </w:rPr>
            </w:pPr>
            <w:r w:rsidRPr="00B527A3">
              <w:rPr>
                <w:color w:val="000000"/>
              </w:rPr>
              <w:t>imatinib</w:t>
            </w:r>
          </w:p>
        </w:tc>
        <w:tc>
          <w:tcPr>
            <w:tcW w:w="2552" w:type="dxa"/>
          </w:tcPr>
          <w:p w14:paraId="7ECB08F4" w14:textId="4FC8E7FB"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4E237C5D" w14:textId="08B51E6E" w:rsidR="00465AB6" w:rsidRPr="00B527A3" w:rsidRDefault="00465AB6" w:rsidP="00465AB6">
            <w:pPr>
              <w:outlineLvl w:val="0"/>
              <w:rPr>
                <w:b/>
                <w:bCs/>
                <w:iCs/>
                <w:color w:val="000000" w:themeColor="text1"/>
              </w:rPr>
            </w:pPr>
            <w:r w:rsidRPr="0083015C">
              <w:t>270784</w:t>
            </w:r>
          </w:p>
        </w:tc>
      </w:tr>
      <w:tr w:rsidR="00465AB6" w:rsidRPr="00B527A3" w14:paraId="1FCD6738" w14:textId="77777777" w:rsidTr="00695D3C">
        <w:tc>
          <w:tcPr>
            <w:tcW w:w="3681" w:type="dxa"/>
            <w:vAlign w:val="bottom"/>
          </w:tcPr>
          <w:p w14:paraId="58D5C808" w14:textId="12B2940B" w:rsidR="00465AB6" w:rsidRPr="00B527A3" w:rsidRDefault="00465AB6" w:rsidP="00465AB6">
            <w:pPr>
              <w:outlineLvl w:val="0"/>
              <w:rPr>
                <w:b/>
                <w:bCs/>
                <w:iCs/>
                <w:color w:val="000000" w:themeColor="text1"/>
              </w:rPr>
            </w:pPr>
            <w:r w:rsidRPr="00B527A3">
              <w:rPr>
                <w:color w:val="000000"/>
              </w:rPr>
              <w:t xml:space="preserve">valinomycin </w:t>
            </w:r>
          </w:p>
        </w:tc>
        <w:tc>
          <w:tcPr>
            <w:tcW w:w="2552" w:type="dxa"/>
          </w:tcPr>
          <w:p w14:paraId="1C67B68C" w14:textId="69785DD3" w:rsidR="00465AB6" w:rsidRPr="00FD0A13" w:rsidRDefault="00465AB6" w:rsidP="00465AB6">
            <w:pPr>
              <w:outlineLvl w:val="0"/>
              <w:rPr>
                <w:bCs/>
                <w:iCs/>
                <w:color w:val="000000" w:themeColor="text1"/>
              </w:rPr>
            </w:pPr>
            <w:r w:rsidRPr="00193E0E">
              <w:rPr>
                <w:bCs/>
                <w:iCs/>
                <w:color w:val="000000" w:themeColor="text1"/>
              </w:rPr>
              <w:t>Sigma-Aldrich</w:t>
            </w:r>
          </w:p>
        </w:tc>
        <w:tc>
          <w:tcPr>
            <w:tcW w:w="3117" w:type="dxa"/>
          </w:tcPr>
          <w:p w14:paraId="51D2D1F4" w14:textId="275D1583" w:rsidR="00465AB6" w:rsidRPr="00B527A3" w:rsidRDefault="00465AB6" w:rsidP="00465AB6">
            <w:pPr>
              <w:outlineLvl w:val="0"/>
              <w:rPr>
                <w:b/>
                <w:bCs/>
                <w:iCs/>
                <w:color w:val="000000" w:themeColor="text1"/>
              </w:rPr>
            </w:pPr>
            <w:r w:rsidRPr="0083015C">
              <w:t>V3639</w:t>
            </w:r>
          </w:p>
        </w:tc>
      </w:tr>
      <w:tr w:rsidR="00E74682" w:rsidRPr="00B527A3" w14:paraId="2343D03C" w14:textId="77777777" w:rsidTr="00695D3C">
        <w:tc>
          <w:tcPr>
            <w:tcW w:w="9350" w:type="dxa"/>
            <w:gridSpan w:val="3"/>
            <w:vAlign w:val="bottom"/>
          </w:tcPr>
          <w:p w14:paraId="38334DFE" w14:textId="77777777" w:rsidR="00E74682" w:rsidRPr="00B527A3" w:rsidRDefault="00E74682" w:rsidP="00B527A3">
            <w:pPr>
              <w:outlineLvl w:val="0"/>
              <w:rPr>
                <w:b/>
                <w:bCs/>
                <w:iCs/>
                <w:color w:val="000000" w:themeColor="text1"/>
              </w:rPr>
            </w:pPr>
          </w:p>
        </w:tc>
      </w:tr>
      <w:tr w:rsidR="00252A78" w:rsidRPr="00B527A3" w14:paraId="7A598D21" w14:textId="77777777" w:rsidTr="00695D3C">
        <w:tc>
          <w:tcPr>
            <w:tcW w:w="9350" w:type="dxa"/>
            <w:gridSpan w:val="3"/>
          </w:tcPr>
          <w:p w14:paraId="131727AB" w14:textId="3B4633D3" w:rsidR="00252A78" w:rsidRPr="00B527A3" w:rsidRDefault="00252A78" w:rsidP="00252A78">
            <w:pPr>
              <w:outlineLvl w:val="0"/>
              <w:rPr>
                <w:b/>
                <w:bCs/>
                <w:iCs/>
                <w:color w:val="000000" w:themeColor="text1"/>
              </w:rPr>
            </w:pPr>
            <w:proofErr w:type="spellStart"/>
            <w:r w:rsidRPr="00B527A3">
              <w:rPr>
                <w:b/>
                <w:bCs/>
                <w:iCs/>
                <w:color w:val="000000" w:themeColor="text1"/>
              </w:rPr>
              <w:t>Oligonuclides</w:t>
            </w:r>
            <w:proofErr w:type="spellEnd"/>
          </w:p>
        </w:tc>
      </w:tr>
      <w:tr w:rsidR="00252A78" w:rsidRPr="00B527A3" w14:paraId="224B7797" w14:textId="77777777" w:rsidTr="001261E7">
        <w:tc>
          <w:tcPr>
            <w:tcW w:w="3681" w:type="dxa"/>
          </w:tcPr>
          <w:p w14:paraId="02A62B26" w14:textId="4085ACD5" w:rsidR="00252A78" w:rsidRPr="00B527A3" w:rsidRDefault="00252A78" w:rsidP="00252A78">
            <w:pPr>
              <w:outlineLvl w:val="0"/>
              <w:rPr>
                <w:bCs/>
                <w:iCs/>
                <w:color w:val="000000" w:themeColor="text1"/>
              </w:rPr>
            </w:pPr>
            <w:r w:rsidRPr="00B527A3">
              <w:rPr>
                <w:bCs/>
                <w:iCs/>
                <w:color w:val="000000" w:themeColor="text1"/>
              </w:rPr>
              <w:t>All DNA primers used, see Data S</w:t>
            </w:r>
            <w:r w:rsidR="00E42B01">
              <w:rPr>
                <w:bCs/>
                <w:iCs/>
                <w:color w:val="000000" w:themeColor="text1"/>
              </w:rPr>
              <w:t>1</w:t>
            </w:r>
          </w:p>
        </w:tc>
        <w:tc>
          <w:tcPr>
            <w:tcW w:w="2552" w:type="dxa"/>
          </w:tcPr>
          <w:p w14:paraId="3BD1F465" w14:textId="2474EAEE" w:rsidR="00252A78" w:rsidRPr="00B527A3" w:rsidRDefault="00252A78" w:rsidP="00252A78">
            <w:pPr>
              <w:outlineLvl w:val="0"/>
              <w:rPr>
                <w:b/>
                <w:bCs/>
                <w:iCs/>
                <w:color w:val="000000" w:themeColor="text1"/>
              </w:rPr>
            </w:pPr>
            <w:r w:rsidRPr="00B527A3">
              <w:rPr>
                <w:bCs/>
                <w:iCs/>
                <w:color w:val="000000" w:themeColor="text1"/>
              </w:rPr>
              <w:t>This paper</w:t>
            </w:r>
          </w:p>
        </w:tc>
        <w:tc>
          <w:tcPr>
            <w:tcW w:w="3117" w:type="dxa"/>
          </w:tcPr>
          <w:p w14:paraId="0099AB40" w14:textId="10021027" w:rsidR="00252A78" w:rsidRPr="00B527A3" w:rsidRDefault="00252A78" w:rsidP="00252A78">
            <w:pPr>
              <w:outlineLvl w:val="0"/>
              <w:rPr>
                <w:b/>
                <w:bCs/>
                <w:iCs/>
                <w:color w:val="000000" w:themeColor="text1"/>
              </w:rPr>
            </w:pPr>
            <w:r w:rsidRPr="00B527A3">
              <w:rPr>
                <w:bCs/>
                <w:iCs/>
                <w:color w:val="000000" w:themeColor="text1"/>
              </w:rPr>
              <w:t>N/A</w:t>
            </w:r>
          </w:p>
        </w:tc>
      </w:tr>
      <w:tr w:rsidR="00E74682" w:rsidRPr="00B527A3" w14:paraId="34075237" w14:textId="77777777" w:rsidTr="00695D3C">
        <w:tc>
          <w:tcPr>
            <w:tcW w:w="9350" w:type="dxa"/>
            <w:gridSpan w:val="3"/>
          </w:tcPr>
          <w:p w14:paraId="7D2FF643" w14:textId="77777777" w:rsidR="00E74682" w:rsidRPr="00B527A3" w:rsidRDefault="00E74682" w:rsidP="00252A78">
            <w:pPr>
              <w:outlineLvl w:val="0"/>
              <w:rPr>
                <w:bCs/>
                <w:iCs/>
                <w:color w:val="000000" w:themeColor="text1"/>
              </w:rPr>
            </w:pPr>
          </w:p>
        </w:tc>
      </w:tr>
      <w:tr w:rsidR="00252A78" w:rsidRPr="00B527A3" w14:paraId="3E30824B" w14:textId="77777777" w:rsidTr="00695D3C">
        <w:tc>
          <w:tcPr>
            <w:tcW w:w="9350" w:type="dxa"/>
            <w:gridSpan w:val="3"/>
          </w:tcPr>
          <w:p w14:paraId="13805B05" w14:textId="40A99D71" w:rsidR="00252A78" w:rsidRPr="00B527A3" w:rsidRDefault="00252A78" w:rsidP="00252A78">
            <w:pPr>
              <w:outlineLvl w:val="0"/>
              <w:rPr>
                <w:b/>
                <w:bCs/>
                <w:iCs/>
                <w:color w:val="000000" w:themeColor="text1"/>
              </w:rPr>
            </w:pPr>
            <w:r w:rsidRPr="00B527A3">
              <w:rPr>
                <w:b/>
                <w:bCs/>
                <w:iCs/>
                <w:color w:val="000000" w:themeColor="text1"/>
              </w:rPr>
              <w:t>Recombinant DNA</w:t>
            </w:r>
          </w:p>
        </w:tc>
      </w:tr>
      <w:tr w:rsidR="00252A78" w:rsidRPr="00B527A3" w14:paraId="7264098D" w14:textId="77777777" w:rsidTr="001261E7">
        <w:tc>
          <w:tcPr>
            <w:tcW w:w="3681" w:type="dxa"/>
          </w:tcPr>
          <w:p w14:paraId="221DEC38" w14:textId="7307813D" w:rsidR="00252A78" w:rsidRPr="00B527A3" w:rsidRDefault="00252A78" w:rsidP="00252A78">
            <w:pPr>
              <w:outlineLvl w:val="0"/>
              <w:rPr>
                <w:bCs/>
                <w:iCs/>
                <w:color w:val="000000" w:themeColor="text1"/>
              </w:rPr>
            </w:pPr>
            <w:r w:rsidRPr="00B527A3">
              <w:rPr>
                <w:bCs/>
                <w:iCs/>
                <w:color w:val="000000" w:themeColor="text1"/>
              </w:rPr>
              <w:t>Plasmid: pSH47</w:t>
            </w:r>
          </w:p>
        </w:tc>
        <w:tc>
          <w:tcPr>
            <w:tcW w:w="2552" w:type="dxa"/>
          </w:tcPr>
          <w:p w14:paraId="70FBF589" w14:textId="441BB5F7"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0D0776C5" w14:textId="5E0EEE8D" w:rsidR="00252A78" w:rsidRPr="00B527A3" w:rsidRDefault="00842947" w:rsidP="00252A78">
            <w:pPr>
              <w:outlineLvl w:val="0"/>
              <w:rPr>
                <w:b/>
                <w:bCs/>
                <w:iCs/>
                <w:color w:val="000000" w:themeColor="text1"/>
              </w:rPr>
            </w:pPr>
            <w:r w:rsidRPr="006A26F7">
              <w:rPr>
                <w:bCs/>
                <w:iCs/>
                <w:color w:val="000000" w:themeColor="text1"/>
              </w:rPr>
              <w:t>P30</w:t>
            </w:r>
            <w:r>
              <w:rPr>
                <w:bCs/>
                <w:iCs/>
                <w:color w:val="000000" w:themeColor="text1"/>
              </w:rPr>
              <w:t>119</w:t>
            </w:r>
          </w:p>
        </w:tc>
      </w:tr>
      <w:tr w:rsidR="00252A78" w:rsidRPr="00B527A3" w14:paraId="398185D3" w14:textId="77777777" w:rsidTr="001261E7">
        <w:tc>
          <w:tcPr>
            <w:tcW w:w="3681" w:type="dxa"/>
          </w:tcPr>
          <w:p w14:paraId="20705635" w14:textId="0458FA2B" w:rsidR="00252A78" w:rsidRPr="00B527A3" w:rsidRDefault="00252A78" w:rsidP="00252A78">
            <w:pPr>
              <w:outlineLvl w:val="0"/>
              <w:rPr>
                <w:bCs/>
                <w:iCs/>
                <w:color w:val="000000" w:themeColor="text1"/>
              </w:rPr>
            </w:pPr>
            <w:r w:rsidRPr="00B527A3">
              <w:rPr>
                <w:color w:val="000000" w:themeColor="text1"/>
              </w:rPr>
              <w:t>Plasmid: pIS420</w:t>
            </w:r>
          </w:p>
        </w:tc>
        <w:tc>
          <w:tcPr>
            <w:tcW w:w="2552" w:type="dxa"/>
          </w:tcPr>
          <w:p w14:paraId="10A8043A" w14:textId="064AAF53" w:rsidR="00252A78" w:rsidRPr="00B527A3" w:rsidRDefault="006A26F7" w:rsidP="00252A78">
            <w:pPr>
              <w:outlineLvl w:val="0"/>
              <w:rPr>
                <w:bCs/>
                <w:iCs/>
                <w:color w:val="000000" w:themeColor="text1"/>
              </w:rPr>
            </w:pPr>
            <w:proofErr w:type="spellStart"/>
            <w:r>
              <w:rPr>
                <w:bCs/>
                <w:iCs/>
                <w:color w:val="000000" w:themeColor="text1"/>
              </w:rPr>
              <w:t>Euroscarf</w:t>
            </w:r>
            <w:proofErr w:type="spellEnd"/>
          </w:p>
        </w:tc>
        <w:tc>
          <w:tcPr>
            <w:tcW w:w="3117" w:type="dxa"/>
          </w:tcPr>
          <w:p w14:paraId="18B6D7CD" w14:textId="46E03743" w:rsidR="00252A78" w:rsidRPr="006A26F7" w:rsidRDefault="006A26F7" w:rsidP="00252A78">
            <w:pPr>
              <w:outlineLvl w:val="0"/>
              <w:rPr>
                <w:bCs/>
                <w:iCs/>
                <w:color w:val="000000" w:themeColor="text1"/>
              </w:rPr>
            </w:pPr>
            <w:r w:rsidRPr="006A26F7">
              <w:rPr>
                <w:bCs/>
                <w:iCs/>
                <w:color w:val="000000" w:themeColor="text1"/>
              </w:rPr>
              <w:t>P30575</w:t>
            </w:r>
          </w:p>
        </w:tc>
      </w:tr>
      <w:tr w:rsidR="00E74682" w:rsidRPr="00B527A3" w14:paraId="588058E9" w14:textId="77777777" w:rsidTr="00695D3C">
        <w:tc>
          <w:tcPr>
            <w:tcW w:w="9350" w:type="dxa"/>
            <w:gridSpan w:val="3"/>
          </w:tcPr>
          <w:p w14:paraId="19AE8DBD" w14:textId="77777777" w:rsidR="00E74682" w:rsidRPr="00B527A3" w:rsidRDefault="00E74682" w:rsidP="00252A78">
            <w:pPr>
              <w:outlineLvl w:val="0"/>
              <w:rPr>
                <w:b/>
                <w:bCs/>
                <w:iCs/>
                <w:color w:val="000000" w:themeColor="text1"/>
              </w:rPr>
            </w:pPr>
          </w:p>
        </w:tc>
      </w:tr>
      <w:tr w:rsidR="00252A78" w:rsidRPr="00B527A3" w14:paraId="72AB6BEE" w14:textId="77777777" w:rsidTr="00695D3C">
        <w:tc>
          <w:tcPr>
            <w:tcW w:w="9350" w:type="dxa"/>
            <w:gridSpan w:val="3"/>
          </w:tcPr>
          <w:p w14:paraId="08A3100D" w14:textId="38375297" w:rsidR="00252A78" w:rsidRPr="00B527A3" w:rsidRDefault="00252A78" w:rsidP="00252A78">
            <w:pPr>
              <w:outlineLvl w:val="0"/>
              <w:rPr>
                <w:b/>
                <w:bCs/>
                <w:iCs/>
                <w:color w:val="000000" w:themeColor="text1"/>
              </w:rPr>
            </w:pPr>
            <w:r w:rsidRPr="00B527A3">
              <w:rPr>
                <w:b/>
                <w:bCs/>
                <w:iCs/>
                <w:color w:val="000000" w:themeColor="text1"/>
              </w:rPr>
              <w:t>Software and Algorithms</w:t>
            </w:r>
          </w:p>
        </w:tc>
      </w:tr>
      <w:tr w:rsidR="00252A78" w:rsidRPr="00B527A3" w14:paraId="30F7F9D7" w14:textId="77777777" w:rsidTr="001261E7">
        <w:tc>
          <w:tcPr>
            <w:tcW w:w="3681" w:type="dxa"/>
          </w:tcPr>
          <w:p w14:paraId="2F1D74F9" w14:textId="13BA1AB2" w:rsidR="00252A78" w:rsidRPr="00B527A3" w:rsidRDefault="00252A78" w:rsidP="00252A78">
            <w:pPr>
              <w:outlineLvl w:val="0"/>
              <w:rPr>
                <w:bCs/>
                <w:iCs/>
                <w:color w:val="000000" w:themeColor="text1"/>
              </w:rPr>
            </w:pPr>
            <w:r w:rsidRPr="00B527A3">
              <w:rPr>
                <w:bCs/>
                <w:iCs/>
                <w:color w:val="000000" w:themeColor="text1"/>
              </w:rPr>
              <w:t>Analysis pipeline (written in R)</w:t>
            </w:r>
          </w:p>
        </w:tc>
        <w:tc>
          <w:tcPr>
            <w:tcW w:w="2552" w:type="dxa"/>
          </w:tcPr>
          <w:p w14:paraId="181D47EE" w14:textId="217C4A8B" w:rsidR="00252A78" w:rsidRPr="00B527A3" w:rsidRDefault="00044FE4" w:rsidP="00252A78">
            <w:pPr>
              <w:outlineLvl w:val="0"/>
              <w:rPr>
                <w:bCs/>
                <w:iCs/>
                <w:color w:val="000000" w:themeColor="text1"/>
              </w:rPr>
            </w:pPr>
            <w:r>
              <w:rPr>
                <w:bCs/>
                <w:iCs/>
                <w:color w:val="000000" w:themeColor="text1"/>
              </w:rPr>
              <w:t>T</w:t>
            </w:r>
            <w:r w:rsidR="00252A78" w:rsidRPr="00B527A3">
              <w:rPr>
                <w:bCs/>
                <w:iCs/>
                <w:color w:val="000000" w:themeColor="text1"/>
              </w:rPr>
              <w:t>his paper</w:t>
            </w:r>
          </w:p>
        </w:tc>
        <w:tc>
          <w:tcPr>
            <w:tcW w:w="3117" w:type="dxa"/>
          </w:tcPr>
          <w:p w14:paraId="365D3646" w14:textId="4B616708" w:rsidR="00252A78" w:rsidRPr="00B527A3" w:rsidRDefault="00252A78" w:rsidP="00252A78">
            <w:pPr>
              <w:outlineLvl w:val="0"/>
              <w:rPr>
                <w:bCs/>
                <w:iCs/>
                <w:color w:val="000000" w:themeColor="text1"/>
              </w:rPr>
            </w:pPr>
            <w:r w:rsidRPr="00B527A3">
              <w:rPr>
                <w:bCs/>
                <w:iCs/>
                <w:color w:val="000000" w:themeColor="text1"/>
              </w:rPr>
              <w:t>https://github.com/a3cel2/xga</w:t>
            </w:r>
          </w:p>
        </w:tc>
      </w:tr>
    </w:tbl>
    <w:p w14:paraId="79D82A31" w14:textId="0F9883F1" w:rsidR="005E2DD4" w:rsidRDefault="005E2DD4" w:rsidP="00224FCB">
      <w:pPr>
        <w:outlineLvl w:val="0"/>
        <w:rPr>
          <w:b/>
          <w:bCs/>
          <w:iCs/>
          <w:color w:val="000000" w:themeColor="text1"/>
          <w:sz w:val="28"/>
        </w:rPr>
      </w:pPr>
    </w:p>
    <w:p w14:paraId="690A6015" w14:textId="77777777" w:rsidR="000B7BE0" w:rsidRDefault="000B7BE0" w:rsidP="00224FCB">
      <w:pPr>
        <w:outlineLvl w:val="0"/>
        <w:rPr>
          <w:b/>
          <w:bCs/>
          <w:iCs/>
          <w:color w:val="000000" w:themeColor="text1"/>
          <w:sz w:val="28"/>
        </w:rPr>
      </w:pPr>
    </w:p>
    <w:p w14:paraId="19970C5A" w14:textId="2294C2DA" w:rsidR="0014218F" w:rsidRPr="00963C52" w:rsidRDefault="0014218F" w:rsidP="00224FCB">
      <w:pPr>
        <w:outlineLvl w:val="0"/>
        <w:rPr>
          <w:b/>
          <w:bCs/>
          <w:iCs/>
          <w:color w:val="000000" w:themeColor="text1"/>
          <w:sz w:val="26"/>
          <w:szCs w:val="26"/>
        </w:rPr>
      </w:pPr>
      <w:r w:rsidRPr="00963C52">
        <w:rPr>
          <w:b/>
          <w:bCs/>
          <w:iCs/>
          <w:color w:val="000000" w:themeColor="text1"/>
          <w:sz w:val="26"/>
          <w:szCs w:val="26"/>
        </w:rPr>
        <w:t>Contact</w:t>
      </w:r>
      <w:r w:rsidR="000D1AFD" w:rsidRPr="00963C52">
        <w:rPr>
          <w:b/>
          <w:bCs/>
          <w:iCs/>
          <w:color w:val="000000" w:themeColor="text1"/>
          <w:sz w:val="26"/>
          <w:szCs w:val="26"/>
        </w:rPr>
        <w:t xml:space="preserve"> </w:t>
      </w:r>
      <w:proofErr w:type="gramStart"/>
      <w:r w:rsidR="000D1AFD" w:rsidRPr="00963C52">
        <w:rPr>
          <w:b/>
          <w:bCs/>
          <w:iCs/>
          <w:color w:val="000000" w:themeColor="text1"/>
          <w:sz w:val="26"/>
          <w:szCs w:val="26"/>
        </w:rPr>
        <w:t>For</w:t>
      </w:r>
      <w:proofErr w:type="gramEnd"/>
      <w:r w:rsidR="000D1AFD" w:rsidRPr="00963C52">
        <w:rPr>
          <w:b/>
          <w:bCs/>
          <w:iCs/>
          <w:color w:val="000000" w:themeColor="text1"/>
          <w:sz w:val="26"/>
          <w:szCs w:val="26"/>
        </w:rPr>
        <w:t xml:space="preserve"> Reagent and </w:t>
      </w:r>
      <w:r w:rsidR="00B17AD6" w:rsidRPr="00963C52">
        <w:rPr>
          <w:b/>
          <w:bCs/>
          <w:iCs/>
          <w:color w:val="000000" w:themeColor="text1"/>
          <w:sz w:val="26"/>
          <w:szCs w:val="26"/>
        </w:rPr>
        <w:t>Resource Sharing</w:t>
      </w:r>
    </w:p>
    <w:p w14:paraId="4003DF31" w14:textId="6F9624E7" w:rsidR="00B17AD6" w:rsidRDefault="00B17AD6" w:rsidP="00224FCB">
      <w:pPr>
        <w:outlineLvl w:val="0"/>
        <w:rPr>
          <w:b/>
          <w:bCs/>
          <w:iCs/>
          <w:color w:val="000000" w:themeColor="text1"/>
          <w:sz w:val="28"/>
        </w:rPr>
      </w:pPr>
    </w:p>
    <w:p w14:paraId="1B2FF333" w14:textId="0AE12899" w:rsidR="0017496F" w:rsidRPr="0017496F" w:rsidRDefault="0017496F" w:rsidP="00224FCB">
      <w:pPr>
        <w:outlineLvl w:val="0"/>
        <w:rPr>
          <w:bCs/>
          <w:iCs/>
          <w:color w:val="000000" w:themeColor="text1"/>
        </w:rPr>
      </w:pPr>
      <w:r w:rsidRPr="0017496F">
        <w:rPr>
          <w:bCs/>
          <w:iCs/>
          <w:color w:val="000000" w:themeColor="text1"/>
        </w:rPr>
        <w:t xml:space="preserve">Further information and requests for resources and reagents should be directed to and will be fulfilled by the Lead Contact, </w:t>
      </w:r>
      <w:r w:rsidRPr="00233F15">
        <w:rPr>
          <w:bCs/>
          <w:iCs/>
          <w:color w:val="000000" w:themeColor="text1"/>
        </w:rPr>
        <w:t xml:space="preserve">Frederick </w:t>
      </w:r>
      <w:r>
        <w:rPr>
          <w:bCs/>
          <w:iCs/>
          <w:color w:val="000000" w:themeColor="text1"/>
        </w:rPr>
        <w:t xml:space="preserve">P. </w:t>
      </w:r>
      <w:r w:rsidRPr="00233F15">
        <w:rPr>
          <w:bCs/>
          <w:iCs/>
          <w:color w:val="000000" w:themeColor="text1"/>
        </w:rPr>
        <w:t>Roth</w:t>
      </w:r>
      <w:r>
        <w:rPr>
          <w:bCs/>
          <w:iCs/>
          <w:color w:val="000000" w:themeColor="text1"/>
          <w:vertAlign w:val="superscript"/>
        </w:rPr>
        <w:t xml:space="preserve"> </w:t>
      </w:r>
      <w:r>
        <w:rPr>
          <w:bCs/>
          <w:iCs/>
          <w:color w:val="000000" w:themeColor="text1"/>
        </w:rPr>
        <w:t>(</w:t>
      </w:r>
      <w:r w:rsidR="000B7BE0" w:rsidRPr="000B7BE0">
        <w:rPr>
          <w:bCs/>
          <w:iCs/>
          <w:color w:val="000000" w:themeColor="text1"/>
        </w:rPr>
        <w:t>fritz.roth@utoronto.ca</w:t>
      </w:r>
      <w:r w:rsidR="000B7BE0">
        <w:rPr>
          <w:bCs/>
          <w:iCs/>
          <w:color w:val="000000" w:themeColor="text1"/>
        </w:rPr>
        <w:t>).</w:t>
      </w:r>
    </w:p>
    <w:p w14:paraId="0BF7443D" w14:textId="77777777" w:rsidR="005E2DD4" w:rsidRDefault="005E2DD4" w:rsidP="00224FCB">
      <w:pPr>
        <w:outlineLvl w:val="0"/>
        <w:rPr>
          <w:b/>
          <w:bCs/>
          <w:iCs/>
          <w:color w:val="000000" w:themeColor="text1"/>
          <w:sz w:val="28"/>
        </w:rPr>
      </w:pPr>
    </w:p>
    <w:p w14:paraId="7FB578F7" w14:textId="12EF2763" w:rsidR="00B17AD6" w:rsidRPr="00963C52" w:rsidRDefault="00B17AD6" w:rsidP="00B17AD6">
      <w:pPr>
        <w:outlineLvl w:val="0"/>
        <w:rPr>
          <w:b/>
          <w:bCs/>
          <w:iCs/>
          <w:color w:val="000000" w:themeColor="text1"/>
          <w:sz w:val="26"/>
          <w:szCs w:val="26"/>
        </w:rPr>
      </w:pPr>
      <w:r w:rsidRPr="00963C52">
        <w:rPr>
          <w:b/>
          <w:bCs/>
          <w:iCs/>
          <w:color w:val="000000" w:themeColor="text1"/>
          <w:sz w:val="26"/>
          <w:szCs w:val="26"/>
        </w:rPr>
        <w:t>Experimental Model and Subject Details</w:t>
      </w:r>
    </w:p>
    <w:p w14:paraId="592F4ED3" w14:textId="77777777" w:rsidR="005E2DD4" w:rsidRPr="00233F15" w:rsidRDefault="005E2DD4" w:rsidP="00224FCB">
      <w:pPr>
        <w:outlineLvl w:val="0"/>
        <w:rPr>
          <w:b/>
          <w:bCs/>
          <w:iCs/>
          <w:color w:val="000000" w:themeColor="text1"/>
          <w:sz w:val="28"/>
        </w:rPr>
      </w:pPr>
    </w:p>
    <w:p w14:paraId="0141F42D" w14:textId="59B2E7E1" w:rsidR="007C7DF9" w:rsidRPr="00233F15" w:rsidRDefault="00B17AD6" w:rsidP="00224FCB">
      <w:pPr>
        <w:outlineLvl w:val="0"/>
        <w:rPr>
          <w:b/>
          <w:bCs/>
          <w:iCs/>
          <w:color w:val="000000" w:themeColor="text1"/>
        </w:rPr>
      </w:pPr>
      <w:r w:rsidRPr="00B17AD6">
        <w:rPr>
          <w:b/>
          <w:bCs/>
          <w:i/>
          <w:iCs/>
          <w:color w:val="000000" w:themeColor="text1"/>
        </w:rPr>
        <w:t>Saccharomyces cerevisiae</w:t>
      </w:r>
      <w:r w:rsidRPr="00B17AD6">
        <w:rPr>
          <w:b/>
          <w:bCs/>
          <w:iCs/>
          <w:color w:val="000000" w:themeColor="text1"/>
        </w:rPr>
        <w:t xml:space="preserve"> strains</w:t>
      </w:r>
    </w:p>
    <w:p w14:paraId="27D1AF6A" w14:textId="71ACAC37" w:rsidR="00580B25" w:rsidRPr="00233F15" w:rsidRDefault="00580B25" w:rsidP="00224FCB">
      <w:pPr>
        <w:rPr>
          <w:rFonts w:eastAsia="Times New Roman"/>
          <w:color w:val="000000" w:themeColor="text1"/>
        </w:rPr>
      </w:pPr>
      <w:r w:rsidRPr="00233F15">
        <w:rPr>
          <w:rFonts w:eastAsia="Times New Roman"/>
          <w:color w:val="000000" w:themeColor="text1"/>
        </w:rPr>
        <w:t>RY0622 (</w:t>
      </w:r>
      <w:r w:rsidR="000E4A9F">
        <w:rPr>
          <w:rFonts w:eastAsia="Times New Roman"/>
          <w:color w:val="000000" w:themeColor="text1"/>
        </w:rPr>
        <w:t>ABC-16</w:t>
      </w:r>
      <w:proofErr w:type="gramStart"/>
      <w:r w:rsidR="000E4A9F">
        <w:rPr>
          <w:rFonts w:eastAsia="Times New Roman"/>
          <w:color w:val="000000" w:themeColor="text1"/>
        </w:rPr>
        <w:t>/‘</w:t>
      </w:r>
      <w:proofErr w:type="gramEnd"/>
      <w:r w:rsidRPr="00233F15">
        <w:rPr>
          <w:rFonts w:eastAsia="Times New Roman"/>
          <w:color w:val="000000" w:themeColor="text1"/>
        </w:rPr>
        <w:t>Green Monster</w:t>
      </w:r>
      <w:r w:rsidR="000E4A9F">
        <w:rPr>
          <w:rFonts w:eastAsia="Times New Roman"/>
          <w:color w:val="000000" w:themeColor="text1"/>
        </w:rPr>
        <w:t>’</w:t>
      </w:r>
      <w:r w:rsidRPr="00233F15">
        <w:rPr>
          <w:rFonts w:eastAsia="Times New Roman"/>
          <w:color w:val="000000" w:themeColor="text1"/>
        </w:rPr>
        <w:t xml:space="preserve">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6807B3BA" w:rsidR="00004324" w:rsidRPr="00233F15" w:rsidRDefault="00004324" w:rsidP="00224FCB">
      <w:pPr>
        <w:rPr>
          <w:color w:val="000000" w:themeColor="text1"/>
        </w:rPr>
      </w:pPr>
      <w:r w:rsidRPr="00233F15">
        <w:rPr>
          <w:color w:val="000000" w:themeColor="text1"/>
        </w:rPr>
        <w:t>RY0146 (</w:t>
      </w:r>
      <w:r w:rsidR="00B1769E">
        <w:rPr>
          <w:color w:val="000000" w:themeColor="text1"/>
        </w:rPr>
        <w:t>“</w:t>
      </w:r>
      <w:r w:rsidRPr="00233F15">
        <w:rPr>
          <w:color w:val="000000" w:themeColor="text1"/>
        </w:rPr>
        <w:t>Toolkit-a</w:t>
      </w:r>
      <w:r w:rsidR="00B1769E">
        <w:rPr>
          <w:color w:val="000000" w:themeColor="text1"/>
        </w:rPr>
        <w:t>”</w:t>
      </w:r>
      <w:r w:rsidRPr="00233F15">
        <w:rPr>
          <w:color w:val="000000" w:themeColor="text1"/>
        </w:rPr>
        <w:t xml:space="preserve">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lastRenderedPageBreak/>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6DEAE2B4" w:rsidR="00181529" w:rsidRPr="00DE4615" w:rsidRDefault="00181529" w:rsidP="00224FCB">
      <w:pPr>
        <w:rPr>
          <w:color w:val="000000" w:themeColor="text1"/>
        </w:rPr>
      </w:pPr>
    </w:p>
    <w:p w14:paraId="3C37A56F" w14:textId="268A205A" w:rsidR="00FF6508" w:rsidRPr="00DE4615" w:rsidRDefault="00FF6508" w:rsidP="00FF6508">
      <w:pPr>
        <w:rPr>
          <w:color w:val="000000" w:themeColor="text1"/>
        </w:rPr>
      </w:pPr>
      <w:r w:rsidRPr="00DE4615">
        <w:rPr>
          <w:color w:val="000000" w:themeColor="text1"/>
        </w:rPr>
        <w:t xml:space="preserve">RY0566 (“Toolkit-a” strain with </w:t>
      </w:r>
      <w:proofErr w:type="spellStart"/>
      <w:r w:rsidRPr="00DE4615">
        <w:rPr>
          <w:color w:val="000000" w:themeColor="text1"/>
        </w:rPr>
        <w:t>tet</w:t>
      </w:r>
      <w:proofErr w:type="spellEnd"/>
      <w:r w:rsidRPr="00DE4615">
        <w:rPr>
          <w:color w:val="000000" w:themeColor="text1"/>
        </w:rPr>
        <w:t>-inducible GFP</w:t>
      </w:r>
      <w:r w:rsidR="00DE4615">
        <w:rPr>
          <w:color w:val="000000" w:themeColor="text1"/>
        </w:rPr>
        <w:t>-</w:t>
      </w:r>
      <w:r w:rsidR="00DE4615" w:rsidRPr="00DE4615">
        <w:rPr>
          <w:color w:val="000000" w:themeColor="text1"/>
        </w:rPr>
        <w:t>URA3</w:t>
      </w:r>
      <w:r w:rsidRPr="00DE4615">
        <w:rPr>
          <w:color w:val="000000" w:themeColor="text1"/>
        </w:rPr>
        <w:t>):</w:t>
      </w:r>
    </w:p>
    <w:p w14:paraId="3DD25C61" w14:textId="2EF27E56" w:rsidR="00FF6508" w:rsidRPr="00DE4615" w:rsidRDefault="00FF6508" w:rsidP="00FF6508">
      <w:pPr>
        <w:jc w:val="both"/>
        <w:rPr>
          <w:color w:val="000000" w:themeColor="text1"/>
        </w:rPr>
      </w:pPr>
      <w:proofErr w:type="spellStart"/>
      <w:r w:rsidRPr="00DE4615">
        <w:rPr>
          <w:i/>
          <w:color w:val="000000" w:themeColor="text1"/>
        </w:rPr>
        <w:t>MAT</w:t>
      </w:r>
      <w:r w:rsidRPr="00DE4615">
        <w:rPr>
          <w:b/>
          <w:i/>
          <w:color w:val="000000" w:themeColor="text1"/>
        </w:rPr>
        <w:t>a</w:t>
      </w:r>
      <w:proofErr w:type="spellEnd"/>
      <w:r w:rsidRPr="00DE4615">
        <w:rPr>
          <w:i/>
          <w:color w:val="000000" w:themeColor="text1"/>
        </w:rPr>
        <w:t xml:space="preserve"> lyp1Δ his3Δ1 leu2Δ0 ura3Δ0 met15Δ0 can1</w:t>
      </w:r>
      <w:proofErr w:type="gramStart"/>
      <w:r w:rsidRPr="00DE4615">
        <w:rPr>
          <w:i/>
          <w:color w:val="000000" w:themeColor="text1"/>
        </w:rPr>
        <w:t>Δ::</w:t>
      </w:r>
      <w:proofErr w:type="spellStart"/>
      <w:proofErr w:type="gramEnd"/>
      <w:r w:rsidRPr="00DE4615">
        <w:rPr>
          <w:i/>
          <w:color w:val="000000" w:themeColor="text1"/>
        </w:rPr>
        <w:t>GMToolkit</w:t>
      </w:r>
      <w:proofErr w:type="spellEnd"/>
      <w:r w:rsidRPr="00DE4615">
        <w:rPr>
          <w:i/>
          <w:color w:val="000000" w:themeColor="text1"/>
        </w:rPr>
        <w:t>-a (</w:t>
      </w:r>
      <w:proofErr w:type="spellStart"/>
      <w:r w:rsidRPr="00DE4615">
        <w:rPr>
          <w:i/>
          <w:color w:val="000000" w:themeColor="text1"/>
        </w:rPr>
        <w:t>CMVpr-rtTA</w:t>
      </w:r>
      <w:proofErr w:type="spellEnd"/>
      <w:r w:rsidRPr="00DE4615">
        <w:rPr>
          <w:i/>
          <w:color w:val="000000" w:themeColor="text1"/>
        </w:rPr>
        <w:t xml:space="preserve"> KanMX4 STE2pr-Sp-his5) </w:t>
      </w:r>
      <w:proofErr w:type="spellStart"/>
      <w:r w:rsidR="00DE4615" w:rsidRPr="00DE4615">
        <w:rPr>
          <w:i/>
          <w:iCs/>
        </w:rPr>
        <w:t>ho</w:t>
      </w:r>
      <w:r w:rsidR="00DE4615" w:rsidRPr="00DE4615">
        <w:rPr>
          <w:i/>
          <w:iCs/>
          <w:color w:val="333333"/>
        </w:rPr>
        <w:t>Δ</w:t>
      </w:r>
      <w:proofErr w:type="spellEnd"/>
      <w:r w:rsidR="00DE4615" w:rsidRPr="00DE4615">
        <w:rPr>
          <w:i/>
          <w:iCs/>
        </w:rPr>
        <w:t>::tetO2-GFP-URA3</w:t>
      </w:r>
    </w:p>
    <w:p w14:paraId="794DE42E" w14:textId="77777777" w:rsidR="00FF6508" w:rsidRPr="00DE4615" w:rsidRDefault="00FF6508" w:rsidP="00224FCB">
      <w:pPr>
        <w:rPr>
          <w:color w:val="000000" w:themeColor="text1"/>
        </w:rPr>
      </w:pPr>
    </w:p>
    <w:p w14:paraId="6005319D" w14:textId="43DFDB3A" w:rsidR="00E53A10" w:rsidRPr="00233F15" w:rsidRDefault="00E53A10" w:rsidP="00E53A10">
      <w:pPr>
        <w:rPr>
          <w:rFonts w:eastAsia="Times New Roman"/>
          <w:color w:val="000000" w:themeColor="text1"/>
        </w:rPr>
      </w:pPr>
      <w:r w:rsidRPr="00233F15">
        <w:rPr>
          <w:rFonts w:eastAsia="Times New Roman"/>
          <w:color w:val="000000" w:themeColor="text1"/>
        </w:rPr>
        <w:t>RY0148 (</w:t>
      </w:r>
      <w:r w:rsidR="00B1769E">
        <w:rPr>
          <w:rFonts w:eastAsia="Times New Roman"/>
          <w:color w:val="000000" w:themeColor="text1"/>
        </w:rPr>
        <w:t>“</w:t>
      </w:r>
      <w:r w:rsidRPr="00233F15">
        <w:rPr>
          <w:color w:val="000000" w:themeColor="text1"/>
        </w:rPr>
        <w:t>Toolkit-</w:t>
      </w:r>
      <w:r w:rsidRPr="00A7004F">
        <w:rPr>
          <w:rFonts w:eastAsia="Calibri"/>
          <w:b/>
          <w:color w:val="000000" w:themeColor="text1"/>
        </w:rPr>
        <w:t>α</w:t>
      </w:r>
      <w:r w:rsidR="00B1769E">
        <w:rPr>
          <w:rFonts w:eastAsia="Calibri"/>
          <w:b/>
          <w:color w:val="000000" w:themeColor="text1"/>
        </w:rPr>
        <w:t>”</w:t>
      </w:r>
      <w:r w:rsidRPr="00233F15">
        <w:rPr>
          <w:color w:val="000000" w:themeColor="text1"/>
        </w:rPr>
        <w:t xml:space="preserve"> strain</w:t>
      </w:r>
      <w:r w:rsidRPr="00233F15">
        <w:rPr>
          <w:rFonts w:eastAsia="Times New Roman"/>
          <w:color w:val="000000" w:themeColor="text1"/>
        </w:rPr>
        <w:t>):</w:t>
      </w:r>
    </w:p>
    <w:p w14:paraId="55F3AAF1" w14:textId="424D428E" w:rsidR="00E53A10" w:rsidRDefault="00E53A10" w:rsidP="00E53A10">
      <w:pPr>
        <w:rPr>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w:t>
      </w:r>
    </w:p>
    <w:p w14:paraId="7B6154F5" w14:textId="77777777" w:rsidR="00E53A10" w:rsidRPr="00233F15" w:rsidRDefault="00E53A10" w:rsidP="00224FCB">
      <w:pPr>
        <w:rPr>
          <w:color w:val="000000" w:themeColor="text1"/>
        </w:rPr>
      </w:pPr>
    </w:p>
    <w:p w14:paraId="2DF62FA2" w14:textId="393DDF9C" w:rsidR="00447F5C" w:rsidRPr="00233F15" w:rsidRDefault="001B4C78" w:rsidP="00447F5C">
      <w:pPr>
        <w:rPr>
          <w:rFonts w:eastAsia="Times New Roman"/>
          <w:color w:val="000000" w:themeColor="text1"/>
        </w:rPr>
      </w:pPr>
      <w:r>
        <w:rPr>
          <w:rFonts w:eastAsia="Times New Roman"/>
          <w:color w:val="000000" w:themeColor="text1"/>
        </w:rPr>
        <w:t xml:space="preserve">Barcoded </w:t>
      </w:r>
      <w:commentRangeStart w:id="999"/>
      <w:commentRangeStart w:id="1000"/>
      <w:r w:rsidR="00447F5C" w:rsidRPr="00233F15">
        <w:rPr>
          <w:rFonts w:eastAsia="Times New Roman"/>
          <w:color w:val="000000" w:themeColor="text1"/>
        </w:rPr>
        <w:t>RY0148</w:t>
      </w:r>
      <w:r w:rsidR="00504029">
        <w:rPr>
          <w:rFonts w:eastAsia="Times New Roman"/>
          <w:color w:val="000000" w:themeColor="text1"/>
        </w:rPr>
        <w:t xml:space="preserve"> pool</w:t>
      </w:r>
      <w:r w:rsidR="00447F5C" w:rsidRPr="00233F15">
        <w:rPr>
          <w:rFonts w:eastAsia="Times New Roman"/>
          <w:color w:val="000000" w:themeColor="text1"/>
        </w:rPr>
        <w:t>:</w:t>
      </w:r>
      <w:commentRangeEnd w:id="999"/>
      <w:r w:rsidR="00447F5C">
        <w:rPr>
          <w:rStyle w:val="CommentReference"/>
          <w:rFonts w:asciiTheme="minorHAnsi" w:hAnsiTheme="minorHAnsi" w:cstheme="minorBidi"/>
        </w:rPr>
        <w:commentReference w:id="999"/>
      </w:r>
      <w:commentRangeEnd w:id="1000"/>
      <w:r w:rsidR="00447F5C">
        <w:rPr>
          <w:rStyle w:val="CommentReference"/>
          <w:rFonts w:asciiTheme="minorHAnsi" w:hAnsiTheme="minorHAnsi" w:cstheme="minorBidi"/>
        </w:rPr>
        <w:commentReference w:id="1000"/>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7E9D7F19" w14:textId="3140FBCE" w:rsidR="00651D30" w:rsidRDefault="00651D30" w:rsidP="00224FCB">
      <w:pPr>
        <w:rPr>
          <w:bCs/>
          <w:iCs/>
          <w:color w:val="000000" w:themeColor="text1"/>
        </w:rPr>
      </w:pPr>
    </w:p>
    <w:p w14:paraId="55E62E09" w14:textId="244A2C5F" w:rsidR="00BD686F" w:rsidRPr="00963C52" w:rsidRDefault="00BD686F" w:rsidP="00BD686F">
      <w:pPr>
        <w:outlineLvl w:val="0"/>
        <w:rPr>
          <w:b/>
          <w:bCs/>
          <w:iCs/>
          <w:color w:val="000000" w:themeColor="text1"/>
          <w:sz w:val="26"/>
          <w:szCs w:val="26"/>
        </w:rPr>
      </w:pPr>
      <w:r w:rsidRPr="00963C52">
        <w:rPr>
          <w:b/>
          <w:bCs/>
          <w:iCs/>
          <w:color w:val="000000" w:themeColor="text1"/>
          <w:sz w:val="26"/>
          <w:szCs w:val="26"/>
        </w:rPr>
        <w:t>Methods Details</w:t>
      </w:r>
    </w:p>
    <w:p w14:paraId="2508E92D" w14:textId="77777777" w:rsidR="00BD686F" w:rsidRPr="00233F15" w:rsidRDefault="00BD686F"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36F560C6"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w:t>
      </w:r>
      <w:proofErr w:type="gramStart"/>
      <w:r w:rsidRPr="008A1154">
        <w:rPr>
          <w:color w:val="000000" w:themeColor="text1"/>
        </w:rPr>
        <w:t xml:space="preserve">resulting </w:t>
      </w:r>
      <w:r>
        <w:rPr>
          <w:color w:val="000000" w:themeColor="text1"/>
        </w:rPr>
        <w:t xml:space="preserve"> </w:t>
      </w:r>
      <w:r w:rsidRPr="008A1154">
        <w:rPr>
          <w:color w:val="000000" w:themeColor="text1"/>
        </w:rPr>
        <w:t>products</w:t>
      </w:r>
      <w:proofErr w:type="gramEnd"/>
      <w:r w:rsidRPr="008A1154">
        <w:rPr>
          <w:color w:val="000000" w:themeColor="text1"/>
        </w:rPr>
        <w:t xml:space="preserve">,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601805DF" w:rsidR="004F4736" w:rsidRDefault="004F4736" w:rsidP="004F4736">
      <w:r>
        <w:lastRenderedPageBreak/>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E8E5654"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and was purified using </w:t>
      </w:r>
      <w:r w:rsidR="00AA3B1B">
        <w:rPr>
          <w:bCs/>
          <w:iCs/>
          <w:color w:val="000000" w:themeColor="text1"/>
        </w:rPr>
        <w:t xml:space="preserve">a </w:t>
      </w:r>
      <w:r w:rsidRPr="00AD3ECF">
        <w:rPr>
          <w:bCs/>
          <w:iCs/>
          <w:color w:val="000000" w:themeColor="text1"/>
        </w:rPr>
        <w:t xml:space="preserve">Qiagen </w:t>
      </w:r>
      <w:proofErr w:type="spellStart"/>
      <w:r w:rsidRPr="00AD3ECF">
        <w:rPr>
          <w:bCs/>
          <w:iCs/>
          <w:color w:val="000000" w:themeColor="text1"/>
        </w:rPr>
        <w:t>Qiaspin</w:t>
      </w:r>
      <w:proofErr w:type="spellEnd"/>
      <w:r w:rsidR="00AA3B1B">
        <w:rPr>
          <w:bCs/>
          <w:iCs/>
          <w:color w:val="000000" w:themeColor="text1"/>
        </w:rPr>
        <w:t xml:space="preserve"> kit</w:t>
      </w:r>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149D1DF"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t>
      </w:r>
      <w:r w:rsidR="005964BD">
        <w:t>w</w:t>
      </w:r>
      <w:r>
        <w:t xml:space="preserve">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analyzed using gel electrophoresis.</w:t>
      </w:r>
      <w:r>
        <w:rPr>
          <w:bCs/>
          <w:iCs/>
          <w:color w:val="000000" w:themeColor="text1"/>
        </w:rPr>
        <w:t xml:space="preserve">  EXOSAP purification was performed on the PCR products</w:t>
      </w:r>
      <w:r w:rsidR="005964BD">
        <w:rPr>
          <w:bCs/>
          <w:iCs/>
          <w:color w:val="000000" w:themeColor="text1"/>
        </w:rPr>
        <w:t>, and they</w:t>
      </w:r>
      <w:r>
        <w:t xml:space="preserve">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w:t>
      </w:r>
      <w:r>
        <w:rPr>
          <w:bCs/>
          <w:iCs/>
          <w:color w:val="000000" w:themeColor="text1"/>
        </w:rPr>
        <w:lastRenderedPageBreak/>
        <w:t>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Pr="000D1AFD" w:rsidRDefault="00F85114" w:rsidP="00F85114">
      <w:pPr>
        <w:jc w:val="both"/>
        <w:rPr>
          <w:bCs/>
          <w:iCs/>
          <w:color w:val="000000" w:themeColor="text1"/>
        </w:rPr>
      </w:pPr>
    </w:p>
    <w:p w14:paraId="6CFC1AAD" w14:textId="4E10EC49" w:rsidR="00F85114" w:rsidRPr="000D1AFD" w:rsidRDefault="00F85114" w:rsidP="00F85114">
      <w:pPr>
        <w:jc w:val="both"/>
        <w:rPr>
          <w:bCs/>
          <w:iCs/>
          <w:color w:val="000000" w:themeColor="text1"/>
        </w:rPr>
      </w:pPr>
      <w:r w:rsidRPr="005E00FA">
        <w:rPr>
          <w:rFonts w:eastAsia="Times New Roman"/>
          <w:color w:val="000000" w:themeColor="text1"/>
          <w:shd w:val="clear" w:color="auto" w:fill="FFFFFF"/>
        </w:rPr>
        <w:t>To genotype each strain at the 16 ABC transporter loci, two PCR reactions were performed for each locus - one to determine the presence of a GFP integration cassette, and another to determine the presence of the wild type gene, as previously described</w:t>
      </w:r>
      <w:r w:rsidR="008A7849" w:rsidRPr="005E00FA">
        <w:rPr>
          <w:rFonts w:eastAsia="Times New Roman"/>
          <w:color w:val="000000" w:themeColor="text1"/>
          <w:shd w:val="clear" w:color="auto" w:fill="FFFFFF"/>
        </w:rPr>
        <w:t xml:space="preserve"> </w:t>
      </w:r>
      <w:r w:rsidRPr="005E00FA">
        <w:rPr>
          <w:rFonts w:eastAsia="Times New Roman"/>
          <w:color w:val="000000" w:themeColor="text1"/>
          <w:shd w:val="clear" w:color="auto" w:fill="FFFFFF"/>
        </w:rPr>
        <w:fldChar w:fldCharType="begin" w:fldLock="1"/>
      </w:r>
      <w:r w:rsidR="00F13A96" w:rsidRPr="005E00FA">
        <w:rPr>
          <w:rFonts w:eastAsia="Times New Roman"/>
          <w:color w:val="000000" w:themeColor="text1"/>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5E00FA">
        <w:rPr>
          <w:rFonts w:eastAsia="Times New Roman"/>
          <w:color w:val="000000" w:themeColor="text1"/>
          <w:shd w:val="clear" w:color="auto" w:fill="FFFFFF"/>
        </w:rPr>
        <w:fldChar w:fldCharType="separate"/>
      </w:r>
      <w:r w:rsidR="00D659A1" w:rsidRPr="005E00FA">
        <w:rPr>
          <w:rFonts w:eastAsia="Times New Roman"/>
          <w:noProof/>
          <w:color w:val="000000" w:themeColor="text1"/>
          <w:shd w:val="clear" w:color="auto" w:fill="FFFFFF"/>
        </w:rPr>
        <w:t>(Suzuki et al., 2011)</w:t>
      </w:r>
      <w:r w:rsidRPr="005E00FA">
        <w:rPr>
          <w:rFonts w:eastAsia="Times New Roman"/>
          <w:color w:val="000000" w:themeColor="text1"/>
          <w:shd w:val="clear" w:color="auto" w:fill="FFFFFF"/>
        </w:rPr>
        <w:fldChar w:fldCharType="end"/>
      </w:r>
      <w:r w:rsidRPr="005E00FA">
        <w:rPr>
          <w:rFonts w:eastAsia="Times New Roman"/>
          <w:color w:val="000000" w:themeColor="text1"/>
          <w:shd w:val="clear" w:color="auto" w:fill="FFFFFF"/>
        </w:rPr>
        <w:t>.  For the cassette confirmation reactions, locus–specific PCR primers from the 5</w:t>
      </w:r>
      <w:r w:rsidRPr="005E00FA">
        <w:rPr>
          <w:rFonts w:eastAsia="Calibri"/>
          <w:color w:val="000000" w:themeColor="text1"/>
          <w:shd w:val="clear" w:color="auto" w:fill="FFFFFF"/>
        </w:rPr>
        <w:t>′</w:t>
      </w:r>
      <w:r w:rsidRPr="005E00FA">
        <w:rPr>
          <w:rFonts w:eastAsia="Times New Roman"/>
          <w:color w:val="000000" w:themeColor="text1"/>
          <w:shd w:val="clear" w:color="auto" w:fill="FFFFFF"/>
        </w:rPr>
        <w:t xml:space="preserve"> flanking sequences of each gene were paired with a common primer complementary to the </w:t>
      </w:r>
      <w:r w:rsidRPr="005E00FA">
        <w:rPr>
          <w:rFonts w:eastAsia="Times New Roman"/>
          <w:i/>
          <w:iCs/>
          <w:color w:val="000000" w:themeColor="text1"/>
          <w:shd w:val="clear" w:color="auto" w:fill="FFFFFF"/>
        </w:rPr>
        <w:t>GFP</w:t>
      </w:r>
      <w:r w:rsidRPr="005E00FA">
        <w:rPr>
          <w:rFonts w:eastAsia="Times New Roman"/>
          <w:color w:val="000000" w:themeColor="text1"/>
          <w:shd w:val="clear" w:color="auto" w:fill="FFFFFF"/>
        </w:rPr>
        <w:t xml:space="preserve"> cassette (Data S2).  Gene presence confirmation primers were designed individually for each gene (Data S2). PCR reactions were performed with a Platinum HiFi mix using the following program: </w:t>
      </w:r>
      <w:r w:rsidRPr="000D1AFD">
        <w:rPr>
          <w:color w:val="000000" w:themeColor="text1"/>
        </w:rPr>
        <w:t>94°C for 2min; 34 cycles of 94°C for 30sec, 55°C for 30sec, 68°C for 60sec; 68°C for 10min; 4°C forever.</w:t>
      </w:r>
      <w:r w:rsidRPr="005E00FA">
        <w:rPr>
          <w:rFonts w:eastAsia="Times New Roman"/>
          <w:color w:val="000000" w:themeColor="text1"/>
          <w:shd w:val="clear" w:color="auto" w:fill="FFFFFF"/>
        </w:rPr>
        <w:t xml:space="preserve">  PCR products were analyzed using gel electrophoresis.</w:t>
      </w:r>
    </w:p>
    <w:p w14:paraId="1E98534A" w14:textId="77777777" w:rsidR="00F85114" w:rsidRPr="00FF6508"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3805596A" w:rsidR="00F85114" w:rsidRDefault="00F85114" w:rsidP="00F85114">
      <w:pPr>
        <w:jc w:val="both"/>
        <w:rPr>
          <w:rFonts w:eastAsia="Times New Roman"/>
          <w:color w:val="333333"/>
          <w:shd w:val="clear" w:color="auto" w:fill="FFFFFF"/>
        </w:rPr>
      </w:pPr>
      <w:r w:rsidRPr="00233F15">
        <w:rPr>
          <w:rFonts w:eastAsia="Times New Roman"/>
        </w:rPr>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and the</w:t>
      </w:r>
      <w:r w:rsidR="00EA5EFC">
        <w:rPr>
          <w:rFonts w:eastAsia="Times New Roman"/>
          <w:bCs/>
          <w:color w:val="333333"/>
          <w:shd w:val="clear" w:color="auto" w:fill="FFFFFF"/>
        </w:rPr>
        <w:t xml:space="preserve"> barcoded</w:t>
      </w:r>
      <w:r w:rsidRPr="00233F15">
        <w:rPr>
          <w:rFonts w:eastAsia="Times New Roman"/>
          <w:bCs/>
          <w:color w:val="333333"/>
          <w:shd w:val="clear" w:color="auto" w:fill="FFFFFF"/>
        </w:rPr>
        <w:t xml:space="preserve"> RY0148 </w:t>
      </w:r>
      <w:r w:rsidR="00191BFA">
        <w:rPr>
          <w:rFonts w:eastAsia="Times New Roman"/>
          <w:color w:val="333333"/>
          <w:shd w:val="clear" w:color="auto" w:fill="FFFFFF"/>
        </w:rPr>
        <w:t>pool</w:t>
      </w:r>
      <w:r w:rsidRPr="00233F15">
        <w:rPr>
          <w:rFonts w:eastAsia="Times New Roman"/>
          <w:color w:val="333333"/>
          <w:shd w:val="clear" w:color="auto" w:fill="FFFFFF"/>
        </w:rPr>
        <w:t xml:space="preserve">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1001"/>
      <w:commentRangeStart w:id="1002"/>
      <w:r>
        <w:rPr>
          <w:bCs/>
          <w:iCs/>
          <w:color w:val="000000" w:themeColor="text1"/>
        </w:rPr>
        <w:t>–</w:t>
      </w:r>
      <w:proofErr w:type="spellStart"/>
      <w:r w:rsidRPr="00233F15">
        <w:rPr>
          <w:rFonts w:eastAsia="Times New Roman"/>
          <w:color w:val="333333"/>
          <w:shd w:val="clear" w:color="auto" w:fill="FFFFFF"/>
        </w:rPr>
        <w:t>Ura</w:t>
      </w:r>
      <w:commentRangeEnd w:id="1001"/>
      <w:proofErr w:type="spellEnd"/>
      <w:r>
        <w:rPr>
          <w:rStyle w:val="CommentReference"/>
          <w:rFonts w:asciiTheme="minorHAnsi" w:hAnsiTheme="minorHAnsi" w:cstheme="minorBidi"/>
        </w:rPr>
        <w:commentReference w:id="1001"/>
      </w:r>
      <w:commentRangeEnd w:id="1002"/>
      <w:r>
        <w:rPr>
          <w:rStyle w:val="CommentReference"/>
          <w:rFonts w:asciiTheme="minorHAnsi" w:hAnsiTheme="minorHAnsi" w:cstheme="minorBidi"/>
        </w:rPr>
        <w:commentReference w:id="1002"/>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50D2B0B4"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w:t>
      </w:r>
      <w:r w:rsidR="00AA3B1B">
        <w:rPr>
          <w:color w:val="000000" w:themeColor="text1"/>
        </w:rPr>
        <w:lastRenderedPageBreak/>
        <w:t>combined</w:t>
      </w:r>
      <w:r w:rsidRPr="00FC1F96">
        <w:rPr>
          <w:bCs/>
          <w:iCs/>
          <w:color w:val="000000" w:themeColor="text1"/>
        </w:rPr>
        <w:t>,</w:t>
      </w:r>
      <w:r w:rsidR="00B93495">
        <w:rPr>
          <w:bCs/>
          <w:iCs/>
          <w:color w:val="000000" w:themeColor="text1"/>
        </w:rPr>
        <w:t xml:space="preserve"> and</w:t>
      </w:r>
      <w:r w:rsidRPr="00FC1F96">
        <w:rPr>
          <w:bCs/>
          <w:iCs/>
          <w:color w:val="000000" w:themeColor="text1"/>
        </w:rPr>
        <w:t xml:space="preserv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0462D2B9" w:rsidR="00F85114" w:rsidRPr="00143BDF" w:rsidRDefault="00F85114" w:rsidP="00F85114">
      <w:pPr>
        <w:jc w:val="both"/>
        <w:rPr>
          <w:color w:val="000000" w:themeColor="text1"/>
          <w:lang w:val="en-CA"/>
        </w:rPr>
      </w:pPr>
      <w:r>
        <w:rPr>
          <w:color w:val="000000" w:themeColor="text1"/>
        </w:rPr>
        <w:t>Expected product size from the plate tags was confirmed on 4% agarose gel. PCR products were purified</w:t>
      </w:r>
      <w:r w:rsidR="006B3720">
        <w:rPr>
          <w:color w:val="000000" w:themeColor="text1"/>
        </w:rPr>
        <w:t xml:space="preserve"> using a </w:t>
      </w:r>
      <w:r w:rsidR="006B3720">
        <w:t xml:space="preserve">Qiagen </w:t>
      </w:r>
      <w:proofErr w:type="spellStart"/>
      <w:r w:rsidR="006B3720">
        <w:t>MinElute</w:t>
      </w:r>
      <w:proofErr w:type="spellEnd"/>
      <w:r w:rsidR="006B3720">
        <w:t xml:space="preserve"> Gel Extraction kit</w:t>
      </w:r>
      <w:r w:rsidR="008F5798">
        <w:t xml:space="preserve"> (Cat. No.28604)</w:t>
      </w:r>
      <w:r w:rsidR="00B93495">
        <w:rPr>
          <w:color w:val="000000" w:themeColor="text1"/>
        </w:rPr>
        <w:t xml:space="preserve">, and </w:t>
      </w:r>
      <w:r>
        <w:rPr>
          <w:color w:val="000000" w:themeColor="text1"/>
        </w:rPr>
        <w:t xml:space="preserve">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on a 4% gel.  Products of the desired size (260-290 </w:t>
      </w:r>
      <w:proofErr w:type="spellStart"/>
      <w:r>
        <w:rPr>
          <w:color w:val="000000" w:themeColor="text1"/>
        </w:rPr>
        <w:t>bp</w:t>
      </w:r>
      <w:proofErr w:type="spellEnd"/>
      <w:r>
        <w:rPr>
          <w:color w:val="000000" w:themeColor="text1"/>
        </w:rPr>
        <w:t xml:space="preserve">) were isolated from each lane, purified using a </w:t>
      </w:r>
      <w:r w:rsidR="006B3720">
        <w:t xml:space="preserve">Qiagen </w:t>
      </w:r>
      <w:proofErr w:type="spellStart"/>
      <w:r w:rsidR="006B3720">
        <w:t>MinElute</w:t>
      </w:r>
      <w:proofErr w:type="spellEnd"/>
      <w:r w:rsidR="006B3720">
        <w:t xml:space="preserve"> Gel Extraction kit,</w:t>
      </w:r>
      <w:r w:rsidR="006B3720">
        <w:rPr>
          <w:color w:val="000000" w:themeColor="text1"/>
        </w:rPr>
        <w:t xml:space="preserve"> </w:t>
      </w:r>
      <w:r>
        <w:rPr>
          <w:color w:val="000000" w:themeColor="text1"/>
        </w:rPr>
        <w:t>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7BCD9C3" w14:textId="7AC8DCF9" w:rsidR="00AF7BF3"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w:t>
      </w:r>
      <w:r w:rsidR="00AF7BF3">
        <w:rPr>
          <w:rFonts w:eastAsia="Times New Roman"/>
          <w:color w:val="222222"/>
          <w:shd w:val="clear" w:color="auto" w:fill="FFFFFF"/>
        </w:rPr>
        <w:t xml:space="preserve">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AF7BF3">
        <w:rPr>
          <w:rFonts w:eastAsia="Times New Roman"/>
          <w:color w:val="222222"/>
          <w:shd w:val="clear" w:color="auto" w:fill="FFFFFF"/>
        </w:rPr>
        <w:t>genotyping data from a single well was assigned to the barcode at random.</w:t>
      </w:r>
    </w:p>
    <w:p w14:paraId="5B036B27" w14:textId="77777777" w:rsidR="00F85114" w:rsidRPr="00233F15" w:rsidRDefault="00F85114" w:rsidP="00F85114">
      <w:pPr>
        <w:rPr>
          <w:b/>
          <w:bCs/>
          <w:iCs/>
          <w:color w:val="000000" w:themeColor="text1"/>
        </w:rPr>
      </w:pPr>
    </w:p>
    <w:p w14:paraId="2D329534" w14:textId="2D620E98" w:rsidR="00F85114" w:rsidRPr="00233F15" w:rsidRDefault="00A13491" w:rsidP="00F85114">
      <w:pPr>
        <w:outlineLvl w:val="0"/>
        <w:rPr>
          <w:b/>
          <w:bCs/>
          <w:iCs/>
          <w:color w:val="000000" w:themeColor="text1"/>
        </w:rPr>
      </w:pPr>
      <w:r>
        <w:rPr>
          <w:b/>
          <w:bCs/>
          <w:iCs/>
          <w:color w:val="000000" w:themeColor="text1"/>
        </w:rPr>
        <w:t>Refining Genotype for Putative Wild-Type Strains</w:t>
      </w:r>
    </w:p>
    <w:p w14:paraId="0892C429" w14:textId="0C3231CA" w:rsidR="00F85114" w:rsidRPr="00233F15" w:rsidRDefault="00F85114" w:rsidP="00F85114">
      <w:pPr>
        <w:jc w:val="both"/>
        <w:rPr>
          <w:rFonts w:eastAsia="Calibri"/>
          <w:color w:val="333333"/>
          <w:shd w:val="clear" w:color="auto" w:fill="FFFFFF"/>
        </w:rPr>
      </w:pPr>
      <w:r w:rsidRPr="00233F15">
        <w:rPr>
          <w:bCs/>
          <w:iCs/>
          <w:color w:val="000000" w:themeColor="text1"/>
        </w:rPr>
        <w:t xml:space="preserve">For </w:t>
      </w:r>
      <w:r w:rsidR="00C03658" w:rsidRPr="00233F15">
        <w:rPr>
          <w:bCs/>
          <w:iCs/>
          <w:color w:val="000000" w:themeColor="text1"/>
        </w:rPr>
        <w:t>131 MAT</w:t>
      </w:r>
      <w:r w:rsidR="00C03658" w:rsidRPr="00362D4D">
        <w:rPr>
          <w:rFonts w:eastAsia="Calibri"/>
          <w:b/>
          <w:color w:val="333333"/>
          <w:shd w:val="clear" w:color="auto" w:fill="FFFFFF"/>
        </w:rPr>
        <w:t>α</w:t>
      </w:r>
      <w:r w:rsidR="00C03658" w:rsidRPr="00233F15">
        <w:rPr>
          <w:rFonts w:eastAsia="Calibri"/>
          <w:color w:val="333333"/>
          <w:shd w:val="clear" w:color="auto" w:fill="FFFFFF"/>
        </w:rPr>
        <w:t xml:space="preserve"> </w:t>
      </w:r>
      <w:r w:rsidR="00C03658">
        <w:rPr>
          <w:rFonts w:eastAsia="Calibri"/>
          <w:color w:val="333333"/>
          <w:shd w:val="clear" w:color="auto" w:fill="FFFFFF"/>
        </w:rPr>
        <w:t xml:space="preserve">and </w:t>
      </w:r>
      <w:r w:rsidRPr="00233F15">
        <w:rPr>
          <w:bCs/>
          <w:iCs/>
          <w:color w:val="000000" w:themeColor="text1"/>
        </w:rPr>
        <w:t>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w:t>
      </w:r>
      <w:r w:rsidRPr="00233F15">
        <w:rPr>
          <w:rFonts w:eastAsia="Calibri"/>
          <w:color w:val="333333"/>
          <w:shd w:val="clear" w:color="auto" w:fill="FFFFFF"/>
        </w:rPr>
        <w:t xml:space="preserve">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00AF7BF3">
        <w:rPr>
          <w:rFonts w:eastAsia="Calibri"/>
          <w:color w:val="333333"/>
          <w:shd w:val="clear" w:color="auto" w:fill="FFFFFF"/>
        </w:rPr>
        <w:t xml:space="preserve"> (indicating </w:t>
      </w:r>
      <w:r w:rsidR="00C03658">
        <w:rPr>
          <w:rFonts w:eastAsia="Calibri"/>
          <w:color w:val="333333"/>
          <w:shd w:val="clear" w:color="auto" w:fill="FFFFFF"/>
        </w:rPr>
        <w:t>the absence of any knockout cassettes</w:t>
      </w:r>
      <w:r w:rsidR="00AF7BF3">
        <w:rPr>
          <w:rFonts w:eastAsia="Calibri"/>
          <w:color w:val="333333"/>
          <w:shd w:val="clear" w:color="auto" w:fill="FFFFFF"/>
        </w:rPr>
        <w:t>)</w:t>
      </w:r>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00C03658">
        <w:rPr>
          <w:bCs/>
          <w:iCs/>
          <w:color w:val="000000" w:themeColor="text1"/>
        </w:rPr>
        <w:t xml:space="preserve"> (indicating a knockout cassette at one or more loci)</w:t>
      </w:r>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w:t>
      </w:r>
      <w:r w:rsidR="00441D29">
        <w:rPr>
          <w:bCs/>
          <w:iCs/>
          <w:color w:val="000000" w:themeColor="text1"/>
        </w:rPr>
        <w:t>untested</w:t>
      </w:r>
      <w:r w:rsidR="00441D29" w:rsidRPr="00233F15">
        <w:rPr>
          <w:bCs/>
          <w:iCs/>
          <w:color w:val="000000" w:themeColor="text1"/>
        </w:rPr>
        <w:t xml:space="preserve"> </w:t>
      </w:r>
      <w:r w:rsidRPr="00233F15">
        <w:rPr>
          <w:bCs/>
          <w:iCs/>
          <w:color w:val="000000" w:themeColor="text1"/>
        </w:rPr>
        <w:t>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00610F42">
        <w:rPr>
          <w:bCs/>
          <w:iCs/>
          <w:color w:val="000000" w:themeColor="text1"/>
        </w:rPr>
        <w:t>C</w:t>
      </w:r>
      <w:r>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lastRenderedPageBreak/>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0DAA9E04"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wild-type to mutant miscalls</w:t>
      </w:r>
      <w:r w:rsidR="00077FEB">
        <w:rPr>
          <w:color w:val="000000" w:themeColor="text1"/>
        </w:rPr>
        <w:t xml:space="preserve"> are negligible</w:t>
      </w:r>
      <w:r>
        <w:rPr>
          <w:color w:val="000000" w:themeColor="text1"/>
        </w:rPr>
        <w:t>,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00077FEB">
        <w:rPr>
          <w:color w:val="000000" w:themeColor="text1"/>
        </w:rPr>
        <w:t>B</w:t>
      </w:r>
      <w:r w:rsidRPr="00233F15">
        <w:rPr>
          <w:color w:val="000000" w:themeColor="text1"/>
        </w:rPr>
        <w:t xml:space="preserve">).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52BD16E0" w14:textId="73340E20" w:rsidR="00C13CAE" w:rsidRPr="00F92F94" w:rsidRDefault="00F85114" w:rsidP="00700EDC">
      <w:pPr>
        <w:jc w:val="both"/>
        <w:rPr>
          <w:bCs/>
          <w:iCs/>
          <w:color w:val="000000" w:themeColor="text1"/>
        </w:rPr>
      </w:pPr>
      <w:r w:rsidRPr="00233F15">
        <w:rPr>
          <w:bCs/>
          <w:iCs/>
          <w:color w:val="000000" w:themeColor="text1"/>
        </w:rPr>
        <w:t xml:space="preserve">To measure individual strain growth, </w:t>
      </w:r>
      <w:r w:rsidR="00700EDC" w:rsidRPr="00700EDC">
        <w:rPr>
          <w:bCs/>
          <w:iCs/>
          <w:color w:val="000000" w:themeColor="text1"/>
        </w:rPr>
        <w:t>100</w:t>
      </w:r>
      <w:r w:rsidR="00770B75">
        <w:rPr>
          <w:bCs/>
          <w:iCs/>
          <w:color w:val="000000" w:themeColor="text1"/>
          <w:lang w:val="el-GR"/>
        </w:rPr>
        <w:t>μ</w:t>
      </w:r>
      <w:r w:rsidR="00700EDC" w:rsidRPr="00700EDC">
        <w:rPr>
          <w:bCs/>
          <w:iCs/>
          <w:color w:val="000000" w:themeColor="text1"/>
        </w:rPr>
        <w:t>l of starting culture at 0.0625 OD</w:t>
      </w:r>
      <w:r w:rsidR="00121D28">
        <w:rPr>
          <w:bCs/>
          <w:iCs/>
          <w:color w:val="000000" w:themeColor="text1"/>
        </w:rPr>
        <w:t>600</w:t>
      </w:r>
      <w:r w:rsidR="00121D28" w:rsidRPr="00121D28">
        <w:rPr>
          <w:bCs/>
          <w:iCs/>
          <w:color w:val="000000" w:themeColor="text1"/>
          <w:vertAlign w:val="subscript"/>
        </w:rPr>
        <w:t>nm</w:t>
      </w:r>
      <w:r w:rsidR="00700EDC" w:rsidRPr="00700EDC">
        <w:rPr>
          <w:bCs/>
          <w:iCs/>
          <w:color w:val="000000" w:themeColor="text1"/>
        </w:rPr>
        <w:t xml:space="preserve"> w</w:t>
      </w:r>
      <w:r w:rsidR="003562FE">
        <w:rPr>
          <w:bCs/>
          <w:iCs/>
          <w:color w:val="000000" w:themeColor="text1"/>
        </w:rPr>
        <w:t>as</w:t>
      </w:r>
      <w:r w:rsidR="00700EDC" w:rsidRPr="00700EDC">
        <w:rPr>
          <w:bCs/>
          <w:iCs/>
          <w:color w:val="000000" w:themeColor="text1"/>
        </w:rPr>
        <w:t xml:space="preserve"> grown in </w:t>
      </w:r>
      <w:r w:rsidR="003562FE">
        <w:rPr>
          <w:bCs/>
          <w:iCs/>
          <w:color w:val="000000" w:themeColor="text1"/>
        </w:rPr>
        <w:t xml:space="preserve">a </w:t>
      </w:r>
      <w:r w:rsidR="00700EDC" w:rsidRPr="00700EDC">
        <w:rPr>
          <w:bCs/>
          <w:iCs/>
          <w:color w:val="000000" w:themeColor="text1"/>
        </w:rPr>
        <w:t>96 well-</w:t>
      </w:r>
      <w:r w:rsidR="00700EDC" w:rsidRPr="00F92F94">
        <w:rPr>
          <w:bCs/>
          <w:iCs/>
          <w:color w:val="000000" w:themeColor="text1"/>
        </w:rPr>
        <w:t xml:space="preserve">plate in a temperature-controlled shaking spectrophotometer (Tecan </w:t>
      </w:r>
      <w:proofErr w:type="spellStart"/>
      <w:r w:rsidR="00700EDC" w:rsidRPr="00F92F94">
        <w:rPr>
          <w:bCs/>
          <w:iCs/>
          <w:color w:val="000000" w:themeColor="text1"/>
        </w:rPr>
        <w:t>GENios</w:t>
      </w:r>
      <w:proofErr w:type="spellEnd"/>
      <w:r w:rsidR="00700EDC" w:rsidRPr="00F92F94">
        <w:rPr>
          <w:bCs/>
          <w:iCs/>
          <w:color w:val="000000" w:themeColor="text1"/>
        </w:rPr>
        <w:t xml:space="preserve"> microplate reader). Growing cultures were shaken at 800 rpm at 30</w:t>
      </w:r>
      <w:r w:rsidR="00B04EFA" w:rsidRPr="00B04EFA">
        <w:rPr>
          <w:bCs/>
          <w:iCs/>
          <w:color w:val="000000" w:themeColor="text1"/>
        </w:rPr>
        <w:t>°</w:t>
      </w:r>
      <w:r w:rsidR="00700EDC" w:rsidRPr="00F92F94">
        <w:rPr>
          <w:bCs/>
          <w:iCs/>
          <w:color w:val="000000" w:themeColor="text1"/>
        </w:rPr>
        <w:t>C and OD600</w:t>
      </w:r>
      <w:r w:rsidR="00B04EFA" w:rsidRPr="00B04EFA">
        <w:rPr>
          <w:bCs/>
          <w:iCs/>
          <w:color w:val="000000" w:themeColor="text1"/>
          <w:vertAlign w:val="subscript"/>
        </w:rPr>
        <w:t>nm</w:t>
      </w:r>
      <w:r w:rsidR="00700EDC" w:rsidRPr="00F92F94">
        <w:rPr>
          <w:bCs/>
          <w:iCs/>
          <w:color w:val="000000" w:themeColor="text1"/>
        </w:rPr>
        <w:t xml:space="preserve"> of each well w</w:t>
      </w:r>
      <w:r w:rsidR="00B04EFA">
        <w:rPr>
          <w:bCs/>
          <w:iCs/>
          <w:color w:val="000000" w:themeColor="text1"/>
        </w:rPr>
        <w:t>as</w:t>
      </w:r>
      <w:r w:rsidR="00700EDC" w:rsidRPr="00F92F94">
        <w:rPr>
          <w:bCs/>
          <w:iCs/>
          <w:color w:val="000000" w:themeColor="text1"/>
        </w:rPr>
        <w:t xml:space="preserve"> measured every 15 min.</w:t>
      </w:r>
    </w:p>
    <w:p w14:paraId="6101CF38" w14:textId="77777777" w:rsidR="005F375A" w:rsidRPr="00F92F94" w:rsidRDefault="005F375A" w:rsidP="005F375A">
      <w:pPr>
        <w:rPr>
          <w:b/>
          <w:bCs/>
          <w:iCs/>
          <w:color w:val="000000" w:themeColor="text1"/>
        </w:rPr>
      </w:pPr>
    </w:p>
    <w:p w14:paraId="1D7775AE" w14:textId="77777777" w:rsidR="005F375A" w:rsidRPr="00F92F94" w:rsidRDefault="005F375A" w:rsidP="005F375A">
      <w:pPr>
        <w:outlineLvl w:val="0"/>
        <w:rPr>
          <w:b/>
          <w:bCs/>
          <w:iCs/>
          <w:color w:val="000000" w:themeColor="text1"/>
        </w:rPr>
      </w:pPr>
      <w:r w:rsidRPr="00F92F94">
        <w:rPr>
          <w:b/>
          <w:bCs/>
          <w:iCs/>
          <w:color w:val="000000" w:themeColor="text1"/>
        </w:rPr>
        <w:t>Population growth profiling by high-throughput sequencing</w:t>
      </w:r>
    </w:p>
    <w:p w14:paraId="3D1FFFFA" w14:textId="6D9EED87" w:rsidR="00580436" w:rsidRDefault="005F375A" w:rsidP="005F375A">
      <w:pPr>
        <w:jc w:val="both"/>
        <w:rPr>
          <w:rFonts w:eastAsia="Times New Roman"/>
          <w:color w:val="000000" w:themeColor="text1"/>
          <w:shd w:val="clear" w:color="auto" w:fill="FFFFFF"/>
        </w:rPr>
      </w:pPr>
      <w:r w:rsidRPr="00F92F94">
        <w:rPr>
          <w:bCs/>
          <w:iCs/>
          <w:color w:val="000000" w:themeColor="text1"/>
        </w:rPr>
        <w:t xml:space="preserve">Progeny with at least one mapped strain-specific barcode (Data S2) were combined into two separate liquid YPD + </w:t>
      </w:r>
      <w:r w:rsidR="00F92F94" w:rsidRPr="00F92F94">
        <w:rPr>
          <w:bCs/>
          <w:iCs/>
          <w:color w:val="000000" w:themeColor="text1"/>
        </w:rPr>
        <w:t xml:space="preserve">15% </w:t>
      </w:r>
      <w:r w:rsidRPr="00F92F94">
        <w:rPr>
          <w:bCs/>
          <w:iCs/>
          <w:color w:val="000000" w:themeColor="text1"/>
        </w:rPr>
        <w:t xml:space="preserve">glycerol pools separated by mating type, and kept at −80°C.  </w:t>
      </w:r>
      <w:r w:rsidRPr="00F92F94">
        <w:rPr>
          <w:rFonts w:eastAsia="Times New Roman"/>
          <w:color w:val="000000" w:themeColor="text1"/>
          <w:shd w:val="clear" w:color="auto" w:fill="FFFFFF"/>
        </w:rPr>
        <w:t xml:space="preserve">Samples from the original YPD + glycerol pool were </w:t>
      </w:r>
      <w:proofErr w:type="spellStart"/>
      <w:r w:rsidRPr="00F92F94">
        <w:rPr>
          <w:rFonts w:eastAsia="Times New Roman"/>
          <w:color w:val="000000" w:themeColor="text1"/>
          <w:shd w:val="clear" w:color="auto" w:fill="FFFFFF"/>
        </w:rPr>
        <w:t>thawn</w:t>
      </w:r>
      <w:proofErr w:type="spellEnd"/>
      <w:r w:rsidRPr="00F92F94">
        <w:rPr>
          <w:rFonts w:eastAsia="Times New Roman"/>
          <w:color w:val="000000" w:themeColor="text1"/>
          <w:shd w:val="clear" w:color="auto" w:fill="FFFFFF"/>
        </w:rPr>
        <w:t xml:space="preserve"> and added to the appropriate drug or solvent containing medium at a final concentration of 0.0625 OD</w:t>
      </w:r>
      <w:r w:rsidRPr="00F92F94">
        <w:rPr>
          <w:rFonts w:eastAsia="Times New Roman"/>
          <w:color w:val="000000" w:themeColor="text1"/>
          <w:shd w:val="clear" w:color="auto" w:fill="FFFFFF"/>
          <w:vertAlign w:val="subscript"/>
        </w:rPr>
        <w:t>600 nm</w:t>
      </w:r>
      <w:r w:rsidRPr="001634A2">
        <w:rPr>
          <w:rFonts w:eastAsia="Times New Roman"/>
          <w:color w:val="000000" w:themeColor="text1"/>
          <w:shd w:val="clear" w:color="auto" w:fill="FFFFFF"/>
        </w:rPr>
        <w:t xml:space="preserve"> </w:t>
      </w:r>
      <w:r w:rsidRPr="00F92F94">
        <w:rPr>
          <w:rFonts w:eastAsia="Times New Roman"/>
          <w:color w:val="000000" w:themeColor="text1"/>
          <w:shd w:val="clear" w:color="auto" w:fill="FFFFFF"/>
        </w:rPr>
        <w:t xml:space="preserve">in 10ml.  </w:t>
      </w:r>
      <w:r w:rsidR="00ED20D6">
        <w:rPr>
          <w:rFonts w:eastAsia="Times New Roman"/>
          <w:color w:val="000000" w:themeColor="text1"/>
          <w:shd w:val="clear" w:color="auto" w:fill="FFFFFF"/>
        </w:rPr>
        <w:t xml:space="preserve"> In addition, a </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0 generation</w:t>
      </w:r>
      <w:r w:rsidR="008E38F1">
        <w:rPr>
          <w:rFonts w:eastAsia="Times New Roman"/>
          <w:color w:val="000000" w:themeColor="text1"/>
          <w:shd w:val="clear" w:color="auto" w:fill="FFFFFF"/>
        </w:rPr>
        <w:t>’</w:t>
      </w:r>
      <w:r w:rsidR="00ED20D6">
        <w:rPr>
          <w:rFonts w:eastAsia="Times New Roman"/>
          <w:color w:val="000000" w:themeColor="text1"/>
          <w:shd w:val="clear" w:color="auto" w:fill="FFFFFF"/>
        </w:rPr>
        <w:t xml:space="preserve"> sample was immediately harvested from the YPD + glycerol </w:t>
      </w:r>
      <w:r w:rsidR="00D3303A">
        <w:rPr>
          <w:rFonts w:eastAsia="Times New Roman"/>
          <w:color w:val="000000" w:themeColor="text1"/>
          <w:shd w:val="clear" w:color="auto" w:fill="FFFFFF"/>
        </w:rPr>
        <w:t>pool and processed for DNA extraction and sequencing</w:t>
      </w:r>
      <w:r w:rsidRPr="00F92F94">
        <w:rPr>
          <w:rFonts w:eastAsia="Times New Roman"/>
          <w:color w:val="000000" w:themeColor="text1"/>
          <w:shd w:val="clear" w:color="auto" w:fill="FFFFFF"/>
        </w:rPr>
        <w:t>.  After growth to approximately 2 OD</w:t>
      </w:r>
      <w:r w:rsidRPr="00F92F94">
        <w:rPr>
          <w:rFonts w:eastAsia="Times New Roman"/>
          <w:color w:val="000000" w:themeColor="text1"/>
          <w:shd w:val="clear" w:color="auto" w:fill="FFFFFF"/>
          <w:vertAlign w:val="subscript"/>
        </w:rPr>
        <w:t>600 nm</w:t>
      </w:r>
      <w:r w:rsidR="00C732E6">
        <w:rPr>
          <w:rFonts w:eastAsia="Times New Roman"/>
          <w:color w:val="000000" w:themeColor="text1"/>
          <w:shd w:val="clear" w:color="auto" w:fill="FFFFFF"/>
          <w:vertAlign w:val="subscript"/>
        </w:rPr>
        <w:t xml:space="preserve"> </w:t>
      </w:r>
      <w:r w:rsidR="00C732E6">
        <w:rPr>
          <w:rFonts w:eastAsia="Times New Roman"/>
          <w:color w:val="000000" w:themeColor="text1"/>
          <w:shd w:val="clear" w:color="auto" w:fill="FFFFFF"/>
        </w:rPr>
        <w:t>(~5 generations)</w:t>
      </w:r>
      <w:r w:rsidRPr="00F92F94">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cells </w:t>
      </w:r>
      <w:r w:rsidR="00C732E6" w:rsidRPr="00C732E6">
        <w:rPr>
          <w:rFonts w:eastAsia="Times New Roman"/>
          <w:color w:val="000000" w:themeColor="text1"/>
          <w:shd w:val="clear" w:color="auto" w:fill="FFFFFF"/>
        </w:rPr>
        <w:t>were collected and processed for sequencing</w:t>
      </w:r>
      <w:r w:rsidR="0048329B">
        <w:rPr>
          <w:rFonts w:eastAsia="Times New Roman"/>
          <w:color w:val="000000" w:themeColor="text1"/>
          <w:shd w:val="clear" w:color="auto" w:fill="FFFFFF"/>
        </w:rPr>
        <w:t>,</w:t>
      </w:r>
      <w:r w:rsidR="00C732E6" w:rsidRPr="00C732E6">
        <w:rPr>
          <w:rFonts w:eastAsia="Times New Roman"/>
          <w:color w:val="000000" w:themeColor="text1"/>
          <w:shd w:val="clear" w:color="auto" w:fill="FFFFFF"/>
        </w:rPr>
        <w:t xml:space="preserve"> and</w:t>
      </w:r>
      <w:r w:rsidR="00C732E6">
        <w:rPr>
          <w:rFonts w:eastAsia="Times New Roman"/>
          <w:color w:val="000000" w:themeColor="text1"/>
          <w:shd w:val="clear" w:color="auto" w:fill="FFFFFF"/>
        </w:rPr>
        <w:t xml:space="preserve"> a</w:t>
      </w:r>
      <w:r w:rsidR="00C732E6" w:rsidRPr="00C732E6">
        <w:rPr>
          <w:rFonts w:eastAsia="Times New Roman"/>
          <w:color w:val="000000" w:themeColor="text1"/>
          <w:shd w:val="clear" w:color="auto" w:fill="FFFFFF"/>
        </w:rPr>
        <w:t xml:space="preserve"> small aliquot </w:t>
      </w:r>
      <w:r w:rsidR="00C732E6">
        <w:rPr>
          <w:rFonts w:eastAsia="Times New Roman"/>
          <w:color w:val="000000" w:themeColor="text1"/>
          <w:shd w:val="clear" w:color="auto" w:fill="FFFFFF"/>
        </w:rPr>
        <w:t xml:space="preserve">was </w:t>
      </w:r>
      <w:r w:rsidR="00C732E6" w:rsidRPr="00C732E6">
        <w:rPr>
          <w:rFonts w:eastAsia="Times New Roman"/>
          <w:color w:val="000000" w:themeColor="text1"/>
          <w:shd w:val="clear" w:color="auto" w:fill="FFFFFF"/>
        </w:rPr>
        <w:t xml:space="preserve">diluted in fresh media </w:t>
      </w:r>
      <w:r w:rsidR="00C732E6">
        <w:rPr>
          <w:rFonts w:eastAsia="Times New Roman"/>
          <w:color w:val="000000" w:themeColor="text1"/>
          <w:shd w:val="clear" w:color="auto" w:fill="FFFFFF"/>
        </w:rPr>
        <w:t xml:space="preserve">(at </w:t>
      </w:r>
      <w:r w:rsidR="00C732E6" w:rsidRPr="00F92F94">
        <w:rPr>
          <w:rFonts w:eastAsia="Times New Roman"/>
          <w:color w:val="000000" w:themeColor="text1"/>
          <w:shd w:val="clear" w:color="auto" w:fill="FFFFFF"/>
        </w:rPr>
        <w:t>a final concentration of 0.0625 OD</w:t>
      </w:r>
      <w:r w:rsidR="00C732E6" w:rsidRPr="00F92F94">
        <w:rPr>
          <w:rFonts w:eastAsia="Times New Roman"/>
          <w:color w:val="000000" w:themeColor="text1"/>
          <w:shd w:val="clear" w:color="auto" w:fill="FFFFFF"/>
          <w:vertAlign w:val="subscript"/>
        </w:rPr>
        <w:t>600 nm</w:t>
      </w:r>
      <w:r w:rsidR="00C732E6" w:rsidRPr="00C732E6">
        <w:rPr>
          <w:rFonts w:eastAsia="Times New Roman"/>
          <w:color w:val="000000" w:themeColor="text1"/>
          <w:shd w:val="clear" w:color="auto" w:fill="FFFFFF"/>
        </w:rPr>
        <w:t xml:space="preserve"> </w:t>
      </w:r>
      <w:r w:rsidR="00C732E6">
        <w:rPr>
          <w:rFonts w:eastAsia="Times New Roman"/>
          <w:color w:val="000000" w:themeColor="text1"/>
          <w:shd w:val="clear" w:color="auto" w:fill="FFFFFF"/>
        </w:rPr>
        <w:t xml:space="preserve">in 10ml) </w:t>
      </w:r>
      <w:r w:rsidR="00C732E6" w:rsidRPr="00C732E6">
        <w:rPr>
          <w:rFonts w:eastAsia="Times New Roman"/>
          <w:color w:val="000000" w:themeColor="text1"/>
          <w:shd w:val="clear" w:color="auto" w:fill="FFFFFF"/>
        </w:rPr>
        <w:t xml:space="preserve">in presence of drug or solvent </w:t>
      </w:r>
      <w:r w:rsidR="0048329B">
        <w:rPr>
          <w:rFonts w:eastAsia="Times New Roman"/>
          <w:color w:val="000000" w:themeColor="text1"/>
          <w:shd w:val="clear" w:color="auto" w:fill="FFFFFF"/>
        </w:rPr>
        <w:t>to be</w:t>
      </w:r>
      <w:r w:rsidR="00C732E6" w:rsidRPr="00C732E6">
        <w:rPr>
          <w:rFonts w:eastAsia="Times New Roman"/>
          <w:color w:val="000000" w:themeColor="text1"/>
          <w:shd w:val="clear" w:color="auto" w:fill="FFFFFF"/>
        </w:rPr>
        <w:t xml:space="preserve"> grown for</w:t>
      </w:r>
      <w:r w:rsidR="00115317">
        <w:rPr>
          <w:rFonts w:eastAsia="Times New Roman"/>
          <w:color w:val="000000" w:themeColor="text1"/>
          <w:shd w:val="clear" w:color="auto" w:fill="FFFFFF"/>
        </w:rPr>
        <w:t xml:space="preserve"> an</w:t>
      </w:r>
      <w:r w:rsidR="00C732E6" w:rsidRPr="00C732E6">
        <w:rPr>
          <w:rFonts w:eastAsia="Times New Roman"/>
          <w:color w:val="000000" w:themeColor="text1"/>
          <w:shd w:val="clear" w:color="auto" w:fill="FFFFFF"/>
        </w:rPr>
        <w:t xml:space="preserve"> additional 5 generations</w:t>
      </w:r>
      <w:r w:rsidRPr="00F92F94">
        <w:rPr>
          <w:rFonts w:eastAsia="Times New Roman"/>
          <w:color w:val="000000" w:themeColor="text1"/>
          <w:shd w:val="clear" w:color="auto" w:fill="FFFFFF"/>
        </w:rPr>
        <w:t xml:space="preserve">.  This process was repeated </w:t>
      </w:r>
      <w:r w:rsidR="00735DCF">
        <w:rPr>
          <w:rFonts w:eastAsia="Times New Roman"/>
          <w:color w:val="000000" w:themeColor="text1"/>
          <w:shd w:val="clear" w:color="auto" w:fill="FFFFFF"/>
        </w:rPr>
        <w:t>for a total of 20 generations of growth</w:t>
      </w:r>
      <w:r w:rsidR="00106325">
        <w:rPr>
          <w:rFonts w:eastAsia="Times New Roman"/>
          <w:color w:val="000000" w:themeColor="text1"/>
          <w:shd w:val="clear" w:color="auto" w:fill="FFFFFF"/>
        </w:rPr>
        <w:t>, with c</w:t>
      </w:r>
      <w:r w:rsidRPr="00F92F94">
        <w:rPr>
          <w:rFonts w:eastAsia="Times New Roman"/>
          <w:color w:val="000000" w:themeColor="text1"/>
          <w:shd w:val="clear" w:color="auto" w:fill="FFFFFF"/>
        </w:rPr>
        <w:t>ollected samples c</w:t>
      </w:r>
      <w:r w:rsidR="00106325">
        <w:rPr>
          <w:rFonts w:eastAsia="Times New Roman"/>
          <w:color w:val="000000" w:themeColor="text1"/>
          <w:shd w:val="clear" w:color="auto" w:fill="FFFFFF"/>
        </w:rPr>
        <w:t>orresponding to</w:t>
      </w:r>
      <w:r w:rsidRPr="00F92F94">
        <w:rPr>
          <w:rFonts w:eastAsia="Times New Roman"/>
          <w:color w:val="000000" w:themeColor="text1"/>
          <w:shd w:val="clear" w:color="auto" w:fill="FFFFFF"/>
        </w:rPr>
        <w:t xml:space="preserve"> approximately 5, 10, 15, and 20 generations.</w:t>
      </w:r>
    </w:p>
    <w:p w14:paraId="3B5B3E91" w14:textId="77777777" w:rsidR="00580436" w:rsidRDefault="00580436" w:rsidP="005F375A">
      <w:pPr>
        <w:jc w:val="both"/>
        <w:rPr>
          <w:bCs/>
          <w:iCs/>
          <w:color w:val="000000" w:themeColor="text1"/>
        </w:rPr>
      </w:pPr>
    </w:p>
    <w:p w14:paraId="1F7D1168" w14:textId="35B29704" w:rsidR="00226F4C" w:rsidRPr="00226F4C" w:rsidRDefault="005F375A" w:rsidP="00226F4C">
      <w:pPr>
        <w:jc w:val="both"/>
        <w:rPr>
          <w:bCs/>
          <w:iCs/>
          <w:color w:val="000000" w:themeColor="text1"/>
          <w:lang w:val="en-CA"/>
        </w:rPr>
      </w:pPr>
      <w:r w:rsidRPr="00F92F94">
        <w:rPr>
          <w:bCs/>
          <w:iCs/>
          <w:color w:val="000000" w:themeColor="text1"/>
        </w:rPr>
        <w:t xml:space="preserve">Harvested samples were subject to genomic DNA extraction using a </w:t>
      </w:r>
      <w:proofErr w:type="spellStart"/>
      <w:r w:rsidRPr="00F92F94">
        <w:rPr>
          <w:bCs/>
          <w:iCs/>
          <w:color w:val="000000" w:themeColor="text1"/>
        </w:rPr>
        <w:t>YeaStar</w:t>
      </w:r>
      <w:proofErr w:type="spellEnd"/>
      <w:r w:rsidRPr="00F92F94">
        <w:rPr>
          <w:bCs/>
          <w:iCs/>
          <w:color w:val="000000" w:themeColor="text1"/>
        </w:rPr>
        <w:t xml:space="preserve">™ Genomic DNA Kit, quantified using </w:t>
      </w:r>
      <w:r w:rsidR="0010620E">
        <w:t xml:space="preserve">the Invitrogen Quant-IT dsDNA BR Assay </w:t>
      </w:r>
      <w:proofErr w:type="gramStart"/>
      <w:r w:rsidR="0010620E">
        <w:t>kit</w:t>
      </w:r>
      <w:r w:rsidR="003B5708">
        <w:t xml:space="preserve">  (</w:t>
      </w:r>
      <w:proofErr w:type="gramEnd"/>
      <w:r w:rsidR="003B5708">
        <w:t>Cat No. Q32853)</w:t>
      </w:r>
      <w:r w:rsidRPr="00F92F94">
        <w:rPr>
          <w:bCs/>
          <w:iCs/>
          <w:color w:val="000000" w:themeColor="text1"/>
        </w:rPr>
        <w:t>, and diluted to a final concentration of 2</w:t>
      </w:r>
      <w:r w:rsidR="00202043">
        <w:rPr>
          <w:bCs/>
          <w:iCs/>
          <w:color w:val="000000" w:themeColor="text1"/>
        </w:rPr>
        <w:t>5</w:t>
      </w:r>
      <w:r w:rsidRPr="00F92F94">
        <w:rPr>
          <w:bCs/>
          <w:iCs/>
          <w:color w:val="000000" w:themeColor="text1"/>
        </w:rPr>
        <w:t xml:space="preserve"> ng/</w:t>
      </w:r>
      <w:r w:rsidRPr="00F92F94">
        <w:rPr>
          <w:bCs/>
          <w:iCs/>
          <w:color w:val="000000" w:themeColor="text1"/>
          <w:lang w:val="el-GR"/>
        </w:rPr>
        <w:t>μ</w:t>
      </w:r>
      <w:r w:rsidRPr="00F92F94">
        <w:rPr>
          <w:bCs/>
          <w:iCs/>
          <w:color w:val="000000" w:themeColor="text1"/>
          <w:lang w:val="en-CA"/>
        </w:rPr>
        <w:t xml:space="preserve">l. </w:t>
      </w:r>
      <w:r w:rsidR="001C1A6B">
        <w:rPr>
          <w:bCs/>
          <w:iCs/>
          <w:color w:val="000000" w:themeColor="text1"/>
          <w:lang w:val="en-CA"/>
        </w:rPr>
        <w:t xml:space="preserve">350ng of </w:t>
      </w:r>
      <w:r w:rsidR="00CE4414">
        <w:rPr>
          <w:bCs/>
          <w:iCs/>
          <w:color w:val="000000" w:themeColor="text1"/>
          <w:lang w:val="en-CA"/>
        </w:rPr>
        <w:t xml:space="preserve">DNA </w:t>
      </w:r>
      <w:r w:rsidR="001C1A6B">
        <w:rPr>
          <w:bCs/>
          <w:iCs/>
          <w:color w:val="000000" w:themeColor="text1"/>
          <w:lang w:val="en-CA"/>
        </w:rPr>
        <w:t xml:space="preserve">from each sample was </w:t>
      </w:r>
      <w:r w:rsidR="00580436">
        <w:rPr>
          <w:bCs/>
          <w:iCs/>
          <w:color w:val="000000" w:themeColor="text1"/>
          <w:lang w:val="en-CA"/>
        </w:rPr>
        <w:t>indexed with the following PCR mixture:</w:t>
      </w:r>
      <w:r w:rsidRPr="00233F15">
        <w:rPr>
          <w:bCs/>
          <w:iCs/>
          <w:color w:val="000000" w:themeColor="text1"/>
        </w:rPr>
        <w:t xml:space="preserve">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 xml:space="preserve">PCR products </w:t>
      </w:r>
      <w:r w:rsidR="00226F4C">
        <w:rPr>
          <w:bCs/>
          <w:iCs/>
          <w:color w:val="000000" w:themeColor="text1"/>
        </w:rPr>
        <w:t xml:space="preserve">were </w:t>
      </w:r>
      <w:r w:rsidRPr="00233F15">
        <w:rPr>
          <w:bCs/>
          <w:iCs/>
          <w:color w:val="000000" w:themeColor="text1"/>
        </w:rPr>
        <w:t>amplified using the following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00226F4C">
        <w:rPr>
          <w:bCs/>
          <w:iCs/>
          <w:color w:val="000000" w:themeColor="text1"/>
          <w:lang w:val="en-CA"/>
        </w:rPr>
        <w:t xml:space="preserve"> </w:t>
      </w:r>
      <w:commentRangeStart w:id="1003"/>
      <w:r w:rsidR="00226F4C">
        <w:t>After indexing, equal</w:t>
      </w:r>
      <w:r w:rsidR="001C1A6B">
        <w:t xml:space="preserve"> volumes</w:t>
      </w:r>
      <w:r w:rsidR="00226F4C">
        <w:t xml:space="preserve"> of UP-tag and DN-tag PCR products from each pool were run on a 3% agarose gel.  </w:t>
      </w:r>
      <w:commentRangeEnd w:id="1003"/>
      <w:r w:rsidR="00B04DC2">
        <w:rPr>
          <w:rStyle w:val="CommentReference"/>
          <w:rFonts w:asciiTheme="minorHAnsi" w:hAnsiTheme="minorHAnsi" w:cstheme="minorBidi"/>
        </w:rPr>
        <w:commentReference w:id="1003"/>
      </w:r>
      <w:r w:rsidR="00226F4C">
        <w:t xml:space="preserve">The expected 210bp bands were isolated and purified using a Qiagen </w:t>
      </w:r>
      <w:proofErr w:type="spellStart"/>
      <w:r w:rsidR="00226F4C">
        <w:t>MinElute</w:t>
      </w:r>
      <w:proofErr w:type="spellEnd"/>
      <w:r w:rsidR="00226F4C">
        <w:t xml:space="preserve"> Gel Extraction kit.  </w:t>
      </w:r>
      <w:r w:rsidR="001C1A6B">
        <w:t xml:space="preserve">DNA size and purity </w:t>
      </w:r>
      <w:proofErr w:type="gramStart"/>
      <w:r w:rsidR="001C1A6B">
        <w:t>was</w:t>
      </w:r>
      <w:proofErr w:type="gramEnd"/>
      <w:r w:rsidR="001C1A6B">
        <w:t xml:space="preserve"> confirmed by using the Agilent Bioanalyzer High </w:t>
      </w:r>
      <w:proofErr w:type="spellStart"/>
      <w:r w:rsidR="001C1A6B">
        <w:t>Sensitity</w:t>
      </w:r>
      <w:proofErr w:type="spellEnd"/>
      <w:r w:rsidR="001C1A6B">
        <w:t xml:space="preserve"> DNA kit.  </w:t>
      </w:r>
      <w:r w:rsidR="00226F4C">
        <w:t>DNA yield was quantified in triplicate using a KAPA SYBR FAST Universal qPCR kit</w:t>
      </w:r>
      <w:r w:rsidR="007622DF">
        <w:t xml:space="preserve"> (Cat. No. KK4824)</w:t>
      </w:r>
      <w:r w:rsidR="00226F4C">
        <w:t xml:space="preserve">.  </w:t>
      </w:r>
      <w:r w:rsidR="00B04EFA">
        <w:t xml:space="preserve">Approximately equal amounts of each sample were combined and </w:t>
      </w:r>
      <w:r w:rsidR="00226F4C">
        <w:t xml:space="preserve">sequenced using </w:t>
      </w:r>
      <w:r w:rsidR="00226F4C">
        <w:rPr>
          <w:bCs/>
          <w:iCs/>
          <w:color w:val="000000" w:themeColor="text1"/>
          <w:lang w:val="en-CA"/>
        </w:rPr>
        <w:t>an</w:t>
      </w:r>
      <w:r w:rsidR="00226F4C" w:rsidRPr="00233F15">
        <w:rPr>
          <w:bCs/>
          <w:iCs/>
          <w:color w:val="000000" w:themeColor="text1"/>
          <w:lang w:val="en-CA"/>
        </w:rPr>
        <w:t xml:space="preserve"> Illumina </w:t>
      </w:r>
      <w:proofErr w:type="spellStart"/>
      <w:r w:rsidR="00226F4C" w:rsidRPr="00233F15">
        <w:rPr>
          <w:bCs/>
          <w:iCs/>
          <w:color w:val="000000" w:themeColor="text1"/>
          <w:lang w:val="en-CA"/>
        </w:rPr>
        <w:t>NextSeq</w:t>
      </w:r>
      <w:proofErr w:type="spellEnd"/>
      <w:r w:rsidR="00226F4C" w:rsidRPr="00233F15">
        <w:rPr>
          <w:bCs/>
          <w:iCs/>
          <w:color w:val="000000" w:themeColor="text1"/>
          <w:lang w:val="en-CA"/>
        </w:rPr>
        <w:t xml:space="preserve"> 500 </w:t>
      </w:r>
      <w:r w:rsidR="00226F4C" w:rsidRPr="00226F4C">
        <w:rPr>
          <w:bCs/>
          <w:iCs/>
          <w:color w:val="000000" w:themeColor="text1"/>
          <w:lang w:val="en-CA"/>
        </w:rPr>
        <w:t>High Output v2</w:t>
      </w:r>
      <w:r w:rsidR="00226F4C" w:rsidRPr="00233F15">
        <w:rPr>
          <w:bCs/>
          <w:iCs/>
          <w:color w:val="000000" w:themeColor="text1"/>
          <w:lang w:val="en-CA"/>
        </w:rPr>
        <w:t xml:space="preserve"> kit</w:t>
      </w:r>
      <w:r w:rsidR="00226F4C">
        <w:rPr>
          <w:bCs/>
          <w:iCs/>
          <w:color w:val="000000" w:themeColor="text1"/>
          <w:lang w:val="en-CA"/>
        </w:rPr>
        <w: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F1664E"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080B930E" w14:textId="0A880AD9" w:rsidR="00C80234"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s used.</w:t>
      </w:r>
      <w:r w:rsidR="00C80234">
        <w:rPr>
          <w:bCs/>
          <w:iCs/>
          <w:color w:val="000000" w:themeColor="text1"/>
          <w:lang w:val="en-CA"/>
        </w:rPr>
        <w:t xml:space="preserve">  </w:t>
      </w:r>
    </w:p>
    <w:p w14:paraId="2B87DCCA" w14:textId="77777777" w:rsidR="00C80234" w:rsidRDefault="00C80234" w:rsidP="00E76826">
      <w:pPr>
        <w:jc w:val="both"/>
        <w:rPr>
          <w:bCs/>
          <w:iCs/>
          <w:color w:val="000000" w:themeColor="text1"/>
          <w:lang w:val="en-CA"/>
        </w:rPr>
      </w:pPr>
    </w:p>
    <w:p w14:paraId="5A61B06A" w14:textId="5E3AC3DE" w:rsidR="00C80234" w:rsidRDefault="00C80234" w:rsidP="00C80234">
      <w:pPr>
        <w:rPr>
          <w:rFonts w:eastAsiaTheme="minorEastAsia"/>
          <w:bCs/>
          <w:iCs/>
          <w:color w:val="000000" w:themeColor="text1"/>
          <w:lang w:val="en-CA"/>
        </w:rPr>
      </w:pPr>
      <w:r>
        <w:rPr>
          <w:rFonts w:eastAsiaTheme="minorEastAsia"/>
          <w:bCs/>
          <w:iCs/>
          <w:color w:val="000000" w:themeColor="text1"/>
          <w:lang w:val="en-CA"/>
        </w:rPr>
        <w:t xml:space="preserve">We </w:t>
      </w:r>
      <w:r w:rsidR="004922D2">
        <w:rPr>
          <w:rFonts w:eastAsiaTheme="minorEastAsia"/>
          <w:bCs/>
          <w:iCs/>
          <w:color w:val="000000" w:themeColor="text1"/>
          <w:lang w:val="en-CA"/>
        </w:rPr>
        <w:t>model</w:t>
      </w:r>
      <w:r>
        <w:rPr>
          <w:rFonts w:eastAsiaTheme="minorEastAsia"/>
          <w:bCs/>
          <w:iCs/>
          <w:color w:val="000000" w:themeColor="text1"/>
          <w:lang w:val="en-CA"/>
        </w:rPr>
        <w:t xml:space="preserve">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70B9BBA1" w14:textId="77777777" w:rsidR="00C80234" w:rsidRPr="00FA0731" w:rsidRDefault="00F1664E"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2C22C494" w14:textId="77777777" w:rsidR="00C80234" w:rsidRDefault="00C80234" w:rsidP="00E76826">
      <w:pPr>
        <w:jc w:val="both"/>
        <w:rPr>
          <w:bCs/>
          <w:iCs/>
          <w:color w:val="000000" w:themeColor="text1"/>
          <w:lang w:val="en-CA"/>
        </w:rPr>
      </w:pPr>
    </w:p>
    <w:p w14:paraId="11A92FAB" w14:textId="0E7F0614" w:rsidR="00C80234" w:rsidRDefault="00C80234" w:rsidP="00C80234">
      <w:pPr>
        <w:rPr>
          <w:bCs/>
          <w:iCs/>
          <w:color w:val="000000" w:themeColor="text1"/>
          <w:lang w:val="en-CA"/>
        </w:rPr>
      </w:pPr>
      <w:r>
        <w:rPr>
          <w:bCs/>
          <w:iCs/>
          <w:color w:val="000000" w:themeColor="text1"/>
          <w:lang w:val="en-CA"/>
        </w:rPr>
        <w:t xml:space="preserve">Here,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is proportional to </w:t>
      </w:r>
      <w:r w:rsidR="006F6E2A">
        <w:rPr>
          <w:rFonts w:eastAsiaTheme="minorEastAsia"/>
          <w:bCs/>
          <w:iCs/>
          <w:color w:val="000000" w:themeColor="text1"/>
          <w:lang w:val="en-CA"/>
        </w:rPr>
        <w:t>a desired</w:t>
      </w:r>
      <w:r>
        <w:rPr>
          <w:rFonts w:eastAsiaTheme="minorEastAsia"/>
          <w:bCs/>
          <w:iCs/>
          <w:color w:val="000000" w:themeColor="text1"/>
          <w:lang w:val="en-CA"/>
        </w:rPr>
        <w:t xml:space="preserve"> ‘</w:t>
      </w:r>
      <w:r w:rsidR="00DA06AF">
        <w:rPr>
          <w:rFonts w:eastAsiaTheme="minorEastAsia"/>
          <w:bCs/>
          <w:iCs/>
          <w:color w:val="000000" w:themeColor="text1"/>
          <w:lang w:val="en-CA"/>
        </w:rPr>
        <w:t>absolute</w:t>
      </w:r>
      <w:r>
        <w:rPr>
          <w:rFonts w:eastAsiaTheme="minorEastAsia"/>
          <w:bCs/>
          <w:iCs/>
          <w:color w:val="000000" w:themeColor="text1"/>
          <w:lang w:val="en-CA"/>
        </w:rPr>
        <w:t>’ starting abundance</w:t>
      </w:r>
      <w:r w:rsidR="00770800">
        <w:rPr>
          <w:rFonts w:eastAsiaTheme="minorEastAsia"/>
          <w:bCs/>
          <w:iCs/>
          <w:color w:val="000000" w:themeColor="text1"/>
          <w:lang w:val="en-CA"/>
        </w:rPr>
        <w:t xml:space="preserve"> </w:t>
      </w:r>
      <w:r w:rsidR="00A90BA7">
        <w:rPr>
          <w:rFonts w:eastAsiaTheme="minorEastAsia"/>
          <w:bCs/>
          <w:iCs/>
          <w:color w:val="000000" w:themeColor="text1"/>
          <w:lang w:val="en-CA"/>
        </w:rPr>
        <w:t xml:space="preserve">metric </w:t>
      </w:r>
      <w:r w:rsidR="00770800">
        <w:rPr>
          <w:rFonts w:eastAsiaTheme="minorEastAsia"/>
          <w:bCs/>
          <w:iCs/>
          <w:color w:val="000000" w:themeColor="text1"/>
          <w:lang w:val="en-CA"/>
        </w:rPr>
        <w:t>for each strain</w:t>
      </w:r>
      <w:r w:rsidR="002A4F31">
        <w:rPr>
          <w:rFonts w:eastAsiaTheme="minorEastAsia"/>
          <w:bCs/>
          <w:iCs/>
          <w:color w:val="000000" w:themeColor="text1"/>
          <w:lang w:val="en-CA"/>
        </w:rPr>
        <w:t xml:space="preserve"> (e.g. number of cells)</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such that: </w:t>
      </w:r>
    </w:p>
    <w:p w14:paraId="22967655" w14:textId="77777777" w:rsidR="00C80234" w:rsidRDefault="00C80234" w:rsidP="00C80234">
      <w:pPr>
        <w:rPr>
          <w:bCs/>
          <w:iCs/>
          <w:color w:val="000000" w:themeColor="text1"/>
          <w:lang w:val="en-CA"/>
        </w:rPr>
      </w:pPr>
    </w:p>
    <w:p w14:paraId="01467219" w14:textId="7875BA1A" w:rsidR="00C80234" w:rsidRPr="00FA0731" w:rsidRDefault="00F1664E"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37F01A98" w14:textId="109A456B" w:rsidR="00C80234" w:rsidRDefault="00C80234" w:rsidP="00E76826">
      <w:pPr>
        <w:jc w:val="both"/>
        <w:rPr>
          <w:bCs/>
          <w:iCs/>
          <w:color w:val="000000" w:themeColor="text1"/>
          <w:lang w:val="en-CA"/>
        </w:rPr>
      </w:pPr>
    </w:p>
    <w:p w14:paraId="0965D0CC" w14:textId="02BF154D" w:rsidR="00C80234" w:rsidRPr="00A42B07" w:rsidRDefault="00C80234" w:rsidP="00E76826">
      <w:pPr>
        <w:jc w:val="both"/>
        <w:rPr>
          <w:bCs/>
          <w:iCs/>
          <w:color w:val="000000" w:themeColor="text1"/>
          <w:lang w:val="en-CA"/>
        </w:rPr>
      </w:pPr>
      <w:r>
        <w:rPr>
          <w:bCs/>
          <w:iCs/>
          <w:color w:val="000000" w:themeColor="text1"/>
          <w:lang w:val="en-CA"/>
        </w:rPr>
        <w:t xml:space="preserve">Similarly, we also obtain a proportional estimate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by </w:t>
      </w:r>
      <w:r w:rsidR="00A42B07">
        <w:rPr>
          <w:rFonts w:eastAsiaTheme="minorEastAsia"/>
          <w:bCs/>
          <w:iCs/>
          <w:color w:val="000000" w:themeColor="text1"/>
          <w:lang w:val="en-CA"/>
        </w:rPr>
        <w:t xml:space="preserve">using </w:t>
      </w:r>
      <w:r>
        <w:rPr>
          <w:rFonts w:eastAsiaTheme="minorEastAsia"/>
          <w:bCs/>
          <w:iCs/>
          <w:color w:val="000000" w:themeColor="text1"/>
          <w:lang w:val="en-CA"/>
        </w:rPr>
        <w:t xml:space="preserve">the frequency at each time point, multiplied by </w:t>
      </w:r>
      <w:r w:rsidRPr="00233F15">
        <w:rPr>
          <w:bCs/>
          <w:iCs/>
          <w:color w:val="000000" w:themeColor="text1"/>
          <w:lang w:val="en-CA"/>
        </w:rPr>
        <w:t xml:space="preserve">expected </w:t>
      </w:r>
      <w:r w:rsidR="00A42B07">
        <w:rPr>
          <w:bCs/>
          <w:iCs/>
          <w:color w:val="000000" w:themeColor="text1"/>
          <w:lang w:val="en-CA"/>
        </w:rPr>
        <w:t xml:space="preserve">relative </w:t>
      </w:r>
      <w:r w:rsidRPr="00233F15">
        <w:rPr>
          <w:bCs/>
          <w:iCs/>
          <w:color w:val="000000" w:themeColor="text1"/>
          <w:lang w:val="en-CA"/>
        </w:rPr>
        <w:t xml:space="preserve">pool growth at that time </w:t>
      </w:r>
      <w:r w:rsidR="00A42B07">
        <w:rPr>
          <w:bCs/>
          <w:iCs/>
          <w:color w:val="000000" w:themeColor="text1"/>
          <w:lang w:val="en-CA"/>
        </w:rPr>
        <w:t xml:space="preserve">compared to time 0 </w:t>
      </w:r>
      <w:r w:rsidRPr="00233F15">
        <w:rPr>
          <w:bCs/>
          <w:iCs/>
          <w:color w:val="000000" w:themeColor="text1"/>
          <w:lang w:val="en-CA"/>
        </w:rPr>
        <w:t>(</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Pr="00233F15">
        <w:rPr>
          <w:rFonts w:eastAsiaTheme="minorEastAsia"/>
          <w:bCs/>
          <w:iCs/>
          <w:color w:val="000000" w:themeColor="text1"/>
          <w:lang w:val="en-CA"/>
        </w:rPr>
        <w:t xml:space="preserve"> is defined by the number of generations</w:t>
      </w:r>
      <w:r w:rsidR="000D4C7F">
        <w:rPr>
          <w:rFonts w:eastAsiaTheme="minorEastAsia"/>
          <w:bCs/>
          <w:iCs/>
          <w:color w:val="000000" w:themeColor="text1"/>
          <w:lang w:val="en-CA"/>
        </w:rPr>
        <w:t xml:space="preserve"> since t = 0</w:t>
      </w:r>
      <w:r>
        <w:rPr>
          <w:rFonts w:eastAsiaTheme="minorEastAsia"/>
          <w:bCs/>
          <w:iCs/>
          <w:color w:val="000000" w:themeColor="text1"/>
          <w:lang w:val="en-CA"/>
        </w:rPr>
        <w:t>)</w:t>
      </w:r>
    </w:p>
    <w:p w14:paraId="3CB4C773" w14:textId="77777777" w:rsidR="00C80234" w:rsidRDefault="00C80234" w:rsidP="00E76826">
      <w:pPr>
        <w:jc w:val="both"/>
        <w:rPr>
          <w:bCs/>
          <w:iCs/>
          <w:color w:val="000000" w:themeColor="text1"/>
          <w:lang w:val="en-CA"/>
        </w:rPr>
      </w:pPr>
    </w:p>
    <w:p w14:paraId="62970597" w14:textId="71FE4DE3" w:rsidR="00C80234" w:rsidRPr="00FA0731" w:rsidRDefault="00F1664E" w:rsidP="00C80234">
      <w:pPr>
        <w:rPr>
          <w:rFonts w:eastAsiaTheme="minorEastAsia"/>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m:oMathPara>
    </w:p>
    <w:p w14:paraId="42BB8E1D" w14:textId="3047BDA9" w:rsidR="00C80234" w:rsidRDefault="00C80234" w:rsidP="00E76826">
      <w:pPr>
        <w:jc w:val="both"/>
        <w:rPr>
          <w:bCs/>
          <w:iCs/>
          <w:color w:val="000000" w:themeColor="text1"/>
          <w:lang w:val="en-CA"/>
        </w:rPr>
      </w:pPr>
    </w:p>
    <w:p w14:paraId="29915551" w14:textId="3E0F83B9" w:rsidR="00E46245" w:rsidRPr="00233F15" w:rsidRDefault="00C80234" w:rsidP="00E76826">
      <w:pPr>
        <w:jc w:val="both"/>
        <w:rPr>
          <w:bCs/>
          <w:iCs/>
          <w:color w:val="000000" w:themeColor="text1"/>
          <w:lang w:val="en-CA"/>
        </w:rPr>
      </w:pPr>
      <w:r>
        <w:rPr>
          <w:bCs/>
          <w:iCs/>
          <w:color w:val="000000" w:themeColor="text1"/>
          <w:lang w:val="en-CA"/>
        </w:rPr>
        <w:t xml:space="preserve">Therefore,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Pr>
          <w:rFonts w:eastAsiaTheme="minorEastAsia"/>
          <w:bCs/>
          <w:iCs/>
          <w:color w:val="000000" w:themeColor="text1"/>
          <w:lang w:val="en-CA"/>
        </w:rPr>
        <w:t xml:space="preserve"> </w:t>
      </w:r>
      <w:r>
        <w:rPr>
          <w:bCs/>
          <w:iCs/>
          <w:color w:val="000000" w:themeColor="text1"/>
          <w:lang w:val="en-CA"/>
        </w:rPr>
        <w:t xml:space="preserve">over time can be used to compute a metric that is proportional to </w:t>
      </w:r>
      <w:r w:rsidR="00DA06AF">
        <w:rPr>
          <w:bCs/>
          <w:iCs/>
          <w:color w:val="000000" w:themeColor="text1"/>
          <w:lang w:val="en-CA"/>
        </w:rPr>
        <w:t>the absolute</w:t>
      </w:r>
      <w:r>
        <w:rPr>
          <w:bCs/>
          <w:iCs/>
          <w:color w:val="000000" w:themeColor="text1"/>
          <w:lang w:val="en-CA"/>
        </w:rPr>
        <w:t xml:space="preserve"> ‘area under the growth curve’ </w:t>
      </w:r>
      <w:r w:rsidRPr="00233F15">
        <w:rPr>
          <w:bCs/>
          <w:iCs/>
          <w:color w:val="000000" w:themeColor="text1"/>
          <w:lang w:val="en-CA"/>
        </w:rPr>
        <w:t>(</w:t>
      </w:r>
      <m:oMath>
        <m:r>
          <w:rPr>
            <w:rFonts w:ascii="Cambria Math" w:hAnsi="Cambria Math"/>
            <w:color w:val="000000" w:themeColor="text1"/>
            <w:lang w:val="en-CA"/>
          </w:rPr>
          <m:t>AUC</m:t>
        </m:r>
      </m:oMath>
      <w:r>
        <w:rPr>
          <w:bCs/>
          <w:iCs/>
          <w:color w:val="000000" w:themeColor="text1"/>
          <w:lang w:val="en-CA"/>
        </w:rPr>
        <w:t xml:space="preserve">) from timepoints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w:t>
      </w:r>
      <w:r>
        <w:rPr>
          <w:rFonts w:eastAsiaTheme="minorEastAsia"/>
          <w:bCs/>
          <w:iCs/>
          <w:color w:val="000000" w:themeColor="text1"/>
          <w:lang w:val="en-CA"/>
        </w:rPr>
        <w:t>Here,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r>
        <w:rPr>
          <w:bCs/>
          <w:iCs/>
          <w:color w:val="000000" w:themeColor="text1"/>
          <w:lang w:val="en-CA"/>
        </w:rPr>
        <w:t>:</w:t>
      </w:r>
    </w:p>
    <w:p w14:paraId="44C48DB0" w14:textId="613936A4" w:rsidR="00C05930" w:rsidRPr="00233F15" w:rsidRDefault="00F1664E"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3DA8E5FC" w14:textId="77777777" w:rsidR="00E46245" w:rsidRDefault="00E46245" w:rsidP="00224FCB">
      <w:pPr>
        <w:rPr>
          <w:bCs/>
          <w:iCs/>
          <w:color w:val="000000" w:themeColor="text1"/>
          <w:lang w:val="en-CA"/>
        </w:rPr>
      </w:pPr>
    </w:p>
    <w:p w14:paraId="40CCAF54" w14:textId="221B6295" w:rsidR="00194AA9" w:rsidRDefault="00A04BDD" w:rsidP="00224FCB">
      <w:pPr>
        <w:rPr>
          <w:rFonts w:eastAsiaTheme="minorEastAsia"/>
          <w:bCs/>
          <w:iCs/>
          <w:color w:val="000000" w:themeColor="text1"/>
          <w:lang w:val="en-CA"/>
        </w:rPr>
      </w:pPr>
      <w:r>
        <w:rPr>
          <w:bCs/>
          <w:iCs/>
          <w:color w:val="000000" w:themeColor="text1"/>
          <w:lang w:val="en-CA"/>
        </w:rPr>
        <w:t>In th</w:t>
      </w:r>
      <w:r w:rsidR="00E47953">
        <w:rPr>
          <w:bCs/>
          <w:iCs/>
          <w:color w:val="000000" w:themeColor="text1"/>
          <w:lang w:val="en-CA"/>
        </w:rPr>
        <w:t>e</w:t>
      </w:r>
      <w:r>
        <w:rPr>
          <w:bCs/>
          <w:iCs/>
          <w:color w:val="000000" w:themeColor="text1"/>
          <w:lang w:val="en-CA"/>
        </w:rPr>
        <w:t xml:space="preserve">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4194244A" w:rsidR="007E5134" w:rsidRDefault="00F1664E"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0985532D" w14:textId="77777777" w:rsidR="00E46245" w:rsidRDefault="00E46245" w:rsidP="00224FCB">
      <w:pPr>
        <w:rPr>
          <w:bCs/>
          <w:iCs/>
          <w:color w:val="000000" w:themeColor="text1"/>
          <w:lang w:val="en-CA"/>
        </w:rPr>
      </w:pPr>
    </w:p>
    <w:p w14:paraId="74182E57" w14:textId="7D66EF06" w:rsidR="00FA0731" w:rsidRDefault="00E47953" w:rsidP="00E12214">
      <w:pPr>
        <w:jc w:val="both"/>
        <w:rPr>
          <w:rFonts w:eastAsiaTheme="minorEastAsia"/>
          <w:bCs/>
          <w:iCs/>
          <w:color w:val="000000" w:themeColor="text1"/>
          <w:lang w:val="en-CA"/>
        </w:rPr>
      </w:pPr>
      <w:r>
        <w:rPr>
          <w:bCs/>
          <w:iCs/>
          <w:color w:val="000000" w:themeColor="text1"/>
          <w:lang w:val="en-CA"/>
        </w:rPr>
        <w:t>Given the above relationships</w:t>
      </w:r>
      <w:r w:rsidR="00770800">
        <w:rPr>
          <w:bCs/>
          <w:iCs/>
          <w:color w:val="000000" w:themeColor="text1"/>
          <w:lang w:val="en-CA"/>
        </w:rPr>
        <w:t xml:space="preserve"> </w:t>
      </w:r>
      <w:r w:rsidR="00A42B07">
        <w:rPr>
          <w:bCs/>
          <w:iCs/>
          <w:color w:val="000000" w:themeColor="text1"/>
          <w:lang w:val="en-CA"/>
        </w:rPr>
        <w:t>of</w:t>
      </w:r>
      <w:r w:rsidR="00770800">
        <w:rPr>
          <w:bCs/>
          <w:iCs/>
          <w:color w:val="000000" w:themeColor="text1"/>
          <w:lang w:val="en-CA"/>
        </w:rPr>
        <w:t xml:space="preserve"> the frequency-based metrics</w:t>
      </w:r>
      <w:r w:rsidR="00A42B07">
        <w:rPr>
          <w:bCs/>
          <w:iCs/>
          <w:color w:val="000000" w:themeColor="text1"/>
          <w:lang w:val="en-CA"/>
        </w:rPr>
        <w:t xml:space="preserve"> with </w:t>
      </w:r>
      <w:r w:rsidR="00BB5271">
        <w:rPr>
          <w:bCs/>
          <w:iCs/>
          <w:color w:val="000000" w:themeColor="text1"/>
          <w:lang w:val="en-CA"/>
        </w:rPr>
        <w:t>absolute abundance-based metrics</w:t>
      </w:r>
      <w:r>
        <w:rPr>
          <w:bCs/>
          <w:iCs/>
          <w:color w:val="000000" w:themeColor="text1"/>
          <w:lang w:val="en-CA"/>
        </w:rPr>
        <w:t>, we can</w:t>
      </w:r>
      <w:r w:rsidR="00DD3274">
        <w:rPr>
          <w:bCs/>
          <w:iCs/>
          <w:color w:val="000000" w:themeColor="text1"/>
          <w:lang w:val="en-CA"/>
        </w:rPr>
        <w:t xml:space="preserv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DD3274">
        <w:rPr>
          <w:rFonts w:eastAsiaTheme="minorEastAsia"/>
          <w:bCs/>
          <w:iCs/>
          <w:color w:val="000000" w:themeColor="text1"/>
          <w:lang w:val="en-CA"/>
        </w:rPr>
        <w:t xml:space="preserve"> </w:t>
      </w:r>
      <w:r>
        <w:rPr>
          <w:rFonts w:eastAsiaTheme="minorEastAsia"/>
          <w:bCs/>
          <w:iCs/>
          <w:color w:val="000000" w:themeColor="text1"/>
          <w:lang w:val="en-CA"/>
        </w:rPr>
        <w:t>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sidR="00DD3274">
        <w:rPr>
          <w:rFonts w:eastAsiaTheme="minorEastAsia"/>
          <w:bCs/>
          <w:iCs/>
          <w:color w:val="000000" w:themeColor="text1"/>
          <w:lang w:val="en-CA"/>
        </w:rPr>
        <w:t xml:space="preserve"> and</w:t>
      </w:r>
      <w:r>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with</w:t>
      </w:r>
      <w:r w:rsidR="00DD3274">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770800">
        <w:rPr>
          <w:rFonts w:eastAsiaTheme="minorEastAsia"/>
          <w:bCs/>
          <w:iCs/>
          <w:color w:val="000000" w:themeColor="text1"/>
          <w:lang w:val="en-CA"/>
        </w:rPr>
        <w:t>.</w:t>
      </w:r>
      <w:r w:rsidR="00DD3274">
        <w:rPr>
          <w:rFonts w:eastAsiaTheme="minorEastAsia"/>
          <w:bCs/>
          <w:iCs/>
          <w:color w:val="000000" w:themeColor="text1"/>
          <w:lang w:val="en-CA"/>
        </w:rPr>
        <w:t xml:space="preserve"> </w:t>
      </w:r>
      <w:r w:rsidR="00F23FC5">
        <w:rPr>
          <w:rFonts w:eastAsiaTheme="minorEastAsia"/>
          <w:bCs/>
          <w:iCs/>
          <w:color w:val="000000" w:themeColor="text1"/>
          <w:lang w:val="en-CA"/>
        </w:rPr>
        <w:t xml:space="preserve"> </w:t>
      </w:r>
      <w:r w:rsidR="00824387">
        <w:rPr>
          <w:rFonts w:eastAsiaTheme="minorEastAsia"/>
          <w:bCs/>
          <w:iCs/>
          <w:color w:val="000000" w:themeColor="text1"/>
          <w:lang w:val="en-CA"/>
        </w:rPr>
        <w:t xml:space="preserve">Therefore, </w:t>
      </w:r>
      <w:r w:rsidR="00E12214">
        <w:rPr>
          <w:rFonts w:eastAsiaTheme="minorEastAsia"/>
          <w:bCs/>
          <w:iCs/>
          <w:color w:val="000000" w:themeColor="text1"/>
          <w:lang w:val="en-CA"/>
        </w:rPr>
        <w:t>the unknown</w:t>
      </w:r>
      <w:r w:rsidR="00F23FC5">
        <w:rPr>
          <w:rFonts w:eastAsiaTheme="minorEastAsia"/>
          <w:bCs/>
          <w:iCs/>
          <w:color w:val="000000" w:themeColor="text1"/>
          <w:lang w:val="en-CA"/>
        </w:rPr>
        <w:t xml:space="preserve"> constant relating</w:t>
      </w:r>
      <w:r w:rsidR="009A6FE3">
        <w:rPr>
          <w:rFonts w:eastAsiaTheme="minorEastAsia"/>
          <w:bCs/>
          <w:iCs/>
          <w:color w:val="000000" w:themeColor="text1"/>
          <w:lang w:val="en-CA"/>
        </w:rPr>
        <w:t xml:space="preserve"> frequency</w:t>
      </w:r>
      <w:r w:rsidR="005A6915">
        <w:rPr>
          <w:rFonts w:eastAsiaTheme="minorEastAsia"/>
          <w:bCs/>
          <w:iCs/>
          <w:color w:val="000000" w:themeColor="text1"/>
          <w:lang w:val="en-CA"/>
        </w:rPr>
        <w:t>-based abundance estimates</w:t>
      </w:r>
      <w:r w:rsidR="009A6FE3">
        <w:rPr>
          <w:rFonts w:eastAsiaTheme="minorEastAsia"/>
          <w:bCs/>
          <w:iCs/>
          <w:color w:val="000000" w:themeColor="text1"/>
          <w:lang w:val="en-CA"/>
        </w:rPr>
        <w:t xml:space="preserve"> to absolute abundance</w:t>
      </w:r>
      <w:r w:rsidR="005A6915">
        <w:rPr>
          <w:rFonts w:eastAsiaTheme="minorEastAsia"/>
          <w:bCs/>
          <w:iCs/>
          <w:color w:val="000000" w:themeColor="text1"/>
          <w:lang w:val="en-CA"/>
        </w:rPr>
        <w:t xml:space="preserve"> estimates</w:t>
      </w:r>
      <w:r w:rsidR="00AD73E9">
        <w:rPr>
          <w:rFonts w:eastAsiaTheme="minorEastAsia"/>
          <w:bCs/>
          <w:iCs/>
          <w:color w:val="000000" w:themeColor="text1"/>
          <w:lang w:val="en-CA"/>
        </w:rPr>
        <w:t xml:space="preserve"> for each strain</w:t>
      </w:r>
      <w:r w:rsidR="009A6FE3">
        <w:rPr>
          <w:rFonts w:eastAsiaTheme="minorEastAsia"/>
          <w:bCs/>
          <w:iCs/>
          <w:color w:val="000000" w:themeColor="text1"/>
          <w:lang w:val="en-CA"/>
        </w:rPr>
        <w:t xml:space="preserve"> </w:t>
      </w:r>
      <w:r w:rsidR="00F23FC5">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k</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sub>
        </m:sSub>
        <m:r>
          <w:rPr>
            <w:rFonts w:ascii="Cambria Math" w:hAnsi="Cambria Math"/>
            <w:color w:val="000000" w:themeColor="text1"/>
            <w:lang w:val="en-CA"/>
          </w:rPr>
          <m:t>)</m:t>
        </m:r>
      </m:oMath>
      <w:r w:rsidR="00F23FC5">
        <w:rPr>
          <w:rFonts w:eastAsiaTheme="minorEastAsia"/>
          <w:bCs/>
          <w:iCs/>
          <w:color w:val="000000" w:themeColor="text1"/>
          <w:lang w:val="en-CA"/>
        </w:rPr>
        <w:t xml:space="preserve"> </w:t>
      </w:r>
      <w:r w:rsidR="00E12214">
        <w:rPr>
          <w:rFonts w:eastAsiaTheme="minorEastAsia"/>
          <w:bCs/>
          <w:iCs/>
          <w:color w:val="000000" w:themeColor="text1"/>
          <w:lang w:val="en-CA"/>
        </w:rPr>
        <w:t>is</w:t>
      </w:r>
      <w:r w:rsidR="00A42B07">
        <w:rPr>
          <w:rFonts w:eastAsiaTheme="minorEastAsia"/>
          <w:bCs/>
          <w:iCs/>
          <w:color w:val="000000" w:themeColor="text1"/>
          <w:lang w:val="en-CA"/>
        </w:rPr>
        <w:t xml:space="preserve"> </w:t>
      </w:r>
      <w:r w:rsidR="009A6FE3">
        <w:rPr>
          <w:rFonts w:eastAsiaTheme="minorEastAsia"/>
          <w:bCs/>
          <w:iCs/>
          <w:color w:val="000000" w:themeColor="text1"/>
          <w:lang w:val="en-CA"/>
        </w:rPr>
        <w:t xml:space="preserve">not needed to compute growth rate </w:t>
      </w:r>
      <w:r>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Pr>
          <w:rFonts w:eastAsiaTheme="minorEastAsia"/>
          <w:bCs/>
          <w:iCs/>
          <w:color w:val="000000" w:themeColor="text1"/>
          <w:lang w:val="en-CA"/>
        </w:rPr>
        <w:t>:</w:t>
      </w:r>
    </w:p>
    <w:p w14:paraId="6C6C369A" w14:textId="77777777" w:rsidR="00FA0731" w:rsidRDefault="00FA0731" w:rsidP="00224FCB">
      <w:pPr>
        <w:rPr>
          <w:rFonts w:eastAsiaTheme="minorEastAsia"/>
          <w:bCs/>
          <w:iCs/>
          <w:color w:val="000000" w:themeColor="text1"/>
          <w:lang w:val="en-CA"/>
        </w:rPr>
      </w:pPr>
    </w:p>
    <w:p w14:paraId="40B26F6C" w14:textId="3CB7EAD1" w:rsidR="00FA0731" w:rsidRDefault="00F1664E" w:rsidP="00FA0731">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14D89BA" w14:textId="77777777" w:rsidR="00FA0731" w:rsidRDefault="00FA0731" w:rsidP="00224FCB">
      <w:pPr>
        <w:rPr>
          <w:rFonts w:eastAsiaTheme="minorEastAsia"/>
          <w:bCs/>
          <w:iCs/>
          <w:color w:val="000000" w:themeColor="text1"/>
          <w:lang w:val="en-CA"/>
        </w:rPr>
      </w:pPr>
    </w:p>
    <w:p w14:paraId="4FE4A56E" w14:textId="7F77696B" w:rsidR="00EC0185" w:rsidRPr="00EF6685" w:rsidRDefault="00E47953" w:rsidP="00EF6685">
      <w:pPr>
        <w:jc w:val="both"/>
        <w:rPr>
          <w:rFonts w:eastAsiaTheme="minorEastAsia"/>
          <w:color w:val="000000" w:themeColor="text1"/>
          <w:lang w:val="en-CA"/>
        </w:rPr>
      </w:pPr>
      <w:r>
        <w:rPr>
          <w:rFonts w:eastAsiaTheme="minorEastAsia"/>
          <w:bCs/>
          <w:iCs/>
          <w:color w:val="000000" w:themeColor="text1"/>
          <w:lang w:val="en-CA"/>
        </w:rPr>
        <w:t xml:space="preserve">Because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are both known, w</w:t>
      </w:r>
      <w:r w:rsidR="00DD5708">
        <w:rPr>
          <w:rFonts w:eastAsiaTheme="minorEastAsia"/>
          <w:bCs/>
          <w:iCs/>
          <w:color w:val="000000" w:themeColor="text1"/>
          <w:lang w:val="en-CA"/>
        </w:rPr>
        <w:t>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w:t>
      </w:r>
      <w:r w:rsidR="00B551D7">
        <w:rPr>
          <w:rFonts w:eastAsiaTheme="minorEastAsia"/>
          <w:bCs/>
          <w:iCs/>
          <w:color w:val="000000" w:themeColor="text1"/>
          <w:lang w:val="en-CA"/>
        </w:rPr>
        <w:t>-1</w:t>
      </w:r>
      <w:r w:rsidR="00A13902">
        <w:rPr>
          <w:rFonts w:eastAsiaTheme="minorEastAsia"/>
          <w:bCs/>
          <w:iCs/>
          <w:color w:val="000000" w:themeColor="text1"/>
          <w:lang w:val="en-CA"/>
        </w:rPr>
        <w:t xml:space="preserve">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A42B07">
        <w:rPr>
          <w:rFonts w:eastAsiaTheme="minorEastAsia"/>
          <w:bCs/>
          <w:iCs/>
          <w:color w:val="000000" w:themeColor="text1"/>
          <w:lang w:val="en-CA"/>
        </w:rPr>
        <w:t xml:space="preserve"> </w:t>
      </w:r>
      <w:r w:rsidR="000D4C7F">
        <w:rPr>
          <w:rFonts w:eastAsiaTheme="minorEastAsia"/>
          <w:bCs/>
          <w:iCs/>
          <w:color w:val="000000" w:themeColor="text1"/>
          <w:lang w:val="en-CA"/>
        </w:rPr>
        <w:t>(there is no simple closed-form solution for this equation)</w:t>
      </w:r>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371719">
        <w:rPr>
          <w:rFonts w:eastAsiaTheme="minorEastAsia"/>
          <w:bCs/>
          <w:iCs/>
          <w:color w:val="000000" w:themeColor="text1"/>
          <w:lang w:val="en-CA"/>
        </w:rPr>
        <w:t xml:space="preserve"> is an estimate of the growth rate relative to the pool as a whole (i.e. a strain with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=1</m:t>
        </m:r>
      </m:oMath>
      <w:r w:rsidR="00371719">
        <w:rPr>
          <w:rFonts w:eastAsiaTheme="minorEastAsia"/>
          <w:bCs/>
          <w:iCs/>
          <w:color w:val="000000" w:themeColor="text1"/>
          <w:lang w:val="en-CA"/>
        </w:rPr>
        <w:t xml:space="preserve"> perfectly ‘keeps up’ with the </w:t>
      </w:r>
      <w:proofErr w:type="gramStart"/>
      <w:r w:rsidR="00371719">
        <w:rPr>
          <w:rFonts w:eastAsiaTheme="minorEastAsia"/>
          <w:bCs/>
          <w:iCs/>
          <w:color w:val="000000" w:themeColor="text1"/>
          <w:lang w:val="en-CA"/>
        </w:rPr>
        <w:t>pool).</w:t>
      </w:r>
      <w:proofErr w:type="gramEnd"/>
      <w:r w:rsidR="009D2CEF">
        <w:rPr>
          <w:rFonts w:eastAsiaTheme="minorEastAsia"/>
          <w:bCs/>
          <w:iCs/>
          <w:color w:val="000000" w:themeColor="text1"/>
          <w:lang w:val="en-CA"/>
        </w:rPr>
        <w:t xml:space="preserve">  </w:t>
      </w:r>
      <w:r w:rsidR="00EF6685">
        <w:rPr>
          <w:rFonts w:eastAsiaTheme="minorEastAsia"/>
          <w:bCs/>
          <w:iCs/>
          <w:color w:val="000000" w:themeColor="text1"/>
          <w:lang w:val="en-CA"/>
        </w:rPr>
        <w:t xml:space="preserve">In practice,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F6685">
        <w:rPr>
          <w:rFonts w:eastAsiaTheme="minorEastAsia"/>
          <w:bCs/>
          <w:iCs/>
          <w:color w:val="000000" w:themeColor="text1"/>
          <w:lang w:val="en-CA"/>
        </w:rPr>
        <w:t xml:space="preserve"> estimates the average </w:t>
      </w:r>
      <w:r w:rsidR="00BB20FB">
        <w:rPr>
          <w:rFonts w:eastAsiaTheme="minorEastAsia"/>
          <w:bCs/>
          <w:iCs/>
          <w:color w:val="000000" w:themeColor="text1"/>
          <w:lang w:val="en-CA"/>
        </w:rPr>
        <w:t xml:space="preserve">relative </w:t>
      </w:r>
      <w:r w:rsidR="000B2E9C">
        <w:rPr>
          <w:rFonts w:eastAsiaTheme="minorEastAsia"/>
          <w:color w:val="000000" w:themeColor="text1"/>
          <w:lang w:val="en-CA"/>
        </w:rPr>
        <w:t xml:space="preserve">exponential </w:t>
      </w:r>
      <w:r w:rsidR="00EF6685">
        <w:rPr>
          <w:rFonts w:eastAsiaTheme="minorEastAsia"/>
          <w:bCs/>
          <w:iCs/>
          <w:color w:val="000000" w:themeColor="text1"/>
          <w:lang w:val="en-CA"/>
        </w:rPr>
        <w:t>growth rate</w:t>
      </w:r>
      <w:r w:rsidR="00371719">
        <w:rPr>
          <w:rFonts w:eastAsiaTheme="minorEastAsia"/>
          <w:bCs/>
          <w:iCs/>
          <w:color w:val="000000" w:themeColor="text1"/>
          <w:lang w:val="en-CA"/>
        </w:rPr>
        <w:t xml:space="preserve"> </w:t>
      </w:r>
      <w:r w:rsidR="00EF6685">
        <w:rPr>
          <w:rFonts w:eastAsiaTheme="minorEastAsia"/>
          <w:bCs/>
          <w:iCs/>
          <w:color w:val="000000" w:themeColor="text1"/>
          <w:lang w:val="en-CA"/>
        </w:rPr>
        <w:t xml:space="preserve">from 0 to </w:t>
      </w:r>
      <m:oMath>
        <m:r>
          <w:rPr>
            <w:rFonts w:ascii="Cambria Math" w:hAnsi="Cambria Math"/>
            <w:color w:val="000000" w:themeColor="text1"/>
            <w:lang w:val="en-CA"/>
          </w:rPr>
          <m:t>T</m:t>
        </m:r>
      </m:oMath>
      <w:r w:rsidR="00EF6685">
        <w:rPr>
          <w:rFonts w:eastAsiaTheme="minorEastAsia"/>
          <w:color w:val="000000" w:themeColor="text1"/>
          <w:lang w:val="en-CA"/>
        </w:rPr>
        <w:t xml:space="preserve"> </w:t>
      </w:r>
      <w:r w:rsidR="00D2331D">
        <w:rPr>
          <w:rFonts w:eastAsiaTheme="minorEastAsia"/>
          <w:color w:val="000000" w:themeColor="text1"/>
          <w:lang w:val="en-CA"/>
        </w:rPr>
        <w:t xml:space="preserve">(e.g. a prolonged lag phase </w:t>
      </w:r>
      <w:r w:rsidR="00371719">
        <w:rPr>
          <w:rFonts w:eastAsiaTheme="minorEastAsia"/>
          <w:color w:val="000000" w:themeColor="text1"/>
          <w:lang w:val="en-CA"/>
        </w:rPr>
        <w:t>effectively</w:t>
      </w:r>
      <w:r w:rsidR="00D2331D">
        <w:rPr>
          <w:rFonts w:eastAsiaTheme="minorEastAsia"/>
          <w:color w:val="000000" w:themeColor="text1"/>
          <w:lang w:val="en-CA"/>
        </w:rPr>
        <w:t xml:space="preserve"> lower</w:t>
      </w:r>
      <w:r w:rsidR="00371719">
        <w:rPr>
          <w:rFonts w:eastAsiaTheme="minorEastAsia"/>
          <w:color w:val="000000" w:themeColor="text1"/>
          <w:lang w:val="en-CA"/>
        </w:rPr>
        <w:t>s the</w:t>
      </w:r>
      <w:r w:rsidR="00D2331D">
        <w:rPr>
          <w:rFonts w:eastAsiaTheme="minorEastAsia"/>
          <w:color w:val="000000" w:themeColor="text1"/>
          <w:lang w:val="en-CA"/>
        </w:rPr>
        <w:t xml:space="preserve"> average exponential growth rate)</w:t>
      </w:r>
      <w:r w:rsidR="00EF6685">
        <w:rPr>
          <w:rFonts w:eastAsiaTheme="minorEastAsia"/>
          <w:color w:val="000000" w:themeColor="text1"/>
          <w:lang w:val="en-CA"/>
        </w:rPr>
        <w:t xml:space="preserve">.  </w:t>
      </w:r>
      <w:r w:rsidR="00EE2F08">
        <w:rPr>
          <w:rFonts w:eastAsiaTheme="minorEastAsia"/>
          <w:bCs/>
          <w:iCs/>
          <w:color w:val="000000" w:themeColor="text1"/>
          <w:lang w:val="en-CA"/>
        </w:rPr>
        <w:t xml:space="preserve">For linear regression and neural network training, the minimum </w:t>
      </w:r>
      <m:oMath>
        <m:r>
          <w:rPr>
            <w:rFonts w:ascii="Cambria Math" w:hAnsi="Cambria Math"/>
            <w:color w:val="000000" w:themeColor="text1"/>
            <w:lang w:val="en-CA"/>
          </w:rPr>
          <m:t>g</m:t>
        </m:r>
      </m:oMath>
      <w:r w:rsidR="00EE2F08">
        <w:rPr>
          <w:rFonts w:eastAsiaTheme="minorEastAsia"/>
          <w:color w:val="000000" w:themeColor="text1"/>
          <w:lang w:val="en-CA"/>
        </w:rPr>
        <w:t xml:space="preserve"> is set to 1e-10 to avoid numerical errors in the </w:t>
      </w:r>
      <w:r w:rsidR="00EF6685">
        <w:rPr>
          <w:rFonts w:eastAsiaTheme="minorEastAsia"/>
          <w:color w:val="000000" w:themeColor="text1"/>
          <w:lang w:val="en-CA"/>
        </w:rPr>
        <w:t xml:space="preserve">respective </w:t>
      </w:r>
      <w:r w:rsidR="00EE2F08">
        <w:rPr>
          <w:rFonts w:eastAsiaTheme="minorEastAsia"/>
          <w:color w:val="000000" w:themeColor="text1"/>
          <w:lang w:val="en-CA"/>
        </w:rPr>
        <w:t xml:space="preserve">algorithms. </w:t>
      </w:r>
      <w:r w:rsidR="00EE2F08">
        <w:rPr>
          <w:rFonts w:eastAsiaTheme="minorEastAsia"/>
          <w:bCs/>
          <w:iCs/>
          <w:color w:val="000000" w:themeColor="text1"/>
          <w:lang w:val="en-CA"/>
        </w:rPr>
        <w:t xml:space="preserve"> </w:t>
      </w:r>
      <w:r w:rsidR="00E76A36">
        <w:rPr>
          <w:rFonts w:eastAsiaTheme="minorEastAsia"/>
          <w:bCs/>
          <w:iCs/>
          <w:color w:val="000000" w:themeColor="text1"/>
          <w:lang w:val="en-CA"/>
        </w:rPr>
        <w:t xml:space="preserve">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F1664E"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1FE597C8" w14:textId="166E70D8" w:rsidR="000D489D" w:rsidRDefault="000D489D" w:rsidP="00224FCB">
      <w:pPr>
        <w:rPr>
          <w:bCs/>
          <w:iCs/>
          <w:color w:val="000000" w:themeColor="text1"/>
          <w:lang w:val="en-CA"/>
        </w:rPr>
      </w:pPr>
    </w:p>
    <w:p w14:paraId="7D19C77B" w14:textId="0F79127D" w:rsidR="00E92C13" w:rsidRPr="006C42C2" w:rsidRDefault="00913B12" w:rsidP="00325E97">
      <w:pPr>
        <w:jc w:val="both"/>
        <w:rPr>
          <w:rFonts w:eastAsiaTheme="minorEastAsia"/>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FB1AB1">
        <w:rPr>
          <w:bCs/>
          <w:iCs/>
          <w:color w:val="000000" w:themeColor="text1"/>
          <w:lang w:val="en-CA"/>
        </w:rPr>
        <w:t>range uncertainty</w:t>
      </w:r>
      <w:r w:rsidR="00B8741C">
        <w:rPr>
          <w:bCs/>
          <w:iCs/>
          <w:color w:val="000000" w:themeColor="text1"/>
          <w:lang w:val="en-CA"/>
        </w:rPr>
        <w:t xml:space="preserve">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FB1AB1">
        <w:rPr>
          <w:rFonts w:eastAsiaTheme="minorEastAsia"/>
          <w:bCs/>
          <w:iCs/>
          <w:color w:val="000000" w:themeColor="text1"/>
          <w:lang w:val="en-CA"/>
        </w:rPr>
        <w:t>may</w:t>
      </w:r>
      <w:r w:rsidR="00970806">
        <w:rPr>
          <w:rFonts w:eastAsiaTheme="minorEastAsia"/>
          <w:bCs/>
          <w:iCs/>
          <w:color w:val="000000" w:themeColor="text1"/>
          <w:lang w:val="en-CA"/>
        </w:rPr>
        <w:t xml:space="preserve">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B217F8">
        <w:rPr>
          <w:rFonts w:eastAsiaTheme="minorEastAsia"/>
          <w:bCs/>
          <w:iCs/>
          <w:color w:val="000000" w:themeColor="text1"/>
          <w:lang w:val="en-CA"/>
        </w:rPr>
        <w:t xml:space="preserve">correct for </w:t>
      </w:r>
      <w:r w:rsidR="009E3EE6">
        <w:rPr>
          <w:rFonts w:eastAsiaTheme="minorEastAsia"/>
          <w:bCs/>
          <w:iCs/>
          <w:color w:val="000000" w:themeColor="text1"/>
          <w:lang w:val="en-CA"/>
        </w:rPr>
        <w:t xml:space="preserve">any </w:t>
      </w:r>
      <w:r w:rsidR="00B217F8">
        <w:rPr>
          <w:rFonts w:eastAsiaTheme="minorEastAsia"/>
          <w:bCs/>
          <w:iCs/>
          <w:color w:val="000000" w:themeColor="text1"/>
          <w:lang w:val="en-CA"/>
        </w:rPr>
        <w:t>potential</w:t>
      </w:r>
      <w:r w:rsidR="00ED15EA">
        <w:rPr>
          <w:rFonts w:eastAsiaTheme="minorEastAsia"/>
          <w:bCs/>
          <w:iCs/>
          <w:color w:val="000000" w:themeColor="text1"/>
          <w:lang w:val="en-CA"/>
        </w:rPr>
        <w:t xml:space="preserve"> </w:t>
      </w:r>
      <w:r w:rsidR="006C42C2">
        <w:rPr>
          <w:rFonts w:eastAsiaTheme="minorEastAsia"/>
          <w:bCs/>
          <w:iCs/>
          <w:color w:val="000000" w:themeColor="text1"/>
          <w:lang w:val="en-CA"/>
        </w:rPr>
        <w:t>pool-of-origin</w:t>
      </w:r>
      <w:r w:rsidR="00ED15EA">
        <w:rPr>
          <w:rFonts w:eastAsiaTheme="minorEastAsia"/>
          <w:bCs/>
          <w:iCs/>
          <w:color w:val="000000" w:themeColor="text1"/>
          <w:lang w:val="en-CA"/>
        </w:rPr>
        <w:t xml:space="preserve">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6C42C2">
        <w:rPr>
          <w:rFonts w:eastAsiaTheme="minorEastAsia"/>
          <w:bCs/>
          <w:iCs/>
          <w:color w:val="000000" w:themeColor="text1"/>
          <w:lang w:val="en-CA"/>
        </w:rPr>
        <w:t xml:space="preserve">arising from merging the </w:t>
      </w:r>
      <w:proofErr w:type="spellStart"/>
      <w:r w:rsidR="006C42C2">
        <w:rPr>
          <w:rFonts w:eastAsiaTheme="minorEastAsia"/>
          <w:bCs/>
          <w:iCs/>
          <w:color w:val="000000" w:themeColor="text1"/>
          <w:lang w:val="en-CA"/>
        </w:rPr>
        <w:t>MAT</w:t>
      </w:r>
      <w:r w:rsidR="006C42C2" w:rsidRPr="00D9511C">
        <w:rPr>
          <w:rFonts w:eastAsiaTheme="minorEastAsia"/>
          <w:b/>
          <w:bCs/>
          <w:iCs/>
          <w:color w:val="000000" w:themeColor="text1"/>
          <w:lang w:val="en-CA"/>
        </w:rPr>
        <w:t>a</w:t>
      </w:r>
      <w:proofErr w:type="spellEnd"/>
      <w:r w:rsidR="006C42C2">
        <w:rPr>
          <w:rFonts w:eastAsiaTheme="minorEastAsia"/>
          <w:bCs/>
          <w:iCs/>
          <w:color w:val="000000" w:themeColor="text1"/>
          <w:lang w:val="en-CA"/>
        </w:rPr>
        <w:t xml:space="preserve"> and MAT</w:t>
      </w:r>
      <w:r w:rsidR="006C42C2" w:rsidRPr="00D9511C">
        <w:rPr>
          <w:rFonts w:eastAsiaTheme="minorEastAsia"/>
          <w:b/>
          <w:bCs/>
          <w:iCs/>
          <w:color w:val="000000" w:themeColor="text1"/>
          <w:lang w:val="el-GR"/>
        </w:rPr>
        <w:t>α</w:t>
      </w:r>
      <w:r w:rsidR="006C42C2">
        <w:rPr>
          <w:rFonts w:eastAsiaTheme="minorEastAsia"/>
          <w:b/>
          <w:bCs/>
          <w:iCs/>
          <w:color w:val="000000" w:themeColor="text1"/>
          <w:lang w:val="en-CA"/>
        </w:rPr>
        <w:t xml:space="preserve"> </w:t>
      </w:r>
      <w:r w:rsidR="006C42C2" w:rsidRPr="00A02411">
        <w:rPr>
          <w:rFonts w:eastAsiaTheme="minorEastAsia"/>
          <w:bCs/>
          <w:iCs/>
          <w:color w:val="000000" w:themeColor="text1"/>
          <w:lang w:val="en-CA"/>
        </w:rPr>
        <w:t>po</w:t>
      </w:r>
      <w:r w:rsidR="006C42C2">
        <w:rPr>
          <w:rFonts w:eastAsiaTheme="minorEastAsia"/>
          <w:bCs/>
          <w:iCs/>
          <w:color w:val="000000" w:themeColor="text1"/>
          <w:lang w:val="en-CA"/>
        </w:rPr>
        <w:t>pulations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r w:rsidR="00E92C13">
        <w:rPr>
          <w:rFonts w:eastAsiaTheme="minorEastAsia"/>
          <w:bCs/>
          <w:iCs/>
          <w:color w:val="000000" w:themeColor="text1"/>
          <w:lang w:val="en-CA"/>
        </w:rPr>
        <w:t xml:space="preserve">  Any small remaining effects are handled by plate-of-origin </w:t>
      </w:r>
      <w:r w:rsidR="005302D7">
        <w:rPr>
          <w:rFonts w:eastAsiaTheme="minorEastAsia"/>
          <w:bCs/>
          <w:iCs/>
          <w:color w:val="000000" w:themeColor="text1"/>
          <w:lang w:val="en-CA"/>
        </w:rPr>
        <w:t xml:space="preserve">terms </w:t>
      </w:r>
      <w:r w:rsidR="00E92C13">
        <w:rPr>
          <w:rFonts w:eastAsiaTheme="minorEastAsia"/>
          <w:bCs/>
          <w:iCs/>
          <w:color w:val="000000" w:themeColor="text1"/>
          <w:lang w:val="en-CA"/>
        </w:rPr>
        <w:t xml:space="preserve">in linear </w:t>
      </w:r>
      <w:r w:rsidR="004922D2">
        <w:rPr>
          <w:rFonts w:eastAsiaTheme="minorEastAsia"/>
          <w:bCs/>
          <w:iCs/>
          <w:color w:val="000000" w:themeColor="text1"/>
          <w:lang w:val="en-CA"/>
        </w:rPr>
        <w:t>model</w:t>
      </w:r>
      <w:r w:rsidR="00E92C13">
        <w:rPr>
          <w:rFonts w:eastAsiaTheme="minorEastAsia"/>
          <w:bCs/>
          <w:iCs/>
          <w:color w:val="000000" w:themeColor="text1"/>
          <w:lang w:val="en-CA"/>
        </w:rPr>
        <w:t>ing (below).</w:t>
      </w: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2A34A90" w:rsidR="00131C80" w:rsidRDefault="007C1710" w:rsidP="00224FCB">
      <w:pPr>
        <w:jc w:val="both"/>
        <w:rPr>
          <w:rFonts w:eastAsiaTheme="minorEastAsia"/>
          <w:bCs/>
          <w:iCs/>
          <w:color w:val="000000" w:themeColor="text1"/>
          <w:lang w:val="en-CA"/>
        </w:rPr>
      </w:pPr>
      <w:r w:rsidRPr="00233F15">
        <w:rPr>
          <w:bCs/>
          <w:iCs/>
          <w:color w:val="000000" w:themeColor="text1"/>
        </w:rPr>
        <w:lastRenderedPageBreak/>
        <w:t>T</w:t>
      </w:r>
      <w:r w:rsidR="00131C80" w:rsidRPr="00233F15">
        <w:rPr>
          <w:bCs/>
          <w:iCs/>
          <w:color w:val="000000" w:themeColor="text1"/>
        </w:rPr>
        <w:t>he multiplicative model of genetic interactions</w:t>
      </w:r>
      <w:r w:rsidR="00EE2F08">
        <w:rPr>
          <w:bCs/>
          <w:iCs/>
          <w:color w:val="000000" w:themeColor="text1"/>
        </w:rPr>
        <w:t xml:space="preserve"> </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F1664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501DEAAF"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08A4CB5F" w:rsidR="006C2865" w:rsidRPr="00EB395E" w:rsidRDefault="00F1664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r w:rsidR="00E92C13">
        <w:rPr>
          <w:rFonts w:eastAsiaTheme="minorEastAsia"/>
          <w:color w:val="000000" w:themeColor="text1"/>
          <w:lang w:val="en-CA"/>
        </w:rPr>
        <w:br/>
      </w:r>
    </w:p>
    <w:p w14:paraId="1AA90E34" w14:textId="6DEC72AC"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r w:rsidR="00E92C13">
        <w:rPr>
          <w:rFonts w:eastAsiaTheme="minorEastAsia"/>
          <w:bCs/>
          <w:iCs/>
          <w:color w:val="000000" w:themeColor="text1"/>
          <w:lang w:val="en-CA"/>
        </w:rPr>
        <w:t xml:space="preserve"> (a difference-based metric is not readily generalizable to high-order effects)</w:t>
      </w:r>
      <w:r w:rsidR="006C2865" w:rsidRPr="00233F15">
        <w:rPr>
          <w:rFonts w:eastAsiaTheme="minorEastAsia"/>
          <w:bCs/>
          <w:iCs/>
          <w:color w:val="000000" w:themeColor="text1"/>
          <w:lang w:val="en-CA"/>
        </w:rPr>
        <w:t>.</w:t>
      </w:r>
    </w:p>
    <w:p w14:paraId="5972979E" w14:textId="2FE3A5FD" w:rsidR="006C2865" w:rsidRPr="00EB395E" w:rsidRDefault="00F1664E"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F1664E"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32C6FC09"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 xml:space="preserve">When </w:t>
      </w:r>
      <w:r w:rsidR="004922D2">
        <w:rPr>
          <w:rFonts w:eastAsiaTheme="minorEastAsia"/>
          <w:bCs/>
          <w:iCs/>
          <w:color w:val="000000" w:themeColor="text1"/>
          <w:lang w:val="en-CA"/>
        </w:rPr>
        <w:t>model</w:t>
      </w:r>
      <w:r>
        <w:rPr>
          <w:rFonts w:eastAsiaTheme="minorEastAsia"/>
          <w:bCs/>
          <w:iCs/>
          <w:color w:val="000000" w:themeColor="text1"/>
          <w:lang w:val="en-CA"/>
        </w:rPr>
        <w:t>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F1664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F1664E"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F1664E"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4FCD695F" w:rsidR="0065014F"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w:t>
      </w:r>
      <w:r w:rsidR="006C42C2">
        <w:rPr>
          <w:rFonts w:eastAsiaTheme="minorEastAsia"/>
          <w:bCs/>
          <w:iCs/>
          <w:color w:val="000000" w:themeColor="text1"/>
          <w:lang w:val="en-CA"/>
        </w:rPr>
        <w:t xml:space="preserve">  Equation 7) contains a ‘plate of origin’ term for each strain to correct for any potential batch effects.</w:t>
      </w:r>
    </w:p>
    <w:p w14:paraId="6EAB6F7A" w14:textId="77777777" w:rsidR="0065014F" w:rsidRDefault="0065014F" w:rsidP="00224FCB">
      <w:pPr>
        <w:jc w:val="both"/>
        <w:rPr>
          <w:rFonts w:eastAsiaTheme="minorEastAsia"/>
          <w:bCs/>
          <w:iCs/>
          <w:color w:val="000000" w:themeColor="text1"/>
        </w:rPr>
      </w:pPr>
    </w:p>
    <w:p w14:paraId="37A69F41" w14:textId="794F8222"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C42C2">
        <w:rPr>
          <w:rFonts w:eastAsiaTheme="minorEastAsia"/>
          <w:bCs/>
          <w:iCs/>
          <w:color w:val="000000" w:themeColor="text1"/>
          <w:lang w:val="en-CA"/>
        </w:rPr>
        <w:t xml:space="preserve"> (and plate-of-origin effects)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lastRenderedPageBreak/>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1FF831BB"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331D38">
        <w:rPr>
          <w:rFonts w:eastAsiaTheme="minorEastAsia"/>
          <w:bCs/>
          <w:iCs/>
          <w:color w:val="000000" w:themeColor="text1"/>
          <w:lang w:val="en-CA"/>
        </w:rPr>
        <w:t>expansion</w:t>
      </w:r>
      <w:r w:rsidR="008640C9">
        <w:rPr>
          <w:rFonts w:eastAsiaTheme="minorEastAsia"/>
          <w:bCs/>
          <w:iCs/>
          <w:color w:val="000000" w:themeColor="text1"/>
          <w:lang w:val="en-CA"/>
        </w:rPr>
        <w:t>”</w:t>
      </w:r>
      <w:r w:rsidR="000B7BE0">
        <w:rPr>
          <w:rFonts w:eastAsiaTheme="minorEastAsia"/>
          <w:bCs/>
          <w:iCs/>
          <w:color w:val="000000" w:themeColor="text1"/>
          <w:lang w:val="en-CA"/>
        </w:rPr>
        <w:t xml:space="preserve"> method</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F6E2A">
        <w:rPr>
          <w:rFonts w:eastAsiaTheme="minorEastAsia"/>
          <w:color w:val="000000" w:themeColor="text1"/>
          <w:lang w:val="en-CA"/>
        </w:rPr>
        <w:t xml:space="preserve"> (</w:t>
      </w:r>
      <w:r w:rsidR="00E92C13">
        <w:rPr>
          <w:rFonts w:eastAsiaTheme="minorEastAsia"/>
          <w:color w:val="000000" w:themeColor="text1"/>
          <w:lang w:val="en-CA"/>
        </w:rPr>
        <w:t xml:space="preserve">all </w:t>
      </w:r>
      <w:r w:rsidR="006F6E2A">
        <w:rPr>
          <w:rFonts w:eastAsiaTheme="minorEastAsia"/>
          <w:color w:val="000000" w:themeColor="text1"/>
          <w:lang w:val="en-CA"/>
        </w:rPr>
        <w:t>plate-of-origin effects</w:t>
      </w:r>
      <w:r w:rsidR="00E92C13">
        <w:rPr>
          <w:rFonts w:eastAsiaTheme="minorEastAsia"/>
          <w:color w:val="000000" w:themeColor="text1"/>
          <w:lang w:val="en-CA"/>
        </w:rPr>
        <w:t xml:space="preserve"> are re-added at each step</w:t>
      </w:r>
      <w:r w:rsidR="006F6E2A">
        <w:rPr>
          <w:rFonts w:eastAsiaTheme="minorEastAsia"/>
          <w:color w:val="000000" w:themeColor="text1"/>
          <w:lang w:val="en-CA"/>
        </w:rPr>
        <w:t>)</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w:t>
      </w:r>
      <w:r w:rsidR="00331D38">
        <w:rPr>
          <w:rFonts w:eastAsiaTheme="minorEastAsia"/>
          <w:bCs/>
          <w:iCs/>
          <w:color w:val="000000" w:themeColor="text1"/>
          <w:lang w:val="en-CA"/>
        </w:rPr>
        <w:t>expansion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w:t>
      </w:r>
      <w:r w:rsidR="00EE2F08">
        <w:rPr>
          <w:rFonts w:eastAsiaTheme="minorEastAsia"/>
          <w:color w:val="000000" w:themeColor="text1"/>
          <w:lang w:val="en-CA"/>
        </w:rPr>
        <w:t xml:space="preserve">unique </w:t>
      </w:r>
      <w:r w:rsidR="00C26B76">
        <w:rPr>
          <w:rFonts w:eastAsiaTheme="minorEastAsia"/>
          <w:color w:val="000000" w:themeColor="text1"/>
          <w:lang w:val="en-CA"/>
        </w:rPr>
        <w:t xml:space="preserve">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EE2F08">
        <w:rPr>
          <w:rFonts w:eastAsiaTheme="minorEastAsia"/>
          <w:color w:val="000000" w:themeColor="text1"/>
          <w:lang w:val="en-CA"/>
        </w:rPr>
        <w:t xml:space="preserve"> to search</w:t>
      </w:r>
      <w:r w:rsidR="000B7BE0">
        <w:rPr>
          <w:rFonts w:eastAsiaTheme="minorEastAsia"/>
          <w:color w:val="000000" w:themeColor="text1"/>
          <w:lang w:val="en-CA"/>
        </w:rPr>
        <w:t xml:space="preserve"> for</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w:t>
      </w:r>
      <w:r w:rsidR="00331D38">
        <w:rPr>
          <w:rFonts w:eastAsiaTheme="minorEastAsia"/>
          <w:color w:val="000000" w:themeColor="text1"/>
          <w:lang w:val="en-CA"/>
        </w:rPr>
        <w:t>expansion</w:t>
      </w:r>
      <w:r w:rsidR="005B38BF">
        <w:rPr>
          <w:rFonts w:eastAsiaTheme="minorEastAsia"/>
          <w:color w:val="000000" w:themeColor="text1"/>
          <w:lang w:val="en-CA"/>
        </w:rPr>
        <w:t xml:space="preserve">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r w:rsidR="006F6E2A">
        <w:rPr>
          <w:rFonts w:eastAsiaTheme="minorEastAsia"/>
          <w:color w:val="000000" w:themeColor="text1"/>
          <w:lang w:val="en-CA"/>
        </w:rPr>
        <w:t xml:space="preserve">  Plate-of-origin effects are</w:t>
      </w:r>
      <w:r w:rsidR="00E92C13">
        <w:rPr>
          <w:rFonts w:eastAsiaTheme="minorEastAsia"/>
          <w:color w:val="000000" w:themeColor="text1"/>
          <w:lang w:val="en-CA"/>
        </w:rPr>
        <w:t xml:space="preserve"> re-added to the model before stepwise elimination, and are</w:t>
      </w:r>
      <w:r w:rsidR="006F6E2A">
        <w:rPr>
          <w:rFonts w:eastAsiaTheme="minorEastAsia"/>
          <w:color w:val="000000" w:themeColor="text1"/>
          <w:lang w:val="en-CA"/>
        </w:rPr>
        <w:t xml:space="preserve"> subject to the same </w:t>
      </w:r>
      <w:r w:rsidR="00E92C13">
        <w:rPr>
          <w:rFonts w:eastAsiaTheme="minorEastAsia"/>
          <w:color w:val="000000" w:themeColor="text1"/>
          <w:lang w:val="en-CA"/>
        </w:rPr>
        <w:t>significance criteria</w:t>
      </w:r>
      <w:r w:rsidR="006F6E2A">
        <w:rPr>
          <w:rFonts w:eastAsiaTheme="minorEastAsia"/>
          <w:color w:val="000000" w:themeColor="text1"/>
          <w:lang w:val="en-CA"/>
        </w:rPr>
        <w:t>.</w:t>
      </w:r>
    </w:p>
    <w:p w14:paraId="5453861B" w14:textId="77777777" w:rsidR="001B1B1F" w:rsidRDefault="001B1B1F" w:rsidP="00224FCB">
      <w:pPr>
        <w:rPr>
          <w:b/>
          <w:bCs/>
          <w:iCs/>
          <w:color w:val="000000" w:themeColor="text1"/>
          <w:lang w:val="en-CA"/>
        </w:rPr>
      </w:pPr>
    </w:p>
    <w:p w14:paraId="5710F677" w14:textId="38A3A427" w:rsidR="00A86E68" w:rsidRPr="00A86E68" w:rsidRDefault="00A86E68" w:rsidP="008F1FA5">
      <w:pPr>
        <w:jc w:val="both"/>
        <w:rPr>
          <w:b/>
          <w:bCs/>
          <w:iCs/>
          <w:color w:val="000000" w:themeColor="text1"/>
        </w:rPr>
      </w:pPr>
      <w:r>
        <w:rPr>
          <w:b/>
          <w:bCs/>
          <w:iCs/>
          <w:color w:val="000000" w:themeColor="text1"/>
        </w:rPr>
        <w:t xml:space="preserve">Defining a </w:t>
      </w:r>
      <w:r w:rsidR="00001B97">
        <w:rPr>
          <w:b/>
          <w:bCs/>
          <w:iCs/>
          <w:color w:val="000000" w:themeColor="text1"/>
        </w:rPr>
        <w:t>neural network</w:t>
      </w:r>
      <w:r w:rsidR="00996366">
        <w:rPr>
          <w:b/>
          <w:bCs/>
          <w:iCs/>
          <w:color w:val="000000" w:themeColor="text1"/>
        </w:rPr>
        <w:t xml:space="preserve"> system model</w:t>
      </w:r>
    </w:p>
    <w:p w14:paraId="7B6D8A63" w14:textId="78DD4ACD" w:rsidR="00345169" w:rsidRDefault="00B2123C" w:rsidP="008F1FA5">
      <w:pPr>
        <w:jc w:val="both"/>
        <w:rPr>
          <w:bCs/>
          <w:iCs/>
          <w:color w:val="000000" w:themeColor="text1"/>
        </w:rPr>
      </w:pPr>
      <w:r>
        <w:rPr>
          <w:bCs/>
          <w:iCs/>
          <w:color w:val="000000" w:themeColor="text1"/>
        </w:rPr>
        <w:t xml:space="preserve">We will define an ‘efflux and </w:t>
      </w:r>
      <w:r w:rsidR="00001B97">
        <w:rPr>
          <w:bCs/>
          <w:iCs/>
          <w:color w:val="000000" w:themeColor="text1"/>
        </w:rPr>
        <w:t>influence</w:t>
      </w:r>
      <w:r>
        <w:rPr>
          <w:bCs/>
          <w:iCs/>
          <w:color w:val="000000" w:themeColor="text1"/>
        </w:rPr>
        <w:t>’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F1664E"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F1664E"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F1664E"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6BFA8B5"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w:t>
      </w:r>
      <w:r w:rsidR="009F4CE5">
        <w:rPr>
          <w:rFonts w:eastAsiaTheme="minorEastAsia"/>
          <w:bCs/>
          <w:iCs/>
          <w:color w:val="000000" w:themeColor="text1"/>
          <w:lang w:val="en-CA"/>
        </w:rPr>
        <w:lastRenderedPageBreak/>
        <w:t xml:space="preserve">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327ECE">
        <w:rPr>
          <w:rFonts w:eastAsiaTheme="minorEastAsia"/>
          <w:bCs/>
          <w:iCs/>
          <w:color w:val="000000" w:themeColor="text1"/>
          <w:lang w:val="en-CA"/>
        </w:rPr>
        <w:t>non-negative</w:t>
      </w:r>
      <w:r w:rsidR="00770E22">
        <w:rPr>
          <w:rFonts w:eastAsiaTheme="minorEastAsia"/>
          <w:bCs/>
          <w:iCs/>
          <w:color w:val="000000" w:themeColor="text1"/>
          <w:lang w:val="en-CA"/>
        </w:rPr>
        <w:t>.</w:t>
      </w:r>
    </w:p>
    <w:p w14:paraId="12A201DA" w14:textId="77777777" w:rsidR="00C63774" w:rsidRDefault="00C63774" w:rsidP="00EF1063">
      <w:pPr>
        <w:jc w:val="both"/>
        <w:rPr>
          <w:rFonts w:eastAsiaTheme="minorEastAsia"/>
          <w:bCs/>
          <w:iCs/>
          <w:color w:val="000000" w:themeColor="text1"/>
          <w:lang w:val="en-CA"/>
        </w:rPr>
      </w:pPr>
    </w:p>
    <w:p w14:paraId="5EE84536" w14:textId="51B7ED83"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sidR="00922F12">
        <w:rPr>
          <w:rFonts w:eastAsiaTheme="minorEastAsia"/>
          <w:bCs/>
          <w:iCs/>
          <w:color w:val="000000" w:themeColor="text1"/>
          <w:lang w:val="en-CA"/>
        </w:rPr>
        <w:t>influence</w:t>
      </w:r>
      <w:r w:rsidR="00F47E26">
        <w:rPr>
          <w:rFonts w:eastAsiaTheme="minorEastAsia"/>
          <w:bCs/>
          <w:iCs/>
          <w:color w:val="000000" w:themeColor="text1"/>
          <w:lang w:val="en-CA"/>
        </w:rPr>
        <w:t xml:space="preserve">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2963DA">
        <w:rPr>
          <w:rFonts w:eastAsiaTheme="minorEastAsia"/>
          <w:bCs/>
          <w:iCs/>
          <w:color w:val="000000" w:themeColor="text1"/>
          <w:lang w:val="en-CA"/>
        </w:rPr>
        <w:t xml:space="preserve">We initially set a common set of influence relationships across drugs, so that the </w:t>
      </w:r>
      <w:r w:rsidR="00C27406">
        <w:rPr>
          <w:rFonts w:eastAsiaTheme="minorEastAsia"/>
          <w:bCs/>
          <w:iCs/>
          <w:color w:val="000000" w:themeColor="text1"/>
          <w:lang w:val="en-CA"/>
        </w:rPr>
        <w:t>activ</w:t>
      </w:r>
      <w:r w:rsidR="00922F12">
        <w:rPr>
          <w:rFonts w:eastAsiaTheme="minorEastAsia"/>
          <w:bCs/>
          <w:iCs/>
          <w:color w:val="000000" w:themeColor="text1"/>
          <w:lang w:val="en-CA"/>
        </w:rPr>
        <w:t>ity</w:t>
      </w:r>
      <w:r w:rsidR="00C27406">
        <w:rPr>
          <w:rFonts w:eastAsiaTheme="minorEastAsia"/>
          <w:bCs/>
          <w:iCs/>
          <w:color w:val="000000" w:themeColor="text1"/>
          <w:lang w:val="en-CA"/>
        </w:rPr>
        <w:t xml:space="preserve">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w:t>
      </w:r>
      <w:r w:rsidR="004922D2">
        <w:rPr>
          <w:rFonts w:eastAsiaTheme="minorEastAsia"/>
          <w:bCs/>
          <w:iCs/>
          <w:color w:val="000000" w:themeColor="text1"/>
          <w:lang w:val="en-CA"/>
        </w:rPr>
        <w:t>model</w:t>
      </w:r>
      <w:r w:rsidR="00DB609A">
        <w:rPr>
          <w:rFonts w:eastAsiaTheme="minorEastAsia"/>
          <w:bCs/>
          <w:iCs/>
          <w:color w:val="000000" w:themeColor="text1"/>
          <w:lang w:val="en-CA"/>
        </w:rPr>
        <w:t xml:space="preserve">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w:t>
      </w:r>
      <w:r w:rsidR="002963DA">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F1664E"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5C39FA1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sidR="00634D16">
        <w:rPr>
          <w:rFonts w:eastAsiaTheme="minorEastAsia"/>
          <w:bCs/>
          <w:iCs/>
          <w:color w:val="000000" w:themeColor="text1"/>
          <w:lang w:val="en-CA"/>
        </w:rPr>
        <w:t>influence</w:t>
      </w:r>
      <w:r>
        <w:rPr>
          <w:rFonts w:eastAsiaTheme="minorEastAsia"/>
          <w:bCs/>
          <w:iCs/>
          <w:color w:val="000000" w:themeColor="text1"/>
          <w:lang w:val="en-CA"/>
        </w:rPr>
        <w:t xml:space="preserve">.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F1664E"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0F2C2A86"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w:t>
      </w:r>
      <w:r w:rsidR="002A35B4">
        <w:rPr>
          <w:rFonts w:eastAsiaTheme="minorEastAsia"/>
          <w:bCs/>
          <w:iCs/>
          <w:color w:val="000000" w:themeColor="text1"/>
          <w:lang w:val="en-CA"/>
        </w:rPr>
        <w:t>is itself unknown</w:t>
      </w:r>
      <w:r w:rsidR="005A3E9A">
        <w:rPr>
          <w:rFonts w:eastAsiaTheme="minorEastAsia"/>
          <w:bCs/>
          <w:iCs/>
          <w:color w:val="000000" w:themeColor="text1"/>
          <w:lang w:val="en-CA"/>
        </w:rPr>
        <w:t xml:space="preserve">,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 xml:space="preserve">we also </w:t>
      </w:r>
      <w:r w:rsidR="004922D2">
        <w:rPr>
          <w:rFonts w:eastAsiaTheme="minorEastAsia"/>
          <w:bCs/>
          <w:iCs/>
          <w:color w:val="000000" w:themeColor="text1"/>
          <w:lang w:val="en-CA"/>
        </w:rPr>
        <w:t>model</w:t>
      </w:r>
      <w:r w:rsidR="000500D0">
        <w:rPr>
          <w:rFonts w:eastAsiaTheme="minorEastAsia"/>
          <w:bCs/>
          <w:iCs/>
          <w:color w:val="000000" w:themeColor="text1"/>
          <w:lang w:val="en-CA"/>
        </w:rPr>
        <w:t>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F1664E"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r w:rsidR="008374AB">
        <w:rPr>
          <w:rFonts w:eastAsiaTheme="minorEastAsia"/>
          <w:bCs/>
          <w:iCs/>
          <w:color w:val="000000" w:themeColor="text1"/>
          <w:lang w:val="en-CA"/>
        </w:rPr>
        <w:t>nfluence</w:t>
      </w:r>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71ADBD4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w:t>
      </w:r>
      <w:r w:rsidR="001A7C2E">
        <w:rPr>
          <w:rFonts w:eastAsiaTheme="minorEastAsia"/>
          <w:bCs/>
          <w:iCs/>
          <w:color w:val="000000" w:themeColor="text1"/>
          <w:lang w:val="en-CA"/>
        </w:rPr>
        <w:t>non-negative</w:t>
      </w:r>
      <w:r w:rsidR="00651DB9">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w:t>
      </w:r>
      <w:r w:rsidR="00651DB9">
        <w:rPr>
          <w:rFonts w:eastAsiaTheme="minorEastAsia"/>
          <w:bCs/>
          <w:iCs/>
          <w:color w:val="000000" w:themeColor="text1"/>
          <w:lang w:val="en-CA"/>
        </w:rPr>
        <w:lastRenderedPageBreak/>
        <w:t>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792A2200"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w:r w:rsidR="00CA5769">
        <w:rPr>
          <w:rFonts w:eastAsiaTheme="minorEastAsia"/>
          <w:bCs/>
          <w:iCs/>
          <w:color w:val="000000" w:themeColor="text1"/>
          <w:lang w:val="en-CA"/>
        </w:rPr>
        <w:t xml:space="preserve">baseline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F1664E"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2ED04CE7"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w:t>
      </w:r>
      <w:r w:rsidR="0098037A">
        <w:rPr>
          <w:bCs/>
          <w:iCs/>
          <w:color w:val="000000" w:themeColor="text1"/>
        </w:rPr>
        <w:t xml:space="preserve">impact on </w:t>
      </w:r>
      <w:r w:rsidR="008D2C0D">
        <w:rPr>
          <w:bCs/>
          <w:iCs/>
          <w:color w:val="000000" w:themeColor="text1"/>
        </w:rPr>
        <w:t xml:space="preserve">mean-squared error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lastRenderedPageBreak/>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F1664E"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19C714CF" w:rsidR="009C1424" w:rsidRPr="00EB22A6" w:rsidRDefault="00F1664E"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08F2AC1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A52EAD">
        <w:rPr>
          <w:rFonts w:eastAsiaTheme="minorEastAsia"/>
          <w:color w:val="000000" w:themeColor="text1"/>
          <w:lang w:val="en-CA"/>
        </w:rPr>
        <w:t xml:space="preserve"> (more complex models can </w:t>
      </w:r>
      <w:r w:rsidR="002F3FFA">
        <w:rPr>
          <w:rFonts w:eastAsiaTheme="minorEastAsia"/>
          <w:color w:val="000000" w:themeColor="text1"/>
          <w:lang w:val="en-CA"/>
        </w:rPr>
        <w:t xml:space="preserve">again </w:t>
      </w:r>
      <w:r w:rsidR="00A52EAD">
        <w:rPr>
          <w:rFonts w:eastAsiaTheme="minorEastAsia"/>
          <w:color w:val="000000" w:themeColor="text1"/>
          <w:lang w:val="en-CA"/>
        </w:rPr>
        <w:t>set a separate regularization rate here)</w:t>
      </w:r>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C410130"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CF58CD">
        <w:rPr>
          <w:rFonts w:eastAsiaTheme="minorEastAsia"/>
          <w:color w:val="000000" w:themeColor="text1"/>
          <w:lang w:val="en-CA"/>
        </w:rPr>
        <w:t xml:space="preserve">as we aimed to </w:t>
      </w:r>
      <w:r w:rsidR="00C932BD">
        <w:rPr>
          <w:rFonts w:eastAsiaTheme="minorEastAsia"/>
          <w:color w:val="000000" w:themeColor="text1"/>
          <w:lang w:val="en-CA"/>
        </w:rPr>
        <w:t xml:space="preserve">simply </w:t>
      </w:r>
      <w:r w:rsidR="00CF58CD">
        <w:rPr>
          <w:rFonts w:eastAsiaTheme="minorEastAsia"/>
          <w:color w:val="000000" w:themeColor="text1"/>
          <w:lang w:val="en-CA"/>
        </w:rPr>
        <w:t>extend the two-layer results</w:t>
      </w:r>
      <w:r w:rsidR="00164B33">
        <w:rPr>
          <w:rFonts w:eastAsiaTheme="minorEastAsia"/>
          <w:color w:val="000000" w:themeColor="text1"/>
          <w:lang w:val="en-CA"/>
        </w:rPr>
        <w:t xml:space="preserve">,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w:t>
      </w:r>
      <w:r w:rsidR="007F04A6">
        <w:rPr>
          <w:rFonts w:eastAsiaTheme="minorEastAsia"/>
          <w:color w:val="000000" w:themeColor="text1"/>
          <w:lang w:val="en-CA"/>
        </w:rPr>
        <w:t xml:space="preserve"> </w:t>
      </w:r>
      <w:r w:rsidR="00BC58A9">
        <w:rPr>
          <w:rFonts w:eastAsiaTheme="minorEastAsia"/>
          <w:color w:val="000000" w:themeColor="text1"/>
          <w:lang w:val="en-CA"/>
        </w:rPr>
        <w:t xml:space="preserve">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w:t>
      </w:r>
      <w:r w:rsidR="008823EA">
        <w:rPr>
          <w:rFonts w:eastAsiaTheme="minorEastAsia"/>
          <w:color w:val="000000" w:themeColor="text1"/>
          <w:lang w:val="en-CA"/>
        </w:rPr>
        <w:t xml:space="preserve">highly </w:t>
      </w:r>
      <w:r w:rsidR="006C314C">
        <w:rPr>
          <w:rFonts w:eastAsiaTheme="minorEastAsia"/>
          <w:color w:val="000000" w:themeColor="text1"/>
          <w:lang w:val="en-CA"/>
        </w:rPr>
        <w:t>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w:t>
      </w:r>
      <w:r w:rsidR="00E84A25">
        <w:rPr>
          <w:rFonts w:eastAsiaTheme="minorEastAsia"/>
          <w:color w:val="000000" w:themeColor="text1"/>
          <w:lang w:val="en-CA"/>
        </w:rPr>
        <w:t xml:space="preserve"> random</w:t>
      </w:r>
      <w:r w:rsidR="00672CEE">
        <w:rPr>
          <w:rFonts w:eastAsiaTheme="minorEastAsia"/>
          <w:color w:val="000000" w:themeColor="text1"/>
          <w:lang w:val="en-CA"/>
        </w:rPr>
        <w:t xml:space="preserve"> </w:t>
      </w:r>
      <w:r w:rsidR="00A703B6">
        <w:rPr>
          <w:rFonts w:eastAsiaTheme="minorEastAsia"/>
          <w:color w:val="000000" w:themeColor="text1"/>
          <w:lang w:val="en-CA"/>
        </w:rPr>
        <w:t>initializations</w:t>
      </w:r>
      <w:r w:rsidR="008823EA">
        <w:rPr>
          <w:rFonts w:eastAsiaTheme="minorEastAsia"/>
          <w:color w:val="000000" w:themeColor="text1"/>
          <w:lang w:val="en-CA"/>
        </w:rPr>
        <w:t xml:space="preserve"> </w:t>
      </w:r>
      <w:r w:rsidR="00A703B6">
        <w:rPr>
          <w:rFonts w:eastAsiaTheme="minorEastAsia"/>
          <w:color w:val="000000" w:themeColor="text1"/>
          <w:lang w:val="en-CA"/>
        </w:rPr>
        <w:t>resulted in</w:t>
      </w:r>
      <w:r w:rsidR="00842B3D">
        <w:rPr>
          <w:rFonts w:eastAsiaTheme="minorEastAsia"/>
          <w:color w:val="000000" w:themeColor="text1"/>
          <w:lang w:val="en-CA"/>
        </w:rPr>
        <w:t xml:space="preserve"> converge</w:t>
      </w:r>
      <w:r w:rsidR="00A703B6">
        <w:rPr>
          <w:rFonts w:eastAsiaTheme="minorEastAsia"/>
          <w:color w:val="000000" w:themeColor="text1"/>
          <w:lang w:val="en-CA"/>
        </w:rPr>
        <w:t>nce</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6E0A04">
        <w:rPr>
          <w:rFonts w:eastAsiaTheme="minorEastAsia"/>
          <w:color w:val="000000" w:themeColor="text1"/>
          <w:lang w:val="en-CA"/>
        </w:rPr>
        <w:t>,</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To </w:t>
      </w:r>
      <w:r w:rsidR="00E84A25">
        <w:rPr>
          <w:rFonts w:eastAsiaTheme="minorEastAsia"/>
          <w:color w:val="000000" w:themeColor="text1"/>
          <w:lang w:val="en-CA"/>
        </w:rPr>
        <w:t>better ensure</w:t>
      </w:r>
      <w:r w:rsidR="005833E7">
        <w:rPr>
          <w:rFonts w:eastAsiaTheme="minorEastAsia"/>
          <w:color w:val="000000" w:themeColor="text1"/>
          <w:lang w:val="en-CA"/>
        </w:rPr>
        <w:t xml:space="preserve"> robust</w:t>
      </w:r>
      <w:r w:rsidR="00E84A25">
        <w:rPr>
          <w:rFonts w:eastAsiaTheme="minorEastAsia"/>
          <w:color w:val="000000" w:themeColor="text1"/>
          <w:lang w:val="en-CA"/>
        </w:rPr>
        <w:t xml:space="preserve"> parameterization</w:t>
      </w:r>
      <w:r w:rsidR="005833E7">
        <w:rPr>
          <w:rFonts w:eastAsiaTheme="minorEastAsia"/>
          <w:color w:val="000000" w:themeColor="text1"/>
          <w:lang w:val="en-CA"/>
        </w:rPr>
        <w:t xml:space="preserve"> we used the median between 10 runs rather than the average to </w:t>
      </w:r>
      <w:r w:rsidR="00E84A25">
        <w:rPr>
          <w:rFonts w:eastAsiaTheme="minorEastAsia"/>
          <w:color w:val="000000" w:themeColor="text1"/>
          <w:lang w:val="en-CA"/>
        </w:rPr>
        <w:t>assign weights to</w:t>
      </w:r>
      <w:r w:rsidR="005833E7">
        <w:rPr>
          <w:rFonts w:eastAsiaTheme="minorEastAsia"/>
          <w:color w:val="000000" w:themeColor="text1"/>
          <w:lang w:val="en-CA"/>
        </w:rPr>
        <w:t xml:space="preserv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t>
      </w:r>
      <w:r w:rsidR="006E0A04">
        <w:rPr>
          <w:rFonts w:eastAsiaTheme="minorEastAsia"/>
          <w:bCs/>
          <w:iCs/>
          <w:color w:val="000000" w:themeColor="text1"/>
          <w:lang w:val="en-CA"/>
        </w:rPr>
        <w:t xml:space="preserve">Here, training with </w:t>
      </w:r>
      <m:oMath>
        <m:r>
          <w:rPr>
            <w:rFonts w:ascii="Cambria Math" w:eastAsiaTheme="minorEastAsia" w:hAnsi="Cambria Math"/>
            <w:color w:val="000000" w:themeColor="text1"/>
            <w:lang w:val="en-CA"/>
          </w:rPr>
          <m:t>λ=</m:t>
        </m:r>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6E0A04">
        <w:rPr>
          <w:rFonts w:eastAsiaTheme="minorEastAsia"/>
          <w:bCs/>
          <w:iCs/>
          <w:color w:val="000000" w:themeColor="text1"/>
        </w:rPr>
        <w:t xml:space="preserve"> resulted in a similar model as the two-layer network (data not shown).  </w:t>
      </w:r>
      <w:r w:rsidR="00EE2301">
        <w:rPr>
          <w:rFonts w:eastAsiaTheme="minorEastAsia"/>
          <w:bCs/>
          <w:iCs/>
          <w:color w:val="000000" w:themeColor="text1"/>
        </w:rPr>
        <w:t>Therefore</w:t>
      </w:r>
      <w:r w:rsidR="006E0A04">
        <w:rPr>
          <w:rFonts w:eastAsiaTheme="minorEastAsia"/>
          <w:bCs/>
          <w:iCs/>
          <w:color w:val="000000" w:themeColor="text1"/>
        </w:rPr>
        <w:t xml:space="preserve">, </w:t>
      </w:r>
      <w:r w:rsidR="006E0A04">
        <w:rPr>
          <w:rFonts w:eastAsiaTheme="minorEastAsia"/>
          <w:bCs/>
          <w:iCs/>
          <w:color w:val="000000" w:themeColor="text1"/>
          <w:lang w:val="en-CA"/>
        </w:rPr>
        <w:t>w</w:t>
      </w:r>
      <w:r w:rsidR="00A260EB">
        <w:rPr>
          <w:rFonts w:eastAsiaTheme="minorEastAsia"/>
          <w:bCs/>
          <w:iCs/>
          <w:color w:val="000000" w:themeColor="text1"/>
          <w:lang w:val="en-CA"/>
        </w:rPr>
        <w:t>e performed a separate</w:t>
      </w:r>
      <w:r w:rsidR="006E0A04">
        <w:rPr>
          <w:rFonts w:eastAsiaTheme="minorEastAsia"/>
          <w:bCs/>
          <w:iCs/>
          <w:color w:val="000000" w:themeColor="text1"/>
          <w:lang w:val="en-CA"/>
        </w:rPr>
        <w:t xml:space="preserve"> ‘three-layer</w:t>
      </w:r>
      <w:r w:rsidR="00A260E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w:t>
      </w:r>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AD18EF">
        <w:rPr>
          <w:rFonts w:eastAsiaTheme="minorEastAsia"/>
          <w:bCs/>
          <w:iCs/>
          <w:color w:val="000000" w:themeColor="text1"/>
        </w:rPr>
        <w:t>For three-layer training</w:t>
      </w:r>
      <w:r w:rsidR="006E0A04">
        <w:rPr>
          <w:rFonts w:eastAsiaTheme="minorEastAsia"/>
          <w:bCs/>
          <w:iCs/>
          <w:color w:val="000000" w:themeColor="text1"/>
        </w:rPr>
        <w:t>, we</w:t>
      </w:r>
      <w:r w:rsidR="006967CF">
        <w:rPr>
          <w:rFonts w:eastAsiaTheme="minorEastAsia"/>
          <w:bCs/>
          <w:iCs/>
          <w:color w:val="000000" w:themeColor="text1"/>
        </w:rPr>
        <w:t xml:space="preserve"> found that </w:t>
      </w:r>
      <m:oMath>
        <m:r>
          <w:rPr>
            <w:rFonts w:ascii="Cambria Math" w:eastAsiaTheme="minorEastAsia" w:hAnsi="Cambria Math"/>
            <w:color w:val="000000" w:themeColor="text1"/>
            <w:lang w:val="en-CA"/>
          </w:rPr>
          <m:t>λ</m:t>
        </m:r>
      </m:oMath>
      <w:r w:rsidR="006E0A04">
        <w:rPr>
          <w:rFonts w:eastAsiaTheme="minorEastAsia"/>
          <w:color w:val="000000" w:themeColor="text1"/>
          <w:lang w:val="en-CA"/>
        </w:rPr>
        <w:t xml:space="preserve"> </w:t>
      </w:r>
      <w:r w:rsidR="004F0E3E">
        <w:rPr>
          <w:rFonts w:eastAsiaTheme="minorEastAsia"/>
          <w:color w:val="000000" w:themeColor="text1"/>
          <w:lang w:val="en-CA"/>
        </w:rPr>
        <w:t xml:space="preserve">&gt;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E0A04">
        <w:rPr>
          <w:rFonts w:eastAsiaTheme="minorEastAsia"/>
          <w:bCs/>
          <w:iCs/>
          <w:color w:val="000000" w:themeColor="text1"/>
        </w:rPr>
        <w:t xml:space="preserve"> </w:t>
      </w:r>
      <w:r w:rsidR="00313069">
        <w:rPr>
          <w:rFonts w:eastAsiaTheme="minorEastAsia"/>
          <w:bCs/>
          <w:iCs/>
          <w:color w:val="000000" w:themeColor="text1"/>
        </w:rPr>
        <w:t>negatively impact</w:t>
      </w:r>
      <w:r w:rsidR="006E0A04">
        <w:rPr>
          <w:rFonts w:eastAsiaTheme="minorEastAsia"/>
          <w:bCs/>
          <w:iCs/>
          <w:color w:val="000000" w:themeColor="text1"/>
        </w:rPr>
        <w:t>s</w:t>
      </w:r>
      <w:r w:rsidR="00313069">
        <w:rPr>
          <w:rFonts w:eastAsiaTheme="minorEastAsia"/>
          <w:bCs/>
          <w:iCs/>
          <w:color w:val="000000" w:themeColor="text1"/>
        </w:rPr>
        <w:t xml:space="preserve">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w:t>
      </w:r>
      <w:r w:rsidR="006E0A04">
        <w:rPr>
          <w:rFonts w:eastAsiaTheme="minorEastAsia"/>
          <w:bCs/>
          <w:iCs/>
          <w:color w:val="000000" w:themeColor="text1"/>
        </w:rPr>
        <w:t>, and therefore</w:t>
      </w:r>
      <w:r w:rsidR="004F0E3E">
        <w:rPr>
          <w:rFonts w:eastAsiaTheme="minorEastAsia"/>
          <w:bCs/>
          <w:iCs/>
          <w:color w:val="000000" w:themeColor="text1"/>
        </w:rPr>
        <w:t xml:space="preserve"> used</w:t>
      </w:r>
      <w:r w:rsidR="00322A58">
        <w:rPr>
          <w:rFonts w:eastAsiaTheme="minorEastAsia"/>
          <w:bCs/>
          <w:iCs/>
          <w:color w:val="000000" w:themeColor="text1"/>
        </w:rPr>
        <w:t xml:space="preserve"> a less-restrictive</w:t>
      </w:r>
      <w:r w:rsidR="006E0A04">
        <w:rPr>
          <w:rFonts w:eastAsiaTheme="minorEastAsia"/>
          <w:bCs/>
          <w:iCs/>
          <w:color w:val="000000" w:themeColor="text1"/>
        </w:rPr>
        <w:t xml:space="preserve"> </w:t>
      </w:r>
      <m:oMath>
        <m:r>
          <w:rPr>
            <w:rFonts w:ascii="Cambria Math" w:eastAsiaTheme="minorEastAsia" w:hAnsi="Cambria Math"/>
            <w:color w:val="000000" w:themeColor="text1"/>
            <w:lang w:val="en-CA"/>
          </w:rPr>
          <m:t>λ=</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9E0F80">
        <w:rPr>
          <w:rFonts w:eastAsiaTheme="minorEastAsia"/>
          <w:color w:val="000000" w:themeColor="text1"/>
          <w:lang w:val="en-CA"/>
        </w:rPr>
        <w:t xml:space="preserve"> to train the </w:t>
      </w:r>
      <w:r w:rsidR="007562AC">
        <w:rPr>
          <w:rFonts w:eastAsiaTheme="minorEastAsia"/>
          <w:color w:val="000000" w:themeColor="text1"/>
          <w:lang w:val="en-CA"/>
        </w:rPr>
        <w:t xml:space="preserve">three-layer </w:t>
      </w:r>
      <w:r w:rsidR="009E0F80">
        <w:rPr>
          <w:rFonts w:eastAsiaTheme="minorEastAsia"/>
          <w:color w:val="000000" w:themeColor="text1"/>
          <w:lang w:val="en-CA"/>
        </w:rPr>
        <w:t xml:space="preserve">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r w:rsidR="00430CC4">
        <w:rPr>
          <w:rFonts w:eastAsiaTheme="minorEastAsia"/>
          <w:bCs/>
          <w:iCs/>
          <w:color w:val="000000" w:themeColor="text1"/>
          <w:lang w:val="en-CA"/>
        </w:rPr>
        <w:t xml:space="preserve">Learned weights were subject to the same statistical significance test as </w:t>
      </w:r>
      <w:r w:rsidR="007E265B">
        <w:rPr>
          <w:rFonts w:eastAsiaTheme="minorEastAsia"/>
          <w:bCs/>
          <w:iCs/>
          <w:color w:val="000000" w:themeColor="text1"/>
          <w:lang w:val="en-CA"/>
        </w:rPr>
        <w:t xml:space="preserve">for </w:t>
      </w:r>
      <w:r w:rsidR="00430CC4">
        <w:rPr>
          <w:rFonts w:eastAsiaTheme="minorEastAsia"/>
          <w:bCs/>
          <w:iCs/>
          <w:color w:val="000000" w:themeColor="text1"/>
          <w:lang w:val="en-CA"/>
        </w:rPr>
        <w:t xml:space="preserve">the two-layer network.  </w:t>
      </w: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5A8AA12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256A38">
        <w:rPr>
          <w:color w:val="000000" w:themeColor="text1"/>
        </w:rPr>
        <w:t xml:space="preserve">genotyped as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36F45">
        <w:rPr>
          <w:i/>
          <w:color w:val="000000" w:themeColor="text1"/>
        </w:rPr>
        <w:t xml:space="preserve"> </w:t>
      </w:r>
      <w:r w:rsidR="00E36F45">
        <w:rPr>
          <w:color w:val="000000" w:themeColor="text1"/>
        </w:rPr>
        <w:t>by RCP-PCR</w:t>
      </w:r>
      <w:r w:rsidR="00E11C5F" w:rsidRPr="00256A38">
        <w:rPr>
          <w:color w:val="000000" w:themeColor="text1"/>
        </w:rPr>
        <w:t>;</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to individual strain genotyping</w:t>
      </w:r>
      <w:r w:rsidR="00FF6508">
        <w:rPr>
          <w:color w:val="000000" w:themeColor="text1"/>
        </w:rPr>
        <w:t xml:space="preserve"> </w:t>
      </w:r>
      <w:r w:rsidR="00FF6508">
        <w:rPr>
          <w:color w:val="000000" w:themeColor="text1"/>
        </w:rPr>
        <w:fldChar w:fldCharType="begin" w:fldLock="1"/>
      </w:r>
      <w:r w:rsidR="00504029">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F6508">
        <w:rPr>
          <w:color w:val="000000" w:themeColor="text1"/>
        </w:rPr>
        <w:fldChar w:fldCharType="separate"/>
      </w:r>
      <w:r w:rsidR="00FF6508" w:rsidRPr="00FF6508">
        <w:rPr>
          <w:noProof/>
          <w:color w:val="000000" w:themeColor="text1"/>
        </w:rPr>
        <w:t>(Suzuki et al., 2011)</w:t>
      </w:r>
      <w:r w:rsidR="00FF6508">
        <w:rPr>
          <w:color w:val="000000" w:themeColor="text1"/>
        </w:rPr>
        <w:fldChar w:fldCharType="end"/>
      </w:r>
      <w:r w:rsidR="00E41C2E" w:rsidRPr="00233F15">
        <w:rPr>
          <w:color w:val="000000" w:themeColor="text1"/>
        </w:rPr>
        <w:t xml:space="preserve">, </w:t>
      </w:r>
      <w:r w:rsidR="00E36F45">
        <w:rPr>
          <w:color w:val="000000" w:themeColor="text1"/>
        </w:rPr>
        <w:t xml:space="preserve">which confirmed the expected wild-type and knockout PCR products at each locus.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w:t>
      </w:r>
      <w:r w:rsidR="00E36F45">
        <w:rPr>
          <w:color w:val="000000" w:themeColor="text1"/>
        </w:rPr>
        <w:t>56</w:t>
      </w:r>
      <w:r w:rsidRPr="00233F15">
        <w:rPr>
          <w:color w:val="000000" w:themeColor="text1"/>
        </w:rPr>
        <w:t>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FF6508">
        <w:rPr>
          <w:color w:val="000000" w:themeColor="text1"/>
        </w:rPr>
        <w:t xml:space="preserve"> </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w:t>
      </w:r>
      <w:r w:rsidR="00E36F45">
        <w:rPr>
          <w:color w:val="000000" w:themeColor="text1"/>
        </w:rPr>
        <w:t>96</w:t>
      </w:r>
      <w:r w:rsidR="00E11C5F" w:rsidRPr="00233F15">
        <w:rPr>
          <w:color w:val="000000" w:themeColor="text1"/>
        </w:rPr>
        <w:t xml:space="preserve"> w</w:t>
      </w:r>
      <w:r w:rsidR="004A2F9F" w:rsidRPr="00233F15">
        <w:rPr>
          <w:color w:val="000000" w:themeColor="text1"/>
        </w:rPr>
        <w:t>ell plate</w:t>
      </w:r>
      <w:r w:rsidR="00E36F45">
        <w:rPr>
          <w:color w:val="000000" w:themeColor="text1"/>
        </w:rPr>
        <w:t>s</w:t>
      </w:r>
      <w:r w:rsidR="004A2F9F" w:rsidRPr="00233F15">
        <w:rPr>
          <w:color w:val="000000" w:themeColor="text1"/>
        </w:rPr>
        <w:t xml:space="preserv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 xml:space="preserve">PCR reactions for individual genotyping of these progeny used the </w:t>
      </w:r>
      <w:r w:rsidR="00C13B61" w:rsidRPr="00C13B61">
        <w:rPr>
          <w:color w:val="000000" w:themeColor="text1"/>
        </w:rPr>
        <w:t xml:space="preserve">Qiagen Multiplex PCR Plus Kit </w:t>
      </w:r>
      <w:r w:rsidR="00E91B24">
        <w:rPr>
          <w:color w:val="000000" w:themeColor="text1"/>
        </w:rPr>
        <w:t>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1004"/>
      <w:r w:rsidRPr="001668D4">
        <w:rPr>
          <w:b/>
          <w:bCs/>
          <w:iCs/>
          <w:color w:val="000000" w:themeColor="text1"/>
        </w:rPr>
        <w:t>Analysis of Liquid Growth Data</w:t>
      </w:r>
      <w:commentRangeEnd w:id="1004"/>
      <w:r w:rsidR="00883356" w:rsidRPr="001668D4">
        <w:rPr>
          <w:rStyle w:val="CommentReference"/>
          <w:color w:val="000000" w:themeColor="text1"/>
        </w:rPr>
        <w:commentReference w:id="1004"/>
      </w:r>
    </w:p>
    <w:p w14:paraId="218BD90F" w14:textId="082303CD"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7DDCDCFF"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ins w:id="1005"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ins>
      <w:del w:id="1006" w:author="Albi Celaj [3]" w:date="2019-02-12T13:12:00Z">
        <w:r w:rsidR="00B155B3" w:rsidRPr="00662D0E" w:rsidDel="0086627C">
          <w:rPr>
            <w:bCs/>
            <w:iCs/>
            <w:noProof/>
            <w:color w:val="000000" w:themeColor="text1"/>
            <w:vertAlign w:val="superscript"/>
          </w:rPr>
          <w:delText>25</w:delText>
        </w:r>
      </w:del>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previously</w:t>
      </w:r>
      <w:ins w:id="1007" w:author="Albi Celaj [3]" w:date="2019-02-12T13:13:00Z">
        <w:r w:rsidR="0086627C">
          <w:rPr>
            <w:bCs/>
            <w:iCs/>
            <w:color w:val="000000" w:themeColor="text1"/>
          </w:rPr>
          <w:t>-</w:t>
        </w:r>
      </w:ins>
      <w:del w:id="1008" w:author="Albi Celaj [3]" w:date="2019-02-12T13:13:00Z">
        <w:r w:rsidR="00E12F5D" w:rsidRPr="00662D0E" w:rsidDel="0086627C">
          <w:rPr>
            <w:bCs/>
            <w:iCs/>
            <w:color w:val="000000" w:themeColor="text1"/>
          </w:rPr>
          <w:delText xml:space="preserve"> </w:delText>
        </w:r>
      </w:del>
      <w:r w:rsidR="0042637D" w:rsidRPr="00662D0E">
        <w:rPr>
          <w:bCs/>
          <w:iCs/>
          <w:color w:val="000000" w:themeColor="text1"/>
        </w:rPr>
        <w:t>constructed genomic prey library</w:t>
      </w:r>
      <w:ins w:id="1009" w:author="Albi Celaj [3]" w:date="2019-02-12T13:13:00Z">
        <w:r w:rsidR="0086627C">
          <w:rPr>
            <w:bCs/>
            <w:iCs/>
            <w:color w:val="000000" w:themeColor="text1"/>
          </w:rPr>
          <w:t xml:space="preserve"> </w:t>
        </w:r>
        <w:r w:rsidR="0086627C" w:rsidRPr="00662D0E">
          <w:rPr>
            <w:bCs/>
            <w:iCs/>
            <w:color w:val="000000" w:themeColor="text1"/>
          </w:rPr>
          <w:fldChar w:fldCharType="begin" w:fldLock="1"/>
        </w:r>
        <w:r w:rsidR="0086627C">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86627C" w:rsidRPr="00662D0E">
          <w:rPr>
            <w:bCs/>
            <w:iCs/>
            <w:color w:val="000000" w:themeColor="text1"/>
          </w:rPr>
          <w:fldChar w:fldCharType="separate"/>
        </w:r>
        <w:r w:rsidR="0086627C" w:rsidRPr="00D659A1">
          <w:rPr>
            <w:bCs/>
            <w:iCs/>
            <w:noProof/>
            <w:color w:val="000000" w:themeColor="text1"/>
          </w:rPr>
          <w:t>(Snider et al., 2010)</w:t>
        </w:r>
        <w:r w:rsidR="0086627C" w:rsidRPr="00662D0E">
          <w:rPr>
            <w:bCs/>
            <w:iCs/>
            <w:color w:val="000000" w:themeColor="text1"/>
          </w:rPr>
          <w:fldChar w:fldCharType="end"/>
        </w:r>
        <w:r w:rsidR="0086627C" w:rsidRPr="00662D0E">
          <w:rPr>
            <w:bCs/>
            <w:iCs/>
            <w:color w:val="000000" w:themeColor="text1"/>
          </w:rPr>
          <w:t xml:space="preserve">.  </w:t>
        </w:r>
      </w:ins>
      <w:del w:id="1010" w:author="Albi Celaj [3]" w:date="2019-02-12T13:12:00Z">
        <w:r w:rsidR="0042637D" w:rsidRPr="00662D0E" w:rsidDel="0086627C">
          <w:rPr>
            <w:bCs/>
            <w:iCs/>
            <w:noProof/>
            <w:color w:val="000000" w:themeColor="text1"/>
            <w:vertAlign w:val="superscript"/>
          </w:rPr>
          <w:delText>25</w:delText>
        </w:r>
      </w:del>
      <w:del w:id="1011" w:author="Albi Celaj [3]" w:date="2019-02-12T13:13:00Z">
        <w:r w:rsidR="0042637D" w:rsidRPr="00662D0E" w:rsidDel="00492B38">
          <w:rPr>
            <w:bCs/>
            <w:iCs/>
            <w:color w:val="000000" w:themeColor="text1"/>
          </w:rPr>
          <w:delText xml:space="preserve">.  </w:delText>
        </w:r>
      </w:del>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 xml:space="preserve">WAH </w:t>
      </w:r>
      <w:r w:rsidR="00E40499" w:rsidRPr="00662D0E">
        <w:rPr>
          <w:bCs/>
          <w:iCs/>
          <w:color w:val="000000" w:themeColor="text1"/>
        </w:rPr>
        <w:lastRenderedPageBreak/>
        <w:t>+25</w:t>
      </w:r>
      <w:r w:rsidR="00E40499" w:rsidRPr="00662D0E">
        <w:rPr>
          <w:bCs/>
          <w:iCs/>
          <w:color w:val="000000" w:themeColor="text1"/>
          <w:lang w:val="el-GR"/>
        </w:rPr>
        <w:t>μ</w:t>
      </w:r>
      <w:r w:rsidR="00E40499" w:rsidRPr="00662D0E">
        <w:rPr>
          <w:bCs/>
          <w:iCs/>
          <w:color w:val="000000" w:themeColor="text1"/>
        </w:rPr>
        <w:t xml:space="preserve">M fluconazole </w:t>
      </w:r>
      <w:commentRangeStart w:id="1012"/>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012"/>
      <w:r w:rsidR="00662D0E">
        <w:rPr>
          <w:rStyle w:val="CommentReference"/>
          <w:rFonts w:asciiTheme="minorHAnsi" w:hAnsiTheme="minorHAnsi" w:cstheme="minorBidi"/>
        </w:rPr>
        <w:commentReference w:id="1012"/>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1013"/>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1013"/>
      <w:r w:rsidR="00DF4CE6">
        <w:rPr>
          <w:rStyle w:val="CommentReference"/>
          <w:rFonts w:asciiTheme="minorHAnsi" w:hAnsiTheme="minorHAnsi" w:cstheme="minorBidi"/>
        </w:rPr>
        <w:commentReference w:id="1013"/>
      </w:r>
    </w:p>
    <w:p w14:paraId="20BF344E" w14:textId="52D029B0"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700EDC">
        <w:rPr>
          <w:b/>
        </w:rPr>
        <w:t xml:space="preserve"> </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52B03" w:rsidRDefault="00483E4F" w:rsidP="00224FCB">
      <w:pPr>
        <w:outlineLvl w:val="0"/>
        <w:rPr>
          <w:b/>
          <w:bCs/>
          <w:iCs/>
          <w:color w:val="000000" w:themeColor="text1"/>
        </w:rPr>
      </w:pPr>
      <w:r w:rsidRPr="009B3D83">
        <w:rPr>
          <w:b/>
          <w:bCs/>
          <w:iCs/>
          <w:color w:val="000000" w:themeColor="text1"/>
        </w:rPr>
        <w:t>Quantitative RT-PCR</w:t>
      </w:r>
    </w:p>
    <w:p w14:paraId="2D459882" w14:textId="0CBC413A" w:rsidR="00483E4F" w:rsidRPr="00825627" w:rsidRDefault="00F3275C" w:rsidP="00224FCB">
      <w:pPr>
        <w:jc w:val="both"/>
        <w:rPr>
          <w:bCs/>
          <w:iCs/>
          <w:color w:val="000000" w:themeColor="text1"/>
        </w:rPr>
      </w:pPr>
      <w:r w:rsidRPr="00952B03">
        <w:rPr>
          <w:bCs/>
          <w:iCs/>
          <w:color w:val="000000" w:themeColor="text1"/>
        </w:rPr>
        <w:t xml:space="preserve">RNA </w:t>
      </w:r>
      <w:r w:rsidR="000D0C6E" w:rsidRPr="00952B03">
        <w:rPr>
          <w:bCs/>
          <w:iCs/>
          <w:color w:val="000000" w:themeColor="text1"/>
        </w:rPr>
        <w:t>was extracted from cultures growing exponentially in 23.43</w:t>
      </w:r>
      <w:r w:rsidR="000D0C6E" w:rsidRPr="00952B03">
        <w:rPr>
          <w:bCs/>
          <w:iCs/>
          <w:color w:val="000000" w:themeColor="text1"/>
          <w:lang w:val="el-GR"/>
        </w:rPr>
        <w:t>μ</w:t>
      </w:r>
      <w:r w:rsidR="000D0C6E" w:rsidRPr="00952B03">
        <w:rPr>
          <w:bCs/>
          <w:iCs/>
          <w:color w:val="000000" w:themeColor="text1"/>
        </w:rPr>
        <w:t xml:space="preserve">M fluconazole </w:t>
      </w:r>
      <w:r w:rsidRPr="00952B03">
        <w:rPr>
          <w:bCs/>
          <w:iCs/>
          <w:color w:val="000000" w:themeColor="text1"/>
        </w:rPr>
        <w:t>using the QIAGEN RNeasy</w:t>
      </w:r>
      <w:r w:rsidRPr="00952B03">
        <w:rPr>
          <w:bCs/>
          <w:iCs/>
          <w:color w:val="000000" w:themeColor="text1"/>
          <w:vertAlign w:val="superscript"/>
        </w:rPr>
        <w:t>®</w:t>
      </w:r>
      <w:r w:rsidRPr="00952B03">
        <w:rPr>
          <w:bCs/>
          <w:iCs/>
          <w:color w:val="000000" w:themeColor="text1"/>
        </w:rPr>
        <w:t xml:space="preserve"> kit</w:t>
      </w:r>
      <w:r w:rsidR="00FC0BDC" w:rsidRPr="00952B03">
        <w:rPr>
          <w:bCs/>
          <w:iCs/>
          <w:color w:val="000000" w:themeColor="text1"/>
        </w:rPr>
        <w:t>.  1</w:t>
      </w:r>
      <w:r w:rsidR="00FC0BDC" w:rsidRPr="00952B03">
        <w:rPr>
          <w:bCs/>
          <w:iCs/>
          <w:color w:val="000000" w:themeColor="text1"/>
          <w:lang w:val="el-GR"/>
        </w:rPr>
        <w:t>μ</w:t>
      </w:r>
      <w:r w:rsidR="00FC0BDC" w:rsidRPr="00952B03">
        <w:rPr>
          <w:bCs/>
          <w:iCs/>
          <w:color w:val="000000" w:themeColor="text1"/>
          <w:lang w:val="en-CA"/>
        </w:rPr>
        <w:t xml:space="preserve">g of isolate </w:t>
      </w:r>
      <w:r w:rsidR="002F4EE7" w:rsidRPr="00952B03">
        <w:rPr>
          <w:bCs/>
          <w:iCs/>
          <w:color w:val="000000" w:themeColor="text1"/>
          <w:lang w:val="en-CA"/>
        </w:rPr>
        <w:t xml:space="preserve">was </w:t>
      </w:r>
      <w:r w:rsidR="00A028A9" w:rsidRPr="00952B03">
        <w:rPr>
          <w:bCs/>
          <w:iCs/>
          <w:color w:val="000000" w:themeColor="text1"/>
          <w:lang w:val="en-CA"/>
        </w:rPr>
        <w:t xml:space="preserve">treated with </w:t>
      </w:r>
      <w:proofErr w:type="spellStart"/>
      <w:r w:rsidR="00A028A9" w:rsidRPr="00952B03">
        <w:rPr>
          <w:bCs/>
          <w:iCs/>
          <w:color w:val="000000" w:themeColor="text1"/>
          <w:lang w:val="en-CA"/>
        </w:rPr>
        <w:t>DNAse</w:t>
      </w:r>
      <w:proofErr w:type="spellEnd"/>
      <w:r w:rsidR="00A028A9" w:rsidRPr="00952B03">
        <w:rPr>
          <w:bCs/>
          <w:iCs/>
          <w:color w:val="000000" w:themeColor="text1"/>
          <w:lang w:val="en-CA"/>
        </w:rPr>
        <w:t xml:space="preserve"> and </w:t>
      </w:r>
      <w:r w:rsidR="0081563C" w:rsidRPr="00952B03">
        <w:rPr>
          <w:bCs/>
          <w:iCs/>
          <w:color w:val="000000" w:themeColor="text1"/>
          <w:lang w:val="en-CA"/>
        </w:rPr>
        <w:t>analyzed usi</w:t>
      </w:r>
      <w:r w:rsidR="002F4EE7" w:rsidRPr="00952B03">
        <w:rPr>
          <w:bCs/>
          <w:iCs/>
          <w:color w:val="000000" w:themeColor="text1"/>
          <w:lang w:val="en-CA"/>
        </w:rPr>
        <w:t>n</w:t>
      </w:r>
      <w:r w:rsidR="0081563C" w:rsidRPr="00952B03">
        <w:rPr>
          <w:bCs/>
          <w:iCs/>
          <w:color w:val="000000" w:themeColor="text1"/>
          <w:lang w:val="en-CA"/>
        </w:rPr>
        <w:t>g</w:t>
      </w:r>
      <w:r w:rsidR="002F4EE7" w:rsidRPr="00952B03">
        <w:rPr>
          <w:bCs/>
          <w:iCs/>
          <w:color w:val="000000" w:themeColor="text1"/>
          <w:lang w:val="en-CA"/>
        </w:rPr>
        <w:t xml:space="preserve"> an Agilent Bioanalyzer to qu</w:t>
      </w:r>
      <w:r w:rsidR="00A028A9" w:rsidRPr="00952B03">
        <w:rPr>
          <w:bCs/>
          <w:iCs/>
          <w:color w:val="000000" w:themeColor="text1"/>
          <w:lang w:val="en-CA"/>
        </w:rPr>
        <w:t xml:space="preserve">antify </w:t>
      </w:r>
      <w:r w:rsidR="0092713A" w:rsidRPr="00952B03">
        <w:rPr>
          <w:bCs/>
          <w:iCs/>
          <w:color w:val="000000" w:themeColor="text1"/>
          <w:lang w:val="en-CA"/>
        </w:rPr>
        <w:t xml:space="preserve">nucleic acid concentration </w:t>
      </w:r>
      <w:r w:rsidR="00A028A9" w:rsidRPr="00952B03">
        <w:rPr>
          <w:bCs/>
          <w:iCs/>
          <w:color w:val="000000" w:themeColor="text1"/>
          <w:lang w:val="en-CA"/>
        </w:rPr>
        <w:t xml:space="preserve">and verify </w:t>
      </w:r>
      <w:r w:rsidR="002F4EE7" w:rsidRPr="00952B03">
        <w:rPr>
          <w:bCs/>
          <w:iCs/>
          <w:color w:val="000000" w:themeColor="text1"/>
          <w:lang w:val="en-CA"/>
        </w:rPr>
        <w:t xml:space="preserve">purity. </w:t>
      </w:r>
      <w:r w:rsidR="00516641" w:rsidRPr="00952B03">
        <w:rPr>
          <w:bCs/>
          <w:iCs/>
          <w:color w:val="000000" w:themeColor="text1"/>
          <w:lang w:val="en-CA"/>
        </w:rPr>
        <w:t>cDNA synthesis</w:t>
      </w:r>
      <w:r w:rsidR="002F4EE7" w:rsidRPr="00952B03">
        <w:rPr>
          <w:bCs/>
          <w:iCs/>
          <w:color w:val="000000" w:themeColor="text1"/>
          <w:lang w:val="en-CA"/>
        </w:rPr>
        <w:t xml:space="preserve"> was perfo</w:t>
      </w:r>
      <w:r w:rsidR="0081563C" w:rsidRPr="00952B03">
        <w:rPr>
          <w:bCs/>
          <w:iCs/>
          <w:color w:val="000000" w:themeColor="text1"/>
          <w:lang w:val="en-CA"/>
        </w:rPr>
        <w:t>r</w:t>
      </w:r>
      <w:r w:rsidR="002F4EE7" w:rsidRPr="00952B03">
        <w:rPr>
          <w:bCs/>
          <w:iCs/>
          <w:color w:val="000000" w:themeColor="text1"/>
          <w:lang w:val="en-CA"/>
        </w:rPr>
        <w:t>med using a combination of oligo-DT and random hexamer primers</w:t>
      </w:r>
      <w:r w:rsidR="00952B03" w:rsidRPr="00952B03">
        <w:rPr>
          <w:bCs/>
          <w:iCs/>
          <w:color w:val="000000" w:themeColor="text1"/>
          <w:lang w:val="en-CA"/>
        </w:rPr>
        <w:t xml:space="preserve"> using the </w:t>
      </w:r>
      <w:proofErr w:type="spellStart"/>
      <w:r w:rsidR="00952B03" w:rsidRPr="00952B03">
        <w:rPr>
          <w:color w:val="000000"/>
          <w:shd w:val="clear" w:color="auto" w:fill="FFFFFF"/>
        </w:rPr>
        <w:t>Thermo</w:t>
      </w:r>
      <w:proofErr w:type="spellEnd"/>
      <w:r w:rsidR="00952B03" w:rsidRPr="00952B03">
        <w:rPr>
          <w:color w:val="000000"/>
          <w:shd w:val="clear" w:color="auto" w:fill="FFFFFF"/>
        </w:rPr>
        <w:t xml:space="preserve"> Scientific™ Maxima™ H Minus First Strand cDNA Synthesis Kit</w:t>
      </w:r>
      <w:r w:rsidR="002F4EE7" w:rsidRPr="00952B03">
        <w:rPr>
          <w:bCs/>
          <w:iCs/>
          <w:color w:val="000000" w:themeColor="text1"/>
          <w:lang w:val="en-CA"/>
        </w:rPr>
        <w:t xml:space="preserve">.  </w:t>
      </w:r>
      <w:r w:rsidR="00516641" w:rsidRPr="00952B03">
        <w:rPr>
          <w:bCs/>
          <w:iCs/>
          <w:color w:val="000000" w:themeColor="text1"/>
          <w:lang w:val="en-CA"/>
        </w:rPr>
        <w:t xml:space="preserve">qPCR on these samples was then performed using a </w:t>
      </w:r>
      <w:proofErr w:type="spellStart"/>
      <w:r w:rsidR="00952B03" w:rsidRPr="00952B03">
        <w:rPr>
          <w:color w:val="000000"/>
          <w:shd w:val="clear" w:color="auto" w:fill="FFFFFF"/>
        </w:rPr>
        <w:t>Bioline</w:t>
      </w:r>
      <w:proofErr w:type="spellEnd"/>
      <w:r w:rsidR="00952B03" w:rsidRPr="00952B03">
        <w:rPr>
          <w:color w:val="000000"/>
          <w:shd w:val="clear" w:color="auto" w:fill="FFFFFF"/>
        </w:rPr>
        <w:t xml:space="preserve"> </w:t>
      </w:r>
      <w:proofErr w:type="spellStart"/>
      <w:r w:rsidR="00952B03" w:rsidRPr="00952B03">
        <w:rPr>
          <w:color w:val="000000"/>
          <w:shd w:val="clear" w:color="auto" w:fill="FFFFFF"/>
        </w:rPr>
        <w:t>SensiFAST</w:t>
      </w:r>
      <w:proofErr w:type="spellEnd"/>
      <w:r w:rsidR="00952B03" w:rsidRPr="00952B03">
        <w:rPr>
          <w:bCs/>
          <w:iCs/>
          <w:color w:val="000000" w:themeColor="text1"/>
          <w:lang w:val="en-CA"/>
        </w:rPr>
        <w:t>™</w:t>
      </w:r>
      <w:r w:rsidR="00952B03" w:rsidRPr="00952B03">
        <w:rPr>
          <w:color w:val="000000"/>
          <w:shd w:val="clear" w:color="auto" w:fill="FFFFFF"/>
        </w:rPr>
        <w:t xml:space="preserve"> SYBR No-ROX qPCR kit </w:t>
      </w:r>
      <w:r w:rsidR="00FB7B63" w:rsidRPr="00952B03">
        <w:rPr>
          <w:bCs/>
          <w:iCs/>
          <w:color w:val="000000" w:themeColor="text1"/>
          <w:lang w:val="en-CA"/>
        </w:rPr>
        <w:t>and Ct values were quantified using a CFX machine.</w:t>
      </w:r>
      <w:r w:rsidR="00AE48EA" w:rsidRPr="00952B03">
        <w:rPr>
          <w:bCs/>
          <w:iCs/>
          <w:color w:val="000000" w:themeColor="text1"/>
          <w:lang w:val="en-CA"/>
        </w:rPr>
        <w:t xml:space="preserve">  </w:t>
      </w:r>
      <w:r w:rsidR="005A2D85" w:rsidRPr="00952B03">
        <w:rPr>
          <w:bCs/>
          <w:iCs/>
          <w:color w:val="000000" w:themeColor="text1"/>
          <w:lang w:val="en-CA"/>
        </w:rPr>
        <w:t xml:space="preserve">cDNA synthesis and qPCR </w:t>
      </w:r>
      <w:proofErr w:type="gramStart"/>
      <w:r w:rsidR="005A2D85" w:rsidRPr="00952B03">
        <w:rPr>
          <w:bCs/>
          <w:iCs/>
          <w:color w:val="000000" w:themeColor="text1"/>
          <w:lang w:val="en-CA"/>
        </w:rPr>
        <w:t>was</w:t>
      </w:r>
      <w:proofErr w:type="gramEnd"/>
      <w:r w:rsidR="005A2D85" w:rsidRPr="00952B03">
        <w:rPr>
          <w:bCs/>
          <w:iCs/>
          <w:color w:val="000000" w:themeColor="text1"/>
          <w:lang w:val="en-CA"/>
        </w:rPr>
        <w:t xml:space="preserve"> performed for </w:t>
      </w:r>
      <w:r w:rsidR="005A2D85" w:rsidRPr="00952B03">
        <w:rPr>
          <w:bCs/>
          <w:i/>
          <w:iCs/>
          <w:color w:val="000000" w:themeColor="text1"/>
          <w:lang w:val="en-CA"/>
        </w:rPr>
        <w:t>PDR5</w:t>
      </w:r>
      <w:r w:rsidR="005A2D85" w:rsidRPr="00952B03">
        <w:rPr>
          <w:bCs/>
          <w:iCs/>
          <w:color w:val="000000" w:themeColor="text1"/>
          <w:lang w:val="en-CA"/>
        </w:rPr>
        <w:t xml:space="preserve"> and </w:t>
      </w:r>
      <w:r w:rsidR="005A2D85" w:rsidRPr="00952B03">
        <w:rPr>
          <w:bCs/>
          <w:i/>
          <w:iCs/>
          <w:color w:val="000000" w:themeColor="text1"/>
          <w:lang w:val="en-CA"/>
        </w:rPr>
        <w:t xml:space="preserve">UBC6 </w:t>
      </w:r>
      <w:r w:rsidR="005A2D85" w:rsidRPr="00952B03">
        <w:rPr>
          <w:bCs/>
          <w:iCs/>
          <w:color w:val="000000" w:themeColor="text1"/>
          <w:lang w:val="en-CA"/>
        </w:rPr>
        <w:t>(</w:t>
      </w:r>
      <w:r w:rsidR="00B379BF" w:rsidRPr="00952B03">
        <w:rPr>
          <w:bCs/>
          <w:iCs/>
          <w:color w:val="000000" w:themeColor="text1"/>
          <w:lang w:val="en-CA"/>
        </w:rPr>
        <w:t>which acted</w:t>
      </w:r>
      <w:r w:rsidR="00101660" w:rsidRPr="00952B03">
        <w:rPr>
          <w:bCs/>
          <w:iCs/>
          <w:color w:val="000000" w:themeColor="text1"/>
          <w:lang w:val="en-CA"/>
        </w:rPr>
        <w:t xml:space="preserve"> </w:t>
      </w:r>
      <w:r w:rsidR="00B379BF" w:rsidRPr="00952B03">
        <w:rPr>
          <w:bCs/>
          <w:iCs/>
          <w:color w:val="000000" w:themeColor="text1"/>
          <w:lang w:val="en-CA"/>
        </w:rPr>
        <w:t xml:space="preserve">as </w:t>
      </w:r>
      <w:r w:rsidR="005A2D85" w:rsidRPr="00952B03">
        <w:rPr>
          <w:bCs/>
          <w:iCs/>
          <w:color w:val="000000" w:themeColor="text1"/>
          <w:lang w:val="en-CA"/>
        </w:rPr>
        <w:t>loading control).</w:t>
      </w:r>
      <w:r w:rsidR="00952B03">
        <w:rPr>
          <w:bCs/>
          <w:iCs/>
          <w:color w:val="000000" w:themeColor="text1"/>
          <w:lang w:val="en-CA"/>
        </w:rPr>
        <w:t xml:space="preserve">  </w:t>
      </w:r>
      <w:r w:rsidR="00056CB1">
        <w:rPr>
          <w:bCs/>
          <w:iCs/>
          <w:color w:val="000000" w:themeColor="text1"/>
          <w:lang w:val="en-CA"/>
        </w:rPr>
        <w:t xml:space="preserve">Relative expression </w:t>
      </w:r>
      <w:r w:rsidR="00825627">
        <w:rPr>
          <w:bCs/>
          <w:iCs/>
          <w:color w:val="000000" w:themeColor="text1"/>
          <w:lang w:val="en-CA"/>
        </w:rPr>
        <w:t xml:space="preserve">of </w:t>
      </w:r>
      <w:r w:rsidR="00825627">
        <w:rPr>
          <w:bCs/>
          <w:i/>
          <w:iCs/>
          <w:color w:val="000000" w:themeColor="text1"/>
          <w:lang w:val="en-CA"/>
        </w:rPr>
        <w:t>PDR5</w:t>
      </w:r>
      <w:r w:rsidR="00825627">
        <w:rPr>
          <w:bCs/>
          <w:iCs/>
          <w:color w:val="000000" w:themeColor="text1"/>
          <w:lang w:val="en-CA"/>
        </w:rPr>
        <w:t xml:space="preserve"> in all strains was </w:t>
      </w:r>
      <w:r w:rsidR="002D1B68">
        <w:rPr>
          <w:bCs/>
          <w:iCs/>
          <w:color w:val="000000" w:themeColor="text1"/>
          <w:lang w:val="en-CA"/>
        </w:rPr>
        <w:t>calculated</w:t>
      </w:r>
      <w:r w:rsidR="00825627">
        <w:rPr>
          <w:bCs/>
          <w:iCs/>
          <w:color w:val="000000" w:themeColor="text1"/>
          <w:lang w:val="en-CA"/>
        </w:rPr>
        <w:t xml:space="preserve"> as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sup>
        </m:sSup>
      </m:oMath>
      <w:r w:rsidR="00825627">
        <w:rPr>
          <w:rFonts w:eastAsiaTheme="minorEastAsia"/>
          <w:bCs/>
          <w:iCs/>
          <w:color w:val="000000" w:themeColor="text1"/>
          <w:lang w:val="en-CA"/>
        </w:rPr>
        <w:t xml:space="preserve">.  </w:t>
      </w:r>
      <w:r w:rsidR="00CE6509">
        <w:rPr>
          <w:rFonts w:eastAsiaTheme="minorEastAsia"/>
          <w:bCs/>
          <w:iCs/>
          <w:color w:val="000000" w:themeColor="text1"/>
          <w:lang w:val="en-CA"/>
        </w:rPr>
        <w:t xml:space="preserve">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oMath>
      <w:r w:rsidR="00CE6509">
        <w:rPr>
          <w:rFonts w:eastAsiaTheme="minorEastAsia"/>
          <w:bCs/>
          <w:iCs/>
          <w:color w:val="000000" w:themeColor="text1"/>
          <w:lang w:val="en-CA"/>
        </w:rPr>
        <w:t xml:space="preserve"> values for the cDNA samples were quantified multiple times to assess technical variability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PDR5</m:t>
        </m:r>
      </m:oMath>
      <w:r w:rsidR="00CE6509">
        <w:rPr>
          <w:rFonts w:eastAsiaTheme="minorEastAsia"/>
          <w:bCs/>
          <w:iCs/>
          <w:color w:val="000000" w:themeColor="text1"/>
          <w:lang w:val="en-CA"/>
        </w:rPr>
        <w:t xml:space="preserve"> was measured in triplicate,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r>
              <w:rPr>
                <w:rFonts w:ascii="Cambria Math" w:hAnsi="Cambria Math"/>
                <w:color w:val="000000" w:themeColor="text1"/>
                <w:lang w:val="en-CA"/>
              </w:rPr>
              <m:t>q</m:t>
            </m:r>
          </m:sub>
        </m:sSub>
        <m:r>
          <w:rPr>
            <w:rFonts w:ascii="Cambria Math" w:hAnsi="Cambria Math"/>
            <w:color w:val="000000" w:themeColor="text1"/>
            <w:lang w:val="en-CA"/>
          </w:rPr>
          <m:t>UBC6</m:t>
        </m:r>
      </m:oMath>
      <w:r w:rsidR="00CE6509">
        <w:rPr>
          <w:rFonts w:eastAsiaTheme="minorEastAsia"/>
          <w:bCs/>
          <w:iCs/>
          <w:color w:val="000000" w:themeColor="text1"/>
          <w:lang w:val="en-CA"/>
        </w:rPr>
        <w:t xml:space="preserve"> was measured in triplicate), and these </w:t>
      </w:r>
      <w:r w:rsidR="00EF050D">
        <w:rPr>
          <w:rFonts w:eastAsiaTheme="minorEastAsia"/>
          <w:bCs/>
          <w:iCs/>
          <w:color w:val="000000" w:themeColor="text1"/>
          <w:lang w:val="en-CA"/>
        </w:rPr>
        <w:t>multiple measurements</w:t>
      </w:r>
      <w:r w:rsidR="00CE6509">
        <w:rPr>
          <w:rFonts w:eastAsiaTheme="minorEastAsia"/>
          <w:bCs/>
          <w:iCs/>
          <w:color w:val="000000" w:themeColor="text1"/>
          <w:lang w:val="en-CA"/>
        </w:rPr>
        <w:t xml:space="preserve"> were </w:t>
      </w:r>
      <w:r w:rsidR="00EC1294">
        <w:rPr>
          <w:rFonts w:eastAsiaTheme="minorEastAsia"/>
          <w:bCs/>
          <w:iCs/>
          <w:color w:val="000000" w:themeColor="text1"/>
          <w:lang w:val="en-CA"/>
        </w:rPr>
        <w:t xml:space="preserve">averaged </w:t>
      </w:r>
      <w:r w:rsidR="00825627">
        <w:rPr>
          <w:rFonts w:eastAsiaTheme="minorEastAsia"/>
          <w:bCs/>
          <w:iCs/>
          <w:color w:val="000000" w:themeColor="text1"/>
          <w:lang w:val="en-CA"/>
        </w:rPr>
        <w:t xml:space="preserve">before </w:t>
      </w:r>
      <w:r w:rsidR="003545E1">
        <w:rPr>
          <w:rFonts w:eastAsiaTheme="minorEastAsia"/>
          <w:bCs/>
          <w:iCs/>
          <w:color w:val="000000" w:themeColor="text1"/>
          <w:lang w:val="en-CA"/>
        </w:rPr>
        <w:t>calculating relative expression</w:t>
      </w:r>
      <w:r w:rsidR="00825627">
        <w:rPr>
          <w:rFonts w:eastAsiaTheme="minorEastAsia"/>
          <w:bCs/>
          <w:iCs/>
          <w:color w:val="000000" w:themeColor="text1"/>
          <w:lang w:val="en-CA"/>
        </w:rPr>
        <w:t xml:space="preserve">.  </w:t>
      </w:r>
      <w:proofErr w:type="spellStart"/>
      <w:r w:rsidR="00E51E3F">
        <w:rPr>
          <w:rFonts w:eastAsiaTheme="minorEastAsia"/>
          <w:bCs/>
          <w:iCs/>
          <w:color w:val="000000" w:themeColor="text1"/>
          <w:lang w:val="en-CA"/>
        </w:rPr>
        <w:t>qRT</w:t>
      </w:r>
      <w:proofErr w:type="spellEnd"/>
      <w:r w:rsidR="00E51E3F">
        <w:rPr>
          <w:rFonts w:eastAsiaTheme="minorEastAsia"/>
          <w:bCs/>
          <w:iCs/>
          <w:color w:val="000000" w:themeColor="text1"/>
          <w:lang w:val="en-CA"/>
        </w:rPr>
        <w:t>-PCR</w:t>
      </w:r>
      <w:r w:rsidR="003F21D5">
        <w:rPr>
          <w:rFonts w:eastAsiaTheme="minorEastAsia"/>
          <w:bCs/>
          <w:iCs/>
          <w:color w:val="000000" w:themeColor="text1"/>
          <w:lang w:val="en-CA"/>
        </w:rPr>
        <w:t xml:space="preserve"> was performed for three </w:t>
      </w:r>
      <w:r w:rsidR="00E51E3F">
        <w:rPr>
          <w:rFonts w:eastAsiaTheme="minorEastAsia"/>
          <w:bCs/>
          <w:iCs/>
          <w:color w:val="000000" w:themeColor="text1"/>
          <w:lang w:val="en-CA"/>
        </w:rPr>
        <w:t>individual cultures of each s</w:t>
      </w:r>
      <w:r w:rsidR="008B7701">
        <w:rPr>
          <w:rFonts w:eastAsiaTheme="minorEastAsia"/>
          <w:bCs/>
          <w:iCs/>
          <w:color w:val="000000" w:themeColor="text1"/>
          <w:lang w:val="en-CA"/>
        </w:rPr>
        <w:t>train</w:t>
      </w:r>
      <w:r w:rsidR="003F21D5">
        <w:rPr>
          <w:rFonts w:eastAsiaTheme="minorEastAsia"/>
          <w:bCs/>
          <w:iCs/>
          <w:color w:val="000000" w:themeColor="text1"/>
          <w:lang w:val="en-CA"/>
        </w:rPr>
        <w:t xml:space="preserve"> </w:t>
      </w:r>
      <w:r w:rsidR="008B7701">
        <w:rPr>
          <w:rFonts w:eastAsiaTheme="minorEastAsia"/>
          <w:bCs/>
          <w:iCs/>
          <w:color w:val="000000" w:themeColor="text1"/>
          <w:lang w:val="en-CA"/>
        </w:rPr>
        <w:t>in</w:t>
      </w:r>
      <w:r w:rsidR="003F21D5">
        <w:rPr>
          <w:rFonts w:eastAsiaTheme="minorEastAsia"/>
          <w:bCs/>
          <w:iCs/>
          <w:color w:val="000000" w:themeColor="text1"/>
          <w:lang w:val="en-CA"/>
        </w:rPr>
        <w:t xml:space="preserve"> each genetic background.</w:t>
      </w:r>
      <w:r w:rsidR="001E478D">
        <w:rPr>
          <w:rFonts w:eastAsiaTheme="minorEastAsia"/>
          <w:bCs/>
          <w:iCs/>
          <w:color w:val="000000" w:themeColor="text1"/>
          <w:lang w:val="en-CA"/>
        </w:rPr>
        <w:t xml:space="preserve">  RY0566 was used as the wildtype.</w:t>
      </w:r>
    </w:p>
    <w:p w14:paraId="3253F242" w14:textId="59819DB3" w:rsidR="000B7BE0" w:rsidRDefault="000B7BE0" w:rsidP="00224FCB">
      <w:pPr>
        <w:rPr>
          <w:b/>
          <w:sz w:val="28"/>
        </w:rPr>
      </w:pPr>
    </w:p>
    <w:p w14:paraId="5C8BC00E" w14:textId="568B7575" w:rsidR="000B7BE0" w:rsidRDefault="000B7BE0" w:rsidP="00224FCB">
      <w:pPr>
        <w:rPr>
          <w:b/>
          <w:sz w:val="28"/>
        </w:rPr>
      </w:pPr>
      <w:r>
        <w:rPr>
          <w:b/>
          <w:sz w:val="28"/>
        </w:rPr>
        <w:t>Data and Software Availability</w:t>
      </w:r>
    </w:p>
    <w:p w14:paraId="53E59FC2" w14:textId="123323E8" w:rsidR="000B7BE0" w:rsidRPr="000B7BE0" w:rsidRDefault="000B7BE0" w:rsidP="00224FCB">
      <w:r>
        <w:t>R scripts used to perform computational ana</w:t>
      </w:r>
      <w:r w:rsidR="00FA34C8">
        <w:t>l</w:t>
      </w:r>
      <w:r>
        <w:t xml:space="preserve">yses are available at: </w:t>
      </w:r>
      <w:r w:rsidRPr="000B7BE0">
        <w:t>https://github.com/a3cel2</w:t>
      </w:r>
      <w:r>
        <w:t>/xga</w:t>
      </w:r>
    </w:p>
    <w:p w14:paraId="0B68508F" w14:textId="77777777" w:rsidR="000B7BE0" w:rsidRDefault="000B7BE0" w:rsidP="00224FCB">
      <w:pPr>
        <w:outlineLvl w:val="0"/>
        <w:rPr>
          <w:b/>
          <w:sz w:val="28"/>
        </w:rPr>
      </w:pPr>
    </w:p>
    <w:p w14:paraId="18D4EA0D" w14:textId="41CDB367"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6B3E82" w:rsidRDefault="001F052C" w:rsidP="00224FCB">
      <w:pPr>
        <w:outlineLvl w:val="0"/>
        <w:rPr>
          <w:sz w:val="28"/>
        </w:rPr>
      </w:pPr>
      <w:r w:rsidRPr="006B3E82">
        <w:rPr>
          <w:b/>
          <w:sz w:val="28"/>
        </w:rPr>
        <w:t>Acknowledgements</w:t>
      </w:r>
    </w:p>
    <w:p w14:paraId="4FBEACBB" w14:textId="4750B1AD" w:rsidR="00FF3824" w:rsidRDefault="00CF7D75" w:rsidP="00224FCB">
      <w:pPr>
        <w:outlineLvl w:val="0"/>
        <w:rPr>
          <w:color w:val="808080" w:themeColor="background1" w:themeShade="80"/>
        </w:rPr>
      </w:pPr>
      <w:r w:rsidRPr="006B3E82">
        <w:t xml:space="preserve">We are grateful for helpful comments from </w:t>
      </w:r>
      <w:r w:rsidRPr="006B3E82">
        <w:rPr>
          <w:highlight w:val="yellow"/>
        </w:rPr>
        <w:t>[XX]</w:t>
      </w:r>
      <w:r w:rsidRPr="006B3E82">
        <w:t xml:space="preserve"> at the outset of this project, to B</w:t>
      </w:r>
      <w:r w:rsidR="00371BC5">
        <w:t xml:space="preserve">. </w:t>
      </w:r>
      <w:r w:rsidRPr="006B3E82">
        <w:t>Andrews and C</w:t>
      </w:r>
      <w:r w:rsidR="00371BC5">
        <w:t xml:space="preserve">. </w:t>
      </w:r>
      <w:r w:rsidRPr="006B3E82">
        <w:t>Boone for providing reagents. We gratefully acknowledge support by the Canadian Excellence Research Chairs (CERC) Program</w:t>
      </w:r>
      <w:r w:rsidR="00FF3824" w:rsidRPr="006B3E82">
        <w:t xml:space="preserve"> and by </w:t>
      </w:r>
      <w:r w:rsidRPr="006B3E82">
        <w:t>National Human Genome Research Institute of the National Institutes of Health (NIH/NHGRI) grant</w:t>
      </w:r>
      <w:r w:rsidR="00FF3824" w:rsidRPr="006B3E82">
        <w:t xml:space="preserve">s CA130266 and </w:t>
      </w:r>
      <w:r w:rsidRPr="006B3E82">
        <w:t xml:space="preserve">HG004756. FPR was also supported by a </w:t>
      </w:r>
      <w:r w:rsidR="00FF3824" w:rsidRPr="006B3E82">
        <w:t xml:space="preserve">Canadian Institutes of Health Research Foundation Grant, an </w:t>
      </w:r>
      <w:r w:rsidRPr="006B3E82">
        <w:t>NIH/NHGRI Center of Excellence in Genomic Science</w:t>
      </w:r>
      <w:r w:rsidR="00FF3824" w:rsidRPr="006B3E82">
        <w:t xml:space="preserve"> award</w:t>
      </w:r>
      <w:r w:rsidRPr="006B3E82">
        <w:t xml:space="preserve"> (HG004233), by NIH/NHGRI Grant HG001715, and by the One Brave Idea Foundation</w:t>
      </w:r>
      <w:r w:rsidRPr="006B3E82" w:rsidDel="00CF7D75">
        <w:t xml:space="preserve"> </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014"/>
      <w:r w:rsidRPr="00233F15">
        <w:rPr>
          <w:b/>
          <w:sz w:val="28"/>
        </w:rPr>
        <w:t>Author Contributions</w:t>
      </w:r>
      <w:commentRangeEnd w:id="1014"/>
      <w:r w:rsidR="00AB0C9E">
        <w:rPr>
          <w:rStyle w:val="CommentReference"/>
          <w:rFonts w:asciiTheme="minorHAnsi" w:hAnsiTheme="minorHAnsi" w:cstheme="minorBidi"/>
        </w:rPr>
        <w:commentReference w:id="1014"/>
      </w:r>
    </w:p>
    <w:p w14:paraId="04CE3281" w14:textId="1F2131A1" w:rsidR="00DC50F1" w:rsidRPr="00233F15" w:rsidRDefault="00095AD4" w:rsidP="00224FCB">
      <w:pPr>
        <w:jc w:val="both"/>
      </w:pPr>
      <w:r>
        <w:lastRenderedPageBreak/>
        <w:t>F.P.R</w:t>
      </w:r>
      <w:r w:rsidR="00FF3824">
        <w:t xml:space="preserve">., Y.S., N.Y., </w:t>
      </w:r>
      <w:r>
        <w:t>&amp; A.C</w:t>
      </w:r>
      <w:r w:rsidR="00FF3824">
        <w:t>.</w:t>
      </w:r>
      <w:r>
        <w:t xml:space="preserve"> </w:t>
      </w:r>
      <w:r w:rsidR="002D03E0" w:rsidRPr="00233F15">
        <w:t xml:space="preserve">conceived </w:t>
      </w:r>
      <w:r w:rsidR="00FF3824">
        <w:t>of this study</w:t>
      </w:r>
      <w:r w:rsidR="002D03E0" w:rsidRPr="00233F15">
        <w:t>.</w:t>
      </w:r>
      <w:r w:rsidR="00581B60" w:rsidRPr="00233F15">
        <w:t xml:space="preserve"> </w:t>
      </w:r>
      <w:r>
        <w:t>N.Y</w:t>
      </w:r>
      <w:r w:rsidR="00FF3824">
        <w:t>.</w:t>
      </w:r>
      <w:r w:rsidR="002D03E0" w:rsidRPr="00233F15">
        <w:t xml:space="preserve">, </w:t>
      </w:r>
      <w:r w:rsidR="007763E5">
        <w:t>M.G</w:t>
      </w:r>
      <w:r w:rsidR="00FF3824">
        <w:t>.</w:t>
      </w:r>
      <w:r w:rsidR="007763E5" w:rsidRPr="00233F15">
        <w:t xml:space="preserve">, </w:t>
      </w:r>
      <w:r w:rsidR="002D03E0" w:rsidRPr="00233F15">
        <w:t>L.M</w:t>
      </w:r>
      <w:r w:rsidR="00FF3824">
        <w:t>.</w:t>
      </w:r>
      <w:r w:rsidR="002D03E0" w:rsidRPr="00233F15">
        <w:t xml:space="preserve">, </w:t>
      </w:r>
      <w:r>
        <w:t>T.F</w:t>
      </w:r>
      <w:r w:rsidR="00FF3824">
        <w:t>.,</w:t>
      </w:r>
      <w:r w:rsidR="00B62418">
        <w:t xml:space="preserve"> P.B., G.S., S.Z., M.N., and </w:t>
      </w:r>
      <w:r w:rsidR="00FF3824">
        <w:t>V.</w:t>
      </w:r>
      <w:r w:rsidR="00B62418">
        <w:t xml:space="preserve">W. </w:t>
      </w:r>
      <w:r>
        <w:t>performed experiments</w:t>
      </w:r>
      <w:r w:rsidR="00FF3824">
        <w:t>, with advice and assistance from A.G.C., J.S.</w:t>
      </w:r>
      <w:r w:rsidR="00B62418">
        <w:t xml:space="preserve">, I.S. and </w:t>
      </w:r>
      <w:proofErr w:type="gramStart"/>
      <w:r w:rsidR="00B62418">
        <w:t>J.C.M.</w:t>
      </w:r>
      <w:r>
        <w:t>.</w:t>
      </w:r>
      <w:proofErr w:type="gramEnd"/>
      <w:r>
        <w:t xml:space="preserve">  A.C</w:t>
      </w:r>
      <w:r w:rsidR="00B62418">
        <w:t xml:space="preserve">., M.K., and </w:t>
      </w:r>
      <w:r>
        <w:t>N.Y</w:t>
      </w:r>
      <w:r w:rsidR="00B62418">
        <w:t>.</w:t>
      </w:r>
      <w:r w:rsidR="002D03E0" w:rsidRPr="00233F15">
        <w:t xml:space="preserve"> analyzed the data</w:t>
      </w:r>
      <w:r w:rsidR="00B62418">
        <w:t xml:space="preserve">, with advice from </w:t>
      </w:r>
      <w:proofErr w:type="gramStart"/>
      <w:r w:rsidR="00B62418">
        <w:t>F.P.R.</w:t>
      </w:r>
      <w:r w:rsidR="00C21B27">
        <w:t>.</w:t>
      </w:r>
      <w:proofErr w:type="gramEnd"/>
      <w:r>
        <w:t xml:space="preserve">  A.C</w:t>
      </w:r>
      <w:r w:rsidR="00B62418">
        <w:t xml:space="preserve">., </w:t>
      </w:r>
      <w:r>
        <w:t>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r w:rsidRPr="00233F15">
        <w:rPr>
          <w:b/>
          <w:sz w:val="28"/>
        </w:rPr>
        <w:t>Additional Data Files</w:t>
      </w:r>
    </w:p>
    <w:p w14:paraId="74BC9BCA" w14:textId="160E8BE0"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w:t>
      </w:r>
      <w:r w:rsidR="00371BC5">
        <w:t>locus</w:t>
      </w:r>
      <w:r w:rsidR="00955D33">
        <w:t xml:space="preserve">, perform genotyping, </w:t>
      </w:r>
      <w:r w:rsidR="00371BC5">
        <w:t xml:space="preserve">carry out </w:t>
      </w:r>
      <w:r w:rsidR="00955D33">
        <w:t xml:space="preserve">RCP-PCR, and </w:t>
      </w:r>
      <w:r w:rsidR="00371BC5">
        <w:t>for adding index tags to sequencing libraries</w:t>
      </w:r>
      <w:r w:rsidR="00955D33">
        <w:t>.</w:t>
      </w:r>
    </w:p>
    <w:p w14:paraId="11AC0159" w14:textId="77777777" w:rsidR="009B2EA8" w:rsidRPr="0001262B" w:rsidRDefault="009B2EA8" w:rsidP="00224FCB">
      <w:pPr>
        <w:outlineLvl w:val="0"/>
      </w:pPr>
    </w:p>
    <w:p w14:paraId="1C34316E" w14:textId="4718CC64"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w:t>
      </w:r>
      <w:r w:rsidR="00371BC5">
        <w:t xml:space="preserve">for </w:t>
      </w:r>
      <w:r w:rsidR="00F17327">
        <w:t>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w:t>
      </w:r>
      <w:r w:rsidR="00371BC5">
        <w:t>ly</w:t>
      </w:r>
      <w:r w:rsidR="009A487D">
        <w:t xml:space="preserve"> wild-type strains, and the final set of genotyping data used.</w:t>
      </w:r>
    </w:p>
    <w:p w14:paraId="0721C135" w14:textId="77777777" w:rsidR="009B2EA8" w:rsidRDefault="009B2EA8" w:rsidP="00224FCB">
      <w:pPr>
        <w:outlineLvl w:val="0"/>
        <w:rPr>
          <w:b/>
        </w:rPr>
      </w:pPr>
    </w:p>
    <w:p w14:paraId="456CCD1D" w14:textId="6DDF6C92" w:rsidR="0001262B" w:rsidRDefault="0001262B" w:rsidP="00224FCB">
      <w:pPr>
        <w:outlineLvl w:val="0"/>
        <w:rPr>
          <w:b/>
        </w:rPr>
      </w:pPr>
      <w:r>
        <w:rPr>
          <w:b/>
        </w:rPr>
        <w:t>Additional Data S3</w:t>
      </w:r>
      <w:r w:rsidR="009B2EA8">
        <w:rPr>
          <w:b/>
        </w:rPr>
        <w:t xml:space="preserve">.  </w:t>
      </w:r>
      <w:r w:rsidR="00371BC5" w:rsidRPr="006B3E82">
        <w:t>Chemical</w:t>
      </w:r>
      <w:r w:rsidR="00371BC5">
        <w:rPr>
          <w:b/>
        </w:rPr>
        <w:t xml:space="preserve"> </w:t>
      </w:r>
      <w:r w:rsidR="00371BC5">
        <w:t xml:space="preserve">compounds </w:t>
      </w:r>
      <w:r w:rsidR="0060113E">
        <w:t xml:space="preserve">used in this study and their concentration in the pooled growth </w:t>
      </w:r>
      <w:r w:rsidR="00371BC5">
        <w:t>experiments</w:t>
      </w:r>
      <w:r w:rsidR="0060113E">
        <w:t>.</w:t>
      </w:r>
      <w:r>
        <w:rPr>
          <w:b/>
        </w:rPr>
        <w:t xml:space="preserve"> </w:t>
      </w:r>
    </w:p>
    <w:p w14:paraId="11ED44DA" w14:textId="77777777" w:rsidR="00505736" w:rsidRDefault="00505736" w:rsidP="00224FCB">
      <w:pPr>
        <w:outlineLvl w:val="0"/>
        <w:rPr>
          <w:b/>
        </w:rPr>
      </w:pPr>
    </w:p>
    <w:p w14:paraId="5F575C2F" w14:textId="5E99CF8D" w:rsidR="0001262B" w:rsidRDefault="0001262B" w:rsidP="00224FCB">
      <w:pPr>
        <w:outlineLvl w:val="0"/>
        <w:rPr>
          <w:b/>
        </w:rPr>
      </w:pPr>
      <w:commentRangeStart w:id="1015"/>
      <w:r>
        <w:rPr>
          <w:b/>
        </w:rPr>
        <w:t xml:space="preserve">Additional Data </w:t>
      </w:r>
      <w:r w:rsidR="002D2606">
        <w:rPr>
          <w:b/>
        </w:rPr>
        <w:t>S4</w:t>
      </w:r>
      <w:r w:rsidR="00505736">
        <w:rPr>
          <w:b/>
        </w:rPr>
        <w:t xml:space="preserve">.  </w:t>
      </w:r>
      <w:r w:rsidR="00A31CE8">
        <w:t xml:space="preserve">Growth and </w:t>
      </w:r>
      <w:r w:rsidR="00EB1656">
        <w:t xml:space="preserve">drug </w:t>
      </w:r>
      <w:r w:rsidR="00A31CE8">
        <w:t xml:space="preserve">resistance </w:t>
      </w:r>
      <w:r w:rsidR="002D2606">
        <w:t>measure</w:t>
      </w:r>
      <w:r w:rsidR="00EB1656">
        <w:t xml:space="preserve">ments for </w:t>
      </w:r>
      <w:r w:rsidR="00A31CE8">
        <w:t>all strains</w:t>
      </w:r>
      <w:r w:rsidR="00EB1656">
        <w:t xml:space="preserve"> as</w:t>
      </w:r>
      <w:r w:rsidR="00EB1656" w:rsidRPr="00EB1656">
        <w:t xml:space="preserve"> </w:t>
      </w:r>
      <w:r w:rsidR="00EB1656">
        <w:t>inferred from barcode-sequencing readout of pooled growth experiments</w:t>
      </w:r>
      <w:r w:rsidR="00A31CE8">
        <w:t>.</w:t>
      </w:r>
      <w:r>
        <w:rPr>
          <w:b/>
        </w:rPr>
        <w:t xml:space="preserve"> </w:t>
      </w:r>
    </w:p>
    <w:p w14:paraId="32C259F0" w14:textId="77777777" w:rsidR="00A31CE8" w:rsidRDefault="00A31CE8" w:rsidP="00224FCB">
      <w:pPr>
        <w:outlineLvl w:val="0"/>
        <w:rPr>
          <w:b/>
        </w:rPr>
      </w:pPr>
    </w:p>
    <w:p w14:paraId="16503D50" w14:textId="60B4ECA4" w:rsidR="003737D5" w:rsidRPr="003737D5" w:rsidRDefault="0001262B" w:rsidP="00224FCB">
      <w:pPr>
        <w:outlineLvl w:val="0"/>
      </w:pPr>
      <w:r>
        <w:rPr>
          <w:b/>
        </w:rPr>
        <w:t xml:space="preserve">Additional Data </w:t>
      </w:r>
      <w:r w:rsidR="002D2606">
        <w:rPr>
          <w:b/>
        </w:rPr>
        <w:t>S5</w:t>
      </w:r>
      <w:r w:rsidR="00A31CE8">
        <w:rPr>
          <w:b/>
        </w:rPr>
        <w:t>.</w:t>
      </w:r>
      <w:r w:rsidR="00A31CE8" w:rsidRPr="003737D5">
        <w:rPr>
          <w:b/>
        </w:rPr>
        <w:t xml:space="preserve">  </w:t>
      </w:r>
      <w:r w:rsidR="00937BAB">
        <w:t xml:space="preserve">Summary of </w:t>
      </w:r>
      <w:r w:rsidR="002D2606">
        <w:t xml:space="preserve">single-gene effects and genetic interactions as obtained by generalized </w:t>
      </w:r>
      <w:r w:rsidR="00937BAB">
        <w:t xml:space="preserve">linear </w:t>
      </w:r>
      <w:r w:rsidR="004922D2">
        <w:t>model</w:t>
      </w:r>
      <w:r w:rsidR="00937BAB">
        <w:t>ing</w:t>
      </w:r>
      <w:r w:rsidR="00C77703">
        <w:t>.</w:t>
      </w:r>
    </w:p>
    <w:p w14:paraId="11E9AFA4" w14:textId="1F4CF2CB" w:rsidR="0001262B" w:rsidRPr="003737D5" w:rsidRDefault="0001262B" w:rsidP="00224FCB">
      <w:pPr>
        <w:outlineLvl w:val="0"/>
      </w:pPr>
      <w:r>
        <w:rPr>
          <w:b/>
        </w:rPr>
        <w:t xml:space="preserve"> </w:t>
      </w:r>
    </w:p>
    <w:p w14:paraId="12F17389" w14:textId="32C0ECDF" w:rsidR="0001262B" w:rsidRDefault="0001262B" w:rsidP="00224FCB">
      <w:pPr>
        <w:outlineLvl w:val="0"/>
      </w:pPr>
      <w:r>
        <w:rPr>
          <w:b/>
        </w:rPr>
        <w:t xml:space="preserve">Additional Data </w:t>
      </w:r>
      <w:r w:rsidR="002D2606">
        <w:rPr>
          <w:b/>
        </w:rPr>
        <w:t>S6</w:t>
      </w:r>
      <w:r w:rsidR="00C77703">
        <w:rPr>
          <w:b/>
        </w:rPr>
        <w:t xml:space="preserve">.  </w:t>
      </w:r>
      <w:r w:rsidR="00EE0463">
        <w:t>Previously</w:t>
      </w:r>
      <w:r w:rsidR="00C77703">
        <w:t>-known associations</w:t>
      </w:r>
      <w:r>
        <w:rPr>
          <w:b/>
        </w:rPr>
        <w:t xml:space="preserve"> </w:t>
      </w:r>
      <w:r w:rsidR="002D2606">
        <w:t xml:space="preserve">for </w:t>
      </w:r>
      <w:r w:rsidR="00EE0463">
        <w:t xml:space="preserve">the </w:t>
      </w:r>
      <w:r w:rsidR="002D2606">
        <w:t xml:space="preserve">five “frequently-associated” </w:t>
      </w:r>
      <w:r w:rsidR="00EE0463">
        <w:t xml:space="preserve">ABC transporters </w:t>
      </w:r>
      <w:r w:rsidR="002D2606">
        <w:t xml:space="preserve">with resistance or sensitivity to the </w:t>
      </w:r>
      <w:r w:rsidR="00EE0463">
        <w:t>16 drugs studied.</w:t>
      </w:r>
    </w:p>
    <w:p w14:paraId="2206F607" w14:textId="77777777" w:rsidR="00EE0463" w:rsidRPr="00EE0463" w:rsidRDefault="00EE0463" w:rsidP="00224FCB">
      <w:pPr>
        <w:outlineLvl w:val="0"/>
      </w:pPr>
    </w:p>
    <w:p w14:paraId="2C6BEF7A" w14:textId="350B99E5" w:rsidR="0001262B" w:rsidRPr="00FD0EF1" w:rsidRDefault="0001262B" w:rsidP="00224FCB">
      <w:pPr>
        <w:outlineLvl w:val="0"/>
      </w:pPr>
      <w:r>
        <w:rPr>
          <w:b/>
        </w:rPr>
        <w:t xml:space="preserve">Additional Data </w:t>
      </w:r>
      <w:r w:rsidR="002D2606">
        <w:rPr>
          <w:b/>
        </w:rPr>
        <w:t>S7</w:t>
      </w:r>
      <w:r w:rsidR="00FD0EF1">
        <w:rPr>
          <w:b/>
        </w:rPr>
        <w:t>.</w:t>
      </w:r>
      <w:r>
        <w:rPr>
          <w:b/>
        </w:rPr>
        <w:t xml:space="preserve"> </w:t>
      </w:r>
      <w:r w:rsidR="00FD0EF1">
        <w:rPr>
          <w:b/>
        </w:rPr>
        <w:t xml:space="preserve"> </w:t>
      </w:r>
      <w:r w:rsidR="005D143E">
        <w:t xml:space="preserve">Neural network model </w:t>
      </w:r>
      <w:r w:rsidR="002D2606">
        <w:t>parameters</w:t>
      </w:r>
      <w:r w:rsidR="007A4217">
        <w:t>.</w:t>
      </w:r>
      <w:commentRangeEnd w:id="1015"/>
      <w:r w:rsidR="002D2606">
        <w:rPr>
          <w:rStyle w:val="CommentReference"/>
          <w:rFonts w:asciiTheme="minorHAnsi" w:hAnsiTheme="minorHAnsi" w:cstheme="minorBidi"/>
        </w:rPr>
        <w:commentReference w:id="1015"/>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684ECACA" w14:textId="642455C1" w:rsidR="00E21074" w:rsidRPr="00E21074" w:rsidRDefault="00C1486D" w:rsidP="00E21074">
      <w:pPr>
        <w:widowControl w:val="0"/>
        <w:autoSpaceDE w:val="0"/>
        <w:autoSpaceDN w:val="0"/>
        <w:adjustRightInd w:val="0"/>
        <w:spacing w:before="1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21074" w:rsidRPr="00E21074">
        <w:rPr>
          <w:noProof/>
        </w:rPr>
        <w:t xml:space="preserve">Angeles-Albores, D., Puckett Robinson, C., Williams, B.A., Wold, B.J., and Sternberg, P.W. (2018). Reconstructing a metazoan genetic pathway with transcriptome-wide epistasis measurements. Proc. Natl. Acad. Sci. U. S. A. </w:t>
      </w:r>
      <w:r w:rsidR="00E21074" w:rsidRPr="00E21074">
        <w:rPr>
          <w:i/>
          <w:iCs/>
          <w:noProof/>
        </w:rPr>
        <w:t>115</w:t>
      </w:r>
      <w:r w:rsidR="00E21074" w:rsidRPr="00E21074">
        <w:rPr>
          <w:noProof/>
        </w:rPr>
        <w:t>, E2930–E2939.</w:t>
      </w:r>
    </w:p>
    <w:p w14:paraId="31C69993" w14:textId="77777777" w:rsidR="00E21074" w:rsidRPr="00E21074" w:rsidRDefault="00E21074" w:rsidP="00E21074">
      <w:pPr>
        <w:widowControl w:val="0"/>
        <w:autoSpaceDE w:val="0"/>
        <w:autoSpaceDN w:val="0"/>
        <w:adjustRightInd w:val="0"/>
        <w:spacing w:before="140"/>
        <w:rPr>
          <w:noProof/>
        </w:rPr>
      </w:pPr>
      <w:r w:rsidRPr="00E21074">
        <w:rPr>
          <w:noProof/>
        </w:rPr>
        <w:t xml:space="preserve">Baeza-Centurion, P., Miñana, B., Schmiedel, J.M., Valcárcel, J., and Lehner, B. (2019). Combinatorial Genetics Reveals a Scaling Law for the Effects of Mutations on Splicing. Cell </w:t>
      </w:r>
      <w:r w:rsidRPr="00E21074">
        <w:rPr>
          <w:i/>
          <w:iCs/>
          <w:noProof/>
        </w:rPr>
        <w:t>176</w:t>
      </w:r>
      <w:r w:rsidRPr="00E21074">
        <w:rPr>
          <w:noProof/>
        </w:rPr>
        <w:t>, 549–563.e23.</w:t>
      </w:r>
    </w:p>
    <w:p w14:paraId="2AFE6F59" w14:textId="77777777" w:rsidR="00E21074" w:rsidRPr="00E21074" w:rsidRDefault="00E21074" w:rsidP="00E21074">
      <w:pPr>
        <w:widowControl w:val="0"/>
        <w:autoSpaceDE w:val="0"/>
        <w:autoSpaceDN w:val="0"/>
        <w:adjustRightInd w:val="0"/>
        <w:spacing w:before="140"/>
        <w:rPr>
          <w:noProof/>
        </w:rPr>
      </w:pPr>
      <w:r w:rsidRPr="00E21074">
        <w:rPr>
          <w:noProof/>
        </w:rPr>
        <w:t xml:space="preserve">Beh, C.T., Cool, L., Phillips, J., and Rine, J. (2001). Overlapping functions of the yeast oxysterol-binding protein homologues. Genetics </w:t>
      </w:r>
      <w:r w:rsidRPr="00E21074">
        <w:rPr>
          <w:i/>
          <w:iCs/>
          <w:noProof/>
        </w:rPr>
        <w:t>157</w:t>
      </w:r>
      <w:r w:rsidRPr="00E21074">
        <w:rPr>
          <w:noProof/>
        </w:rPr>
        <w:t>, 1117–1140.</w:t>
      </w:r>
    </w:p>
    <w:p w14:paraId="7E028617" w14:textId="77777777" w:rsidR="00E21074" w:rsidRPr="00E21074" w:rsidRDefault="00E21074" w:rsidP="00E21074">
      <w:pPr>
        <w:widowControl w:val="0"/>
        <w:autoSpaceDE w:val="0"/>
        <w:autoSpaceDN w:val="0"/>
        <w:adjustRightInd w:val="0"/>
        <w:spacing w:before="140"/>
        <w:rPr>
          <w:noProof/>
        </w:rPr>
      </w:pPr>
      <w:r w:rsidRPr="00E21074">
        <w:rPr>
          <w:noProof/>
        </w:rPr>
        <w:t xml:space="preserve">Benhamou, R.I., Bibi, M., Steinbuch, K.B., Engel, H., Levin, M., Roichman, Y., Berman, J., and Fridman, M. (2017). Real-Time Imaging of the Azole Class of Antifungal Drugs in Live Candida Cells. ACS Chem. Biol. </w:t>
      </w:r>
      <w:r w:rsidRPr="00E21074">
        <w:rPr>
          <w:i/>
          <w:iCs/>
          <w:noProof/>
        </w:rPr>
        <w:t>12</w:t>
      </w:r>
      <w:r w:rsidRPr="00E21074">
        <w:rPr>
          <w:noProof/>
        </w:rPr>
        <w:t>, 1769–1777.</w:t>
      </w:r>
    </w:p>
    <w:p w14:paraId="41DF1B9D" w14:textId="77777777" w:rsidR="00E21074" w:rsidRPr="00E21074" w:rsidRDefault="00E21074" w:rsidP="00E21074">
      <w:pPr>
        <w:widowControl w:val="0"/>
        <w:autoSpaceDE w:val="0"/>
        <w:autoSpaceDN w:val="0"/>
        <w:adjustRightInd w:val="0"/>
        <w:spacing w:before="140"/>
        <w:rPr>
          <w:noProof/>
        </w:rPr>
      </w:pPr>
      <w:r w:rsidRPr="00E21074">
        <w:rPr>
          <w:noProof/>
        </w:rPr>
        <w:t xml:space="preserve">Bloom, J.S., Ehrenreich, I.M., Loo, W.T., Lite, T.-L.V., and Kruglyak, L. (2013). Finding the sources of missing heritability in a yeast cross. Nature </w:t>
      </w:r>
      <w:r w:rsidRPr="00E21074">
        <w:rPr>
          <w:i/>
          <w:iCs/>
          <w:noProof/>
        </w:rPr>
        <w:t>494</w:t>
      </w:r>
      <w:r w:rsidRPr="00E21074">
        <w:rPr>
          <w:noProof/>
        </w:rPr>
        <w:t>, 234–237.</w:t>
      </w:r>
    </w:p>
    <w:p w14:paraId="2733283C" w14:textId="77777777" w:rsidR="00E21074" w:rsidRPr="00E21074" w:rsidRDefault="00E21074" w:rsidP="00E21074">
      <w:pPr>
        <w:widowControl w:val="0"/>
        <w:autoSpaceDE w:val="0"/>
        <w:autoSpaceDN w:val="0"/>
        <w:adjustRightInd w:val="0"/>
        <w:spacing w:before="140"/>
        <w:rPr>
          <w:noProof/>
        </w:rPr>
      </w:pPr>
      <w:r w:rsidRPr="00E21074">
        <w:rPr>
          <w:noProof/>
        </w:rPr>
        <w:t xml:space="preserve">Boettcher, M., Tian, R., Blau, J.A., Markegard, E., Wagner, R.T., Wu, D., Mo, X., Biton, A., </w:t>
      </w:r>
      <w:r w:rsidRPr="00E21074">
        <w:rPr>
          <w:noProof/>
        </w:rPr>
        <w:lastRenderedPageBreak/>
        <w:t xml:space="preserve">Zaitlen, N., Fu, H., et al. (2018). Dual gene activation and knockout screen reveals directional dependencies in genetic networks. Nat. Biotechnol. </w:t>
      </w:r>
      <w:r w:rsidRPr="00E21074">
        <w:rPr>
          <w:i/>
          <w:iCs/>
          <w:noProof/>
        </w:rPr>
        <w:t>36</w:t>
      </w:r>
      <w:r w:rsidRPr="00E21074">
        <w:rPr>
          <w:noProof/>
        </w:rPr>
        <w:t>, 170–178.</w:t>
      </w:r>
    </w:p>
    <w:p w14:paraId="709B433C" w14:textId="77777777" w:rsidR="00E21074" w:rsidRPr="00E21074" w:rsidRDefault="00E21074" w:rsidP="00E21074">
      <w:pPr>
        <w:widowControl w:val="0"/>
        <w:autoSpaceDE w:val="0"/>
        <w:autoSpaceDN w:val="0"/>
        <w:adjustRightInd w:val="0"/>
        <w:spacing w:before="140"/>
        <w:rPr>
          <w:noProof/>
        </w:rPr>
      </w:pPr>
      <w:r w:rsidRPr="00E21074">
        <w:rPr>
          <w:noProof/>
        </w:rPr>
        <w:t xml:space="preserve">Braun, P., Tasan, M., Dreze, M., Barrios-Rodiles, M., Lemmens, I., Yu, H., Sahalie, J.M., Murray, R.R., Roncari, L., de Smet, A.-S., et al. (2009). An experimentally derived confidence score for binary protein-protein interactions. Nat. Methods </w:t>
      </w:r>
      <w:r w:rsidRPr="00E21074">
        <w:rPr>
          <w:i/>
          <w:iCs/>
          <w:noProof/>
        </w:rPr>
        <w:t>6</w:t>
      </w:r>
      <w:r w:rsidRPr="00E21074">
        <w:rPr>
          <w:noProof/>
        </w:rPr>
        <w:t>, 91–97.</w:t>
      </w:r>
    </w:p>
    <w:p w14:paraId="0F6F52E8" w14:textId="77777777" w:rsidR="00E21074" w:rsidRPr="00E21074" w:rsidRDefault="00E21074" w:rsidP="00E21074">
      <w:pPr>
        <w:widowControl w:val="0"/>
        <w:autoSpaceDE w:val="0"/>
        <w:autoSpaceDN w:val="0"/>
        <w:adjustRightInd w:val="0"/>
        <w:spacing w:before="140"/>
        <w:rPr>
          <w:noProof/>
        </w:rPr>
      </w:pPr>
      <w:r w:rsidRPr="00E21074">
        <w:rPr>
          <w:noProof/>
        </w:rPr>
        <w:t xml:space="preserve">Costanzo, M., VanderSluis, B., Koch, E.N., Baryshnikova, A., Pons, C., Tan, G., Wang, W., Usaj, M.M.M., Hanchard, J., Lee, S.D., et al. (2016). A global genetic interaction network maps a wiring diagram of cellular function. Science (80-. ). </w:t>
      </w:r>
      <w:r w:rsidRPr="00E21074">
        <w:rPr>
          <w:i/>
          <w:iCs/>
          <w:noProof/>
        </w:rPr>
        <w:t>353</w:t>
      </w:r>
      <w:r w:rsidRPr="00E21074">
        <w:rPr>
          <w:noProof/>
        </w:rPr>
        <w:t>.</w:t>
      </w:r>
    </w:p>
    <w:p w14:paraId="3CCC365E" w14:textId="77777777" w:rsidR="00E21074" w:rsidRPr="00E21074" w:rsidRDefault="00E21074" w:rsidP="00E21074">
      <w:pPr>
        <w:widowControl w:val="0"/>
        <w:autoSpaceDE w:val="0"/>
        <w:autoSpaceDN w:val="0"/>
        <w:adjustRightInd w:val="0"/>
        <w:spacing w:before="140"/>
        <w:rPr>
          <w:noProof/>
        </w:rPr>
      </w:pPr>
      <w:r w:rsidRPr="00E21074">
        <w:rPr>
          <w:noProof/>
        </w:rPr>
        <w:t xml:space="preserve">Díaz-Mejía, J.J., Celaj, A., Mellor, J.C., Coté, A., Balint, A., Ho, B., Bansal, P., Shaeri, F., Gebbia, M., Weile, J., et al. (2018). Mapping DNA damage-dependent genetic interactions in yeast via party mating and barcode fusion genetics. Mol. Syst. Biol. </w:t>
      </w:r>
      <w:r w:rsidRPr="00E21074">
        <w:rPr>
          <w:i/>
          <w:iCs/>
          <w:noProof/>
        </w:rPr>
        <w:t>14</w:t>
      </w:r>
      <w:r w:rsidRPr="00E21074">
        <w:rPr>
          <w:noProof/>
        </w:rPr>
        <w:t>, e7985.</w:t>
      </w:r>
    </w:p>
    <w:p w14:paraId="014E94CF" w14:textId="77777777" w:rsidR="00E21074" w:rsidRPr="00E21074" w:rsidRDefault="00E21074" w:rsidP="00E21074">
      <w:pPr>
        <w:widowControl w:val="0"/>
        <w:autoSpaceDE w:val="0"/>
        <w:autoSpaceDN w:val="0"/>
        <w:adjustRightInd w:val="0"/>
        <w:spacing w:before="140"/>
        <w:rPr>
          <w:noProof/>
        </w:rPr>
      </w:pPr>
      <w:r w:rsidRPr="00E21074">
        <w:rPr>
          <w:noProof/>
        </w:rPr>
        <w:t xml:space="preserve">Dixit, A., Parnas, O., Li, B., Chen, J., Fulco, C.P., Jerby-Arnon, L., Marjanovic, N.D., Dionne, D., Burks, T., Raychowdhury, R., et al. (2016). Perturb-Seq: Dissecting Molecular Circuits with Scalable Single-Cell RNA Profiling of Pooled Genetic Screens. Cell </w:t>
      </w:r>
      <w:r w:rsidRPr="00E21074">
        <w:rPr>
          <w:i/>
          <w:iCs/>
          <w:noProof/>
        </w:rPr>
        <w:t>167</w:t>
      </w:r>
      <w:r w:rsidRPr="00E21074">
        <w:rPr>
          <w:noProof/>
        </w:rPr>
        <w:t>, 1853–1866.e17.</w:t>
      </w:r>
    </w:p>
    <w:p w14:paraId="3EAF88D0" w14:textId="77777777" w:rsidR="00E21074" w:rsidRPr="00E21074" w:rsidRDefault="00E21074" w:rsidP="00E21074">
      <w:pPr>
        <w:widowControl w:val="0"/>
        <w:autoSpaceDE w:val="0"/>
        <w:autoSpaceDN w:val="0"/>
        <w:adjustRightInd w:val="0"/>
        <w:spacing w:before="140"/>
        <w:rPr>
          <w:noProof/>
        </w:rPr>
      </w:pPr>
      <w:r w:rsidRPr="00E21074">
        <w:rPr>
          <w:noProof/>
        </w:rPr>
        <w:t xml:space="preserve">Domingo, J., Diss, G., and Lehner, B. (2018). Pairwise and higher-order genetic interactions during the evolution of a tRNA. Nature </w:t>
      </w:r>
      <w:r w:rsidRPr="00E21074">
        <w:rPr>
          <w:i/>
          <w:iCs/>
          <w:noProof/>
        </w:rPr>
        <w:t>558</w:t>
      </w:r>
      <w:r w:rsidRPr="00E21074">
        <w:rPr>
          <w:noProof/>
        </w:rPr>
        <w:t>, 117–121.</w:t>
      </w:r>
    </w:p>
    <w:p w14:paraId="6F207591" w14:textId="77777777" w:rsidR="00E21074" w:rsidRPr="00E21074" w:rsidRDefault="00E21074" w:rsidP="00E21074">
      <w:pPr>
        <w:widowControl w:val="0"/>
        <w:autoSpaceDE w:val="0"/>
        <w:autoSpaceDN w:val="0"/>
        <w:adjustRightInd w:val="0"/>
        <w:spacing w:before="140"/>
        <w:rPr>
          <w:noProof/>
        </w:rPr>
      </w:pPr>
      <w:r w:rsidRPr="00E21074">
        <w:rPr>
          <w:noProof/>
        </w:rPr>
        <w:t xml:space="preserve">Donner, M., and Keppler, D. (2001). Up-regulation of basolateral multidrug resistance protein 3 (Mrp3) in cholestatic rat liver. Hepatology </w:t>
      </w:r>
      <w:r w:rsidRPr="00E21074">
        <w:rPr>
          <w:i/>
          <w:iCs/>
          <w:noProof/>
        </w:rPr>
        <w:t>34</w:t>
      </w:r>
      <w:r w:rsidRPr="00E21074">
        <w:rPr>
          <w:noProof/>
        </w:rPr>
        <w:t>, 351–359.</w:t>
      </w:r>
    </w:p>
    <w:p w14:paraId="4B4B3775" w14:textId="77777777" w:rsidR="00E21074" w:rsidRPr="00E21074" w:rsidRDefault="00E21074" w:rsidP="00E21074">
      <w:pPr>
        <w:widowControl w:val="0"/>
        <w:autoSpaceDE w:val="0"/>
        <w:autoSpaceDN w:val="0"/>
        <w:adjustRightInd w:val="0"/>
        <w:spacing w:before="140"/>
        <w:rPr>
          <w:noProof/>
        </w:rPr>
      </w:pPr>
      <w:r w:rsidRPr="00E21074">
        <w:rPr>
          <w:noProof/>
        </w:rPr>
        <w:t xml:space="preserve">Emanuel, G., Moffitt, J.R., and Zhuang, X. (2017). High-throughput, image-based screening of pooled genetic-variant libraries. Nat. Methods </w:t>
      </w:r>
      <w:r w:rsidRPr="00E21074">
        <w:rPr>
          <w:i/>
          <w:iCs/>
          <w:noProof/>
        </w:rPr>
        <w:t>14</w:t>
      </w:r>
      <w:r w:rsidRPr="00E21074">
        <w:rPr>
          <w:noProof/>
        </w:rPr>
        <w:t>, 1159–1162.</w:t>
      </w:r>
    </w:p>
    <w:p w14:paraId="1F9B600B" w14:textId="77777777" w:rsidR="00E21074" w:rsidRPr="00E21074" w:rsidRDefault="00E21074" w:rsidP="00E21074">
      <w:pPr>
        <w:widowControl w:val="0"/>
        <w:autoSpaceDE w:val="0"/>
        <w:autoSpaceDN w:val="0"/>
        <w:adjustRightInd w:val="0"/>
        <w:spacing w:before="140"/>
        <w:rPr>
          <w:noProof/>
        </w:rPr>
      </w:pPr>
      <w:r w:rsidRPr="00E21074">
        <w:rPr>
          <w:noProof/>
        </w:rPr>
        <w:t xml:space="preserve">Giaever, G., Chu, A.M., Ni, L., Connelly, C., Riles, L., Véronneau, S., Dow, S., Lucau-Danila, A., Anderson, K., André, B., et al. (2002). Functional profiling of the Saccharomyces cerevisiae genome. Nature </w:t>
      </w:r>
      <w:r w:rsidRPr="00E21074">
        <w:rPr>
          <w:i/>
          <w:iCs/>
          <w:noProof/>
        </w:rPr>
        <w:t>418</w:t>
      </w:r>
      <w:r w:rsidRPr="00E21074">
        <w:rPr>
          <w:noProof/>
        </w:rPr>
        <w:t>, 387–391.</w:t>
      </w:r>
    </w:p>
    <w:p w14:paraId="26C045FD" w14:textId="77777777" w:rsidR="00E21074" w:rsidRPr="00E21074" w:rsidRDefault="00E21074" w:rsidP="00E21074">
      <w:pPr>
        <w:widowControl w:val="0"/>
        <w:autoSpaceDE w:val="0"/>
        <w:autoSpaceDN w:val="0"/>
        <w:adjustRightInd w:val="0"/>
        <w:spacing w:before="140"/>
        <w:rPr>
          <w:noProof/>
        </w:rPr>
      </w:pPr>
      <w:r w:rsidRPr="00E21074">
        <w:rPr>
          <w:noProof/>
        </w:rPr>
        <w:t xml:space="preserve">Gibson, D.G., Young, L., Chuang, R.-Y., Venter, J.C., Hutchison, C.A., and Smith, H.O. (2009). Enzymatic assembly of DNA molecules up to several hundred kilobases. Nat. Methods </w:t>
      </w:r>
      <w:r w:rsidRPr="00E21074">
        <w:rPr>
          <w:i/>
          <w:iCs/>
          <w:noProof/>
        </w:rPr>
        <w:t>6</w:t>
      </w:r>
      <w:r w:rsidRPr="00E21074">
        <w:rPr>
          <w:noProof/>
        </w:rPr>
        <w:t>, 343–345.</w:t>
      </w:r>
    </w:p>
    <w:p w14:paraId="3949B308" w14:textId="77777777" w:rsidR="00E21074" w:rsidRPr="00E21074" w:rsidRDefault="00E21074" w:rsidP="00E21074">
      <w:pPr>
        <w:widowControl w:val="0"/>
        <w:autoSpaceDE w:val="0"/>
        <w:autoSpaceDN w:val="0"/>
        <w:adjustRightInd w:val="0"/>
        <w:spacing w:before="140"/>
        <w:rPr>
          <w:noProof/>
        </w:rPr>
      </w:pPr>
      <w:r w:rsidRPr="00E21074">
        <w:rPr>
          <w:noProof/>
        </w:rPr>
        <w:t xml:space="preserve">Gietz, R.D., and Schiestl, R.H. (2007). High-efficiency yeast transformation using the LiAc/SS carrier DNA/PEG method. Nat. Protoc. </w:t>
      </w:r>
      <w:r w:rsidRPr="00E21074">
        <w:rPr>
          <w:i/>
          <w:iCs/>
          <w:noProof/>
        </w:rPr>
        <w:t>2</w:t>
      </w:r>
      <w:r w:rsidRPr="00E21074">
        <w:rPr>
          <w:noProof/>
        </w:rPr>
        <w:t>, 31–34.</w:t>
      </w:r>
    </w:p>
    <w:p w14:paraId="5B66159E" w14:textId="77777777" w:rsidR="00E21074" w:rsidRPr="00E21074" w:rsidRDefault="00E21074" w:rsidP="00E21074">
      <w:pPr>
        <w:widowControl w:val="0"/>
        <w:autoSpaceDE w:val="0"/>
        <w:autoSpaceDN w:val="0"/>
        <w:adjustRightInd w:val="0"/>
        <w:spacing w:before="140"/>
        <w:rPr>
          <w:noProof/>
        </w:rPr>
      </w:pPr>
      <w:r w:rsidRPr="00E21074">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E21074">
        <w:rPr>
          <w:i/>
          <w:iCs/>
          <w:noProof/>
        </w:rPr>
        <w:t>3</w:t>
      </w:r>
      <w:r w:rsidRPr="00E21074">
        <w:rPr>
          <w:noProof/>
        </w:rPr>
        <w:t>, 2168–2178.</w:t>
      </w:r>
    </w:p>
    <w:p w14:paraId="765834D3" w14:textId="77777777" w:rsidR="00E21074" w:rsidRPr="00E21074" w:rsidRDefault="00E21074" w:rsidP="00E21074">
      <w:pPr>
        <w:widowControl w:val="0"/>
        <w:autoSpaceDE w:val="0"/>
        <w:autoSpaceDN w:val="0"/>
        <w:adjustRightInd w:val="0"/>
        <w:spacing w:before="140"/>
        <w:rPr>
          <w:noProof/>
        </w:rPr>
      </w:pPr>
      <w:r w:rsidRPr="00E21074">
        <w:rPr>
          <w:noProof/>
        </w:rPr>
        <w:t xml:space="preserve">Hartman, J.L., Garvik, B., and Hartwell, L. (2001). Principles for the Buffering of Genetic Variation. Science (80-. ). </w:t>
      </w:r>
      <w:r w:rsidRPr="00E21074">
        <w:rPr>
          <w:i/>
          <w:iCs/>
          <w:noProof/>
        </w:rPr>
        <w:t>291</w:t>
      </w:r>
      <w:r w:rsidRPr="00E21074">
        <w:rPr>
          <w:noProof/>
        </w:rPr>
        <w:t>.</w:t>
      </w:r>
    </w:p>
    <w:p w14:paraId="30EF681B" w14:textId="77777777" w:rsidR="00E21074" w:rsidRPr="00E21074" w:rsidRDefault="00E21074" w:rsidP="00E21074">
      <w:pPr>
        <w:widowControl w:val="0"/>
        <w:autoSpaceDE w:val="0"/>
        <w:autoSpaceDN w:val="0"/>
        <w:adjustRightInd w:val="0"/>
        <w:spacing w:before="140"/>
        <w:rPr>
          <w:noProof/>
        </w:rPr>
      </w:pPr>
      <w:r w:rsidRPr="00E21074">
        <w:rPr>
          <w:noProof/>
        </w:rPr>
        <w:t xml:space="preserve">Horlbeck, M.A., Xu, A., Wang, M., Bennett, N.K., Park, C.Y., Bogdanoff, D., Adamson, B., Chow, E.D., Kampmann, M., Peterson, T.R., et al. (2018). Mapping the Genetic Landscape of Human Cells. Cell </w:t>
      </w:r>
      <w:r w:rsidRPr="00E21074">
        <w:rPr>
          <w:i/>
          <w:iCs/>
          <w:noProof/>
        </w:rPr>
        <w:t>174</w:t>
      </w:r>
      <w:r w:rsidRPr="00E21074">
        <w:rPr>
          <w:noProof/>
        </w:rPr>
        <w:t>, 953–967.e22.</w:t>
      </w:r>
    </w:p>
    <w:p w14:paraId="6B79AB8C" w14:textId="77777777" w:rsidR="00E21074" w:rsidRPr="00E21074" w:rsidRDefault="00E21074" w:rsidP="00E21074">
      <w:pPr>
        <w:widowControl w:val="0"/>
        <w:autoSpaceDE w:val="0"/>
        <w:autoSpaceDN w:val="0"/>
        <w:adjustRightInd w:val="0"/>
        <w:spacing w:before="140"/>
        <w:rPr>
          <w:noProof/>
        </w:rPr>
      </w:pPr>
      <w:r w:rsidRPr="00E21074">
        <w:rPr>
          <w:noProof/>
        </w:rPr>
        <w:t xml:space="preserve">Huls, M., Brown, C.D.A., Windass, A.S., Sayer, R., van den Heuvel, J.J.M.W., Heemskerk, S., Russel, F.G.M., and Masereeuw, R. (2008). The breast cancer resistance protein transporter </w:t>
      </w:r>
      <w:r w:rsidRPr="00E21074">
        <w:rPr>
          <w:noProof/>
        </w:rPr>
        <w:lastRenderedPageBreak/>
        <w:t xml:space="preserve">ABCG2 is expressed in the human kidney proximal tubule apical membrane. Kidney Int. </w:t>
      </w:r>
      <w:r w:rsidRPr="00E21074">
        <w:rPr>
          <w:i/>
          <w:iCs/>
          <w:noProof/>
        </w:rPr>
        <w:t>73</w:t>
      </w:r>
      <w:r w:rsidRPr="00E21074">
        <w:rPr>
          <w:noProof/>
        </w:rPr>
        <w:t>, 220–225.</w:t>
      </w:r>
    </w:p>
    <w:p w14:paraId="35B70E99" w14:textId="77777777" w:rsidR="00E21074" w:rsidRPr="00E21074" w:rsidRDefault="00E21074" w:rsidP="00E21074">
      <w:pPr>
        <w:widowControl w:val="0"/>
        <w:autoSpaceDE w:val="0"/>
        <w:autoSpaceDN w:val="0"/>
        <w:adjustRightInd w:val="0"/>
        <w:spacing w:before="140"/>
        <w:rPr>
          <w:noProof/>
        </w:rPr>
      </w:pPr>
      <w:r w:rsidRPr="00E21074">
        <w:rPr>
          <w:noProof/>
        </w:rPr>
        <w:t xml:space="preserve">Jakočiūnas, T., Bonde, I., Herrgård, M., Harrison, S.J., Kristensen, M., Pedersen, L.E., Jensen, M.K., and Keasling, J.D. (2015). Multiplex metabolic pathway engineering using CRISPR/Cas9 in Saccharomyces cerevisiae. Metab. Eng. </w:t>
      </w:r>
      <w:r w:rsidRPr="00E21074">
        <w:rPr>
          <w:i/>
          <w:iCs/>
          <w:noProof/>
        </w:rPr>
        <w:t>28</w:t>
      </w:r>
      <w:r w:rsidRPr="00E21074">
        <w:rPr>
          <w:noProof/>
        </w:rPr>
        <w:t>, 213–222.</w:t>
      </w:r>
    </w:p>
    <w:p w14:paraId="4AB7DD6C" w14:textId="77777777" w:rsidR="00E21074" w:rsidRPr="00E21074" w:rsidRDefault="00E21074" w:rsidP="00E21074">
      <w:pPr>
        <w:widowControl w:val="0"/>
        <w:autoSpaceDE w:val="0"/>
        <w:autoSpaceDN w:val="0"/>
        <w:adjustRightInd w:val="0"/>
        <w:spacing w:before="140"/>
        <w:rPr>
          <w:noProof/>
        </w:rPr>
      </w:pPr>
      <w:r w:rsidRPr="00E21074">
        <w:rPr>
          <w:noProof/>
        </w:rPr>
        <w:t xml:space="preserve">Jao, L.-E., Wente, S.R., and Chen, W. (2013). Efficient multiplex biallelic zebrafish genome editing using a CRISPR nuclease system. Proc. Natl. Acad. Sci. </w:t>
      </w:r>
      <w:r w:rsidRPr="00E21074">
        <w:rPr>
          <w:i/>
          <w:iCs/>
          <w:noProof/>
        </w:rPr>
        <w:t>110</w:t>
      </w:r>
      <w:r w:rsidRPr="00E21074">
        <w:rPr>
          <w:noProof/>
        </w:rPr>
        <w:t>, 13904–13909.</w:t>
      </w:r>
    </w:p>
    <w:p w14:paraId="0AB649E9" w14:textId="77777777" w:rsidR="00E21074" w:rsidRPr="00E21074" w:rsidRDefault="00E21074" w:rsidP="00E21074">
      <w:pPr>
        <w:widowControl w:val="0"/>
        <w:autoSpaceDE w:val="0"/>
        <w:autoSpaceDN w:val="0"/>
        <w:adjustRightInd w:val="0"/>
        <w:spacing w:before="140"/>
        <w:rPr>
          <w:noProof/>
        </w:rPr>
      </w:pPr>
      <w:r w:rsidRPr="00E21074">
        <w:rPr>
          <w:noProof/>
        </w:rPr>
        <w:t xml:space="preserve">Kebschull, J.M., and Zador, A.M. (2018). Cellular barcoding: lineage tracing, screening and beyond. Nat. Methods </w:t>
      </w:r>
      <w:r w:rsidRPr="00E21074">
        <w:rPr>
          <w:i/>
          <w:iCs/>
          <w:noProof/>
        </w:rPr>
        <w:t>15</w:t>
      </w:r>
      <w:r w:rsidRPr="00E21074">
        <w:rPr>
          <w:noProof/>
        </w:rPr>
        <w:t>, 871–879.</w:t>
      </w:r>
    </w:p>
    <w:p w14:paraId="0E3E22AD" w14:textId="77777777" w:rsidR="00E21074" w:rsidRPr="00E21074" w:rsidRDefault="00E21074" w:rsidP="00E21074">
      <w:pPr>
        <w:widowControl w:val="0"/>
        <w:autoSpaceDE w:val="0"/>
        <w:autoSpaceDN w:val="0"/>
        <w:adjustRightInd w:val="0"/>
        <w:spacing w:before="140"/>
        <w:rPr>
          <w:noProof/>
        </w:rPr>
      </w:pPr>
      <w:r w:rsidRPr="00E21074">
        <w:rPr>
          <w:noProof/>
        </w:rPr>
        <w:t xml:space="preserve">Khakhina, S., Johnson, S.S., Manoharlal, R., Russo, S.B., Blugeon, C., Lemoine, S., Sunshine, A.B., Dunham, M.J., Cowart, L.A., Devaux, F., et al. (2015). Control of Plasma Membrane Permeability by ABC Transporters. Eukaryot. Cell </w:t>
      </w:r>
      <w:r w:rsidRPr="00E21074">
        <w:rPr>
          <w:i/>
          <w:iCs/>
          <w:noProof/>
        </w:rPr>
        <w:t>14</w:t>
      </w:r>
      <w:r w:rsidRPr="00E21074">
        <w:rPr>
          <w:noProof/>
        </w:rPr>
        <w:t>, 442–453.</w:t>
      </w:r>
    </w:p>
    <w:p w14:paraId="00C4EEB7" w14:textId="77777777" w:rsidR="00E21074" w:rsidRPr="00E21074" w:rsidRDefault="00E21074" w:rsidP="00E21074">
      <w:pPr>
        <w:widowControl w:val="0"/>
        <w:autoSpaceDE w:val="0"/>
        <w:autoSpaceDN w:val="0"/>
        <w:adjustRightInd w:val="0"/>
        <w:spacing w:before="140"/>
        <w:rPr>
          <w:noProof/>
        </w:rPr>
      </w:pPr>
      <w:r w:rsidRPr="00E21074">
        <w:rPr>
          <w:noProof/>
        </w:rPr>
        <w:t xml:space="preserve">Kolaczkowska, A., Kolaczkowski, M., Goffeau, A., and Moye-Rowley, W.S. (2008). Compensatory activation of the multidrug transporters Pdr5p, Snq2p, and Yor1p by Pdr1p in Saccharomyces cerevisiae. FEBS Lett. </w:t>
      </w:r>
      <w:r w:rsidRPr="00E21074">
        <w:rPr>
          <w:i/>
          <w:iCs/>
          <w:noProof/>
        </w:rPr>
        <w:t>582</w:t>
      </w:r>
      <w:r w:rsidRPr="00E21074">
        <w:rPr>
          <w:noProof/>
        </w:rPr>
        <w:t>, 977–983.</w:t>
      </w:r>
    </w:p>
    <w:p w14:paraId="1E0687DF" w14:textId="77777777" w:rsidR="00E21074" w:rsidRPr="00E21074" w:rsidRDefault="00E21074" w:rsidP="00E21074">
      <w:pPr>
        <w:widowControl w:val="0"/>
        <w:autoSpaceDE w:val="0"/>
        <w:autoSpaceDN w:val="0"/>
        <w:adjustRightInd w:val="0"/>
        <w:spacing w:before="140"/>
        <w:rPr>
          <w:noProof/>
        </w:rPr>
      </w:pPr>
      <w:r w:rsidRPr="00E21074">
        <w:rPr>
          <w:noProof/>
        </w:rPr>
        <w:t xml:space="preserve">König, J., Rost, D., Cui, Y., and Keppler, D. (1999). Characterization of the human multidrug resistance protein isoform MRP3 localized to the basolateral hepatocyte membrane. Hepatology </w:t>
      </w:r>
      <w:r w:rsidRPr="00E21074">
        <w:rPr>
          <w:i/>
          <w:iCs/>
          <w:noProof/>
        </w:rPr>
        <w:t>29</w:t>
      </w:r>
      <w:r w:rsidRPr="00E21074">
        <w:rPr>
          <w:noProof/>
        </w:rPr>
        <w:t>, 1156–1163.</w:t>
      </w:r>
    </w:p>
    <w:p w14:paraId="7B9741FD" w14:textId="77777777" w:rsidR="00E21074" w:rsidRPr="00E21074" w:rsidRDefault="00E21074" w:rsidP="00E21074">
      <w:pPr>
        <w:widowControl w:val="0"/>
        <w:autoSpaceDE w:val="0"/>
        <w:autoSpaceDN w:val="0"/>
        <w:adjustRightInd w:val="0"/>
        <w:spacing w:before="140"/>
        <w:rPr>
          <w:noProof/>
        </w:rPr>
      </w:pPr>
      <w:r w:rsidRPr="00E21074">
        <w:rPr>
          <w:noProof/>
        </w:rPr>
        <w:t xml:space="preserve">Kuzmin, E., VanderSluis, B., Wang, W., Tan, G., Deshpande, R., Chen, Y., Usaj, M., Balint, A., Mattiazzi Usaj, M., van Leeuwen, J., et al. (2018). Systematic analysis of complex genetic interactions. Science (80-. ). </w:t>
      </w:r>
      <w:r w:rsidRPr="00E21074">
        <w:rPr>
          <w:i/>
          <w:iCs/>
          <w:noProof/>
        </w:rPr>
        <w:t>360</w:t>
      </w:r>
      <w:r w:rsidRPr="00E21074">
        <w:rPr>
          <w:noProof/>
        </w:rPr>
        <w:t>, eaao1729.</w:t>
      </w:r>
    </w:p>
    <w:p w14:paraId="74CB734B" w14:textId="77777777" w:rsidR="00E21074" w:rsidRPr="00E21074" w:rsidRDefault="00E21074" w:rsidP="00E21074">
      <w:pPr>
        <w:widowControl w:val="0"/>
        <w:autoSpaceDE w:val="0"/>
        <w:autoSpaceDN w:val="0"/>
        <w:adjustRightInd w:val="0"/>
        <w:spacing w:before="140"/>
        <w:rPr>
          <w:noProof/>
        </w:rPr>
      </w:pPr>
      <w:r w:rsidRPr="00E21074">
        <w:rPr>
          <w:noProof/>
        </w:rPr>
        <w:t xml:space="preserve">Lee, A.Y., St Onge, R.P., Proctor, M.J., Wallace, I.M., Nile, A.H., Spagnuolo, P.A., Jitkova, Y., Gronda, M., Wu, Y., Kim, M.K., et al. (2014). Mapping the cellular response to small molecules using chemogenomic fitness signatures. Science </w:t>
      </w:r>
      <w:r w:rsidRPr="00E21074">
        <w:rPr>
          <w:i/>
          <w:iCs/>
          <w:noProof/>
        </w:rPr>
        <w:t>344</w:t>
      </w:r>
      <w:r w:rsidRPr="00E21074">
        <w:rPr>
          <w:noProof/>
        </w:rPr>
        <w:t>, 208–211.</w:t>
      </w:r>
    </w:p>
    <w:p w14:paraId="3C12E787" w14:textId="77777777" w:rsidR="00E21074" w:rsidRPr="00E21074" w:rsidRDefault="00E21074" w:rsidP="00E21074">
      <w:pPr>
        <w:widowControl w:val="0"/>
        <w:autoSpaceDE w:val="0"/>
        <w:autoSpaceDN w:val="0"/>
        <w:adjustRightInd w:val="0"/>
        <w:spacing w:before="140"/>
        <w:rPr>
          <w:noProof/>
        </w:rPr>
      </w:pPr>
      <w:r w:rsidRPr="00E21074">
        <w:rPr>
          <w:noProof/>
        </w:rPr>
        <w:t xml:space="preserve">Ma, J., Yu, M.K., Fong, S., Ono, K., Sage, E., Demchak, B., Sharan, R., and Ideker, T. (2018). Using deep learning to model the hierarchical structure and function of a cell. Nat. Methods </w:t>
      </w:r>
      <w:r w:rsidRPr="00E21074">
        <w:rPr>
          <w:i/>
          <w:iCs/>
          <w:noProof/>
        </w:rPr>
        <w:t>15</w:t>
      </w:r>
      <w:r w:rsidRPr="00E21074">
        <w:rPr>
          <w:noProof/>
        </w:rPr>
        <w:t>, 290–298.</w:t>
      </w:r>
    </w:p>
    <w:p w14:paraId="3C48F372" w14:textId="77777777" w:rsidR="00E21074" w:rsidRPr="00E21074" w:rsidRDefault="00E21074" w:rsidP="00E21074">
      <w:pPr>
        <w:widowControl w:val="0"/>
        <w:autoSpaceDE w:val="0"/>
        <w:autoSpaceDN w:val="0"/>
        <w:adjustRightInd w:val="0"/>
        <w:spacing w:before="140"/>
        <w:rPr>
          <w:noProof/>
        </w:rPr>
      </w:pPr>
      <w:r w:rsidRPr="00E21074">
        <w:rPr>
          <w:noProof/>
        </w:rPr>
        <w:t xml:space="preserve">Mani, R., St Onge, R.P., Hartman, J.L., Giaever, G., and Roth, F.P. (2008). Defining genetic interaction. Proc. Natl. Acad. Sci. U. S. A. </w:t>
      </w:r>
      <w:r w:rsidRPr="00E21074">
        <w:rPr>
          <w:i/>
          <w:iCs/>
          <w:noProof/>
        </w:rPr>
        <w:t>105</w:t>
      </w:r>
      <w:r w:rsidRPr="00E21074">
        <w:rPr>
          <w:noProof/>
        </w:rPr>
        <w:t>, 3461–3466.</w:t>
      </w:r>
    </w:p>
    <w:p w14:paraId="55B0283E" w14:textId="77777777" w:rsidR="00E21074" w:rsidRPr="00E21074" w:rsidRDefault="00E21074" w:rsidP="00E21074">
      <w:pPr>
        <w:widowControl w:val="0"/>
        <w:autoSpaceDE w:val="0"/>
        <w:autoSpaceDN w:val="0"/>
        <w:adjustRightInd w:val="0"/>
        <w:spacing w:before="140"/>
        <w:rPr>
          <w:noProof/>
        </w:rPr>
      </w:pPr>
      <w:r w:rsidRPr="00E21074">
        <w:rPr>
          <w:noProof/>
        </w:rPr>
        <w:t xml:space="preserve">Najm, F.J., Strand, C., Donovan, K.F., Hegde, M., Sanson, K.R., Vaimberg, E.W., Sullender, M.E., Hartenian, E., Kalani, Z., Fusi, N., et al. (2017). Orthologous CRISPR–Cas9 enzymes for combinatorial genetic screens. Nat. Biotechnol. </w:t>
      </w:r>
      <w:r w:rsidRPr="00E21074">
        <w:rPr>
          <w:i/>
          <w:iCs/>
          <w:noProof/>
        </w:rPr>
        <w:t>36</w:t>
      </w:r>
      <w:r w:rsidRPr="00E21074">
        <w:rPr>
          <w:noProof/>
        </w:rPr>
        <w:t>, 179–189.</w:t>
      </w:r>
    </w:p>
    <w:p w14:paraId="6204A578" w14:textId="77777777" w:rsidR="00E21074" w:rsidRPr="00E21074" w:rsidRDefault="00E21074" w:rsidP="00E21074">
      <w:pPr>
        <w:widowControl w:val="0"/>
        <w:autoSpaceDE w:val="0"/>
        <w:autoSpaceDN w:val="0"/>
        <w:adjustRightInd w:val="0"/>
        <w:spacing w:before="140"/>
        <w:rPr>
          <w:noProof/>
        </w:rPr>
      </w:pPr>
      <w:r w:rsidRPr="00E21074">
        <w:rPr>
          <w:noProof/>
        </w:rPr>
        <w:t xml:space="preserve">Otwinowski, J., McCandlish, D.M., and Plotkin, J.B. (2018). Inferring the shape of global epistasis. Proc. Natl. Acad. Sci. U. S. A. </w:t>
      </w:r>
      <w:r w:rsidRPr="00E21074">
        <w:rPr>
          <w:i/>
          <w:iCs/>
          <w:noProof/>
        </w:rPr>
        <w:t>115</w:t>
      </w:r>
      <w:r w:rsidRPr="00E21074">
        <w:rPr>
          <w:noProof/>
        </w:rPr>
        <w:t>, E7550–E7558.</w:t>
      </w:r>
    </w:p>
    <w:p w14:paraId="674CC95A" w14:textId="77777777" w:rsidR="00E21074" w:rsidRPr="00E21074" w:rsidRDefault="00E21074" w:rsidP="00E21074">
      <w:pPr>
        <w:widowControl w:val="0"/>
        <w:autoSpaceDE w:val="0"/>
        <w:autoSpaceDN w:val="0"/>
        <w:adjustRightInd w:val="0"/>
        <w:spacing w:before="140"/>
        <w:rPr>
          <w:noProof/>
        </w:rPr>
      </w:pPr>
      <w:r w:rsidRPr="00E21074">
        <w:rPr>
          <w:noProof/>
        </w:rPr>
        <w:t>Rubin, A.J., Parker, K.R., Satpathy, A.T., Qi, Y., Wu, B., Ong, A.J., Mumbach, M.R., Ji, A.L., Kim, D.S., Cho, S.W., et al. (2018). Coupled Single-Cell CRISPR Screening and Epigenomic Profiling Reveals Causal Gene Regulatory Networks. Cell.</w:t>
      </w:r>
    </w:p>
    <w:p w14:paraId="07D57CF5" w14:textId="77777777" w:rsidR="00E21074" w:rsidRPr="00E21074" w:rsidRDefault="00E21074" w:rsidP="00E21074">
      <w:pPr>
        <w:widowControl w:val="0"/>
        <w:autoSpaceDE w:val="0"/>
        <w:autoSpaceDN w:val="0"/>
        <w:adjustRightInd w:val="0"/>
        <w:spacing w:before="140"/>
        <w:rPr>
          <w:noProof/>
        </w:rPr>
      </w:pPr>
      <w:r w:rsidRPr="00E21074">
        <w:rPr>
          <w:noProof/>
        </w:rPr>
        <w:t xml:space="preserve">Sarkisyan, K.S., Bolotin, D.A., Meer, M. V., Usmanova, D.R., Mishin, A.S., Sharonov, G. V., Ivankov, D.N., Bozhanova, N.G., Baranov, M.S., Soylemez, O., et al. (2016). Local fitness </w:t>
      </w:r>
      <w:r w:rsidRPr="00E21074">
        <w:rPr>
          <w:noProof/>
        </w:rPr>
        <w:lastRenderedPageBreak/>
        <w:t xml:space="preserve">landscape of the green fluorescent protein. Nature </w:t>
      </w:r>
      <w:r w:rsidRPr="00E21074">
        <w:rPr>
          <w:i/>
          <w:iCs/>
          <w:noProof/>
        </w:rPr>
        <w:t>533</w:t>
      </w:r>
      <w:r w:rsidRPr="00E21074">
        <w:rPr>
          <w:noProof/>
        </w:rPr>
        <w:t>, 397–401.</w:t>
      </w:r>
    </w:p>
    <w:p w14:paraId="24276EC4" w14:textId="77777777" w:rsidR="00E21074" w:rsidRPr="00E21074" w:rsidRDefault="00E21074" w:rsidP="00E21074">
      <w:pPr>
        <w:widowControl w:val="0"/>
        <w:autoSpaceDE w:val="0"/>
        <w:autoSpaceDN w:val="0"/>
        <w:adjustRightInd w:val="0"/>
        <w:spacing w:before="140"/>
        <w:rPr>
          <w:noProof/>
        </w:rPr>
      </w:pPr>
      <w:r w:rsidRPr="00E21074">
        <w:rPr>
          <w:noProof/>
        </w:rPr>
        <w:t>Shaw, W.M., Yamauchi, H., Mead, J., Gowers, G.F., Oling, D., Larsson, N., Wigglesworth, M., Ladds, G., and Ellis, T. (2018). Engineering a model cell for rational tuning of GPCR signaling. BioRxiv 390559.</w:t>
      </w:r>
    </w:p>
    <w:p w14:paraId="17D10BAE" w14:textId="77777777" w:rsidR="00E21074" w:rsidRPr="00E21074" w:rsidRDefault="00E21074" w:rsidP="00E21074">
      <w:pPr>
        <w:widowControl w:val="0"/>
        <w:autoSpaceDE w:val="0"/>
        <w:autoSpaceDN w:val="0"/>
        <w:adjustRightInd w:val="0"/>
        <w:spacing w:before="140"/>
        <w:rPr>
          <w:noProof/>
        </w:rPr>
      </w:pPr>
      <w:r w:rsidRPr="00E21074">
        <w:rPr>
          <w:noProof/>
        </w:rPr>
        <w:t xml:space="preserve">Shekhar-Guturja, T., Tebung, W.A., Mount, H., Liu, N., Köhler, J.R., Whiteway, M., and Cowen, L.E. (2016). Beauvericin Potentiates Azole Activity via Inhibition of Multidrug Efflux, Blocks </w:t>
      </w:r>
      <w:r w:rsidRPr="00E21074">
        <w:rPr>
          <w:i/>
          <w:iCs/>
          <w:noProof/>
        </w:rPr>
        <w:t>C. albicans</w:t>
      </w:r>
      <w:r w:rsidRPr="00E21074">
        <w:rPr>
          <w:noProof/>
        </w:rPr>
        <w:t xml:space="preserve"> Morphogenesis, and is Effluxed via Yor1 and Circuitry Controlled by Zcf29. Antimicrob. Agents Chemother. </w:t>
      </w:r>
      <w:r w:rsidRPr="00E21074">
        <w:rPr>
          <w:i/>
          <w:iCs/>
          <w:noProof/>
        </w:rPr>
        <w:t>60</w:t>
      </w:r>
      <w:r w:rsidRPr="00E21074">
        <w:rPr>
          <w:noProof/>
        </w:rPr>
        <w:t>, AAC.01959-16.</w:t>
      </w:r>
    </w:p>
    <w:p w14:paraId="49B9C7B6" w14:textId="77777777" w:rsidR="00E21074" w:rsidRPr="00E21074" w:rsidRDefault="00E21074" w:rsidP="00E21074">
      <w:pPr>
        <w:widowControl w:val="0"/>
        <w:autoSpaceDE w:val="0"/>
        <w:autoSpaceDN w:val="0"/>
        <w:adjustRightInd w:val="0"/>
        <w:spacing w:before="140"/>
        <w:rPr>
          <w:noProof/>
        </w:rPr>
      </w:pPr>
      <w:r w:rsidRPr="00E21074">
        <w:rPr>
          <w:noProof/>
        </w:rPr>
        <w:t xml:space="preserve">Shen, J.P., and Ideker, T. (2018). Synthetic Lethal Networks for Precision Oncology: Promises and Pitfalls. J. Mol. Biol. </w:t>
      </w:r>
      <w:r w:rsidRPr="00E21074">
        <w:rPr>
          <w:i/>
          <w:iCs/>
          <w:noProof/>
        </w:rPr>
        <w:t>430</w:t>
      </w:r>
      <w:r w:rsidRPr="00E21074">
        <w:rPr>
          <w:noProof/>
        </w:rPr>
        <w:t>, 2900–2912.</w:t>
      </w:r>
    </w:p>
    <w:p w14:paraId="772F5F1D" w14:textId="77777777" w:rsidR="00E21074" w:rsidRPr="00E21074" w:rsidRDefault="00E21074" w:rsidP="00E21074">
      <w:pPr>
        <w:widowControl w:val="0"/>
        <w:autoSpaceDE w:val="0"/>
        <w:autoSpaceDN w:val="0"/>
        <w:adjustRightInd w:val="0"/>
        <w:spacing w:before="140"/>
        <w:rPr>
          <w:noProof/>
        </w:rPr>
      </w:pPr>
      <w:r w:rsidRPr="00E21074">
        <w:rPr>
          <w:noProof/>
        </w:rPr>
        <w:t xml:space="preserve">Shen, J.P., Zhao, D., Sasik, R., Luebeck, J., Birmingham, A., Bojorquez-Gomez, A., Licon, K., Klepper, K., Pekin, D., Beckett, A.N., et al. (2017). Combinatorial CRISPR–Cas9 screens for de novo mapping of genetic interactions. Nat. Methods </w:t>
      </w:r>
      <w:r w:rsidRPr="00E21074">
        <w:rPr>
          <w:i/>
          <w:iCs/>
          <w:noProof/>
        </w:rPr>
        <w:t>14</w:t>
      </w:r>
      <w:r w:rsidRPr="00E21074">
        <w:rPr>
          <w:noProof/>
        </w:rPr>
        <w:t>, 573–576.</w:t>
      </w:r>
    </w:p>
    <w:p w14:paraId="6F60DF1B" w14:textId="77777777" w:rsidR="00E21074" w:rsidRPr="00E21074" w:rsidRDefault="00E21074" w:rsidP="00E21074">
      <w:pPr>
        <w:widowControl w:val="0"/>
        <w:autoSpaceDE w:val="0"/>
        <w:autoSpaceDN w:val="0"/>
        <w:adjustRightInd w:val="0"/>
        <w:spacing w:before="140"/>
        <w:rPr>
          <w:noProof/>
        </w:rPr>
      </w:pPr>
      <w:r w:rsidRPr="00E21074">
        <w:rPr>
          <w:noProof/>
        </w:rPr>
        <w:t xml:space="preserve">Snider, J., Kittanakom, S., Damjanovic, D., Curak, J., Wong, V., and Stagljar, I. (2010). Detecting interactions with membrane proteins using a membrane two-hybrid assay in yeast. Nat. Protoc. </w:t>
      </w:r>
      <w:r w:rsidRPr="00E21074">
        <w:rPr>
          <w:i/>
          <w:iCs/>
          <w:noProof/>
        </w:rPr>
        <w:t>5</w:t>
      </w:r>
      <w:r w:rsidRPr="00E21074">
        <w:rPr>
          <w:noProof/>
        </w:rPr>
        <w:t>, 1281–1293.</w:t>
      </w:r>
    </w:p>
    <w:p w14:paraId="725C0D82" w14:textId="77777777" w:rsidR="00E21074" w:rsidRPr="00E21074" w:rsidRDefault="00E21074" w:rsidP="00E21074">
      <w:pPr>
        <w:widowControl w:val="0"/>
        <w:autoSpaceDE w:val="0"/>
        <w:autoSpaceDN w:val="0"/>
        <w:adjustRightInd w:val="0"/>
        <w:spacing w:before="140"/>
        <w:rPr>
          <w:noProof/>
        </w:rPr>
      </w:pPr>
      <w:r w:rsidRPr="00E21074">
        <w:rPr>
          <w:noProof/>
        </w:rPr>
        <w:t xml:space="preserve">Snider, J., Hanif, A., Lee, M.E., Jin, K., Yu, A.R., Graham, C., Chuk, M., Damjanovic, D., Wierzbicka, M., Tang, P., et al. (2013). Mapping the functional yeast ABC transporter interactome. Nat. Chem. Biol. </w:t>
      </w:r>
      <w:r w:rsidRPr="00E21074">
        <w:rPr>
          <w:i/>
          <w:iCs/>
          <w:noProof/>
        </w:rPr>
        <w:t>9</w:t>
      </w:r>
      <w:r w:rsidRPr="00E21074">
        <w:rPr>
          <w:noProof/>
        </w:rPr>
        <w:t>, 565–572.</w:t>
      </w:r>
    </w:p>
    <w:p w14:paraId="507F3A6C" w14:textId="77777777" w:rsidR="00E21074" w:rsidRPr="00E21074" w:rsidRDefault="00E21074" w:rsidP="00E21074">
      <w:pPr>
        <w:widowControl w:val="0"/>
        <w:autoSpaceDE w:val="0"/>
        <w:autoSpaceDN w:val="0"/>
        <w:adjustRightInd w:val="0"/>
        <w:spacing w:before="140"/>
        <w:rPr>
          <w:noProof/>
        </w:rPr>
      </w:pPr>
      <w:r w:rsidRPr="00E21074">
        <w:rPr>
          <w:noProof/>
        </w:rPr>
        <w:t xml:space="preserve">Sousa, C.A., Hanselaer, S., and Soares, E. V. (2015). ABCC Subfamily Vacuolar Transporters are Involved in Pb (Lead) Detoxification in Saccharomyces cerevisiae. Appl. Biochem. Biotechnol. </w:t>
      </w:r>
      <w:r w:rsidRPr="00E21074">
        <w:rPr>
          <w:i/>
          <w:iCs/>
          <w:noProof/>
        </w:rPr>
        <w:t>175</w:t>
      </w:r>
      <w:r w:rsidRPr="00E21074">
        <w:rPr>
          <w:noProof/>
        </w:rPr>
        <w:t>, 65–74.</w:t>
      </w:r>
    </w:p>
    <w:p w14:paraId="3BF1275D" w14:textId="77777777" w:rsidR="00E21074" w:rsidRPr="00E21074" w:rsidRDefault="00E21074" w:rsidP="00E21074">
      <w:pPr>
        <w:widowControl w:val="0"/>
        <w:autoSpaceDE w:val="0"/>
        <w:autoSpaceDN w:val="0"/>
        <w:adjustRightInd w:val="0"/>
        <w:spacing w:before="140"/>
        <w:rPr>
          <w:noProof/>
        </w:rPr>
      </w:pPr>
      <w:r w:rsidRPr="00E21074">
        <w:rPr>
          <w:noProof/>
        </w:rPr>
        <w:t xml:space="preserve">St Onge, R.P., Mani, R., Oh, J., Proctor, M., Fung, E., Davis, R.W., Nislow, C., Roth, F.P., and Giaever, G. (2007). Systematic pathway analysis using high-resolution fitness profiling of combinatorial gene deletions. Nat. Genet. </w:t>
      </w:r>
      <w:r w:rsidRPr="00E21074">
        <w:rPr>
          <w:i/>
          <w:iCs/>
          <w:noProof/>
        </w:rPr>
        <w:t>39</w:t>
      </w:r>
      <w:r w:rsidRPr="00E21074">
        <w:rPr>
          <w:noProof/>
        </w:rPr>
        <w:t>, 199–206.</w:t>
      </w:r>
    </w:p>
    <w:p w14:paraId="2D7FE45E" w14:textId="77777777" w:rsidR="00E21074" w:rsidRPr="00E21074" w:rsidRDefault="00E21074" w:rsidP="00E21074">
      <w:pPr>
        <w:widowControl w:val="0"/>
        <w:autoSpaceDE w:val="0"/>
        <w:autoSpaceDN w:val="0"/>
        <w:adjustRightInd w:val="0"/>
        <w:spacing w:before="140"/>
        <w:rPr>
          <w:noProof/>
        </w:rPr>
      </w:pPr>
      <w:r w:rsidRPr="00E21074">
        <w:rPr>
          <w:noProof/>
        </w:rPr>
        <w:t xml:space="preserve">Suzuki, Y., St Onge, R.P., Mani, R., King, O.D., Heilbut, A., Labunskyy, V.M., Chen, W., Pham, L., Zhang, L. V, Tong, A.H.Y., et al. (2011). Knocking out multigene redundancies via cycles of sexual assortment and fluorescence selection. Nat. Methods </w:t>
      </w:r>
      <w:r w:rsidRPr="00E21074">
        <w:rPr>
          <w:i/>
          <w:iCs/>
          <w:noProof/>
        </w:rPr>
        <w:t>8</w:t>
      </w:r>
      <w:r w:rsidRPr="00E21074">
        <w:rPr>
          <w:noProof/>
        </w:rPr>
        <w:t>, 159–164.</w:t>
      </w:r>
    </w:p>
    <w:p w14:paraId="1E68ABDD" w14:textId="77777777" w:rsidR="00E21074" w:rsidRPr="00E21074" w:rsidRDefault="00E21074" w:rsidP="00E21074">
      <w:pPr>
        <w:widowControl w:val="0"/>
        <w:autoSpaceDE w:val="0"/>
        <w:autoSpaceDN w:val="0"/>
        <w:adjustRightInd w:val="0"/>
        <w:spacing w:before="140"/>
        <w:rPr>
          <w:noProof/>
        </w:rPr>
      </w:pPr>
      <w:r w:rsidRPr="00E21074">
        <w:rPr>
          <w:noProof/>
        </w:rPr>
        <w:t xml:space="preserve">Takahashi, K., and Yamanaka, S. (2006). Induction of Pluripotent Stem Cells from Mouse Embryonic and Adult Fibroblast Cultures by Defined Factors. Cell </w:t>
      </w:r>
      <w:r w:rsidRPr="00E21074">
        <w:rPr>
          <w:i/>
          <w:iCs/>
          <w:noProof/>
        </w:rPr>
        <w:t>126</w:t>
      </w:r>
      <w:r w:rsidRPr="00E21074">
        <w:rPr>
          <w:noProof/>
        </w:rPr>
        <w:t>, 663–676.</w:t>
      </w:r>
    </w:p>
    <w:p w14:paraId="3095FC3A" w14:textId="77777777" w:rsidR="00E21074" w:rsidRPr="00E21074" w:rsidRDefault="00E21074" w:rsidP="00E21074">
      <w:pPr>
        <w:widowControl w:val="0"/>
        <w:autoSpaceDE w:val="0"/>
        <w:autoSpaceDN w:val="0"/>
        <w:adjustRightInd w:val="0"/>
        <w:spacing w:before="140"/>
        <w:rPr>
          <w:noProof/>
        </w:rPr>
      </w:pPr>
      <w:r w:rsidRPr="00E21074">
        <w:rPr>
          <w:noProof/>
        </w:rPr>
        <w:t xml:space="preserve">Tarassov, K., Messier, V., Landry, C.R., Radinovic, S., Serna Molina, M.M., Shames, I., Malitskaya, Y., Vogel, J., Bussey, H., and Michnick, S.W. (2008). An in vivo map of the yeast protein interactome. Science </w:t>
      </w:r>
      <w:r w:rsidRPr="00E21074">
        <w:rPr>
          <w:i/>
          <w:iCs/>
          <w:noProof/>
        </w:rPr>
        <w:t>320</w:t>
      </w:r>
      <w:r w:rsidRPr="00E21074">
        <w:rPr>
          <w:noProof/>
        </w:rPr>
        <w:t>, 1465–1470.</w:t>
      </w:r>
    </w:p>
    <w:p w14:paraId="04FA06BB" w14:textId="77777777" w:rsidR="00E21074" w:rsidRPr="00E21074" w:rsidRDefault="00E21074" w:rsidP="00E21074">
      <w:pPr>
        <w:widowControl w:val="0"/>
        <w:autoSpaceDE w:val="0"/>
        <w:autoSpaceDN w:val="0"/>
        <w:adjustRightInd w:val="0"/>
        <w:spacing w:before="140"/>
        <w:rPr>
          <w:noProof/>
        </w:rPr>
      </w:pPr>
      <w:r w:rsidRPr="00E21074">
        <w:rPr>
          <w:noProof/>
        </w:rPr>
        <w:t xml:space="preserve">Taylor, M.B., Ehrenreich, I.M., Rothstein, R., Hu, T., and Mast, J. (2014). Genetic Interactions Involving Five or More Genes Contribute to a Complex Trait in Yeast. PLoS Genet. </w:t>
      </w:r>
      <w:r w:rsidRPr="00E21074">
        <w:rPr>
          <w:i/>
          <w:iCs/>
          <w:noProof/>
        </w:rPr>
        <w:t>10</w:t>
      </w:r>
      <w:r w:rsidRPr="00E21074">
        <w:rPr>
          <w:noProof/>
        </w:rPr>
        <w:t>, e1004324.</w:t>
      </w:r>
    </w:p>
    <w:p w14:paraId="06E0D641" w14:textId="77777777" w:rsidR="00E21074" w:rsidRPr="00E21074" w:rsidRDefault="00E21074" w:rsidP="00E21074">
      <w:pPr>
        <w:widowControl w:val="0"/>
        <w:autoSpaceDE w:val="0"/>
        <w:autoSpaceDN w:val="0"/>
        <w:adjustRightInd w:val="0"/>
        <w:spacing w:before="140"/>
        <w:rPr>
          <w:noProof/>
        </w:rPr>
      </w:pPr>
      <w:r w:rsidRPr="00E21074">
        <w:rPr>
          <w:noProof/>
        </w:rPr>
        <w:t xml:space="preserve">Wang, H., Yang, H., Shivalila, C.S., Dawlaty, M.M., Cheng, A.W., Zhang, F., and Jaenisch, R. (2013). One-Step Generation of Mice Carrying Mutations in Multiple Genes by CRISPR/Cas-Mediated Genome Engineering. Cell </w:t>
      </w:r>
      <w:r w:rsidRPr="00E21074">
        <w:rPr>
          <w:i/>
          <w:iCs/>
          <w:noProof/>
        </w:rPr>
        <w:t>153</w:t>
      </w:r>
      <w:r w:rsidRPr="00E21074">
        <w:rPr>
          <w:noProof/>
        </w:rPr>
        <w:t>, 910–918.</w:t>
      </w:r>
    </w:p>
    <w:p w14:paraId="7A88366E" w14:textId="77777777" w:rsidR="00E21074" w:rsidRPr="00E21074" w:rsidRDefault="00E21074" w:rsidP="00E21074">
      <w:pPr>
        <w:widowControl w:val="0"/>
        <w:autoSpaceDE w:val="0"/>
        <w:autoSpaceDN w:val="0"/>
        <w:adjustRightInd w:val="0"/>
        <w:spacing w:before="140"/>
        <w:rPr>
          <w:noProof/>
        </w:rPr>
      </w:pPr>
      <w:r w:rsidRPr="00E21074">
        <w:rPr>
          <w:noProof/>
        </w:rPr>
        <w:lastRenderedPageBreak/>
        <w:t xml:space="preserve">Wang, M., Herrmann, C.J., Simonovic, M., Szklarczyk, D., and von Mering, C. (2015). Version 4.0 of PaxDb: Protein abundance data, integrated across model organisms, tissues, and cell-lines. Proteomics </w:t>
      </w:r>
      <w:r w:rsidRPr="00E21074">
        <w:rPr>
          <w:i/>
          <w:iCs/>
          <w:noProof/>
        </w:rPr>
        <w:t>15</w:t>
      </w:r>
      <w:r w:rsidRPr="00E21074">
        <w:rPr>
          <w:noProof/>
        </w:rPr>
        <w:t>, 3163–3168.</w:t>
      </w:r>
    </w:p>
    <w:p w14:paraId="569D0A5A" w14:textId="77777777" w:rsidR="00E21074" w:rsidRPr="00E21074" w:rsidRDefault="00E21074" w:rsidP="00E21074">
      <w:pPr>
        <w:widowControl w:val="0"/>
        <w:autoSpaceDE w:val="0"/>
        <w:autoSpaceDN w:val="0"/>
        <w:adjustRightInd w:val="0"/>
        <w:spacing w:before="140"/>
        <w:rPr>
          <w:noProof/>
        </w:rPr>
      </w:pPr>
      <w:r w:rsidRPr="00E21074">
        <w:rPr>
          <w:noProof/>
        </w:rPr>
        <w:t xml:space="preserve">Wieczorke, R., Krampe, S., Weierstall, T., Freidel, K., Hollenberg, C.P., and Boles, E. (1999). Concurrent knock-out of at least 20 transporter genes is required to block uptake of hexoses in Saccharomyces cerevisiae. FEBS Lett. </w:t>
      </w:r>
      <w:r w:rsidRPr="00E21074">
        <w:rPr>
          <w:i/>
          <w:iCs/>
          <w:noProof/>
        </w:rPr>
        <w:t>464</w:t>
      </w:r>
      <w:r w:rsidRPr="00E21074">
        <w:rPr>
          <w:noProof/>
        </w:rPr>
        <w:t>, 123–128.</w:t>
      </w:r>
    </w:p>
    <w:p w14:paraId="61A30A37" w14:textId="77777777" w:rsidR="00E21074" w:rsidRPr="00E21074" w:rsidRDefault="00E21074" w:rsidP="00E21074">
      <w:pPr>
        <w:widowControl w:val="0"/>
        <w:autoSpaceDE w:val="0"/>
        <w:autoSpaceDN w:val="0"/>
        <w:adjustRightInd w:val="0"/>
        <w:spacing w:before="140"/>
        <w:rPr>
          <w:noProof/>
        </w:rPr>
      </w:pPr>
      <w:r w:rsidRPr="00E21074">
        <w:rPr>
          <w:noProof/>
        </w:rPr>
        <w:t xml:space="preserve">Wong, A.S.L., Choi, G.C.G., Cui, C.H., Pregernig, G., Milani, P., Adam, M., Perli, S.D., Kazer, S.W., Gaillard, A., Hermann, M., et al. (2016). Multiplexed barcoded CRISPR-Cas9 screening enabled by CombiGEM. Proc. Natl. Acad. Sci. U. S. A. </w:t>
      </w:r>
      <w:r w:rsidRPr="00E21074">
        <w:rPr>
          <w:i/>
          <w:iCs/>
          <w:noProof/>
        </w:rPr>
        <w:t>113</w:t>
      </w:r>
      <w:r w:rsidRPr="00E21074">
        <w:rPr>
          <w:noProof/>
        </w:rPr>
        <w:t>, 2544–2549.</w:t>
      </w:r>
    </w:p>
    <w:p w14:paraId="46CBD2EC" w14:textId="77777777" w:rsidR="00E21074" w:rsidRPr="00E21074" w:rsidRDefault="00E21074" w:rsidP="00E21074">
      <w:pPr>
        <w:widowControl w:val="0"/>
        <w:autoSpaceDE w:val="0"/>
        <w:autoSpaceDN w:val="0"/>
        <w:adjustRightInd w:val="0"/>
        <w:spacing w:before="140"/>
        <w:rPr>
          <w:noProof/>
        </w:rPr>
      </w:pPr>
      <w:r w:rsidRPr="00E21074">
        <w:rPr>
          <w:noProof/>
        </w:rPr>
        <w:t xml:space="preserve">Xu, S., Wang, Z., Kim, K.W., Jin, Y., and Chisholm, A.D. (2016). Targeted Mutagenesis of Duplicated Genes in Caenorhabditis elegans Using CRISPR-Cas9. J. Genet. Genomics </w:t>
      </w:r>
      <w:r w:rsidRPr="00E21074">
        <w:rPr>
          <w:i/>
          <w:iCs/>
          <w:noProof/>
        </w:rPr>
        <w:t>43</w:t>
      </w:r>
      <w:r w:rsidRPr="00E21074">
        <w:rPr>
          <w:noProof/>
        </w:rPr>
        <w:t>, 103–106.</w:t>
      </w:r>
    </w:p>
    <w:p w14:paraId="146773A4" w14:textId="77777777" w:rsidR="00E21074" w:rsidRPr="00E21074" w:rsidRDefault="00E21074" w:rsidP="00E21074">
      <w:pPr>
        <w:widowControl w:val="0"/>
        <w:autoSpaceDE w:val="0"/>
        <w:autoSpaceDN w:val="0"/>
        <w:adjustRightInd w:val="0"/>
        <w:spacing w:before="140"/>
        <w:rPr>
          <w:noProof/>
        </w:rPr>
      </w:pPr>
      <w:r w:rsidRPr="00E21074">
        <w:rPr>
          <w:noProof/>
        </w:rPr>
        <w:t xml:space="preserve">Yachie, N., Petsalaki, E., Mellor, J.C., Weile, J., Jacob, Y., Verby, M., Ozturk, S.B., Li, S., Cote, A.G., Mosca, R., et al. (2016). Pooled-matrix protein interaction screens using Barcode Fusion Genetics. Mol. Syst. Biol. </w:t>
      </w:r>
      <w:r w:rsidRPr="00E21074">
        <w:rPr>
          <w:i/>
          <w:iCs/>
          <w:noProof/>
        </w:rPr>
        <w:t>12</w:t>
      </w:r>
      <w:r w:rsidRPr="00E21074">
        <w:rPr>
          <w:noProof/>
        </w:rPr>
        <w:t>, 863.</w:t>
      </w:r>
    </w:p>
    <w:p w14:paraId="5FCC0E21" w14:textId="77777777" w:rsidR="00E21074" w:rsidRPr="00E21074" w:rsidRDefault="00E21074" w:rsidP="00E21074">
      <w:pPr>
        <w:widowControl w:val="0"/>
        <w:autoSpaceDE w:val="0"/>
        <w:autoSpaceDN w:val="0"/>
        <w:adjustRightInd w:val="0"/>
        <w:spacing w:before="140"/>
        <w:rPr>
          <w:noProof/>
        </w:rPr>
      </w:pPr>
      <w:r w:rsidRPr="00E21074">
        <w:rPr>
          <w:noProof/>
        </w:rPr>
        <w:t xml:space="preserve">Zeitoun, R.I., Pines, G., Grau, W.C., and Gill, R.T. (2017). Quantitative Tracking of Combinatorially Engineered Populations with Multiplexed Binary Assemblies. ACS Synth. Biol. </w:t>
      </w:r>
      <w:r w:rsidRPr="00E21074">
        <w:rPr>
          <w:i/>
          <w:iCs/>
          <w:noProof/>
        </w:rPr>
        <w:t>6</w:t>
      </w:r>
      <w:r w:rsidRPr="00E21074">
        <w:rPr>
          <w:noProof/>
        </w:rPr>
        <w:t>, 619–627.</w:t>
      </w:r>
    </w:p>
    <w:p w14:paraId="3246E0A1" w14:textId="77777777" w:rsidR="00E21074" w:rsidRPr="00E21074" w:rsidRDefault="00E21074" w:rsidP="00E21074">
      <w:pPr>
        <w:widowControl w:val="0"/>
        <w:autoSpaceDE w:val="0"/>
        <w:autoSpaceDN w:val="0"/>
        <w:adjustRightInd w:val="0"/>
        <w:spacing w:before="140"/>
        <w:rPr>
          <w:noProof/>
        </w:rPr>
      </w:pPr>
      <w:r w:rsidRPr="00E21074">
        <w:rPr>
          <w:noProof/>
        </w:rPr>
        <w:t xml:space="preserve">Zhang, Z., Mao, Y., Ha, S., Liu, W., Botella, J.R., and Zhu, J.-K. (2016). A multiplex CRISPR/Cas9 platform for fast and efficient editing of multiple genes in Arabidopsis. Plant Cell Rep. </w:t>
      </w:r>
      <w:r w:rsidRPr="00E21074">
        <w:rPr>
          <w:i/>
          <w:iCs/>
          <w:noProof/>
        </w:rPr>
        <w:t>35</w:t>
      </w:r>
      <w:r w:rsidRPr="00E21074">
        <w:rPr>
          <w:noProof/>
        </w:rPr>
        <w:t>, 1519–1533.</w:t>
      </w:r>
    </w:p>
    <w:p w14:paraId="5E7D0454" w14:textId="3B7C5547" w:rsidR="001F052C" w:rsidRPr="00233F15" w:rsidRDefault="00C1486D" w:rsidP="00E21074">
      <w:pPr>
        <w:widowControl w:val="0"/>
        <w:autoSpaceDE w:val="0"/>
        <w:autoSpaceDN w:val="0"/>
        <w:adjustRightInd w:val="0"/>
        <w:spacing w:before="140"/>
        <w:rPr>
          <w:b/>
        </w:rPr>
      </w:pPr>
      <w:r w:rsidRPr="00233F15">
        <w:rPr>
          <w:b/>
        </w:rPr>
        <w:fldChar w:fldCharType="end"/>
      </w:r>
    </w:p>
    <w:p w14:paraId="137C06BD" w14:textId="77777777" w:rsidR="00FB5937" w:rsidRDefault="00FB5937" w:rsidP="00224FCB">
      <w:pPr>
        <w:jc w:val="both"/>
        <w:outlineLvl w:val="0"/>
        <w:rPr>
          <w:b/>
          <w:sz w:val="28"/>
        </w:rPr>
      </w:pPr>
      <w:r>
        <w:rPr>
          <w:b/>
          <w:sz w:val="28"/>
        </w:rPr>
        <w:br w:type="page"/>
      </w:r>
    </w:p>
    <w:p w14:paraId="33CC3232" w14:textId="39307818" w:rsidR="002F52D4" w:rsidRPr="00233F15" w:rsidRDefault="002F52D4" w:rsidP="00224FCB">
      <w:pPr>
        <w:jc w:val="both"/>
        <w:outlineLvl w:val="0"/>
        <w:rPr>
          <w:b/>
          <w:sz w:val="28"/>
        </w:rPr>
      </w:pPr>
      <w:r w:rsidRPr="00233F15">
        <w:rPr>
          <w:b/>
          <w:sz w:val="28"/>
        </w:rPr>
        <w:lastRenderedPageBreak/>
        <w:t>Figures</w:t>
      </w:r>
    </w:p>
    <w:p w14:paraId="13DAE294" w14:textId="2A48ED4C" w:rsidR="008236EB" w:rsidRPr="00CC390A" w:rsidRDefault="002F52D4" w:rsidP="00224FCB">
      <w:pPr>
        <w:jc w:val="both"/>
        <w:rPr>
          <w:b/>
        </w:rPr>
      </w:pPr>
      <w:r w:rsidRPr="005959CB">
        <w:rPr>
          <w:b/>
        </w:rPr>
        <w:t>Figure 1</w:t>
      </w:r>
      <w:ins w:id="1016" w:author="Albi Celaj" w:date="2019-02-21T14:41:00Z">
        <w:r w:rsidR="00794D03">
          <w:rPr>
            <w:b/>
          </w:rPr>
          <w:t>.</w:t>
        </w:r>
      </w:ins>
      <w:r w:rsidR="0023730D" w:rsidRPr="005959CB">
        <w:rPr>
          <w:b/>
        </w:rPr>
        <w:t xml:space="preserve"> </w:t>
      </w:r>
      <w:r w:rsidR="00445948" w:rsidRPr="00CC390A">
        <w:rPr>
          <w:b/>
        </w:rPr>
        <w:t xml:space="preserve">Overview of the </w:t>
      </w:r>
      <w:r w:rsidR="00011FDC" w:rsidRPr="00CC390A">
        <w:rPr>
          <w:b/>
        </w:rPr>
        <w:t>E</w:t>
      </w:r>
      <w:r w:rsidR="00445948" w:rsidRPr="00CC390A">
        <w:rPr>
          <w:b/>
        </w:rPr>
        <w:t xml:space="preserve">ngineered </w:t>
      </w:r>
      <w:r w:rsidR="00011FDC" w:rsidRPr="00CC390A">
        <w:rPr>
          <w:b/>
        </w:rPr>
        <w:t>P</w:t>
      </w:r>
      <w:r w:rsidR="00445948" w:rsidRPr="00CC390A">
        <w:rPr>
          <w:b/>
        </w:rPr>
        <w:t xml:space="preserve">opulation </w:t>
      </w:r>
      <w:r w:rsidR="00011FDC" w:rsidRPr="00CC390A">
        <w:rPr>
          <w:b/>
        </w:rPr>
        <w:t>P</w:t>
      </w:r>
      <w:r w:rsidR="00445948" w:rsidRPr="00CC390A">
        <w:rPr>
          <w:b/>
        </w:rPr>
        <w:t xml:space="preserve">rofiling </w:t>
      </w:r>
      <w:r w:rsidR="00011FDC" w:rsidRPr="00CC390A">
        <w:rPr>
          <w:b/>
        </w:rPr>
        <w:t>P</w:t>
      </w:r>
      <w:r w:rsidR="00445948" w:rsidRPr="00CC390A">
        <w:rPr>
          <w:b/>
        </w:rPr>
        <w:t>rocess</w:t>
      </w:r>
    </w:p>
    <w:p w14:paraId="26C4B284" w14:textId="47FCE173" w:rsidR="00FC2869" w:rsidRPr="007779DD" w:rsidRDefault="003E337B" w:rsidP="00FC2869">
      <w:pPr>
        <w:jc w:val="both"/>
      </w:pPr>
      <w:r>
        <w:t xml:space="preserve">A population is </w:t>
      </w:r>
      <w:r w:rsidR="00747BB8">
        <w:t>engineered</w:t>
      </w:r>
      <w:r>
        <w:t xml:space="preserve"> by mating </w:t>
      </w:r>
      <w:r w:rsidR="00FC2869">
        <w:t>the</w:t>
      </w:r>
      <w:r>
        <w:t xml:space="preserve"> barcoded wild-type pool </w:t>
      </w:r>
      <w:ins w:id="1017" w:author="Albi Celaj" w:date="2019-02-21T15:13:00Z">
        <w:r w:rsidR="00580E8F">
          <w:tab/>
        </w:r>
      </w:ins>
      <w:del w:id="1018" w:author="Albi Celaj" w:date="2019-02-21T15:10:00Z">
        <w:r w:rsidDel="00D617BE">
          <w:delText xml:space="preserve">(Figure S1) </w:delText>
        </w:r>
      </w:del>
      <w:r>
        <w:t>with a multi-mutant strain (here, the ABC-16</w:t>
      </w:r>
      <w:r w:rsidR="00535F28">
        <w:t xml:space="preserve"> </w:t>
      </w:r>
      <w:r>
        <w:t xml:space="preserve">strain).  Barcoded haploid progeny </w:t>
      </w:r>
      <w:proofErr w:type="gramStart"/>
      <w:r>
        <w:t>inherit</w:t>
      </w:r>
      <w:proofErr w:type="gramEnd"/>
      <w:r>
        <w:t xml:space="preserve"> a random combination of knockout (black) and wild-type </w:t>
      </w:r>
      <w:r w:rsidR="00FC2869">
        <w:t xml:space="preserve">(white) </w:t>
      </w:r>
      <w:r>
        <w:t>alleles</w:t>
      </w:r>
      <w:r w:rsidR="00FC2869">
        <w:t xml:space="preserve"> at multiple loci (16 in this study), and are arrayed from single colonies</w:t>
      </w:r>
      <w:r w:rsidR="00FB5937">
        <w:t xml:space="preserve"> into 384-well plates</w:t>
      </w:r>
      <w:r w:rsidR="00FC2869">
        <w:t xml:space="preserve">.  The genotype of each strain in this collection was associated with a DNA barcode </w:t>
      </w:r>
      <w:proofErr w:type="spellStart"/>
      <w:r w:rsidR="00FC2869">
        <w:rPr>
          <w:i/>
        </w:rPr>
        <w:t>en</w:t>
      </w:r>
      <w:proofErr w:type="spellEnd"/>
      <w:r w:rsidR="00FC2869">
        <w:rPr>
          <w:i/>
        </w:rPr>
        <w:t xml:space="preserve"> masse </w:t>
      </w:r>
      <w:r w:rsidR="00FC2869">
        <w:t>using a tag-based PCR indexing strategy.</w:t>
      </w:r>
      <w:r w:rsidR="00FC2869" w:rsidRPr="00FC2869">
        <w:t xml:space="preserve"> </w:t>
      </w:r>
      <w:r w:rsidR="00FC2869">
        <w:t xml:space="preserve"> Strains with a su</w:t>
      </w:r>
      <w:r w:rsidR="00FB5937">
        <w:t>c</w:t>
      </w:r>
      <w:r w:rsidR="00FC2869">
        <w:t>cessfully determined barcode and genotype are pool</w:t>
      </w:r>
      <w:r w:rsidR="00E862AF">
        <w:t>ed</w:t>
      </w:r>
      <w:r w:rsidR="00FC2869">
        <w:t xml:space="preserve"> </w:t>
      </w:r>
      <w:r w:rsidR="00E862AF">
        <w:t>together by</w:t>
      </w:r>
      <w:r w:rsidR="00FC2869">
        <w:t xml:space="preserve"> mating type</w:t>
      </w:r>
      <w:r w:rsidR="00FC2869">
        <w:rPr>
          <w:lang w:val="en-CA"/>
        </w:rPr>
        <w:t>, and grown under each of 16 drugs, as well as a solvent control (DMSO).  High throughput sequencing of strain-specific DNA barcodes at t = 0, 5, 10, 15, and 20 generations of pool growth reconstructs the resistance of each strain to each drug</w:t>
      </w:r>
      <w:r w:rsidR="00FC2869">
        <w:t>.</w:t>
      </w:r>
      <w:ins w:id="1019" w:author="Albi Celaj" w:date="2019-02-21T14:38:00Z">
        <w:r w:rsidR="00213A84">
          <w:t xml:space="preserve">  See also Figure</w:t>
        </w:r>
        <w:r w:rsidR="00C379F2">
          <w:t>s S1 and S2.</w:t>
        </w:r>
      </w:ins>
    </w:p>
    <w:p w14:paraId="671C945B" w14:textId="77777777" w:rsidR="00F54166" w:rsidRPr="00233F15" w:rsidRDefault="00F54166" w:rsidP="00224FCB">
      <w:pPr>
        <w:jc w:val="both"/>
      </w:pPr>
    </w:p>
    <w:p w14:paraId="23A02103" w14:textId="510D37DB" w:rsidR="003A4E50" w:rsidRPr="00CC390A" w:rsidRDefault="00F0546A" w:rsidP="00224FCB">
      <w:pPr>
        <w:jc w:val="both"/>
        <w:rPr>
          <w:b/>
        </w:rPr>
      </w:pPr>
      <w:r w:rsidRPr="005959CB">
        <w:rPr>
          <w:b/>
        </w:rPr>
        <w:t>Figure 2</w:t>
      </w:r>
      <w:ins w:id="1020" w:author="Albi Celaj" w:date="2019-02-21T14:41:00Z">
        <w:r w:rsidR="00794D03">
          <w:rPr>
            <w:b/>
          </w:rPr>
          <w:t>.</w:t>
        </w:r>
      </w:ins>
      <w:r w:rsidR="0023730D" w:rsidRPr="005959CB">
        <w:rPr>
          <w:b/>
        </w:rPr>
        <w:t xml:space="preserve"> </w:t>
      </w:r>
      <w:r w:rsidR="005959CB">
        <w:rPr>
          <w:b/>
        </w:rPr>
        <w:t xml:space="preserve"> </w:t>
      </w:r>
      <w:r w:rsidR="00011FDC" w:rsidRPr="00CC390A">
        <w:rPr>
          <w:b/>
        </w:rPr>
        <w:t>Illustrating a</w:t>
      </w:r>
      <w:del w:id="1021" w:author="Albi Celaj" w:date="2019-02-21T14:41:00Z">
        <w:r w:rsidR="00011FDC" w:rsidRPr="00CC390A" w:rsidDel="00794D03">
          <w:rPr>
            <w:b/>
          </w:rPr>
          <w:delText>n</w:delText>
        </w:r>
      </w:del>
      <w:r w:rsidR="00011FDC" w:rsidRPr="00CC390A">
        <w:rPr>
          <w:b/>
        </w:rPr>
        <w:t xml:space="preserve"> </w:t>
      </w:r>
      <w:del w:id="1022" w:author="Albi Celaj" w:date="2019-02-21T12:42:00Z">
        <w:r w:rsidR="00011FDC" w:rsidRPr="00CC390A" w:rsidDel="008A41C5">
          <w:rPr>
            <w:b/>
          </w:rPr>
          <w:delText xml:space="preserve">Exhaustive </w:delText>
        </w:r>
      </w:del>
      <w:ins w:id="1023" w:author="Albi Celaj" w:date="2019-02-21T12:42:00Z">
        <w:r w:rsidR="008A41C5">
          <w:rPr>
            <w:b/>
          </w:rPr>
          <w:t>Reproducible</w:t>
        </w:r>
        <w:r w:rsidR="008A41C5" w:rsidRPr="00CC390A">
          <w:rPr>
            <w:b/>
          </w:rPr>
          <w:t xml:space="preserve"> </w:t>
        </w:r>
      </w:ins>
      <w:r w:rsidR="00011FDC" w:rsidRPr="00CC390A">
        <w:rPr>
          <w:b/>
        </w:rPr>
        <w:t xml:space="preserve">5-gene </w:t>
      </w:r>
      <w:r w:rsidR="00C530A4" w:rsidRPr="00CC390A">
        <w:rPr>
          <w:b/>
        </w:rPr>
        <w:t>Resistance</w:t>
      </w:r>
      <w:r w:rsidR="00011FDC" w:rsidRPr="00CC390A">
        <w:rPr>
          <w:b/>
        </w:rPr>
        <w:t xml:space="preserve"> Landscape</w:t>
      </w:r>
    </w:p>
    <w:p w14:paraId="40001D3C" w14:textId="09638165" w:rsidR="006219B8" w:rsidRPr="007A228C" w:rsidRDefault="00CC390A" w:rsidP="00224FCB">
      <w:pPr>
        <w:jc w:val="both"/>
      </w:pPr>
      <w:r>
        <w:rPr>
          <w:b/>
        </w:rPr>
        <w:t>(A)</w:t>
      </w:r>
      <w:r>
        <w:rPr>
          <w:b/>
        </w:rPr>
        <w:tab/>
      </w:r>
      <w:r w:rsidR="007A228C">
        <w:t>Comparison of group</w:t>
      </w:r>
      <w:r w:rsidR="00FB5937">
        <w:t>ed</w:t>
      </w:r>
      <w:r w:rsidR="007A228C">
        <w:t xml:space="preserve">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176BD4">
        <w:t xml:space="preserve"> in </w:t>
      </w:r>
      <w:proofErr w:type="spellStart"/>
      <w:r w:rsidR="00176BD4">
        <w:t>MAT</w:t>
      </w:r>
      <w:r w:rsidR="00176BD4" w:rsidRPr="00B96C58">
        <w:rPr>
          <w:b/>
        </w:rPr>
        <w:t>a</w:t>
      </w:r>
      <w:proofErr w:type="spellEnd"/>
      <w:r w:rsidR="00176BD4">
        <w:t xml:space="preserve"> and MAT</w:t>
      </w:r>
      <w:r w:rsidR="00176BD4" w:rsidRPr="00B96C58">
        <w:rPr>
          <w:b/>
          <w:lang w:val="el-GR"/>
        </w:rPr>
        <w:t>α</w:t>
      </w:r>
      <w:r w:rsidR="00176BD4">
        <w:rPr>
          <w:b/>
          <w:lang w:val="en-CA"/>
        </w:rPr>
        <w:t xml:space="preserve"> </w:t>
      </w:r>
      <w:r w:rsidR="00176BD4">
        <w:rPr>
          <w:lang w:val="en-CA"/>
        </w:rPr>
        <w:t>pools</w:t>
      </w:r>
      <w:r w:rsidR="007A228C">
        <w:t xml:space="preserve">.  </w:t>
      </w:r>
      <w:r w:rsidR="00116D98">
        <w:t>Individual</w:t>
      </w:r>
      <w:r w:rsidR="00FB5937">
        <w:t xml:space="preserve"> strain</w:t>
      </w:r>
      <w:r w:rsidR="00116D98">
        <w:t>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FB5937">
        <w:t>,</w:t>
      </w:r>
      <w:del w:id="1024" w:author="Albi Celaj" w:date="2019-02-21T15:00:00Z">
        <w:r w:rsidR="00FB5937" w:rsidDel="00744919">
          <w:delText xml:space="preserve"> </w:delText>
        </w:r>
      </w:del>
      <w:ins w:id="1025" w:author="Albi Celaj" w:date="2019-02-21T15:00:00Z">
        <w:r w:rsidR="00744919">
          <w:t xml:space="preserve"> as indicated by the legend.</w:t>
        </w:r>
      </w:ins>
      <w:del w:id="1026" w:author="Albi Celaj" w:date="2019-02-21T15:00:00Z">
        <w:r w:rsidR="00FB5937" w:rsidDel="00744919">
          <w:delText>but</w:delText>
        </w:r>
        <w:r w:rsidR="007A228C" w:rsidDel="00744919">
          <w:delText xml:space="preserve"> </w:delText>
        </w:r>
        <w:r w:rsidR="00176BD4" w:rsidDel="00744919">
          <w:delText xml:space="preserve">can </w:delText>
        </w:r>
        <w:r w:rsidR="007A228C" w:rsidDel="00744919">
          <w:delText>vary a</w:delText>
        </w:r>
        <w:r w:rsidR="009B5864" w:rsidDel="00744919">
          <w:delText>t</w:delText>
        </w:r>
        <w:r w:rsidR="007A228C" w:rsidDel="00744919">
          <w:delText xml:space="preserve"> the remaining 1</w:delText>
        </w:r>
        <w:r w:rsidR="003412D0" w:rsidDel="00744919">
          <w:delText>1</w:delText>
        </w:r>
        <w:r w:rsidR="007A228C" w:rsidDel="00744919">
          <w:delText xml:space="preserve"> loci.</w:delText>
        </w:r>
        <w:r w:rsidR="00F02A72" w:rsidDel="00744919">
          <w:delText xml:space="preserve">  </w:delText>
        </w:r>
        <w:r w:rsidR="00FB5937" w:rsidDel="00744919">
          <w:delText xml:space="preserve">The 5-gene genotype of each group is indicated by the legend. </w:delText>
        </w:r>
      </w:del>
      <w:r w:rsidR="00FB5937">
        <w:t xml:space="preserve"> </w:t>
      </w:r>
      <w:del w:id="1027" w:author="Albi Celaj" w:date="2019-02-21T14:39:00Z">
        <w:r w:rsidR="00F02A72" w:rsidDel="00C379F2">
          <w:delText xml:space="preserve">Profiles </w:delText>
        </w:r>
        <w:r w:rsidR="009167AA" w:rsidDel="00C379F2">
          <w:delText xml:space="preserve">for the remaining drugs </w:delText>
        </w:r>
        <w:r w:rsidR="00F02A72" w:rsidDel="00C379F2">
          <w:delText>are shown</w:delText>
        </w:r>
        <w:r w:rsidR="006D57CD" w:rsidDel="00C379F2">
          <w:delText xml:space="preserve"> </w:delText>
        </w:r>
        <w:r w:rsidR="00A570A8" w:rsidDel="00C379F2">
          <w:delText xml:space="preserve">in </w:delText>
        </w:r>
      </w:del>
      <w:ins w:id="1028" w:author="Albi Celaj" w:date="2019-02-21T14:39:00Z">
        <w:r w:rsidR="00C379F2">
          <w:t xml:space="preserve">See also </w:t>
        </w:r>
      </w:ins>
      <w:r w:rsidR="004452EF">
        <w:t>Figure</w:t>
      </w:r>
      <w:ins w:id="1029" w:author="Albi Celaj" w:date="2019-02-21T14:39:00Z">
        <w:r w:rsidR="00C379F2">
          <w:t>s</w:t>
        </w:r>
      </w:ins>
      <w:r w:rsidR="004452EF">
        <w:t xml:space="preserve"> </w:t>
      </w:r>
      <w:r w:rsidR="00EB3FCB">
        <w:t>S</w:t>
      </w:r>
      <w:ins w:id="1030" w:author="Albi Celaj" w:date="2019-02-21T14:39:00Z">
        <w:r w:rsidR="00C379F2">
          <w:t>3 and S4</w:t>
        </w:r>
      </w:ins>
      <w:del w:id="1031" w:author="Albi Celaj" w:date="2019-02-21T14:39:00Z">
        <w:r w:rsidR="009D302F" w:rsidDel="00C379F2">
          <w:delText>5</w:delText>
        </w:r>
      </w:del>
      <w:r w:rsidR="00EB3FCB">
        <w:t>.</w:t>
      </w:r>
    </w:p>
    <w:p w14:paraId="5E3AB690" w14:textId="0520F932" w:rsidR="003A529C" w:rsidRPr="00B96C58" w:rsidRDefault="00CC390A" w:rsidP="00224FCB">
      <w:pPr>
        <w:jc w:val="both"/>
      </w:pPr>
      <w:r>
        <w:rPr>
          <w:b/>
        </w:rPr>
        <w:t>(</w:t>
      </w:r>
      <w:r w:rsidR="003A529C">
        <w:rPr>
          <w:b/>
        </w:rPr>
        <w:t>B</w:t>
      </w:r>
      <w:r>
        <w:rPr>
          <w:b/>
        </w:rPr>
        <w:t>)</w:t>
      </w:r>
      <w:r w:rsidR="00407A4E">
        <w:rPr>
          <w:b/>
        </w:rPr>
        <w:tab/>
      </w:r>
      <w:r w:rsidR="00B96C58">
        <w:t xml:space="preserve">Distribution of </w:t>
      </w:r>
      <w:r w:rsidR="00B96C58" w:rsidRPr="00B96C58">
        <w:t>correlations of g</w:t>
      </w:r>
      <w:r w:rsidR="000D20B3">
        <w:t xml:space="preserve">rouped </w:t>
      </w:r>
      <w:r w:rsidR="00E57A37">
        <w:t>resistance</w:t>
      </w:r>
      <w:r w:rsidR="009B5864">
        <w:t xml:space="preserve"> profiles</w:t>
      </w:r>
      <w:r w:rsidR="000D20B3">
        <w:t xml:space="preserve"> </w:t>
      </w:r>
      <w:r w:rsidR="00EB31A9">
        <w:t>between biological replicates (</w:t>
      </w:r>
      <w:proofErr w:type="spellStart"/>
      <w:r w:rsidR="00EB31A9">
        <w:t>MAT</w:t>
      </w:r>
      <w:r w:rsidR="00EB31A9" w:rsidRPr="00B96C58">
        <w:rPr>
          <w:b/>
        </w:rPr>
        <w:t>a</w:t>
      </w:r>
      <w:proofErr w:type="spellEnd"/>
      <w:r w:rsidR="00EB31A9">
        <w:t xml:space="preserve"> and MAT</w:t>
      </w:r>
      <w:r w:rsidR="00EB31A9" w:rsidRPr="00B96C58">
        <w:rPr>
          <w:b/>
          <w:lang w:val="el-GR"/>
        </w:rPr>
        <w:t>α</w:t>
      </w:r>
      <w:r w:rsidR="00EB31A9" w:rsidRPr="00B96C58">
        <w:rPr>
          <w:b/>
        </w:rPr>
        <w:t xml:space="preserve"> </w:t>
      </w:r>
      <w:r w:rsidR="00EB31A9">
        <w:t xml:space="preserve">pools) for </w:t>
      </w:r>
      <w:r w:rsidR="000D20B3">
        <w:t>all drugs tested.</w:t>
      </w:r>
    </w:p>
    <w:p w14:paraId="5905A990" w14:textId="27E62CA5" w:rsidR="008A41C5" w:rsidRDefault="008A41C5" w:rsidP="00C82E31">
      <w:pPr>
        <w:jc w:val="both"/>
        <w:rPr>
          <w:ins w:id="1032" w:author="Albi Celaj" w:date="2019-02-21T12:43:00Z"/>
        </w:rPr>
      </w:pPr>
      <w:ins w:id="1033" w:author="Albi Celaj" w:date="2019-02-21T12:43:00Z">
        <w:r>
          <w:rPr>
            <w:b/>
          </w:rPr>
          <w:t>(</w:t>
        </w:r>
      </w:ins>
      <w:r w:rsidR="00E41888">
        <w:rPr>
          <w:b/>
        </w:rPr>
        <w:t>C</w:t>
      </w:r>
      <w:ins w:id="1034" w:author="Albi Celaj" w:date="2019-02-21T12:43:00Z">
        <w:r>
          <w:rPr>
            <w:b/>
          </w:rPr>
          <w:t>)</w:t>
        </w:r>
      </w:ins>
      <w:r w:rsidR="003545B6" w:rsidRPr="00233F15">
        <w:rPr>
          <w:b/>
        </w:rPr>
        <w:tab/>
      </w:r>
      <w:r w:rsidR="00EF084A" w:rsidRPr="00D9226C">
        <w:t xml:space="preserve">A </w:t>
      </w:r>
      <w:r w:rsidR="00EF084A">
        <w:rPr>
          <w:color w:val="000000"/>
        </w:rPr>
        <w:t xml:space="preserve">radial combinatorial signature of </w:t>
      </w:r>
      <w:del w:id="1035" w:author="Albi Celaj" w:date="2019-02-21T12:45:00Z">
        <w:r w:rsidR="00EF084A" w:rsidDel="00C82E31">
          <w:rPr>
            <w:color w:val="000000"/>
          </w:rPr>
          <w:delText xml:space="preserve">drug </w:delText>
        </w:r>
      </w:del>
      <w:ins w:id="1036" w:author="Albi Celaj" w:date="2019-02-21T12:45:00Z">
        <w:r w:rsidR="00C82E31">
          <w:rPr>
            <w:color w:val="000000"/>
          </w:rPr>
          <w:t xml:space="preserve">benomyl </w:t>
        </w:r>
      </w:ins>
      <w:r w:rsidR="00EF084A">
        <w:rPr>
          <w:color w:val="000000"/>
        </w:rPr>
        <w:t xml:space="preserve">resistance.  </w:t>
      </w:r>
      <w:r w:rsidR="00EB31A9">
        <w:t xml:space="preserve">The </w:t>
      </w:r>
      <w:r w:rsidR="00EF084A">
        <w:t xml:space="preserve">graph </w:t>
      </w:r>
      <w:r w:rsidR="00EB31A9">
        <w:t xml:space="preserve">center represents strains that are </w:t>
      </w:r>
      <w:r w:rsidR="00EF084A">
        <w:t>wild-type</w:t>
      </w:r>
      <w:r w:rsidR="00EB31A9">
        <w:t xml:space="preserve"> at all 5 loci</w:t>
      </w:r>
      <w:r w:rsidR="00EF084A">
        <w:t xml:space="preserve">, </w:t>
      </w:r>
      <w:r w:rsidR="00EB31A9">
        <w:t>while radial segments extending outwards represent strains carrying successively more</w:t>
      </w:r>
      <w:r w:rsidR="00011FDC">
        <w:t xml:space="preserve"> knockout</w:t>
      </w:r>
      <w:r w:rsidR="00EB31A9">
        <w:t xml:space="preserve"> alleles</w:t>
      </w:r>
      <w:r w:rsidR="00011FDC">
        <w:t xml:space="preserve">. </w:t>
      </w:r>
      <w:r w:rsidR="006624A7">
        <w:t xml:space="preserve">Each section is colored by </w:t>
      </w:r>
      <w:r w:rsidR="00EB31A9">
        <w:t xml:space="preserve">the mean </w:t>
      </w:r>
      <w:r w:rsidR="006624A7">
        <w:t xml:space="preserve">resistance of the corresponding </w:t>
      </w:r>
      <w:r w:rsidR="00EB31A9">
        <w:t xml:space="preserve">strain </w:t>
      </w:r>
      <w:r w:rsidR="006624A7">
        <w:t>group relative to the 5-gene wild-type</w:t>
      </w:r>
      <w:del w:id="1037" w:author="Albi Celaj" w:date="2019-02-21T12:45:00Z">
        <w:r w:rsidR="006624A7" w:rsidDel="00C82E31">
          <w:delText xml:space="preserve"> (blue for increased resistance, red-orange for decreased resistance)</w:delText>
        </w:r>
      </w:del>
      <w:r w:rsidR="006624A7">
        <w:t>.  Extensions to 1, 2, and 5 total knockouts are illustrated</w:t>
      </w:r>
      <w:del w:id="1038" w:author="Albi Celaj" w:date="2019-02-21T12:45:00Z">
        <w:r w:rsidR="006624A7" w:rsidDel="00C82E31">
          <w:delText xml:space="preserve"> for benomyl</w:delText>
        </w:r>
      </w:del>
      <w:ins w:id="1039" w:author="Albi Celaj" w:date="2019-02-21T12:44:00Z">
        <w:r>
          <w:t xml:space="preserve">. Color scale extends </w:t>
        </w:r>
      </w:ins>
      <w:ins w:id="1040" w:author="Albi Celaj" w:date="2019-02-21T12:46:00Z">
        <w:r w:rsidR="00C82E31">
          <w:t xml:space="preserve">by +/- 1 standard deviation </w:t>
        </w:r>
      </w:ins>
      <w:ins w:id="1041" w:author="Albi Celaj" w:date="2019-02-21T12:47:00Z">
        <w:r w:rsidR="00C82E31">
          <w:t xml:space="preserve">of </w:t>
        </w:r>
      </w:ins>
      <w:ins w:id="1042" w:author="Albi Celaj" w:date="2019-02-21T12:48:00Z">
        <w:r w:rsidR="00C82E31">
          <w:t xml:space="preserve">all </w:t>
        </w:r>
      </w:ins>
      <w:ins w:id="1043" w:author="Albi Celaj" w:date="2019-02-21T12:44:00Z">
        <w:r>
          <w:t>drug resistance values</w:t>
        </w:r>
      </w:ins>
      <w:ins w:id="1044" w:author="Albi Celaj" w:date="2019-02-21T12:49:00Z">
        <w:r w:rsidR="00C82E31">
          <w:t xml:space="preserve"> observed in a pool.</w:t>
        </w:r>
      </w:ins>
      <w:ins w:id="1045" w:author="Albi Celaj" w:date="2019-02-21T14:40:00Z">
        <w:r w:rsidR="00C379F2">
          <w:t xml:space="preserve">  See also Figure S5.</w:t>
        </w:r>
      </w:ins>
    </w:p>
    <w:p w14:paraId="473E814C" w14:textId="77777777" w:rsidR="00C379F2" w:rsidRDefault="008A41C5" w:rsidP="00224FCB">
      <w:pPr>
        <w:jc w:val="both"/>
        <w:rPr>
          <w:ins w:id="1046" w:author="Albi Celaj" w:date="2019-02-21T14:38:00Z"/>
        </w:rPr>
      </w:pPr>
      <w:ins w:id="1047" w:author="Albi Celaj" w:date="2019-02-21T12:43:00Z">
        <w:r>
          <w:rPr>
            <w:b/>
          </w:rPr>
          <w:t xml:space="preserve">(D) </w:t>
        </w:r>
      </w:ins>
      <w:del w:id="1048" w:author="Albi Celaj" w:date="2019-02-21T12:43:00Z">
        <w:r w:rsidR="006624A7" w:rsidDel="008A41C5">
          <w:delText>, and</w:delText>
        </w:r>
      </w:del>
      <w:r w:rsidR="006624A7">
        <w:t xml:space="preserve"> 5-knockout radial signatures are shown for </w:t>
      </w:r>
      <w:ins w:id="1049" w:author="Albi Celaj" w:date="2019-02-21T12:44:00Z">
        <w:r w:rsidR="006C1AC5">
          <w:t>8</w:t>
        </w:r>
      </w:ins>
      <w:del w:id="1050" w:author="Albi Celaj" w:date="2019-02-21T12:44:00Z">
        <w:r w:rsidR="006624A7" w:rsidDel="006C1AC5">
          <w:delText>10</w:delText>
        </w:r>
      </w:del>
      <w:r w:rsidR="006624A7">
        <w:t xml:space="preserve"> drugs</w:t>
      </w:r>
      <w:ins w:id="1051" w:author="Albi Celaj" w:date="2019-02-21T14:38:00Z">
        <w:r w:rsidR="00C379F2">
          <w:t>.</w:t>
        </w:r>
      </w:ins>
    </w:p>
    <w:p w14:paraId="32E8C84D" w14:textId="29211FCA" w:rsidR="00503446" w:rsidRDefault="006624A7" w:rsidP="00224FCB">
      <w:pPr>
        <w:jc w:val="both"/>
        <w:rPr>
          <w:ins w:id="1052" w:author="Albi Celaj" w:date="2019-02-21T12:41:00Z"/>
        </w:rPr>
      </w:pPr>
      <w:del w:id="1053" w:author="Albi Celaj" w:date="2019-02-21T14:38:00Z">
        <w:r w:rsidDel="00C379F2">
          <w:delText xml:space="preserve"> (</w:delText>
        </w:r>
      </w:del>
      <w:del w:id="1054" w:author="Albi Celaj" w:date="2019-02-21T12:44:00Z">
        <w:r w:rsidDel="006C1AC5">
          <w:delText>5</w:delText>
        </w:r>
      </w:del>
      <w:del w:id="1055" w:author="Albi Celaj" w:date="2019-02-21T14:38:00Z">
        <w:r w:rsidDel="00C379F2">
          <w:delText xml:space="preserve"> others </w:delText>
        </w:r>
        <w:r w:rsidR="00EB31A9" w:rsidDel="00C379F2">
          <w:delText xml:space="preserve">are shown </w:delText>
        </w:r>
        <w:r w:rsidDel="00C379F2">
          <w:delText xml:space="preserve">in </w:delText>
        </w:r>
        <w:r w:rsidR="00A24645" w:rsidDel="00C379F2">
          <w:delText xml:space="preserve">Figure S6).  </w:delText>
        </w:r>
      </w:del>
      <w:ins w:id="1056" w:author="Albi Celaj [3]" w:date="2019-02-13T16:41:00Z">
        <w:del w:id="1057" w:author="Albi Celaj" w:date="2019-02-21T12:44:00Z">
          <w:r w:rsidR="004876AD" w:rsidDel="008A41C5">
            <w:delText xml:space="preserve">In each </w:delText>
          </w:r>
        </w:del>
      </w:ins>
      <w:ins w:id="1058" w:author="Albi Celaj [3]" w:date="2019-02-13T16:43:00Z">
        <w:del w:id="1059" w:author="Albi Celaj" w:date="2019-02-21T12:44:00Z">
          <w:r w:rsidR="004876AD" w:rsidDel="008A41C5">
            <w:delText>pool</w:delText>
          </w:r>
        </w:del>
      </w:ins>
      <w:ins w:id="1060" w:author="Albi Celaj [3]" w:date="2019-02-13T16:41:00Z">
        <w:del w:id="1061" w:author="Albi Celaj" w:date="2019-02-21T12:44:00Z">
          <w:r w:rsidR="004876AD" w:rsidDel="008A41C5">
            <w:delText xml:space="preserve">, </w:delText>
          </w:r>
        </w:del>
      </w:ins>
      <w:del w:id="1062" w:author="Albi Celaj" w:date="2019-02-21T12:44:00Z">
        <w:r w:rsidR="00A24645" w:rsidDel="008A41C5">
          <w:delText xml:space="preserve">Color </w:delText>
        </w:r>
      </w:del>
      <w:ins w:id="1063" w:author="Albi Celaj [3]" w:date="2019-02-13T16:41:00Z">
        <w:del w:id="1064" w:author="Albi Celaj" w:date="2019-02-21T12:44:00Z">
          <w:r w:rsidR="004876AD" w:rsidDel="008A41C5">
            <w:delText>t</w:delText>
          </w:r>
        </w:del>
      </w:ins>
      <w:ins w:id="1065" w:author="Albi Celaj [3]" w:date="2019-02-13T16:32:00Z">
        <w:del w:id="1066" w:author="Albi Celaj" w:date="2019-02-21T12:44:00Z">
          <w:r w:rsidR="007F48E8" w:rsidDel="008A41C5">
            <w:delText xml:space="preserve">he color scale extends </w:delText>
          </w:r>
        </w:del>
      </w:ins>
      <w:ins w:id="1067" w:author="Albi Celaj [3]" w:date="2019-02-13T16:38:00Z">
        <w:del w:id="1068" w:author="Albi Celaj" w:date="2019-02-21T12:44:00Z">
          <w:r w:rsidR="00EA5FCC" w:rsidDel="008A41C5">
            <w:delText>in both directions</w:delText>
          </w:r>
        </w:del>
      </w:ins>
      <w:ins w:id="1069" w:author="Albi Celaj [3]" w:date="2019-02-13T16:39:00Z">
        <w:del w:id="1070" w:author="Albi Celaj" w:date="2019-02-21T12:44:00Z">
          <w:r w:rsidR="00E61178" w:rsidDel="008A41C5">
            <w:delText xml:space="preserve"> </w:delText>
          </w:r>
        </w:del>
      </w:ins>
      <w:ins w:id="1071" w:author="Albi Celaj [3]" w:date="2019-02-13T16:32:00Z">
        <w:del w:id="1072" w:author="Albi Celaj" w:date="2019-02-21T12:44:00Z">
          <w:r w:rsidR="007F48E8" w:rsidDel="008A41C5">
            <w:delText xml:space="preserve">by </w:delText>
          </w:r>
        </w:del>
      </w:ins>
      <w:ins w:id="1073" w:author="Albi Celaj [3]" w:date="2019-02-13T16:44:00Z">
        <w:del w:id="1074" w:author="Albi Celaj" w:date="2019-02-21T12:44:00Z">
          <w:r w:rsidR="00076B91" w:rsidDel="008A41C5">
            <w:delText>the</w:delText>
          </w:r>
        </w:del>
      </w:ins>
      <w:ins w:id="1075" w:author="Albi Celaj [3]" w:date="2019-02-13T16:32:00Z">
        <w:del w:id="1076" w:author="Albi Celaj" w:date="2019-02-21T12:44:00Z">
          <w:r w:rsidR="007F48E8" w:rsidDel="008A41C5">
            <w:delText xml:space="preserve"> standard deviation</w:delText>
          </w:r>
        </w:del>
      </w:ins>
      <w:ins w:id="1077" w:author="Albi Celaj [3]" w:date="2019-02-13T16:41:00Z">
        <w:del w:id="1078" w:author="Albi Celaj" w:date="2019-02-21T12:44:00Z">
          <w:r w:rsidR="004876AD" w:rsidDel="008A41C5">
            <w:delText xml:space="preserve"> of</w:delText>
          </w:r>
        </w:del>
      </w:ins>
      <w:ins w:id="1079" w:author="Albi Celaj [3]" w:date="2019-02-13T16:43:00Z">
        <w:del w:id="1080" w:author="Albi Celaj" w:date="2019-02-21T12:44:00Z">
          <w:r w:rsidR="004876AD" w:rsidDel="008A41C5">
            <w:delText xml:space="preserve"> drug </w:delText>
          </w:r>
        </w:del>
      </w:ins>
      <w:ins w:id="1081" w:author="Albi Celaj [3]" w:date="2019-02-13T16:41:00Z">
        <w:del w:id="1082" w:author="Albi Celaj" w:date="2019-02-21T12:44:00Z">
          <w:r w:rsidR="004876AD" w:rsidDel="008A41C5">
            <w:delText>resistance</w:delText>
          </w:r>
        </w:del>
      </w:ins>
      <w:ins w:id="1083" w:author="Albi Celaj [3]" w:date="2019-02-13T16:43:00Z">
        <w:del w:id="1084" w:author="Albi Celaj" w:date="2019-02-21T12:44:00Z">
          <w:r w:rsidR="004876AD" w:rsidDel="008A41C5">
            <w:delText xml:space="preserve"> values</w:delText>
          </w:r>
        </w:del>
      </w:ins>
      <w:del w:id="1085" w:author="Albi Celaj" w:date="2019-02-21T12:44:00Z">
        <w:r w:rsidR="00A24645" w:rsidDel="008A41C5">
          <w:delText>scale extends by half of the observed difference between the 5% and 95% percentile resistance in that drug in both directions</w:delText>
        </w:r>
        <w:r w:rsidDel="008A41C5">
          <w:delText>.</w:delText>
        </w:r>
      </w:del>
    </w:p>
    <w:p w14:paraId="27590538" w14:textId="4E43CE16" w:rsidR="00503446" w:rsidRDefault="008B67DA" w:rsidP="00224FCB">
      <w:pPr>
        <w:jc w:val="both"/>
      </w:pPr>
      <w:ins w:id="1086" w:author="Albi Celaj" w:date="2019-02-21T12:49:00Z">
        <w:r w:rsidRPr="005959CB">
          <w:rPr>
            <w:b/>
          </w:rPr>
          <w:t xml:space="preserve">Figure </w:t>
        </w:r>
      </w:ins>
      <w:ins w:id="1087" w:author="Albi Celaj" w:date="2019-02-21T12:50:00Z">
        <w:r>
          <w:rPr>
            <w:b/>
          </w:rPr>
          <w:t>3</w:t>
        </w:r>
      </w:ins>
      <w:ins w:id="1088" w:author="Albi Celaj" w:date="2019-02-21T14:41:00Z">
        <w:r w:rsidR="00794D03">
          <w:rPr>
            <w:b/>
          </w:rPr>
          <w:t>.</w:t>
        </w:r>
      </w:ins>
      <w:ins w:id="1089" w:author="Albi Celaj" w:date="2019-02-21T14:40:00Z">
        <w:r w:rsidR="00C379F2">
          <w:rPr>
            <w:b/>
          </w:rPr>
          <w:t xml:space="preserve"> </w:t>
        </w:r>
      </w:ins>
      <w:ins w:id="1090" w:author="Albi Celaj" w:date="2019-02-21T12:49:00Z">
        <w:r w:rsidRPr="00CC390A">
          <w:rPr>
            <w:b/>
          </w:rPr>
          <w:t>5-gene Resistance Landscape</w:t>
        </w:r>
        <w:r>
          <w:rPr>
            <w:b/>
          </w:rPr>
          <w:t>s Illustrate Complex Drug Resistance Phenomena</w:t>
        </w:r>
      </w:ins>
    </w:p>
    <w:p w14:paraId="5B7773A7" w14:textId="1FEE0F25" w:rsidR="00176BD4" w:rsidRPr="00803577" w:rsidRDefault="00176BD4" w:rsidP="00D9226C">
      <w:pPr>
        <w:jc w:val="both"/>
      </w:pPr>
      <w:del w:id="1091" w:author="Albi Celaj" w:date="2019-02-21T12:49:00Z">
        <w:r w:rsidDel="008B67DA">
          <w:rPr>
            <w:b/>
          </w:rPr>
          <w:delText>D</w:delText>
        </w:r>
        <w:r w:rsidRPr="00233F15" w:rsidDel="008B67DA">
          <w:rPr>
            <w:b/>
          </w:rPr>
          <w:tab/>
        </w:r>
      </w:del>
      <w:r>
        <w:t xml:space="preserve">A </w:t>
      </w:r>
      <w:r w:rsidR="00E32178">
        <w:t xml:space="preserve">resistance </w:t>
      </w:r>
      <w:r>
        <w:t xml:space="preserve">landscape of </w:t>
      </w:r>
      <w:r w:rsidR="00E32178">
        <w:t>5-gene groups i</w:t>
      </w:r>
      <w:ins w:id="1092" w:author="Albi Celaj" w:date="2019-02-21T12:49:00Z">
        <w:r w:rsidR="008B67DA">
          <w:t>s shown for</w:t>
        </w:r>
      </w:ins>
      <w:del w:id="1093" w:author="Albi Celaj" w:date="2019-02-21T12:49:00Z">
        <w:r w:rsidR="00E32178" w:rsidDel="008B67DA">
          <w:delText>n</w:delText>
        </w:r>
      </w:del>
      <w:r>
        <w:t xml:space="preserve"> </w:t>
      </w:r>
      <w:del w:id="1094" w:author="Albi Celaj" w:date="2019-02-21T14:42:00Z">
        <w:r w:rsidRPr="00233F15" w:rsidDel="00794D03">
          <w:delText xml:space="preserve">benomyl, </w:delText>
        </w:r>
        <w:r w:rsidDel="00794D03">
          <w:delText>mitoxantrone</w:delText>
        </w:r>
        <w:r w:rsidRPr="00233F15" w:rsidDel="00794D03">
          <w:delText xml:space="preserve">, and </w:delText>
        </w:r>
        <w:r w:rsidDel="00794D03">
          <w:delText>valinomycin</w:delText>
        </w:r>
      </w:del>
      <w:ins w:id="1095" w:author="Albi Celaj" w:date="2019-02-21T14:42:00Z">
        <w:r w:rsidR="00794D03">
          <w:t>six drugs</w:t>
        </w:r>
      </w:ins>
      <w:r w:rsidR="003827FE">
        <w:t xml:space="preserve">.  Groups differing by a single additional knockout are connected by lines.  </w:t>
      </w:r>
      <w:r>
        <w:t xml:space="preserve">Solid lines indicate significant differences in resistance </w:t>
      </w:r>
      <w:r w:rsidRPr="00233F15">
        <w:t xml:space="preserve">(Bonferroni-adjusted </w:t>
      </w:r>
      <w:r w:rsidRPr="00AC7F48">
        <w:rPr>
          <w:i/>
        </w:rPr>
        <w:t>p</w:t>
      </w:r>
      <w:r w:rsidRPr="00233F15">
        <w:t xml:space="preserve"> &lt; 0.05, Mann-Whitney </w:t>
      </w:r>
      <w:r w:rsidRPr="006B3E82">
        <w:rPr>
          <w:i/>
        </w:rPr>
        <w:t>U</w:t>
      </w:r>
      <w:r w:rsidRPr="00233F15">
        <w:t xml:space="preserve"> test)</w:t>
      </w:r>
      <w:r>
        <w:t xml:space="preserve">, otherwise dashed lines are used. </w:t>
      </w:r>
      <w:ins w:id="1096" w:author="Albi Celaj" w:date="2019-02-21T14:40:00Z">
        <w:r w:rsidR="00C379F2">
          <w:t xml:space="preserve"> See also Figure S6.</w:t>
        </w:r>
      </w:ins>
      <w:del w:id="1097" w:author="Albi Celaj" w:date="2019-02-21T14:40:00Z">
        <w:r w:rsidR="00E32178" w:rsidDel="00C379F2">
          <w:delText>Landscapes for r</w:delText>
        </w:r>
        <w:r w:rsidR="003827FE" w:rsidDel="00C379F2">
          <w:delText>emaining drugs</w:delText>
        </w:r>
        <w:r w:rsidDel="00C379F2">
          <w:delText xml:space="preserve"> are </w:delText>
        </w:r>
        <w:r w:rsidR="003827FE" w:rsidDel="00C379F2">
          <w:delText>shown</w:delText>
        </w:r>
        <w:r w:rsidDel="00C379F2">
          <w:delText xml:space="preserve"> in Figure S7.</w:delText>
        </w:r>
      </w:del>
    </w:p>
    <w:p w14:paraId="05144FD0" w14:textId="77777777" w:rsidR="00BB1522" w:rsidRDefault="00BB1522" w:rsidP="00224FCB">
      <w:pPr>
        <w:jc w:val="both"/>
        <w:rPr>
          <w:b/>
        </w:rPr>
      </w:pPr>
    </w:p>
    <w:p w14:paraId="462AB57E" w14:textId="24F90A1B" w:rsidR="003A4E50" w:rsidRPr="00CC390A" w:rsidRDefault="00F0546A" w:rsidP="00224FCB">
      <w:pPr>
        <w:jc w:val="both"/>
        <w:rPr>
          <w:b/>
        </w:rPr>
      </w:pPr>
      <w:r w:rsidRPr="005959CB">
        <w:rPr>
          <w:b/>
        </w:rPr>
        <w:t xml:space="preserve">Figure </w:t>
      </w:r>
      <w:ins w:id="1098" w:author="Albi Celaj" w:date="2019-02-21T14:40:00Z">
        <w:r w:rsidR="00C379F2">
          <w:rPr>
            <w:b/>
          </w:rPr>
          <w:t>4</w:t>
        </w:r>
      </w:ins>
      <w:ins w:id="1099" w:author="Albi Celaj" w:date="2019-02-21T14:41:00Z">
        <w:r w:rsidR="00794D03">
          <w:rPr>
            <w:b/>
          </w:rPr>
          <w:t>.</w:t>
        </w:r>
      </w:ins>
      <w:del w:id="1100" w:author="Albi Celaj" w:date="2019-02-21T14:40:00Z">
        <w:r w:rsidRPr="005959CB" w:rsidDel="00C379F2">
          <w:rPr>
            <w:b/>
          </w:rPr>
          <w:delText>3</w:delText>
        </w:r>
      </w:del>
      <w:r w:rsidR="005959CB">
        <w:rPr>
          <w:b/>
        </w:rPr>
        <w:t xml:space="preserve"> </w:t>
      </w:r>
      <w:r w:rsidR="003827FE" w:rsidRPr="00CC390A">
        <w:rPr>
          <w:b/>
        </w:rPr>
        <w:t>Environment-Dependent Complex Genetic Interactions amongst 16 ABC Transporters</w:t>
      </w:r>
    </w:p>
    <w:p w14:paraId="1C6456F9" w14:textId="63667CA6" w:rsidR="00F85648" w:rsidRDefault="000743FF" w:rsidP="000743FF">
      <w:pPr>
        <w:jc w:val="both"/>
      </w:pPr>
      <w:ins w:id="1101" w:author="Albi Celaj" w:date="2019-02-21T14:42:00Z">
        <w:r>
          <w:rPr>
            <w:b/>
          </w:rPr>
          <w:t>(</w:t>
        </w:r>
      </w:ins>
      <w:r w:rsidR="003827FE">
        <w:rPr>
          <w:b/>
        </w:rPr>
        <w:t>A</w:t>
      </w:r>
      <w:ins w:id="1102" w:author="Albi Celaj" w:date="2019-02-21T14:42:00Z">
        <w:r>
          <w:rPr>
            <w:b/>
          </w:rPr>
          <w:t>)</w:t>
        </w:r>
      </w:ins>
      <w:r w:rsidR="00DD0A56">
        <w:tab/>
      </w:r>
      <w:r w:rsidR="008C28D4">
        <w:t xml:space="preserve">All single-gene </w:t>
      </w:r>
      <w:r w:rsidR="00DD0A56">
        <w:t xml:space="preserve">knockout effects and </w:t>
      </w:r>
      <w:ins w:id="1103" w:author="Albi Celaj" w:date="2019-02-21T12:50:00Z">
        <w:r w:rsidR="00F51BFF">
          <w:rPr>
            <w:i/>
          </w:rPr>
          <w:t>X</w:t>
        </w:r>
      </w:ins>
      <w:ins w:id="1104" w:author="Albi Celaj [3]" w:date="2019-02-11T12:33:00Z">
        <w:del w:id="1105" w:author="Albi Celaj" w:date="2019-02-21T12:50:00Z">
          <w:r w:rsidR="00A561DA" w:rsidRPr="00A561DA" w:rsidDel="00F51BFF">
            <w:rPr>
              <w:i/>
              <w:rPrChange w:id="1106" w:author="Albi Celaj [3]" w:date="2019-02-11T12:33:00Z">
                <w:rPr/>
              </w:rPrChange>
            </w:rPr>
            <w:delText>x</w:delText>
          </w:r>
        </w:del>
      </w:ins>
      <w:del w:id="1107" w:author="Albi Celaj [3]" w:date="2019-02-07T16:06:00Z">
        <w:r w:rsidR="008C28D4" w:rsidDel="00FB62E5">
          <w:rPr>
            <w:i/>
          </w:rPr>
          <w:delText>x</w:delText>
        </w:r>
      </w:del>
      <w:r w:rsidR="00DD0A56">
        <w:t xml:space="preserve">-way </w:t>
      </w:r>
      <w:r w:rsidR="00DD0A56" w:rsidRPr="00592DC4">
        <w:t>genetic</w:t>
      </w:r>
      <w:r w:rsidR="00DD0A56">
        <w:t xml:space="preserve"> interactions (‘</w:t>
      </w:r>
      <w:r w:rsidR="00DD0A56">
        <w:rPr>
          <w:lang w:val="el-GR"/>
        </w:rPr>
        <w:t>ε</w:t>
      </w:r>
      <w:r w:rsidR="00DD0A56">
        <w:rPr>
          <w:lang w:val="en-CA"/>
        </w:rPr>
        <w:t xml:space="preserve"> terms’) </w:t>
      </w:r>
      <w:r w:rsidR="00DD0A56">
        <w:t>mediating resistance to each compound</w:t>
      </w:r>
      <w:r w:rsidR="008C28D4">
        <w:t xml:space="preserve"> that passed significance criteria (</w:t>
      </w:r>
      <w:r w:rsidR="008C28D4" w:rsidRPr="00233F15">
        <w:t xml:space="preserve">Bonferroni adjusted </w:t>
      </w:r>
      <w:r w:rsidR="008C28D4" w:rsidRPr="00AC7F48">
        <w:rPr>
          <w:i/>
        </w:rPr>
        <w:t>p</w:t>
      </w:r>
      <w:r w:rsidR="008C28D4" w:rsidRPr="00233F15">
        <w:t xml:space="preserve"> &lt; 0.05)</w:t>
      </w:r>
      <w:r w:rsidR="00F85648">
        <w:t xml:space="preserve">. </w:t>
      </w:r>
      <w:ins w:id="1108" w:author="Albi Celaj" w:date="2019-02-21T14:45:00Z">
        <w:r>
          <w:t>Magnitude of g</w:t>
        </w:r>
      </w:ins>
      <w:ins w:id="1109" w:author="Albi Celaj" w:date="2019-02-21T14:43:00Z">
        <w:r>
          <w:t>enetic effects</w:t>
        </w:r>
      </w:ins>
      <w:ins w:id="1110" w:author="Albi Celaj" w:date="2019-02-21T14:44:00Z">
        <w:r>
          <w:t xml:space="preserve"> were determined by generalized linear model, then rescaled for each drug</w:t>
        </w:r>
      </w:ins>
      <w:del w:id="1111" w:author="Albi Celaj" w:date="2019-02-21T14:45:00Z">
        <w:r w:rsidR="00F85648" w:rsidDel="000743FF">
          <w:delText xml:space="preserve"> Magnitude of genetic effects </w:delText>
        </w:r>
        <w:r w:rsidR="008C28D4" w:rsidDel="000743FF">
          <w:delText xml:space="preserve">were </w:delText>
        </w:r>
        <w:r w:rsidR="00F85648" w:rsidDel="000743FF">
          <w:delText xml:space="preserve">determined by a </w:delText>
        </w:r>
      </w:del>
      <w:del w:id="1112" w:author="Albi Celaj" w:date="2019-02-21T14:44:00Z">
        <w:r w:rsidR="00F85648" w:rsidDel="000743FF">
          <w:delText xml:space="preserve">generalized linear model, then rescaled </w:delText>
        </w:r>
        <w:r w:rsidR="001A2F13" w:rsidDel="000743FF">
          <w:delText xml:space="preserve">for each drug </w:delText>
        </w:r>
      </w:del>
      <w:del w:id="1113" w:author="Albi Celaj" w:date="2019-02-21T14:45:00Z">
        <w:r w:rsidR="008C28D4" w:rsidDel="000743FF">
          <w:delText xml:space="preserve">by dividing by the </w:delText>
        </w:r>
        <w:r w:rsidR="00F85648" w:rsidDel="000743FF">
          <w:delText>median absolute deviation in log(resistance) of all strains in that drug</w:delText>
        </w:r>
      </w:del>
      <w:r w:rsidR="00F85648">
        <w:t>.</w:t>
      </w:r>
    </w:p>
    <w:p w14:paraId="60B4EB6B" w14:textId="432A7DD3" w:rsidR="0034689A" w:rsidRPr="002E0460" w:rsidRDefault="000743FF" w:rsidP="00224FCB">
      <w:pPr>
        <w:jc w:val="both"/>
      </w:pPr>
      <w:ins w:id="1114" w:author="Albi Celaj" w:date="2019-02-21T14:46:00Z">
        <w:r>
          <w:rPr>
            <w:b/>
          </w:rPr>
          <w:t>(</w:t>
        </w:r>
      </w:ins>
      <w:r w:rsidR="0034689A">
        <w:rPr>
          <w:b/>
        </w:rPr>
        <w:t>B</w:t>
      </w:r>
      <w:ins w:id="1115" w:author="Albi Celaj" w:date="2019-02-21T14:47:00Z">
        <w:r>
          <w:rPr>
            <w:b/>
          </w:rPr>
          <w:t>)</w:t>
        </w:r>
      </w:ins>
      <w:r w:rsidR="0034689A">
        <w:rPr>
          <w:b/>
        </w:rPr>
        <w:tab/>
      </w:r>
      <w:r w:rsidR="00CE168D">
        <w:t>Illust</w:t>
      </w:r>
      <w:r w:rsidR="00CF7D75">
        <w:t xml:space="preserve">ration of </w:t>
      </w:r>
      <w:r w:rsidR="004922D2">
        <w:t>model</w:t>
      </w:r>
      <w:r w:rsidR="003F00D2">
        <w:t xml:space="preserve">ed genetic effects in cisplatin, mitoxantrone, and </w:t>
      </w:r>
      <w:proofErr w:type="spellStart"/>
      <w:r w:rsidR="003F00D2">
        <w:t>bisantrene</w:t>
      </w:r>
      <w:proofErr w:type="spellEnd"/>
      <w:r w:rsidR="003F00D2">
        <w:t xml:space="preserve">.  </w:t>
      </w:r>
      <w:r w:rsidR="001A2F13">
        <w:t xml:space="preserve">For three selected </w:t>
      </w:r>
      <w:r w:rsidR="000C198F">
        <w:t>5</w:t>
      </w:r>
      <w:r w:rsidR="00747BB8">
        <w:t>-way genetic interactions</w:t>
      </w:r>
      <w:r w:rsidR="001A2F13">
        <w:t xml:space="preserve">, top panels show the distribution of drug resistance phenotypes for </w:t>
      </w:r>
      <w:r w:rsidR="002E7A94">
        <w:t xml:space="preserve">grouped </w:t>
      </w:r>
      <w:r w:rsidR="001A2F13">
        <w:t xml:space="preserve">strains </w:t>
      </w:r>
      <w:r w:rsidR="002E7A94">
        <w:t xml:space="preserve">sharing </w:t>
      </w:r>
      <w:r w:rsidR="001A2F13">
        <w:t xml:space="preserve">the 5-gene knockout genotype, and for strains </w:t>
      </w:r>
      <w:r w:rsidR="002E7A94">
        <w:t xml:space="preserve">grouped by </w:t>
      </w:r>
      <w:r w:rsidR="001A2F13">
        <w:t>other relevant genotypes</w:t>
      </w:r>
      <w:r w:rsidR="002E7A94">
        <w:t xml:space="preserve">. (In each panel, genotypes are defined only by the five genes of interest, and may vary at other loci.) </w:t>
      </w:r>
      <w:r w:rsidR="00EF5F74">
        <w:t xml:space="preserve">Differences in median resistance (black lines) between the indicated 4- and 5-gene groups are evaluated with a </w:t>
      </w:r>
      <w:r w:rsidR="00EF5F74" w:rsidRPr="00233F15">
        <w:t xml:space="preserve">Mann-Whitney </w:t>
      </w:r>
      <w:r w:rsidR="00EF5F74" w:rsidRPr="006B3E82">
        <w:rPr>
          <w:i/>
        </w:rPr>
        <w:t>U</w:t>
      </w:r>
      <w:r w:rsidR="00EF5F74" w:rsidRPr="00233F15">
        <w:t xml:space="preserve"> test</w:t>
      </w:r>
      <w:r w:rsidR="00EF5F74">
        <w:t>.</w:t>
      </w:r>
      <w:r w:rsidR="002E7A94">
        <w:t xml:space="preserve">  The bottom row </w:t>
      </w:r>
      <w:del w:id="1116" w:author="Albi Celaj" w:date="2019-02-21T14:46:00Z">
        <w:r w:rsidR="002E7A94" w:rsidDel="000743FF">
          <w:delText xml:space="preserve">summarizes </w:delText>
        </w:r>
      </w:del>
      <w:ins w:id="1117" w:author="Albi Celaj" w:date="2019-02-21T14:46:00Z">
        <w:r>
          <w:t xml:space="preserve">shows genetic effects extracted from Figure 4A. </w:t>
        </w:r>
      </w:ins>
      <w:del w:id="1118" w:author="Albi Celaj" w:date="2019-02-21T14:46:00Z">
        <w:r w:rsidR="002E7A94" w:rsidDel="000743FF">
          <w:delText>resistance phenotypes extracted from Figure 3A for the three illustrated drugs.</w:delText>
        </w:r>
      </w:del>
    </w:p>
    <w:p w14:paraId="17E7F94D" w14:textId="77777777" w:rsidR="0034689A" w:rsidRDefault="0034689A" w:rsidP="00224FCB">
      <w:pPr>
        <w:jc w:val="both"/>
        <w:rPr>
          <w:b/>
          <w:color w:val="000000" w:themeColor="text1"/>
        </w:rPr>
      </w:pPr>
    </w:p>
    <w:p w14:paraId="2347C136" w14:textId="68CF60D3" w:rsidR="005A78CA" w:rsidRPr="00315FAB" w:rsidRDefault="00E555C1" w:rsidP="00224FCB">
      <w:pPr>
        <w:jc w:val="both"/>
        <w:rPr>
          <w:b/>
          <w:color w:val="7F7F7F" w:themeColor="text1" w:themeTint="80"/>
        </w:rPr>
      </w:pPr>
      <w:r w:rsidRPr="005959CB">
        <w:rPr>
          <w:b/>
          <w:color w:val="000000" w:themeColor="text1"/>
        </w:rPr>
        <w:lastRenderedPageBreak/>
        <w:t xml:space="preserve">Figure </w:t>
      </w:r>
      <w:ins w:id="1119" w:author="Albi Celaj" w:date="2019-02-21T14:41:00Z">
        <w:r w:rsidR="00794D03">
          <w:rPr>
            <w:b/>
            <w:color w:val="000000" w:themeColor="text1"/>
          </w:rPr>
          <w:t>5.</w:t>
        </w:r>
      </w:ins>
      <w:del w:id="1120" w:author="Albi Celaj" w:date="2019-02-21T14:41:00Z">
        <w:r w:rsidRPr="005959CB" w:rsidDel="00794D03">
          <w:rPr>
            <w:b/>
            <w:color w:val="000000" w:themeColor="text1"/>
          </w:rPr>
          <w:delText>4</w:delText>
        </w:r>
      </w:del>
      <w:r w:rsidRPr="005959CB">
        <w:rPr>
          <w:b/>
          <w:color w:val="000000" w:themeColor="text1"/>
        </w:rPr>
        <w:t xml:space="preserve">  </w:t>
      </w:r>
      <w:r w:rsidR="00C43221" w:rsidRPr="00315FAB">
        <w:rPr>
          <w:b/>
          <w:color w:val="000000" w:themeColor="text1"/>
        </w:rPr>
        <w:t>A</w:t>
      </w:r>
      <w:ins w:id="1121" w:author="Albi Celaj" w:date="2019-02-21T14:41:00Z">
        <w:r w:rsidR="00794D03">
          <w:rPr>
            <w:b/>
            <w:color w:val="000000" w:themeColor="text1"/>
          </w:rPr>
          <w:t>n Intuitive</w:t>
        </w:r>
      </w:ins>
      <w:r w:rsidR="00C43221" w:rsidRPr="00315FAB">
        <w:rPr>
          <w:b/>
          <w:color w:val="000000" w:themeColor="text1"/>
        </w:rPr>
        <w:t xml:space="preserve"> Neural Network Model of Complex Genotype-Phenotype Re</w:t>
      </w:r>
      <w:r w:rsidR="002E7A94" w:rsidRPr="00315FAB">
        <w:rPr>
          <w:b/>
          <w:color w:val="000000" w:themeColor="text1"/>
        </w:rPr>
        <w:t>l</w:t>
      </w:r>
      <w:r w:rsidR="00C43221" w:rsidRPr="00315FAB">
        <w:rPr>
          <w:b/>
          <w:color w:val="000000" w:themeColor="text1"/>
        </w:rPr>
        <w:t>ationships</w:t>
      </w:r>
    </w:p>
    <w:p w14:paraId="0041EDD7" w14:textId="106CAB27" w:rsidR="003C2082" w:rsidRPr="00E36F4E" w:rsidRDefault="00FD5CC0" w:rsidP="00D9226C">
      <w:pPr>
        <w:jc w:val="both"/>
      </w:pPr>
      <w:ins w:id="1122" w:author="Albi Celaj" w:date="2019-02-21T15:05:00Z">
        <w:r>
          <w:rPr>
            <w:b/>
          </w:rPr>
          <w:t>(</w:t>
        </w:r>
      </w:ins>
      <w:r w:rsidR="005A78CA" w:rsidRPr="00DA75F4">
        <w:rPr>
          <w:b/>
        </w:rPr>
        <w:t>A</w:t>
      </w:r>
      <w:ins w:id="1123" w:author="Albi Celaj" w:date="2019-02-21T15:05:00Z">
        <w:r>
          <w:rPr>
            <w:b/>
          </w:rPr>
          <w:t>)</w:t>
        </w:r>
      </w:ins>
      <w:r w:rsidR="005A78CA" w:rsidRPr="00DA75F4">
        <w:rPr>
          <w:b/>
        </w:rPr>
        <w:tab/>
      </w:r>
      <w:r w:rsidR="00C43221">
        <w:t xml:space="preserve">Schematic of the neural network </w:t>
      </w:r>
      <w:r w:rsidR="004B4BEF">
        <w:t>trained</w:t>
      </w:r>
      <w:r w:rsidR="00C43221">
        <w:t xml:space="preserve"> </w:t>
      </w:r>
      <w:r w:rsidR="001C6F17">
        <w:t xml:space="preserve">to infer transporter-drug and transporter-transporter </w:t>
      </w:r>
      <w:r w:rsidR="002E7A94">
        <w:t xml:space="preserve">influence </w:t>
      </w:r>
      <w:r w:rsidR="001C6F17">
        <w:t xml:space="preserve">relationships from complex genotype-to-phenotype relationships. </w:t>
      </w:r>
      <w:r w:rsidR="003C2082">
        <w:t>The 16-transporter genotype (</w:t>
      </w:r>
      <w:r w:rsidR="003C2082" w:rsidRPr="003C2082">
        <w:rPr>
          <w:b/>
          <w:i/>
        </w:rPr>
        <w:t>G</w:t>
      </w:r>
      <w:r w:rsidR="002E7A94">
        <w:t xml:space="preserve">) </w:t>
      </w:r>
      <w:r w:rsidR="003C2082">
        <w:t xml:space="preserve">is given as </w:t>
      </w:r>
      <w:ins w:id="1124" w:author="Albi Celaj" w:date="2019-02-21T14:56:00Z">
        <w:r w:rsidR="009D339A">
          <w:t xml:space="preserve">binary </w:t>
        </w:r>
      </w:ins>
      <w:r w:rsidR="003C2082">
        <w:t xml:space="preserve">input </w:t>
      </w:r>
      <w:del w:id="1125" w:author="Albi Celaj" w:date="2019-02-21T14:56:00Z">
        <w:r w:rsidR="003C2082" w:rsidDel="009D339A">
          <w:delText>to the model</w:delText>
        </w:r>
        <w:r w:rsidR="00831999" w:rsidDel="009D339A">
          <w:delText xml:space="preserve"> as a binary variable </w:delText>
        </w:r>
      </w:del>
      <w:r w:rsidR="00831999">
        <w:t>(1 = presence, 0 = absence for each transporter)</w:t>
      </w:r>
      <w:r w:rsidR="002E7A94">
        <w:t>. T</w:t>
      </w:r>
      <w:r w:rsidR="003C2082">
        <w:t>he activity of each transporter (</w:t>
      </w:r>
      <w:r w:rsidR="003C2082" w:rsidRPr="003C2082">
        <w:rPr>
          <w:b/>
          <w:i/>
        </w:rPr>
        <w:t>A</w:t>
      </w:r>
      <w:r w:rsidR="003C2082" w:rsidRPr="003C2082">
        <w:t>)</w:t>
      </w:r>
      <w:r w:rsidR="00990CD4">
        <w:t xml:space="preserve"> is computed </w:t>
      </w:r>
      <w:r w:rsidR="002E7A94">
        <w:t xml:space="preserve">using </w:t>
      </w:r>
      <w:r w:rsidR="00990CD4">
        <w:t>the set of learned transporter-transporter influence weights (</w:t>
      </w:r>
      <w:r w:rsidR="00990CD4" w:rsidRPr="00990CD4">
        <w:rPr>
          <w:b/>
          <w:i/>
        </w:rPr>
        <w:t>I</w:t>
      </w:r>
      <w:r w:rsidR="00990CD4">
        <w:t>)</w:t>
      </w:r>
      <w:ins w:id="1126" w:author="Albi Celaj" w:date="2019-02-21T14:49:00Z">
        <w:r w:rsidR="00A045BA">
          <w:t xml:space="preserve">.  </w:t>
        </w:r>
      </w:ins>
      <w:ins w:id="1127" w:author="Albi Celaj" w:date="2019-02-21T14:56:00Z">
        <w:r w:rsidR="00C533B8" w:rsidRPr="00C35287">
          <w:rPr>
            <w:b/>
            <w:i/>
            <w:rPrChange w:id="1128" w:author="Albi Celaj" w:date="2019-02-21T14:58:00Z">
              <w:rPr>
                <w:i/>
              </w:rPr>
            </w:rPrChange>
          </w:rPr>
          <w:t>A</w:t>
        </w:r>
        <w:r w:rsidR="00C533B8">
          <w:rPr>
            <w:i/>
          </w:rPr>
          <w:t xml:space="preserve"> </w:t>
        </w:r>
        <w:r w:rsidR="00C533B8">
          <w:t xml:space="preserve">is set to zero for transporters that are absent in </w:t>
        </w:r>
        <w:r w:rsidR="00C533B8" w:rsidRPr="00645AA6">
          <w:rPr>
            <w:b/>
            <w:i/>
            <w:rPrChange w:id="1129" w:author="Albi Celaj" w:date="2019-02-21T14:58:00Z">
              <w:rPr>
                <w:i/>
              </w:rPr>
            </w:rPrChange>
          </w:rPr>
          <w:t>G</w:t>
        </w:r>
        <w:r w:rsidR="00C533B8" w:rsidRPr="004B71FB">
          <w:t xml:space="preserve">.  </w:t>
        </w:r>
      </w:ins>
      <w:del w:id="1130" w:author="Albi Celaj" w:date="2019-02-21T14:48:00Z">
        <w:r w:rsidR="002E7A94" w:rsidDel="00A045BA">
          <w:delText>.</w:delText>
        </w:r>
      </w:del>
      <w:del w:id="1131" w:author="Albi Celaj" w:date="2019-02-21T14:49:00Z">
        <w:r w:rsidR="002E7A94" w:rsidDel="00A045BA">
          <w:delText xml:space="preserve"> For a given genotype, activities are inferred only using </w:delText>
        </w:r>
        <w:r w:rsidR="002E7A94" w:rsidRPr="006B3E82" w:rsidDel="00A045BA">
          <w:rPr>
            <w:i/>
          </w:rPr>
          <w:delText>I</w:delText>
        </w:r>
        <w:r w:rsidR="002E7A94" w:rsidDel="00A045BA">
          <w:delText xml:space="preserve"> weights from transporters that are present according to </w:delText>
        </w:r>
        <w:r w:rsidR="00990CD4" w:rsidRPr="003C2082" w:rsidDel="00A045BA">
          <w:rPr>
            <w:b/>
            <w:i/>
          </w:rPr>
          <w:delText>G</w:delText>
        </w:r>
        <w:r w:rsidR="00AE4CA5" w:rsidRPr="006B3E82" w:rsidDel="00A045BA">
          <w:delText>, with</w:delText>
        </w:r>
        <w:r w:rsidR="00AE4CA5" w:rsidDel="00A045BA">
          <w:rPr>
            <w:b/>
          </w:rPr>
          <w:delText xml:space="preserve"> </w:delText>
        </w:r>
        <w:r w:rsidR="00AE4CA5" w:rsidRPr="006B3E82" w:rsidDel="00A045BA">
          <w:rPr>
            <w:i/>
          </w:rPr>
          <w:delText>A</w:delText>
        </w:r>
        <w:r w:rsidR="00AE4CA5" w:rsidDel="00A045BA">
          <w:delText xml:space="preserve"> set to zero for transporters that are absent</w:delText>
        </w:r>
        <w:r w:rsidR="00990CD4" w:rsidRPr="004B71FB" w:rsidDel="00A045BA">
          <w:delText xml:space="preserve">.  </w:delText>
        </w:r>
      </w:del>
      <w:r w:rsidR="004B71FB">
        <w:t>Resistance to each of the 16 tested compounds (</w:t>
      </w:r>
      <w:r w:rsidR="004B71FB" w:rsidRPr="004B71FB">
        <w:rPr>
          <w:b/>
          <w:i/>
        </w:rPr>
        <w:t>R</w:t>
      </w:r>
      <w:r w:rsidR="004B71FB" w:rsidRPr="004B71FB">
        <w:t>)</w:t>
      </w:r>
      <w:r w:rsidR="004B71FB">
        <w:t xml:space="preserve"> is then computed by </w:t>
      </w:r>
      <w:r w:rsidR="00AE4CA5">
        <w:t xml:space="preserve">the learned </w:t>
      </w:r>
      <w:r w:rsidR="004B71FB">
        <w:t>transporter-drug efflux weights (</w:t>
      </w:r>
      <w:r w:rsidR="004B71FB" w:rsidRPr="004B71FB">
        <w:rPr>
          <w:b/>
          <w:i/>
        </w:rPr>
        <w:t>E</w:t>
      </w:r>
      <w:r w:rsidR="004B71FB" w:rsidRPr="004B71FB">
        <w:t>)</w:t>
      </w:r>
      <w:r w:rsidR="001C6F17">
        <w:t xml:space="preserve">, </w:t>
      </w:r>
      <w:ins w:id="1132" w:author="Albi Celaj" w:date="2019-02-21T15:14:00Z">
        <w:r w:rsidR="00580E8F">
          <w:t xml:space="preserve">each </w:t>
        </w:r>
      </w:ins>
      <w:r w:rsidR="001C6F17">
        <w:t>multiplied by the</w:t>
      </w:r>
      <w:del w:id="1133" w:author="Albi Celaj" w:date="2019-02-21T14:58:00Z">
        <w:r w:rsidR="001C6F17" w:rsidDel="00B94E12">
          <w:delText xml:space="preserve"> </w:delText>
        </w:r>
        <w:r w:rsidR="00AE4CA5" w:rsidDel="00B94E12">
          <w:delText>inferred</w:delText>
        </w:r>
      </w:del>
      <w:r w:rsidR="00AE4CA5">
        <w:t xml:space="preserve"> </w:t>
      </w:r>
      <w:del w:id="1134" w:author="Albi Celaj" w:date="2019-02-21T14:59:00Z">
        <w:r w:rsidR="001C6F17" w:rsidDel="00B94E12">
          <w:delText>activity</w:delText>
        </w:r>
      </w:del>
      <w:ins w:id="1135" w:author="Albi Celaj" w:date="2019-02-21T14:58:00Z">
        <w:r w:rsidR="00C35287" w:rsidRPr="00B94E12">
          <w:rPr>
            <w:b/>
            <w:i/>
            <w:rPrChange w:id="1136" w:author="Albi Celaj" w:date="2019-02-21T14:59:00Z">
              <w:rPr>
                <w:i/>
              </w:rPr>
            </w:rPrChange>
          </w:rPr>
          <w:t>A</w:t>
        </w:r>
      </w:ins>
      <w:r w:rsidR="001C6F17">
        <w:t xml:space="preserve"> </w:t>
      </w:r>
      <w:ins w:id="1137" w:author="Albi Celaj" w:date="2019-02-21T14:59:00Z">
        <w:r w:rsidR="00B94E12">
          <w:t xml:space="preserve">values </w:t>
        </w:r>
      </w:ins>
      <w:r w:rsidR="001C6F17">
        <w:t>of the corresponding transporter</w:t>
      </w:r>
      <w:ins w:id="1138" w:author="Albi Celaj" w:date="2019-02-21T14:59:00Z">
        <w:r w:rsidR="003D2FF0">
          <w:t>s</w:t>
        </w:r>
      </w:ins>
      <w:r w:rsidR="004B71FB">
        <w:t>.</w:t>
      </w:r>
      <w:del w:id="1139" w:author="Albi Celaj" w:date="2019-02-21T14:56:00Z">
        <w:r w:rsidR="004B75E3" w:rsidDel="00C533B8">
          <w:delText xml:space="preserve"> </w:delText>
        </w:r>
      </w:del>
    </w:p>
    <w:p w14:paraId="62CA6A0C" w14:textId="7E6E04B3" w:rsidR="00A978F8" w:rsidRDefault="00FD5CC0" w:rsidP="00224FCB">
      <w:pPr>
        <w:jc w:val="both"/>
        <w:rPr>
          <w:color w:val="000000" w:themeColor="text1"/>
        </w:rPr>
      </w:pPr>
      <w:ins w:id="1140" w:author="Albi Celaj" w:date="2019-02-21T15:05:00Z">
        <w:r>
          <w:rPr>
            <w:b/>
            <w:color w:val="000000" w:themeColor="text1"/>
          </w:rPr>
          <w:t>(</w:t>
        </w:r>
      </w:ins>
      <w:r w:rsidR="0080721A">
        <w:rPr>
          <w:b/>
          <w:color w:val="000000" w:themeColor="text1"/>
        </w:rPr>
        <w:t>B</w:t>
      </w:r>
      <w:ins w:id="1141" w:author="Albi Celaj" w:date="2019-02-21T15:05:00Z">
        <w:r>
          <w:rPr>
            <w:b/>
            <w:color w:val="000000" w:themeColor="text1"/>
          </w:rPr>
          <w:t>)</w:t>
        </w:r>
      </w:ins>
      <w:r w:rsidR="0080721A">
        <w:rPr>
          <w:b/>
          <w:color w:val="000000" w:themeColor="text1"/>
        </w:rPr>
        <w:tab/>
      </w:r>
      <w:ins w:id="1142" w:author="Albi Celaj" w:date="2019-02-21T14:59:00Z">
        <w:r w:rsidR="00FB0170" w:rsidRPr="00990CD4">
          <w:rPr>
            <w:b/>
            <w:i/>
          </w:rPr>
          <w:t>I</w:t>
        </w:r>
        <w:r w:rsidR="00FB0170">
          <w:rPr>
            <w:color w:val="000000" w:themeColor="text1"/>
          </w:rPr>
          <w:t xml:space="preserve"> and </w:t>
        </w:r>
        <w:r w:rsidR="00FB0170" w:rsidRPr="00FB0170">
          <w:rPr>
            <w:b/>
            <w:color w:val="000000" w:themeColor="text1"/>
            <w:rPrChange w:id="1143" w:author="Albi Celaj" w:date="2019-02-21T14:59:00Z">
              <w:rPr>
                <w:b/>
                <w:i/>
                <w:color w:val="000000" w:themeColor="text1"/>
              </w:rPr>
            </w:rPrChange>
          </w:rPr>
          <w:t>E</w:t>
        </w:r>
        <w:r w:rsidR="00FB0170">
          <w:rPr>
            <w:b/>
            <w:color w:val="000000" w:themeColor="text1"/>
          </w:rPr>
          <w:t xml:space="preserve"> </w:t>
        </w:r>
        <w:r w:rsidR="00FB0170">
          <w:rPr>
            <w:color w:val="000000" w:themeColor="text1"/>
          </w:rPr>
          <w:t>w</w:t>
        </w:r>
      </w:ins>
      <w:del w:id="1144" w:author="Albi Celaj" w:date="2019-02-21T14:59:00Z">
        <w:r w:rsidR="00A978F8" w:rsidRPr="00FB0170" w:rsidDel="00FB0170">
          <w:rPr>
            <w:color w:val="000000" w:themeColor="text1"/>
          </w:rPr>
          <w:delText>W</w:delText>
        </w:r>
      </w:del>
      <w:r w:rsidR="00A978F8" w:rsidRPr="00FB0170">
        <w:rPr>
          <w:color w:val="000000" w:themeColor="text1"/>
        </w:rPr>
        <w:t>eights</w:t>
      </w:r>
      <w:r w:rsidR="00A978F8">
        <w:rPr>
          <w:color w:val="000000" w:themeColor="text1"/>
        </w:rPr>
        <w:t xml:space="preserve"> learned by the neural network model after </w:t>
      </w:r>
      <w:r w:rsidR="00471074">
        <w:rPr>
          <w:color w:val="000000" w:themeColor="text1"/>
        </w:rPr>
        <w:t>training.</w:t>
      </w:r>
      <w:ins w:id="1145" w:author="Albi Celaj" w:date="2019-02-21T15:01:00Z">
        <w:r w:rsidR="00122E73">
          <w:rPr>
            <w:color w:val="000000" w:themeColor="text1"/>
          </w:rPr>
          <w:t xml:space="preserve"> See also Figure</w:t>
        </w:r>
      </w:ins>
      <w:ins w:id="1146" w:author="Albi Celaj" w:date="2019-02-21T15:03:00Z">
        <w:r>
          <w:rPr>
            <w:color w:val="000000" w:themeColor="text1"/>
          </w:rPr>
          <w:t>s</w:t>
        </w:r>
      </w:ins>
      <w:ins w:id="1147" w:author="Albi Celaj" w:date="2019-02-21T15:01:00Z">
        <w:r w:rsidR="00122E73">
          <w:rPr>
            <w:color w:val="000000" w:themeColor="text1"/>
          </w:rPr>
          <w:t xml:space="preserve"> </w:t>
        </w:r>
      </w:ins>
      <w:ins w:id="1148" w:author="Albi Celaj" w:date="2019-02-21T15:02:00Z">
        <w:r w:rsidR="00122E73">
          <w:rPr>
            <w:color w:val="000000" w:themeColor="text1"/>
          </w:rPr>
          <w:t>S7</w:t>
        </w:r>
      </w:ins>
      <w:ins w:id="1149" w:author="Albi Celaj" w:date="2019-02-21T15:06:00Z">
        <w:r w:rsidR="003255FC">
          <w:rPr>
            <w:color w:val="000000" w:themeColor="text1"/>
          </w:rPr>
          <w:t>A-B</w:t>
        </w:r>
      </w:ins>
      <w:ins w:id="1150" w:author="Albi Celaj" w:date="2019-02-21T15:03:00Z">
        <w:r>
          <w:rPr>
            <w:color w:val="000000" w:themeColor="text1"/>
          </w:rPr>
          <w:t xml:space="preserve"> and S8</w:t>
        </w:r>
      </w:ins>
      <w:ins w:id="1151" w:author="Albi Celaj" w:date="2019-02-21T15:02:00Z">
        <w:r w:rsidR="00122E73">
          <w:rPr>
            <w:color w:val="000000" w:themeColor="text1"/>
          </w:rPr>
          <w:t>.</w:t>
        </w:r>
      </w:ins>
    </w:p>
    <w:p w14:paraId="79F6736A" w14:textId="29913E8C" w:rsidR="004557DE" w:rsidRDefault="00FD5CC0" w:rsidP="004557DE">
      <w:pPr>
        <w:jc w:val="both"/>
        <w:rPr>
          <w:color w:val="000000" w:themeColor="text1"/>
        </w:rPr>
      </w:pPr>
      <w:ins w:id="1152" w:author="Albi Celaj" w:date="2019-02-21T15:05:00Z">
        <w:r>
          <w:rPr>
            <w:b/>
            <w:color w:val="000000" w:themeColor="text1"/>
          </w:rPr>
          <w:t>(</w:t>
        </w:r>
      </w:ins>
      <w:r w:rsidR="004557DE">
        <w:rPr>
          <w:b/>
          <w:color w:val="000000" w:themeColor="text1"/>
        </w:rPr>
        <w:t>C</w:t>
      </w:r>
      <w:ins w:id="1153" w:author="Albi Celaj" w:date="2019-02-21T15:05:00Z">
        <w:r>
          <w:rPr>
            <w:b/>
            <w:color w:val="000000" w:themeColor="text1"/>
          </w:rPr>
          <w:t>)</w:t>
        </w:r>
      </w:ins>
      <w:r w:rsidR="004557DE">
        <w:rPr>
          <w:b/>
          <w:color w:val="000000" w:themeColor="text1"/>
        </w:rPr>
        <w:tab/>
      </w:r>
      <w:r w:rsidR="00AE12E3" w:rsidRPr="00AE12E3">
        <w:rPr>
          <w:color w:val="000000" w:themeColor="text1"/>
        </w:rPr>
        <w:t>Agree</w:t>
      </w:r>
      <w:r w:rsidR="00AE12E3">
        <w:rPr>
          <w:color w:val="000000" w:themeColor="text1"/>
        </w:rPr>
        <w:t>ment between measured and neural-network-modeled drug resistance</w:t>
      </w:r>
      <w:ins w:id="1154" w:author="Albi Celaj" w:date="2019-02-21T15:02:00Z">
        <w:r w:rsidR="00122E73">
          <w:rPr>
            <w:color w:val="000000" w:themeColor="text1"/>
          </w:rPr>
          <w:t>.  See also Figure</w:t>
        </w:r>
      </w:ins>
      <w:ins w:id="1155" w:author="Albi Celaj" w:date="2019-02-21T15:03:00Z">
        <w:r>
          <w:rPr>
            <w:color w:val="000000" w:themeColor="text1"/>
          </w:rPr>
          <w:t>s</w:t>
        </w:r>
      </w:ins>
      <w:ins w:id="1156" w:author="Albi Celaj" w:date="2019-02-21T15:02:00Z">
        <w:r w:rsidR="00122E73">
          <w:rPr>
            <w:color w:val="000000" w:themeColor="text1"/>
          </w:rPr>
          <w:t xml:space="preserve"> </w:t>
        </w:r>
      </w:ins>
      <w:ins w:id="1157" w:author="Albi Celaj" w:date="2019-02-21T15:04:00Z">
        <w:r>
          <w:rPr>
            <w:color w:val="000000" w:themeColor="text1"/>
          </w:rPr>
          <w:t>S7</w:t>
        </w:r>
      </w:ins>
      <w:ins w:id="1158" w:author="Albi Celaj" w:date="2019-02-21T15:06:00Z">
        <w:r w:rsidR="003255FC">
          <w:rPr>
            <w:color w:val="000000" w:themeColor="text1"/>
          </w:rPr>
          <w:t>C-D</w:t>
        </w:r>
      </w:ins>
      <w:ins w:id="1159" w:author="Albi Celaj" w:date="2019-02-21T15:04:00Z">
        <w:r>
          <w:rPr>
            <w:color w:val="000000" w:themeColor="text1"/>
          </w:rPr>
          <w:t xml:space="preserve"> and </w:t>
        </w:r>
      </w:ins>
      <w:ins w:id="1160" w:author="Albi Celaj" w:date="2019-02-21T15:02:00Z">
        <w:r w:rsidR="00122E73">
          <w:rPr>
            <w:color w:val="000000" w:themeColor="text1"/>
          </w:rPr>
          <w:t>S8.</w:t>
        </w:r>
      </w:ins>
    </w:p>
    <w:p w14:paraId="30BDAB5C" w14:textId="100CF4D4" w:rsidR="008C2F3A" w:rsidRDefault="00FD5CC0" w:rsidP="008C2F3A">
      <w:pPr>
        <w:jc w:val="both"/>
      </w:pPr>
      <w:ins w:id="1161" w:author="Albi Celaj" w:date="2019-02-21T15:05:00Z">
        <w:r>
          <w:rPr>
            <w:b/>
            <w:color w:val="000000" w:themeColor="text1"/>
          </w:rPr>
          <w:t>(</w:t>
        </w:r>
      </w:ins>
      <w:r w:rsidR="004557DE">
        <w:rPr>
          <w:b/>
          <w:color w:val="000000" w:themeColor="text1"/>
        </w:rPr>
        <w:t>D</w:t>
      </w:r>
      <w:ins w:id="1162" w:author="Albi Celaj" w:date="2019-02-21T15:05:00Z">
        <w:r>
          <w:rPr>
            <w:b/>
            <w:color w:val="000000" w:themeColor="text1"/>
          </w:rPr>
          <w:t>)</w:t>
        </w:r>
      </w:ins>
      <w:r w:rsidR="001722E9">
        <w:rPr>
          <w:color w:val="000000" w:themeColor="text1"/>
        </w:rPr>
        <w:tab/>
      </w:r>
      <w:r w:rsidR="00AE12E3">
        <w:rPr>
          <w:color w:val="000000" w:themeColor="text1"/>
        </w:rPr>
        <w:t>Extending the model of valinomycin resistance improves agreement with measure</w:t>
      </w:r>
      <w:del w:id="1163" w:author="Frederick Roth" w:date="2019-02-07T14:10:00Z">
        <w:r w:rsidR="00AE12E3" w:rsidDel="00E81F90">
          <w:rPr>
            <w:color w:val="000000" w:themeColor="text1"/>
          </w:rPr>
          <w:delText>d resistance</w:delText>
        </w:r>
      </w:del>
      <w:ins w:id="1164" w:author="Frederick Roth" w:date="2019-02-07T14:10:00Z">
        <w:r w:rsidR="00E81F90">
          <w:rPr>
            <w:color w:val="000000" w:themeColor="text1"/>
          </w:rPr>
          <w:t>ment</w:t>
        </w:r>
      </w:ins>
      <w:r w:rsidR="00AE12E3">
        <w:rPr>
          <w:color w:val="000000" w:themeColor="text1"/>
        </w:rPr>
        <w:t xml:space="preserve">.  </w:t>
      </w:r>
      <w:r w:rsidR="00E81F90">
        <w:t xml:space="preserve">For simplicity, data is shown only for the </w:t>
      </w:r>
      <w:r w:rsidR="00E81F90">
        <w:rPr>
          <w:color w:val="000000" w:themeColor="text1"/>
        </w:rPr>
        <w:t xml:space="preserve">five ‘frequently-associated’ transporters.  </w:t>
      </w:r>
      <w:r w:rsidR="001722E9">
        <w:rPr>
          <w:color w:val="000000" w:themeColor="text1"/>
        </w:rPr>
        <w:t xml:space="preserve">The </w:t>
      </w:r>
      <w:r w:rsidR="00774F71">
        <w:rPr>
          <w:color w:val="000000" w:themeColor="text1"/>
        </w:rPr>
        <w:t xml:space="preserve">trained </w:t>
      </w:r>
      <w:r w:rsidR="001722E9">
        <w:rPr>
          <w:color w:val="000000" w:themeColor="text1"/>
        </w:rPr>
        <w:t xml:space="preserve">neural network weights (top) are shown for the original model (top-left) and </w:t>
      </w:r>
      <w:r w:rsidR="00DE1226">
        <w:rPr>
          <w:color w:val="000000" w:themeColor="text1"/>
        </w:rPr>
        <w:t>one</w:t>
      </w:r>
      <w:r w:rsidR="001722E9">
        <w:rPr>
          <w:color w:val="000000" w:themeColor="text1"/>
        </w:rPr>
        <w:t xml:space="preserve"> with an extra node in the activity layer</w:t>
      </w:r>
      <w:r w:rsidR="00DE1226">
        <w:rPr>
          <w:color w:val="000000" w:themeColor="text1"/>
        </w:rPr>
        <w:t xml:space="preserve"> to model </w:t>
      </w:r>
      <w:r w:rsidR="009A06E9">
        <w:rPr>
          <w:color w:val="000000" w:themeColor="text1"/>
        </w:rPr>
        <w:t xml:space="preserve">potential </w:t>
      </w:r>
      <w:r w:rsidR="00DE1226">
        <w:rPr>
          <w:color w:val="000000" w:themeColor="text1"/>
        </w:rPr>
        <w:t xml:space="preserve">influence </w:t>
      </w:r>
      <w:r w:rsidR="00E81F90">
        <w:rPr>
          <w:color w:val="000000" w:themeColor="text1"/>
        </w:rPr>
        <w:t xml:space="preserve">on </w:t>
      </w:r>
      <w:del w:id="1165" w:author="Frederick Roth" w:date="2019-02-07T14:07:00Z">
        <w:r w:rsidR="00DE1226" w:rsidDel="00E81F90">
          <w:rPr>
            <w:color w:val="000000" w:themeColor="text1"/>
          </w:rPr>
          <w:delText>a</w:delText>
        </w:r>
        <w:r w:rsidR="0043569F" w:rsidDel="00E81F90">
          <w:rPr>
            <w:color w:val="000000" w:themeColor="text1"/>
          </w:rPr>
          <w:delText xml:space="preserve">n </w:delText>
        </w:r>
      </w:del>
      <w:ins w:id="1166" w:author="Frederick Roth" w:date="2019-02-07T14:07:00Z">
        <w:r w:rsidR="00E81F90">
          <w:rPr>
            <w:color w:val="000000" w:themeColor="text1"/>
          </w:rPr>
          <w:t xml:space="preserve">a </w:t>
        </w:r>
      </w:ins>
      <w:del w:id="1167" w:author="Frederick Roth" w:date="2019-02-07T14:07:00Z">
        <w:r w:rsidR="0043569F" w:rsidDel="00E81F90">
          <w:rPr>
            <w:color w:val="000000" w:themeColor="text1"/>
          </w:rPr>
          <w:delText>unknown</w:delText>
        </w:r>
        <w:r w:rsidR="00DE1226" w:rsidDel="00E81F90">
          <w:rPr>
            <w:color w:val="000000" w:themeColor="text1"/>
          </w:rPr>
          <w:delText xml:space="preserve"> </w:delText>
        </w:r>
      </w:del>
      <w:ins w:id="1168" w:author="Frederick Roth" w:date="2019-02-07T14:07:00Z">
        <w:r w:rsidR="00E81F90">
          <w:rPr>
            <w:color w:val="000000" w:themeColor="text1"/>
          </w:rPr>
          <w:t xml:space="preserve">hypothesized </w:t>
        </w:r>
      </w:ins>
      <w:r w:rsidR="00DE1226">
        <w:rPr>
          <w:color w:val="000000" w:themeColor="text1"/>
        </w:rPr>
        <w:t>resistance factor</w:t>
      </w:r>
      <w:r w:rsidR="001722E9">
        <w:rPr>
          <w:color w:val="000000" w:themeColor="text1"/>
        </w:rPr>
        <w:t xml:space="preserve"> (top right).</w:t>
      </w:r>
      <w:ins w:id="1169" w:author="Albi Celaj" w:date="2019-02-21T15:01:00Z">
        <w:r w:rsidR="00122E73">
          <w:rPr>
            <w:color w:val="000000" w:themeColor="text1"/>
          </w:rPr>
          <w:t xml:space="preserve">  </w:t>
        </w:r>
      </w:ins>
      <w:ins w:id="1170" w:author="Albi Celaj" w:date="2019-02-21T15:02:00Z">
        <w:r>
          <w:rPr>
            <w:color w:val="000000" w:themeColor="text1"/>
          </w:rPr>
          <w:t>See also Figure S8.</w:t>
        </w:r>
      </w:ins>
      <w:del w:id="1171" w:author="Albi Celaj" w:date="2019-02-21T14:53:00Z">
        <w:r w:rsidR="008C2F3A" w:rsidDel="00A045BA">
          <w:rPr>
            <w:color w:val="000000" w:themeColor="text1"/>
          </w:rPr>
          <w:delText xml:space="preserve">  </w:delText>
        </w:r>
        <w:r w:rsidR="00E81F90" w:rsidDel="00A045BA">
          <w:delText>Correlation (</w:delText>
        </w:r>
        <w:r w:rsidR="00E81F90" w:rsidRPr="00E81F90" w:rsidDel="00A045BA">
          <w:rPr>
            <w:i/>
          </w:rPr>
          <w:delText>r</w:delText>
        </w:r>
        <w:r w:rsidR="00E81F90" w:rsidDel="00A045BA">
          <w:delText xml:space="preserve">) was calculated using all </w:delText>
        </w:r>
      </w:del>
      <w:ins w:id="1172" w:author="Frederick Roth" w:date="2019-02-07T14:06:00Z">
        <w:del w:id="1173" w:author="Albi Celaj" w:date="2019-02-21T14:53:00Z">
          <w:r w:rsidR="00E81F90" w:rsidDel="00A045BA">
            <w:delText xml:space="preserve">the </w:delText>
          </w:r>
        </w:del>
      </w:ins>
      <w:del w:id="1174" w:author="Albi Celaj" w:date="2019-02-21T14:53:00Z">
        <w:r w:rsidR="00E81F90" w:rsidDel="00A045BA">
          <w:delText>genotype</w:delText>
        </w:r>
      </w:del>
      <w:ins w:id="1175" w:author="Frederick Roth" w:date="2019-02-07T14:06:00Z">
        <w:del w:id="1176" w:author="Albi Celaj" w:date="2019-02-21T14:53:00Z">
          <w:r w:rsidR="00E81F90" w:rsidDel="00A045BA">
            <w:delText xml:space="preserve"> define</w:delText>
          </w:r>
        </w:del>
      </w:ins>
      <w:ins w:id="1177" w:author="Frederick Roth" w:date="2019-02-07T14:07:00Z">
        <w:del w:id="1178" w:author="Albi Celaj" w:date="2019-02-21T14:53:00Z">
          <w:r w:rsidR="00E81F90" w:rsidDel="00A045BA">
            <w:delText xml:space="preserve">d by either </w:delText>
          </w:r>
        </w:del>
      </w:ins>
      <w:ins w:id="1179" w:author="Frederick Roth" w:date="2019-02-07T14:06:00Z">
        <w:del w:id="1180" w:author="Albi Celaj" w:date="2019-02-21T14:53:00Z">
          <w:r w:rsidR="00E81F90" w:rsidDel="00A045BA">
            <w:delText xml:space="preserve">all </w:delText>
          </w:r>
        </w:del>
      </w:ins>
      <w:ins w:id="1181" w:author="Frederick Roth" w:date="2019-02-07T14:07:00Z">
        <w:del w:id="1182" w:author="Albi Celaj" w:date="2019-02-21T14:53:00Z">
          <w:r w:rsidR="00E81F90" w:rsidDel="00A045BA">
            <w:delText xml:space="preserve">16 </w:delText>
          </w:r>
        </w:del>
      </w:ins>
      <w:ins w:id="1183" w:author="Frederick Roth" w:date="2019-02-07T14:06:00Z">
        <w:del w:id="1184" w:author="Albi Celaj" w:date="2019-02-21T14:53:00Z">
          <w:r w:rsidR="00E81F90" w:rsidDel="00A045BA">
            <w:delText>genes</w:delText>
          </w:r>
        </w:del>
      </w:ins>
      <w:del w:id="1185" w:author="Albi Celaj" w:date="2019-02-21T14:53:00Z">
        <w:r w:rsidR="00E81F90" w:rsidDel="00A045BA">
          <w:delText xml:space="preserve">s, or genotypes defined only by </w:delText>
        </w:r>
      </w:del>
      <w:ins w:id="1186" w:author="Frederick Roth" w:date="2019-02-07T14:07:00Z">
        <w:del w:id="1187" w:author="Albi Celaj" w:date="2019-02-21T14:53:00Z">
          <w:r w:rsidR="00E81F90" w:rsidDel="00A045BA">
            <w:delText xml:space="preserve">only </w:delText>
          </w:r>
        </w:del>
      </w:ins>
      <w:del w:id="1188" w:author="Albi Celaj" w:date="2019-02-21T14:53:00Z">
        <w:r w:rsidR="00E81F90" w:rsidDel="00A045BA">
          <w:delText>the five frequen</w:delText>
        </w:r>
      </w:del>
      <w:ins w:id="1189" w:author="Frederick Roth" w:date="2019-02-07T14:06:00Z">
        <w:del w:id="1190" w:author="Albi Celaj" w:date="2019-02-21T14:53:00Z">
          <w:r w:rsidR="00E81F90" w:rsidDel="00A045BA">
            <w:delText>tly</w:delText>
          </w:r>
        </w:del>
      </w:ins>
      <w:del w:id="1191" w:author="Albi Celaj" w:date="2019-02-21T14:53:00Z">
        <w:r w:rsidR="00E81F90" w:rsidDel="00A045BA">
          <w:delText>ctly-</w:delText>
        </w:r>
      </w:del>
      <w:ins w:id="1192" w:author="Frederick Roth" w:date="2019-02-07T14:06:00Z">
        <w:del w:id="1193" w:author="Albi Celaj" w:date="2019-02-21T14:53:00Z">
          <w:r w:rsidR="00E81F90" w:rsidDel="00A045BA">
            <w:delText>associated</w:delText>
          </w:r>
        </w:del>
      </w:ins>
      <w:ins w:id="1194" w:author="Frederick Roth" w:date="2019-02-07T14:07:00Z">
        <w:del w:id="1195" w:author="Albi Celaj" w:date="2019-02-21T14:53:00Z">
          <w:r w:rsidR="00E81F90" w:rsidDel="00A045BA">
            <w:delText xml:space="preserve"> genes</w:delText>
          </w:r>
        </w:del>
      </w:ins>
      <w:ins w:id="1196" w:author="Frederick Roth" w:date="2019-02-07T14:06:00Z">
        <w:del w:id="1197" w:author="Albi Celaj" w:date="2019-02-21T14:53:00Z">
          <w:r w:rsidR="00E81F90" w:rsidDel="00A045BA">
            <w:delText xml:space="preserve"> </w:delText>
          </w:r>
        </w:del>
      </w:ins>
      <w:del w:id="1198" w:author="Albi Celaj" w:date="2019-02-21T14:53:00Z">
        <w:r w:rsidR="00E81F90" w:rsidDel="00A045BA">
          <w:delText xml:space="preserve">gene groups (within parentheses).  </w:delText>
        </w:r>
      </w:del>
    </w:p>
    <w:p w14:paraId="1DCD7BBC" w14:textId="77777777" w:rsidR="001722E9" w:rsidRDefault="001722E9" w:rsidP="00224FCB">
      <w:pPr>
        <w:jc w:val="both"/>
        <w:rPr>
          <w:color w:val="000000" w:themeColor="text1"/>
        </w:rPr>
      </w:pPr>
    </w:p>
    <w:p w14:paraId="5229DD91" w14:textId="219E3384" w:rsidR="00B002B4" w:rsidRPr="00315FAB" w:rsidRDefault="00996C72" w:rsidP="00224FCB">
      <w:pPr>
        <w:jc w:val="both"/>
        <w:rPr>
          <w:b/>
          <w:color w:val="000000" w:themeColor="text1"/>
        </w:rPr>
      </w:pPr>
      <w:r w:rsidRPr="005959CB">
        <w:rPr>
          <w:b/>
          <w:color w:val="000000" w:themeColor="text1"/>
        </w:rPr>
        <w:t xml:space="preserve">Figure </w:t>
      </w:r>
      <w:ins w:id="1199" w:author="Albi Celaj" w:date="2019-02-21T14:41:00Z">
        <w:r w:rsidR="00794D03">
          <w:rPr>
            <w:b/>
            <w:color w:val="000000" w:themeColor="text1"/>
          </w:rPr>
          <w:t>6.</w:t>
        </w:r>
      </w:ins>
      <w:del w:id="1200" w:author="Albi Celaj" w:date="2019-02-21T14:41:00Z">
        <w:r w:rsidRPr="005959CB" w:rsidDel="00794D03">
          <w:rPr>
            <w:b/>
            <w:color w:val="000000" w:themeColor="text1"/>
          </w:rPr>
          <w:delText>5</w:delText>
        </w:r>
      </w:del>
      <w:r w:rsidRPr="005959CB">
        <w:rPr>
          <w:b/>
          <w:color w:val="000000" w:themeColor="text1"/>
        </w:rPr>
        <w:t xml:space="preserve"> </w:t>
      </w:r>
      <w:ins w:id="1201" w:author="Albi Celaj" w:date="2019-02-21T14:41:00Z">
        <w:r w:rsidR="00794D03">
          <w:rPr>
            <w:b/>
            <w:color w:val="000000" w:themeColor="text1"/>
          </w:rPr>
          <w:t xml:space="preserve"> </w:t>
        </w:r>
      </w:ins>
      <w:r w:rsidR="00B002B4" w:rsidRPr="00315FAB">
        <w:rPr>
          <w:b/>
          <w:color w:val="000000" w:themeColor="text1"/>
        </w:rPr>
        <w:t xml:space="preserve">Deciphering a Complex Fluconazole Resistance </w:t>
      </w:r>
      <w:r w:rsidR="001E4580" w:rsidRPr="00315FAB">
        <w:rPr>
          <w:b/>
          <w:color w:val="000000" w:themeColor="text1"/>
        </w:rPr>
        <w:t>Trait</w:t>
      </w:r>
    </w:p>
    <w:p w14:paraId="0EB8F3AE" w14:textId="7D6D60C9" w:rsidR="00A06B3F" w:rsidRPr="00472AEF" w:rsidRDefault="00AE077A" w:rsidP="00224FCB">
      <w:pPr>
        <w:jc w:val="both"/>
      </w:pPr>
      <w:ins w:id="1202" w:author="Albi Celaj" w:date="2019-02-21T17:42:00Z">
        <w:r>
          <w:rPr>
            <w:b/>
            <w:color w:val="000000" w:themeColor="text1"/>
          </w:rPr>
          <w:t>(</w:t>
        </w:r>
      </w:ins>
      <w:r w:rsidR="00330ADB">
        <w:rPr>
          <w:b/>
          <w:color w:val="000000" w:themeColor="text1"/>
        </w:rPr>
        <w:t>A</w:t>
      </w:r>
      <w:ins w:id="1203" w:author="Albi Celaj" w:date="2019-02-21T17:42:00Z">
        <w:r>
          <w:rPr>
            <w:b/>
            <w:color w:val="000000" w:themeColor="text1"/>
          </w:rPr>
          <w:t>)</w:t>
        </w:r>
      </w:ins>
      <w:r w:rsidR="00330ADB">
        <w:rPr>
          <w:b/>
          <w:color w:val="000000" w:themeColor="text1"/>
        </w:rPr>
        <w:tab/>
      </w:r>
      <w:ins w:id="1204" w:author="Frederick Roth" w:date="2019-02-07T14:09:00Z">
        <w:r w:rsidR="00E81F90" w:rsidRPr="00E81F90">
          <w:rPr>
            <w:color w:val="000000" w:themeColor="text1"/>
            <w:rPrChange w:id="1205" w:author="Frederick Roth" w:date="2019-02-07T14:09:00Z">
              <w:rPr>
                <w:b/>
                <w:color w:val="000000" w:themeColor="text1"/>
              </w:rPr>
            </w:rPrChange>
          </w:rPr>
          <w:t>Illustrating</w:t>
        </w:r>
        <w:r w:rsidR="00E81F90">
          <w:rPr>
            <w:b/>
            <w:color w:val="000000" w:themeColor="text1"/>
          </w:rPr>
          <w:t xml:space="preserve"> </w:t>
        </w:r>
        <w:r w:rsidR="00E81F90">
          <w:rPr>
            <w:color w:val="000000" w:themeColor="text1"/>
          </w:rPr>
          <w:t xml:space="preserve">the </w:t>
        </w:r>
      </w:ins>
      <w:del w:id="1206" w:author="Frederick Roth" w:date="2019-02-07T14:08:00Z">
        <w:r w:rsidR="00472AEF" w:rsidDel="00E81F90">
          <w:rPr>
            <w:color w:val="000000" w:themeColor="text1"/>
          </w:rPr>
          <w:delText xml:space="preserve">Illustrating genetic effects in </w:delText>
        </w:r>
      </w:del>
      <w:ins w:id="1207" w:author="Frederick Roth" w:date="2019-02-07T14:09:00Z">
        <w:r w:rsidR="00E81F90">
          <w:rPr>
            <w:color w:val="000000" w:themeColor="text1"/>
          </w:rPr>
          <w:t>c</w:t>
        </w:r>
      </w:ins>
      <w:ins w:id="1208" w:author="Frederick Roth" w:date="2019-02-07T14:08:00Z">
        <w:r w:rsidR="00E81F90">
          <w:rPr>
            <w:color w:val="000000" w:themeColor="text1"/>
          </w:rPr>
          <w:t xml:space="preserve">omplex genetics of </w:t>
        </w:r>
      </w:ins>
      <w:r w:rsidR="00472AEF">
        <w:rPr>
          <w:color w:val="000000" w:themeColor="text1"/>
        </w:rPr>
        <w:t>fluconazole</w:t>
      </w:r>
      <w:ins w:id="1209" w:author="Frederick Roth" w:date="2019-02-07T14:08:00Z">
        <w:r w:rsidR="00E81F90">
          <w:rPr>
            <w:color w:val="000000" w:themeColor="text1"/>
          </w:rPr>
          <w:t xml:space="preserve"> resistance</w:t>
        </w:r>
      </w:ins>
      <w:r w:rsidR="00472AEF">
        <w:rPr>
          <w:color w:val="000000" w:themeColor="text1"/>
        </w:rPr>
        <w:t xml:space="preserve">. Top panel - </w:t>
      </w:r>
      <w:r w:rsidR="00330ADB">
        <w:rPr>
          <w:color w:val="000000" w:themeColor="text1"/>
        </w:rPr>
        <w:t>A</w:t>
      </w:r>
      <w:r w:rsidR="00330ADB">
        <w:t xml:space="preserve"> landscape of </w:t>
      </w:r>
      <w:r w:rsidR="00646F1A">
        <w:t xml:space="preserve">normalized </w:t>
      </w:r>
      <w:r w:rsidR="00330ADB">
        <w:t>fluconazole resistance</w:t>
      </w:r>
      <w:r w:rsidR="00133F63">
        <w:t xml:space="preserve"> for </w:t>
      </w:r>
      <w:del w:id="1210" w:author="Frederick Roth" w:date="2019-02-07T14:08:00Z">
        <w:r w:rsidR="00133F63" w:rsidDel="00E81F90">
          <w:delText xml:space="preserve">5 </w:delText>
        </w:r>
      </w:del>
      <w:ins w:id="1211" w:author="Frederick Roth" w:date="2019-02-07T14:08:00Z">
        <w:r w:rsidR="00E81F90">
          <w:t xml:space="preserve">five </w:t>
        </w:r>
      </w:ins>
      <w:ins w:id="1212" w:author="Frederick Roth" w:date="2019-02-07T14:09:00Z">
        <w:r w:rsidR="00E81F90">
          <w:t xml:space="preserve">ABC transporter </w:t>
        </w:r>
      </w:ins>
      <w:r w:rsidR="00133F63">
        <w:t>knockouts</w:t>
      </w:r>
      <w:r w:rsidR="00646F1A">
        <w:t xml:space="preserve"> (</w:t>
      </w:r>
      <w:r w:rsidR="00A06B3F">
        <w:t xml:space="preserve">as in Figure </w:t>
      </w:r>
      <w:del w:id="1213" w:author="Albi Celaj" w:date="2019-02-21T15:08:00Z">
        <w:r w:rsidR="00A06B3F" w:rsidDel="003255FC">
          <w:delText>2D</w:delText>
        </w:r>
      </w:del>
      <w:ins w:id="1214" w:author="Albi Celaj" w:date="2019-02-21T15:08:00Z">
        <w:r w:rsidR="003255FC">
          <w:t>3</w:t>
        </w:r>
      </w:ins>
      <w:r w:rsidR="00646F1A">
        <w:t>)</w:t>
      </w:r>
      <w:r w:rsidR="00421B7E">
        <w:t>.</w:t>
      </w:r>
      <w:ins w:id="1215" w:author="Frederick Roth" w:date="2019-02-07T14:10:00Z">
        <w:r w:rsidR="00E81F90">
          <w:rPr>
            <w:b/>
          </w:rPr>
          <w:t xml:space="preserve"> </w:t>
        </w:r>
      </w:ins>
      <w:del w:id="1216" w:author="Frederick Roth" w:date="2019-02-07T14:10:00Z">
        <w:r w:rsidR="00A06B3F" w:rsidDel="00E81F90">
          <w:rPr>
            <w:b/>
          </w:rPr>
          <w:tab/>
        </w:r>
      </w:del>
      <w:r w:rsidR="00472AEF">
        <w:t>Bo</w:t>
      </w:r>
      <w:ins w:id="1217" w:author="Frederick Roth" w:date="2019-02-07T14:09:00Z">
        <w:r w:rsidR="00E81F90">
          <w:t>t</w:t>
        </w:r>
      </w:ins>
      <w:r w:rsidR="00472AEF">
        <w:t xml:space="preserve">tom panel - </w:t>
      </w:r>
      <w:r w:rsidR="00A06B3F">
        <w:t>S</w:t>
      </w:r>
      <w:r w:rsidR="00A06B3F" w:rsidRPr="00233F15">
        <w:t>ignificant</w:t>
      </w:r>
      <w:r w:rsidR="00A06B3F">
        <w:t xml:space="preserve"> </w:t>
      </w:r>
      <w:ins w:id="1218" w:author="Frederick Roth" w:date="2019-02-07T14:09:00Z">
        <w:r w:rsidR="00E81F90">
          <w:t>single-</w:t>
        </w:r>
      </w:ins>
      <w:r w:rsidR="00A06B3F">
        <w:t xml:space="preserve">knockout effects and </w:t>
      </w:r>
      <w:del w:id="1219" w:author="Frederick Roth" w:date="2019-02-07T14:09:00Z">
        <w:r w:rsidR="00A06B3F" w:rsidRPr="00B04DC2" w:rsidDel="00E81F90">
          <w:rPr>
            <w:i/>
          </w:rPr>
          <w:delText>n</w:delText>
        </w:r>
      </w:del>
      <w:ins w:id="1220" w:author="Albi Celaj [3]" w:date="2019-02-11T11:32:00Z">
        <w:r w:rsidR="00D1177D">
          <w:rPr>
            <w:i/>
          </w:rPr>
          <w:t>x</w:t>
        </w:r>
      </w:ins>
      <w:ins w:id="1221" w:author="Frederick Roth" w:date="2019-02-07T14:09:00Z">
        <w:del w:id="1222" w:author="Albi Celaj [3]" w:date="2019-02-11T11:32:00Z">
          <w:r w:rsidR="00E81F90" w:rsidRPr="00D1177D" w:rsidDel="00D1177D">
            <w:rPr>
              <w:i/>
              <w:rPrChange w:id="1223" w:author="Albi Celaj [3]" w:date="2019-02-11T11:32:00Z">
                <w:rPr/>
              </w:rPrChange>
            </w:rPr>
            <w:delText>X</w:delText>
          </w:r>
        </w:del>
      </w:ins>
      <w:r w:rsidR="00A06B3F" w:rsidRPr="00D1177D">
        <w:rPr>
          <w:i/>
          <w:rPrChange w:id="1224" w:author="Albi Celaj [3]" w:date="2019-02-11T11:32:00Z">
            <w:rPr/>
          </w:rPrChange>
        </w:rPr>
        <w:t>-</w:t>
      </w:r>
      <w:del w:id="1225" w:author="Frederick Roth" w:date="2019-02-07T14:09:00Z">
        <w:r w:rsidR="00A06B3F" w:rsidDel="00E81F90">
          <w:delText xml:space="preserve">way </w:delText>
        </w:r>
      </w:del>
      <w:ins w:id="1226" w:author="Frederick Roth" w:date="2019-02-07T14:09:00Z">
        <w:r w:rsidR="00E81F90">
          <w:t xml:space="preserve">gene </w:t>
        </w:r>
      </w:ins>
      <w:r w:rsidR="00A06B3F" w:rsidRPr="00592DC4">
        <w:t>genetic</w:t>
      </w:r>
      <w:r w:rsidR="00A06B3F">
        <w:t xml:space="preserve"> interactions mediating fluconazole resistance</w:t>
      </w:r>
      <w:r w:rsidR="00421B7E">
        <w:t xml:space="preserve"> (</w:t>
      </w:r>
      <w:r w:rsidR="00A06B3F">
        <w:t xml:space="preserve">as in Figure </w:t>
      </w:r>
      <w:ins w:id="1227" w:author="Albi Celaj" w:date="2019-02-21T15:08:00Z">
        <w:r w:rsidR="003255FC">
          <w:t>4</w:t>
        </w:r>
      </w:ins>
      <w:del w:id="1228" w:author="Albi Celaj" w:date="2019-02-21T15:08:00Z">
        <w:r w:rsidR="00A06B3F" w:rsidDel="003255FC">
          <w:delText>3A</w:delText>
        </w:r>
      </w:del>
      <w:r w:rsidR="00421B7E">
        <w:t>).</w:t>
      </w:r>
    </w:p>
    <w:p w14:paraId="1640DA6B" w14:textId="48F73D46" w:rsidR="007D6FF5" w:rsidRPr="007D6FF5" w:rsidRDefault="00AE077A" w:rsidP="00D9226C">
      <w:pPr>
        <w:jc w:val="both"/>
        <w:rPr>
          <w:rFonts w:eastAsia="Times New Roman"/>
          <w:lang w:val="en-CA"/>
          <w:rPrChange w:id="1229" w:author="Frederick Roth" w:date="2019-02-07T14:20:00Z">
            <w:rPr>
              <w:color w:val="000000" w:themeColor="text1"/>
            </w:rPr>
          </w:rPrChange>
        </w:rPr>
      </w:pPr>
      <w:ins w:id="1230" w:author="Albi Celaj" w:date="2019-02-21T17:42:00Z">
        <w:r>
          <w:rPr>
            <w:b/>
          </w:rPr>
          <w:t>(</w:t>
        </w:r>
      </w:ins>
      <w:r w:rsidR="00472AEF">
        <w:rPr>
          <w:b/>
        </w:rPr>
        <w:t>B</w:t>
      </w:r>
      <w:ins w:id="1231" w:author="Albi Celaj" w:date="2019-02-21T17:42:00Z">
        <w:r>
          <w:rPr>
            <w:b/>
          </w:rPr>
          <w:t>)</w:t>
        </w:r>
      </w:ins>
      <w:r w:rsidR="00330ADB">
        <w:tab/>
      </w:r>
      <w:ins w:id="1232" w:author="Frederick Roth" w:date="2019-02-07T14:10:00Z">
        <w:r w:rsidR="00E81F90">
          <w:t>Extending the model of fluconazole resistance</w:t>
        </w:r>
      </w:ins>
      <w:ins w:id="1233" w:author="Frederick Roth" w:date="2019-02-07T14:11:00Z">
        <w:r w:rsidR="00E81F90">
          <w:t xml:space="preserve">, by adding </w:t>
        </w:r>
        <w:r w:rsidR="00E81F90">
          <w:rPr>
            <w:color w:val="000000" w:themeColor="text1"/>
          </w:rPr>
          <w:t xml:space="preserve">an extra node between the </w:t>
        </w:r>
        <w:r w:rsidR="00E81F90">
          <w:rPr>
            <w:b/>
            <w:i/>
            <w:color w:val="000000" w:themeColor="text1"/>
          </w:rPr>
          <w:t>G</w:t>
        </w:r>
        <w:r w:rsidR="00E81F90">
          <w:rPr>
            <w:color w:val="000000" w:themeColor="text1"/>
          </w:rPr>
          <w:t xml:space="preserve"> and </w:t>
        </w:r>
        <w:r w:rsidR="00E81F90">
          <w:rPr>
            <w:b/>
            <w:i/>
            <w:color w:val="000000" w:themeColor="text1"/>
          </w:rPr>
          <w:t>A</w:t>
        </w:r>
        <w:r w:rsidR="00E81F90">
          <w:rPr>
            <w:color w:val="000000" w:themeColor="text1"/>
          </w:rPr>
          <w:t xml:space="preserve"> layer to model </w:t>
        </w:r>
      </w:ins>
      <w:ins w:id="1234" w:author="Frederick Roth" w:date="2019-02-07T14:12:00Z">
        <w:r w:rsidR="00E81F90">
          <w:rPr>
            <w:color w:val="000000" w:themeColor="text1"/>
          </w:rPr>
          <w:t xml:space="preserve">non-additive </w:t>
        </w:r>
      </w:ins>
      <w:ins w:id="1235" w:author="Frederick Roth" w:date="2019-02-07T14:11:00Z">
        <w:r w:rsidR="00E81F90">
          <w:rPr>
            <w:color w:val="000000" w:themeColor="text1"/>
          </w:rPr>
          <w:t xml:space="preserve">influence </w:t>
        </w:r>
      </w:ins>
      <w:ins w:id="1236" w:author="Frederick Roth" w:date="2019-02-07T14:12:00Z">
        <w:r w:rsidR="00E81F90">
          <w:rPr>
            <w:color w:val="000000" w:themeColor="text1"/>
          </w:rPr>
          <w:t xml:space="preserve">of </w:t>
        </w:r>
      </w:ins>
      <w:ins w:id="1237" w:author="Frederick Roth" w:date="2019-02-07T14:11:00Z">
        <w:r w:rsidR="00E81F90">
          <w:rPr>
            <w:color w:val="000000" w:themeColor="text1"/>
          </w:rPr>
          <w:t xml:space="preserve">four </w:t>
        </w:r>
      </w:ins>
      <w:ins w:id="1238" w:author="Frederick Roth" w:date="2019-02-07T14:12:00Z">
        <w:r w:rsidR="00E81F90">
          <w:rPr>
            <w:color w:val="000000" w:themeColor="text1"/>
          </w:rPr>
          <w:t>transporters on Pdr5 activity</w:t>
        </w:r>
      </w:ins>
      <w:ins w:id="1239" w:author="Frederick Roth" w:date="2019-02-07T14:11:00Z">
        <w:r w:rsidR="00E81F90">
          <w:rPr>
            <w:color w:val="000000" w:themeColor="text1"/>
          </w:rPr>
          <w:t xml:space="preserve">, </w:t>
        </w:r>
      </w:ins>
      <w:ins w:id="1240" w:author="Frederick Roth" w:date="2019-02-07T14:10:00Z">
        <w:r w:rsidR="00E81F90">
          <w:t xml:space="preserve">improves agreement with measurement. </w:t>
        </w:r>
      </w:ins>
      <w:ins w:id="1241" w:author="Frederick Roth" w:date="2019-02-07T14:16:00Z">
        <w:r w:rsidR="007D6FF5">
          <w:t xml:space="preserve"> Limitation to frequently-associated five transporters and </w:t>
        </w:r>
      </w:ins>
      <w:ins w:id="1242" w:author="Frederick Roth" w:date="2019-02-07T14:17:00Z">
        <w:r w:rsidR="007D6FF5">
          <w:t xml:space="preserve">the method for calculating </w:t>
        </w:r>
      </w:ins>
      <w:ins w:id="1243" w:author="Frederick Roth" w:date="2019-02-07T14:16:00Z">
        <w:r w:rsidR="007D6FF5">
          <w:t>correlation values</w:t>
        </w:r>
      </w:ins>
      <w:ins w:id="1244" w:author="Frederick Roth" w:date="2019-02-07T14:17:00Z">
        <w:r w:rsidR="007D6FF5">
          <w:t xml:space="preserve"> are as described in Figure </w:t>
        </w:r>
      </w:ins>
      <w:ins w:id="1245" w:author="Albi Celaj" w:date="2019-02-21T14:52:00Z">
        <w:r w:rsidR="00A045BA">
          <w:t>5</w:t>
        </w:r>
      </w:ins>
      <w:ins w:id="1246" w:author="Frederick Roth" w:date="2019-02-07T14:17:00Z">
        <w:del w:id="1247" w:author="Albi Celaj" w:date="2019-02-21T14:52:00Z">
          <w:r w:rsidR="007D6FF5" w:rsidDel="00A045BA">
            <w:delText>4</w:delText>
          </w:r>
        </w:del>
        <w:r w:rsidR="007D6FF5">
          <w:t>D.</w:t>
        </w:r>
      </w:ins>
      <w:del w:id="1248" w:author="Frederick Roth" w:date="2019-02-07T14:11:00Z">
        <w:r w:rsidR="00CF6B59" w:rsidDel="00E81F90">
          <w:delText>Comparing</w:delText>
        </w:r>
        <w:r w:rsidR="00A06B3F" w:rsidDel="00E81F90">
          <w:delText xml:space="preserve"> the original neural network model to one trained </w:delText>
        </w:r>
        <w:r w:rsidR="00A06B3F" w:rsidDel="00E81F90">
          <w:rPr>
            <w:color w:val="000000" w:themeColor="text1"/>
          </w:rPr>
          <w:delText xml:space="preserve">with an extra node between the </w:delText>
        </w:r>
        <w:r w:rsidR="00A06B3F" w:rsidDel="00E81F90">
          <w:rPr>
            <w:b/>
            <w:i/>
            <w:color w:val="000000" w:themeColor="text1"/>
          </w:rPr>
          <w:delText>G</w:delText>
        </w:r>
        <w:r w:rsidR="00A06B3F" w:rsidDel="00E81F90">
          <w:rPr>
            <w:color w:val="000000" w:themeColor="text1"/>
          </w:rPr>
          <w:delText xml:space="preserve"> and </w:delText>
        </w:r>
        <w:r w:rsidR="00A06B3F" w:rsidDel="00E81F90">
          <w:rPr>
            <w:b/>
            <w:i/>
            <w:color w:val="000000" w:themeColor="text1"/>
          </w:rPr>
          <w:delText>A</w:delText>
        </w:r>
        <w:r w:rsidR="00A06B3F" w:rsidDel="00E81F90">
          <w:rPr>
            <w:color w:val="000000" w:themeColor="text1"/>
          </w:rPr>
          <w:delText xml:space="preserve"> layer to model non-linear influence on Pdr5 from</w:delText>
        </w:r>
        <w:r w:rsidR="00A06B3F" w:rsidDel="00E81F90">
          <w:rPr>
            <w:i/>
            <w:color w:val="000000" w:themeColor="text1"/>
          </w:rPr>
          <w:delText xml:space="preserve"> </w:delText>
        </w:r>
        <w:r w:rsidR="00A06B3F" w:rsidDel="00E81F90">
          <w:rPr>
            <w:color w:val="000000" w:themeColor="text1"/>
          </w:rPr>
          <w:delText>four genes</w:delText>
        </w:r>
        <w:r w:rsidR="00CF6B59" w:rsidDel="00E81F90">
          <w:rPr>
            <w:color w:val="000000" w:themeColor="text1"/>
          </w:rPr>
          <w:delText xml:space="preserve"> </w:delText>
        </w:r>
      </w:del>
      <w:del w:id="1249" w:author="Frederick Roth" w:date="2019-02-07T14:13:00Z">
        <w:r w:rsidR="00CF6B59" w:rsidDel="00E81F90">
          <w:rPr>
            <w:rFonts w:eastAsia="Times New Roman"/>
            <w:lang w:val="en-CA"/>
          </w:rPr>
          <w:delText>(</w:delText>
        </w:r>
        <w:r w:rsidR="00CF6B59" w:rsidDel="00E81F90">
          <w:delText>as in Figure 4D)</w:delText>
        </w:r>
        <w:r w:rsidR="00A06B3F" w:rsidDel="00E81F90">
          <w:rPr>
            <w:color w:val="000000" w:themeColor="text1"/>
          </w:rPr>
          <w:delText xml:space="preserve">.  </w:delText>
        </w:r>
      </w:del>
      <w:del w:id="1250" w:author="Frederick Roth" w:date="2019-02-07T14:16:00Z">
        <w:r w:rsidR="00D9226C" w:rsidRPr="00D9226C" w:rsidDel="007D6FF5">
          <w:rPr>
            <w:rFonts w:eastAsia="Times New Roman"/>
            <w:lang w:val="en-CA"/>
          </w:rPr>
          <w:delText xml:space="preserve">Width of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2</w:delText>
        </w:r>
        <w:r w:rsidR="00D9226C" w:rsidRPr="00D9226C" w:rsidDel="007D6FF5">
          <w:rPr>
            <w:rFonts w:eastAsia="Times New Roman"/>
            <w:lang w:val="en-CA"/>
          </w:rPr>
          <w:delText xml:space="preserve"> </w:delText>
        </w:r>
        <w:r w:rsidR="00D9226C" w:rsidDel="007D6FF5">
          <w:rPr>
            <w:rFonts w:eastAsia="Times New Roman"/>
            <w:lang w:val="en-CA"/>
          </w:rPr>
          <w:delText xml:space="preserve">(‘indirect’) </w:delText>
        </w:r>
        <w:r w:rsidR="00D9226C" w:rsidRPr="00D9226C" w:rsidDel="007D6FF5">
          <w:rPr>
            <w:rFonts w:eastAsia="Times New Roman"/>
            <w:lang w:val="en-CA"/>
          </w:rPr>
          <w:delText xml:space="preserve">weights are scaled 0.58 </w:delText>
        </w:r>
        <w:r w:rsidR="00D9226C" w:rsidDel="007D6FF5">
          <w:rPr>
            <w:rFonts w:eastAsia="Times New Roman"/>
            <w:lang w:val="en-CA"/>
          </w:rPr>
          <w:sym w:font="Symbol" w:char="F0B4"/>
        </w:r>
        <w:r w:rsidR="00D9226C" w:rsidRPr="00D9226C" w:rsidDel="007D6FF5">
          <w:rPr>
            <w:rFonts w:eastAsia="Times New Roman"/>
            <w:lang w:val="en-CA"/>
          </w:rPr>
          <w:delText xml:space="preserve"> </w:delText>
        </w:r>
        <w:r w:rsidR="00D9226C" w:rsidRPr="00A17157" w:rsidDel="007D6FF5">
          <w:rPr>
            <w:rFonts w:eastAsia="Times New Roman"/>
            <w:b/>
            <w:i/>
            <w:lang w:val="en-CA"/>
          </w:rPr>
          <w:delText>I</w:delText>
        </w:r>
        <w:r w:rsidR="00D9226C" w:rsidRPr="00A17157" w:rsidDel="007D6FF5">
          <w:rPr>
            <w:rFonts w:eastAsia="Times New Roman"/>
            <w:b/>
            <w:vertAlign w:val="subscript"/>
            <w:lang w:val="en-CA"/>
          </w:rPr>
          <w:delText>1</w:delText>
        </w:r>
        <w:r w:rsidR="00D9226C" w:rsidRPr="00D9226C" w:rsidDel="007D6FF5">
          <w:rPr>
            <w:rFonts w:eastAsia="Times New Roman"/>
            <w:lang w:val="en-CA"/>
          </w:rPr>
          <w:delText xml:space="preserve"> weights to </w:delText>
        </w:r>
        <w:r w:rsidR="00D9226C" w:rsidDel="007D6FF5">
          <w:rPr>
            <w:rFonts w:eastAsia="Times New Roman"/>
            <w:lang w:val="en-CA"/>
          </w:rPr>
          <w:delText>show</w:delText>
        </w:r>
        <w:r w:rsidR="00D9226C" w:rsidRPr="00D9226C" w:rsidDel="007D6FF5">
          <w:rPr>
            <w:rFonts w:eastAsia="Times New Roman"/>
            <w:lang w:val="en-CA"/>
          </w:rPr>
          <w:delText xml:space="preserve"> </w:delText>
        </w:r>
        <w:r w:rsidR="00D9226C" w:rsidDel="007D6FF5">
          <w:rPr>
            <w:rFonts w:eastAsia="Times New Roman"/>
            <w:lang w:val="en-CA"/>
          </w:rPr>
          <w:delText>equivalent</w:delText>
        </w:r>
        <w:r w:rsidR="00BE2E65" w:rsidDel="007D6FF5">
          <w:rPr>
            <w:rFonts w:eastAsia="Times New Roman"/>
            <w:lang w:val="en-CA"/>
          </w:rPr>
          <w:delText xml:space="preserve"> eventual</w:delText>
        </w:r>
        <w:r w:rsidR="00D9226C" w:rsidRPr="00D9226C" w:rsidDel="007D6FF5">
          <w:rPr>
            <w:rFonts w:eastAsia="Times New Roman"/>
            <w:lang w:val="en-CA"/>
          </w:rPr>
          <w:delText xml:space="preserve"> impact on Pdr5 activity</w:delText>
        </w:r>
      </w:del>
      <w:del w:id="1251" w:author="Frederick Roth" w:date="2019-02-07T14:13:00Z">
        <w:r w:rsidR="00C54335" w:rsidDel="007D6FF5">
          <w:rPr>
            <w:rFonts w:eastAsia="Times New Roman"/>
            <w:lang w:val="en-CA"/>
          </w:rPr>
          <w:delText xml:space="preserve"> </w:delText>
        </w:r>
        <w:r w:rsidR="00472AEF" w:rsidDel="007D6FF5">
          <w:rPr>
            <w:rFonts w:eastAsia="Times New Roman"/>
            <w:lang w:val="en-CA"/>
          </w:rPr>
          <w:delText>.</w:delText>
        </w:r>
      </w:del>
    </w:p>
    <w:p w14:paraId="2207A608" w14:textId="233A6C57" w:rsidR="005A78CA" w:rsidRDefault="00AE077A" w:rsidP="00224FCB">
      <w:pPr>
        <w:jc w:val="both"/>
        <w:rPr>
          <w:color w:val="000000" w:themeColor="text1"/>
        </w:rPr>
      </w:pPr>
      <w:ins w:id="1252" w:author="Albi Celaj" w:date="2019-02-21T17:42:00Z">
        <w:r>
          <w:rPr>
            <w:b/>
            <w:color w:val="000000" w:themeColor="text1"/>
          </w:rPr>
          <w:t>(</w:t>
        </w:r>
      </w:ins>
      <w:r w:rsidR="00472AEF">
        <w:rPr>
          <w:b/>
          <w:color w:val="000000" w:themeColor="text1"/>
        </w:rPr>
        <w:t>C</w:t>
      </w:r>
      <w:ins w:id="1253" w:author="Albi Celaj" w:date="2019-02-21T17:42:00Z">
        <w:r>
          <w:rPr>
            <w:b/>
            <w:color w:val="000000" w:themeColor="text1"/>
          </w:rPr>
          <w:t>)</w:t>
        </w:r>
      </w:ins>
      <w:r w:rsidR="005A78CA">
        <w:rPr>
          <w:b/>
          <w:color w:val="000000" w:themeColor="text1"/>
        </w:rPr>
        <w:tab/>
      </w:r>
      <w:ins w:id="1254" w:author="Frederick Roth" w:date="2019-02-07T14:19:00Z">
        <w:r w:rsidR="007D6FF5">
          <w:rPr>
            <w:color w:val="000000" w:themeColor="text1"/>
          </w:rPr>
          <w:t xml:space="preserve">Close agreement between measures of fluconazole resistance derived by </w:t>
        </w:r>
        <w:proofErr w:type="spellStart"/>
        <w:r w:rsidR="007D6FF5">
          <w:rPr>
            <w:i/>
            <w:color w:val="000000" w:themeColor="text1"/>
          </w:rPr>
          <w:t>en</w:t>
        </w:r>
        <w:proofErr w:type="spellEnd"/>
        <w:r w:rsidR="007D6FF5">
          <w:rPr>
            <w:i/>
            <w:color w:val="000000" w:themeColor="text1"/>
          </w:rPr>
          <w:t xml:space="preserve"> masse </w:t>
        </w:r>
        <w:r w:rsidR="007D6FF5" w:rsidRPr="007D6FF5">
          <w:rPr>
            <w:color w:val="000000" w:themeColor="text1"/>
            <w:rPrChange w:id="1255" w:author="Frederick Roth" w:date="2019-02-07T14:19:00Z">
              <w:rPr>
                <w:i/>
                <w:color w:val="000000" w:themeColor="text1"/>
              </w:rPr>
            </w:rPrChange>
          </w:rPr>
          <w:t>analysis</w:t>
        </w:r>
        <w:r w:rsidR="007D6FF5">
          <w:rPr>
            <w:i/>
            <w:color w:val="000000" w:themeColor="text1"/>
          </w:rPr>
          <w:t xml:space="preserve"> </w:t>
        </w:r>
        <w:r w:rsidR="007D6FF5">
          <w:rPr>
            <w:color w:val="000000" w:themeColor="text1"/>
          </w:rPr>
          <w:t xml:space="preserve">of pooled strains with </w:t>
        </w:r>
      </w:ins>
      <w:ins w:id="1256" w:author="Frederick Roth" w:date="2019-02-07T14:18:00Z">
        <w:r w:rsidR="007D6FF5">
          <w:rPr>
            <w:color w:val="000000" w:themeColor="text1"/>
          </w:rPr>
          <w:t xml:space="preserve">individually-measured resistance </w:t>
        </w:r>
      </w:ins>
      <w:ins w:id="1257" w:author="Frederick Roth" w:date="2019-02-07T14:19:00Z">
        <w:r w:rsidR="007D6FF5">
          <w:rPr>
            <w:color w:val="000000" w:themeColor="text1"/>
          </w:rPr>
          <w:t xml:space="preserve">(IC50) </w:t>
        </w:r>
      </w:ins>
      <w:ins w:id="1258" w:author="Frederick Roth" w:date="2019-02-07T14:18:00Z">
        <w:r w:rsidR="007D6FF5">
          <w:rPr>
            <w:color w:val="000000" w:themeColor="text1"/>
          </w:rPr>
          <w:t xml:space="preserve">values </w:t>
        </w:r>
      </w:ins>
      <w:ins w:id="1259" w:author="Frederick Roth" w:date="2019-02-07T14:19:00Z">
        <w:r w:rsidR="007D6FF5">
          <w:rPr>
            <w:color w:val="000000" w:themeColor="text1"/>
          </w:rPr>
          <w:t xml:space="preserve">in </w:t>
        </w:r>
      </w:ins>
      <w:ins w:id="1260" w:author="Frederick Roth" w:date="2019-02-07T14:18:00Z">
        <w:r w:rsidR="007D6FF5">
          <w:rPr>
            <w:color w:val="000000" w:themeColor="text1"/>
          </w:rPr>
          <w:t>independent</w:t>
        </w:r>
      </w:ins>
      <w:ins w:id="1261" w:author="Frederick Roth" w:date="2019-02-07T14:19:00Z">
        <w:r w:rsidR="007D6FF5">
          <w:rPr>
            <w:color w:val="000000" w:themeColor="text1"/>
          </w:rPr>
          <w:t>ly-constructed strains.</w:t>
        </w:r>
      </w:ins>
      <w:del w:id="1262" w:author="Frederick Roth" w:date="2019-02-07T14:19:00Z">
        <w:r w:rsidR="005A78CA" w:rsidDel="007D6FF5">
          <w:rPr>
            <w:color w:val="000000" w:themeColor="text1"/>
          </w:rPr>
          <w:delText>Comparing the</w:delText>
        </w:r>
        <w:r w:rsidR="0017091A" w:rsidDel="007D6FF5">
          <w:rPr>
            <w:color w:val="000000" w:themeColor="text1"/>
          </w:rPr>
          <w:delText xml:space="preserve"> IC50 of</w:delText>
        </w:r>
        <w:r w:rsidR="005A78CA" w:rsidDel="007D6FF5">
          <w:rPr>
            <w:color w:val="000000" w:themeColor="text1"/>
          </w:rPr>
          <w:delText xml:space="preserve"> </w:delText>
        </w:r>
        <w:r w:rsidR="00EE4589" w:rsidDel="007D6FF5">
          <w:rPr>
            <w:color w:val="000000" w:themeColor="text1"/>
          </w:rPr>
          <w:delText xml:space="preserve">fluconazole </w:delText>
        </w:r>
        <w:r w:rsidR="005A78CA" w:rsidDel="007D6FF5">
          <w:rPr>
            <w:color w:val="000000" w:themeColor="text1"/>
          </w:rPr>
          <w:delText xml:space="preserve">derived from single-strain </w:delText>
        </w:r>
        <w:r w:rsidR="00485C4F" w:rsidDel="007D6FF5">
          <w:rPr>
            <w:color w:val="000000" w:themeColor="text1"/>
          </w:rPr>
          <w:delText xml:space="preserve">growth </w:delText>
        </w:r>
        <w:r w:rsidR="005A78CA" w:rsidDel="007D6FF5">
          <w:rPr>
            <w:color w:val="000000" w:themeColor="text1"/>
          </w:rPr>
          <w:delText xml:space="preserve">experiments to the </w:delText>
        </w:r>
        <w:r w:rsidR="00231A38" w:rsidDel="007D6FF5">
          <w:rPr>
            <w:color w:val="000000" w:themeColor="text1"/>
          </w:rPr>
          <w:delText>grouped pool</w:delText>
        </w:r>
        <w:r w:rsidR="005A78CA" w:rsidDel="007D6FF5">
          <w:rPr>
            <w:color w:val="000000" w:themeColor="text1"/>
          </w:rPr>
          <w:delText xml:space="preserve"> </w:delText>
        </w:r>
        <w:r w:rsidR="00321112" w:rsidDel="007D6FF5">
          <w:rPr>
            <w:color w:val="000000" w:themeColor="text1"/>
          </w:rPr>
          <w:delText>data.</w:delText>
        </w:r>
      </w:del>
    </w:p>
    <w:p w14:paraId="1A793DAD" w14:textId="21E06C21" w:rsidR="005A78CA" w:rsidRPr="00E755E1" w:rsidRDefault="00AE077A" w:rsidP="00D9226C">
      <w:pPr>
        <w:jc w:val="both"/>
        <w:rPr>
          <w:color w:val="000000" w:themeColor="text1"/>
        </w:rPr>
      </w:pPr>
      <w:ins w:id="1263" w:author="Albi Celaj" w:date="2019-02-21T17:42:00Z">
        <w:r>
          <w:rPr>
            <w:b/>
            <w:color w:val="000000" w:themeColor="text1"/>
          </w:rPr>
          <w:t>(</w:t>
        </w:r>
      </w:ins>
      <w:r w:rsidR="00472AEF">
        <w:rPr>
          <w:b/>
          <w:color w:val="000000" w:themeColor="text1"/>
        </w:rPr>
        <w:t>D</w:t>
      </w:r>
      <w:ins w:id="1264" w:author="Albi Celaj" w:date="2019-02-21T17:42:00Z">
        <w:r>
          <w:rPr>
            <w:b/>
            <w:color w:val="000000" w:themeColor="text1"/>
          </w:rPr>
          <w:t>)</w:t>
        </w:r>
      </w:ins>
      <w:r w:rsidR="00A06B3F">
        <w:rPr>
          <w:b/>
          <w:color w:val="000000" w:themeColor="text1"/>
        </w:rPr>
        <w:tab/>
      </w:r>
      <w:ins w:id="1265" w:author="Frederick Roth" w:date="2019-02-07T14:39:00Z">
        <w:r w:rsidR="008103E3">
          <w:rPr>
            <w:color w:val="000000" w:themeColor="text1"/>
          </w:rPr>
          <w:t>T</w:t>
        </w:r>
      </w:ins>
      <w:ins w:id="1266" w:author="Frederick Roth" w:date="2019-02-07T14:37:00Z">
        <w:r w:rsidR="008103E3">
          <w:rPr>
            <w:color w:val="000000" w:themeColor="text1"/>
          </w:rPr>
          <w:t xml:space="preserve">he synergistic effect </w:t>
        </w:r>
      </w:ins>
      <w:ins w:id="1267" w:author="Frederick Roth" w:date="2019-02-07T14:45:00Z">
        <w:r w:rsidR="008103E3">
          <w:rPr>
            <w:color w:val="000000" w:themeColor="text1"/>
          </w:rPr>
          <w:t xml:space="preserve">of deleting </w:t>
        </w:r>
      </w:ins>
      <w:ins w:id="1268" w:author="Frederick Roth" w:date="2019-02-07T14:37:00Z">
        <w:r w:rsidR="008103E3">
          <w:rPr>
            <w:color w:val="000000" w:themeColor="text1"/>
          </w:rPr>
          <w:t xml:space="preserve">four ABC transporters </w:t>
        </w:r>
      </w:ins>
      <w:ins w:id="1269" w:author="Frederick Roth" w:date="2019-02-07T14:45:00Z">
        <w:r w:rsidR="008103E3">
          <w:rPr>
            <w:color w:val="000000" w:themeColor="text1"/>
          </w:rPr>
          <w:t xml:space="preserve">on Pdr5 activity </w:t>
        </w:r>
      </w:ins>
      <w:ins w:id="1270" w:author="Frederick Roth" w:date="2019-02-07T14:38:00Z">
        <w:r w:rsidR="008103E3">
          <w:rPr>
            <w:color w:val="000000" w:themeColor="text1"/>
          </w:rPr>
          <w:t xml:space="preserve">is primarily explained by </w:t>
        </w:r>
      </w:ins>
      <w:ins w:id="1271" w:author="Frederick Roth" w:date="2019-02-07T14:39:00Z">
        <w:r w:rsidR="008103E3">
          <w:rPr>
            <w:color w:val="000000" w:themeColor="text1"/>
          </w:rPr>
          <w:t xml:space="preserve">an indirect influence on </w:t>
        </w:r>
      </w:ins>
      <w:ins w:id="1272" w:author="Frederick Roth" w:date="2019-02-07T14:38:00Z">
        <w:r w:rsidR="008103E3" w:rsidRPr="008103E3">
          <w:rPr>
            <w:i/>
            <w:color w:val="000000" w:themeColor="text1"/>
            <w:rPrChange w:id="1273" w:author="Frederick Roth" w:date="2019-02-07T14:38:00Z">
              <w:rPr>
                <w:color w:val="000000" w:themeColor="text1"/>
              </w:rPr>
            </w:rPrChange>
          </w:rPr>
          <w:t>PDR5</w:t>
        </w:r>
        <w:r w:rsidR="008103E3">
          <w:rPr>
            <w:color w:val="000000" w:themeColor="text1"/>
          </w:rPr>
          <w:t xml:space="preserve"> transcript levels</w:t>
        </w:r>
      </w:ins>
      <w:ins w:id="1274" w:author="Frederick Roth" w:date="2019-02-07T14:39:00Z">
        <w:r w:rsidR="008103E3">
          <w:rPr>
            <w:color w:val="000000" w:themeColor="text1"/>
          </w:rPr>
          <w:t>.</w:t>
        </w:r>
      </w:ins>
      <w:ins w:id="1275" w:author="Frederick Roth" w:date="2019-02-07T14:38:00Z">
        <w:r w:rsidR="008103E3">
          <w:rPr>
            <w:color w:val="000000" w:themeColor="text1"/>
          </w:rPr>
          <w:t xml:space="preserve"> </w:t>
        </w:r>
      </w:ins>
      <w:del w:id="1276" w:author="Frederick Roth" w:date="2019-02-07T14:46:00Z">
        <w:r w:rsidR="00A06B3F" w:rsidDel="008103E3">
          <w:rPr>
            <w:color w:val="000000" w:themeColor="text1"/>
          </w:rPr>
          <w:delText xml:space="preserve">Expected </w:delText>
        </w:r>
      </w:del>
      <w:del w:id="1277" w:author="Frederick Roth" w:date="2019-02-07T14:47:00Z">
        <w:r w:rsidR="00A06B3F" w:rsidDel="00B922D0">
          <w:rPr>
            <w:color w:val="000000" w:themeColor="text1"/>
          </w:rPr>
          <w:delText xml:space="preserve">Pdr5 activity relative to </w:delText>
        </w:r>
      </w:del>
      <w:del w:id="1278" w:author="Frederick Roth" w:date="2019-02-07T14:46:00Z">
        <w:r w:rsidR="00A06B3F" w:rsidDel="008103E3">
          <w:rPr>
            <w:color w:val="000000" w:themeColor="text1"/>
          </w:rPr>
          <w:delText xml:space="preserve">the </w:delText>
        </w:r>
      </w:del>
      <w:del w:id="1279" w:author="Frederick Roth" w:date="2019-02-07T14:47:00Z">
        <w:r w:rsidR="00A06B3F" w:rsidDel="00B922D0">
          <w:rPr>
            <w:color w:val="000000" w:themeColor="text1"/>
          </w:rPr>
          <w:delText>wild-</w:delText>
        </w:r>
      </w:del>
      <w:del w:id="1280" w:author="Frederick Roth" w:date="2019-02-07T14:46:00Z">
        <w:r w:rsidR="00A06B3F" w:rsidDel="008103E3">
          <w:rPr>
            <w:color w:val="000000" w:themeColor="text1"/>
          </w:rPr>
          <w:delText xml:space="preserve">type </w:delText>
        </w:r>
      </w:del>
      <w:del w:id="1281" w:author="Frederick Roth" w:date="2019-02-07T14:47:00Z">
        <w:r w:rsidR="00A06B3F" w:rsidDel="00B922D0">
          <w:rPr>
            <w:color w:val="000000" w:themeColor="text1"/>
          </w:rPr>
          <w:delText xml:space="preserve">for </w:delText>
        </w:r>
        <w:r w:rsidR="00A06B3F" w:rsidDel="00B922D0">
          <w:rPr>
            <w:i/>
            <w:color w:val="000000" w:themeColor="text1"/>
          </w:rPr>
          <w:delText>ybt1∆ycf1∆</w:delText>
        </w:r>
        <w:r w:rsidR="00A06B3F" w:rsidRPr="00B80B34" w:rsidDel="00B922D0">
          <w:rPr>
            <w:color w:val="000000" w:themeColor="text1"/>
          </w:rPr>
          <w:delText xml:space="preserve">, </w:delText>
        </w:r>
        <w:r w:rsidR="00A06B3F" w:rsidDel="00B922D0">
          <w:rPr>
            <w:i/>
            <w:color w:val="000000" w:themeColor="text1"/>
          </w:rPr>
          <w:delText>snq2∆yor1∆</w:delText>
        </w:r>
        <w:r w:rsidR="00A06B3F" w:rsidDel="00B922D0">
          <w:rPr>
            <w:color w:val="000000" w:themeColor="text1"/>
          </w:rPr>
          <w:delText xml:space="preserve">, and </w:delText>
        </w:r>
        <w:r w:rsidR="00A06B3F" w:rsidDel="00B922D0">
          <w:rPr>
            <w:i/>
            <w:color w:val="000000" w:themeColor="text1"/>
          </w:rPr>
          <w:delText>snq2∆yor1∆ybt1∆ycf1∆</w:delText>
        </w:r>
        <w:r w:rsidR="00A06B3F" w:rsidDel="00B922D0">
          <w:rPr>
            <w:color w:val="000000" w:themeColor="text1"/>
          </w:rPr>
          <w:delText xml:space="preserve">.  </w:delText>
        </w:r>
      </w:del>
      <w:del w:id="1282" w:author="Frederick Roth" w:date="2019-02-07T14:41:00Z">
        <w:r w:rsidR="00A06B3F" w:rsidDel="008103E3">
          <w:rPr>
            <w:i/>
            <w:color w:val="000000" w:themeColor="text1"/>
          </w:rPr>
          <w:delText xml:space="preserve">PDR5 </w:delText>
        </w:r>
        <w:r w:rsidR="00A06B3F" w:rsidDel="008103E3">
          <w:rPr>
            <w:color w:val="000000" w:themeColor="text1"/>
          </w:rPr>
          <w:delText xml:space="preserve">mRNA expression was measured using qRT-PCR and normalized relative to </w:delText>
        </w:r>
        <w:r w:rsidR="00A06B3F" w:rsidRPr="00E755E1" w:rsidDel="008103E3">
          <w:rPr>
            <w:i/>
            <w:color w:val="000000" w:themeColor="text1"/>
          </w:rPr>
          <w:delText>UBC6</w:delText>
        </w:r>
        <w:r w:rsidR="00A06B3F" w:rsidDel="008103E3">
          <w:rPr>
            <w:color w:val="000000" w:themeColor="text1"/>
          </w:rPr>
          <w:delText xml:space="preserve">.  </w:delText>
        </w:r>
      </w:del>
      <w:del w:id="1283" w:author="Frederick Roth" w:date="2019-02-07T15:13:00Z">
        <w:r w:rsidR="00A06B3F" w:rsidDel="00BD4042">
          <w:rPr>
            <w:color w:val="000000" w:themeColor="text1"/>
          </w:rPr>
          <w:delText>Grey</w:delText>
        </w:r>
      </w:del>
      <w:ins w:id="1284" w:author="Frederick Roth" w:date="2019-02-07T15:13:00Z">
        <w:r w:rsidR="00BD4042">
          <w:rPr>
            <w:color w:val="000000" w:themeColor="text1"/>
          </w:rPr>
          <w:t>Gray</w:t>
        </w:r>
      </w:ins>
      <w:r w:rsidR="00A06B3F">
        <w:rPr>
          <w:color w:val="000000" w:themeColor="text1"/>
        </w:rPr>
        <w:t xml:space="preserve"> bars represent </w:t>
      </w:r>
      <w:del w:id="1285" w:author="Frederick Roth" w:date="2019-02-07T14:41:00Z">
        <w:r w:rsidR="00A06B3F" w:rsidDel="008103E3">
          <w:rPr>
            <w:color w:val="000000" w:themeColor="text1"/>
          </w:rPr>
          <w:delText xml:space="preserve">the ratio of </w:delText>
        </w:r>
      </w:del>
      <w:r w:rsidR="00A06B3F">
        <w:rPr>
          <w:i/>
          <w:color w:val="000000" w:themeColor="text1"/>
        </w:rPr>
        <w:t xml:space="preserve">PDR5 </w:t>
      </w:r>
      <w:r w:rsidR="00A06B3F">
        <w:rPr>
          <w:color w:val="000000" w:themeColor="text1"/>
        </w:rPr>
        <w:t xml:space="preserve">expression </w:t>
      </w:r>
      <w:ins w:id="1286" w:author="Frederick Roth" w:date="2019-02-07T14:41:00Z">
        <w:r w:rsidR="008103E3">
          <w:rPr>
            <w:color w:val="000000" w:themeColor="text1"/>
          </w:rPr>
          <w:t>in the specified genotype</w:t>
        </w:r>
      </w:ins>
      <w:ins w:id="1287" w:author="Frederick Roth" w:date="2019-02-07T14:42:00Z">
        <w:r w:rsidR="008103E3">
          <w:rPr>
            <w:color w:val="000000" w:themeColor="text1"/>
          </w:rPr>
          <w:t>,</w:t>
        </w:r>
      </w:ins>
      <w:ins w:id="1288" w:author="Frederick Roth" w:date="2019-02-07T14:41:00Z">
        <w:r w:rsidR="008103E3">
          <w:rPr>
            <w:color w:val="000000" w:themeColor="text1"/>
          </w:rPr>
          <w:t xml:space="preserve"> relative </w:t>
        </w:r>
      </w:ins>
      <w:del w:id="1289" w:author="Frederick Roth" w:date="2019-02-07T14:41:00Z">
        <w:r w:rsidR="00A06B3F" w:rsidDel="008103E3">
          <w:rPr>
            <w:color w:val="000000" w:themeColor="text1"/>
          </w:rPr>
          <w:delText xml:space="preserve">compared </w:delText>
        </w:r>
      </w:del>
      <w:r w:rsidR="00A06B3F">
        <w:rPr>
          <w:color w:val="000000" w:themeColor="text1"/>
        </w:rPr>
        <w:t xml:space="preserve">to </w:t>
      </w:r>
      <w:ins w:id="1290" w:author="Frederick Roth" w:date="2019-02-07T14:42:00Z">
        <w:r w:rsidR="008103E3">
          <w:rPr>
            <w:color w:val="000000" w:themeColor="text1"/>
          </w:rPr>
          <w:t xml:space="preserve">that of </w:t>
        </w:r>
      </w:ins>
      <w:del w:id="1291" w:author="Frederick Roth" w:date="2019-02-07T14:41:00Z">
        <w:r w:rsidR="00A06B3F" w:rsidDel="008103E3">
          <w:rPr>
            <w:color w:val="000000" w:themeColor="text1"/>
          </w:rPr>
          <w:delText xml:space="preserve">the average in the </w:delText>
        </w:r>
      </w:del>
      <w:r w:rsidR="00A06B3F">
        <w:rPr>
          <w:color w:val="000000" w:themeColor="text1"/>
        </w:rPr>
        <w:t>wild-type</w:t>
      </w:r>
      <w:del w:id="1292" w:author="Frederick Roth" w:date="2019-02-07T14:47:00Z">
        <w:r w:rsidR="00A06B3F" w:rsidDel="00B922D0">
          <w:rPr>
            <w:color w:val="000000" w:themeColor="text1"/>
          </w:rPr>
          <w:delText xml:space="preserve">.  </w:delText>
        </w:r>
        <w:r w:rsidR="00692155" w:rsidDel="00B922D0">
          <w:rPr>
            <w:color w:val="000000" w:themeColor="text1"/>
          </w:rPr>
          <w:delText xml:space="preserve">Error </w:delText>
        </w:r>
      </w:del>
      <w:ins w:id="1293" w:author="Frederick Roth" w:date="2019-02-07T14:47:00Z">
        <w:r w:rsidR="00B922D0">
          <w:rPr>
            <w:color w:val="000000" w:themeColor="text1"/>
          </w:rPr>
          <w:t xml:space="preserve">, with error </w:t>
        </w:r>
      </w:ins>
      <w:r w:rsidR="00692155">
        <w:rPr>
          <w:color w:val="000000" w:themeColor="text1"/>
        </w:rPr>
        <w:t>bars indica</w:t>
      </w:r>
      <w:ins w:id="1294" w:author="Frederick Roth" w:date="2019-02-07T14:47:00Z">
        <w:r w:rsidR="00B922D0">
          <w:rPr>
            <w:color w:val="000000" w:themeColor="text1"/>
          </w:rPr>
          <w:t xml:space="preserve">ting </w:t>
        </w:r>
      </w:ins>
      <w:del w:id="1295" w:author="Frederick Roth" w:date="2019-02-07T14:47:00Z">
        <w:r w:rsidR="00692155" w:rsidDel="00B922D0">
          <w:rPr>
            <w:color w:val="000000" w:themeColor="text1"/>
          </w:rPr>
          <w:delText xml:space="preserve">te </w:delText>
        </w:r>
      </w:del>
      <w:r w:rsidR="00692155">
        <w:rPr>
          <w:color w:val="000000" w:themeColor="text1"/>
        </w:rPr>
        <w:t>standard error</w:t>
      </w:r>
      <w:ins w:id="1296" w:author="Frederick Roth" w:date="2019-02-07T14:42:00Z">
        <w:r w:rsidR="008103E3">
          <w:rPr>
            <w:color w:val="000000" w:themeColor="text1"/>
          </w:rPr>
          <w:t xml:space="preserve"> (n=3</w:t>
        </w:r>
      </w:ins>
      <w:del w:id="1297" w:author="Frederick Roth" w:date="2019-02-07T14:42:00Z">
        <w:r w:rsidR="00A06B3F" w:rsidDel="008103E3">
          <w:rPr>
            <w:color w:val="000000" w:themeColor="text1"/>
          </w:rPr>
          <w:delText xml:space="preserve">.  </w:delText>
        </w:r>
      </w:del>
      <w:ins w:id="1298" w:author="Frederick Roth" w:date="2019-02-07T14:42:00Z">
        <w:r w:rsidR="008103E3">
          <w:rPr>
            <w:color w:val="000000" w:themeColor="text1"/>
          </w:rPr>
          <w:t>)</w:t>
        </w:r>
      </w:ins>
      <w:ins w:id="1299" w:author="Frederick Roth" w:date="2019-02-07T14:47:00Z">
        <w:r w:rsidR="00B922D0">
          <w:rPr>
            <w:color w:val="000000" w:themeColor="text1"/>
          </w:rPr>
          <w:t>. S</w:t>
        </w:r>
      </w:ins>
      <w:del w:id="1300" w:author="Frederick Roth" w:date="2019-02-07T14:42:00Z">
        <w:r w:rsidR="00A06B3F" w:rsidDel="008103E3">
          <w:rPr>
            <w:color w:val="000000" w:themeColor="text1"/>
          </w:rPr>
          <w:delText>Three replicates were used in each experiment, and p</w:delText>
        </w:r>
      </w:del>
      <w:ins w:id="1301" w:author="Frederick Roth" w:date="2019-02-07T14:42:00Z">
        <w:r w:rsidR="008103E3">
          <w:rPr>
            <w:color w:val="000000" w:themeColor="text1"/>
          </w:rPr>
          <w:t xml:space="preserve">ignificance was </w:t>
        </w:r>
      </w:ins>
      <w:del w:id="1302" w:author="Frederick Roth" w:date="2019-02-07T14:42:00Z">
        <w:r w:rsidR="00A06B3F" w:rsidDel="008103E3">
          <w:rPr>
            <w:color w:val="000000" w:themeColor="text1"/>
          </w:rPr>
          <w:delText xml:space="preserve">-values </w:delText>
        </w:r>
        <w:r w:rsidR="00646F1A" w:rsidDel="008103E3">
          <w:rPr>
            <w:color w:val="000000" w:themeColor="text1"/>
          </w:rPr>
          <w:delText>are</w:delText>
        </w:r>
        <w:r w:rsidR="00A06B3F" w:rsidDel="008103E3">
          <w:rPr>
            <w:color w:val="000000" w:themeColor="text1"/>
          </w:rPr>
          <w:delText xml:space="preserve"> calculated </w:delText>
        </w:r>
      </w:del>
      <w:ins w:id="1303" w:author="Frederick Roth" w:date="2019-02-07T14:42:00Z">
        <w:r w:rsidR="008103E3">
          <w:rPr>
            <w:color w:val="000000" w:themeColor="text1"/>
          </w:rPr>
          <w:t xml:space="preserve">assessed </w:t>
        </w:r>
      </w:ins>
      <w:del w:id="1304" w:author="Frederick Roth" w:date="2019-02-07T14:42:00Z">
        <w:r w:rsidR="00A06B3F" w:rsidDel="008103E3">
          <w:rPr>
            <w:color w:val="000000" w:themeColor="text1"/>
          </w:rPr>
          <w:delText xml:space="preserve">using a </w:delText>
        </w:r>
      </w:del>
      <w:ins w:id="1305" w:author="Frederick Roth" w:date="2019-02-07T14:42:00Z">
        <w:r w:rsidR="008103E3">
          <w:rPr>
            <w:color w:val="000000" w:themeColor="text1"/>
          </w:rPr>
          <w:t xml:space="preserve">by </w:t>
        </w:r>
      </w:ins>
      <w:r w:rsidR="00A06B3F" w:rsidRPr="008103E3">
        <w:rPr>
          <w:i/>
          <w:color w:val="000000" w:themeColor="text1"/>
          <w:rPrChange w:id="1306" w:author="Frederick Roth" w:date="2019-02-07T14:42:00Z">
            <w:rPr>
              <w:color w:val="000000" w:themeColor="text1"/>
            </w:rPr>
          </w:rPrChange>
        </w:rPr>
        <w:t>t</w:t>
      </w:r>
      <w:r w:rsidR="00A06B3F">
        <w:rPr>
          <w:color w:val="000000" w:themeColor="text1"/>
        </w:rPr>
        <w:t xml:space="preserve">-test.  Colored bars show </w:t>
      </w:r>
      <w:del w:id="1307" w:author="Frederick Roth" w:date="2019-02-07T14:43:00Z">
        <w:r w:rsidR="00A06B3F" w:rsidDel="008103E3">
          <w:rPr>
            <w:color w:val="000000" w:themeColor="text1"/>
          </w:rPr>
          <w:delText xml:space="preserve">relative </w:delText>
        </w:r>
      </w:del>
      <w:ins w:id="1308" w:author="Frederick Roth" w:date="2019-02-07T14:43:00Z">
        <w:r w:rsidR="008103E3">
          <w:rPr>
            <w:color w:val="000000" w:themeColor="text1"/>
          </w:rPr>
          <w:t xml:space="preserve">model-inferred </w:t>
        </w:r>
      </w:ins>
      <w:r w:rsidR="000B3F65">
        <w:rPr>
          <w:color w:val="000000" w:themeColor="text1"/>
        </w:rPr>
        <w:t xml:space="preserve">Pdr5 activity </w:t>
      </w:r>
      <w:del w:id="1309" w:author="Frederick Roth" w:date="2019-02-07T14:43:00Z">
        <w:r w:rsidR="000B3F65" w:rsidDel="008103E3">
          <w:rPr>
            <w:color w:val="000000" w:themeColor="text1"/>
          </w:rPr>
          <w:delText xml:space="preserve">values </w:delText>
        </w:r>
        <w:r w:rsidR="004922D2" w:rsidDel="008103E3">
          <w:rPr>
            <w:color w:val="000000" w:themeColor="text1"/>
          </w:rPr>
          <w:delText>model</w:delText>
        </w:r>
        <w:r w:rsidR="00A06B3F" w:rsidDel="008103E3">
          <w:rPr>
            <w:color w:val="000000" w:themeColor="text1"/>
          </w:rPr>
          <w:delText xml:space="preserve">ed by </w:delText>
        </w:r>
      </w:del>
      <w:ins w:id="1310" w:author="Frederick Roth" w:date="2019-02-07T14:43:00Z">
        <w:r w:rsidR="008103E3">
          <w:rPr>
            <w:color w:val="000000" w:themeColor="text1"/>
          </w:rPr>
          <w:t xml:space="preserve">(see </w:t>
        </w:r>
      </w:ins>
      <w:del w:id="1311" w:author="Frederick Roth" w:date="2019-02-07T14:43:00Z">
        <w:r w:rsidR="00A06B3F" w:rsidDel="008103E3">
          <w:rPr>
            <w:color w:val="000000" w:themeColor="text1"/>
          </w:rPr>
          <w:delText xml:space="preserve">the extended neural network in </w:delText>
        </w:r>
      </w:del>
      <w:r w:rsidR="00A06B3F">
        <w:rPr>
          <w:color w:val="000000" w:themeColor="text1"/>
        </w:rPr>
        <w:t>Figure 5B</w:t>
      </w:r>
      <w:del w:id="1312" w:author="Frederick Roth" w:date="2019-02-07T14:43:00Z">
        <w:r w:rsidR="00A06B3F" w:rsidDel="008103E3">
          <w:rPr>
            <w:color w:val="000000" w:themeColor="text1"/>
          </w:rPr>
          <w:delText xml:space="preserve"> (</w:delText>
        </w:r>
      </w:del>
      <w:ins w:id="1313" w:author="Frederick Roth" w:date="2019-02-07T14:43:00Z">
        <w:r w:rsidR="008103E3">
          <w:rPr>
            <w:color w:val="000000" w:themeColor="text1"/>
          </w:rPr>
          <w:t xml:space="preserve">, </w:t>
        </w:r>
      </w:ins>
      <w:r w:rsidR="00A06B3F">
        <w:rPr>
          <w:color w:val="000000" w:themeColor="text1"/>
        </w:rPr>
        <w:t>top-right panel)</w:t>
      </w:r>
      <w:ins w:id="1314" w:author="Frederick Roth" w:date="2019-02-07T14:48:00Z">
        <w:r w:rsidR="00B922D0">
          <w:rPr>
            <w:color w:val="000000" w:themeColor="text1"/>
          </w:rPr>
          <w:t xml:space="preserve"> for each genotype</w:t>
        </w:r>
      </w:ins>
      <w:r w:rsidR="00A06B3F">
        <w:rPr>
          <w:color w:val="000000" w:themeColor="text1"/>
        </w:rPr>
        <w:t xml:space="preserve">, </w:t>
      </w:r>
      <w:ins w:id="1315" w:author="Frederick Roth" w:date="2019-02-07T14:48:00Z">
        <w:r w:rsidR="00B922D0">
          <w:rPr>
            <w:color w:val="000000" w:themeColor="text1"/>
          </w:rPr>
          <w:t xml:space="preserve">relative to that of wild-type, </w:t>
        </w:r>
      </w:ins>
      <w:r w:rsidR="000B3F65">
        <w:rPr>
          <w:color w:val="000000" w:themeColor="text1"/>
        </w:rPr>
        <w:t>considering</w:t>
      </w:r>
      <w:r w:rsidR="00A93D25">
        <w:rPr>
          <w:color w:val="000000" w:themeColor="text1"/>
        </w:rPr>
        <w:t xml:space="preserve"> </w:t>
      </w:r>
      <w:del w:id="1316" w:author="Frederick Roth" w:date="2019-02-07T14:44:00Z">
        <w:r w:rsidR="00A93D25" w:rsidDel="008103E3">
          <w:rPr>
            <w:color w:val="000000" w:themeColor="text1"/>
          </w:rPr>
          <w:delText>either</w:delText>
        </w:r>
        <w:r w:rsidR="000B3F65" w:rsidDel="008103E3">
          <w:rPr>
            <w:color w:val="000000" w:themeColor="text1"/>
          </w:rPr>
          <w:delText xml:space="preserve"> only </w:delText>
        </w:r>
        <w:r w:rsidR="00A93D25" w:rsidDel="008103E3">
          <w:rPr>
            <w:color w:val="000000" w:themeColor="text1"/>
          </w:rPr>
          <w:delText xml:space="preserve">indirect </w:delText>
        </w:r>
        <w:r w:rsidR="000B3F65" w:rsidDel="008103E3">
          <w:rPr>
            <w:color w:val="000000" w:themeColor="text1"/>
          </w:rPr>
          <w:delText xml:space="preserve">influences going through the </w:delText>
        </w:r>
        <w:r w:rsidR="00D9226C" w:rsidDel="008103E3">
          <w:rPr>
            <w:color w:val="000000" w:themeColor="text1"/>
          </w:rPr>
          <w:delText>extra</w:delText>
        </w:r>
        <w:r w:rsidR="001F6212" w:rsidDel="008103E3">
          <w:rPr>
            <w:color w:val="000000" w:themeColor="text1"/>
          </w:rPr>
          <w:delText xml:space="preserve"> </w:delText>
        </w:r>
        <w:r w:rsidR="000B3F65" w:rsidDel="008103E3">
          <w:rPr>
            <w:color w:val="000000" w:themeColor="text1"/>
          </w:rPr>
          <w:delText>node (</w:delText>
        </w:r>
        <w:r w:rsidR="00D9226C" w:rsidDel="008103E3">
          <w:rPr>
            <w:color w:val="000000" w:themeColor="text1"/>
          </w:rPr>
          <w:delText>orange</w:delText>
        </w:r>
        <w:r w:rsidR="000B3F65" w:rsidDel="008103E3">
          <w:rPr>
            <w:color w:val="000000" w:themeColor="text1"/>
          </w:rPr>
          <w:delText xml:space="preserve">), or </w:delText>
        </w:r>
      </w:del>
      <w:r w:rsidR="000B3F65">
        <w:rPr>
          <w:color w:val="000000" w:themeColor="text1"/>
        </w:rPr>
        <w:t xml:space="preserve">all </w:t>
      </w:r>
      <w:del w:id="1317" w:author="Frederick Roth" w:date="2019-02-07T14:44:00Z">
        <w:r w:rsidR="000B3F65" w:rsidDel="008103E3">
          <w:rPr>
            <w:color w:val="000000" w:themeColor="text1"/>
          </w:rPr>
          <w:delText xml:space="preserve">influences </w:delText>
        </w:r>
      </w:del>
      <w:r w:rsidR="00D9226C">
        <w:rPr>
          <w:color w:val="000000" w:themeColor="text1"/>
        </w:rPr>
        <w:t>(red</w:t>
      </w:r>
      <w:r w:rsidR="000B3F65">
        <w:rPr>
          <w:color w:val="000000" w:themeColor="text1"/>
        </w:rPr>
        <w:t>)</w:t>
      </w:r>
      <w:ins w:id="1318" w:author="Frederick Roth" w:date="2019-02-07T14:44:00Z">
        <w:r w:rsidR="008103E3">
          <w:rPr>
            <w:color w:val="000000" w:themeColor="text1"/>
          </w:rPr>
          <w:t xml:space="preserve"> or only</w:t>
        </w:r>
      </w:ins>
      <w:ins w:id="1319" w:author="Frederick Roth" w:date="2019-02-07T14:48:00Z">
        <w:r w:rsidR="00B922D0">
          <w:rPr>
            <w:color w:val="000000" w:themeColor="text1"/>
          </w:rPr>
          <w:t xml:space="preserve"> the </w:t>
        </w:r>
      </w:ins>
      <w:ins w:id="1320" w:author="Frederick Roth" w:date="2019-02-07T14:44:00Z">
        <w:r w:rsidR="008103E3">
          <w:rPr>
            <w:color w:val="000000" w:themeColor="text1"/>
          </w:rPr>
          <w:t>indirect (orange) influences</w:t>
        </w:r>
      </w:ins>
      <w:r w:rsidR="000B3F65">
        <w:rPr>
          <w:color w:val="000000" w:themeColor="text1"/>
        </w:rPr>
        <w:t>.</w:t>
      </w:r>
    </w:p>
    <w:p w14:paraId="02F9FF7B" w14:textId="6BF995F9" w:rsidR="00EE2C67" w:rsidRDefault="00AE077A" w:rsidP="007A57E7">
      <w:pPr>
        <w:widowControl w:val="0"/>
        <w:autoSpaceDE w:val="0"/>
        <w:autoSpaceDN w:val="0"/>
        <w:adjustRightInd w:val="0"/>
        <w:jc w:val="both"/>
        <w:rPr>
          <w:ins w:id="1321" w:author="Frederick Roth" w:date="2019-02-07T14:50:00Z"/>
          <w:color w:val="000000" w:themeColor="text1"/>
        </w:rPr>
      </w:pPr>
      <w:ins w:id="1322" w:author="Albi Celaj" w:date="2019-02-21T17:42:00Z">
        <w:r>
          <w:rPr>
            <w:b/>
            <w:color w:val="000000" w:themeColor="text1"/>
          </w:rPr>
          <w:t>(</w:t>
        </w:r>
      </w:ins>
      <w:r w:rsidR="00472AEF">
        <w:rPr>
          <w:b/>
          <w:color w:val="000000" w:themeColor="text1"/>
        </w:rPr>
        <w:t>E</w:t>
      </w:r>
      <w:ins w:id="1323" w:author="Albi Celaj" w:date="2019-02-21T17:42:00Z">
        <w:r>
          <w:rPr>
            <w:b/>
            <w:color w:val="000000" w:themeColor="text1"/>
          </w:rPr>
          <w:t>)</w:t>
        </w:r>
      </w:ins>
      <w:r w:rsidR="00DD69D1">
        <w:rPr>
          <w:rStyle w:val="CommentReference"/>
          <w:rFonts w:asciiTheme="minorHAnsi" w:hAnsiTheme="minorHAnsi" w:cstheme="minorBidi"/>
        </w:rPr>
        <w:commentReference w:id="1324"/>
      </w:r>
      <w:commentRangeStart w:id="1325"/>
      <w:commentRangeEnd w:id="1325"/>
      <w:r w:rsidR="00DD69D1">
        <w:rPr>
          <w:rStyle w:val="CommentReference"/>
          <w:rFonts w:asciiTheme="minorHAnsi" w:hAnsiTheme="minorHAnsi" w:cstheme="minorBidi"/>
        </w:rPr>
        <w:commentReference w:id="1325"/>
      </w:r>
      <w:r w:rsidR="005A78CA">
        <w:rPr>
          <w:b/>
          <w:color w:val="000000" w:themeColor="text1"/>
        </w:rPr>
        <w:tab/>
      </w:r>
      <w:ins w:id="1326" w:author="Frederick Roth" w:date="2019-02-07T14:49:00Z">
        <w:r w:rsidR="00B922D0" w:rsidRPr="00B922D0">
          <w:rPr>
            <w:color w:val="000000" w:themeColor="text1"/>
            <w:rPrChange w:id="1327" w:author="Frederick Roth" w:date="2019-02-07T14:49:00Z">
              <w:rPr>
                <w:b/>
                <w:color w:val="000000" w:themeColor="text1"/>
              </w:rPr>
            </w:rPrChange>
          </w:rPr>
          <w:t>Interaction</w:t>
        </w:r>
        <w:r w:rsidR="00B922D0">
          <w:rPr>
            <w:b/>
            <w:color w:val="000000" w:themeColor="text1"/>
          </w:rPr>
          <w:t xml:space="preserve"> </w:t>
        </w:r>
        <w:r w:rsidR="00B922D0">
          <w:rPr>
            <w:color w:val="000000" w:themeColor="text1"/>
          </w:rPr>
          <w:t>e</w:t>
        </w:r>
        <w:r w:rsidR="00B922D0" w:rsidRPr="00B922D0">
          <w:rPr>
            <w:color w:val="000000" w:themeColor="text1"/>
            <w:rPrChange w:id="1328" w:author="Frederick Roth" w:date="2019-02-07T14:49:00Z">
              <w:rPr>
                <w:b/>
                <w:color w:val="000000" w:themeColor="text1"/>
              </w:rPr>
            </w:rPrChange>
          </w:rPr>
          <w:t>vidence</w:t>
        </w:r>
        <w:r w:rsidR="00B922D0">
          <w:rPr>
            <w:color w:val="000000" w:themeColor="text1"/>
          </w:rPr>
          <w:t xml:space="preserve"> supporting the plausibility of direct repression of Pdr5 by </w:t>
        </w:r>
      </w:ins>
      <w:ins w:id="1329" w:author="Frederick Roth" w:date="2019-02-07T14:50:00Z">
        <w:r w:rsidR="00B922D0">
          <w:rPr>
            <w:color w:val="000000" w:themeColor="text1"/>
          </w:rPr>
          <w:t xml:space="preserve">Snq2 and </w:t>
        </w:r>
      </w:ins>
      <w:ins w:id="1330" w:author="Frederick Roth" w:date="2019-02-07T14:49:00Z">
        <w:r w:rsidR="00B922D0">
          <w:rPr>
            <w:color w:val="000000" w:themeColor="text1"/>
          </w:rPr>
          <w:t>Yo</w:t>
        </w:r>
      </w:ins>
      <w:ins w:id="1331" w:author="Frederick Roth" w:date="2019-02-07T14:50:00Z">
        <w:r w:rsidR="00B922D0">
          <w:rPr>
            <w:color w:val="000000" w:themeColor="text1"/>
          </w:rPr>
          <w:t xml:space="preserve">r1.  </w:t>
        </w:r>
      </w:ins>
      <w:ins w:id="1332" w:author="Frederick Roth" w:date="2019-02-07T14:53:00Z">
        <w:r w:rsidR="00B922D0">
          <w:rPr>
            <w:color w:val="000000" w:themeColor="text1"/>
          </w:rPr>
          <w:t xml:space="preserve">This study confirmed all </w:t>
        </w:r>
      </w:ins>
      <w:ins w:id="1333" w:author="Frederick Roth" w:date="2019-02-07T15:00:00Z">
        <w:r w:rsidR="008D3320">
          <w:rPr>
            <w:color w:val="000000" w:themeColor="text1"/>
          </w:rPr>
          <w:t>previously known-</w:t>
        </w:r>
      </w:ins>
      <w:ins w:id="1334" w:author="Frederick Roth" w:date="2019-02-07T14:52:00Z">
        <w:r w:rsidR="00B922D0">
          <w:rPr>
            <w:color w:val="000000" w:themeColor="text1"/>
          </w:rPr>
          <w:t xml:space="preserve">interactions </w:t>
        </w:r>
      </w:ins>
      <w:ins w:id="1335" w:author="Frederick Roth" w:date="2019-02-07T15:00:00Z">
        <w:r w:rsidR="008D3320">
          <w:rPr>
            <w:color w:val="000000" w:themeColor="text1"/>
          </w:rPr>
          <w:t xml:space="preserve">shown </w:t>
        </w:r>
      </w:ins>
      <w:moveToRangeStart w:id="1336" w:author="Frederick Roth" w:date="2019-02-07T14:53:00Z" w:name="move443600"/>
      <w:moveTo w:id="1337" w:author="Frederick Roth" w:date="2019-02-07T14:53:00Z">
        <w:r w:rsidR="00B922D0">
          <w:rPr>
            <w:color w:val="000000" w:themeColor="text1"/>
          </w:rPr>
          <w:fldChar w:fldCharType="begin" w:fldLock="1"/>
        </w:r>
        <w:r w:rsidR="00B922D0">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B922D0">
          <w:rPr>
            <w:color w:val="000000" w:themeColor="text1"/>
          </w:rPr>
          <w:fldChar w:fldCharType="separate"/>
        </w:r>
        <w:r w:rsidR="00B922D0" w:rsidRPr="00D659A1">
          <w:rPr>
            <w:noProof/>
            <w:color w:val="000000" w:themeColor="text1"/>
          </w:rPr>
          <w:t>(Snider et al., 2013; Tarassov et al., 2008)</w:t>
        </w:r>
        <w:r w:rsidR="00B922D0">
          <w:rPr>
            <w:color w:val="000000" w:themeColor="text1"/>
          </w:rPr>
          <w:fldChar w:fldCharType="end"/>
        </w:r>
      </w:moveTo>
      <w:moveToRangeEnd w:id="1336"/>
      <w:ins w:id="1338" w:author="Frederick Roth" w:date="2019-02-07T14:52:00Z">
        <w:r w:rsidR="00B922D0">
          <w:rPr>
            <w:color w:val="000000" w:themeColor="text1"/>
          </w:rPr>
          <w:t xml:space="preserve">, </w:t>
        </w:r>
      </w:ins>
      <w:ins w:id="1339" w:author="Frederick Roth" w:date="2019-02-07T14:54:00Z">
        <w:r w:rsidR="00B922D0">
          <w:rPr>
            <w:color w:val="000000" w:themeColor="text1"/>
          </w:rPr>
          <w:t xml:space="preserve">and </w:t>
        </w:r>
      </w:ins>
      <w:ins w:id="1340" w:author="Frederick Roth" w:date="2019-02-07T14:52:00Z">
        <w:r w:rsidR="00B922D0">
          <w:rPr>
            <w:color w:val="000000" w:themeColor="text1"/>
          </w:rPr>
          <w:t>revealed a novel Pdr5-Yor1 protein interaction</w:t>
        </w:r>
      </w:ins>
      <w:ins w:id="1341" w:author="Frederick Roth" w:date="2019-02-07T14:54:00Z">
        <w:r w:rsidR="00B922D0">
          <w:rPr>
            <w:color w:val="000000" w:themeColor="text1"/>
          </w:rPr>
          <w:t xml:space="preserve"> </w:t>
        </w:r>
      </w:ins>
      <w:ins w:id="1342" w:author="Frederick Roth" w:date="2019-02-07T14:57:00Z">
        <w:r w:rsidR="008D3320">
          <w:rPr>
            <w:color w:val="000000" w:themeColor="text1"/>
          </w:rPr>
          <w:t xml:space="preserve">(Figure S11, S12).  Direct influence of Yor1 on Pdr5 </w:t>
        </w:r>
      </w:ins>
      <w:ins w:id="1343" w:author="Frederick Roth" w:date="2019-02-07T15:01:00Z">
        <w:r w:rsidR="008D3320">
          <w:rPr>
            <w:color w:val="000000" w:themeColor="text1"/>
          </w:rPr>
          <w:t xml:space="preserve">activity </w:t>
        </w:r>
      </w:ins>
      <w:ins w:id="1344" w:author="Frederick Roth" w:date="2019-02-07T14:57:00Z">
        <w:r w:rsidR="008D3320">
          <w:rPr>
            <w:color w:val="000000" w:themeColor="text1"/>
          </w:rPr>
          <w:t xml:space="preserve">was </w:t>
        </w:r>
      </w:ins>
      <w:ins w:id="1345" w:author="Frederick Roth" w:date="2019-02-07T14:54:00Z">
        <w:r w:rsidR="00B922D0">
          <w:rPr>
            <w:color w:val="000000" w:themeColor="text1"/>
          </w:rPr>
          <w:t xml:space="preserve">predicted </w:t>
        </w:r>
      </w:ins>
      <w:ins w:id="1346" w:author="Frederick Roth" w:date="2019-02-07T15:00:00Z">
        <w:r w:rsidR="008D3320">
          <w:rPr>
            <w:color w:val="000000" w:themeColor="text1"/>
          </w:rPr>
          <w:t xml:space="preserve">by </w:t>
        </w:r>
      </w:ins>
      <w:ins w:id="1347" w:author="Frederick Roth" w:date="2019-02-07T14:57:00Z">
        <w:r w:rsidR="008D3320">
          <w:rPr>
            <w:color w:val="000000" w:themeColor="text1"/>
          </w:rPr>
          <w:t xml:space="preserve">both </w:t>
        </w:r>
      </w:ins>
      <w:ins w:id="1348" w:author="Frederick Roth" w:date="2019-02-07T14:54:00Z">
        <w:r w:rsidR="00B922D0">
          <w:rPr>
            <w:color w:val="000000" w:themeColor="text1"/>
          </w:rPr>
          <w:t>original and extended neural network models</w:t>
        </w:r>
      </w:ins>
      <w:ins w:id="1349" w:author="Frederick Roth" w:date="2019-02-07T14:55:00Z">
        <w:r w:rsidR="00B922D0">
          <w:rPr>
            <w:color w:val="000000" w:themeColor="text1"/>
          </w:rPr>
          <w:t xml:space="preserve"> for fluconazole</w:t>
        </w:r>
      </w:ins>
      <w:ins w:id="1350" w:author="Frederick Roth" w:date="2019-02-07T14:56:00Z">
        <w:r w:rsidR="00B922D0">
          <w:rPr>
            <w:color w:val="000000" w:themeColor="text1"/>
          </w:rPr>
          <w:t xml:space="preserve"> (Figure 5B</w:t>
        </w:r>
      </w:ins>
      <w:ins w:id="1351" w:author="Frederick Roth" w:date="2019-02-07T14:59:00Z">
        <w:r w:rsidR="008D3320">
          <w:rPr>
            <w:color w:val="000000" w:themeColor="text1"/>
          </w:rPr>
          <w:t xml:space="preserve">).  Influences from the neural network model (Figure 4B) are </w:t>
        </w:r>
      </w:ins>
      <w:ins w:id="1352" w:author="Frederick Roth" w:date="2019-02-07T15:01:00Z">
        <w:r w:rsidR="008D3320">
          <w:rPr>
            <w:color w:val="000000" w:themeColor="text1"/>
          </w:rPr>
          <w:t xml:space="preserve">shown </w:t>
        </w:r>
      </w:ins>
      <w:ins w:id="1353" w:author="Frederick Roth" w:date="2019-02-07T14:58:00Z">
        <w:r w:rsidR="008D3320">
          <w:rPr>
            <w:color w:val="000000" w:themeColor="text1"/>
          </w:rPr>
          <w:t xml:space="preserve">here </w:t>
        </w:r>
      </w:ins>
      <w:ins w:id="1354" w:author="Frederick Roth" w:date="2019-02-07T15:01:00Z">
        <w:r w:rsidR="008D3320">
          <w:rPr>
            <w:color w:val="000000" w:themeColor="text1"/>
          </w:rPr>
          <w:t xml:space="preserve">with </w:t>
        </w:r>
      </w:ins>
      <w:ins w:id="1355" w:author="Frederick Roth" w:date="2019-02-07T14:58:00Z">
        <w:r w:rsidR="008D3320">
          <w:rPr>
            <w:color w:val="000000" w:themeColor="text1"/>
          </w:rPr>
          <w:t>red ed</w:t>
        </w:r>
      </w:ins>
      <w:ins w:id="1356" w:author="Frederick Roth" w:date="2019-02-07T14:59:00Z">
        <w:r w:rsidR="008D3320">
          <w:rPr>
            <w:color w:val="000000" w:themeColor="text1"/>
          </w:rPr>
          <w:t>ge</w:t>
        </w:r>
      </w:ins>
      <w:ins w:id="1357" w:author="Frederick Roth" w:date="2019-02-07T15:00:00Z">
        <w:r w:rsidR="008D3320">
          <w:rPr>
            <w:color w:val="000000" w:themeColor="text1"/>
          </w:rPr>
          <w:t>s</w:t>
        </w:r>
      </w:ins>
      <w:ins w:id="1358" w:author="Frederick Roth" w:date="2019-02-07T14:54:00Z">
        <w:r w:rsidR="00B922D0">
          <w:rPr>
            <w:color w:val="000000" w:themeColor="text1"/>
          </w:rPr>
          <w:t>.</w:t>
        </w:r>
      </w:ins>
      <w:ins w:id="1359" w:author="Frederick Roth" w:date="2019-02-07T15:02:00Z">
        <w:r w:rsidR="008D3320">
          <w:rPr>
            <w:color w:val="000000" w:themeColor="text1"/>
          </w:rPr>
          <w:t xml:space="preserve">  </w:t>
        </w:r>
      </w:ins>
      <w:del w:id="1360" w:author="Frederick Roth" w:date="2019-02-07T14:50:00Z">
        <w:r w:rsidR="005D6C8D" w:rsidDel="00B922D0">
          <w:rPr>
            <w:color w:val="000000" w:themeColor="text1"/>
          </w:rPr>
          <w:delText xml:space="preserve">Comparing the </w:delText>
        </w:r>
        <w:r w:rsidR="004922D2" w:rsidDel="00B922D0">
          <w:rPr>
            <w:color w:val="000000" w:themeColor="text1"/>
          </w:rPr>
          <w:delText>model</w:delText>
        </w:r>
        <w:r w:rsidR="005D6C8D" w:rsidDel="00B922D0">
          <w:rPr>
            <w:color w:val="000000" w:themeColor="text1"/>
          </w:rPr>
          <w:delText xml:space="preserve">ed </w:delText>
        </w:r>
        <w:r w:rsidR="005D6C8D" w:rsidDel="00B922D0">
          <w:rPr>
            <w:i/>
            <w:color w:val="000000" w:themeColor="text1"/>
          </w:rPr>
          <w:delText xml:space="preserve">PDR5 </w:delText>
        </w:r>
        <w:r w:rsidR="005D6C8D" w:rsidDel="00B922D0">
          <w:rPr>
            <w:color w:val="000000" w:themeColor="text1"/>
          </w:rPr>
          <w:delText xml:space="preserve">repression by </w:delText>
        </w:r>
        <w:r w:rsidR="005D6C8D" w:rsidDel="00B922D0">
          <w:rPr>
            <w:i/>
            <w:color w:val="000000" w:themeColor="text1"/>
          </w:rPr>
          <w:delText xml:space="preserve">YOR1 </w:delText>
        </w:r>
        <w:r w:rsidR="005D6C8D" w:rsidDel="00B922D0">
          <w:rPr>
            <w:color w:val="000000" w:themeColor="text1"/>
          </w:rPr>
          <w:delText xml:space="preserve">and </w:delText>
        </w:r>
        <w:r w:rsidR="005D6C8D" w:rsidDel="00B922D0">
          <w:rPr>
            <w:i/>
            <w:color w:val="000000" w:themeColor="text1"/>
          </w:rPr>
          <w:delText xml:space="preserve">SNQ2 </w:delText>
        </w:r>
        <w:r w:rsidR="005D6C8D" w:rsidDel="00B922D0">
          <w:rPr>
            <w:color w:val="000000" w:themeColor="text1"/>
          </w:rPr>
          <w:delText xml:space="preserve">with </w:delText>
        </w:r>
        <w:r w:rsidR="005A78CA" w:rsidDel="00B922D0">
          <w:rPr>
            <w:color w:val="000000" w:themeColor="text1"/>
          </w:rPr>
          <w:delText>with protein-protein intera</w:delText>
        </w:r>
        <w:r w:rsidR="005D6C8D" w:rsidDel="00B922D0">
          <w:rPr>
            <w:color w:val="000000" w:themeColor="text1"/>
          </w:rPr>
          <w:delText>ctions found using MYTH and PCA.</w:delText>
        </w:r>
        <w:r w:rsidR="005A78CA" w:rsidDel="00B922D0">
          <w:rPr>
            <w:color w:val="000000" w:themeColor="text1"/>
          </w:rPr>
          <w:delText xml:space="preserve"> </w:delText>
        </w:r>
        <w:r w:rsidR="005D6C8D" w:rsidDel="00B922D0">
          <w:rPr>
            <w:color w:val="000000" w:themeColor="text1"/>
          </w:rPr>
          <w:delText xml:space="preserve"> </w:delText>
        </w:r>
      </w:del>
      <w:del w:id="1361" w:author="Frederick Roth" w:date="2019-02-07T14:58:00Z">
        <w:r w:rsidR="005D6C8D" w:rsidDel="008D3320">
          <w:rPr>
            <w:color w:val="000000" w:themeColor="text1"/>
          </w:rPr>
          <w:delText xml:space="preserve">Interactions were measured </w:delText>
        </w:r>
        <w:r w:rsidR="00A835D7" w:rsidDel="008D3320">
          <w:rPr>
            <w:color w:val="000000" w:themeColor="text1"/>
          </w:rPr>
          <w:delText xml:space="preserve">in </w:delText>
        </w:r>
        <w:r w:rsidR="00D37C29" w:rsidDel="008D3320">
          <w:rPr>
            <w:color w:val="000000" w:themeColor="text1"/>
          </w:rPr>
          <w:delText xml:space="preserve">both </w:delText>
        </w:r>
        <w:r w:rsidR="005A78CA" w:rsidDel="008D3320">
          <w:rPr>
            <w:color w:val="000000" w:themeColor="text1"/>
          </w:rPr>
          <w:delText xml:space="preserve">this study </w:delText>
        </w:r>
      </w:del>
      <w:del w:id="1362" w:author="Frederick Roth" w:date="2019-02-07T14:55:00Z">
        <w:r w:rsidR="005A78CA" w:rsidDel="00B922D0">
          <w:rPr>
            <w:color w:val="000000" w:themeColor="text1"/>
          </w:rPr>
          <w:delText>(</w:delText>
        </w:r>
        <w:r w:rsidR="004452EF" w:rsidDel="00B922D0">
          <w:rPr>
            <w:color w:val="000000" w:themeColor="text1"/>
          </w:rPr>
          <w:delText xml:space="preserve">Figure </w:delText>
        </w:r>
        <w:r w:rsidR="009747F9" w:rsidDel="00B922D0">
          <w:rPr>
            <w:color w:val="000000" w:themeColor="text1"/>
          </w:rPr>
          <w:delText xml:space="preserve">S11, S12) </w:delText>
        </w:r>
      </w:del>
      <w:del w:id="1363" w:author="Frederick Roth" w:date="2019-02-07T14:58:00Z">
        <w:r w:rsidR="009747F9" w:rsidDel="008D3320">
          <w:rPr>
            <w:color w:val="000000" w:themeColor="text1"/>
          </w:rPr>
          <w:delText>and previous studies</w:delText>
        </w:r>
      </w:del>
      <w:moveFromRangeStart w:id="1364" w:author="Frederick Roth" w:date="2019-02-07T14:53:00Z" w:name="move443600"/>
      <w:moveFrom w:id="1365" w:author="Frederick Roth" w:date="2019-02-07T14:53:00Z">
        <w:del w:id="1366" w:author="Frederick Roth" w:date="2019-02-07T14:58:00Z">
          <w:r w:rsidR="00A17157" w:rsidDel="008D3320">
            <w:rPr>
              <w:color w:val="000000" w:themeColor="text1"/>
            </w:rPr>
            <w:delText xml:space="preserve"> </w:delText>
          </w:r>
          <w:r w:rsidR="005D6C8D" w:rsidDel="008D3320">
            <w:rPr>
              <w:color w:val="000000" w:themeColor="text1"/>
            </w:rPr>
            <w:fldChar w:fldCharType="begin" w:fldLock="1"/>
          </w:r>
          <w:r w:rsidR="00F13A96" w:rsidRPr="00AC0401" w:rsidDel="008D3320">
            <w:rPr>
              <w:color w:val="000000" w:themeColor="text1"/>
            </w:rPr>
            <w:del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delInstrText>
          </w:r>
          <w:r w:rsidR="005D6C8D" w:rsidDel="008D3320">
            <w:rPr>
              <w:color w:val="000000" w:themeColor="text1"/>
            </w:rPr>
            <w:fldChar w:fldCharType="separate"/>
          </w:r>
          <w:r w:rsidR="00D659A1" w:rsidRPr="00D659A1" w:rsidDel="008D3320">
            <w:rPr>
              <w:noProof/>
              <w:color w:val="000000" w:themeColor="text1"/>
            </w:rPr>
            <w:delText>(Snider et al., 2013; Tarassov et al., 2008)</w:delText>
          </w:r>
          <w:r w:rsidR="005D6C8D" w:rsidDel="008D3320">
            <w:rPr>
              <w:color w:val="000000" w:themeColor="text1"/>
            </w:rPr>
            <w:fldChar w:fldCharType="end"/>
          </w:r>
        </w:del>
      </w:moveFrom>
      <w:moveFromRangeEnd w:id="1364"/>
      <w:del w:id="1367" w:author="Frederick Roth" w:date="2019-02-07T14:58:00Z">
        <w:r w:rsidR="005A78CA" w:rsidDel="008D3320">
          <w:rPr>
            <w:color w:val="000000" w:themeColor="text1"/>
          </w:rPr>
          <w:delText>.</w:delText>
        </w:r>
        <w:r w:rsidR="00B80B34" w:rsidDel="008D3320">
          <w:rPr>
            <w:color w:val="000000" w:themeColor="text1"/>
          </w:rPr>
          <w:delText xml:space="preserve">  </w:delText>
        </w:r>
      </w:del>
      <w:del w:id="1368" w:author="Frederick Roth" w:date="2019-02-07T15:02:00Z">
        <w:r w:rsidR="00D01BD8" w:rsidDel="008D3320">
          <w:rPr>
            <w:color w:val="000000" w:themeColor="text1"/>
          </w:rPr>
          <w:delText xml:space="preserve">Learned </w:delText>
        </w:r>
        <w:r w:rsidR="00D01BD8" w:rsidRPr="00D01BD8" w:rsidDel="008D3320">
          <w:rPr>
            <w:b/>
            <w:i/>
            <w:color w:val="000000" w:themeColor="text1"/>
          </w:rPr>
          <w:delText>I</w:delText>
        </w:r>
        <w:r w:rsidR="00D01BD8" w:rsidDel="008D3320">
          <w:rPr>
            <w:color w:val="000000" w:themeColor="text1"/>
          </w:rPr>
          <w:delText xml:space="preserve"> weights from </w:delText>
        </w:r>
        <w:r w:rsidR="00CC31B7" w:rsidDel="008D3320">
          <w:rPr>
            <w:color w:val="000000" w:themeColor="text1"/>
          </w:rPr>
          <w:delText>4</w:delText>
        </w:r>
        <w:r w:rsidR="00D01BD8" w:rsidRPr="00CC31B7" w:rsidDel="008D3320">
          <w:rPr>
            <w:color w:val="000000" w:themeColor="text1"/>
          </w:rPr>
          <w:delText>B</w:delText>
        </w:r>
        <w:r w:rsidR="00D01BD8" w:rsidDel="008D3320">
          <w:rPr>
            <w:b/>
            <w:color w:val="000000" w:themeColor="text1"/>
          </w:rPr>
          <w:delText xml:space="preserve"> </w:delText>
        </w:r>
        <w:r w:rsidR="00D01BD8" w:rsidDel="008D3320">
          <w:rPr>
            <w:color w:val="000000" w:themeColor="text1"/>
          </w:rPr>
          <w:delText>are overlaid</w:delText>
        </w:r>
        <w:r w:rsidR="00D9226C" w:rsidDel="008D3320">
          <w:rPr>
            <w:color w:val="000000" w:themeColor="text1"/>
          </w:rPr>
          <w:delText>, as well as integrated w</w:delText>
        </w:r>
      </w:del>
      <w:ins w:id="1369" w:author="Frederick Roth" w:date="2019-02-07T15:02:00Z">
        <w:r w:rsidR="008D3320">
          <w:rPr>
            <w:color w:val="000000" w:themeColor="text1"/>
          </w:rPr>
          <w:t>W</w:t>
        </w:r>
      </w:ins>
      <w:r w:rsidR="00D9226C">
        <w:rPr>
          <w:color w:val="000000" w:themeColor="text1"/>
        </w:rPr>
        <w:t xml:space="preserve">hole-organism protein levels </w:t>
      </w:r>
      <w:ins w:id="1370" w:author="Frederick Roth" w:date="2019-02-07T15:02:00Z">
        <w:r w:rsidR="008D3320">
          <w:rPr>
            <w:color w:val="000000" w:themeColor="text1"/>
          </w:rPr>
          <w:fldChar w:fldCharType="begin" w:fldLock="1"/>
        </w:r>
        <w:r w:rsidR="008D3320">
          <w:rPr>
            <w:color w:val="000000" w:themeColor="text1"/>
          </w:rPr>
          <w: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instrText>
        </w:r>
        <w:r w:rsidR="008D3320">
          <w:rPr>
            <w:color w:val="000000" w:themeColor="text1"/>
          </w:rPr>
          <w:fldChar w:fldCharType="separate"/>
        </w:r>
        <w:r w:rsidR="008D3320" w:rsidRPr="00D9226C">
          <w:rPr>
            <w:noProof/>
            <w:color w:val="000000" w:themeColor="text1"/>
          </w:rPr>
          <w:t>(Wang et al., 2015)</w:t>
        </w:r>
        <w:r w:rsidR="008D3320">
          <w:rPr>
            <w:color w:val="000000" w:themeColor="text1"/>
          </w:rPr>
          <w:fldChar w:fldCharType="end"/>
        </w:r>
        <w:r w:rsidR="008D3320">
          <w:rPr>
            <w:color w:val="000000" w:themeColor="text1"/>
          </w:rPr>
          <w:t xml:space="preserve"> </w:t>
        </w:r>
      </w:ins>
      <w:del w:id="1371" w:author="Frederick Roth" w:date="2019-02-07T15:02:00Z">
        <w:r w:rsidR="00D9226C" w:rsidDel="008D3320">
          <w:rPr>
            <w:color w:val="000000" w:themeColor="text1"/>
          </w:rPr>
          <w:delText xml:space="preserve">from </w:delText>
        </w:r>
      </w:del>
      <w:ins w:id="1372" w:author="Frederick Roth" w:date="2019-02-07T15:02:00Z">
        <w:r w:rsidR="008D3320">
          <w:rPr>
            <w:color w:val="000000" w:themeColor="text1"/>
          </w:rPr>
          <w:t>are indic</w:t>
        </w:r>
      </w:ins>
      <w:ins w:id="1373" w:author="Frederick Roth" w:date="2019-02-07T15:03:00Z">
        <w:r w:rsidR="008D3320">
          <w:rPr>
            <w:color w:val="000000" w:themeColor="text1"/>
          </w:rPr>
          <w:t>a</w:t>
        </w:r>
      </w:ins>
      <w:ins w:id="1374" w:author="Frederick Roth" w:date="2019-02-07T15:02:00Z">
        <w:r w:rsidR="008D3320">
          <w:rPr>
            <w:color w:val="000000" w:themeColor="text1"/>
          </w:rPr>
          <w:t>ted by node size</w:t>
        </w:r>
      </w:ins>
      <w:del w:id="1375" w:author="Frederick Roth" w:date="2019-02-07T15:02:00Z">
        <w:r w:rsidR="00687484" w:rsidDel="008D3320">
          <w:rPr>
            <w:color w:val="000000" w:themeColor="text1"/>
          </w:rPr>
          <w:delText>P</w:delText>
        </w:r>
        <w:r w:rsidR="00D9226C" w:rsidDel="008D3320">
          <w:rPr>
            <w:color w:val="000000" w:themeColor="text1"/>
          </w:rPr>
          <w:delText>ax</w:delText>
        </w:r>
        <w:r w:rsidR="00687484" w:rsidDel="008D3320">
          <w:rPr>
            <w:color w:val="000000" w:themeColor="text1"/>
          </w:rPr>
          <w:delText>DB</w:delText>
        </w:r>
        <w:r w:rsidR="00D9226C" w:rsidDel="008D3320">
          <w:rPr>
            <w:color w:val="000000" w:themeColor="text1"/>
          </w:rPr>
          <w:delText xml:space="preserve"> 4.1 </w:delText>
        </w:r>
        <w:r w:rsidR="00D9226C" w:rsidDel="008D3320">
          <w:rPr>
            <w:color w:val="000000" w:themeColor="text1"/>
          </w:rPr>
          <w:fldChar w:fldCharType="begin" w:fldLock="1"/>
        </w:r>
        <w:r w:rsidR="0020497C" w:rsidDel="008D3320">
          <w:rPr>
            <w:color w:val="000000" w:themeColor="text1"/>
          </w:rPr>
          <w:delInstrText>ADDIN CSL_CITATION {"citationItems":[{"id":"ITEM-1","itemData":{"DOI":"10.1002/pmic.201400441","ISSN":"16159853","PMID":"25656970","abstract":"Protein quantification at proteome-wide scale is an important aim, enabling insights into fundamental cellular biology and serving to constrain experiments and theoretical models. While proteome-wide quantification is not yet fully routine, many datasets approaching proteome-wide coverage are becoming available through biophysical and MS techniques. Data of this type can be accessed via a variety of sources, including publication supplements and online data repositories. However, access to the data is still fragmentary, and comparisons across experiments and organisms are not straightforward. Here, we describe recent updates to our database resource \"PaxDb\" (Protein Abundances Across Organisms). PaxDb focuses on protein abundance information at proteome-wide scope, irrespective of the underlying measurement technique. Quantification data is reprocessed, unified, and quality-scored, and then integrated to build a meta-resource. PaxDb also allows evolutionary comparisons through precomputed gene orthology relations. Recently, we have expanded the scope of the database to include cell-line samples, and more systematically scan the literature for suitable datasets. We report that a significant fraction of published experiments cannot readily be accessed and/or parsed for quantitative information, requiring additional steps and efforts. The current update brings PaxDb to 414 datasets in 53 organisms, with (semi-) quantitative abundance information covering more than 300,000 proteins.","author":[{"dropping-particle":"","family":"Wang","given":"Mingcong","non-dropping-particle":"","parse-names":false,"suffix":""},{"dropping-particle":"","family":"Herrmann","given":"Christina J.","non-dropping-particle":"","parse-names":false,"suffix":""},{"dropping-particle":"","family":"Simonovic","given":"Milan","non-dropping-particle":"","parse-names":false,"suffix":""},{"dropping-particle":"","family":"Szklarczyk","given":"Damian","non-dropping-particle":"","parse-names":false,"suffix":""},{"dropping-particle":"","family":"Mering","given":"Christian","non-dropping-particle":"von","parse-names":false,"suffix":""}],"container-title":"PROTEOMICS","id":"ITEM-1","issue":"18","issued":{"date-parts":[["2015","9"]]},"page":"3163-3168","title":"Version 4.0 of PaxDb: Protein abundance data, integrated across model organisms, tissues, and cell-lines","type":"article-journal","volume":"15"},"uris":["http://www.mendeley.com/documents/?uuid=df03ae42-4d18-3f76-8895-4646d12a2088"]}],"mendeley":{"formattedCitation":"(Wang et al., 2015)","plainTextFormattedCitation":"(Wang et al., 2015)","previouslyFormattedCitation":"(Wang et al., 2015)"},"properties":{"noteIndex":0},"schema":"https://github.com/citation-style-language/schema/raw/master/csl-citation.json"}</w:delInstrText>
        </w:r>
        <w:r w:rsidR="00D9226C" w:rsidDel="008D3320">
          <w:rPr>
            <w:color w:val="000000" w:themeColor="text1"/>
          </w:rPr>
          <w:fldChar w:fldCharType="separate"/>
        </w:r>
        <w:r w:rsidR="00D9226C" w:rsidRPr="00D9226C" w:rsidDel="008D3320">
          <w:rPr>
            <w:noProof/>
            <w:color w:val="000000" w:themeColor="text1"/>
          </w:rPr>
          <w:delText>(Wang et al., 2015)</w:delText>
        </w:r>
        <w:r w:rsidR="00D9226C" w:rsidDel="008D3320">
          <w:rPr>
            <w:color w:val="000000" w:themeColor="text1"/>
          </w:rPr>
          <w:fldChar w:fldCharType="end"/>
        </w:r>
      </w:del>
      <w:r w:rsidR="00D9226C">
        <w:rPr>
          <w:color w:val="000000" w:themeColor="text1"/>
        </w:rPr>
        <w:t>.</w:t>
      </w:r>
    </w:p>
    <w:p w14:paraId="3F732391" w14:textId="5596918E" w:rsidR="00B922D0" w:rsidRPr="00D01BD8" w:rsidDel="008D3320" w:rsidRDefault="00B922D0" w:rsidP="007A57E7">
      <w:pPr>
        <w:widowControl w:val="0"/>
        <w:autoSpaceDE w:val="0"/>
        <w:autoSpaceDN w:val="0"/>
        <w:adjustRightInd w:val="0"/>
        <w:jc w:val="both"/>
        <w:rPr>
          <w:del w:id="1376" w:author="Frederick Roth" w:date="2019-02-07T15:02:00Z"/>
          <w:bCs/>
          <w:iCs/>
          <w:color w:val="000000" w:themeColor="text1"/>
        </w:rPr>
      </w:pPr>
    </w:p>
    <w:p w14:paraId="4CA2E912" w14:textId="77777777" w:rsidR="00A05BA8" w:rsidRDefault="00A05BA8" w:rsidP="00224FCB">
      <w:pPr>
        <w:rPr>
          <w:color w:val="000000" w:themeColor="text1"/>
        </w:rPr>
      </w:pPr>
    </w:p>
    <w:p w14:paraId="7E43FD76" w14:textId="77777777" w:rsidR="008D3320" w:rsidRDefault="008D3320" w:rsidP="00224FCB">
      <w:pPr>
        <w:rPr>
          <w:ins w:id="1377" w:author="Frederick Roth" w:date="2019-02-07T15:02:00Z"/>
          <w:b/>
        </w:rPr>
      </w:pPr>
      <w:ins w:id="1378" w:author="Frederick Roth" w:date="2019-02-07T15:02:00Z">
        <w:r>
          <w:rPr>
            <w:b/>
          </w:rPr>
          <w:br w:type="page"/>
        </w:r>
      </w:ins>
    </w:p>
    <w:p w14:paraId="64A72CFB" w14:textId="5F05B827" w:rsidR="00B93FA3" w:rsidRPr="00B1756A" w:rsidRDefault="00B93FA3" w:rsidP="00224FCB">
      <w:pPr>
        <w:rPr>
          <w:b/>
          <w:color w:val="000000" w:themeColor="text1"/>
        </w:rPr>
      </w:pPr>
      <w:r w:rsidRPr="005959CB">
        <w:rPr>
          <w:b/>
        </w:rPr>
        <w:lastRenderedPageBreak/>
        <w:t>Figure S1</w:t>
      </w:r>
      <w:r w:rsidR="005959CB" w:rsidRPr="005959CB">
        <w:rPr>
          <w:b/>
        </w:rPr>
        <w:t xml:space="preserve"> </w:t>
      </w:r>
      <w:r w:rsidR="004972DD" w:rsidRPr="00B1756A">
        <w:rPr>
          <w:b/>
        </w:rPr>
        <w:t>Creat</w:t>
      </w:r>
      <w:r w:rsidR="00044302" w:rsidRPr="00B1756A">
        <w:rPr>
          <w:b/>
        </w:rPr>
        <w:t>ing</w:t>
      </w:r>
      <w:r w:rsidR="004972DD" w:rsidRPr="00B1756A">
        <w:rPr>
          <w:b/>
        </w:rPr>
        <w:t xml:space="preserve"> a </w:t>
      </w:r>
      <w:r w:rsidR="00044302" w:rsidRPr="00B1756A">
        <w:rPr>
          <w:b/>
        </w:rPr>
        <w:t>P</w:t>
      </w:r>
      <w:r w:rsidRPr="00B1756A">
        <w:rPr>
          <w:b/>
        </w:rPr>
        <w:t>ool</w:t>
      </w:r>
      <w:r w:rsidR="00BD4042" w:rsidRPr="00B1756A">
        <w:rPr>
          <w:b/>
        </w:rPr>
        <w:t xml:space="preserve"> of Uniquely Barcoded Strains (‘</w:t>
      </w:r>
      <w:proofErr w:type="spellStart"/>
      <w:r w:rsidR="00BD4042" w:rsidRPr="00B1756A">
        <w:rPr>
          <w:b/>
        </w:rPr>
        <w:t>Barcoder</w:t>
      </w:r>
      <w:proofErr w:type="spellEnd"/>
      <w:r w:rsidR="00BD4042" w:rsidRPr="00B1756A">
        <w:rPr>
          <w:b/>
        </w:rPr>
        <w:t xml:space="preserve"> Pool’)</w:t>
      </w:r>
      <w:r w:rsidR="005959CB">
        <w:rPr>
          <w:b/>
        </w:rPr>
        <w:t xml:space="preserve">, </w:t>
      </w:r>
      <w:r w:rsidR="008A596D">
        <w:rPr>
          <w:b/>
        </w:rPr>
        <w:t>R</w:t>
      </w:r>
      <w:r w:rsidR="005959CB">
        <w:rPr>
          <w:b/>
        </w:rPr>
        <w:t>elated to Figure 1</w:t>
      </w:r>
    </w:p>
    <w:p w14:paraId="48AA28B0" w14:textId="0E569640" w:rsidR="00522486" w:rsidRDefault="00522486" w:rsidP="00522486">
      <w:pPr>
        <w:jc w:val="both"/>
      </w:pPr>
      <w:proofErr w:type="gramStart"/>
      <w:r w:rsidRPr="00212AC7">
        <w:rPr>
          <w:b/>
        </w:rPr>
        <w:t>A</w:t>
      </w:r>
      <w:proofErr w:type="gramEnd"/>
      <w:r>
        <w:rPr>
          <w:b/>
        </w:rPr>
        <w:tab/>
      </w:r>
      <w:r>
        <w:t xml:space="preserve">Engineering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1379"/>
      <w:commentRangeStart w:id="1380"/>
      <w:r>
        <w:rPr>
          <w:b/>
        </w:rPr>
        <w:t>B</w:t>
      </w:r>
      <w:commentRangeEnd w:id="1379"/>
      <w:r>
        <w:rPr>
          <w:rStyle w:val="CommentReference"/>
          <w:rFonts w:asciiTheme="minorHAnsi" w:hAnsiTheme="minorHAnsi" w:cstheme="minorBidi"/>
        </w:rPr>
        <w:commentReference w:id="1379"/>
      </w:r>
      <w:commentRangeEnd w:id="1380"/>
      <w:r w:rsidR="00276A6D">
        <w:rPr>
          <w:rStyle w:val="CommentReference"/>
          <w:rFonts w:asciiTheme="minorHAnsi" w:hAnsiTheme="minorHAnsi" w:cstheme="minorBidi"/>
        </w:rPr>
        <w:commentReference w:id="1380"/>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2A62D63F" w:rsidR="00F0546A" w:rsidRPr="00B1756A" w:rsidRDefault="00F0546A" w:rsidP="00224FCB">
      <w:pPr>
        <w:rPr>
          <w:b/>
        </w:rPr>
      </w:pPr>
      <w:r w:rsidRPr="005959CB">
        <w:rPr>
          <w:b/>
        </w:rPr>
        <w:t xml:space="preserve">Figure </w:t>
      </w:r>
      <w:r w:rsidR="007E2236" w:rsidRPr="005959CB">
        <w:rPr>
          <w:b/>
        </w:rPr>
        <w:t>S2</w:t>
      </w:r>
      <w:r w:rsidR="005959CB" w:rsidRPr="005959CB">
        <w:rPr>
          <w:b/>
        </w:rPr>
        <w:t xml:space="preserve"> </w:t>
      </w:r>
      <w:r w:rsidR="00B27861" w:rsidRPr="00B1756A">
        <w:rPr>
          <w:b/>
        </w:rPr>
        <w:t xml:space="preserve">Analysis of </w:t>
      </w:r>
      <w:r w:rsidR="00B75272" w:rsidRPr="00B1756A">
        <w:rPr>
          <w:b/>
        </w:rPr>
        <w:t>P</w:t>
      </w:r>
      <w:r w:rsidR="004A6E53" w:rsidRPr="00B1756A">
        <w:rPr>
          <w:b/>
        </w:rPr>
        <w:t xml:space="preserve">ool </w:t>
      </w:r>
      <w:r w:rsidR="00B75272" w:rsidRPr="00B1756A">
        <w:rPr>
          <w:b/>
        </w:rPr>
        <w:t>G</w:t>
      </w:r>
      <w:r w:rsidR="008236EB" w:rsidRPr="00B1756A">
        <w:rPr>
          <w:b/>
        </w:rPr>
        <w:t xml:space="preserve">enotyping </w:t>
      </w:r>
      <w:r w:rsidR="00B75272" w:rsidRPr="00B1756A">
        <w:rPr>
          <w:b/>
        </w:rPr>
        <w:t>Q</w:t>
      </w:r>
      <w:r w:rsidR="004A6E53" w:rsidRPr="00B1756A">
        <w:rPr>
          <w:b/>
        </w:rPr>
        <w:t>uality</w:t>
      </w:r>
      <w:r w:rsidR="005959CB" w:rsidRPr="00B1756A">
        <w:rPr>
          <w:b/>
        </w:rPr>
        <w:t xml:space="preserve">, </w:t>
      </w:r>
      <w:r w:rsidR="008A596D">
        <w:rPr>
          <w:b/>
        </w:rPr>
        <w:t>R</w:t>
      </w:r>
      <w:r w:rsidR="005959CB" w:rsidRPr="00B1756A">
        <w:rPr>
          <w:b/>
        </w:rPr>
        <w:t xml:space="preserve">elated to Figure </w:t>
      </w:r>
      <w:r w:rsidR="005959CB">
        <w:rPr>
          <w:b/>
        </w:rPr>
        <w:t>1</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1FBA1100"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 xml:space="preserve">in </w:t>
      </w:r>
      <w:del w:id="1381" w:author="Frederick Roth" w:date="2019-02-07T15:13:00Z">
        <w:r w:rsidDel="00BD4042">
          <w:delText>grey</w:delText>
        </w:r>
      </w:del>
      <w:ins w:id="1382" w:author="Frederick Roth" w:date="2019-02-07T15:13:00Z">
        <w:r w:rsidR="00BD4042">
          <w:t>gray</w:t>
        </w:r>
      </w:ins>
      <w:r>
        <w:t>.</w:t>
      </w:r>
      <w:r w:rsidRPr="00233F15">
        <w:t xml:space="preserve"> </w:t>
      </w:r>
      <w:r>
        <w:t xml:space="preserve">The </w:t>
      </w:r>
      <w:r w:rsidRPr="00233F15">
        <w:t>expected number of strains with a given number of knockouts at 93.8% genotyping accuracy under a random assortment model are indicated in black.</w:t>
      </w:r>
    </w:p>
    <w:p w14:paraId="2938C4D6" w14:textId="4ABE39CA" w:rsidR="00522486" w:rsidRPr="00233F15" w:rsidRDefault="00522486" w:rsidP="00522486">
      <w:pPr>
        <w:jc w:val="both"/>
      </w:pPr>
      <w:r>
        <w:rPr>
          <w:b/>
        </w:rPr>
        <w:t>C</w:t>
      </w:r>
      <w:r w:rsidRPr="00233F15">
        <w:rPr>
          <w:b/>
        </w:rPr>
        <w:tab/>
      </w:r>
      <w:r w:rsidRPr="009446E8">
        <w:t xml:space="preserve">Tests of gene linkage within the </w:t>
      </w:r>
      <w:proofErr w:type="spellStart"/>
      <w:r w:rsidRPr="009446E8">
        <w:t>MAT</w:t>
      </w:r>
      <w:r w:rsidRPr="009446E8">
        <w:rPr>
          <w:b/>
        </w:rPr>
        <w:t>a</w:t>
      </w:r>
      <w:proofErr w:type="spellEnd"/>
      <w:r w:rsidRPr="009446E8">
        <w:rPr>
          <w:b/>
        </w:rPr>
        <w:t xml:space="preserve"> </w:t>
      </w:r>
      <w:r w:rsidRPr="009446E8">
        <w:t>pools (upper triangle) and MAT</w:t>
      </w:r>
      <w:r w:rsidRPr="009446E8">
        <w:rPr>
          <w:b/>
          <w:lang w:val="el-GR"/>
        </w:rPr>
        <w:t>α</w:t>
      </w:r>
      <w:r w:rsidRPr="009446E8">
        <w:rPr>
          <w:b/>
          <w:lang w:val="en-CA"/>
        </w:rPr>
        <w:t xml:space="preserve"> </w:t>
      </w:r>
      <w:r w:rsidRPr="009446E8">
        <w:t xml:space="preserve">pools (lower triangle).   The Pearson correlation coefficient of the corresponding genotype pairs are indicated on the right.  Pairs without significant correlation (Bonferroni-corrected </w:t>
      </w:r>
      <w:r w:rsidRPr="009446E8">
        <w:rPr>
          <w:i/>
        </w:rPr>
        <w:t>p</w:t>
      </w:r>
      <w:r w:rsidRPr="009446E8">
        <w:t xml:space="preserve"> value ≥ 0.05) are shaded in </w:t>
      </w:r>
      <w:del w:id="1383" w:author="Frederick Roth" w:date="2019-02-07T15:13:00Z">
        <w:r w:rsidRPr="009446E8" w:rsidDel="00BD4042">
          <w:delText>grey</w:delText>
        </w:r>
      </w:del>
      <w:ins w:id="1384" w:author="Frederick Roth" w:date="2019-02-07T15:13:00Z">
        <w:r w:rsidR="00BD4042">
          <w:t>gray</w:t>
        </w:r>
      </w:ins>
      <w:r w:rsidRPr="009446E8">
        <w:t>.</w:t>
      </w:r>
      <w:r w:rsidR="00FC6B00" w:rsidRPr="009446E8">
        <w:t xml:space="preserve"> Three pairs of unlinked genes– </w:t>
      </w:r>
      <w:r w:rsidR="00FC6B00" w:rsidRPr="009446E8">
        <w:rPr>
          <w:i/>
        </w:rPr>
        <w:t>YOR1</w:t>
      </w:r>
      <w:r w:rsidR="00FC6B00" w:rsidRPr="009446E8">
        <w:t>-</w:t>
      </w:r>
      <w:r w:rsidR="00FC6B00" w:rsidRPr="009446E8">
        <w:rPr>
          <w:i/>
        </w:rPr>
        <w:t>YCF1</w:t>
      </w:r>
      <w:r w:rsidR="00FC6B00" w:rsidRPr="009446E8">
        <w:t xml:space="preserve">, </w:t>
      </w:r>
      <w:r w:rsidR="00FC6B00" w:rsidRPr="009446E8">
        <w:rPr>
          <w:i/>
        </w:rPr>
        <w:t>YOR1</w:t>
      </w:r>
      <w:r w:rsidR="00FC6B00" w:rsidRPr="009446E8">
        <w:t>-</w:t>
      </w:r>
      <w:r w:rsidR="00FC6B00" w:rsidRPr="009446E8">
        <w:rPr>
          <w:i/>
        </w:rPr>
        <w:t>BPT1</w:t>
      </w:r>
      <w:r w:rsidR="00FC6B00" w:rsidRPr="009446E8">
        <w:t xml:space="preserve">, and </w:t>
      </w:r>
      <w:r w:rsidR="00FC6B00" w:rsidRPr="009446E8">
        <w:rPr>
          <w:i/>
        </w:rPr>
        <w:t>SNQ2</w:t>
      </w:r>
      <w:r w:rsidR="00FC6B00" w:rsidRPr="009446E8">
        <w:t>-</w:t>
      </w:r>
      <w:r w:rsidR="00FC6B00" w:rsidRPr="009446E8">
        <w:rPr>
          <w:i/>
        </w:rPr>
        <w:t>PDR5</w:t>
      </w:r>
      <w:r w:rsidR="00FC6B00" w:rsidRPr="009446E8">
        <w:t xml:space="preserve"> – exhibited weak but significant negative correlation in the appearance of KO genotypes (-0.04 ≥ r ≥ -0.08).  This effect may have arisen via negative genetic interactions conferring lower growth for the corresponding double-knockout genotypes during the sporulation, haploid selection, or automated colony picking steps.</w:t>
      </w:r>
      <w:r w:rsidR="00FC6B00">
        <w:t xml:space="preserve">  </w:t>
      </w:r>
    </w:p>
    <w:p w14:paraId="4827B7C1" w14:textId="77777777" w:rsidR="00B44621" w:rsidRPr="00522486" w:rsidRDefault="00B44621" w:rsidP="00224FCB"/>
    <w:p w14:paraId="26D621B9" w14:textId="085C3611" w:rsidR="00F0546A" w:rsidRPr="00B1756A" w:rsidRDefault="00F0546A" w:rsidP="00224FCB">
      <w:pPr>
        <w:rPr>
          <w:b/>
        </w:rPr>
      </w:pPr>
      <w:r w:rsidRPr="00233F15">
        <w:rPr>
          <w:b/>
        </w:rPr>
        <w:t xml:space="preserve">Figure </w:t>
      </w:r>
      <w:r w:rsidR="007E2236">
        <w:rPr>
          <w:b/>
        </w:rPr>
        <w:t>S</w:t>
      </w:r>
      <w:r w:rsidR="00F90E5C">
        <w:rPr>
          <w:b/>
        </w:rPr>
        <w:t>3</w:t>
      </w:r>
      <w:r w:rsidR="005959CB">
        <w:rPr>
          <w:b/>
        </w:rPr>
        <w:t xml:space="preserve"> </w:t>
      </w:r>
      <w:r w:rsidR="00F90E5C" w:rsidRPr="00B1756A">
        <w:rPr>
          <w:b/>
        </w:rPr>
        <w:t>M</w:t>
      </w:r>
      <w:r w:rsidR="00AE1B1C" w:rsidRPr="00B1756A">
        <w:rPr>
          <w:b/>
        </w:rPr>
        <w:t xml:space="preserve">arginal </w:t>
      </w:r>
      <w:r w:rsidR="00F90E5C" w:rsidRPr="00B1756A">
        <w:rPr>
          <w:b/>
        </w:rPr>
        <w:t>Single-G</w:t>
      </w:r>
      <w:r w:rsidR="00AE1B1C" w:rsidRPr="00B1756A">
        <w:rPr>
          <w:b/>
        </w:rPr>
        <w:t xml:space="preserve">ene </w:t>
      </w:r>
      <w:r w:rsidR="00F90E5C" w:rsidRPr="00B1756A">
        <w:rPr>
          <w:b/>
        </w:rPr>
        <w:t>K</w:t>
      </w:r>
      <w:r w:rsidR="00AE1B1C" w:rsidRPr="00B1756A">
        <w:rPr>
          <w:b/>
        </w:rPr>
        <w:t xml:space="preserve">nockout </w:t>
      </w:r>
      <w:r w:rsidR="00F90E5C" w:rsidRPr="00B1756A">
        <w:rPr>
          <w:b/>
        </w:rPr>
        <w:t>E</w:t>
      </w:r>
      <w:r w:rsidR="00AE1B1C" w:rsidRPr="00B1756A">
        <w:rPr>
          <w:b/>
        </w:rPr>
        <w:t xml:space="preserve">ffects in the </w:t>
      </w:r>
      <w:r w:rsidR="00F90E5C" w:rsidRPr="00B1756A">
        <w:rPr>
          <w:b/>
        </w:rPr>
        <w:t>P</w:t>
      </w:r>
      <w:r w:rsidR="00AE1B1C" w:rsidRPr="00B1756A">
        <w:rPr>
          <w:b/>
        </w:rPr>
        <w:t>ool</w:t>
      </w:r>
      <w:r w:rsidR="005959CB" w:rsidRPr="00B1756A">
        <w:rPr>
          <w:b/>
        </w:rPr>
        <w:t xml:space="preserve">, </w:t>
      </w:r>
      <w:r w:rsidR="00D50188">
        <w:rPr>
          <w:b/>
        </w:rPr>
        <w:t>R</w:t>
      </w:r>
      <w:r w:rsidR="005959CB" w:rsidRPr="00B1756A">
        <w:rPr>
          <w:b/>
        </w:rPr>
        <w:t>elated to Figure 2</w:t>
      </w:r>
    </w:p>
    <w:p w14:paraId="401166F2" w14:textId="0C0BDC3E" w:rsidR="00836B94" w:rsidRDefault="00F90E5C" w:rsidP="00224FCB">
      <w:pPr>
        <w:jc w:val="both"/>
      </w:pPr>
      <w:r>
        <w:rPr>
          <w:b/>
        </w:rPr>
        <w:t>A</w:t>
      </w:r>
      <w:r>
        <w:rPr>
          <w:b/>
        </w:rPr>
        <w:tab/>
      </w:r>
      <w:proofErr w:type="spellStart"/>
      <w:r w:rsidR="00836B94" w:rsidRPr="00233F15">
        <w:t>A</w:t>
      </w:r>
      <w:proofErr w:type="spellEnd"/>
      <w:r w:rsidR="00836B94" w:rsidRPr="00233F15">
        <w:t xml:space="preserve"> linear model was used to formally </w:t>
      </w:r>
      <w:del w:id="1385" w:author="Frederick Roth" w:date="2019-02-07T15:12:00Z">
        <w:r w:rsidR="00836B94" w:rsidRPr="00233F15" w:rsidDel="00BD4042">
          <w:delText xml:space="preserve">determine </w:delText>
        </w:r>
      </w:del>
      <w:ins w:id="1386" w:author="Frederick Roth" w:date="2019-02-07T15:12:00Z">
        <w:r w:rsidR="00BD4042">
          <w:t xml:space="preserve">identify </w:t>
        </w:r>
      </w:ins>
      <w:r w:rsidR="00836B94" w:rsidRPr="00233F15">
        <w:t>significant</w:t>
      </w:r>
      <w:r w:rsidR="00836B94">
        <w:t xml:space="preserve"> gene knockout effects mediating </w:t>
      </w:r>
      <w:r>
        <w:t>resistance</w:t>
      </w:r>
      <w:r w:rsidR="00836B94">
        <w:t xml:space="preserve"> </w:t>
      </w:r>
      <w:ins w:id="1387" w:author="Frederick Roth" w:date="2019-02-07T15:14:00Z">
        <w:r w:rsidR="00BD4042">
          <w:t xml:space="preserve">(growth in drug relative to growth in drug) for each of </w:t>
        </w:r>
      </w:ins>
      <w:del w:id="1388" w:author="Frederick Roth" w:date="2019-02-07T15:14:00Z">
        <w:r w:rsidDel="00BD4042">
          <w:delText>to</w:delText>
        </w:r>
        <w:r w:rsidR="00836B94" w:rsidDel="00BD4042">
          <w:delText xml:space="preserve"> </w:delText>
        </w:r>
      </w:del>
      <w:r w:rsidR="00836B94">
        <w:t xml:space="preserve">the tested drugs.  Linear model terms which were significant </w:t>
      </w:r>
      <w:r w:rsidR="00836B94" w:rsidRPr="00233F15">
        <w:t xml:space="preserve">(Bonferroni adjusted </w:t>
      </w:r>
      <w:r w:rsidR="00AC7F48" w:rsidRPr="00AC7F48">
        <w:rPr>
          <w:i/>
        </w:rPr>
        <w:t>p</w:t>
      </w:r>
      <w:r w:rsidR="00836B94" w:rsidRPr="00233F15">
        <w:t xml:space="preserve"> &lt; 0.05) </w:t>
      </w:r>
      <w:r w:rsidR="00836B94">
        <w:t xml:space="preserve">in both </w:t>
      </w:r>
      <w:proofErr w:type="spellStart"/>
      <w:r w:rsidR="00836B94">
        <w:t>MAT</w:t>
      </w:r>
      <w:r w:rsidR="00836B94" w:rsidRPr="009D4581">
        <w:rPr>
          <w:b/>
        </w:rPr>
        <w:t>a</w:t>
      </w:r>
      <w:proofErr w:type="spellEnd"/>
      <w:r w:rsidR="00836B94">
        <w:t xml:space="preserve"> and MAT</w:t>
      </w:r>
      <w:r w:rsidR="00836B94" w:rsidRPr="00836B94">
        <w:rPr>
          <w:b/>
          <w:lang w:val="el-GR"/>
        </w:rPr>
        <w:t>α</w:t>
      </w:r>
      <w:r w:rsidR="00836B94">
        <w:t xml:space="preserve"> pools for their given drug are colo</w:t>
      </w:r>
      <w:del w:id="1389" w:author="Frederick Roth" w:date="2019-02-07T15:13:00Z">
        <w:r w:rsidR="00836B94" w:rsidDel="00BD4042">
          <w:delText>u</w:delText>
        </w:r>
      </w:del>
      <w:r w:rsidR="00836B94">
        <w:t xml:space="preserve">red according the legend on the left.  Other terms are </w:t>
      </w:r>
      <w:del w:id="1390" w:author="Frederick Roth" w:date="2019-02-07T15:13:00Z">
        <w:r w:rsidR="00836B94" w:rsidDel="00BD4042">
          <w:delText>colour</w:delText>
        </w:r>
      </w:del>
      <w:ins w:id="1391" w:author="Frederick Roth" w:date="2019-02-07T15:13:00Z">
        <w:r w:rsidR="00BD4042">
          <w:t>color</w:t>
        </w:r>
      </w:ins>
      <w:r w:rsidR="00836B94">
        <w:t xml:space="preserve">ed in </w:t>
      </w:r>
      <w:del w:id="1392" w:author="Frederick Roth" w:date="2019-02-07T15:13:00Z">
        <w:r w:rsidR="00836B94" w:rsidDel="00BD4042">
          <w:delText>grey</w:delText>
        </w:r>
      </w:del>
      <w:ins w:id="1393" w:author="Frederick Roth" w:date="2019-02-07T15:13:00Z">
        <w:r w:rsidR="00BD4042">
          <w:t>gray</w:t>
        </w:r>
      </w:ins>
      <w:r w:rsidR="00836B94">
        <w:t>.</w:t>
      </w:r>
    </w:p>
    <w:p w14:paraId="78F00E9C" w14:textId="6708E734" w:rsidR="00F90E5C" w:rsidRPr="00F90E5C" w:rsidRDefault="00F90E5C" w:rsidP="00224FCB">
      <w:pPr>
        <w:jc w:val="both"/>
      </w:pPr>
      <w:r>
        <w:rPr>
          <w:b/>
        </w:rPr>
        <w:t>B</w:t>
      </w:r>
      <w:r>
        <w:rPr>
          <w:b/>
        </w:rPr>
        <w:tab/>
      </w:r>
      <w:r>
        <w:t xml:space="preserve">As in A, showing knockout effects </w:t>
      </w:r>
      <w:ins w:id="1394" w:author="Frederick Roth" w:date="2019-02-07T15:14:00Z">
        <w:r w:rsidR="00BD4042">
          <w:t xml:space="preserve">that </w:t>
        </w:r>
      </w:ins>
      <w:del w:id="1395" w:author="Frederick Roth" w:date="2019-02-07T15:14:00Z">
        <w:r w:rsidDel="00BD4042">
          <w:delText xml:space="preserve">mediating </w:delText>
        </w:r>
      </w:del>
      <w:ins w:id="1396" w:author="Frederick Roth" w:date="2019-02-07T15:14:00Z">
        <w:r w:rsidR="00BD4042">
          <w:t xml:space="preserve">mediate </w:t>
        </w:r>
      </w:ins>
      <w:r>
        <w:t>growth</w:t>
      </w:r>
    </w:p>
    <w:p w14:paraId="3963D923" w14:textId="77777777" w:rsidR="00CD2764" w:rsidRDefault="00CD2764" w:rsidP="00224FCB"/>
    <w:p w14:paraId="189166D7" w14:textId="08E14964" w:rsidR="00522486" w:rsidRPr="005959CB" w:rsidRDefault="00522486" w:rsidP="00522486">
      <w:pPr>
        <w:rPr>
          <w:b/>
          <w:rPrChange w:id="1397" w:author="Albi Celaj [3]" w:date="2019-02-13T17:21:00Z">
            <w:rPr/>
          </w:rPrChange>
        </w:rPr>
      </w:pPr>
      <w:commentRangeStart w:id="1398"/>
      <w:r w:rsidRPr="005959CB">
        <w:rPr>
          <w:b/>
        </w:rPr>
        <w:t>Figure S</w:t>
      </w:r>
      <w:commentRangeEnd w:id="1398"/>
      <w:r w:rsidR="00CD2764" w:rsidRPr="005959CB">
        <w:rPr>
          <w:b/>
        </w:rPr>
        <w:t>4</w:t>
      </w:r>
      <w:r w:rsidRPr="005959CB">
        <w:rPr>
          <w:rStyle w:val="CommentReference"/>
          <w:rFonts w:asciiTheme="minorHAnsi" w:hAnsiTheme="minorHAnsi" w:cstheme="minorBidi"/>
          <w:b/>
          <w:rPrChange w:id="1399" w:author="Albi Celaj [3]" w:date="2019-02-13T17:21:00Z">
            <w:rPr>
              <w:rStyle w:val="CommentReference"/>
              <w:rFonts w:asciiTheme="minorHAnsi" w:hAnsiTheme="minorHAnsi" w:cstheme="minorBidi"/>
            </w:rPr>
          </w:rPrChange>
        </w:rPr>
        <w:commentReference w:id="1398"/>
      </w:r>
      <w:ins w:id="1400" w:author="Albi Celaj [3]" w:date="2019-02-13T17:21:00Z">
        <w:r w:rsidR="005959CB" w:rsidRPr="005959CB">
          <w:rPr>
            <w:b/>
          </w:rPr>
          <w:t xml:space="preserve"> </w:t>
        </w:r>
      </w:ins>
      <w:del w:id="1401" w:author="Albi Celaj [3]" w:date="2019-02-13T17:21:00Z">
        <w:r w:rsidRPr="005959CB" w:rsidDel="005959CB">
          <w:rPr>
            <w:b/>
          </w:rPr>
          <w:delText xml:space="preserve">.  </w:delText>
        </w:r>
      </w:del>
      <w:r w:rsidRPr="005959CB">
        <w:rPr>
          <w:b/>
          <w:rPrChange w:id="1402" w:author="Albi Celaj [3]" w:date="2019-02-13T17:21:00Z">
            <w:rPr/>
          </w:rPrChange>
        </w:rPr>
        <w:t xml:space="preserve">Reproducibility of </w:t>
      </w:r>
      <w:r w:rsidR="00E64198" w:rsidRPr="005959CB">
        <w:rPr>
          <w:b/>
          <w:rPrChange w:id="1403" w:author="Albi Celaj [3]" w:date="2019-02-13T17:21:00Z">
            <w:rPr/>
          </w:rPrChange>
        </w:rPr>
        <w:t>G</w:t>
      </w:r>
      <w:r w:rsidRPr="005959CB">
        <w:rPr>
          <w:b/>
          <w:rPrChange w:id="1404" w:author="Albi Celaj [3]" w:date="2019-02-13T17:21:00Z">
            <w:rPr/>
          </w:rPrChange>
        </w:rPr>
        <w:t xml:space="preserve">rouped </w:t>
      </w:r>
      <w:r w:rsidR="00E64198" w:rsidRPr="005959CB">
        <w:rPr>
          <w:b/>
          <w:rPrChange w:id="1405" w:author="Albi Celaj [3]" w:date="2019-02-13T17:21:00Z">
            <w:rPr/>
          </w:rPrChange>
        </w:rPr>
        <w:t>G</w:t>
      </w:r>
      <w:r w:rsidRPr="005959CB">
        <w:rPr>
          <w:b/>
          <w:rPrChange w:id="1406" w:author="Albi Celaj [3]" w:date="2019-02-13T17:21:00Z">
            <w:rPr/>
          </w:rPrChange>
        </w:rPr>
        <w:t xml:space="preserve">enotype </w:t>
      </w:r>
      <w:r w:rsidR="00E64198" w:rsidRPr="005959CB">
        <w:rPr>
          <w:b/>
          <w:rPrChange w:id="1407" w:author="Albi Celaj [3]" w:date="2019-02-13T17:21:00Z">
            <w:rPr/>
          </w:rPrChange>
        </w:rPr>
        <w:t>R</w:t>
      </w:r>
      <w:r w:rsidRPr="005959CB">
        <w:rPr>
          <w:b/>
          <w:rPrChange w:id="1408" w:author="Albi Celaj [3]" w:date="2019-02-13T17:21:00Z">
            <w:rPr/>
          </w:rPrChange>
        </w:rPr>
        <w:t>esistance</w:t>
      </w:r>
      <w:ins w:id="1409" w:author="Albi Celaj [3]" w:date="2019-02-13T17:21:00Z">
        <w:r w:rsidR="005959CB" w:rsidRPr="005959CB">
          <w:rPr>
            <w:b/>
            <w:rPrChange w:id="1410" w:author="Albi Celaj [3]" w:date="2019-02-13T17:21:00Z">
              <w:rPr/>
            </w:rPrChange>
          </w:rPr>
          <w:t xml:space="preserve">, </w:t>
        </w:r>
      </w:ins>
      <w:ins w:id="1411" w:author="Albi Celaj [3]" w:date="2019-02-13T17:25:00Z">
        <w:r w:rsidR="00D50188">
          <w:rPr>
            <w:b/>
          </w:rPr>
          <w:t>R</w:t>
        </w:r>
      </w:ins>
      <w:ins w:id="1412" w:author="Albi Celaj [3]" w:date="2019-02-13T17:21:00Z">
        <w:r w:rsidR="005959CB" w:rsidRPr="005959CB">
          <w:rPr>
            <w:b/>
            <w:rPrChange w:id="1413" w:author="Albi Celaj [3]" w:date="2019-02-13T17:21:00Z">
              <w:rPr/>
            </w:rPrChange>
          </w:rPr>
          <w:t>elated to Figure 2</w:t>
        </w:r>
      </w:ins>
      <w:del w:id="1414" w:author="Albi Celaj [3]" w:date="2019-02-13T17:21:00Z">
        <w:r w:rsidRPr="005959CB" w:rsidDel="005959CB">
          <w:rPr>
            <w:b/>
            <w:rPrChange w:id="1415" w:author="Albi Celaj [3]" w:date="2019-02-13T17:21:00Z">
              <w:rPr/>
            </w:rPrChange>
          </w:rPr>
          <w:delText>.</w:delText>
        </w:r>
      </w:del>
    </w:p>
    <w:p w14:paraId="06AD1C9D" w14:textId="25633164" w:rsidR="00E6797C" w:rsidRDefault="00CD2764" w:rsidP="00224FCB">
      <w:r>
        <w:t>As in Figure 2A, showing all 16 drugs</w:t>
      </w:r>
    </w:p>
    <w:p w14:paraId="1FA1AB00" w14:textId="77777777" w:rsidR="00CD2764" w:rsidRPr="00233F15" w:rsidRDefault="00CD2764" w:rsidP="00224FCB"/>
    <w:p w14:paraId="3A2F5BCC" w14:textId="7E2CC165" w:rsidR="00E6797C" w:rsidRPr="005959CB" w:rsidRDefault="00E6797C" w:rsidP="00224FCB">
      <w:pPr>
        <w:jc w:val="both"/>
        <w:rPr>
          <w:b/>
          <w:rPrChange w:id="1416" w:author="Albi Celaj [3]" w:date="2019-02-13T17:21:00Z">
            <w:rPr/>
          </w:rPrChange>
        </w:rPr>
      </w:pPr>
      <w:r w:rsidRPr="005959CB">
        <w:rPr>
          <w:b/>
        </w:rPr>
        <w:t xml:space="preserve">Figure </w:t>
      </w:r>
      <w:r w:rsidR="007E2236" w:rsidRPr="005959CB">
        <w:rPr>
          <w:b/>
        </w:rPr>
        <w:t>S</w:t>
      </w:r>
      <w:r w:rsidR="00EC5C0C" w:rsidRPr="005959CB">
        <w:rPr>
          <w:b/>
        </w:rPr>
        <w:t>5</w:t>
      </w:r>
      <w:ins w:id="1417" w:author="Albi Celaj [3]" w:date="2019-02-13T17:21:00Z">
        <w:r w:rsidR="005959CB" w:rsidRPr="005959CB">
          <w:rPr>
            <w:b/>
          </w:rPr>
          <w:t xml:space="preserve"> </w:t>
        </w:r>
      </w:ins>
      <w:del w:id="1418" w:author="Albi Celaj [3]" w:date="2019-02-13T17:21:00Z">
        <w:r w:rsidRPr="005959CB" w:rsidDel="005959CB">
          <w:rPr>
            <w:b/>
          </w:rPr>
          <w:delText xml:space="preserve">.  </w:delText>
        </w:r>
      </w:del>
      <w:del w:id="1419" w:author="Albi Celaj [3]" w:date="2019-02-13T17:29:00Z">
        <w:r w:rsidRPr="005959CB" w:rsidDel="000B2CF3">
          <w:rPr>
            <w:b/>
            <w:rPrChange w:id="1420" w:author="Albi Celaj [3]" w:date="2019-02-13T17:21:00Z">
              <w:rPr/>
            </w:rPrChange>
          </w:rPr>
          <w:delText xml:space="preserve">A </w:delText>
        </w:r>
      </w:del>
      <w:r w:rsidR="00E64198" w:rsidRPr="005959CB">
        <w:rPr>
          <w:b/>
          <w:rPrChange w:id="1421" w:author="Albi Celaj [3]" w:date="2019-02-13T17:21:00Z">
            <w:rPr/>
          </w:rPrChange>
        </w:rPr>
        <w:t>R</w:t>
      </w:r>
      <w:r w:rsidRPr="005959CB">
        <w:rPr>
          <w:b/>
          <w:rPrChange w:id="1422" w:author="Albi Celaj [3]" w:date="2019-02-13T17:21:00Z">
            <w:rPr/>
          </w:rPrChange>
        </w:rPr>
        <w:t xml:space="preserve">adial </w:t>
      </w:r>
      <w:r w:rsidR="00E64198" w:rsidRPr="005959CB">
        <w:rPr>
          <w:b/>
          <w:rPrChange w:id="1423" w:author="Albi Celaj [3]" w:date="2019-02-13T17:21:00Z">
            <w:rPr/>
          </w:rPrChange>
        </w:rPr>
        <w:t>Combinatorial Signature</w:t>
      </w:r>
      <w:ins w:id="1424" w:author="Albi Celaj [3]" w:date="2019-02-13T17:29:00Z">
        <w:r w:rsidR="000B2CF3">
          <w:rPr>
            <w:b/>
          </w:rPr>
          <w:t>s</w:t>
        </w:r>
      </w:ins>
      <w:r w:rsidR="00E64198" w:rsidRPr="005959CB">
        <w:rPr>
          <w:b/>
          <w:rPrChange w:id="1425" w:author="Albi Celaj [3]" w:date="2019-02-13T17:21:00Z">
            <w:rPr/>
          </w:rPrChange>
        </w:rPr>
        <w:t xml:space="preserve"> </w:t>
      </w:r>
      <w:r w:rsidRPr="005959CB">
        <w:rPr>
          <w:b/>
          <w:rPrChange w:id="1426" w:author="Albi Celaj [3]" w:date="2019-02-13T17:21:00Z">
            <w:rPr/>
          </w:rPrChange>
        </w:rPr>
        <w:t xml:space="preserve">in </w:t>
      </w:r>
      <w:r w:rsidR="00E64198" w:rsidRPr="005959CB">
        <w:rPr>
          <w:b/>
          <w:rPrChange w:id="1427" w:author="Albi Celaj [3]" w:date="2019-02-13T17:21:00Z">
            <w:rPr/>
          </w:rPrChange>
        </w:rPr>
        <w:t>A</w:t>
      </w:r>
      <w:r w:rsidRPr="005959CB">
        <w:rPr>
          <w:b/>
          <w:rPrChange w:id="1428" w:author="Albi Celaj [3]" w:date="2019-02-13T17:21:00Z">
            <w:rPr/>
          </w:rPrChange>
        </w:rPr>
        <w:t xml:space="preserve">dditional </w:t>
      </w:r>
      <w:r w:rsidR="00E64198" w:rsidRPr="005959CB">
        <w:rPr>
          <w:b/>
          <w:rPrChange w:id="1429" w:author="Albi Celaj [3]" w:date="2019-02-13T17:21:00Z">
            <w:rPr/>
          </w:rPrChange>
        </w:rPr>
        <w:t>D</w:t>
      </w:r>
      <w:r w:rsidRPr="005959CB">
        <w:rPr>
          <w:b/>
          <w:rPrChange w:id="1430" w:author="Albi Celaj [3]" w:date="2019-02-13T17:21:00Z">
            <w:rPr/>
          </w:rPrChange>
        </w:rPr>
        <w:t>rugs</w:t>
      </w:r>
      <w:ins w:id="1431" w:author="Albi Celaj [3]" w:date="2019-02-13T17:21:00Z">
        <w:r w:rsidR="005959CB" w:rsidRPr="005959CB">
          <w:rPr>
            <w:b/>
            <w:rPrChange w:id="1432" w:author="Albi Celaj [3]" w:date="2019-02-13T17:21:00Z">
              <w:rPr/>
            </w:rPrChange>
          </w:rPr>
          <w:t xml:space="preserve">, </w:t>
        </w:r>
      </w:ins>
      <w:ins w:id="1433" w:author="Albi Celaj [3]" w:date="2019-02-13T17:25:00Z">
        <w:r w:rsidR="00D50188">
          <w:rPr>
            <w:b/>
          </w:rPr>
          <w:t>R</w:t>
        </w:r>
      </w:ins>
      <w:ins w:id="1434" w:author="Albi Celaj [3]" w:date="2019-02-13T17:21:00Z">
        <w:r w:rsidR="005959CB" w:rsidRPr="005959CB">
          <w:rPr>
            <w:b/>
            <w:rPrChange w:id="1435" w:author="Albi Celaj [3]" w:date="2019-02-13T17:21:00Z">
              <w:rPr/>
            </w:rPrChange>
          </w:rPr>
          <w:t>elated to Figure 2</w:t>
        </w:r>
      </w:ins>
      <w:del w:id="1436" w:author="Albi Celaj [3]" w:date="2019-02-13T17:21:00Z">
        <w:r w:rsidRPr="005959CB" w:rsidDel="005959CB">
          <w:rPr>
            <w:b/>
            <w:rPrChange w:id="1437" w:author="Albi Celaj [3]" w:date="2019-02-13T17:21:00Z">
              <w:rPr/>
            </w:rPrChange>
          </w:rPr>
          <w:delText>.</w:delText>
        </w:r>
      </w:del>
    </w:p>
    <w:p w14:paraId="33050349" w14:textId="10D5CD59" w:rsidR="00A80B8C" w:rsidRDefault="00CD2764" w:rsidP="00A80B8C">
      <w:pPr>
        <w:jc w:val="both"/>
      </w:pPr>
      <w:r>
        <w:t>As in Figure 2</w:t>
      </w:r>
      <w:r w:rsidR="00E64198">
        <w:t>C</w:t>
      </w:r>
      <w:r>
        <w:t>, showing 5 additional drugs</w:t>
      </w:r>
    </w:p>
    <w:p w14:paraId="0B574A60" w14:textId="77777777" w:rsidR="00CD2764" w:rsidRPr="00233F15" w:rsidRDefault="00CD2764" w:rsidP="00A80B8C">
      <w:pPr>
        <w:jc w:val="both"/>
      </w:pPr>
    </w:p>
    <w:p w14:paraId="5DCBEFC0" w14:textId="1215C114" w:rsidR="003B20FE" w:rsidRPr="005959CB" w:rsidRDefault="00806F9F" w:rsidP="00224FCB">
      <w:pPr>
        <w:rPr>
          <w:b/>
          <w:rPrChange w:id="1438" w:author="Albi Celaj [3]" w:date="2019-02-13T17:21:00Z">
            <w:rPr/>
          </w:rPrChange>
        </w:rPr>
      </w:pPr>
      <w:r w:rsidRPr="005959CB">
        <w:rPr>
          <w:b/>
        </w:rPr>
        <w:t xml:space="preserve">Figure </w:t>
      </w:r>
      <w:r w:rsidR="007E2236" w:rsidRPr="005959CB">
        <w:rPr>
          <w:b/>
        </w:rPr>
        <w:t>S</w:t>
      </w:r>
      <w:r w:rsidR="00E64198" w:rsidRPr="005959CB">
        <w:rPr>
          <w:b/>
        </w:rPr>
        <w:t>6</w:t>
      </w:r>
      <w:del w:id="1439" w:author="Albi Celaj [3]" w:date="2019-02-13T17:21:00Z">
        <w:r w:rsidR="007A2ED2" w:rsidRPr="005959CB" w:rsidDel="005959CB">
          <w:rPr>
            <w:b/>
          </w:rPr>
          <w:delText xml:space="preserve">. </w:delText>
        </w:r>
      </w:del>
      <w:del w:id="1440" w:author="Albi Celaj [3]" w:date="2019-02-13T17:29:00Z">
        <w:r w:rsidR="007A2ED2" w:rsidRPr="005959CB" w:rsidDel="000B2CF3">
          <w:rPr>
            <w:b/>
          </w:rPr>
          <w:delText xml:space="preserve"> </w:delText>
        </w:r>
        <w:r w:rsidR="003B20FE" w:rsidRPr="005959CB" w:rsidDel="000B2CF3">
          <w:rPr>
            <w:b/>
            <w:rPrChange w:id="1441" w:author="Albi Celaj [3]" w:date="2019-02-13T17:21:00Z">
              <w:rPr/>
            </w:rPrChange>
          </w:rPr>
          <w:delText>A</w:delText>
        </w:r>
      </w:del>
      <w:r w:rsidR="003B20FE" w:rsidRPr="005959CB">
        <w:rPr>
          <w:b/>
          <w:rPrChange w:id="1442" w:author="Albi Celaj [3]" w:date="2019-02-13T17:21:00Z">
            <w:rPr/>
          </w:rPrChange>
        </w:rPr>
        <w:t xml:space="preserve"> </w:t>
      </w:r>
      <w:r w:rsidR="00E64198" w:rsidRPr="005959CB">
        <w:rPr>
          <w:b/>
          <w:rPrChange w:id="1443" w:author="Albi Celaj [3]" w:date="2019-02-13T17:21:00Z">
            <w:rPr/>
          </w:rPrChange>
        </w:rPr>
        <w:t>Resistance</w:t>
      </w:r>
      <w:r w:rsidR="003B20FE" w:rsidRPr="005959CB">
        <w:rPr>
          <w:b/>
          <w:rPrChange w:id="1444" w:author="Albi Celaj [3]" w:date="2019-02-13T17:21:00Z">
            <w:rPr/>
          </w:rPrChange>
        </w:rPr>
        <w:t xml:space="preserve"> </w:t>
      </w:r>
      <w:r w:rsidR="00E64198" w:rsidRPr="005959CB">
        <w:rPr>
          <w:b/>
          <w:rPrChange w:id="1445" w:author="Albi Celaj [3]" w:date="2019-02-13T17:21:00Z">
            <w:rPr/>
          </w:rPrChange>
        </w:rPr>
        <w:t>L</w:t>
      </w:r>
      <w:r w:rsidR="003B20FE" w:rsidRPr="005959CB">
        <w:rPr>
          <w:b/>
          <w:rPrChange w:id="1446" w:author="Albi Celaj [3]" w:date="2019-02-13T17:21:00Z">
            <w:rPr/>
          </w:rPrChange>
        </w:rPr>
        <w:t>andscape</w:t>
      </w:r>
      <w:ins w:id="1447" w:author="Albi Celaj [3]" w:date="2019-02-13T17:29:00Z">
        <w:r w:rsidR="000B2CF3">
          <w:rPr>
            <w:b/>
          </w:rPr>
          <w:t>s</w:t>
        </w:r>
      </w:ins>
      <w:r w:rsidR="00E64198" w:rsidRPr="005959CB">
        <w:rPr>
          <w:b/>
          <w:rPrChange w:id="1448" w:author="Albi Celaj [3]" w:date="2019-02-13T17:21:00Z">
            <w:rPr/>
          </w:rPrChange>
        </w:rPr>
        <w:t xml:space="preserve"> for all D</w:t>
      </w:r>
      <w:r w:rsidR="00B91404" w:rsidRPr="005959CB">
        <w:rPr>
          <w:b/>
          <w:rPrChange w:id="1449" w:author="Albi Celaj [3]" w:date="2019-02-13T17:21:00Z">
            <w:rPr/>
          </w:rPrChange>
        </w:rPr>
        <w:t>rugs</w:t>
      </w:r>
      <w:ins w:id="1450" w:author="Albi Celaj [3]" w:date="2019-02-13T17:21:00Z">
        <w:r w:rsidR="005959CB" w:rsidRPr="005959CB">
          <w:rPr>
            <w:b/>
            <w:rPrChange w:id="1451" w:author="Albi Celaj [3]" w:date="2019-02-13T17:21:00Z">
              <w:rPr/>
            </w:rPrChange>
          </w:rPr>
          <w:t xml:space="preserve">, </w:t>
        </w:r>
      </w:ins>
      <w:ins w:id="1452" w:author="Albi Celaj [3]" w:date="2019-02-13T17:25:00Z">
        <w:r w:rsidR="00D50188">
          <w:rPr>
            <w:b/>
          </w:rPr>
          <w:t>R</w:t>
        </w:r>
      </w:ins>
      <w:ins w:id="1453" w:author="Albi Celaj [3]" w:date="2019-02-13T17:21:00Z">
        <w:r w:rsidR="005959CB" w:rsidRPr="005959CB">
          <w:rPr>
            <w:b/>
            <w:rPrChange w:id="1454" w:author="Albi Celaj [3]" w:date="2019-02-13T17:21:00Z">
              <w:rPr/>
            </w:rPrChange>
          </w:rPr>
          <w:t>elated to Figure 2</w:t>
        </w:r>
      </w:ins>
      <w:del w:id="1455" w:author="Albi Celaj [3]" w:date="2019-02-13T17:21:00Z">
        <w:r w:rsidR="00B91404" w:rsidRPr="005959CB" w:rsidDel="005959CB">
          <w:rPr>
            <w:b/>
            <w:rPrChange w:id="1456" w:author="Albi Celaj [3]" w:date="2019-02-13T17:21:00Z">
              <w:rPr/>
            </w:rPrChange>
          </w:rPr>
          <w:delText>.</w:delText>
        </w:r>
        <w:r w:rsidR="003B20FE" w:rsidRPr="005959CB" w:rsidDel="005959CB">
          <w:rPr>
            <w:b/>
            <w:rPrChange w:id="1457" w:author="Albi Celaj [3]" w:date="2019-02-13T17:21:00Z">
              <w:rPr/>
            </w:rPrChange>
          </w:rPr>
          <w:delText xml:space="preserve"> </w:delText>
        </w:r>
      </w:del>
    </w:p>
    <w:p w14:paraId="7B89866C" w14:textId="6DE29B01" w:rsidR="00E6797C" w:rsidRPr="00E64198" w:rsidRDefault="00E64198" w:rsidP="00224FCB">
      <w:pPr>
        <w:jc w:val="both"/>
      </w:pPr>
      <w:r>
        <w:t>As in Figure 2D, showing all 16 drugs</w:t>
      </w:r>
    </w:p>
    <w:p w14:paraId="276E0CF2" w14:textId="77777777" w:rsidR="00E64198" w:rsidRDefault="00E64198" w:rsidP="00224FCB">
      <w:pPr>
        <w:jc w:val="both"/>
      </w:pPr>
    </w:p>
    <w:p w14:paraId="26E15F85" w14:textId="31E375EE" w:rsidR="00BD4042" w:rsidRPr="00BD4042" w:rsidDel="00E60ED0" w:rsidRDefault="00BD4042" w:rsidP="00224FCB">
      <w:pPr>
        <w:widowControl w:val="0"/>
        <w:autoSpaceDE w:val="0"/>
        <w:autoSpaceDN w:val="0"/>
        <w:adjustRightInd w:val="0"/>
        <w:rPr>
          <w:ins w:id="1458" w:author="Frederick Roth" w:date="2019-02-07T15:20:00Z"/>
          <w:del w:id="1459" w:author="Albi Celaj [3]" w:date="2019-02-08T11:54:00Z"/>
          <w:bCs/>
          <w:iCs/>
          <w:color w:val="000000" w:themeColor="text1"/>
          <w:rPrChange w:id="1460" w:author="Frederick Roth" w:date="2019-02-07T15:20:00Z">
            <w:rPr>
              <w:ins w:id="1461" w:author="Frederick Roth" w:date="2019-02-07T15:20:00Z"/>
              <w:del w:id="1462" w:author="Albi Celaj [3]" w:date="2019-02-08T11:54:00Z"/>
              <w:b/>
              <w:bCs/>
              <w:iCs/>
              <w:color w:val="000000" w:themeColor="text1"/>
            </w:rPr>
          </w:rPrChange>
        </w:rPr>
      </w:pPr>
      <w:ins w:id="1463" w:author="Frederick Roth" w:date="2019-02-07T15:20:00Z">
        <w:del w:id="1464" w:author="Albi Celaj [3]" w:date="2019-02-08T11:54:00Z">
          <w:r w:rsidRPr="00BD4042" w:rsidDel="00E60ED0">
            <w:rPr>
              <w:bCs/>
              <w:iCs/>
              <w:color w:val="000000" w:themeColor="text1"/>
              <w:highlight w:val="yellow"/>
              <w:rPrChange w:id="1465" w:author="Frederick Roth" w:date="2019-02-07T15:20:00Z">
                <w:rPr>
                  <w:b/>
                  <w:bCs/>
                  <w:iCs/>
                  <w:color w:val="000000" w:themeColor="text1"/>
                </w:rPr>
              </w:rPrChange>
            </w:rPr>
            <w:delText>[</w:delText>
          </w:r>
          <w:r w:rsidRPr="00BD4042" w:rsidDel="00E60ED0">
            <w:rPr>
              <w:bCs/>
              <w:iCs/>
              <w:color w:val="000000" w:themeColor="text1"/>
              <w:highlight w:val="yellow"/>
              <w:rPrChange w:id="1466" w:author="Frederick Roth" w:date="2019-02-07T15:20:00Z">
                <w:rPr>
                  <w:bCs/>
                  <w:iCs/>
                  <w:color w:val="000000" w:themeColor="text1"/>
                </w:rPr>
              </w:rPrChange>
            </w:rPr>
            <w:delText>Fritz stopped here</w:delText>
          </w:r>
          <w:r w:rsidRPr="00BD4042" w:rsidDel="00E60ED0">
            <w:rPr>
              <w:bCs/>
              <w:iCs/>
              <w:color w:val="000000" w:themeColor="text1"/>
              <w:highlight w:val="yellow"/>
              <w:rPrChange w:id="1467" w:author="Frederick Roth" w:date="2019-02-07T15:20:00Z">
                <w:rPr>
                  <w:b/>
                  <w:bCs/>
                  <w:iCs/>
                  <w:color w:val="000000" w:themeColor="text1"/>
                </w:rPr>
              </w:rPrChange>
            </w:rPr>
            <w:delText>]</w:delText>
          </w:r>
        </w:del>
      </w:ins>
    </w:p>
    <w:p w14:paraId="72370E3A" w14:textId="60D2F57D"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w:t>
      </w:r>
      <w:r w:rsidR="005207A1">
        <w:rPr>
          <w:b/>
          <w:bCs/>
          <w:iCs/>
          <w:color w:val="000000" w:themeColor="text1"/>
        </w:rPr>
        <w:t>S7</w:t>
      </w:r>
      <w:r>
        <w:rPr>
          <w:b/>
          <w:bCs/>
          <w:iCs/>
          <w:color w:val="000000" w:themeColor="text1"/>
        </w:rPr>
        <w:t xml:space="preserve"> </w:t>
      </w:r>
      <w:r w:rsidRPr="00B1756A">
        <w:rPr>
          <w:b/>
          <w:bCs/>
          <w:iCs/>
          <w:color w:val="000000" w:themeColor="text1"/>
        </w:rPr>
        <w:t xml:space="preserve">Neural </w:t>
      </w:r>
      <w:r w:rsidR="005207A1" w:rsidRPr="00B1756A">
        <w:rPr>
          <w:b/>
          <w:bCs/>
          <w:iCs/>
          <w:color w:val="000000" w:themeColor="text1"/>
        </w:rPr>
        <w:t>N</w:t>
      </w:r>
      <w:r w:rsidRPr="00B1756A">
        <w:rPr>
          <w:b/>
          <w:bCs/>
          <w:iCs/>
          <w:color w:val="000000" w:themeColor="text1"/>
        </w:rPr>
        <w:t xml:space="preserve">etwork </w:t>
      </w:r>
      <w:r w:rsidR="005207A1" w:rsidRPr="00B1756A">
        <w:rPr>
          <w:b/>
          <w:bCs/>
          <w:iCs/>
          <w:color w:val="000000" w:themeColor="text1"/>
        </w:rPr>
        <w:t xml:space="preserve">Construction and </w:t>
      </w:r>
      <w:r w:rsidR="00671ED3" w:rsidRPr="00B1756A">
        <w:rPr>
          <w:b/>
          <w:bCs/>
          <w:iCs/>
          <w:color w:val="000000" w:themeColor="text1"/>
        </w:rPr>
        <w:t>E</w:t>
      </w:r>
      <w:r w:rsidRPr="00B1756A">
        <w:rPr>
          <w:b/>
          <w:bCs/>
          <w:iCs/>
          <w:color w:val="000000" w:themeColor="text1"/>
        </w:rPr>
        <w:t>valuation</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(left), 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5672FAF6"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w:t>
      </w:r>
      <w:r w:rsidR="005207A1">
        <w:rPr>
          <w:bCs/>
          <w:iCs/>
          <w:color w:val="000000" w:themeColor="text1"/>
          <w:lang w:val="en-CA"/>
        </w:rPr>
        <w:t>7</w:t>
      </w:r>
      <w:r w:rsidR="002E141B">
        <w:rPr>
          <w:bCs/>
          <w:iCs/>
          <w:color w:val="000000" w:themeColor="text1"/>
          <w:lang w:val="en-CA"/>
        </w:rPr>
        <w:t xml:space="preserve">A, showing the overall </w:t>
      </w:r>
      <w:del w:id="1468" w:author="Frederick Roth" w:date="2019-02-07T15:16:00Z">
        <w:r w:rsidR="002E141B" w:rsidDel="00BD4042">
          <w:rPr>
            <w:bCs/>
            <w:iCs/>
            <w:color w:val="000000" w:themeColor="text1"/>
            <w:lang w:val="en-CA"/>
          </w:rPr>
          <w:delText xml:space="preserve">mean </w:delText>
        </w:r>
      </w:del>
      <w:ins w:id="1469" w:author="Frederick Roth" w:date="2019-02-07T15:16:00Z">
        <w:r w:rsidR="00BD4042">
          <w:rPr>
            <w:bCs/>
            <w:iCs/>
            <w:color w:val="000000" w:themeColor="text1"/>
            <w:lang w:val="en-CA"/>
          </w:rPr>
          <w:t>mean-</w:t>
        </w:r>
      </w:ins>
      <w:r w:rsidR="002E141B">
        <w:rPr>
          <w:bCs/>
          <w:iCs/>
          <w:color w:val="000000" w:themeColor="text1"/>
          <w:lang w:val="en-CA"/>
        </w:rPr>
        <w:t>squared error of the neural network</w:t>
      </w:r>
      <w:r w:rsidR="002E636D">
        <w:rPr>
          <w:bCs/>
          <w:iCs/>
          <w:color w:val="000000" w:themeColor="text1"/>
          <w:lang w:val="en-CA"/>
        </w:rPr>
        <w:t>.</w:t>
      </w:r>
    </w:p>
    <w:p w14:paraId="3D290622" w14:textId="5FFB45E0"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w:t>
      </w:r>
      <w:r w:rsidR="004922D2">
        <w:rPr>
          <w:color w:val="000000" w:themeColor="text1"/>
        </w:rPr>
        <w:t>model</w:t>
      </w:r>
      <w:r>
        <w:rPr>
          <w:color w:val="000000" w:themeColor="text1"/>
        </w:rPr>
        <w:t xml:space="preserve">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1CE8405" w:rsidR="00522486" w:rsidRPr="00B1756A" w:rsidRDefault="00522486" w:rsidP="00522486">
      <w:pPr>
        <w:widowControl w:val="0"/>
        <w:autoSpaceDE w:val="0"/>
        <w:autoSpaceDN w:val="0"/>
        <w:adjustRightInd w:val="0"/>
        <w:rPr>
          <w:b/>
          <w:bCs/>
          <w:iCs/>
          <w:color w:val="000000" w:themeColor="text1"/>
        </w:rPr>
      </w:pPr>
      <w:commentRangeStart w:id="1470"/>
      <w:r w:rsidRPr="005959CB">
        <w:rPr>
          <w:b/>
          <w:bCs/>
          <w:iCs/>
          <w:color w:val="000000" w:themeColor="text1"/>
        </w:rPr>
        <w:t>Figure S</w:t>
      </w:r>
      <w:r w:rsidR="00AF0890" w:rsidRPr="005959CB">
        <w:rPr>
          <w:b/>
          <w:bCs/>
          <w:iCs/>
          <w:color w:val="000000" w:themeColor="text1"/>
        </w:rPr>
        <w:t>8</w:t>
      </w:r>
      <w:commentRangeEnd w:id="1470"/>
      <w:r w:rsidRPr="00B1756A">
        <w:rPr>
          <w:rStyle w:val="CommentReference"/>
          <w:rFonts w:asciiTheme="minorHAnsi" w:hAnsiTheme="minorHAnsi" w:cstheme="minorBidi"/>
          <w:b/>
        </w:rPr>
        <w:commentReference w:id="1470"/>
      </w:r>
      <w:r w:rsidR="005959CB" w:rsidRPr="005959CB">
        <w:rPr>
          <w:b/>
          <w:bCs/>
          <w:iCs/>
          <w:color w:val="000000" w:themeColor="text1"/>
        </w:rPr>
        <w:t xml:space="preserve"> </w:t>
      </w:r>
      <w:r w:rsidRPr="00B1756A">
        <w:rPr>
          <w:b/>
          <w:bCs/>
          <w:iCs/>
          <w:color w:val="000000" w:themeColor="text1"/>
        </w:rPr>
        <w:t xml:space="preserve">Neural </w:t>
      </w:r>
      <w:r w:rsidR="00671ED3" w:rsidRPr="00B1756A">
        <w:rPr>
          <w:b/>
          <w:bCs/>
          <w:iCs/>
          <w:color w:val="000000" w:themeColor="text1"/>
        </w:rPr>
        <w:t>N</w:t>
      </w:r>
      <w:r w:rsidRPr="00B1756A">
        <w:rPr>
          <w:b/>
          <w:bCs/>
          <w:iCs/>
          <w:color w:val="000000" w:themeColor="text1"/>
        </w:rPr>
        <w:t xml:space="preserve">etwork </w:t>
      </w:r>
      <w:r w:rsidR="00671ED3" w:rsidRPr="00B1756A">
        <w:rPr>
          <w:b/>
          <w:bCs/>
          <w:iCs/>
          <w:color w:val="000000" w:themeColor="text1"/>
        </w:rPr>
        <w:t>P</w:t>
      </w:r>
      <w:r w:rsidRPr="00B1756A">
        <w:rPr>
          <w:b/>
          <w:bCs/>
          <w:iCs/>
          <w:color w:val="000000" w:themeColor="text1"/>
        </w:rPr>
        <w:t xml:space="preserve">erformance for </w:t>
      </w:r>
      <w:r w:rsidR="00671ED3" w:rsidRPr="00B1756A">
        <w:rPr>
          <w:b/>
          <w:bCs/>
          <w:iCs/>
          <w:color w:val="000000" w:themeColor="text1"/>
        </w:rPr>
        <w:t>S</w:t>
      </w:r>
      <w:r w:rsidRPr="00B1756A">
        <w:rPr>
          <w:b/>
          <w:bCs/>
          <w:iCs/>
          <w:color w:val="000000" w:themeColor="text1"/>
        </w:rPr>
        <w:t xml:space="preserve">ingle </w:t>
      </w:r>
      <w:r w:rsidR="00671ED3" w:rsidRPr="00B1756A">
        <w:rPr>
          <w:b/>
          <w:bCs/>
          <w:iCs/>
          <w:color w:val="000000" w:themeColor="text1"/>
        </w:rPr>
        <w:t>D</w:t>
      </w:r>
      <w:r w:rsidRPr="00B1756A">
        <w:rPr>
          <w:b/>
          <w:bCs/>
          <w:iCs/>
          <w:color w:val="000000" w:themeColor="text1"/>
        </w:rPr>
        <w:t>rugs</w:t>
      </w:r>
      <w:r w:rsidR="005959CB" w:rsidRPr="00B1756A">
        <w:rPr>
          <w:b/>
          <w:bCs/>
          <w:iCs/>
          <w:color w:val="000000" w:themeColor="text1"/>
        </w:rPr>
        <w:t xml:space="preserve">, </w:t>
      </w:r>
      <w:r w:rsidR="00027C1C">
        <w:rPr>
          <w:b/>
          <w:bCs/>
          <w:iCs/>
          <w:color w:val="000000" w:themeColor="text1"/>
        </w:rPr>
        <w:t>R</w:t>
      </w:r>
      <w:r w:rsidR="005959CB" w:rsidRPr="00B1756A">
        <w:rPr>
          <w:b/>
          <w:bCs/>
          <w:iCs/>
          <w:color w:val="000000" w:themeColor="text1"/>
        </w:rPr>
        <w:t>elated to Figure 4</w:t>
      </w:r>
    </w:p>
    <w:p w14:paraId="0AFFCD60" w14:textId="37B7111A" w:rsidR="00B679A9" w:rsidRDefault="00671ED3" w:rsidP="00224FCB">
      <w:pPr>
        <w:widowControl w:val="0"/>
        <w:autoSpaceDE w:val="0"/>
        <w:autoSpaceDN w:val="0"/>
        <w:adjustRightInd w:val="0"/>
      </w:pPr>
      <w:r>
        <w:t>As in Figure</w:t>
      </w:r>
      <w:r w:rsidR="00872A42">
        <w:t xml:space="preserve"> 4D, showing neural network performance for each drug (considering 5-gene groups)</w:t>
      </w:r>
    </w:p>
    <w:p w14:paraId="6B6E89F5" w14:textId="77777777" w:rsidR="00B679A9" w:rsidRDefault="00B679A9" w:rsidP="00224FCB">
      <w:pPr>
        <w:widowControl w:val="0"/>
        <w:autoSpaceDE w:val="0"/>
        <w:autoSpaceDN w:val="0"/>
        <w:adjustRightInd w:val="0"/>
        <w:rPr>
          <w:bCs/>
          <w:iCs/>
          <w:color w:val="000000" w:themeColor="text1"/>
        </w:rPr>
      </w:pPr>
    </w:p>
    <w:p w14:paraId="0AD080B2" w14:textId="1E3C006B" w:rsidR="00E83CB0" w:rsidRPr="00B1756A" w:rsidRDefault="00C75C81" w:rsidP="00E83CB0">
      <w:pPr>
        <w:widowControl w:val="0"/>
        <w:autoSpaceDE w:val="0"/>
        <w:autoSpaceDN w:val="0"/>
        <w:adjustRightInd w:val="0"/>
        <w:rPr>
          <w:b/>
          <w:bCs/>
          <w:iCs/>
          <w:color w:val="000000" w:themeColor="text1"/>
        </w:rPr>
      </w:pPr>
      <w:commentRangeStart w:id="1471"/>
      <w:r>
        <w:rPr>
          <w:b/>
          <w:bCs/>
          <w:iCs/>
          <w:color w:val="000000" w:themeColor="text1"/>
        </w:rPr>
        <w:t>Figure S</w:t>
      </w:r>
      <w:r w:rsidR="008436FC">
        <w:rPr>
          <w:b/>
          <w:bCs/>
          <w:iCs/>
          <w:color w:val="000000" w:themeColor="text1"/>
        </w:rPr>
        <w:t>9</w:t>
      </w:r>
      <w:r w:rsidRPr="005959CB">
        <w:rPr>
          <w:b/>
          <w:bCs/>
          <w:iCs/>
          <w:color w:val="000000" w:themeColor="text1"/>
        </w:rPr>
        <w:t xml:space="preserve"> </w:t>
      </w:r>
      <w:commentRangeEnd w:id="1471"/>
      <w:r w:rsidRPr="00B1756A">
        <w:rPr>
          <w:rStyle w:val="CommentReference"/>
          <w:rFonts w:asciiTheme="minorHAnsi" w:hAnsiTheme="minorHAnsi" w:cstheme="minorBidi"/>
          <w:b/>
        </w:rPr>
        <w:commentReference w:id="1471"/>
      </w:r>
      <w:r w:rsidR="00AA04D1" w:rsidRPr="00B1756A">
        <w:rPr>
          <w:b/>
          <w:bCs/>
          <w:iCs/>
          <w:color w:val="000000" w:themeColor="text1"/>
        </w:rPr>
        <w:t>Neural Network Training with Single-Drug Data</w:t>
      </w:r>
      <w:r w:rsidR="005959CB">
        <w:rPr>
          <w:b/>
          <w:bCs/>
          <w:iCs/>
          <w:color w:val="000000" w:themeColor="text1"/>
        </w:rPr>
        <w:t xml:space="preserve">, </w:t>
      </w:r>
      <w:r w:rsidR="00027C1C">
        <w:rPr>
          <w:b/>
          <w:bCs/>
          <w:iCs/>
          <w:color w:val="000000" w:themeColor="text1"/>
        </w:rPr>
        <w:t>R</w:t>
      </w:r>
      <w:r w:rsidR="005959CB">
        <w:rPr>
          <w:b/>
          <w:bCs/>
          <w:iCs/>
          <w:color w:val="000000" w:themeColor="text1"/>
        </w:rPr>
        <w:t>elated to Figures 4 and 5</w:t>
      </w:r>
    </w:p>
    <w:p w14:paraId="7C53B1E8" w14:textId="4705C099" w:rsidR="00B84596" w:rsidRDefault="00EC5530" w:rsidP="00B84596">
      <w:pPr>
        <w:jc w:val="both"/>
      </w:pPr>
      <w:r>
        <w:rPr>
          <w:b/>
          <w:bCs/>
          <w:iCs/>
          <w:color w:val="000000" w:themeColor="text1"/>
        </w:rPr>
        <w:t>A</w:t>
      </w:r>
      <w:r w:rsidR="00B84596">
        <w:rPr>
          <w:b/>
          <w:bCs/>
          <w:iCs/>
          <w:color w:val="000000" w:themeColor="text1"/>
        </w:rPr>
        <w:tab/>
      </w:r>
      <w:proofErr w:type="gramStart"/>
      <w:r w:rsidR="00E746A7">
        <w:rPr>
          <w:color w:val="000000" w:themeColor="text1"/>
        </w:rPr>
        <w:t>As</w:t>
      </w:r>
      <w:proofErr w:type="gramEnd"/>
      <w:r w:rsidR="00E746A7">
        <w:rPr>
          <w:color w:val="000000" w:themeColor="text1"/>
        </w:rPr>
        <w:t xml:space="preserve"> in Figure 4D and Figure S8.  Performance is shown for the original network trained only on valinomycin data.  No substantial improvement over the original neural network is evident.</w:t>
      </w:r>
    </w:p>
    <w:p w14:paraId="0340BD2B" w14:textId="1EED9EF0" w:rsidR="00C02B57" w:rsidRPr="00671ED3" w:rsidRDefault="00C02B57" w:rsidP="00B84596">
      <w:pPr>
        <w:jc w:val="both"/>
        <w:rPr>
          <w:b/>
          <w:color w:val="000000" w:themeColor="text1"/>
        </w:rPr>
      </w:pPr>
      <w:r>
        <w:rPr>
          <w:b/>
        </w:rPr>
        <w:t>B</w:t>
      </w:r>
      <w:r w:rsidRPr="00671ED3">
        <w:tab/>
      </w:r>
      <w:r>
        <w:t xml:space="preserve">As in A, showing </w:t>
      </w:r>
      <w:r w:rsidR="008436FC">
        <w:t>the original</w:t>
      </w:r>
      <w:r>
        <w:t xml:space="preserve"> neural network trained only on fluconazole data.</w:t>
      </w:r>
      <w:r w:rsidR="00E746A7" w:rsidRPr="00E746A7">
        <w:rPr>
          <w:color w:val="000000" w:themeColor="text1"/>
        </w:rPr>
        <w:t xml:space="preserve"> </w:t>
      </w:r>
      <w:r w:rsidR="00E746A7">
        <w:rPr>
          <w:color w:val="000000" w:themeColor="text1"/>
        </w:rPr>
        <w:t xml:space="preserve">No substantial </w:t>
      </w:r>
      <w:r w:rsidR="00D54F87">
        <w:rPr>
          <w:color w:val="000000" w:themeColor="text1"/>
        </w:rPr>
        <w:t xml:space="preserve">predictive </w:t>
      </w:r>
      <w:r w:rsidR="00E746A7">
        <w:rPr>
          <w:color w:val="000000" w:themeColor="text1"/>
        </w:rPr>
        <w:t>improvement</w:t>
      </w:r>
      <w:r w:rsidR="00650731">
        <w:rPr>
          <w:color w:val="000000" w:themeColor="text1"/>
        </w:rPr>
        <w:t xml:space="preserve"> over the original neural network</w:t>
      </w:r>
      <w:r w:rsidR="00E746A7">
        <w:rPr>
          <w:color w:val="000000" w:themeColor="text1"/>
        </w:rPr>
        <w:t xml:space="preserve"> is evident for </w:t>
      </w:r>
      <w:r w:rsidR="00E746A7" w:rsidRPr="00E746A7">
        <w:rPr>
          <w:i/>
          <w:color w:val="000000" w:themeColor="text1"/>
        </w:rPr>
        <w:t>PDR5+</w:t>
      </w:r>
      <w:r w:rsidR="00E746A7">
        <w:rPr>
          <w:color w:val="000000" w:themeColor="text1"/>
        </w:rPr>
        <w:t xml:space="preserve"> groups.</w:t>
      </w:r>
    </w:p>
    <w:p w14:paraId="583CF5D1" w14:textId="096A0470" w:rsidR="00A85652" w:rsidRDefault="002C10E6" w:rsidP="00224FCB">
      <w:pPr>
        <w:widowControl w:val="0"/>
        <w:autoSpaceDE w:val="0"/>
        <w:autoSpaceDN w:val="0"/>
        <w:adjustRightInd w:val="0"/>
        <w:rPr>
          <w:ins w:id="1472" w:author="Albi Celaj [3]" w:date="2019-02-13T17:23:00Z"/>
          <w:bCs/>
          <w:iCs/>
          <w:color w:val="000000" w:themeColor="text1"/>
          <w:lang w:val="en-CA"/>
        </w:rPr>
      </w:pPr>
      <w:r>
        <w:rPr>
          <w:b/>
          <w:bCs/>
          <w:iCs/>
          <w:color w:val="000000" w:themeColor="text1"/>
        </w:rPr>
        <w:t>C</w:t>
      </w:r>
      <w:r>
        <w:rPr>
          <w:b/>
          <w:bCs/>
          <w:iCs/>
          <w:color w:val="000000" w:themeColor="text1"/>
        </w:rPr>
        <w:tab/>
      </w:r>
      <w:proofErr w:type="gramStart"/>
      <w:r>
        <w:rPr>
          <w:bCs/>
          <w:iCs/>
          <w:color w:val="000000" w:themeColor="text1"/>
        </w:rPr>
        <w:t>As</w:t>
      </w:r>
      <w:proofErr w:type="gramEnd"/>
      <w:r>
        <w:rPr>
          <w:bCs/>
          <w:iCs/>
          <w:color w:val="000000" w:themeColor="text1"/>
        </w:rPr>
        <w:t xml:space="preserve"> in Figure S7B</w:t>
      </w:r>
      <w:r w:rsidR="00AA04D1">
        <w:rPr>
          <w:bCs/>
          <w:iCs/>
          <w:color w:val="000000" w:themeColor="text1"/>
        </w:rPr>
        <w:t xml:space="preserve">, showing the mean-squared error of the </w:t>
      </w:r>
      <w:r w:rsidR="002567B9">
        <w:rPr>
          <w:bCs/>
          <w:iCs/>
          <w:color w:val="000000" w:themeColor="text1"/>
        </w:rPr>
        <w:t xml:space="preserve">‘indirect influence’ </w:t>
      </w:r>
      <w:r w:rsidR="0001347A">
        <w:rPr>
          <w:bCs/>
          <w:iCs/>
          <w:color w:val="000000" w:themeColor="text1"/>
        </w:rPr>
        <w:t>fluconazo</w:t>
      </w:r>
      <w:r w:rsidR="00BD38EA">
        <w:rPr>
          <w:bCs/>
          <w:iCs/>
          <w:color w:val="000000" w:themeColor="text1"/>
        </w:rPr>
        <w:t>l</w:t>
      </w:r>
      <w:r w:rsidR="0001347A">
        <w:rPr>
          <w:bCs/>
          <w:iCs/>
          <w:color w:val="000000" w:themeColor="text1"/>
        </w:rPr>
        <w:t xml:space="preserve">e </w:t>
      </w:r>
      <w:r w:rsidR="00AA04D1">
        <w:rPr>
          <w:bCs/>
          <w:iCs/>
          <w:color w:val="000000" w:themeColor="text1"/>
        </w:rPr>
        <w:t xml:space="preserve">neural network trained in Figure 5C (right panel) as a function of the regularization rate </w:t>
      </w:r>
      <w:r w:rsidR="00AA04D1" w:rsidRPr="003E4806">
        <w:rPr>
          <w:b/>
          <w:bCs/>
          <w:i/>
          <w:iCs/>
          <w:color w:val="000000" w:themeColor="text1"/>
          <w:lang w:val="el-GR"/>
        </w:rPr>
        <w:t>λ</w:t>
      </w:r>
      <w:r w:rsidR="00AA04D1">
        <w:rPr>
          <w:b/>
          <w:bCs/>
          <w:iCs/>
          <w:color w:val="000000" w:themeColor="text1"/>
          <w:lang w:val="en-CA"/>
        </w:rPr>
        <w:t xml:space="preserve">.  </w:t>
      </w:r>
      <w:r w:rsidR="00AA04D1">
        <w:rPr>
          <w:bCs/>
          <w:iCs/>
          <w:color w:val="000000" w:themeColor="text1"/>
          <w:lang w:val="en-CA"/>
        </w:rPr>
        <w:t>13 intervals are plotted from 10</w:t>
      </w:r>
      <w:r w:rsidR="00AA04D1" w:rsidRPr="0099095A">
        <w:rPr>
          <w:bCs/>
          <w:iCs/>
          <w:color w:val="000000" w:themeColor="text1"/>
          <w:vertAlign w:val="superscript"/>
          <w:lang w:val="en-CA"/>
        </w:rPr>
        <w:t>-6</w:t>
      </w:r>
      <w:r w:rsidR="00AA04D1">
        <w:rPr>
          <w:bCs/>
          <w:iCs/>
          <w:color w:val="000000" w:themeColor="text1"/>
          <w:vertAlign w:val="superscript"/>
          <w:lang w:val="en-CA"/>
        </w:rPr>
        <w:t xml:space="preserve"> </w:t>
      </w:r>
      <w:r w:rsidR="00AA04D1">
        <w:rPr>
          <w:bCs/>
          <w:iCs/>
          <w:color w:val="000000" w:themeColor="text1"/>
          <w:lang w:val="en-CA"/>
        </w:rPr>
        <w:t>to 10</w:t>
      </w:r>
      <w:r w:rsidR="00AA04D1">
        <w:rPr>
          <w:bCs/>
          <w:iCs/>
          <w:color w:val="000000" w:themeColor="text1"/>
          <w:vertAlign w:val="superscript"/>
          <w:lang w:val="en-CA"/>
        </w:rPr>
        <w:t>0</w:t>
      </w:r>
      <w:r w:rsidR="00AA04D1" w:rsidRPr="00AA04D1">
        <w:rPr>
          <w:bCs/>
          <w:iCs/>
          <w:color w:val="000000" w:themeColor="text1"/>
          <w:lang w:val="en-CA"/>
        </w:rPr>
        <w:t>.</w:t>
      </w:r>
    </w:p>
    <w:p w14:paraId="4338F841" w14:textId="77777777" w:rsidR="005959CB" w:rsidRDefault="005959CB" w:rsidP="00224FCB">
      <w:pPr>
        <w:widowControl w:val="0"/>
        <w:autoSpaceDE w:val="0"/>
        <w:autoSpaceDN w:val="0"/>
        <w:adjustRightInd w:val="0"/>
        <w:rPr>
          <w:b/>
          <w:bCs/>
          <w:iCs/>
          <w:color w:val="000000" w:themeColor="text1"/>
        </w:rPr>
      </w:pPr>
    </w:p>
    <w:p w14:paraId="66843150" w14:textId="45292638" w:rsidR="00E25B74" w:rsidRDefault="00C75C81" w:rsidP="00EA645D">
      <w:pPr>
        <w:jc w:val="both"/>
        <w:rPr>
          <w:color w:val="000000" w:themeColor="text1"/>
        </w:rPr>
      </w:pPr>
      <w:r w:rsidRPr="003643C4">
        <w:rPr>
          <w:b/>
          <w:bCs/>
          <w:iCs/>
          <w:color w:val="000000" w:themeColor="text1"/>
        </w:rPr>
        <w:t>Figure S1</w:t>
      </w:r>
      <w:r w:rsidR="00420D57">
        <w:rPr>
          <w:b/>
          <w:bCs/>
          <w:iCs/>
          <w:color w:val="000000" w:themeColor="text1"/>
        </w:rPr>
        <w:t>0</w:t>
      </w:r>
      <w:r w:rsidR="00027C1C">
        <w:rPr>
          <w:b/>
          <w:bCs/>
          <w:iCs/>
          <w:color w:val="000000" w:themeColor="text1"/>
        </w:rPr>
        <w:t xml:space="preserve"> </w:t>
      </w:r>
      <w:r w:rsidR="0092493A" w:rsidRPr="00B1756A">
        <w:rPr>
          <w:b/>
          <w:color w:val="000000" w:themeColor="text1"/>
        </w:rPr>
        <w:t>Comparing</w:t>
      </w:r>
      <w:r w:rsidR="00E25B74" w:rsidRPr="00B1756A">
        <w:rPr>
          <w:b/>
          <w:color w:val="000000" w:themeColor="text1"/>
        </w:rPr>
        <w:t xml:space="preserve"> Single-Strain Fluconazole Resistance to </w:t>
      </w:r>
      <w:r w:rsidR="00E25B74" w:rsidRPr="00B1756A">
        <w:rPr>
          <w:b/>
        </w:rPr>
        <w:t>5-gene Groups</w:t>
      </w:r>
      <w:r w:rsidR="00027C1C" w:rsidRPr="00B1756A">
        <w:rPr>
          <w:b/>
        </w:rPr>
        <w:t>, Related to Figure 5</w:t>
      </w:r>
    </w:p>
    <w:p w14:paraId="73C26F56" w14:textId="1E6EDF71" w:rsidR="00E25B74" w:rsidRDefault="00E25B74" w:rsidP="00E25B74">
      <w:pPr>
        <w:jc w:val="both"/>
        <w:rPr>
          <w:color w:val="000000" w:themeColor="text1"/>
        </w:rPr>
      </w:pPr>
      <w:r>
        <w:rPr>
          <w:color w:val="000000" w:themeColor="text1"/>
        </w:rPr>
        <w:t xml:space="preserve">Fluconazole resistance of individual strains containing 32 knockout combinations at </w:t>
      </w:r>
      <w:r w:rsidRPr="00233F15">
        <w:rPr>
          <w:i/>
          <w:color w:val="000000" w:themeColor="text1"/>
        </w:rPr>
        <w:t>pdr5∆</w:t>
      </w:r>
      <w:r w:rsidRPr="00264E8D">
        <w:rPr>
          <w:color w:val="000000" w:themeColor="text1"/>
        </w:rPr>
        <w:t xml:space="preserve">, </w:t>
      </w:r>
      <w:r w:rsidRPr="00233F15">
        <w:rPr>
          <w:i/>
          <w:color w:val="000000" w:themeColor="text1"/>
        </w:rPr>
        <w:t>snq2∆</w:t>
      </w:r>
      <w:r w:rsidRPr="00264E8D">
        <w:rPr>
          <w:color w:val="000000" w:themeColor="text1"/>
        </w:rPr>
        <w:t xml:space="preserve">, </w:t>
      </w:r>
      <w:r w:rsidRPr="00233F15">
        <w:rPr>
          <w:i/>
          <w:color w:val="000000" w:themeColor="text1"/>
        </w:rPr>
        <w:t>ybt1∆</w:t>
      </w:r>
      <w:r w:rsidRPr="00264E8D">
        <w:rPr>
          <w:color w:val="000000" w:themeColor="text1"/>
        </w:rPr>
        <w:t xml:space="preserve">, </w:t>
      </w:r>
      <w:r w:rsidRPr="00233F15">
        <w:rPr>
          <w:i/>
          <w:color w:val="000000" w:themeColor="text1"/>
        </w:rPr>
        <w:t>ycf1∆</w:t>
      </w:r>
      <w:r w:rsidRPr="00264E8D">
        <w:rPr>
          <w:color w:val="000000" w:themeColor="text1"/>
        </w:rPr>
        <w:t>,</w:t>
      </w:r>
      <w:r>
        <w:rPr>
          <w:color w:val="000000" w:themeColor="text1"/>
        </w:rPr>
        <w:t xml:space="preserve"> and</w:t>
      </w:r>
      <w:r w:rsidRPr="00264E8D">
        <w:rPr>
          <w:color w:val="000000" w:themeColor="text1"/>
        </w:rPr>
        <w:t xml:space="preserve"> </w:t>
      </w:r>
      <w:r w:rsidRPr="00233F15">
        <w:rPr>
          <w:i/>
          <w:color w:val="000000" w:themeColor="text1"/>
        </w:rPr>
        <w:t>yor1∆</w:t>
      </w:r>
      <w:r>
        <w:rPr>
          <w:color w:val="000000" w:themeColor="text1"/>
        </w:rPr>
        <w:t xml:space="preserve"> are compared to the normalized resistance of the grouped pool data (Figure 5A).  Growth of individual</w:t>
      </w:r>
      <w:r w:rsidRPr="003643C4">
        <w:rPr>
          <w:color w:val="000000" w:themeColor="text1"/>
        </w:rPr>
        <w:t xml:space="preserve"> strain</w:t>
      </w:r>
      <w:r>
        <w:rPr>
          <w:color w:val="000000" w:themeColor="text1"/>
        </w:rPr>
        <w:t>s</w:t>
      </w:r>
      <w:r w:rsidRPr="003643C4">
        <w:rPr>
          <w:color w:val="000000" w:themeColor="text1"/>
        </w:rPr>
        <w:t xml:space="preserve"> was measured at 1.9, 3.9, 7.8, 15.6, 23.4, 31.2, 35, and 40</w:t>
      </w:r>
      <w:r w:rsidRPr="003643C4">
        <w:rPr>
          <w:color w:val="000000" w:themeColor="text1"/>
          <w:lang w:val="el-GR"/>
        </w:rPr>
        <w:t>μ</w:t>
      </w:r>
      <w:r>
        <w:rPr>
          <w:color w:val="000000" w:themeColor="text1"/>
        </w:rPr>
        <w:t>M of fluconazole.  The pool was grown at 23.4</w:t>
      </w:r>
      <w:r w:rsidRPr="003643C4">
        <w:rPr>
          <w:color w:val="000000" w:themeColor="text1"/>
          <w:lang w:val="el-GR"/>
        </w:rPr>
        <w:t>μ</w:t>
      </w:r>
      <w:r>
        <w:rPr>
          <w:color w:val="000000" w:themeColor="text1"/>
          <w:lang w:val="en-CA"/>
        </w:rPr>
        <w:t>M</w:t>
      </w:r>
      <w:r>
        <w:rPr>
          <w:color w:val="000000" w:themeColor="text1"/>
        </w:rPr>
        <w:t>.</w:t>
      </w:r>
    </w:p>
    <w:p w14:paraId="09A01E83" w14:textId="77777777" w:rsidR="00E25B74" w:rsidRDefault="00E25B74" w:rsidP="006E7495">
      <w:pPr>
        <w:jc w:val="both"/>
        <w:rPr>
          <w:color w:val="000000" w:themeColor="text1"/>
        </w:rPr>
      </w:pPr>
    </w:p>
    <w:p w14:paraId="03A58788" w14:textId="1967035F" w:rsidR="002E0653" w:rsidRDefault="0092493A" w:rsidP="006E7495">
      <w:pPr>
        <w:jc w:val="both"/>
        <w:rPr>
          <w:bCs/>
          <w:iCs/>
          <w:color w:val="000000" w:themeColor="text1"/>
        </w:rPr>
      </w:pPr>
      <w:r w:rsidRPr="003643C4">
        <w:rPr>
          <w:b/>
          <w:bCs/>
          <w:iCs/>
          <w:color w:val="000000" w:themeColor="text1"/>
        </w:rPr>
        <w:t>Figure S1</w:t>
      </w:r>
      <w:r w:rsidR="007F40EA">
        <w:rPr>
          <w:b/>
          <w:bCs/>
          <w:iCs/>
          <w:color w:val="000000" w:themeColor="text1"/>
        </w:rPr>
        <w:t>1</w:t>
      </w:r>
      <w:r w:rsidRPr="003643C4">
        <w:rPr>
          <w:b/>
          <w:bCs/>
          <w:iCs/>
          <w:color w:val="000000" w:themeColor="text1"/>
        </w:rPr>
        <w:t xml:space="preserve"> </w:t>
      </w:r>
      <w:r w:rsidRPr="00B1756A">
        <w:rPr>
          <w:b/>
          <w:bCs/>
          <w:iCs/>
          <w:color w:val="000000" w:themeColor="text1"/>
        </w:rPr>
        <w:t xml:space="preserve">Measuring </w:t>
      </w:r>
      <w:r w:rsidR="00EE08DA" w:rsidRPr="00B1756A">
        <w:rPr>
          <w:b/>
          <w:bCs/>
          <w:iCs/>
          <w:color w:val="000000" w:themeColor="text1"/>
        </w:rPr>
        <w:t>P</w:t>
      </w:r>
      <w:r w:rsidR="00C52FFD" w:rsidRPr="00B1756A">
        <w:rPr>
          <w:b/>
          <w:bCs/>
          <w:iCs/>
          <w:color w:val="000000" w:themeColor="text1"/>
        </w:rPr>
        <w:t>rotein-</w:t>
      </w:r>
      <w:r w:rsidR="00EE08DA" w:rsidRPr="00B1756A">
        <w:rPr>
          <w:b/>
          <w:bCs/>
          <w:iCs/>
          <w:color w:val="000000" w:themeColor="text1"/>
        </w:rPr>
        <w:t>P</w:t>
      </w:r>
      <w:r w:rsidR="00C52FFD" w:rsidRPr="00B1756A">
        <w:rPr>
          <w:b/>
          <w:bCs/>
          <w:iCs/>
          <w:color w:val="000000" w:themeColor="text1"/>
        </w:rPr>
        <w:t xml:space="preserve">rotein </w:t>
      </w:r>
      <w:r w:rsidRPr="00B1756A">
        <w:rPr>
          <w:b/>
          <w:bCs/>
          <w:iCs/>
          <w:color w:val="000000" w:themeColor="text1"/>
        </w:rPr>
        <w:t xml:space="preserve">interactions between Pdr5, Snq2, and Yor1 using </w:t>
      </w:r>
      <w:proofErr w:type="spellStart"/>
      <w:r w:rsidRPr="00B1756A">
        <w:rPr>
          <w:b/>
          <w:bCs/>
          <w:iCs/>
          <w:color w:val="000000" w:themeColor="text1"/>
        </w:rPr>
        <w:t>mDHFR</w:t>
      </w:r>
      <w:proofErr w:type="spellEnd"/>
      <w:r w:rsidRPr="00B1756A">
        <w:rPr>
          <w:b/>
          <w:bCs/>
          <w:iCs/>
          <w:color w:val="000000" w:themeColor="text1"/>
        </w:rPr>
        <w:t xml:space="preserve"> PCA</w:t>
      </w:r>
      <w:r w:rsidR="00BE08A0" w:rsidRPr="00B1756A">
        <w:rPr>
          <w:b/>
          <w:bCs/>
          <w:iCs/>
          <w:color w:val="000000" w:themeColor="text1"/>
        </w:rPr>
        <w:t>, Related to Figure 5</w:t>
      </w:r>
    </w:p>
    <w:p w14:paraId="2B568150" w14:textId="4306B61B"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CF7D75">
        <w:rPr>
          <w:vertAlign w:val="subscript"/>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rsidR="007F40EA">
        <w:t xml:space="preserve"> </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(Tarassov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5DFD952B" w:rsidR="0092493A" w:rsidRDefault="0092493A" w:rsidP="00224FCB">
      <w:pPr>
        <w:widowControl w:val="0"/>
        <w:autoSpaceDE w:val="0"/>
        <w:autoSpaceDN w:val="0"/>
        <w:adjustRightInd w:val="0"/>
        <w:rPr>
          <w:bCs/>
          <w:iCs/>
          <w:color w:val="000000" w:themeColor="text1"/>
        </w:rPr>
      </w:pPr>
      <w:r w:rsidRPr="003643C4">
        <w:rPr>
          <w:b/>
          <w:bCs/>
          <w:iCs/>
          <w:color w:val="000000" w:themeColor="text1"/>
        </w:rPr>
        <w:lastRenderedPageBreak/>
        <w:t xml:space="preserve">Figure </w:t>
      </w:r>
      <w:r w:rsidR="00FF0877">
        <w:rPr>
          <w:b/>
          <w:bCs/>
          <w:iCs/>
          <w:color w:val="000000" w:themeColor="text1"/>
        </w:rPr>
        <w:t>S1</w:t>
      </w:r>
      <w:r w:rsidR="007F40EA">
        <w:rPr>
          <w:b/>
          <w:bCs/>
          <w:iCs/>
          <w:color w:val="000000" w:themeColor="text1"/>
        </w:rPr>
        <w:t>2</w:t>
      </w:r>
      <w:r w:rsidR="00687741">
        <w:rPr>
          <w:bCs/>
          <w:iCs/>
          <w:color w:val="000000" w:themeColor="text1"/>
        </w:rPr>
        <w:t xml:space="preserve"> </w:t>
      </w:r>
      <w:r w:rsidR="00687741" w:rsidRPr="00B1756A">
        <w:rPr>
          <w:b/>
          <w:bCs/>
          <w:iCs/>
          <w:color w:val="000000" w:themeColor="text1"/>
        </w:rPr>
        <w:t xml:space="preserve">Measuring </w:t>
      </w:r>
      <w:r w:rsidR="007F40EA" w:rsidRPr="00B1756A">
        <w:rPr>
          <w:b/>
          <w:bCs/>
          <w:iCs/>
          <w:color w:val="000000" w:themeColor="text1"/>
        </w:rPr>
        <w:t>P</w:t>
      </w:r>
      <w:r w:rsidR="00C52FFD" w:rsidRPr="00B1756A">
        <w:rPr>
          <w:b/>
          <w:bCs/>
          <w:iCs/>
          <w:color w:val="000000" w:themeColor="text1"/>
        </w:rPr>
        <w:t>rotein-</w:t>
      </w:r>
      <w:r w:rsidR="007F40EA" w:rsidRPr="00B1756A">
        <w:rPr>
          <w:b/>
          <w:bCs/>
          <w:iCs/>
          <w:color w:val="000000" w:themeColor="text1"/>
        </w:rPr>
        <w:t>P</w:t>
      </w:r>
      <w:r w:rsidR="00C52FFD" w:rsidRPr="00B1756A">
        <w:rPr>
          <w:b/>
          <w:bCs/>
          <w:iCs/>
          <w:color w:val="000000" w:themeColor="text1"/>
        </w:rPr>
        <w:t xml:space="preserve">rotein </w:t>
      </w:r>
      <w:r w:rsidR="007F40EA" w:rsidRPr="00B1756A">
        <w:rPr>
          <w:b/>
          <w:bCs/>
          <w:iCs/>
          <w:color w:val="000000" w:themeColor="text1"/>
        </w:rPr>
        <w:t>I</w:t>
      </w:r>
      <w:r w:rsidR="00D52B20" w:rsidRPr="00B1756A">
        <w:rPr>
          <w:b/>
          <w:bCs/>
          <w:iCs/>
          <w:color w:val="000000" w:themeColor="text1"/>
        </w:rPr>
        <w:t>nteractions of Pdr5 with Snq2</w:t>
      </w:r>
      <w:r w:rsidRPr="00B1756A">
        <w:rPr>
          <w:b/>
          <w:bCs/>
          <w:iCs/>
          <w:color w:val="000000" w:themeColor="text1"/>
        </w:rPr>
        <w:t xml:space="preserve"> and Yor1 using MYTH</w:t>
      </w:r>
      <w:r w:rsidR="00BE08A0" w:rsidRPr="00B1756A">
        <w:rPr>
          <w:b/>
          <w:bCs/>
          <w:iCs/>
          <w:color w:val="000000" w:themeColor="text1"/>
        </w:rPr>
        <w:t>, Related to Figure 5</w:t>
      </w:r>
    </w:p>
    <w:p w14:paraId="03D58238" w14:textId="3A4D6E43"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fused to Cub</w:t>
      </w:r>
      <w:r w:rsidR="000520FE">
        <w:rPr>
          <w:bCs/>
          <w:iCs/>
          <w:color w:val="000000" w:themeColor="text1"/>
        </w:rPr>
        <w:t xml:space="preserve">.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8" w:author="Albi Celaj [3]" w:date="2019-01-17T12:42:00Z" w:initials="AC">
    <w:p w14:paraId="698530E1" w14:textId="66EBEA84" w:rsidR="00F1664E" w:rsidRDefault="00F1664E">
      <w:pPr>
        <w:pStyle w:val="CommentText"/>
      </w:pPr>
      <w:r>
        <w:rPr>
          <w:rStyle w:val="CommentReference"/>
        </w:rPr>
        <w:annotationRef/>
      </w:r>
      <w:r>
        <w:t>Add separate numbers for growth + resistance</w:t>
      </w:r>
    </w:p>
  </w:comment>
  <w:comment w:id="613" w:author="Albi Celaj" w:date="2018-12-17T12:23:00Z" w:initials="AC">
    <w:p w14:paraId="79860C9F" w14:textId="77777777" w:rsidR="00F1664E" w:rsidRDefault="00F1664E" w:rsidP="00173382">
      <w:pPr>
        <w:pStyle w:val="CommentText"/>
      </w:pPr>
      <w:r>
        <w:rPr>
          <w:rStyle w:val="CommentReference"/>
        </w:rPr>
        <w:annotationRef/>
      </w:r>
      <w:r>
        <w:t>Need to add to data file</w:t>
      </w:r>
    </w:p>
  </w:comment>
  <w:comment w:id="741" w:author="Yachie Nozomu" w:date="2018-12-10T01:48:00Z" w:initials="NY">
    <w:p w14:paraId="5E14E6E4" w14:textId="77777777" w:rsidR="00F1664E" w:rsidRDefault="00F1664E"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765" w:author="Yachie Nozomu" w:date="2018-12-10T02:21:00Z" w:initials="NY">
    <w:p w14:paraId="62EA94FD" w14:textId="77777777" w:rsidR="00F1664E" w:rsidRDefault="00F1664E" w:rsidP="00DB0ED8">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766" w:author="Albi Celaj" w:date="2018-12-10T14:33:00Z" w:initials="AC">
    <w:p w14:paraId="5C6297C8" w14:textId="77777777" w:rsidR="00F1664E" w:rsidRDefault="00F1664E" w:rsidP="00DB0ED8">
      <w:pPr>
        <w:pStyle w:val="CommentText"/>
      </w:pPr>
      <w:r>
        <w:rPr>
          <w:rStyle w:val="CommentReference"/>
        </w:rPr>
        <w:annotationRef/>
      </w:r>
      <w:r>
        <w:t>Yes – can add negative E-values but rather chose to model these as inhibition of a hidden clearance factor (as per e-mail)</w:t>
      </w:r>
    </w:p>
  </w:comment>
  <w:comment w:id="774" w:author="Yachie Nozomu" w:date="2018-12-10T01:58:00Z" w:initials="NY">
    <w:p w14:paraId="4D65C6BF" w14:textId="77777777" w:rsidR="00F1664E" w:rsidRDefault="00F1664E"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775" w:author="Albi Celaj" w:date="2018-12-10T14:33:00Z" w:initials="AC">
    <w:p w14:paraId="5486673A" w14:textId="77777777" w:rsidR="00F1664E" w:rsidRDefault="00F1664E"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778" w:author="Yachie Nozomu" w:date="2018-12-10T01:53:00Z" w:initials="NY">
    <w:p w14:paraId="59F4459E" w14:textId="77777777" w:rsidR="00F1664E" w:rsidRDefault="00F1664E"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779" w:author="Albi Celaj" w:date="2018-12-10T14:33:00Z" w:initials="AC">
    <w:p w14:paraId="0B1F9671" w14:textId="6128468A" w:rsidR="00F1664E" w:rsidRDefault="00F1664E" w:rsidP="00E270DE">
      <w:pPr>
        <w:pStyle w:val="CommentText"/>
      </w:pPr>
      <w:r>
        <w:rPr>
          <w:rStyle w:val="CommentReference"/>
        </w:rPr>
        <w:annotationRef/>
      </w:r>
      <w:r>
        <w:t>I did this and it doesn’t change the results.  However, I’m not sure it was a proper test for overfitting so I’m leaving it as it was</w:t>
      </w:r>
    </w:p>
    <w:p w14:paraId="55DB30EF" w14:textId="77777777" w:rsidR="00F1664E" w:rsidRDefault="00F1664E" w:rsidP="00E270DE">
      <w:pPr>
        <w:pStyle w:val="CommentText"/>
      </w:pPr>
    </w:p>
  </w:comment>
  <w:comment w:id="780" w:author="Yachie Nozomu" w:date="2018-12-10T02:01:00Z" w:initials="NY">
    <w:p w14:paraId="6B20CD35" w14:textId="77777777" w:rsidR="00F1664E" w:rsidRDefault="00F1664E" w:rsidP="00E270DE">
      <w:pPr>
        <w:pStyle w:val="CommentText"/>
      </w:pPr>
      <w:r>
        <w:rPr>
          <w:rStyle w:val="CommentReference"/>
        </w:rPr>
        <w:annotationRef/>
      </w:r>
      <w:r>
        <w:t xml:space="preserve">Same here… two mating type datasets could share a decent amount of same genotypes </w:t>
      </w:r>
    </w:p>
  </w:comment>
  <w:comment w:id="781" w:author="Albi Celaj [3]" w:date="2018-12-21T14:48:00Z" w:initials="AC">
    <w:p w14:paraId="28432A83" w14:textId="6F6409FF" w:rsidR="00F1664E" w:rsidRDefault="00F1664E">
      <w:pPr>
        <w:pStyle w:val="CommentText"/>
      </w:pPr>
      <w:r>
        <w:rPr>
          <w:rStyle w:val="CommentReference"/>
        </w:rPr>
        <w:annotationRef/>
      </w:r>
      <w:r>
        <w:t>As above</w:t>
      </w:r>
    </w:p>
  </w:comment>
  <w:comment w:id="795" w:author="Yachie Nozomu" w:date="2018-12-10T02:29:00Z" w:initials="NY">
    <w:p w14:paraId="19FD9F07" w14:textId="77777777" w:rsidR="00F1664E" w:rsidRDefault="00F1664E" w:rsidP="00D610F0">
      <w:pPr>
        <w:pStyle w:val="CommentText"/>
      </w:pPr>
      <w:r>
        <w:rPr>
          <w:rStyle w:val="CommentReference"/>
        </w:rPr>
        <w:annotationRef/>
      </w:r>
      <w:r>
        <w:t>Is it unlikely that these genes are involved in valinomycin uptake?</w:t>
      </w:r>
    </w:p>
  </w:comment>
  <w:comment w:id="794" w:author="Albi Celaj" w:date="2018-12-10T13:27:00Z" w:initials="AC">
    <w:p w14:paraId="473490EC" w14:textId="2D66CB8C" w:rsidR="00F1664E" w:rsidRDefault="00F1664E">
      <w:pPr>
        <w:pStyle w:val="CommentText"/>
      </w:pPr>
      <w:r>
        <w:rPr>
          <w:rStyle w:val="CommentReference"/>
        </w:rPr>
        <w:annotationRef/>
      </w:r>
      <w:r>
        <w:t>See e-mail</w:t>
      </w:r>
    </w:p>
  </w:comment>
  <w:comment w:id="874" w:author="Frederick Roth" w:date="2019-01-22T16:14:00Z" w:initials="FR">
    <w:p w14:paraId="43294444" w14:textId="500717C0" w:rsidR="00F1664E" w:rsidRDefault="00F1664E">
      <w:pPr>
        <w:pStyle w:val="CommentText"/>
      </w:pPr>
      <w:r>
        <w:rPr>
          <w:rStyle w:val="CommentReference"/>
        </w:rPr>
        <w:annotationRef/>
      </w:r>
      <w:r>
        <w:rPr>
          <w:noProof/>
        </w:rPr>
        <w:t>add use of SGA term somewhere</w:t>
      </w:r>
    </w:p>
  </w:comment>
  <w:comment w:id="875" w:author="Albi Celaj [3]" w:date="2019-01-24T13:53:00Z" w:initials="AC">
    <w:p w14:paraId="7B753950" w14:textId="485B26D7" w:rsidR="00F1664E" w:rsidRDefault="00F1664E">
      <w:pPr>
        <w:pStyle w:val="CommentText"/>
      </w:pPr>
      <w:r>
        <w:rPr>
          <w:rStyle w:val="CommentReference"/>
        </w:rPr>
        <w:annotationRef/>
      </w:r>
      <w:r>
        <w:t>Added it in the results instead (when describing Green Monster SGA markers)</w:t>
      </w:r>
    </w:p>
  </w:comment>
  <w:comment w:id="999" w:author="Yachie Nozomu" w:date="2018-12-10T02:31:00Z" w:initials="NY">
    <w:p w14:paraId="588E2228" w14:textId="77777777" w:rsidR="00F1664E" w:rsidRDefault="00F1664E" w:rsidP="00447F5C">
      <w:pPr>
        <w:pStyle w:val="CommentText"/>
      </w:pPr>
      <w:r>
        <w:rPr>
          <w:rStyle w:val="CommentReference"/>
        </w:rPr>
        <w:annotationRef/>
      </w:r>
      <w:r>
        <w:t>Please make sure that RY0148 is not GM Toolkit-alpha</w:t>
      </w:r>
    </w:p>
  </w:comment>
  <w:comment w:id="1000" w:author="Albi Celaj" w:date="2018-12-10T14:39:00Z" w:initials="AC">
    <w:p w14:paraId="6DAC57EE" w14:textId="4C43D3CA" w:rsidR="00F1664E" w:rsidRDefault="00F1664E">
      <w:pPr>
        <w:pStyle w:val="CommentText"/>
      </w:pPr>
      <w:r>
        <w:rPr>
          <w:rStyle w:val="CommentReference"/>
        </w:rPr>
        <w:annotationRef/>
      </w:r>
      <w:r>
        <w:t xml:space="preserve">It was the Toolkit-alpha strain that was used to make the </w:t>
      </w:r>
      <w:proofErr w:type="spellStart"/>
      <w:r>
        <w:t>barcoder</w:t>
      </w:r>
      <w:proofErr w:type="spellEnd"/>
      <w:r>
        <w:t xml:space="preserve">, so I added both.  Is this ok? I didn’t see an ‘RY’ code for the </w:t>
      </w:r>
      <w:proofErr w:type="spellStart"/>
      <w:r>
        <w:t>barcoder</w:t>
      </w:r>
      <w:proofErr w:type="spellEnd"/>
      <w:r>
        <w:t xml:space="preserve"> pool</w:t>
      </w:r>
    </w:p>
  </w:comment>
  <w:comment w:id="1001" w:author="Yachie Nozomu" w:date="2018-12-10T02:50:00Z" w:initials="NY">
    <w:p w14:paraId="3F645A1E" w14:textId="77777777" w:rsidR="00F1664E" w:rsidRDefault="00F1664E" w:rsidP="00F85114">
      <w:pPr>
        <w:pStyle w:val="CommentText"/>
      </w:pPr>
      <w:r>
        <w:rPr>
          <w:rStyle w:val="CommentReference"/>
        </w:rPr>
        <w:annotationRef/>
      </w:r>
      <w:r>
        <w:t xml:space="preserve">Was the GM strain URA+? Did each deletion locus have GFP and URA3? </w:t>
      </w:r>
    </w:p>
  </w:comment>
  <w:comment w:id="1002" w:author="Albi Celaj" w:date="2018-12-10T13:50:00Z" w:initials="AC">
    <w:p w14:paraId="77A8ABFE" w14:textId="6EF4267F" w:rsidR="00F1664E" w:rsidRDefault="00F1664E">
      <w:pPr>
        <w:pStyle w:val="CommentText"/>
      </w:pPr>
      <w:r>
        <w:rPr>
          <w:rStyle w:val="CommentReference"/>
        </w:rPr>
        <w:annotationRef/>
      </w:r>
      <w:proofErr w:type="gramStart"/>
      <w:r>
        <w:t>Yes</w:t>
      </w:r>
      <w:proofErr w:type="gramEnd"/>
      <w:r>
        <w:t xml:space="preserve"> it did</w:t>
      </w:r>
    </w:p>
  </w:comment>
  <w:comment w:id="1003" w:author="Albi Celaj [3]" w:date="2019-02-12T16:00:00Z" w:initials="AC">
    <w:p w14:paraId="1E679895" w14:textId="64E37F99" w:rsidR="00F1664E" w:rsidRDefault="00F1664E">
      <w:pPr>
        <w:pStyle w:val="CommentText"/>
      </w:pPr>
      <w:r>
        <w:rPr>
          <w:rStyle w:val="CommentReference"/>
        </w:rPr>
        <w:annotationRef/>
      </w:r>
      <w:r>
        <w:br/>
        <w:t>-PCR products were confirmed on a 3% agarose gel.  Then, all UP-tag PCR products were put into one pool (in equal amounts from each sample), and same for the DN-tag PCR products</w:t>
      </w:r>
    </w:p>
  </w:comment>
  <w:comment w:id="1004" w:author="Albi Celaj [2]" w:date="2017-08-24T14:59:00Z" w:initials="AC">
    <w:p w14:paraId="3798F73B" w14:textId="09A393D6" w:rsidR="00F1664E" w:rsidRDefault="00F1664E">
      <w:pPr>
        <w:pStyle w:val="CommentText"/>
      </w:pPr>
      <w:r>
        <w:rPr>
          <w:rStyle w:val="CommentReference"/>
        </w:rPr>
        <w:annotationRef/>
      </w:r>
      <w:r>
        <w:t xml:space="preserve">Need </w:t>
      </w:r>
      <w:proofErr w:type="spellStart"/>
      <w:r>
        <w:t>Marinella</w:t>
      </w:r>
      <w:proofErr w:type="spellEnd"/>
      <w:r>
        <w:t xml:space="preserve"> to add details</w:t>
      </w:r>
    </w:p>
  </w:comment>
  <w:comment w:id="1012" w:author="Albi Celaj [2]" w:date="2017-08-29T13:35:00Z" w:initials="AC">
    <w:p w14:paraId="1D09427C" w14:textId="47A7C76C" w:rsidR="00F1664E" w:rsidRDefault="00F1664E">
      <w:pPr>
        <w:pStyle w:val="CommentText"/>
      </w:pPr>
      <w:r>
        <w:rPr>
          <w:rStyle w:val="CommentReference"/>
        </w:rPr>
        <w:annotationRef/>
      </w:r>
      <w:r>
        <w:rPr>
          <w:rStyle w:val="CommentReference"/>
        </w:rPr>
        <w:t>Jamie: Need confirmation that it was indeed 2%</w:t>
      </w:r>
    </w:p>
  </w:comment>
  <w:comment w:id="1013" w:author="Albi Celaj [2]" w:date="2017-08-30T09:29:00Z" w:initials="AC">
    <w:p w14:paraId="2176F66A" w14:textId="3D74FFD6" w:rsidR="00F1664E" w:rsidRDefault="00F1664E">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F1664E" w:rsidRDefault="00F1664E">
      <w:pPr>
        <w:pStyle w:val="CommentText"/>
      </w:pPr>
      <w:r>
        <w:t xml:space="preserve">- Also need to verify growth conditions, took from </w:t>
      </w:r>
      <w:proofErr w:type="spellStart"/>
      <w:r>
        <w:t>Tarassov</w:t>
      </w:r>
      <w:proofErr w:type="spellEnd"/>
      <w:r>
        <w:t xml:space="preserve"> et al paper</w:t>
      </w:r>
    </w:p>
    <w:p w14:paraId="57A9515B" w14:textId="62E3386E" w:rsidR="00F1664E" w:rsidRDefault="00F1664E">
      <w:pPr>
        <w:pStyle w:val="CommentText"/>
      </w:pPr>
      <w:r>
        <w:t>-Need fluconazole concentrations</w:t>
      </w:r>
    </w:p>
  </w:comment>
  <w:comment w:id="1014" w:author="Albi Celaj [2]" w:date="2017-11-07T13:36:00Z" w:initials="AC">
    <w:p w14:paraId="3DB38767" w14:textId="202E2C24" w:rsidR="00F1664E" w:rsidRDefault="00F1664E">
      <w:pPr>
        <w:pStyle w:val="CommentText"/>
      </w:pPr>
      <w:r>
        <w:rPr>
          <w:rStyle w:val="CommentReference"/>
        </w:rPr>
        <w:annotationRef/>
      </w:r>
      <w:r>
        <w:t>Under construction</w:t>
      </w:r>
    </w:p>
  </w:comment>
  <w:comment w:id="1015" w:author="Frederick Roth" w:date="2019-02-05T13:42:00Z" w:initials="FR">
    <w:p w14:paraId="7B688227" w14:textId="18461629" w:rsidR="00F1664E" w:rsidRDefault="00F1664E">
      <w:pPr>
        <w:pStyle w:val="CommentText"/>
      </w:pPr>
      <w:r>
        <w:rPr>
          <w:rStyle w:val="CommentReference"/>
        </w:rPr>
        <w:annotationRef/>
      </w:r>
      <w:r>
        <w:rPr>
          <w:noProof/>
        </w:rPr>
        <w:t>update all appearances of S4-&gt;S1, S5 -&gt;S4 etc</w:t>
      </w:r>
    </w:p>
  </w:comment>
  <w:comment w:id="1324" w:author="Yachie Nozomu" w:date="2018-12-10T04:09:00Z" w:initials="NY">
    <w:p w14:paraId="7ED5B4B5" w14:textId="77777777" w:rsidR="00F1664E" w:rsidRDefault="00F1664E" w:rsidP="00DD69D1">
      <w:pPr>
        <w:pStyle w:val="CommentText"/>
      </w:pPr>
      <w:r>
        <w:rPr>
          <w:rStyle w:val="CommentReference"/>
        </w:rPr>
        <w:annotationRef/>
      </w:r>
      <w:r>
        <w:t>Better to have a legend for the arrow widths</w:t>
      </w:r>
    </w:p>
  </w:comment>
  <w:comment w:id="1325" w:author="Albi Celaj" w:date="2018-12-10T14:02:00Z" w:initials="AC">
    <w:p w14:paraId="61A0643E" w14:textId="716CDE26" w:rsidR="00F1664E" w:rsidRDefault="00F1664E">
      <w:pPr>
        <w:pStyle w:val="CommentText"/>
      </w:pPr>
      <w:r>
        <w:rPr>
          <w:rStyle w:val="CommentReference"/>
        </w:rPr>
        <w:annotationRef/>
      </w:r>
      <w:r>
        <w:t>Done</w:t>
      </w:r>
    </w:p>
  </w:comment>
  <w:comment w:id="1379" w:author="Yachie Nozomu" w:date="2018-12-10T04:12:00Z" w:initials="NY">
    <w:p w14:paraId="1B312765" w14:textId="03B984A1" w:rsidR="00F1664E" w:rsidRDefault="00F1664E"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1380" w:author="Albi Celaj [3]" w:date="2019-01-31T17:40:00Z" w:initials="AC">
    <w:p w14:paraId="7F21D2AD" w14:textId="73C92892" w:rsidR="00F1664E" w:rsidRDefault="00F1664E">
      <w:pPr>
        <w:pStyle w:val="CommentText"/>
      </w:pPr>
      <w:r>
        <w:rPr>
          <w:rStyle w:val="CommentReference"/>
        </w:rPr>
        <w:annotationRef/>
      </w:r>
      <w:r>
        <w:t>Done</w:t>
      </w:r>
    </w:p>
  </w:comment>
  <w:comment w:id="1398" w:author="Yachie Nozomu" w:date="2018-12-10T04:05:00Z" w:initials="NY">
    <w:p w14:paraId="1D22F995" w14:textId="77777777" w:rsidR="00F1664E" w:rsidRDefault="00F1664E" w:rsidP="00522486">
      <w:pPr>
        <w:pStyle w:val="CommentText"/>
      </w:pPr>
      <w:r>
        <w:rPr>
          <w:rStyle w:val="CommentReference"/>
        </w:rPr>
        <w:annotationRef/>
      </w:r>
      <w:r>
        <w:t>P-values?</w:t>
      </w:r>
    </w:p>
  </w:comment>
  <w:comment w:id="1470" w:author="Yachie Nozomu" w:date="2018-12-10T04:07:00Z" w:initials="NY">
    <w:p w14:paraId="2734B415" w14:textId="77777777" w:rsidR="00F1664E" w:rsidRDefault="00F1664E" w:rsidP="00522486">
      <w:pPr>
        <w:pStyle w:val="CommentText"/>
      </w:pPr>
      <w:r>
        <w:rPr>
          <w:rStyle w:val="CommentReference"/>
        </w:rPr>
        <w:annotationRef/>
      </w:r>
      <w:r>
        <w:t>P-values?</w:t>
      </w:r>
    </w:p>
  </w:comment>
  <w:comment w:id="1471" w:author="Yachie Nozomu" w:date="2018-12-10T04:07:00Z" w:initials="NY">
    <w:p w14:paraId="24423DA6" w14:textId="77777777" w:rsidR="00F1664E" w:rsidRDefault="00F1664E"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8530E1" w15:done="0"/>
  <w15:commentEx w15:paraId="79860C9F" w15:done="0"/>
  <w15:commentEx w15:paraId="5E14E6E4" w15:done="1"/>
  <w15:commentEx w15:paraId="62EA94FD" w15:done="1"/>
  <w15:commentEx w15:paraId="5C6297C8" w15:paraIdParent="62EA94FD" w15:done="1"/>
  <w15:commentEx w15:paraId="4D65C6BF" w15:done="1"/>
  <w15:commentEx w15:paraId="5486673A" w15:paraIdParent="4D65C6BF" w15:done="1"/>
  <w15:commentEx w15:paraId="59F4459E" w15:done="1"/>
  <w15:commentEx w15:paraId="55DB30EF" w15:paraIdParent="59F4459E" w15:done="1"/>
  <w15:commentEx w15:paraId="6B20CD35" w15:done="1"/>
  <w15:commentEx w15:paraId="28432A83" w15:paraIdParent="6B20CD35" w15:done="1"/>
  <w15:commentEx w15:paraId="19FD9F07" w15:done="1"/>
  <w15:commentEx w15:paraId="473490EC" w15:paraIdParent="19FD9F07" w15:done="1"/>
  <w15:commentEx w15:paraId="43294444" w15:done="1"/>
  <w15:commentEx w15:paraId="7B753950" w15:paraIdParent="43294444" w15:done="1"/>
  <w15:commentEx w15:paraId="588E2228" w15:done="1"/>
  <w15:commentEx w15:paraId="6DAC57EE" w15:paraIdParent="588E2228" w15:done="1"/>
  <w15:commentEx w15:paraId="3F645A1E" w15:done="0"/>
  <w15:commentEx w15:paraId="77A8ABFE" w15:paraIdParent="3F645A1E" w15:done="0"/>
  <w15:commentEx w15:paraId="1E679895" w15:done="0"/>
  <w15:commentEx w15:paraId="3798F73B" w15:done="0"/>
  <w15:commentEx w15:paraId="1D09427C" w15:done="0"/>
  <w15:commentEx w15:paraId="57A9515B" w15:done="0"/>
  <w15:commentEx w15:paraId="3DB38767" w15:done="0"/>
  <w15:commentEx w15:paraId="7B688227" w15:done="0"/>
  <w15:commentEx w15:paraId="7ED5B4B5" w15:done="1"/>
  <w15:commentEx w15:paraId="61A0643E" w15:paraIdParent="7ED5B4B5" w15:done="1"/>
  <w15:commentEx w15:paraId="1B312765" w15:done="1"/>
  <w15:commentEx w15:paraId="7F21D2AD" w15:paraIdParent="1B312765" w15:done="1"/>
  <w15:commentEx w15:paraId="1D22F995" w15:done="0"/>
  <w15:commentEx w15:paraId="2734B415" w15:done="0"/>
  <w15:commentEx w15:paraId="24423D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8530E1" w16cid:durableId="1FEAF6CB"/>
  <w16cid:commentId w16cid:paraId="79860C9F" w16cid:durableId="1FEAFA3E"/>
  <w16cid:commentId w16cid:paraId="5E14E6E4" w16cid:durableId="1FD73285"/>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19FD9F07" w16cid:durableId="1FD7328E"/>
  <w16cid:commentId w16cid:paraId="473490EC" w16cid:durableId="1FD7328F"/>
  <w16cid:commentId w16cid:paraId="43294444" w16cid:durableId="1FF1BFD6"/>
  <w16cid:commentId w16cid:paraId="7B753950" w16cid:durableId="1FF441D7"/>
  <w16cid:commentId w16cid:paraId="588E2228" w16cid:durableId="1FD73293"/>
  <w16cid:commentId w16cid:paraId="6DAC57EE" w16cid:durableId="1FD73294"/>
  <w16cid:commentId w16cid:paraId="3F645A1E" w16cid:durableId="1FD73296"/>
  <w16cid:commentId w16cid:paraId="77A8ABFE" w16cid:durableId="1FD73297"/>
  <w16cid:commentId w16cid:paraId="1E679895" w16cid:durableId="200D6C07"/>
  <w16cid:commentId w16cid:paraId="3798F73B" w16cid:durableId="1FD7329B"/>
  <w16cid:commentId w16cid:paraId="1D09427C" w16cid:durableId="1FD7329C"/>
  <w16cid:commentId w16cid:paraId="57A9515B" w16cid:durableId="1FD7329D"/>
  <w16cid:commentId w16cid:paraId="3DB38767" w16cid:durableId="1FD732A0"/>
  <w16cid:commentId w16cid:paraId="7B688227" w16cid:durableId="20041133"/>
  <w16cid:commentId w16cid:paraId="61A0643E" w16cid:durableId="1FD732AA"/>
  <w16cid:commentId w16cid:paraId="1B312765" w16cid:durableId="1FD732AB"/>
  <w16cid:commentId w16cid:paraId="7F21D2AD" w16cid:durableId="1FFDB173"/>
  <w16cid:commentId w16cid:paraId="1D22F995" w16cid:durableId="1FD732AC"/>
  <w16cid:commentId w16cid:paraId="2734B415" w16cid:durableId="1FD732AD"/>
  <w16cid:commentId w16cid:paraId="24423DA6" w16cid:durableId="1FD732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5F340" w14:textId="77777777" w:rsidR="00BB42AB" w:rsidRDefault="00BB42AB" w:rsidP="006D69DC">
      <w:r>
        <w:separator/>
      </w:r>
    </w:p>
  </w:endnote>
  <w:endnote w:type="continuationSeparator" w:id="0">
    <w:p w14:paraId="0C16CA21" w14:textId="77777777" w:rsidR="00BB42AB" w:rsidRDefault="00BB42AB"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E9A0A" w14:textId="77777777" w:rsidR="00BB42AB" w:rsidRDefault="00BB42AB" w:rsidP="006D69DC">
      <w:r>
        <w:separator/>
      </w:r>
    </w:p>
  </w:footnote>
  <w:footnote w:type="continuationSeparator" w:id="0">
    <w:p w14:paraId="3F9D4E9F" w14:textId="77777777" w:rsidR="00BB42AB" w:rsidRDefault="00BB42AB"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Windows Live" w15:userId="725b78b5-2951-40d9-b0b3-05f20b89ce7e"/>
  </w15:person>
  <w15:person w15:author="Albi Celaj [2]">
    <w15:presenceInfo w15:providerId="None" w15:userId="Albi Celaj"/>
  </w15:person>
  <w15:person w15:author="Albi Celaj [3]">
    <w15:presenceInfo w15:providerId="AD" w15:userId="S::albi.celaj@mail.utoronto.ca::725b78b5-2951-40d9-b0b3-05f20b89ce7e"/>
  </w15:person>
  <w15:person w15:author="Al B">
    <w15:presenceInfo w15:providerId="Windows Live" w15:userId="15326412_tp_dropbox"/>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1B97"/>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5CE"/>
    <w:rsid w:val="000059B9"/>
    <w:rsid w:val="00005CD2"/>
    <w:rsid w:val="00005EC0"/>
    <w:rsid w:val="00005FAD"/>
    <w:rsid w:val="000060F7"/>
    <w:rsid w:val="0000610F"/>
    <w:rsid w:val="0000660A"/>
    <w:rsid w:val="0000726D"/>
    <w:rsid w:val="00007301"/>
    <w:rsid w:val="00007B6F"/>
    <w:rsid w:val="00007BF7"/>
    <w:rsid w:val="00007CE3"/>
    <w:rsid w:val="00007E2D"/>
    <w:rsid w:val="00007EC6"/>
    <w:rsid w:val="000102C9"/>
    <w:rsid w:val="00010573"/>
    <w:rsid w:val="000106F3"/>
    <w:rsid w:val="00010A34"/>
    <w:rsid w:val="00011618"/>
    <w:rsid w:val="000116B1"/>
    <w:rsid w:val="00011AC2"/>
    <w:rsid w:val="00011B07"/>
    <w:rsid w:val="00011F2F"/>
    <w:rsid w:val="00011FDC"/>
    <w:rsid w:val="0001262B"/>
    <w:rsid w:val="000127C4"/>
    <w:rsid w:val="00012855"/>
    <w:rsid w:val="00012B1B"/>
    <w:rsid w:val="00012C50"/>
    <w:rsid w:val="00012CF1"/>
    <w:rsid w:val="00012D0D"/>
    <w:rsid w:val="00012FD9"/>
    <w:rsid w:val="00012FFB"/>
    <w:rsid w:val="0001321B"/>
    <w:rsid w:val="000132AB"/>
    <w:rsid w:val="0001347A"/>
    <w:rsid w:val="00013653"/>
    <w:rsid w:val="000136A7"/>
    <w:rsid w:val="00013887"/>
    <w:rsid w:val="00013996"/>
    <w:rsid w:val="00013B85"/>
    <w:rsid w:val="00013D8C"/>
    <w:rsid w:val="000142F4"/>
    <w:rsid w:val="00014458"/>
    <w:rsid w:val="00014744"/>
    <w:rsid w:val="000149FA"/>
    <w:rsid w:val="00014A32"/>
    <w:rsid w:val="00014BAF"/>
    <w:rsid w:val="000153FA"/>
    <w:rsid w:val="0001555C"/>
    <w:rsid w:val="00015E42"/>
    <w:rsid w:val="000161ED"/>
    <w:rsid w:val="00016570"/>
    <w:rsid w:val="000166FC"/>
    <w:rsid w:val="00016A62"/>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47A"/>
    <w:rsid w:val="00025615"/>
    <w:rsid w:val="0002571E"/>
    <w:rsid w:val="00025812"/>
    <w:rsid w:val="00025BA5"/>
    <w:rsid w:val="00025BAF"/>
    <w:rsid w:val="0002613F"/>
    <w:rsid w:val="0002676A"/>
    <w:rsid w:val="00026B49"/>
    <w:rsid w:val="000270D6"/>
    <w:rsid w:val="0002737F"/>
    <w:rsid w:val="000274E9"/>
    <w:rsid w:val="00027C1C"/>
    <w:rsid w:val="00027FD5"/>
    <w:rsid w:val="00030241"/>
    <w:rsid w:val="00030366"/>
    <w:rsid w:val="000303AD"/>
    <w:rsid w:val="00030684"/>
    <w:rsid w:val="000307EE"/>
    <w:rsid w:val="00030807"/>
    <w:rsid w:val="00030B9C"/>
    <w:rsid w:val="00030EAD"/>
    <w:rsid w:val="000312F9"/>
    <w:rsid w:val="000313E2"/>
    <w:rsid w:val="00031519"/>
    <w:rsid w:val="000315A1"/>
    <w:rsid w:val="00031C9D"/>
    <w:rsid w:val="00032417"/>
    <w:rsid w:val="0003249A"/>
    <w:rsid w:val="00032944"/>
    <w:rsid w:val="0003324C"/>
    <w:rsid w:val="0003372F"/>
    <w:rsid w:val="00033EEC"/>
    <w:rsid w:val="00033F26"/>
    <w:rsid w:val="00034092"/>
    <w:rsid w:val="000341D5"/>
    <w:rsid w:val="00034562"/>
    <w:rsid w:val="000349EA"/>
    <w:rsid w:val="00034C8A"/>
    <w:rsid w:val="00034F0D"/>
    <w:rsid w:val="0003538E"/>
    <w:rsid w:val="0003644F"/>
    <w:rsid w:val="000368DC"/>
    <w:rsid w:val="00036C34"/>
    <w:rsid w:val="00037459"/>
    <w:rsid w:val="00037817"/>
    <w:rsid w:val="00037946"/>
    <w:rsid w:val="00037A38"/>
    <w:rsid w:val="00037B64"/>
    <w:rsid w:val="000402D3"/>
    <w:rsid w:val="000408C5"/>
    <w:rsid w:val="00040DF7"/>
    <w:rsid w:val="000410C2"/>
    <w:rsid w:val="000411F7"/>
    <w:rsid w:val="0004126E"/>
    <w:rsid w:val="00041500"/>
    <w:rsid w:val="000416FC"/>
    <w:rsid w:val="00041797"/>
    <w:rsid w:val="000418F6"/>
    <w:rsid w:val="00041A62"/>
    <w:rsid w:val="00041EBE"/>
    <w:rsid w:val="00041FF2"/>
    <w:rsid w:val="00042541"/>
    <w:rsid w:val="00042912"/>
    <w:rsid w:val="00042EBE"/>
    <w:rsid w:val="00043254"/>
    <w:rsid w:val="00043266"/>
    <w:rsid w:val="000436E0"/>
    <w:rsid w:val="00044302"/>
    <w:rsid w:val="000444B8"/>
    <w:rsid w:val="00044587"/>
    <w:rsid w:val="0004469C"/>
    <w:rsid w:val="000447E8"/>
    <w:rsid w:val="00044914"/>
    <w:rsid w:val="00044A46"/>
    <w:rsid w:val="00044FE4"/>
    <w:rsid w:val="00045262"/>
    <w:rsid w:val="000454B3"/>
    <w:rsid w:val="000454F7"/>
    <w:rsid w:val="000458A1"/>
    <w:rsid w:val="0004626A"/>
    <w:rsid w:val="0004641B"/>
    <w:rsid w:val="00046C09"/>
    <w:rsid w:val="000475D8"/>
    <w:rsid w:val="00047B3E"/>
    <w:rsid w:val="00047C42"/>
    <w:rsid w:val="00047CD0"/>
    <w:rsid w:val="000500D0"/>
    <w:rsid w:val="0005084C"/>
    <w:rsid w:val="000508E8"/>
    <w:rsid w:val="00050B70"/>
    <w:rsid w:val="00050D6B"/>
    <w:rsid w:val="00050EA3"/>
    <w:rsid w:val="00051187"/>
    <w:rsid w:val="0005129A"/>
    <w:rsid w:val="00051520"/>
    <w:rsid w:val="0005167C"/>
    <w:rsid w:val="000517D1"/>
    <w:rsid w:val="000518E2"/>
    <w:rsid w:val="00051BBD"/>
    <w:rsid w:val="00051BFA"/>
    <w:rsid w:val="00051EE7"/>
    <w:rsid w:val="000520FE"/>
    <w:rsid w:val="0005237E"/>
    <w:rsid w:val="000525D1"/>
    <w:rsid w:val="00052D2B"/>
    <w:rsid w:val="00053306"/>
    <w:rsid w:val="000534D0"/>
    <w:rsid w:val="00053D1D"/>
    <w:rsid w:val="000541FC"/>
    <w:rsid w:val="00054782"/>
    <w:rsid w:val="00055511"/>
    <w:rsid w:val="0005557E"/>
    <w:rsid w:val="00055652"/>
    <w:rsid w:val="00055E61"/>
    <w:rsid w:val="00055F34"/>
    <w:rsid w:val="00055F5E"/>
    <w:rsid w:val="000561F3"/>
    <w:rsid w:val="00056237"/>
    <w:rsid w:val="000566FB"/>
    <w:rsid w:val="000567D5"/>
    <w:rsid w:val="00056BB0"/>
    <w:rsid w:val="00056CB1"/>
    <w:rsid w:val="00056FC5"/>
    <w:rsid w:val="000570E2"/>
    <w:rsid w:val="0005739C"/>
    <w:rsid w:val="00057555"/>
    <w:rsid w:val="000575DB"/>
    <w:rsid w:val="0006005C"/>
    <w:rsid w:val="000604F9"/>
    <w:rsid w:val="00060530"/>
    <w:rsid w:val="0006076B"/>
    <w:rsid w:val="0006089D"/>
    <w:rsid w:val="0006098A"/>
    <w:rsid w:val="00060C94"/>
    <w:rsid w:val="000613DB"/>
    <w:rsid w:val="00061EB7"/>
    <w:rsid w:val="00062117"/>
    <w:rsid w:val="000624AC"/>
    <w:rsid w:val="0006258A"/>
    <w:rsid w:val="000626FF"/>
    <w:rsid w:val="00062850"/>
    <w:rsid w:val="00062A8E"/>
    <w:rsid w:val="00062B32"/>
    <w:rsid w:val="00062C90"/>
    <w:rsid w:val="00063634"/>
    <w:rsid w:val="000637C8"/>
    <w:rsid w:val="00063A0A"/>
    <w:rsid w:val="00063A6C"/>
    <w:rsid w:val="00063DD6"/>
    <w:rsid w:val="00063E8A"/>
    <w:rsid w:val="00064211"/>
    <w:rsid w:val="00064247"/>
    <w:rsid w:val="00064C69"/>
    <w:rsid w:val="0006582F"/>
    <w:rsid w:val="000658B6"/>
    <w:rsid w:val="00065B48"/>
    <w:rsid w:val="00065D41"/>
    <w:rsid w:val="00066455"/>
    <w:rsid w:val="00066634"/>
    <w:rsid w:val="00066EE3"/>
    <w:rsid w:val="0006712B"/>
    <w:rsid w:val="000678E9"/>
    <w:rsid w:val="00067E3A"/>
    <w:rsid w:val="00067E77"/>
    <w:rsid w:val="00070567"/>
    <w:rsid w:val="000708AD"/>
    <w:rsid w:val="000708CE"/>
    <w:rsid w:val="000716FF"/>
    <w:rsid w:val="00071B43"/>
    <w:rsid w:val="00071C42"/>
    <w:rsid w:val="00071C7F"/>
    <w:rsid w:val="00072038"/>
    <w:rsid w:val="000723B0"/>
    <w:rsid w:val="00072501"/>
    <w:rsid w:val="00072934"/>
    <w:rsid w:val="00072BB4"/>
    <w:rsid w:val="00072D47"/>
    <w:rsid w:val="0007321F"/>
    <w:rsid w:val="00073541"/>
    <w:rsid w:val="00073A3F"/>
    <w:rsid w:val="00073AE7"/>
    <w:rsid w:val="00073C66"/>
    <w:rsid w:val="000743FF"/>
    <w:rsid w:val="00074820"/>
    <w:rsid w:val="0007488D"/>
    <w:rsid w:val="00074A68"/>
    <w:rsid w:val="0007506E"/>
    <w:rsid w:val="00075179"/>
    <w:rsid w:val="00075902"/>
    <w:rsid w:val="00075C79"/>
    <w:rsid w:val="00076354"/>
    <w:rsid w:val="00076569"/>
    <w:rsid w:val="00076589"/>
    <w:rsid w:val="00076B91"/>
    <w:rsid w:val="00077452"/>
    <w:rsid w:val="00077DA9"/>
    <w:rsid w:val="00077E54"/>
    <w:rsid w:val="00077FEB"/>
    <w:rsid w:val="000802CC"/>
    <w:rsid w:val="00080308"/>
    <w:rsid w:val="00080475"/>
    <w:rsid w:val="000807DB"/>
    <w:rsid w:val="00080B52"/>
    <w:rsid w:val="00080CFF"/>
    <w:rsid w:val="00080EE1"/>
    <w:rsid w:val="000812E9"/>
    <w:rsid w:val="000817FB"/>
    <w:rsid w:val="00081FE2"/>
    <w:rsid w:val="0008217B"/>
    <w:rsid w:val="000824F8"/>
    <w:rsid w:val="00082D7A"/>
    <w:rsid w:val="000831F2"/>
    <w:rsid w:val="00083976"/>
    <w:rsid w:val="00083B30"/>
    <w:rsid w:val="00083CF8"/>
    <w:rsid w:val="00084065"/>
    <w:rsid w:val="00084101"/>
    <w:rsid w:val="00084186"/>
    <w:rsid w:val="000842A5"/>
    <w:rsid w:val="000844D8"/>
    <w:rsid w:val="000849E1"/>
    <w:rsid w:val="00084B46"/>
    <w:rsid w:val="00084C6E"/>
    <w:rsid w:val="00085163"/>
    <w:rsid w:val="000852C0"/>
    <w:rsid w:val="000854D2"/>
    <w:rsid w:val="0008571D"/>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775"/>
    <w:rsid w:val="00087998"/>
    <w:rsid w:val="00087AAF"/>
    <w:rsid w:val="00087C2E"/>
    <w:rsid w:val="00087F63"/>
    <w:rsid w:val="00090233"/>
    <w:rsid w:val="00090CF7"/>
    <w:rsid w:val="00090ED5"/>
    <w:rsid w:val="00090EEC"/>
    <w:rsid w:val="000912EC"/>
    <w:rsid w:val="0009151E"/>
    <w:rsid w:val="00091724"/>
    <w:rsid w:val="000919D1"/>
    <w:rsid w:val="00091FB5"/>
    <w:rsid w:val="000925DD"/>
    <w:rsid w:val="000926AC"/>
    <w:rsid w:val="00092898"/>
    <w:rsid w:val="000928E2"/>
    <w:rsid w:val="00092955"/>
    <w:rsid w:val="00092CDB"/>
    <w:rsid w:val="00093472"/>
    <w:rsid w:val="0009349F"/>
    <w:rsid w:val="00093A99"/>
    <w:rsid w:val="00093B93"/>
    <w:rsid w:val="00093EBE"/>
    <w:rsid w:val="000941C5"/>
    <w:rsid w:val="000942EE"/>
    <w:rsid w:val="00094387"/>
    <w:rsid w:val="00094426"/>
    <w:rsid w:val="000946A1"/>
    <w:rsid w:val="00094A15"/>
    <w:rsid w:val="00094C1B"/>
    <w:rsid w:val="00094D37"/>
    <w:rsid w:val="000950BD"/>
    <w:rsid w:val="000954A2"/>
    <w:rsid w:val="00095AD4"/>
    <w:rsid w:val="00095B31"/>
    <w:rsid w:val="0009615F"/>
    <w:rsid w:val="00096207"/>
    <w:rsid w:val="00096BF1"/>
    <w:rsid w:val="00096F44"/>
    <w:rsid w:val="00096F69"/>
    <w:rsid w:val="00097040"/>
    <w:rsid w:val="0009783B"/>
    <w:rsid w:val="00097B86"/>
    <w:rsid w:val="00097DFE"/>
    <w:rsid w:val="000A0257"/>
    <w:rsid w:val="000A0594"/>
    <w:rsid w:val="000A070F"/>
    <w:rsid w:val="000A0947"/>
    <w:rsid w:val="000A0DB7"/>
    <w:rsid w:val="000A0E42"/>
    <w:rsid w:val="000A1666"/>
    <w:rsid w:val="000A16A8"/>
    <w:rsid w:val="000A1872"/>
    <w:rsid w:val="000A1D06"/>
    <w:rsid w:val="000A2148"/>
    <w:rsid w:val="000A27A7"/>
    <w:rsid w:val="000A2ADA"/>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12"/>
    <w:rsid w:val="000A6132"/>
    <w:rsid w:val="000A6414"/>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77E"/>
    <w:rsid w:val="000B08C5"/>
    <w:rsid w:val="000B0A26"/>
    <w:rsid w:val="000B0E85"/>
    <w:rsid w:val="000B1289"/>
    <w:rsid w:val="000B14B3"/>
    <w:rsid w:val="000B16EF"/>
    <w:rsid w:val="000B1EAB"/>
    <w:rsid w:val="000B20E3"/>
    <w:rsid w:val="000B251E"/>
    <w:rsid w:val="000B2871"/>
    <w:rsid w:val="000B2CDD"/>
    <w:rsid w:val="000B2CF3"/>
    <w:rsid w:val="000B2E3E"/>
    <w:rsid w:val="000B2E9C"/>
    <w:rsid w:val="000B2EA8"/>
    <w:rsid w:val="000B377A"/>
    <w:rsid w:val="000B3F65"/>
    <w:rsid w:val="000B4073"/>
    <w:rsid w:val="000B4598"/>
    <w:rsid w:val="000B47B8"/>
    <w:rsid w:val="000B4CD5"/>
    <w:rsid w:val="000B4E58"/>
    <w:rsid w:val="000B4F87"/>
    <w:rsid w:val="000B535C"/>
    <w:rsid w:val="000B53D6"/>
    <w:rsid w:val="000B5417"/>
    <w:rsid w:val="000B54DB"/>
    <w:rsid w:val="000B56E8"/>
    <w:rsid w:val="000B5CBC"/>
    <w:rsid w:val="000B5CDB"/>
    <w:rsid w:val="000B6231"/>
    <w:rsid w:val="000B623D"/>
    <w:rsid w:val="000B6473"/>
    <w:rsid w:val="000B64DC"/>
    <w:rsid w:val="000B6544"/>
    <w:rsid w:val="000B6825"/>
    <w:rsid w:val="000B68A3"/>
    <w:rsid w:val="000B6AA8"/>
    <w:rsid w:val="000B6CF1"/>
    <w:rsid w:val="000B6E55"/>
    <w:rsid w:val="000B70C7"/>
    <w:rsid w:val="000B7575"/>
    <w:rsid w:val="000B76CF"/>
    <w:rsid w:val="000B7B84"/>
    <w:rsid w:val="000B7BE0"/>
    <w:rsid w:val="000B7E99"/>
    <w:rsid w:val="000C01B2"/>
    <w:rsid w:val="000C01CB"/>
    <w:rsid w:val="000C0219"/>
    <w:rsid w:val="000C0301"/>
    <w:rsid w:val="000C0405"/>
    <w:rsid w:val="000C062A"/>
    <w:rsid w:val="000C0669"/>
    <w:rsid w:val="000C0823"/>
    <w:rsid w:val="000C0D59"/>
    <w:rsid w:val="000C10E6"/>
    <w:rsid w:val="000C198F"/>
    <w:rsid w:val="000C1AFE"/>
    <w:rsid w:val="000C1C3A"/>
    <w:rsid w:val="000C1CC4"/>
    <w:rsid w:val="000C20C9"/>
    <w:rsid w:val="000C2670"/>
    <w:rsid w:val="000C2A2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0DE"/>
    <w:rsid w:val="000C711F"/>
    <w:rsid w:val="000C727A"/>
    <w:rsid w:val="000C7311"/>
    <w:rsid w:val="000C7544"/>
    <w:rsid w:val="000C7E1E"/>
    <w:rsid w:val="000D02EE"/>
    <w:rsid w:val="000D0530"/>
    <w:rsid w:val="000D060F"/>
    <w:rsid w:val="000D06E5"/>
    <w:rsid w:val="000D0B46"/>
    <w:rsid w:val="000D0B5B"/>
    <w:rsid w:val="000D0C6E"/>
    <w:rsid w:val="000D0DCC"/>
    <w:rsid w:val="000D118A"/>
    <w:rsid w:val="000D15B7"/>
    <w:rsid w:val="000D15B8"/>
    <w:rsid w:val="000D1619"/>
    <w:rsid w:val="000D1933"/>
    <w:rsid w:val="000D1A92"/>
    <w:rsid w:val="000D1AFD"/>
    <w:rsid w:val="000D1B71"/>
    <w:rsid w:val="000D1BDE"/>
    <w:rsid w:val="000D1D70"/>
    <w:rsid w:val="000D20B3"/>
    <w:rsid w:val="000D21ED"/>
    <w:rsid w:val="000D23CC"/>
    <w:rsid w:val="000D2524"/>
    <w:rsid w:val="000D2EE6"/>
    <w:rsid w:val="000D2F48"/>
    <w:rsid w:val="000D3237"/>
    <w:rsid w:val="000D32DB"/>
    <w:rsid w:val="000D3309"/>
    <w:rsid w:val="000D367A"/>
    <w:rsid w:val="000D3A6A"/>
    <w:rsid w:val="000D40ED"/>
    <w:rsid w:val="000D410F"/>
    <w:rsid w:val="000D41C2"/>
    <w:rsid w:val="000D489D"/>
    <w:rsid w:val="000D48AB"/>
    <w:rsid w:val="000D49D2"/>
    <w:rsid w:val="000D4BFA"/>
    <w:rsid w:val="000D4C7F"/>
    <w:rsid w:val="000D4CE2"/>
    <w:rsid w:val="000D4F48"/>
    <w:rsid w:val="000D54C6"/>
    <w:rsid w:val="000D56F9"/>
    <w:rsid w:val="000D5B35"/>
    <w:rsid w:val="000D6E54"/>
    <w:rsid w:val="000D710B"/>
    <w:rsid w:val="000D721A"/>
    <w:rsid w:val="000D7256"/>
    <w:rsid w:val="000D77DF"/>
    <w:rsid w:val="000D780C"/>
    <w:rsid w:val="000D7B40"/>
    <w:rsid w:val="000D7B5C"/>
    <w:rsid w:val="000D7CC4"/>
    <w:rsid w:val="000D7E08"/>
    <w:rsid w:val="000E030D"/>
    <w:rsid w:val="000E0544"/>
    <w:rsid w:val="000E0582"/>
    <w:rsid w:val="000E0731"/>
    <w:rsid w:val="000E08A9"/>
    <w:rsid w:val="000E1177"/>
    <w:rsid w:val="000E130F"/>
    <w:rsid w:val="000E17B2"/>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9F"/>
    <w:rsid w:val="000E4AA5"/>
    <w:rsid w:val="000E4BF6"/>
    <w:rsid w:val="000E4C73"/>
    <w:rsid w:val="000E4DF5"/>
    <w:rsid w:val="000E4F1E"/>
    <w:rsid w:val="000E4FF6"/>
    <w:rsid w:val="000E5117"/>
    <w:rsid w:val="000E54BE"/>
    <w:rsid w:val="000E55D5"/>
    <w:rsid w:val="000E64CF"/>
    <w:rsid w:val="000E6696"/>
    <w:rsid w:val="000E66F9"/>
    <w:rsid w:val="000E693A"/>
    <w:rsid w:val="000E729B"/>
    <w:rsid w:val="000E73E0"/>
    <w:rsid w:val="000E7A92"/>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1EA"/>
    <w:rsid w:val="000F4722"/>
    <w:rsid w:val="000F4776"/>
    <w:rsid w:val="000F4809"/>
    <w:rsid w:val="000F49EC"/>
    <w:rsid w:val="000F4D99"/>
    <w:rsid w:val="000F4F38"/>
    <w:rsid w:val="000F50CB"/>
    <w:rsid w:val="000F5207"/>
    <w:rsid w:val="000F5B7B"/>
    <w:rsid w:val="000F605B"/>
    <w:rsid w:val="000F6064"/>
    <w:rsid w:val="000F6442"/>
    <w:rsid w:val="000F65CF"/>
    <w:rsid w:val="000F6A4B"/>
    <w:rsid w:val="000F6A69"/>
    <w:rsid w:val="000F6B5B"/>
    <w:rsid w:val="000F6C17"/>
    <w:rsid w:val="000F71B3"/>
    <w:rsid w:val="000F75A2"/>
    <w:rsid w:val="000F7CFF"/>
    <w:rsid w:val="000F7ED4"/>
    <w:rsid w:val="000F7F6E"/>
    <w:rsid w:val="00100B14"/>
    <w:rsid w:val="00100CAE"/>
    <w:rsid w:val="00100CCD"/>
    <w:rsid w:val="00100E4E"/>
    <w:rsid w:val="00101644"/>
    <w:rsid w:val="00101660"/>
    <w:rsid w:val="0010198E"/>
    <w:rsid w:val="00101E30"/>
    <w:rsid w:val="00102202"/>
    <w:rsid w:val="00102214"/>
    <w:rsid w:val="0010271F"/>
    <w:rsid w:val="00102C81"/>
    <w:rsid w:val="00102D7B"/>
    <w:rsid w:val="001032F7"/>
    <w:rsid w:val="00103719"/>
    <w:rsid w:val="001038A9"/>
    <w:rsid w:val="001038DA"/>
    <w:rsid w:val="00103D6A"/>
    <w:rsid w:val="00103D7E"/>
    <w:rsid w:val="001043BD"/>
    <w:rsid w:val="001046E3"/>
    <w:rsid w:val="001049F5"/>
    <w:rsid w:val="00104F88"/>
    <w:rsid w:val="001051B4"/>
    <w:rsid w:val="00105653"/>
    <w:rsid w:val="001058AB"/>
    <w:rsid w:val="00105954"/>
    <w:rsid w:val="0010620E"/>
    <w:rsid w:val="00106325"/>
    <w:rsid w:val="001065C7"/>
    <w:rsid w:val="0010662F"/>
    <w:rsid w:val="00106708"/>
    <w:rsid w:val="00107269"/>
    <w:rsid w:val="001074D1"/>
    <w:rsid w:val="00107B62"/>
    <w:rsid w:val="00107F5A"/>
    <w:rsid w:val="0011011B"/>
    <w:rsid w:val="001101B3"/>
    <w:rsid w:val="001102B2"/>
    <w:rsid w:val="00110DEA"/>
    <w:rsid w:val="00110DEB"/>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317"/>
    <w:rsid w:val="0011558E"/>
    <w:rsid w:val="001156F4"/>
    <w:rsid w:val="0011572C"/>
    <w:rsid w:val="00115AC6"/>
    <w:rsid w:val="00115F23"/>
    <w:rsid w:val="0011606F"/>
    <w:rsid w:val="0011643A"/>
    <w:rsid w:val="001165B0"/>
    <w:rsid w:val="00116D98"/>
    <w:rsid w:val="0011704B"/>
    <w:rsid w:val="001172A0"/>
    <w:rsid w:val="00117375"/>
    <w:rsid w:val="00117A50"/>
    <w:rsid w:val="00117EE3"/>
    <w:rsid w:val="00117F28"/>
    <w:rsid w:val="001207FF"/>
    <w:rsid w:val="00120A86"/>
    <w:rsid w:val="00120EA5"/>
    <w:rsid w:val="00120EFE"/>
    <w:rsid w:val="0012108E"/>
    <w:rsid w:val="0012159D"/>
    <w:rsid w:val="001216A2"/>
    <w:rsid w:val="00121D28"/>
    <w:rsid w:val="00122063"/>
    <w:rsid w:val="001228A2"/>
    <w:rsid w:val="001229B3"/>
    <w:rsid w:val="00122E73"/>
    <w:rsid w:val="00123469"/>
    <w:rsid w:val="00123BB1"/>
    <w:rsid w:val="00123E71"/>
    <w:rsid w:val="00124824"/>
    <w:rsid w:val="00124A2E"/>
    <w:rsid w:val="00124BD9"/>
    <w:rsid w:val="001251A7"/>
    <w:rsid w:val="001253E6"/>
    <w:rsid w:val="0012567C"/>
    <w:rsid w:val="001257E9"/>
    <w:rsid w:val="00125974"/>
    <w:rsid w:val="00125A01"/>
    <w:rsid w:val="00125C10"/>
    <w:rsid w:val="00125DED"/>
    <w:rsid w:val="00126196"/>
    <w:rsid w:val="001261E7"/>
    <w:rsid w:val="00127266"/>
    <w:rsid w:val="00127593"/>
    <w:rsid w:val="00127596"/>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679"/>
    <w:rsid w:val="00132870"/>
    <w:rsid w:val="00133051"/>
    <w:rsid w:val="00133453"/>
    <w:rsid w:val="00133CC6"/>
    <w:rsid w:val="00133DB2"/>
    <w:rsid w:val="00133F63"/>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BE6"/>
    <w:rsid w:val="00137C13"/>
    <w:rsid w:val="00140674"/>
    <w:rsid w:val="00140CD3"/>
    <w:rsid w:val="001413C2"/>
    <w:rsid w:val="00141403"/>
    <w:rsid w:val="001415C8"/>
    <w:rsid w:val="001419BA"/>
    <w:rsid w:val="00141BD0"/>
    <w:rsid w:val="0014218F"/>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5D23"/>
    <w:rsid w:val="00146183"/>
    <w:rsid w:val="001461BC"/>
    <w:rsid w:val="0014644A"/>
    <w:rsid w:val="001466E7"/>
    <w:rsid w:val="0014685C"/>
    <w:rsid w:val="00146B98"/>
    <w:rsid w:val="00146D1F"/>
    <w:rsid w:val="00146EB0"/>
    <w:rsid w:val="00147304"/>
    <w:rsid w:val="00147811"/>
    <w:rsid w:val="00147C11"/>
    <w:rsid w:val="00147D3B"/>
    <w:rsid w:val="00147D85"/>
    <w:rsid w:val="00147E6F"/>
    <w:rsid w:val="0015027F"/>
    <w:rsid w:val="00150385"/>
    <w:rsid w:val="0015042B"/>
    <w:rsid w:val="001504C1"/>
    <w:rsid w:val="001504DB"/>
    <w:rsid w:val="00150B4E"/>
    <w:rsid w:val="00150D4B"/>
    <w:rsid w:val="0015117B"/>
    <w:rsid w:val="00151795"/>
    <w:rsid w:val="00151D04"/>
    <w:rsid w:val="00151E99"/>
    <w:rsid w:val="00151FFB"/>
    <w:rsid w:val="001523C0"/>
    <w:rsid w:val="00152B4D"/>
    <w:rsid w:val="00152CEC"/>
    <w:rsid w:val="00152D12"/>
    <w:rsid w:val="00152EC5"/>
    <w:rsid w:val="00153387"/>
    <w:rsid w:val="0015382E"/>
    <w:rsid w:val="00153CF1"/>
    <w:rsid w:val="00153E28"/>
    <w:rsid w:val="00154026"/>
    <w:rsid w:val="00154410"/>
    <w:rsid w:val="0015456B"/>
    <w:rsid w:val="00154597"/>
    <w:rsid w:val="00154B11"/>
    <w:rsid w:val="00154CB5"/>
    <w:rsid w:val="001551A5"/>
    <w:rsid w:val="00155323"/>
    <w:rsid w:val="0015538E"/>
    <w:rsid w:val="00155717"/>
    <w:rsid w:val="00155DAB"/>
    <w:rsid w:val="0015640F"/>
    <w:rsid w:val="001565A9"/>
    <w:rsid w:val="00156826"/>
    <w:rsid w:val="001568C3"/>
    <w:rsid w:val="00156B78"/>
    <w:rsid w:val="00156CCE"/>
    <w:rsid w:val="0015719A"/>
    <w:rsid w:val="0015729A"/>
    <w:rsid w:val="001579D6"/>
    <w:rsid w:val="00157BEB"/>
    <w:rsid w:val="00160012"/>
    <w:rsid w:val="00160252"/>
    <w:rsid w:val="0016025B"/>
    <w:rsid w:val="00160556"/>
    <w:rsid w:val="00160B19"/>
    <w:rsid w:val="00160C57"/>
    <w:rsid w:val="00160F91"/>
    <w:rsid w:val="00160FF6"/>
    <w:rsid w:val="00161038"/>
    <w:rsid w:val="001610C4"/>
    <w:rsid w:val="00161121"/>
    <w:rsid w:val="001611B6"/>
    <w:rsid w:val="00161680"/>
    <w:rsid w:val="00161A62"/>
    <w:rsid w:val="00161B7D"/>
    <w:rsid w:val="0016225D"/>
    <w:rsid w:val="00162A01"/>
    <w:rsid w:val="00162BEF"/>
    <w:rsid w:val="00162E90"/>
    <w:rsid w:val="00162F91"/>
    <w:rsid w:val="001634A2"/>
    <w:rsid w:val="00163626"/>
    <w:rsid w:val="00163C5D"/>
    <w:rsid w:val="001643AF"/>
    <w:rsid w:val="00164434"/>
    <w:rsid w:val="0016482C"/>
    <w:rsid w:val="00164B33"/>
    <w:rsid w:val="00164DBD"/>
    <w:rsid w:val="001651D9"/>
    <w:rsid w:val="0016584B"/>
    <w:rsid w:val="001666CE"/>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AC"/>
    <w:rsid w:val="001722E9"/>
    <w:rsid w:val="001723FC"/>
    <w:rsid w:val="001725B0"/>
    <w:rsid w:val="0017290A"/>
    <w:rsid w:val="00172B5D"/>
    <w:rsid w:val="001731FC"/>
    <w:rsid w:val="0017320C"/>
    <w:rsid w:val="00173244"/>
    <w:rsid w:val="00173382"/>
    <w:rsid w:val="0017340B"/>
    <w:rsid w:val="00173DA0"/>
    <w:rsid w:val="00173F18"/>
    <w:rsid w:val="00174004"/>
    <w:rsid w:val="001740F5"/>
    <w:rsid w:val="0017411B"/>
    <w:rsid w:val="001746B3"/>
    <w:rsid w:val="001748D8"/>
    <w:rsid w:val="0017493E"/>
    <w:rsid w:val="0017496F"/>
    <w:rsid w:val="001749C0"/>
    <w:rsid w:val="00174A1D"/>
    <w:rsid w:val="00174B8D"/>
    <w:rsid w:val="00174BEA"/>
    <w:rsid w:val="00174D9C"/>
    <w:rsid w:val="00175026"/>
    <w:rsid w:val="00175420"/>
    <w:rsid w:val="00175454"/>
    <w:rsid w:val="0017550D"/>
    <w:rsid w:val="00175596"/>
    <w:rsid w:val="001755B2"/>
    <w:rsid w:val="00175CD1"/>
    <w:rsid w:val="00175DF9"/>
    <w:rsid w:val="0017639A"/>
    <w:rsid w:val="00176957"/>
    <w:rsid w:val="00176B5F"/>
    <w:rsid w:val="00176BD4"/>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736"/>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B06"/>
    <w:rsid w:val="00186C75"/>
    <w:rsid w:val="00186FD9"/>
    <w:rsid w:val="001872ED"/>
    <w:rsid w:val="00187563"/>
    <w:rsid w:val="001877C7"/>
    <w:rsid w:val="0018788B"/>
    <w:rsid w:val="00187B10"/>
    <w:rsid w:val="00187B2D"/>
    <w:rsid w:val="001901AB"/>
    <w:rsid w:val="00190329"/>
    <w:rsid w:val="001903DE"/>
    <w:rsid w:val="00190C40"/>
    <w:rsid w:val="00190EA3"/>
    <w:rsid w:val="0019108C"/>
    <w:rsid w:val="00191A44"/>
    <w:rsid w:val="00191BFA"/>
    <w:rsid w:val="00192190"/>
    <w:rsid w:val="0019234B"/>
    <w:rsid w:val="00192654"/>
    <w:rsid w:val="00192A23"/>
    <w:rsid w:val="00192A33"/>
    <w:rsid w:val="00192BA3"/>
    <w:rsid w:val="00192C59"/>
    <w:rsid w:val="001937E6"/>
    <w:rsid w:val="00193AE1"/>
    <w:rsid w:val="00193E8A"/>
    <w:rsid w:val="0019447F"/>
    <w:rsid w:val="001944E5"/>
    <w:rsid w:val="00194AA9"/>
    <w:rsid w:val="00194D80"/>
    <w:rsid w:val="00194FD7"/>
    <w:rsid w:val="00195125"/>
    <w:rsid w:val="00195167"/>
    <w:rsid w:val="00195D24"/>
    <w:rsid w:val="00195D71"/>
    <w:rsid w:val="00196297"/>
    <w:rsid w:val="001963CB"/>
    <w:rsid w:val="001964C7"/>
    <w:rsid w:val="0019657D"/>
    <w:rsid w:val="001968CB"/>
    <w:rsid w:val="0019697B"/>
    <w:rsid w:val="00196D4C"/>
    <w:rsid w:val="00196DCC"/>
    <w:rsid w:val="00196E53"/>
    <w:rsid w:val="00196F21"/>
    <w:rsid w:val="001970FE"/>
    <w:rsid w:val="00197134"/>
    <w:rsid w:val="0019716A"/>
    <w:rsid w:val="00197200"/>
    <w:rsid w:val="001973C0"/>
    <w:rsid w:val="001973D8"/>
    <w:rsid w:val="0019740A"/>
    <w:rsid w:val="00197436"/>
    <w:rsid w:val="001975B5"/>
    <w:rsid w:val="001975F9"/>
    <w:rsid w:val="001979C8"/>
    <w:rsid w:val="001A048D"/>
    <w:rsid w:val="001A08E2"/>
    <w:rsid w:val="001A0EE8"/>
    <w:rsid w:val="001A0FE4"/>
    <w:rsid w:val="001A1199"/>
    <w:rsid w:val="001A197E"/>
    <w:rsid w:val="001A1FC6"/>
    <w:rsid w:val="001A210B"/>
    <w:rsid w:val="001A22F0"/>
    <w:rsid w:val="001A2A8F"/>
    <w:rsid w:val="001A2B63"/>
    <w:rsid w:val="001A2F13"/>
    <w:rsid w:val="001A2F64"/>
    <w:rsid w:val="001A35D4"/>
    <w:rsid w:val="001A3A3A"/>
    <w:rsid w:val="001A3B9F"/>
    <w:rsid w:val="001A4394"/>
    <w:rsid w:val="001A4A3A"/>
    <w:rsid w:val="001A4F46"/>
    <w:rsid w:val="001A4F62"/>
    <w:rsid w:val="001A5111"/>
    <w:rsid w:val="001A5274"/>
    <w:rsid w:val="001A5473"/>
    <w:rsid w:val="001A5607"/>
    <w:rsid w:val="001A5831"/>
    <w:rsid w:val="001A5F12"/>
    <w:rsid w:val="001A6131"/>
    <w:rsid w:val="001A6782"/>
    <w:rsid w:val="001A67E3"/>
    <w:rsid w:val="001A69DD"/>
    <w:rsid w:val="001A6A41"/>
    <w:rsid w:val="001A6D26"/>
    <w:rsid w:val="001A6DF8"/>
    <w:rsid w:val="001A797B"/>
    <w:rsid w:val="001A7C2E"/>
    <w:rsid w:val="001A7DD8"/>
    <w:rsid w:val="001A7E77"/>
    <w:rsid w:val="001B0287"/>
    <w:rsid w:val="001B06FC"/>
    <w:rsid w:val="001B082E"/>
    <w:rsid w:val="001B0B68"/>
    <w:rsid w:val="001B0C4D"/>
    <w:rsid w:val="001B10F9"/>
    <w:rsid w:val="001B1218"/>
    <w:rsid w:val="001B1758"/>
    <w:rsid w:val="001B19B4"/>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94F"/>
    <w:rsid w:val="001B4BDC"/>
    <w:rsid w:val="001B4C78"/>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2FA"/>
    <w:rsid w:val="001C13E3"/>
    <w:rsid w:val="001C1A6B"/>
    <w:rsid w:val="001C1DFB"/>
    <w:rsid w:val="001C1ED0"/>
    <w:rsid w:val="001C1FBB"/>
    <w:rsid w:val="001C2341"/>
    <w:rsid w:val="001C271A"/>
    <w:rsid w:val="001C2B8D"/>
    <w:rsid w:val="001C2E01"/>
    <w:rsid w:val="001C2FD8"/>
    <w:rsid w:val="001C304F"/>
    <w:rsid w:val="001C31A3"/>
    <w:rsid w:val="001C381F"/>
    <w:rsid w:val="001C404C"/>
    <w:rsid w:val="001C4544"/>
    <w:rsid w:val="001C4571"/>
    <w:rsid w:val="001C4709"/>
    <w:rsid w:val="001C514C"/>
    <w:rsid w:val="001C54DE"/>
    <w:rsid w:val="001C5543"/>
    <w:rsid w:val="001C557C"/>
    <w:rsid w:val="001C5A48"/>
    <w:rsid w:val="001C5AE9"/>
    <w:rsid w:val="001C5EFD"/>
    <w:rsid w:val="001C5FA2"/>
    <w:rsid w:val="001C616E"/>
    <w:rsid w:val="001C626A"/>
    <w:rsid w:val="001C62B5"/>
    <w:rsid w:val="001C65FC"/>
    <w:rsid w:val="001C68C9"/>
    <w:rsid w:val="001C6922"/>
    <w:rsid w:val="001C6CC7"/>
    <w:rsid w:val="001C6F1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29D"/>
    <w:rsid w:val="001D3652"/>
    <w:rsid w:val="001D401A"/>
    <w:rsid w:val="001D415E"/>
    <w:rsid w:val="001D422A"/>
    <w:rsid w:val="001D426A"/>
    <w:rsid w:val="001D4AFF"/>
    <w:rsid w:val="001D524E"/>
    <w:rsid w:val="001D56AD"/>
    <w:rsid w:val="001D5992"/>
    <w:rsid w:val="001D5AAF"/>
    <w:rsid w:val="001D5ECF"/>
    <w:rsid w:val="001D6027"/>
    <w:rsid w:val="001D65D2"/>
    <w:rsid w:val="001D70A9"/>
    <w:rsid w:val="001D7152"/>
    <w:rsid w:val="001D73FA"/>
    <w:rsid w:val="001D74AB"/>
    <w:rsid w:val="001D7504"/>
    <w:rsid w:val="001D77B8"/>
    <w:rsid w:val="001D788B"/>
    <w:rsid w:val="001D7ACA"/>
    <w:rsid w:val="001D7ADA"/>
    <w:rsid w:val="001E0419"/>
    <w:rsid w:val="001E04DF"/>
    <w:rsid w:val="001E0A38"/>
    <w:rsid w:val="001E0F1E"/>
    <w:rsid w:val="001E120B"/>
    <w:rsid w:val="001E1226"/>
    <w:rsid w:val="001E147C"/>
    <w:rsid w:val="001E151D"/>
    <w:rsid w:val="001E1AF5"/>
    <w:rsid w:val="001E1DD3"/>
    <w:rsid w:val="001E20EF"/>
    <w:rsid w:val="001E2396"/>
    <w:rsid w:val="001E2A47"/>
    <w:rsid w:val="001E2DEA"/>
    <w:rsid w:val="001E2EE0"/>
    <w:rsid w:val="001E3508"/>
    <w:rsid w:val="001E3585"/>
    <w:rsid w:val="001E36C8"/>
    <w:rsid w:val="001E430A"/>
    <w:rsid w:val="001E4580"/>
    <w:rsid w:val="001E45FD"/>
    <w:rsid w:val="001E478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493"/>
    <w:rsid w:val="001F052C"/>
    <w:rsid w:val="001F1F7F"/>
    <w:rsid w:val="001F2501"/>
    <w:rsid w:val="001F2999"/>
    <w:rsid w:val="001F29B5"/>
    <w:rsid w:val="001F2B88"/>
    <w:rsid w:val="001F2D56"/>
    <w:rsid w:val="001F34FB"/>
    <w:rsid w:val="001F3541"/>
    <w:rsid w:val="001F3600"/>
    <w:rsid w:val="001F36D5"/>
    <w:rsid w:val="001F394E"/>
    <w:rsid w:val="001F3A1A"/>
    <w:rsid w:val="001F40B2"/>
    <w:rsid w:val="001F4165"/>
    <w:rsid w:val="001F43AC"/>
    <w:rsid w:val="001F4426"/>
    <w:rsid w:val="001F45A7"/>
    <w:rsid w:val="001F45BF"/>
    <w:rsid w:val="001F4672"/>
    <w:rsid w:val="001F46D6"/>
    <w:rsid w:val="001F47C2"/>
    <w:rsid w:val="001F4960"/>
    <w:rsid w:val="001F4C09"/>
    <w:rsid w:val="001F4D0C"/>
    <w:rsid w:val="001F52D4"/>
    <w:rsid w:val="001F53B8"/>
    <w:rsid w:val="001F5438"/>
    <w:rsid w:val="001F558E"/>
    <w:rsid w:val="001F55A2"/>
    <w:rsid w:val="001F5994"/>
    <w:rsid w:val="001F5DF7"/>
    <w:rsid w:val="001F5ED6"/>
    <w:rsid w:val="001F5EE9"/>
    <w:rsid w:val="001F6212"/>
    <w:rsid w:val="001F631B"/>
    <w:rsid w:val="001F636F"/>
    <w:rsid w:val="001F69FF"/>
    <w:rsid w:val="001F7021"/>
    <w:rsid w:val="001F70FD"/>
    <w:rsid w:val="001F7109"/>
    <w:rsid w:val="001F7899"/>
    <w:rsid w:val="001F79AD"/>
    <w:rsid w:val="001F7D08"/>
    <w:rsid w:val="00200118"/>
    <w:rsid w:val="00200532"/>
    <w:rsid w:val="002011CF"/>
    <w:rsid w:val="002017FE"/>
    <w:rsid w:val="002019DE"/>
    <w:rsid w:val="00201C38"/>
    <w:rsid w:val="00202043"/>
    <w:rsid w:val="00202123"/>
    <w:rsid w:val="00202203"/>
    <w:rsid w:val="002028A9"/>
    <w:rsid w:val="00202C5E"/>
    <w:rsid w:val="00202DC4"/>
    <w:rsid w:val="00202E46"/>
    <w:rsid w:val="002032F3"/>
    <w:rsid w:val="00203644"/>
    <w:rsid w:val="00203B9A"/>
    <w:rsid w:val="00203D6C"/>
    <w:rsid w:val="00204157"/>
    <w:rsid w:val="002041DA"/>
    <w:rsid w:val="00204342"/>
    <w:rsid w:val="0020497C"/>
    <w:rsid w:val="00204C74"/>
    <w:rsid w:val="00204CE6"/>
    <w:rsid w:val="00204E1C"/>
    <w:rsid w:val="00204EE4"/>
    <w:rsid w:val="00205726"/>
    <w:rsid w:val="00205943"/>
    <w:rsid w:val="00205ADD"/>
    <w:rsid w:val="00205E44"/>
    <w:rsid w:val="002061FD"/>
    <w:rsid w:val="0020633E"/>
    <w:rsid w:val="00206589"/>
    <w:rsid w:val="00206D6C"/>
    <w:rsid w:val="00206DF2"/>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84"/>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641"/>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03A"/>
    <w:rsid w:val="0022317C"/>
    <w:rsid w:val="00223475"/>
    <w:rsid w:val="00223571"/>
    <w:rsid w:val="002236BD"/>
    <w:rsid w:val="00223A81"/>
    <w:rsid w:val="00223CD0"/>
    <w:rsid w:val="00223D3A"/>
    <w:rsid w:val="0022416E"/>
    <w:rsid w:val="002241E3"/>
    <w:rsid w:val="002244EE"/>
    <w:rsid w:val="00224519"/>
    <w:rsid w:val="002245E9"/>
    <w:rsid w:val="0022466F"/>
    <w:rsid w:val="00224702"/>
    <w:rsid w:val="0022477A"/>
    <w:rsid w:val="0022499C"/>
    <w:rsid w:val="00224C04"/>
    <w:rsid w:val="00224D3C"/>
    <w:rsid w:val="00224F0E"/>
    <w:rsid w:val="00224FCB"/>
    <w:rsid w:val="00225307"/>
    <w:rsid w:val="0022531E"/>
    <w:rsid w:val="00225467"/>
    <w:rsid w:val="00225C5D"/>
    <w:rsid w:val="00226008"/>
    <w:rsid w:val="002262AD"/>
    <w:rsid w:val="0022642D"/>
    <w:rsid w:val="00226CC7"/>
    <w:rsid w:val="00226E6D"/>
    <w:rsid w:val="00226F4C"/>
    <w:rsid w:val="00227165"/>
    <w:rsid w:val="002272B1"/>
    <w:rsid w:val="00227669"/>
    <w:rsid w:val="0022796B"/>
    <w:rsid w:val="00227DB6"/>
    <w:rsid w:val="00227E7E"/>
    <w:rsid w:val="00227F6D"/>
    <w:rsid w:val="00227FAC"/>
    <w:rsid w:val="00230113"/>
    <w:rsid w:val="0023021E"/>
    <w:rsid w:val="00230349"/>
    <w:rsid w:val="00230819"/>
    <w:rsid w:val="00230C95"/>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2D72"/>
    <w:rsid w:val="00233123"/>
    <w:rsid w:val="002333EB"/>
    <w:rsid w:val="00233551"/>
    <w:rsid w:val="002336C0"/>
    <w:rsid w:val="002336DF"/>
    <w:rsid w:val="00233886"/>
    <w:rsid w:val="0023395F"/>
    <w:rsid w:val="002339CA"/>
    <w:rsid w:val="00233A42"/>
    <w:rsid w:val="00233B0E"/>
    <w:rsid w:val="00233C3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2B7"/>
    <w:rsid w:val="00235F49"/>
    <w:rsid w:val="002362B6"/>
    <w:rsid w:val="002367D7"/>
    <w:rsid w:val="0023686F"/>
    <w:rsid w:val="00236991"/>
    <w:rsid w:val="00236AA6"/>
    <w:rsid w:val="00236F64"/>
    <w:rsid w:val="00237194"/>
    <w:rsid w:val="0023730D"/>
    <w:rsid w:val="002378AF"/>
    <w:rsid w:val="00237991"/>
    <w:rsid w:val="00237C52"/>
    <w:rsid w:val="00237E9B"/>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CEA"/>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B9"/>
    <w:rsid w:val="002529F7"/>
    <w:rsid w:val="00252A44"/>
    <w:rsid w:val="00252A78"/>
    <w:rsid w:val="00252B57"/>
    <w:rsid w:val="00252C68"/>
    <w:rsid w:val="0025322D"/>
    <w:rsid w:val="00253781"/>
    <w:rsid w:val="002537E0"/>
    <w:rsid w:val="00253CBB"/>
    <w:rsid w:val="00254809"/>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645D"/>
    <w:rsid w:val="002567B9"/>
    <w:rsid w:val="00256A38"/>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7E4"/>
    <w:rsid w:val="00264C40"/>
    <w:rsid w:val="00264CA7"/>
    <w:rsid w:val="00264E61"/>
    <w:rsid w:val="00264E8D"/>
    <w:rsid w:val="00265085"/>
    <w:rsid w:val="002650B2"/>
    <w:rsid w:val="00265254"/>
    <w:rsid w:val="00265774"/>
    <w:rsid w:val="002657BE"/>
    <w:rsid w:val="00265947"/>
    <w:rsid w:val="00265BFD"/>
    <w:rsid w:val="00265C3C"/>
    <w:rsid w:val="00265FB4"/>
    <w:rsid w:val="0026628F"/>
    <w:rsid w:val="00266AF6"/>
    <w:rsid w:val="00267237"/>
    <w:rsid w:val="0026727E"/>
    <w:rsid w:val="00267458"/>
    <w:rsid w:val="0026775B"/>
    <w:rsid w:val="00267D4F"/>
    <w:rsid w:val="00267E53"/>
    <w:rsid w:val="00270B93"/>
    <w:rsid w:val="002714A2"/>
    <w:rsid w:val="002716A8"/>
    <w:rsid w:val="00271882"/>
    <w:rsid w:val="00271C49"/>
    <w:rsid w:val="00271D45"/>
    <w:rsid w:val="00271F93"/>
    <w:rsid w:val="00272217"/>
    <w:rsid w:val="00272348"/>
    <w:rsid w:val="00272569"/>
    <w:rsid w:val="0027302A"/>
    <w:rsid w:val="00273445"/>
    <w:rsid w:val="002736F5"/>
    <w:rsid w:val="00273D11"/>
    <w:rsid w:val="00273D27"/>
    <w:rsid w:val="00273FF8"/>
    <w:rsid w:val="00274266"/>
    <w:rsid w:val="0027487C"/>
    <w:rsid w:val="0027490F"/>
    <w:rsid w:val="002749A3"/>
    <w:rsid w:val="00274A89"/>
    <w:rsid w:val="00274BCD"/>
    <w:rsid w:val="00274D61"/>
    <w:rsid w:val="00274E9F"/>
    <w:rsid w:val="002751FD"/>
    <w:rsid w:val="00275412"/>
    <w:rsid w:val="0027554F"/>
    <w:rsid w:val="002759AA"/>
    <w:rsid w:val="00276028"/>
    <w:rsid w:val="0027612D"/>
    <w:rsid w:val="00276336"/>
    <w:rsid w:val="00276765"/>
    <w:rsid w:val="00276A6D"/>
    <w:rsid w:val="00276FED"/>
    <w:rsid w:val="00277AC4"/>
    <w:rsid w:val="00277AFA"/>
    <w:rsid w:val="002805FE"/>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989"/>
    <w:rsid w:val="00291B7E"/>
    <w:rsid w:val="00291F04"/>
    <w:rsid w:val="00292140"/>
    <w:rsid w:val="00292AD0"/>
    <w:rsid w:val="00292B12"/>
    <w:rsid w:val="00292C03"/>
    <w:rsid w:val="00292D7C"/>
    <w:rsid w:val="00292E15"/>
    <w:rsid w:val="002930F2"/>
    <w:rsid w:val="00293390"/>
    <w:rsid w:val="00294090"/>
    <w:rsid w:val="002947DA"/>
    <w:rsid w:val="00294C6D"/>
    <w:rsid w:val="00294E0A"/>
    <w:rsid w:val="00294E5D"/>
    <w:rsid w:val="00294E7F"/>
    <w:rsid w:val="0029519A"/>
    <w:rsid w:val="00295235"/>
    <w:rsid w:val="00295A58"/>
    <w:rsid w:val="00295BCD"/>
    <w:rsid w:val="00295FE7"/>
    <w:rsid w:val="002963DA"/>
    <w:rsid w:val="00296434"/>
    <w:rsid w:val="00296465"/>
    <w:rsid w:val="00296479"/>
    <w:rsid w:val="002968BD"/>
    <w:rsid w:val="00296E5E"/>
    <w:rsid w:val="002971B5"/>
    <w:rsid w:val="002976C6"/>
    <w:rsid w:val="0029777D"/>
    <w:rsid w:val="002977EB"/>
    <w:rsid w:val="00297AD1"/>
    <w:rsid w:val="00297B85"/>
    <w:rsid w:val="00297BF5"/>
    <w:rsid w:val="002A0764"/>
    <w:rsid w:val="002A089B"/>
    <w:rsid w:val="002A1EF1"/>
    <w:rsid w:val="002A212D"/>
    <w:rsid w:val="002A2225"/>
    <w:rsid w:val="002A24B1"/>
    <w:rsid w:val="002A35B4"/>
    <w:rsid w:val="002A4037"/>
    <w:rsid w:val="002A4200"/>
    <w:rsid w:val="002A440C"/>
    <w:rsid w:val="002A4763"/>
    <w:rsid w:val="002A49ED"/>
    <w:rsid w:val="002A4ACA"/>
    <w:rsid w:val="002A4C7E"/>
    <w:rsid w:val="002A4F31"/>
    <w:rsid w:val="002A5332"/>
    <w:rsid w:val="002A57D2"/>
    <w:rsid w:val="002A5E15"/>
    <w:rsid w:val="002A5F0C"/>
    <w:rsid w:val="002A6074"/>
    <w:rsid w:val="002A60D6"/>
    <w:rsid w:val="002A61D1"/>
    <w:rsid w:val="002A63BE"/>
    <w:rsid w:val="002A673C"/>
    <w:rsid w:val="002A6830"/>
    <w:rsid w:val="002A6C6F"/>
    <w:rsid w:val="002A71EC"/>
    <w:rsid w:val="002A7518"/>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2B0B"/>
    <w:rsid w:val="002B39D5"/>
    <w:rsid w:val="002B3E6C"/>
    <w:rsid w:val="002B442D"/>
    <w:rsid w:val="002B44E2"/>
    <w:rsid w:val="002B49F9"/>
    <w:rsid w:val="002B4C1C"/>
    <w:rsid w:val="002B4FF7"/>
    <w:rsid w:val="002B589C"/>
    <w:rsid w:val="002B5CA9"/>
    <w:rsid w:val="002B5D5C"/>
    <w:rsid w:val="002B5E23"/>
    <w:rsid w:val="002B5FCC"/>
    <w:rsid w:val="002B5FE3"/>
    <w:rsid w:val="002B61BB"/>
    <w:rsid w:val="002B6815"/>
    <w:rsid w:val="002B69A4"/>
    <w:rsid w:val="002B6A86"/>
    <w:rsid w:val="002B6D8D"/>
    <w:rsid w:val="002B6E06"/>
    <w:rsid w:val="002B7160"/>
    <w:rsid w:val="002B7A5F"/>
    <w:rsid w:val="002B7AEB"/>
    <w:rsid w:val="002B7E02"/>
    <w:rsid w:val="002C00C2"/>
    <w:rsid w:val="002C021B"/>
    <w:rsid w:val="002C02FA"/>
    <w:rsid w:val="002C053A"/>
    <w:rsid w:val="002C0695"/>
    <w:rsid w:val="002C06FB"/>
    <w:rsid w:val="002C0A0B"/>
    <w:rsid w:val="002C0D40"/>
    <w:rsid w:val="002C0E44"/>
    <w:rsid w:val="002C0EBA"/>
    <w:rsid w:val="002C0F52"/>
    <w:rsid w:val="002C10E6"/>
    <w:rsid w:val="002C10F7"/>
    <w:rsid w:val="002C1164"/>
    <w:rsid w:val="002C14A1"/>
    <w:rsid w:val="002C18D1"/>
    <w:rsid w:val="002C19C6"/>
    <w:rsid w:val="002C1A59"/>
    <w:rsid w:val="002C1EEF"/>
    <w:rsid w:val="002C20D8"/>
    <w:rsid w:val="002C273D"/>
    <w:rsid w:val="002C2912"/>
    <w:rsid w:val="002C2B65"/>
    <w:rsid w:val="002C3028"/>
    <w:rsid w:val="002C3632"/>
    <w:rsid w:val="002C376F"/>
    <w:rsid w:val="002C3822"/>
    <w:rsid w:val="002C38F3"/>
    <w:rsid w:val="002C3ABC"/>
    <w:rsid w:val="002C3BAD"/>
    <w:rsid w:val="002C3F25"/>
    <w:rsid w:val="002C4097"/>
    <w:rsid w:val="002C45E2"/>
    <w:rsid w:val="002C48FF"/>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C7EBC"/>
    <w:rsid w:val="002D009A"/>
    <w:rsid w:val="002D00BC"/>
    <w:rsid w:val="002D03E0"/>
    <w:rsid w:val="002D0D3D"/>
    <w:rsid w:val="002D1209"/>
    <w:rsid w:val="002D1B68"/>
    <w:rsid w:val="002D2425"/>
    <w:rsid w:val="002D2606"/>
    <w:rsid w:val="002D3077"/>
    <w:rsid w:val="002D319A"/>
    <w:rsid w:val="002D3307"/>
    <w:rsid w:val="002D3992"/>
    <w:rsid w:val="002D3B10"/>
    <w:rsid w:val="002D3C04"/>
    <w:rsid w:val="002D3C0D"/>
    <w:rsid w:val="002D4013"/>
    <w:rsid w:val="002D4054"/>
    <w:rsid w:val="002D41E0"/>
    <w:rsid w:val="002D4279"/>
    <w:rsid w:val="002D42FF"/>
    <w:rsid w:val="002D4854"/>
    <w:rsid w:val="002D4A0E"/>
    <w:rsid w:val="002D4A73"/>
    <w:rsid w:val="002D4F18"/>
    <w:rsid w:val="002D56B3"/>
    <w:rsid w:val="002D5C1C"/>
    <w:rsid w:val="002D615A"/>
    <w:rsid w:val="002D64A6"/>
    <w:rsid w:val="002D6A12"/>
    <w:rsid w:val="002D6A5D"/>
    <w:rsid w:val="002D6C41"/>
    <w:rsid w:val="002D6EE6"/>
    <w:rsid w:val="002D710D"/>
    <w:rsid w:val="002D7671"/>
    <w:rsid w:val="002D79D7"/>
    <w:rsid w:val="002E028A"/>
    <w:rsid w:val="002E0460"/>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07B"/>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973"/>
    <w:rsid w:val="002E7A94"/>
    <w:rsid w:val="002E7A9D"/>
    <w:rsid w:val="002E7C93"/>
    <w:rsid w:val="002F01D9"/>
    <w:rsid w:val="002F022B"/>
    <w:rsid w:val="002F052B"/>
    <w:rsid w:val="002F1256"/>
    <w:rsid w:val="002F1BAD"/>
    <w:rsid w:val="002F1D1F"/>
    <w:rsid w:val="002F1DFA"/>
    <w:rsid w:val="002F1EFD"/>
    <w:rsid w:val="002F2252"/>
    <w:rsid w:val="002F24EE"/>
    <w:rsid w:val="002F2500"/>
    <w:rsid w:val="002F2702"/>
    <w:rsid w:val="002F2C21"/>
    <w:rsid w:val="002F2EF9"/>
    <w:rsid w:val="002F300A"/>
    <w:rsid w:val="002F3347"/>
    <w:rsid w:val="002F34C1"/>
    <w:rsid w:val="002F37D7"/>
    <w:rsid w:val="002F386C"/>
    <w:rsid w:val="002F3948"/>
    <w:rsid w:val="002F3D08"/>
    <w:rsid w:val="002F3FFA"/>
    <w:rsid w:val="002F4277"/>
    <w:rsid w:val="002F4685"/>
    <w:rsid w:val="002F487A"/>
    <w:rsid w:val="002F4BBE"/>
    <w:rsid w:val="002F4EE7"/>
    <w:rsid w:val="002F4FDA"/>
    <w:rsid w:val="002F51E3"/>
    <w:rsid w:val="002F52D4"/>
    <w:rsid w:val="002F571C"/>
    <w:rsid w:val="002F57DA"/>
    <w:rsid w:val="002F580B"/>
    <w:rsid w:val="002F5A38"/>
    <w:rsid w:val="002F5CAC"/>
    <w:rsid w:val="002F5CFD"/>
    <w:rsid w:val="002F5ECF"/>
    <w:rsid w:val="002F5F44"/>
    <w:rsid w:val="002F62FC"/>
    <w:rsid w:val="002F66A0"/>
    <w:rsid w:val="00300051"/>
    <w:rsid w:val="00300184"/>
    <w:rsid w:val="0030025F"/>
    <w:rsid w:val="003006A3"/>
    <w:rsid w:val="003007A9"/>
    <w:rsid w:val="00300B33"/>
    <w:rsid w:val="0030184C"/>
    <w:rsid w:val="00301A02"/>
    <w:rsid w:val="00301C33"/>
    <w:rsid w:val="00301CD5"/>
    <w:rsid w:val="0030203D"/>
    <w:rsid w:val="00302445"/>
    <w:rsid w:val="003024F8"/>
    <w:rsid w:val="0030260D"/>
    <w:rsid w:val="00302792"/>
    <w:rsid w:val="00302D16"/>
    <w:rsid w:val="00302EAA"/>
    <w:rsid w:val="00302F65"/>
    <w:rsid w:val="003031CB"/>
    <w:rsid w:val="0030346E"/>
    <w:rsid w:val="003037AC"/>
    <w:rsid w:val="003039AF"/>
    <w:rsid w:val="00303A1D"/>
    <w:rsid w:val="00303C3C"/>
    <w:rsid w:val="00303EEB"/>
    <w:rsid w:val="00304AD7"/>
    <w:rsid w:val="00304B9D"/>
    <w:rsid w:val="00304BF7"/>
    <w:rsid w:val="00304C98"/>
    <w:rsid w:val="00304D11"/>
    <w:rsid w:val="00305405"/>
    <w:rsid w:val="003058E8"/>
    <w:rsid w:val="00305915"/>
    <w:rsid w:val="00305AE6"/>
    <w:rsid w:val="00305B12"/>
    <w:rsid w:val="003066AF"/>
    <w:rsid w:val="00306725"/>
    <w:rsid w:val="00306C07"/>
    <w:rsid w:val="0030736A"/>
    <w:rsid w:val="0030754B"/>
    <w:rsid w:val="00307D68"/>
    <w:rsid w:val="00310238"/>
    <w:rsid w:val="00310667"/>
    <w:rsid w:val="00310769"/>
    <w:rsid w:val="00310995"/>
    <w:rsid w:val="00310D07"/>
    <w:rsid w:val="003113E1"/>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5FAB"/>
    <w:rsid w:val="003162BC"/>
    <w:rsid w:val="00316809"/>
    <w:rsid w:val="00316B1C"/>
    <w:rsid w:val="00316BD1"/>
    <w:rsid w:val="00316C3A"/>
    <w:rsid w:val="00317081"/>
    <w:rsid w:val="003173E4"/>
    <w:rsid w:val="00317B8B"/>
    <w:rsid w:val="00317DE4"/>
    <w:rsid w:val="00317FAF"/>
    <w:rsid w:val="00320388"/>
    <w:rsid w:val="00320F26"/>
    <w:rsid w:val="00320FD9"/>
    <w:rsid w:val="00321112"/>
    <w:rsid w:val="0032120F"/>
    <w:rsid w:val="00321B5A"/>
    <w:rsid w:val="00321F98"/>
    <w:rsid w:val="0032207D"/>
    <w:rsid w:val="00322112"/>
    <w:rsid w:val="003223F9"/>
    <w:rsid w:val="00322A58"/>
    <w:rsid w:val="00323193"/>
    <w:rsid w:val="00324357"/>
    <w:rsid w:val="0032472C"/>
    <w:rsid w:val="003252D6"/>
    <w:rsid w:val="003255FC"/>
    <w:rsid w:val="003258F7"/>
    <w:rsid w:val="00325B99"/>
    <w:rsid w:val="00325E97"/>
    <w:rsid w:val="0032610F"/>
    <w:rsid w:val="0032612A"/>
    <w:rsid w:val="003262B1"/>
    <w:rsid w:val="003262C2"/>
    <w:rsid w:val="00326455"/>
    <w:rsid w:val="00326742"/>
    <w:rsid w:val="00326877"/>
    <w:rsid w:val="00326956"/>
    <w:rsid w:val="00326CED"/>
    <w:rsid w:val="00326D60"/>
    <w:rsid w:val="00327233"/>
    <w:rsid w:val="0032767C"/>
    <w:rsid w:val="00327935"/>
    <w:rsid w:val="00327957"/>
    <w:rsid w:val="00327CE9"/>
    <w:rsid w:val="00327ECE"/>
    <w:rsid w:val="00330464"/>
    <w:rsid w:val="00330951"/>
    <w:rsid w:val="00330952"/>
    <w:rsid w:val="00330AAC"/>
    <w:rsid w:val="00330ADB"/>
    <w:rsid w:val="00330B51"/>
    <w:rsid w:val="00330CB9"/>
    <w:rsid w:val="00330F78"/>
    <w:rsid w:val="003318C2"/>
    <w:rsid w:val="00331911"/>
    <w:rsid w:val="00331D38"/>
    <w:rsid w:val="00331D74"/>
    <w:rsid w:val="00331D96"/>
    <w:rsid w:val="00331DFD"/>
    <w:rsid w:val="00332593"/>
    <w:rsid w:val="003326B4"/>
    <w:rsid w:val="003326FC"/>
    <w:rsid w:val="003328BC"/>
    <w:rsid w:val="00332E09"/>
    <w:rsid w:val="00333138"/>
    <w:rsid w:val="0033321F"/>
    <w:rsid w:val="003332EC"/>
    <w:rsid w:val="0033336B"/>
    <w:rsid w:val="003338C7"/>
    <w:rsid w:val="00333A0B"/>
    <w:rsid w:val="00333E3E"/>
    <w:rsid w:val="003343E3"/>
    <w:rsid w:val="0033459D"/>
    <w:rsid w:val="003346EA"/>
    <w:rsid w:val="00334D2C"/>
    <w:rsid w:val="003350E4"/>
    <w:rsid w:val="003351F5"/>
    <w:rsid w:val="003353AD"/>
    <w:rsid w:val="0033547C"/>
    <w:rsid w:val="0033584C"/>
    <w:rsid w:val="00335B48"/>
    <w:rsid w:val="00335B6C"/>
    <w:rsid w:val="0033607B"/>
    <w:rsid w:val="0033650C"/>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77C"/>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89A"/>
    <w:rsid w:val="00346964"/>
    <w:rsid w:val="00346D99"/>
    <w:rsid w:val="00347409"/>
    <w:rsid w:val="0034740E"/>
    <w:rsid w:val="00347A7F"/>
    <w:rsid w:val="00347CFB"/>
    <w:rsid w:val="00350082"/>
    <w:rsid w:val="003500C5"/>
    <w:rsid w:val="00350338"/>
    <w:rsid w:val="00350384"/>
    <w:rsid w:val="003503C6"/>
    <w:rsid w:val="00350F21"/>
    <w:rsid w:val="003510BC"/>
    <w:rsid w:val="0035118B"/>
    <w:rsid w:val="0035167C"/>
    <w:rsid w:val="00352373"/>
    <w:rsid w:val="00352F5E"/>
    <w:rsid w:val="0035381B"/>
    <w:rsid w:val="003538EA"/>
    <w:rsid w:val="00353ADC"/>
    <w:rsid w:val="00353BFE"/>
    <w:rsid w:val="00353F0C"/>
    <w:rsid w:val="00354087"/>
    <w:rsid w:val="00354304"/>
    <w:rsid w:val="003545B6"/>
    <w:rsid w:val="003545E1"/>
    <w:rsid w:val="00354A20"/>
    <w:rsid w:val="00354A78"/>
    <w:rsid w:val="0035506D"/>
    <w:rsid w:val="0035525D"/>
    <w:rsid w:val="00355817"/>
    <w:rsid w:val="003558C6"/>
    <w:rsid w:val="00355D40"/>
    <w:rsid w:val="003562FE"/>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98"/>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719"/>
    <w:rsid w:val="00371BC5"/>
    <w:rsid w:val="00371FA8"/>
    <w:rsid w:val="00372133"/>
    <w:rsid w:val="003729FF"/>
    <w:rsid w:val="00372C83"/>
    <w:rsid w:val="003730E5"/>
    <w:rsid w:val="00373498"/>
    <w:rsid w:val="003737D5"/>
    <w:rsid w:val="00373BAC"/>
    <w:rsid w:val="00373C00"/>
    <w:rsid w:val="00373DFB"/>
    <w:rsid w:val="00373F4A"/>
    <w:rsid w:val="0037431B"/>
    <w:rsid w:val="003744D9"/>
    <w:rsid w:val="00374B36"/>
    <w:rsid w:val="00374C7D"/>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54E"/>
    <w:rsid w:val="00380D70"/>
    <w:rsid w:val="00381490"/>
    <w:rsid w:val="003815AE"/>
    <w:rsid w:val="00381662"/>
    <w:rsid w:val="00381AF9"/>
    <w:rsid w:val="00381FC3"/>
    <w:rsid w:val="003827FE"/>
    <w:rsid w:val="00382CE4"/>
    <w:rsid w:val="00382E8F"/>
    <w:rsid w:val="00383296"/>
    <w:rsid w:val="00383471"/>
    <w:rsid w:val="003834C2"/>
    <w:rsid w:val="0038375B"/>
    <w:rsid w:val="00383793"/>
    <w:rsid w:val="00383991"/>
    <w:rsid w:val="00383C5F"/>
    <w:rsid w:val="00383D10"/>
    <w:rsid w:val="00384810"/>
    <w:rsid w:val="0038494D"/>
    <w:rsid w:val="00384BEF"/>
    <w:rsid w:val="00384F51"/>
    <w:rsid w:val="00385140"/>
    <w:rsid w:val="003859BD"/>
    <w:rsid w:val="00385C73"/>
    <w:rsid w:val="00385DCF"/>
    <w:rsid w:val="00385F09"/>
    <w:rsid w:val="0038604A"/>
    <w:rsid w:val="003860A8"/>
    <w:rsid w:val="0038634B"/>
    <w:rsid w:val="003863E7"/>
    <w:rsid w:val="003865AB"/>
    <w:rsid w:val="003866AC"/>
    <w:rsid w:val="00386AB6"/>
    <w:rsid w:val="00386B09"/>
    <w:rsid w:val="00386B48"/>
    <w:rsid w:val="00386E73"/>
    <w:rsid w:val="00387AC3"/>
    <w:rsid w:val="00387EBC"/>
    <w:rsid w:val="0039005E"/>
    <w:rsid w:val="003904C3"/>
    <w:rsid w:val="0039061C"/>
    <w:rsid w:val="0039087D"/>
    <w:rsid w:val="00390C17"/>
    <w:rsid w:val="00390CC7"/>
    <w:rsid w:val="00391021"/>
    <w:rsid w:val="00391147"/>
    <w:rsid w:val="00391462"/>
    <w:rsid w:val="0039148D"/>
    <w:rsid w:val="00391ECB"/>
    <w:rsid w:val="0039216F"/>
    <w:rsid w:val="003927AC"/>
    <w:rsid w:val="00392833"/>
    <w:rsid w:val="003928C2"/>
    <w:rsid w:val="00392A57"/>
    <w:rsid w:val="003933D9"/>
    <w:rsid w:val="00393DBF"/>
    <w:rsid w:val="00393E07"/>
    <w:rsid w:val="003942C6"/>
    <w:rsid w:val="00394309"/>
    <w:rsid w:val="0039432A"/>
    <w:rsid w:val="0039455E"/>
    <w:rsid w:val="00394861"/>
    <w:rsid w:val="00394B36"/>
    <w:rsid w:val="00394C77"/>
    <w:rsid w:val="00394EA0"/>
    <w:rsid w:val="00395093"/>
    <w:rsid w:val="00395ABD"/>
    <w:rsid w:val="00395C9C"/>
    <w:rsid w:val="003966F1"/>
    <w:rsid w:val="003966FD"/>
    <w:rsid w:val="003969F8"/>
    <w:rsid w:val="00396AC7"/>
    <w:rsid w:val="00396E05"/>
    <w:rsid w:val="003971BE"/>
    <w:rsid w:val="00397606"/>
    <w:rsid w:val="00397DE8"/>
    <w:rsid w:val="003A0055"/>
    <w:rsid w:val="003A00C1"/>
    <w:rsid w:val="003A0205"/>
    <w:rsid w:val="003A0327"/>
    <w:rsid w:val="003A05D2"/>
    <w:rsid w:val="003A07C8"/>
    <w:rsid w:val="003A089E"/>
    <w:rsid w:val="003A08FD"/>
    <w:rsid w:val="003A0AFF"/>
    <w:rsid w:val="003A0C27"/>
    <w:rsid w:val="003A11C4"/>
    <w:rsid w:val="003A154F"/>
    <w:rsid w:val="003A1A6F"/>
    <w:rsid w:val="003A1BE8"/>
    <w:rsid w:val="003A2911"/>
    <w:rsid w:val="003A2FA8"/>
    <w:rsid w:val="003A358D"/>
    <w:rsid w:val="003A38CF"/>
    <w:rsid w:val="003A3A91"/>
    <w:rsid w:val="003A3FAA"/>
    <w:rsid w:val="003A40AF"/>
    <w:rsid w:val="003A41D4"/>
    <w:rsid w:val="003A4218"/>
    <w:rsid w:val="003A42F8"/>
    <w:rsid w:val="003A4653"/>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A75A3"/>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CA3"/>
    <w:rsid w:val="003B3D0C"/>
    <w:rsid w:val="003B3DFA"/>
    <w:rsid w:val="003B44CB"/>
    <w:rsid w:val="003B47EB"/>
    <w:rsid w:val="003B521C"/>
    <w:rsid w:val="003B5311"/>
    <w:rsid w:val="003B53FD"/>
    <w:rsid w:val="003B55D2"/>
    <w:rsid w:val="003B5708"/>
    <w:rsid w:val="003B57C3"/>
    <w:rsid w:val="003B5C67"/>
    <w:rsid w:val="003B5F45"/>
    <w:rsid w:val="003B6397"/>
    <w:rsid w:val="003B6539"/>
    <w:rsid w:val="003B6874"/>
    <w:rsid w:val="003B6882"/>
    <w:rsid w:val="003B6B0E"/>
    <w:rsid w:val="003B6C20"/>
    <w:rsid w:val="003B6DB8"/>
    <w:rsid w:val="003B6EB6"/>
    <w:rsid w:val="003B6EC0"/>
    <w:rsid w:val="003B6FBF"/>
    <w:rsid w:val="003B6FF8"/>
    <w:rsid w:val="003B7282"/>
    <w:rsid w:val="003B7386"/>
    <w:rsid w:val="003B7724"/>
    <w:rsid w:val="003B7C7A"/>
    <w:rsid w:val="003B7CF3"/>
    <w:rsid w:val="003B7D63"/>
    <w:rsid w:val="003C00BB"/>
    <w:rsid w:val="003C032F"/>
    <w:rsid w:val="003C040E"/>
    <w:rsid w:val="003C04C7"/>
    <w:rsid w:val="003C04C9"/>
    <w:rsid w:val="003C0562"/>
    <w:rsid w:val="003C066C"/>
    <w:rsid w:val="003C0748"/>
    <w:rsid w:val="003C0ADA"/>
    <w:rsid w:val="003C0C4D"/>
    <w:rsid w:val="003C0DAE"/>
    <w:rsid w:val="003C0EC1"/>
    <w:rsid w:val="003C0F51"/>
    <w:rsid w:val="003C1219"/>
    <w:rsid w:val="003C139B"/>
    <w:rsid w:val="003C1C4D"/>
    <w:rsid w:val="003C2082"/>
    <w:rsid w:val="003C2BB2"/>
    <w:rsid w:val="003C2BD8"/>
    <w:rsid w:val="003C343A"/>
    <w:rsid w:val="003C3F08"/>
    <w:rsid w:val="003C4069"/>
    <w:rsid w:val="003C4521"/>
    <w:rsid w:val="003C462A"/>
    <w:rsid w:val="003C4932"/>
    <w:rsid w:val="003C4B87"/>
    <w:rsid w:val="003C4C7D"/>
    <w:rsid w:val="003C507A"/>
    <w:rsid w:val="003C50D6"/>
    <w:rsid w:val="003C50E0"/>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49D"/>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2FF0"/>
    <w:rsid w:val="003D32EA"/>
    <w:rsid w:val="003D3902"/>
    <w:rsid w:val="003D39A5"/>
    <w:rsid w:val="003D39F2"/>
    <w:rsid w:val="003D40FD"/>
    <w:rsid w:val="003D450B"/>
    <w:rsid w:val="003D4C89"/>
    <w:rsid w:val="003D4D82"/>
    <w:rsid w:val="003D4EC9"/>
    <w:rsid w:val="003D535D"/>
    <w:rsid w:val="003D5CDB"/>
    <w:rsid w:val="003D601B"/>
    <w:rsid w:val="003D619B"/>
    <w:rsid w:val="003D61BB"/>
    <w:rsid w:val="003D6506"/>
    <w:rsid w:val="003D658F"/>
    <w:rsid w:val="003D6785"/>
    <w:rsid w:val="003D6CA2"/>
    <w:rsid w:val="003D6F1D"/>
    <w:rsid w:val="003D79AA"/>
    <w:rsid w:val="003D7B08"/>
    <w:rsid w:val="003D7CEE"/>
    <w:rsid w:val="003D7CF8"/>
    <w:rsid w:val="003D7FC1"/>
    <w:rsid w:val="003E0020"/>
    <w:rsid w:val="003E0768"/>
    <w:rsid w:val="003E0C4C"/>
    <w:rsid w:val="003E0CEF"/>
    <w:rsid w:val="003E0DA4"/>
    <w:rsid w:val="003E10D3"/>
    <w:rsid w:val="003E1F72"/>
    <w:rsid w:val="003E2436"/>
    <w:rsid w:val="003E260A"/>
    <w:rsid w:val="003E2ED4"/>
    <w:rsid w:val="003E2EF2"/>
    <w:rsid w:val="003E337B"/>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0D2"/>
    <w:rsid w:val="003F050F"/>
    <w:rsid w:val="003F0865"/>
    <w:rsid w:val="003F09B7"/>
    <w:rsid w:val="003F0EFB"/>
    <w:rsid w:val="003F0F7B"/>
    <w:rsid w:val="003F1573"/>
    <w:rsid w:val="003F16A1"/>
    <w:rsid w:val="003F1C9E"/>
    <w:rsid w:val="003F20CA"/>
    <w:rsid w:val="003F2117"/>
    <w:rsid w:val="003F21D5"/>
    <w:rsid w:val="003F22FA"/>
    <w:rsid w:val="003F25B3"/>
    <w:rsid w:val="003F2763"/>
    <w:rsid w:val="003F2A08"/>
    <w:rsid w:val="003F2A74"/>
    <w:rsid w:val="003F2B0E"/>
    <w:rsid w:val="003F2E2D"/>
    <w:rsid w:val="003F2FAB"/>
    <w:rsid w:val="003F32FA"/>
    <w:rsid w:val="003F33AB"/>
    <w:rsid w:val="003F3852"/>
    <w:rsid w:val="003F406E"/>
    <w:rsid w:val="003F409E"/>
    <w:rsid w:val="003F423D"/>
    <w:rsid w:val="003F4835"/>
    <w:rsid w:val="003F493C"/>
    <w:rsid w:val="003F4ABA"/>
    <w:rsid w:val="003F5251"/>
    <w:rsid w:val="003F5EDF"/>
    <w:rsid w:val="003F5FC8"/>
    <w:rsid w:val="003F6326"/>
    <w:rsid w:val="003F6354"/>
    <w:rsid w:val="003F6514"/>
    <w:rsid w:val="003F65F6"/>
    <w:rsid w:val="003F6669"/>
    <w:rsid w:val="003F6A0A"/>
    <w:rsid w:val="003F6B17"/>
    <w:rsid w:val="003F6B5A"/>
    <w:rsid w:val="003F6C36"/>
    <w:rsid w:val="003F706B"/>
    <w:rsid w:val="003F7C1B"/>
    <w:rsid w:val="003F7E77"/>
    <w:rsid w:val="004005C3"/>
    <w:rsid w:val="004006A5"/>
    <w:rsid w:val="004009A5"/>
    <w:rsid w:val="00400A85"/>
    <w:rsid w:val="00400B7E"/>
    <w:rsid w:val="00400CAE"/>
    <w:rsid w:val="00400CB7"/>
    <w:rsid w:val="00400E8C"/>
    <w:rsid w:val="00400F3E"/>
    <w:rsid w:val="00401041"/>
    <w:rsid w:val="00401230"/>
    <w:rsid w:val="004013E2"/>
    <w:rsid w:val="00401CD0"/>
    <w:rsid w:val="00401E5D"/>
    <w:rsid w:val="00401FBD"/>
    <w:rsid w:val="0040211D"/>
    <w:rsid w:val="004024B0"/>
    <w:rsid w:val="00402582"/>
    <w:rsid w:val="00402604"/>
    <w:rsid w:val="0040283D"/>
    <w:rsid w:val="00402EE4"/>
    <w:rsid w:val="0040312D"/>
    <w:rsid w:val="00403702"/>
    <w:rsid w:val="004044D3"/>
    <w:rsid w:val="00404967"/>
    <w:rsid w:val="00404B18"/>
    <w:rsid w:val="00404C25"/>
    <w:rsid w:val="004053AB"/>
    <w:rsid w:val="00405464"/>
    <w:rsid w:val="0040599A"/>
    <w:rsid w:val="004059F2"/>
    <w:rsid w:val="0040619F"/>
    <w:rsid w:val="004069F2"/>
    <w:rsid w:val="00406D97"/>
    <w:rsid w:val="004072B5"/>
    <w:rsid w:val="0040743A"/>
    <w:rsid w:val="00407A4E"/>
    <w:rsid w:val="00410031"/>
    <w:rsid w:val="00410914"/>
    <w:rsid w:val="00410933"/>
    <w:rsid w:val="00410EDC"/>
    <w:rsid w:val="004111BE"/>
    <w:rsid w:val="004111CA"/>
    <w:rsid w:val="004116C2"/>
    <w:rsid w:val="00411C66"/>
    <w:rsid w:val="00411D37"/>
    <w:rsid w:val="004121F6"/>
    <w:rsid w:val="00412438"/>
    <w:rsid w:val="00412496"/>
    <w:rsid w:val="00412AC6"/>
    <w:rsid w:val="00412F3E"/>
    <w:rsid w:val="00413618"/>
    <w:rsid w:val="00413631"/>
    <w:rsid w:val="00413686"/>
    <w:rsid w:val="00413B8A"/>
    <w:rsid w:val="00413D38"/>
    <w:rsid w:val="00413DA7"/>
    <w:rsid w:val="004143E8"/>
    <w:rsid w:val="0041467E"/>
    <w:rsid w:val="00414DF6"/>
    <w:rsid w:val="00414F35"/>
    <w:rsid w:val="004150D1"/>
    <w:rsid w:val="00415132"/>
    <w:rsid w:val="00415276"/>
    <w:rsid w:val="00415727"/>
    <w:rsid w:val="00415BD3"/>
    <w:rsid w:val="00415D5B"/>
    <w:rsid w:val="00415E5C"/>
    <w:rsid w:val="00415EBD"/>
    <w:rsid w:val="00415F89"/>
    <w:rsid w:val="004164B0"/>
    <w:rsid w:val="0041694D"/>
    <w:rsid w:val="004176D1"/>
    <w:rsid w:val="00417B31"/>
    <w:rsid w:val="0042003A"/>
    <w:rsid w:val="00420519"/>
    <w:rsid w:val="0042069B"/>
    <w:rsid w:val="00420748"/>
    <w:rsid w:val="00420864"/>
    <w:rsid w:val="00420A68"/>
    <w:rsid w:val="00420C11"/>
    <w:rsid w:val="00420D57"/>
    <w:rsid w:val="00420E6D"/>
    <w:rsid w:val="00421099"/>
    <w:rsid w:val="004210F6"/>
    <w:rsid w:val="00421257"/>
    <w:rsid w:val="00421710"/>
    <w:rsid w:val="0042174D"/>
    <w:rsid w:val="0042184C"/>
    <w:rsid w:val="00421A54"/>
    <w:rsid w:val="00421AAE"/>
    <w:rsid w:val="00421B7E"/>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9E5"/>
    <w:rsid w:val="00425AA6"/>
    <w:rsid w:val="00425E6D"/>
    <w:rsid w:val="0042620F"/>
    <w:rsid w:val="004262CD"/>
    <w:rsid w:val="0042637D"/>
    <w:rsid w:val="004264FE"/>
    <w:rsid w:val="004267FD"/>
    <w:rsid w:val="00426898"/>
    <w:rsid w:val="00426F9C"/>
    <w:rsid w:val="004273A6"/>
    <w:rsid w:val="0042743A"/>
    <w:rsid w:val="004274F6"/>
    <w:rsid w:val="00427C0F"/>
    <w:rsid w:val="004301B9"/>
    <w:rsid w:val="004305E3"/>
    <w:rsid w:val="004305F2"/>
    <w:rsid w:val="00430CC4"/>
    <w:rsid w:val="00430ED7"/>
    <w:rsid w:val="004310F9"/>
    <w:rsid w:val="004314CF"/>
    <w:rsid w:val="00431530"/>
    <w:rsid w:val="00431864"/>
    <w:rsid w:val="00431B25"/>
    <w:rsid w:val="00431F23"/>
    <w:rsid w:val="0043244A"/>
    <w:rsid w:val="004325B9"/>
    <w:rsid w:val="00432674"/>
    <w:rsid w:val="00432709"/>
    <w:rsid w:val="0043316D"/>
    <w:rsid w:val="00433194"/>
    <w:rsid w:val="00433243"/>
    <w:rsid w:val="00433875"/>
    <w:rsid w:val="00434010"/>
    <w:rsid w:val="0043412D"/>
    <w:rsid w:val="004343B5"/>
    <w:rsid w:val="004348F6"/>
    <w:rsid w:val="00434A1B"/>
    <w:rsid w:val="00434F1A"/>
    <w:rsid w:val="00434F55"/>
    <w:rsid w:val="0043518D"/>
    <w:rsid w:val="0043569F"/>
    <w:rsid w:val="00435792"/>
    <w:rsid w:val="00435A68"/>
    <w:rsid w:val="00435CE2"/>
    <w:rsid w:val="004368CE"/>
    <w:rsid w:val="00437059"/>
    <w:rsid w:val="004370D7"/>
    <w:rsid w:val="00437617"/>
    <w:rsid w:val="004376E2"/>
    <w:rsid w:val="00437813"/>
    <w:rsid w:val="00437EC7"/>
    <w:rsid w:val="00440519"/>
    <w:rsid w:val="004407D3"/>
    <w:rsid w:val="00440D4B"/>
    <w:rsid w:val="004414A6"/>
    <w:rsid w:val="00441D29"/>
    <w:rsid w:val="00442704"/>
    <w:rsid w:val="00442898"/>
    <w:rsid w:val="00443038"/>
    <w:rsid w:val="00443A22"/>
    <w:rsid w:val="00443A9F"/>
    <w:rsid w:val="00443F3E"/>
    <w:rsid w:val="004441D9"/>
    <w:rsid w:val="0044456F"/>
    <w:rsid w:val="00445005"/>
    <w:rsid w:val="00445194"/>
    <w:rsid w:val="004452EF"/>
    <w:rsid w:val="0044538E"/>
    <w:rsid w:val="004455A6"/>
    <w:rsid w:val="00445766"/>
    <w:rsid w:val="00445785"/>
    <w:rsid w:val="004458F9"/>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9B2"/>
    <w:rsid w:val="004509BC"/>
    <w:rsid w:val="00450C0D"/>
    <w:rsid w:val="00450C20"/>
    <w:rsid w:val="00450CFF"/>
    <w:rsid w:val="00450E99"/>
    <w:rsid w:val="00451454"/>
    <w:rsid w:val="004516BB"/>
    <w:rsid w:val="004517C4"/>
    <w:rsid w:val="004522E6"/>
    <w:rsid w:val="0045282A"/>
    <w:rsid w:val="00453ADF"/>
    <w:rsid w:val="00453DD5"/>
    <w:rsid w:val="00454001"/>
    <w:rsid w:val="004549F6"/>
    <w:rsid w:val="00454A64"/>
    <w:rsid w:val="00454AAB"/>
    <w:rsid w:val="00454C09"/>
    <w:rsid w:val="00454C29"/>
    <w:rsid w:val="00454D98"/>
    <w:rsid w:val="00455126"/>
    <w:rsid w:val="004557DE"/>
    <w:rsid w:val="00455B35"/>
    <w:rsid w:val="00455C5E"/>
    <w:rsid w:val="00455C66"/>
    <w:rsid w:val="00455CF5"/>
    <w:rsid w:val="00456889"/>
    <w:rsid w:val="004568E1"/>
    <w:rsid w:val="0045692F"/>
    <w:rsid w:val="00456A8D"/>
    <w:rsid w:val="00456B1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227"/>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AB6"/>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7AE"/>
    <w:rsid w:val="00470A9F"/>
    <w:rsid w:val="00470B60"/>
    <w:rsid w:val="00471029"/>
    <w:rsid w:val="00471074"/>
    <w:rsid w:val="0047129E"/>
    <w:rsid w:val="0047135E"/>
    <w:rsid w:val="00471CA1"/>
    <w:rsid w:val="0047200C"/>
    <w:rsid w:val="004720DB"/>
    <w:rsid w:val="00472561"/>
    <w:rsid w:val="00472573"/>
    <w:rsid w:val="004725AD"/>
    <w:rsid w:val="004726E4"/>
    <w:rsid w:val="00472AEF"/>
    <w:rsid w:val="00472D62"/>
    <w:rsid w:val="0047313D"/>
    <w:rsid w:val="0047327D"/>
    <w:rsid w:val="00473312"/>
    <w:rsid w:val="004735DD"/>
    <w:rsid w:val="0047379F"/>
    <w:rsid w:val="004748F8"/>
    <w:rsid w:val="004749F5"/>
    <w:rsid w:val="00474B2B"/>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356"/>
    <w:rsid w:val="004805FB"/>
    <w:rsid w:val="00480882"/>
    <w:rsid w:val="0048094A"/>
    <w:rsid w:val="00480DB5"/>
    <w:rsid w:val="00481B5C"/>
    <w:rsid w:val="00481C41"/>
    <w:rsid w:val="004820AB"/>
    <w:rsid w:val="0048213F"/>
    <w:rsid w:val="0048226F"/>
    <w:rsid w:val="004824C7"/>
    <w:rsid w:val="0048273C"/>
    <w:rsid w:val="0048275B"/>
    <w:rsid w:val="0048323A"/>
    <w:rsid w:val="0048329B"/>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876AD"/>
    <w:rsid w:val="0049015E"/>
    <w:rsid w:val="00490326"/>
    <w:rsid w:val="00490393"/>
    <w:rsid w:val="00490C29"/>
    <w:rsid w:val="00490CC8"/>
    <w:rsid w:val="00490F93"/>
    <w:rsid w:val="004912F3"/>
    <w:rsid w:val="00491A82"/>
    <w:rsid w:val="00491B54"/>
    <w:rsid w:val="00491B7E"/>
    <w:rsid w:val="004921F9"/>
    <w:rsid w:val="004922D2"/>
    <w:rsid w:val="004923D3"/>
    <w:rsid w:val="0049250C"/>
    <w:rsid w:val="004925F7"/>
    <w:rsid w:val="004926B8"/>
    <w:rsid w:val="00492B3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98F"/>
    <w:rsid w:val="00496A77"/>
    <w:rsid w:val="00496D6E"/>
    <w:rsid w:val="00496EEE"/>
    <w:rsid w:val="004972DD"/>
    <w:rsid w:val="004974EA"/>
    <w:rsid w:val="0049753E"/>
    <w:rsid w:val="0049785C"/>
    <w:rsid w:val="00497983"/>
    <w:rsid w:val="00497DB2"/>
    <w:rsid w:val="00497FD4"/>
    <w:rsid w:val="004A04E1"/>
    <w:rsid w:val="004A0620"/>
    <w:rsid w:val="004A0AF4"/>
    <w:rsid w:val="004A0C73"/>
    <w:rsid w:val="004A0D8B"/>
    <w:rsid w:val="004A0D99"/>
    <w:rsid w:val="004A101A"/>
    <w:rsid w:val="004A1058"/>
    <w:rsid w:val="004A10A6"/>
    <w:rsid w:val="004A120D"/>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82"/>
    <w:rsid w:val="004A37F8"/>
    <w:rsid w:val="004A3B0F"/>
    <w:rsid w:val="004A45AF"/>
    <w:rsid w:val="004A4B92"/>
    <w:rsid w:val="004A54D2"/>
    <w:rsid w:val="004A54F5"/>
    <w:rsid w:val="004A57EF"/>
    <w:rsid w:val="004A583A"/>
    <w:rsid w:val="004A59AF"/>
    <w:rsid w:val="004A5AA9"/>
    <w:rsid w:val="004A5E22"/>
    <w:rsid w:val="004A6315"/>
    <w:rsid w:val="004A64AD"/>
    <w:rsid w:val="004A677B"/>
    <w:rsid w:val="004A6C4F"/>
    <w:rsid w:val="004A6E53"/>
    <w:rsid w:val="004A6EC7"/>
    <w:rsid w:val="004A7081"/>
    <w:rsid w:val="004A70A7"/>
    <w:rsid w:val="004A730A"/>
    <w:rsid w:val="004A73DF"/>
    <w:rsid w:val="004A7760"/>
    <w:rsid w:val="004A78B4"/>
    <w:rsid w:val="004A78EB"/>
    <w:rsid w:val="004A7A3F"/>
    <w:rsid w:val="004A7F72"/>
    <w:rsid w:val="004B071C"/>
    <w:rsid w:val="004B0AF6"/>
    <w:rsid w:val="004B0C27"/>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3FA1"/>
    <w:rsid w:val="004B4103"/>
    <w:rsid w:val="004B449D"/>
    <w:rsid w:val="004B4A1E"/>
    <w:rsid w:val="004B4BEF"/>
    <w:rsid w:val="004B4C32"/>
    <w:rsid w:val="004B4DE0"/>
    <w:rsid w:val="004B4FC1"/>
    <w:rsid w:val="004B507F"/>
    <w:rsid w:val="004B5141"/>
    <w:rsid w:val="004B539F"/>
    <w:rsid w:val="004B5831"/>
    <w:rsid w:val="004B59E5"/>
    <w:rsid w:val="004B5B14"/>
    <w:rsid w:val="004B5BBB"/>
    <w:rsid w:val="004B5E73"/>
    <w:rsid w:val="004B65D5"/>
    <w:rsid w:val="004B67F2"/>
    <w:rsid w:val="004B70B5"/>
    <w:rsid w:val="004B71FB"/>
    <w:rsid w:val="004B7459"/>
    <w:rsid w:val="004B75E3"/>
    <w:rsid w:val="004B769F"/>
    <w:rsid w:val="004B7BB5"/>
    <w:rsid w:val="004B7DDA"/>
    <w:rsid w:val="004B7E8F"/>
    <w:rsid w:val="004B7F24"/>
    <w:rsid w:val="004B7F4B"/>
    <w:rsid w:val="004C0159"/>
    <w:rsid w:val="004C05BA"/>
    <w:rsid w:val="004C0CE5"/>
    <w:rsid w:val="004C0D19"/>
    <w:rsid w:val="004C144A"/>
    <w:rsid w:val="004C1AFC"/>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610"/>
    <w:rsid w:val="004C5E91"/>
    <w:rsid w:val="004C5F36"/>
    <w:rsid w:val="004C629C"/>
    <w:rsid w:val="004C669E"/>
    <w:rsid w:val="004C6805"/>
    <w:rsid w:val="004C6AE1"/>
    <w:rsid w:val="004C70F9"/>
    <w:rsid w:val="004C73A3"/>
    <w:rsid w:val="004C76FD"/>
    <w:rsid w:val="004C7B43"/>
    <w:rsid w:val="004D0055"/>
    <w:rsid w:val="004D0164"/>
    <w:rsid w:val="004D03E3"/>
    <w:rsid w:val="004D0809"/>
    <w:rsid w:val="004D0FBB"/>
    <w:rsid w:val="004D138E"/>
    <w:rsid w:val="004D15C4"/>
    <w:rsid w:val="004D1F72"/>
    <w:rsid w:val="004D277A"/>
    <w:rsid w:val="004D277B"/>
    <w:rsid w:val="004D2831"/>
    <w:rsid w:val="004D2BDA"/>
    <w:rsid w:val="004D2C1E"/>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845"/>
    <w:rsid w:val="004D6E2A"/>
    <w:rsid w:val="004D7197"/>
    <w:rsid w:val="004D744B"/>
    <w:rsid w:val="004D7BCF"/>
    <w:rsid w:val="004D7D85"/>
    <w:rsid w:val="004E0269"/>
    <w:rsid w:val="004E09F7"/>
    <w:rsid w:val="004E0BCC"/>
    <w:rsid w:val="004E0F08"/>
    <w:rsid w:val="004E108C"/>
    <w:rsid w:val="004E11FA"/>
    <w:rsid w:val="004E1237"/>
    <w:rsid w:val="004E12E0"/>
    <w:rsid w:val="004E1505"/>
    <w:rsid w:val="004E15BB"/>
    <w:rsid w:val="004E1C74"/>
    <w:rsid w:val="004E1CEA"/>
    <w:rsid w:val="004E1D6B"/>
    <w:rsid w:val="004E2949"/>
    <w:rsid w:val="004E2A44"/>
    <w:rsid w:val="004E2B16"/>
    <w:rsid w:val="004E2C14"/>
    <w:rsid w:val="004E2CFF"/>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0E3E"/>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A1D"/>
    <w:rsid w:val="004F7C6F"/>
    <w:rsid w:val="005001B7"/>
    <w:rsid w:val="0050029D"/>
    <w:rsid w:val="005003D7"/>
    <w:rsid w:val="005004F1"/>
    <w:rsid w:val="00500614"/>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2C4"/>
    <w:rsid w:val="00503446"/>
    <w:rsid w:val="005034F8"/>
    <w:rsid w:val="00503C9F"/>
    <w:rsid w:val="00504029"/>
    <w:rsid w:val="00504A4A"/>
    <w:rsid w:val="00504C13"/>
    <w:rsid w:val="0050551B"/>
    <w:rsid w:val="00505736"/>
    <w:rsid w:val="00506289"/>
    <w:rsid w:val="00506324"/>
    <w:rsid w:val="0050673A"/>
    <w:rsid w:val="00506A3F"/>
    <w:rsid w:val="00506B06"/>
    <w:rsid w:val="00506D7F"/>
    <w:rsid w:val="00507241"/>
    <w:rsid w:val="00507260"/>
    <w:rsid w:val="00507A68"/>
    <w:rsid w:val="00507A70"/>
    <w:rsid w:val="00507D3E"/>
    <w:rsid w:val="00507F72"/>
    <w:rsid w:val="00507F8C"/>
    <w:rsid w:val="00510026"/>
    <w:rsid w:val="00510319"/>
    <w:rsid w:val="00510E9C"/>
    <w:rsid w:val="0051107D"/>
    <w:rsid w:val="00511291"/>
    <w:rsid w:val="00511589"/>
    <w:rsid w:val="00511800"/>
    <w:rsid w:val="00511809"/>
    <w:rsid w:val="005119E4"/>
    <w:rsid w:val="00511F73"/>
    <w:rsid w:val="00511F79"/>
    <w:rsid w:val="0051201F"/>
    <w:rsid w:val="0051218F"/>
    <w:rsid w:val="00512266"/>
    <w:rsid w:val="0051231B"/>
    <w:rsid w:val="005123D9"/>
    <w:rsid w:val="0051255A"/>
    <w:rsid w:val="00512B17"/>
    <w:rsid w:val="00513565"/>
    <w:rsid w:val="00513934"/>
    <w:rsid w:val="00513BEE"/>
    <w:rsid w:val="00513BFF"/>
    <w:rsid w:val="0051414A"/>
    <w:rsid w:val="005145A4"/>
    <w:rsid w:val="005145B6"/>
    <w:rsid w:val="00514DAD"/>
    <w:rsid w:val="00514F66"/>
    <w:rsid w:val="00515333"/>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30A"/>
    <w:rsid w:val="005206B2"/>
    <w:rsid w:val="005207A1"/>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4E8E"/>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567"/>
    <w:rsid w:val="0052762D"/>
    <w:rsid w:val="00527997"/>
    <w:rsid w:val="00527A8E"/>
    <w:rsid w:val="00527F17"/>
    <w:rsid w:val="005302CD"/>
    <w:rsid w:val="005302D7"/>
    <w:rsid w:val="005304D1"/>
    <w:rsid w:val="00530C18"/>
    <w:rsid w:val="00531334"/>
    <w:rsid w:val="005316BF"/>
    <w:rsid w:val="00532779"/>
    <w:rsid w:val="0053294F"/>
    <w:rsid w:val="0053314D"/>
    <w:rsid w:val="00533399"/>
    <w:rsid w:val="0053396A"/>
    <w:rsid w:val="0053409D"/>
    <w:rsid w:val="00534953"/>
    <w:rsid w:val="00534990"/>
    <w:rsid w:val="00534DEF"/>
    <w:rsid w:val="00535351"/>
    <w:rsid w:val="00535409"/>
    <w:rsid w:val="005358A0"/>
    <w:rsid w:val="00535981"/>
    <w:rsid w:val="00535F28"/>
    <w:rsid w:val="005364EE"/>
    <w:rsid w:val="005366F7"/>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9BA"/>
    <w:rsid w:val="00541AB5"/>
    <w:rsid w:val="00542118"/>
    <w:rsid w:val="00542308"/>
    <w:rsid w:val="00542492"/>
    <w:rsid w:val="00542519"/>
    <w:rsid w:val="00542652"/>
    <w:rsid w:val="00542671"/>
    <w:rsid w:val="005427B3"/>
    <w:rsid w:val="0054336C"/>
    <w:rsid w:val="0054344C"/>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1D9"/>
    <w:rsid w:val="0055022D"/>
    <w:rsid w:val="00550282"/>
    <w:rsid w:val="00550404"/>
    <w:rsid w:val="00550C94"/>
    <w:rsid w:val="00550D1B"/>
    <w:rsid w:val="005513A4"/>
    <w:rsid w:val="00551BE5"/>
    <w:rsid w:val="00551CFE"/>
    <w:rsid w:val="00551E22"/>
    <w:rsid w:val="005520C8"/>
    <w:rsid w:val="00552185"/>
    <w:rsid w:val="005523C5"/>
    <w:rsid w:val="0055241D"/>
    <w:rsid w:val="00552472"/>
    <w:rsid w:val="005524E2"/>
    <w:rsid w:val="005524F7"/>
    <w:rsid w:val="00552A79"/>
    <w:rsid w:val="005537B8"/>
    <w:rsid w:val="005537FB"/>
    <w:rsid w:val="00553986"/>
    <w:rsid w:val="00553E40"/>
    <w:rsid w:val="005547C2"/>
    <w:rsid w:val="00554DC0"/>
    <w:rsid w:val="00554F1A"/>
    <w:rsid w:val="00554FF0"/>
    <w:rsid w:val="00555219"/>
    <w:rsid w:val="00555596"/>
    <w:rsid w:val="0055564C"/>
    <w:rsid w:val="00555782"/>
    <w:rsid w:val="005557E1"/>
    <w:rsid w:val="00555C7D"/>
    <w:rsid w:val="00555CB4"/>
    <w:rsid w:val="00555F37"/>
    <w:rsid w:val="00556565"/>
    <w:rsid w:val="00556881"/>
    <w:rsid w:val="005568CF"/>
    <w:rsid w:val="00557093"/>
    <w:rsid w:val="005579A3"/>
    <w:rsid w:val="005579E4"/>
    <w:rsid w:val="00557B11"/>
    <w:rsid w:val="00557DFE"/>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BD0"/>
    <w:rsid w:val="00563C15"/>
    <w:rsid w:val="0056430F"/>
    <w:rsid w:val="005645C5"/>
    <w:rsid w:val="0056462F"/>
    <w:rsid w:val="00564640"/>
    <w:rsid w:val="0056465E"/>
    <w:rsid w:val="00564739"/>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81"/>
    <w:rsid w:val="00566DE6"/>
    <w:rsid w:val="0056733E"/>
    <w:rsid w:val="005675BB"/>
    <w:rsid w:val="005676DD"/>
    <w:rsid w:val="0056773A"/>
    <w:rsid w:val="005679E0"/>
    <w:rsid w:val="00567B89"/>
    <w:rsid w:val="00567FF3"/>
    <w:rsid w:val="00567FF9"/>
    <w:rsid w:val="005705D9"/>
    <w:rsid w:val="00570684"/>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2D7"/>
    <w:rsid w:val="00575B73"/>
    <w:rsid w:val="00575C38"/>
    <w:rsid w:val="00575EB7"/>
    <w:rsid w:val="00576271"/>
    <w:rsid w:val="00576390"/>
    <w:rsid w:val="0057641F"/>
    <w:rsid w:val="005765C0"/>
    <w:rsid w:val="005767BD"/>
    <w:rsid w:val="00576DFF"/>
    <w:rsid w:val="00576EC4"/>
    <w:rsid w:val="00577248"/>
    <w:rsid w:val="00577507"/>
    <w:rsid w:val="00577EB3"/>
    <w:rsid w:val="00580036"/>
    <w:rsid w:val="005800C1"/>
    <w:rsid w:val="0058013A"/>
    <w:rsid w:val="0058021D"/>
    <w:rsid w:val="00580436"/>
    <w:rsid w:val="00580765"/>
    <w:rsid w:val="005808AB"/>
    <w:rsid w:val="005809D6"/>
    <w:rsid w:val="00580B25"/>
    <w:rsid w:val="00580C9E"/>
    <w:rsid w:val="00580D45"/>
    <w:rsid w:val="00580E8F"/>
    <w:rsid w:val="00580F2B"/>
    <w:rsid w:val="005810D9"/>
    <w:rsid w:val="00581453"/>
    <w:rsid w:val="00581B60"/>
    <w:rsid w:val="00581BE2"/>
    <w:rsid w:val="005821BB"/>
    <w:rsid w:val="005823B1"/>
    <w:rsid w:val="00582D1F"/>
    <w:rsid w:val="005833E7"/>
    <w:rsid w:val="005835FC"/>
    <w:rsid w:val="005837A5"/>
    <w:rsid w:val="005839F7"/>
    <w:rsid w:val="00583AF9"/>
    <w:rsid w:val="00583EB1"/>
    <w:rsid w:val="00584032"/>
    <w:rsid w:val="00584318"/>
    <w:rsid w:val="005843C0"/>
    <w:rsid w:val="00584780"/>
    <w:rsid w:val="00584D8F"/>
    <w:rsid w:val="00585309"/>
    <w:rsid w:val="00585A5C"/>
    <w:rsid w:val="00586314"/>
    <w:rsid w:val="005865D5"/>
    <w:rsid w:val="00586A6D"/>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2D60"/>
    <w:rsid w:val="00593060"/>
    <w:rsid w:val="00593499"/>
    <w:rsid w:val="005934A7"/>
    <w:rsid w:val="00593931"/>
    <w:rsid w:val="00593EEE"/>
    <w:rsid w:val="005945E4"/>
    <w:rsid w:val="00594616"/>
    <w:rsid w:val="00594CBA"/>
    <w:rsid w:val="00595022"/>
    <w:rsid w:val="00595038"/>
    <w:rsid w:val="00595737"/>
    <w:rsid w:val="005958C6"/>
    <w:rsid w:val="005959CB"/>
    <w:rsid w:val="00595BA8"/>
    <w:rsid w:val="00595FA8"/>
    <w:rsid w:val="00596106"/>
    <w:rsid w:val="005962B0"/>
    <w:rsid w:val="005964BD"/>
    <w:rsid w:val="005968D3"/>
    <w:rsid w:val="00596B3E"/>
    <w:rsid w:val="00596C23"/>
    <w:rsid w:val="00596E43"/>
    <w:rsid w:val="005972CF"/>
    <w:rsid w:val="005972D5"/>
    <w:rsid w:val="0059745E"/>
    <w:rsid w:val="005A0842"/>
    <w:rsid w:val="005A0AA0"/>
    <w:rsid w:val="005A0D03"/>
    <w:rsid w:val="005A1333"/>
    <w:rsid w:val="005A1882"/>
    <w:rsid w:val="005A2D85"/>
    <w:rsid w:val="005A31E9"/>
    <w:rsid w:val="005A3597"/>
    <w:rsid w:val="005A376A"/>
    <w:rsid w:val="005A3BF6"/>
    <w:rsid w:val="005A3D95"/>
    <w:rsid w:val="005A3E9A"/>
    <w:rsid w:val="005A4AF6"/>
    <w:rsid w:val="005A533A"/>
    <w:rsid w:val="005A5359"/>
    <w:rsid w:val="005A565D"/>
    <w:rsid w:val="005A5AAF"/>
    <w:rsid w:val="005A5C58"/>
    <w:rsid w:val="005A5C75"/>
    <w:rsid w:val="005A5DA9"/>
    <w:rsid w:val="005A5FAB"/>
    <w:rsid w:val="005A6316"/>
    <w:rsid w:val="005A6915"/>
    <w:rsid w:val="005A6B05"/>
    <w:rsid w:val="005A6BE1"/>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1BF"/>
    <w:rsid w:val="005B1291"/>
    <w:rsid w:val="005B1485"/>
    <w:rsid w:val="005B195F"/>
    <w:rsid w:val="005B236D"/>
    <w:rsid w:val="005B27E8"/>
    <w:rsid w:val="005B2BEA"/>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1E81"/>
    <w:rsid w:val="005C24F5"/>
    <w:rsid w:val="005C2662"/>
    <w:rsid w:val="005C2A66"/>
    <w:rsid w:val="005C3459"/>
    <w:rsid w:val="005C3523"/>
    <w:rsid w:val="005C3A9D"/>
    <w:rsid w:val="005C3AA6"/>
    <w:rsid w:val="005C3E30"/>
    <w:rsid w:val="005C3E39"/>
    <w:rsid w:val="005C3FA5"/>
    <w:rsid w:val="005C41AF"/>
    <w:rsid w:val="005C430C"/>
    <w:rsid w:val="005C4572"/>
    <w:rsid w:val="005C497E"/>
    <w:rsid w:val="005C49A2"/>
    <w:rsid w:val="005C4B2A"/>
    <w:rsid w:val="005C4CC5"/>
    <w:rsid w:val="005C4DD2"/>
    <w:rsid w:val="005C5634"/>
    <w:rsid w:val="005C5998"/>
    <w:rsid w:val="005C5B28"/>
    <w:rsid w:val="005C6187"/>
    <w:rsid w:val="005C61A1"/>
    <w:rsid w:val="005C65F4"/>
    <w:rsid w:val="005C66B2"/>
    <w:rsid w:val="005C66C9"/>
    <w:rsid w:val="005C6714"/>
    <w:rsid w:val="005C6A60"/>
    <w:rsid w:val="005C6D2E"/>
    <w:rsid w:val="005C6DFB"/>
    <w:rsid w:val="005C7342"/>
    <w:rsid w:val="005C750A"/>
    <w:rsid w:val="005C797F"/>
    <w:rsid w:val="005D00C0"/>
    <w:rsid w:val="005D016B"/>
    <w:rsid w:val="005D07CD"/>
    <w:rsid w:val="005D083E"/>
    <w:rsid w:val="005D0AA0"/>
    <w:rsid w:val="005D0CC8"/>
    <w:rsid w:val="005D0E3E"/>
    <w:rsid w:val="005D11E3"/>
    <w:rsid w:val="005D143E"/>
    <w:rsid w:val="005D15D6"/>
    <w:rsid w:val="005D1649"/>
    <w:rsid w:val="005D1D5A"/>
    <w:rsid w:val="005D1FF8"/>
    <w:rsid w:val="005D2056"/>
    <w:rsid w:val="005D27B0"/>
    <w:rsid w:val="005D2DFC"/>
    <w:rsid w:val="005D2EDC"/>
    <w:rsid w:val="005D37F0"/>
    <w:rsid w:val="005D3F44"/>
    <w:rsid w:val="005D404B"/>
    <w:rsid w:val="005D493C"/>
    <w:rsid w:val="005D49A6"/>
    <w:rsid w:val="005D4A69"/>
    <w:rsid w:val="005D4E81"/>
    <w:rsid w:val="005D51C8"/>
    <w:rsid w:val="005D51FC"/>
    <w:rsid w:val="005D55F2"/>
    <w:rsid w:val="005D564F"/>
    <w:rsid w:val="005D5EF7"/>
    <w:rsid w:val="005D62D6"/>
    <w:rsid w:val="005D647C"/>
    <w:rsid w:val="005D6848"/>
    <w:rsid w:val="005D693E"/>
    <w:rsid w:val="005D6B59"/>
    <w:rsid w:val="005D6BE2"/>
    <w:rsid w:val="005D6C8D"/>
    <w:rsid w:val="005D702E"/>
    <w:rsid w:val="005D7082"/>
    <w:rsid w:val="005D7148"/>
    <w:rsid w:val="005D780B"/>
    <w:rsid w:val="005D786C"/>
    <w:rsid w:val="005E00FA"/>
    <w:rsid w:val="005E010A"/>
    <w:rsid w:val="005E0C68"/>
    <w:rsid w:val="005E1338"/>
    <w:rsid w:val="005E13A9"/>
    <w:rsid w:val="005E1850"/>
    <w:rsid w:val="005E1BFB"/>
    <w:rsid w:val="005E1CB8"/>
    <w:rsid w:val="005E1F33"/>
    <w:rsid w:val="005E2070"/>
    <w:rsid w:val="005E248A"/>
    <w:rsid w:val="005E2675"/>
    <w:rsid w:val="005E26D6"/>
    <w:rsid w:val="005E27DE"/>
    <w:rsid w:val="005E28E3"/>
    <w:rsid w:val="005E2D5B"/>
    <w:rsid w:val="005E2DD4"/>
    <w:rsid w:val="005E3355"/>
    <w:rsid w:val="005E35E9"/>
    <w:rsid w:val="005E3CA6"/>
    <w:rsid w:val="005E3D42"/>
    <w:rsid w:val="005E3D7B"/>
    <w:rsid w:val="005E3EAE"/>
    <w:rsid w:val="005E3F93"/>
    <w:rsid w:val="005E418F"/>
    <w:rsid w:val="005E44BB"/>
    <w:rsid w:val="005E458D"/>
    <w:rsid w:val="005E474E"/>
    <w:rsid w:val="005E494A"/>
    <w:rsid w:val="005E503A"/>
    <w:rsid w:val="005E511A"/>
    <w:rsid w:val="005E51E1"/>
    <w:rsid w:val="005E52B4"/>
    <w:rsid w:val="005E54D3"/>
    <w:rsid w:val="005E594A"/>
    <w:rsid w:val="005E5E97"/>
    <w:rsid w:val="005E637B"/>
    <w:rsid w:val="005E648E"/>
    <w:rsid w:val="005E6859"/>
    <w:rsid w:val="005E6BA1"/>
    <w:rsid w:val="005E6C07"/>
    <w:rsid w:val="005E6DF4"/>
    <w:rsid w:val="005E76D2"/>
    <w:rsid w:val="005E77A9"/>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24A"/>
    <w:rsid w:val="005F48DD"/>
    <w:rsid w:val="005F497D"/>
    <w:rsid w:val="005F4A2F"/>
    <w:rsid w:val="005F4A6C"/>
    <w:rsid w:val="005F4F6D"/>
    <w:rsid w:val="005F5042"/>
    <w:rsid w:val="005F51D6"/>
    <w:rsid w:val="005F5337"/>
    <w:rsid w:val="005F5436"/>
    <w:rsid w:val="005F543C"/>
    <w:rsid w:val="005F5B07"/>
    <w:rsid w:val="005F5B66"/>
    <w:rsid w:val="005F618D"/>
    <w:rsid w:val="005F6289"/>
    <w:rsid w:val="005F694D"/>
    <w:rsid w:val="005F6D60"/>
    <w:rsid w:val="005F6F12"/>
    <w:rsid w:val="005F76A7"/>
    <w:rsid w:val="005F7C25"/>
    <w:rsid w:val="005F7D59"/>
    <w:rsid w:val="005F7EBA"/>
    <w:rsid w:val="00600568"/>
    <w:rsid w:val="0060078C"/>
    <w:rsid w:val="00600A83"/>
    <w:rsid w:val="00600F21"/>
    <w:rsid w:val="0060113E"/>
    <w:rsid w:val="006011E6"/>
    <w:rsid w:val="0060122C"/>
    <w:rsid w:val="006016F3"/>
    <w:rsid w:val="00601A6A"/>
    <w:rsid w:val="00601E7B"/>
    <w:rsid w:val="00602736"/>
    <w:rsid w:val="00602F7C"/>
    <w:rsid w:val="006035B9"/>
    <w:rsid w:val="006039CE"/>
    <w:rsid w:val="00603C8E"/>
    <w:rsid w:val="00603D65"/>
    <w:rsid w:val="00603FDD"/>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0F42"/>
    <w:rsid w:val="00611040"/>
    <w:rsid w:val="006112E3"/>
    <w:rsid w:val="00611452"/>
    <w:rsid w:val="006114EC"/>
    <w:rsid w:val="00611E13"/>
    <w:rsid w:val="00611F63"/>
    <w:rsid w:val="00612097"/>
    <w:rsid w:val="0061229C"/>
    <w:rsid w:val="006125D5"/>
    <w:rsid w:val="0061267D"/>
    <w:rsid w:val="006126B5"/>
    <w:rsid w:val="00612783"/>
    <w:rsid w:val="00612A16"/>
    <w:rsid w:val="00612C22"/>
    <w:rsid w:val="00613137"/>
    <w:rsid w:val="0061320F"/>
    <w:rsid w:val="00613659"/>
    <w:rsid w:val="0061370B"/>
    <w:rsid w:val="006147F2"/>
    <w:rsid w:val="00614C93"/>
    <w:rsid w:val="00614F9B"/>
    <w:rsid w:val="00614FCB"/>
    <w:rsid w:val="00615BF2"/>
    <w:rsid w:val="006162C7"/>
    <w:rsid w:val="006163F7"/>
    <w:rsid w:val="006168D9"/>
    <w:rsid w:val="00616BE4"/>
    <w:rsid w:val="00616FB1"/>
    <w:rsid w:val="006173B0"/>
    <w:rsid w:val="006177D8"/>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BB5"/>
    <w:rsid w:val="00622CA4"/>
    <w:rsid w:val="00622E5A"/>
    <w:rsid w:val="0062389C"/>
    <w:rsid w:val="00623AD0"/>
    <w:rsid w:val="00623E34"/>
    <w:rsid w:val="006240FA"/>
    <w:rsid w:val="0062429A"/>
    <w:rsid w:val="006242E4"/>
    <w:rsid w:val="006245C5"/>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988"/>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4D16"/>
    <w:rsid w:val="00635833"/>
    <w:rsid w:val="006359CD"/>
    <w:rsid w:val="00635D96"/>
    <w:rsid w:val="00636256"/>
    <w:rsid w:val="006362F8"/>
    <w:rsid w:val="00636302"/>
    <w:rsid w:val="00636511"/>
    <w:rsid w:val="006365D4"/>
    <w:rsid w:val="006367C3"/>
    <w:rsid w:val="00636877"/>
    <w:rsid w:val="00636AB0"/>
    <w:rsid w:val="00636B88"/>
    <w:rsid w:val="0063722B"/>
    <w:rsid w:val="006375D2"/>
    <w:rsid w:val="00637AA4"/>
    <w:rsid w:val="00637EA3"/>
    <w:rsid w:val="00640314"/>
    <w:rsid w:val="0064038B"/>
    <w:rsid w:val="006405D2"/>
    <w:rsid w:val="006409AC"/>
    <w:rsid w:val="0064155B"/>
    <w:rsid w:val="00641652"/>
    <w:rsid w:val="00641DE3"/>
    <w:rsid w:val="006420F1"/>
    <w:rsid w:val="00642C14"/>
    <w:rsid w:val="00642C4F"/>
    <w:rsid w:val="00642D51"/>
    <w:rsid w:val="00643004"/>
    <w:rsid w:val="006431B8"/>
    <w:rsid w:val="006431D2"/>
    <w:rsid w:val="006440D4"/>
    <w:rsid w:val="006442BF"/>
    <w:rsid w:val="006446E6"/>
    <w:rsid w:val="0064484F"/>
    <w:rsid w:val="0064494C"/>
    <w:rsid w:val="00644971"/>
    <w:rsid w:val="00644BD1"/>
    <w:rsid w:val="00644E63"/>
    <w:rsid w:val="0064516C"/>
    <w:rsid w:val="00645182"/>
    <w:rsid w:val="006451FC"/>
    <w:rsid w:val="00645373"/>
    <w:rsid w:val="00645575"/>
    <w:rsid w:val="0064558B"/>
    <w:rsid w:val="00645A01"/>
    <w:rsid w:val="00645A4F"/>
    <w:rsid w:val="00645AA6"/>
    <w:rsid w:val="00645AB8"/>
    <w:rsid w:val="00645C01"/>
    <w:rsid w:val="00645D9A"/>
    <w:rsid w:val="00645E76"/>
    <w:rsid w:val="00645EC4"/>
    <w:rsid w:val="00646000"/>
    <w:rsid w:val="006461A7"/>
    <w:rsid w:val="0064626E"/>
    <w:rsid w:val="00646502"/>
    <w:rsid w:val="006466FC"/>
    <w:rsid w:val="00646863"/>
    <w:rsid w:val="00646EFE"/>
    <w:rsid w:val="00646F1A"/>
    <w:rsid w:val="006471EB"/>
    <w:rsid w:val="00647405"/>
    <w:rsid w:val="00647607"/>
    <w:rsid w:val="006477E8"/>
    <w:rsid w:val="006478EC"/>
    <w:rsid w:val="00647AAE"/>
    <w:rsid w:val="00647B52"/>
    <w:rsid w:val="00647BEC"/>
    <w:rsid w:val="00647FF3"/>
    <w:rsid w:val="0065014F"/>
    <w:rsid w:val="00650613"/>
    <w:rsid w:val="00650731"/>
    <w:rsid w:val="00650898"/>
    <w:rsid w:val="00650A36"/>
    <w:rsid w:val="00650AFB"/>
    <w:rsid w:val="00650B0D"/>
    <w:rsid w:val="00650C97"/>
    <w:rsid w:val="00650CD3"/>
    <w:rsid w:val="00650CFF"/>
    <w:rsid w:val="006512B8"/>
    <w:rsid w:val="00651D30"/>
    <w:rsid w:val="00651DB9"/>
    <w:rsid w:val="00651E7D"/>
    <w:rsid w:val="0065213A"/>
    <w:rsid w:val="0065223C"/>
    <w:rsid w:val="00652552"/>
    <w:rsid w:val="0065277C"/>
    <w:rsid w:val="00652936"/>
    <w:rsid w:val="00652C9B"/>
    <w:rsid w:val="00653032"/>
    <w:rsid w:val="006533CE"/>
    <w:rsid w:val="00653477"/>
    <w:rsid w:val="006534D2"/>
    <w:rsid w:val="0065405E"/>
    <w:rsid w:val="00654172"/>
    <w:rsid w:val="006546C5"/>
    <w:rsid w:val="00654833"/>
    <w:rsid w:val="00654C76"/>
    <w:rsid w:val="00654C89"/>
    <w:rsid w:val="006556AE"/>
    <w:rsid w:val="0065593A"/>
    <w:rsid w:val="0065597B"/>
    <w:rsid w:val="00655A34"/>
    <w:rsid w:val="00655A9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4A7"/>
    <w:rsid w:val="0066266B"/>
    <w:rsid w:val="006626CC"/>
    <w:rsid w:val="006628D0"/>
    <w:rsid w:val="006628DE"/>
    <w:rsid w:val="006629B0"/>
    <w:rsid w:val="00662BFE"/>
    <w:rsid w:val="00662D0E"/>
    <w:rsid w:val="00662F58"/>
    <w:rsid w:val="0066335F"/>
    <w:rsid w:val="00663713"/>
    <w:rsid w:val="006637DC"/>
    <w:rsid w:val="00663B9B"/>
    <w:rsid w:val="00663F54"/>
    <w:rsid w:val="00663F83"/>
    <w:rsid w:val="006644AB"/>
    <w:rsid w:val="006645EE"/>
    <w:rsid w:val="0066483A"/>
    <w:rsid w:val="00664924"/>
    <w:rsid w:val="006649C0"/>
    <w:rsid w:val="00664AA3"/>
    <w:rsid w:val="006651D6"/>
    <w:rsid w:val="006653E1"/>
    <w:rsid w:val="0066565B"/>
    <w:rsid w:val="00665828"/>
    <w:rsid w:val="00665A02"/>
    <w:rsid w:val="00665DBD"/>
    <w:rsid w:val="00666053"/>
    <w:rsid w:val="00666136"/>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ED3"/>
    <w:rsid w:val="00671FF8"/>
    <w:rsid w:val="006723BE"/>
    <w:rsid w:val="006726EB"/>
    <w:rsid w:val="00672CEE"/>
    <w:rsid w:val="00672CFC"/>
    <w:rsid w:val="0067368C"/>
    <w:rsid w:val="006736FA"/>
    <w:rsid w:val="006739F7"/>
    <w:rsid w:val="00673A92"/>
    <w:rsid w:val="00673D35"/>
    <w:rsid w:val="00673D4B"/>
    <w:rsid w:val="006744AD"/>
    <w:rsid w:val="006745DE"/>
    <w:rsid w:val="00674827"/>
    <w:rsid w:val="006748EA"/>
    <w:rsid w:val="00674906"/>
    <w:rsid w:val="00674CE2"/>
    <w:rsid w:val="0067510F"/>
    <w:rsid w:val="00675487"/>
    <w:rsid w:val="00675A3C"/>
    <w:rsid w:val="00675FC3"/>
    <w:rsid w:val="0067646B"/>
    <w:rsid w:val="0067676A"/>
    <w:rsid w:val="00676968"/>
    <w:rsid w:val="00676BF4"/>
    <w:rsid w:val="006770F7"/>
    <w:rsid w:val="0067763E"/>
    <w:rsid w:val="0067783F"/>
    <w:rsid w:val="00677BC3"/>
    <w:rsid w:val="00677C8E"/>
    <w:rsid w:val="00677D81"/>
    <w:rsid w:val="00680094"/>
    <w:rsid w:val="00680293"/>
    <w:rsid w:val="006802DD"/>
    <w:rsid w:val="00680C70"/>
    <w:rsid w:val="00680FD2"/>
    <w:rsid w:val="00681896"/>
    <w:rsid w:val="0068191D"/>
    <w:rsid w:val="00681B6A"/>
    <w:rsid w:val="0068213C"/>
    <w:rsid w:val="0068279F"/>
    <w:rsid w:val="00682AF4"/>
    <w:rsid w:val="00682C29"/>
    <w:rsid w:val="00682E18"/>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4BD"/>
    <w:rsid w:val="006868F5"/>
    <w:rsid w:val="00686B50"/>
    <w:rsid w:val="00686EEF"/>
    <w:rsid w:val="00687484"/>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7E8"/>
    <w:rsid w:val="0069189F"/>
    <w:rsid w:val="00691D12"/>
    <w:rsid w:val="00691ECD"/>
    <w:rsid w:val="00692034"/>
    <w:rsid w:val="00692155"/>
    <w:rsid w:val="00692436"/>
    <w:rsid w:val="00692555"/>
    <w:rsid w:val="006928F0"/>
    <w:rsid w:val="00692E2A"/>
    <w:rsid w:val="00692F5A"/>
    <w:rsid w:val="00692F5D"/>
    <w:rsid w:val="00693548"/>
    <w:rsid w:val="00693951"/>
    <w:rsid w:val="00693F1D"/>
    <w:rsid w:val="00693FEE"/>
    <w:rsid w:val="00694276"/>
    <w:rsid w:val="0069456D"/>
    <w:rsid w:val="006945D4"/>
    <w:rsid w:val="006948DE"/>
    <w:rsid w:val="00694BF3"/>
    <w:rsid w:val="00694D46"/>
    <w:rsid w:val="00694D8F"/>
    <w:rsid w:val="0069505F"/>
    <w:rsid w:val="0069528F"/>
    <w:rsid w:val="00695388"/>
    <w:rsid w:val="006954B4"/>
    <w:rsid w:val="00695AC0"/>
    <w:rsid w:val="00695C03"/>
    <w:rsid w:val="00695C51"/>
    <w:rsid w:val="00695D3C"/>
    <w:rsid w:val="00695DB6"/>
    <w:rsid w:val="00695ED0"/>
    <w:rsid w:val="00695FB6"/>
    <w:rsid w:val="00696186"/>
    <w:rsid w:val="00696537"/>
    <w:rsid w:val="006967CF"/>
    <w:rsid w:val="006968F5"/>
    <w:rsid w:val="00696A51"/>
    <w:rsid w:val="00696D1D"/>
    <w:rsid w:val="006970B8"/>
    <w:rsid w:val="00697113"/>
    <w:rsid w:val="00697195"/>
    <w:rsid w:val="00697319"/>
    <w:rsid w:val="00697344"/>
    <w:rsid w:val="006976B3"/>
    <w:rsid w:val="00697D7D"/>
    <w:rsid w:val="006A05DE"/>
    <w:rsid w:val="006A0A7C"/>
    <w:rsid w:val="006A0B07"/>
    <w:rsid w:val="006A0BEA"/>
    <w:rsid w:val="006A0C59"/>
    <w:rsid w:val="006A0D45"/>
    <w:rsid w:val="006A1209"/>
    <w:rsid w:val="006A1296"/>
    <w:rsid w:val="006A172B"/>
    <w:rsid w:val="006A1A1D"/>
    <w:rsid w:val="006A1A35"/>
    <w:rsid w:val="006A1C40"/>
    <w:rsid w:val="006A26F7"/>
    <w:rsid w:val="006A2C15"/>
    <w:rsid w:val="006A32C8"/>
    <w:rsid w:val="006A33C9"/>
    <w:rsid w:val="006A37B6"/>
    <w:rsid w:val="006A3A88"/>
    <w:rsid w:val="006A3CE7"/>
    <w:rsid w:val="006A3DD8"/>
    <w:rsid w:val="006A4135"/>
    <w:rsid w:val="006A445C"/>
    <w:rsid w:val="006A45DF"/>
    <w:rsid w:val="006A4B48"/>
    <w:rsid w:val="006A4B8F"/>
    <w:rsid w:val="006A4E7C"/>
    <w:rsid w:val="006A549C"/>
    <w:rsid w:val="006A5B81"/>
    <w:rsid w:val="006A5CC0"/>
    <w:rsid w:val="006A5E5F"/>
    <w:rsid w:val="006A5EB7"/>
    <w:rsid w:val="006A6004"/>
    <w:rsid w:val="006A63BB"/>
    <w:rsid w:val="006A660B"/>
    <w:rsid w:val="006A6C92"/>
    <w:rsid w:val="006A6F44"/>
    <w:rsid w:val="006A6FFA"/>
    <w:rsid w:val="006A7120"/>
    <w:rsid w:val="006A7356"/>
    <w:rsid w:val="006A7547"/>
    <w:rsid w:val="006A7765"/>
    <w:rsid w:val="006A77EF"/>
    <w:rsid w:val="006A7AC5"/>
    <w:rsid w:val="006A7E89"/>
    <w:rsid w:val="006B005F"/>
    <w:rsid w:val="006B08A2"/>
    <w:rsid w:val="006B0CD7"/>
    <w:rsid w:val="006B0F8C"/>
    <w:rsid w:val="006B1148"/>
    <w:rsid w:val="006B139A"/>
    <w:rsid w:val="006B189C"/>
    <w:rsid w:val="006B1F15"/>
    <w:rsid w:val="006B25AE"/>
    <w:rsid w:val="006B28F5"/>
    <w:rsid w:val="006B2945"/>
    <w:rsid w:val="006B2C3B"/>
    <w:rsid w:val="006B2F30"/>
    <w:rsid w:val="006B3720"/>
    <w:rsid w:val="006B3A20"/>
    <w:rsid w:val="006B3E82"/>
    <w:rsid w:val="006B3EEB"/>
    <w:rsid w:val="006B3F3C"/>
    <w:rsid w:val="006B4034"/>
    <w:rsid w:val="006B4256"/>
    <w:rsid w:val="006B4D4F"/>
    <w:rsid w:val="006B4F69"/>
    <w:rsid w:val="006B596C"/>
    <w:rsid w:val="006B5AA9"/>
    <w:rsid w:val="006B5DAC"/>
    <w:rsid w:val="006B6103"/>
    <w:rsid w:val="006B6611"/>
    <w:rsid w:val="006B677A"/>
    <w:rsid w:val="006B69EC"/>
    <w:rsid w:val="006B6A98"/>
    <w:rsid w:val="006B6F74"/>
    <w:rsid w:val="006B7075"/>
    <w:rsid w:val="006B7286"/>
    <w:rsid w:val="006B7A39"/>
    <w:rsid w:val="006B7C56"/>
    <w:rsid w:val="006C040B"/>
    <w:rsid w:val="006C0645"/>
    <w:rsid w:val="006C1054"/>
    <w:rsid w:val="006C162C"/>
    <w:rsid w:val="006C16AA"/>
    <w:rsid w:val="006C171C"/>
    <w:rsid w:val="006C19FF"/>
    <w:rsid w:val="006C1AC5"/>
    <w:rsid w:val="006C200E"/>
    <w:rsid w:val="006C216F"/>
    <w:rsid w:val="006C2686"/>
    <w:rsid w:val="006C2865"/>
    <w:rsid w:val="006C29A1"/>
    <w:rsid w:val="006C29CC"/>
    <w:rsid w:val="006C2AD2"/>
    <w:rsid w:val="006C2DE1"/>
    <w:rsid w:val="006C2E9C"/>
    <w:rsid w:val="006C314C"/>
    <w:rsid w:val="006C3210"/>
    <w:rsid w:val="006C37AF"/>
    <w:rsid w:val="006C42C2"/>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C48"/>
    <w:rsid w:val="006C7EC7"/>
    <w:rsid w:val="006D0524"/>
    <w:rsid w:val="006D0A39"/>
    <w:rsid w:val="006D0FBA"/>
    <w:rsid w:val="006D1576"/>
    <w:rsid w:val="006D15B1"/>
    <w:rsid w:val="006D1B66"/>
    <w:rsid w:val="006D20A8"/>
    <w:rsid w:val="006D22AA"/>
    <w:rsid w:val="006D2899"/>
    <w:rsid w:val="006D2D1A"/>
    <w:rsid w:val="006D2D46"/>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67F"/>
    <w:rsid w:val="006D674B"/>
    <w:rsid w:val="006D68C5"/>
    <w:rsid w:val="006D69DC"/>
    <w:rsid w:val="006D71DF"/>
    <w:rsid w:val="006D743D"/>
    <w:rsid w:val="006E0719"/>
    <w:rsid w:val="006E0A04"/>
    <w:rsid w:val="006E0CF7"/>
    <w:rsid w:val="006E0E27"/>
    <w:rsid w:val="006E0EB4"/>
    <w:rsid w:val="006E0F5A"/>
    <w:rsid w:val="006E132C"/>
    <w:rsid w:val="006E1718"/>
    <w:rsid w:val="006E1BB2"/>
    <w:rsid w:val="006E1CF7"/>
    <w:rsid w:val="006E1F8A"/>
    <w:rsid w:val="006E2298"/>
    <w:rsid w:val="006E23E8"/>
    <w:rsid w:val="006E2465"/>
    <w:rsid w:val="006E2D9E"/>
    <w:rsid w:val="006E318B"/>
    <w:rsid w:val="006E3392"/>
    <w:rsid w:val="006E3496"/>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5C4"/>
    <w:rsid w:val="006F0849"/>
    <w:rsid w:val="006F0A44"/>
    <w:rsid w:val="006F0CAA"/>
    <w:rsid w:val="006F1039"/>
    <w:rsid w:val="006F1049"/>
    <w:rsid w:val="006F10BB"/>
    <w:rsid w:val="006F1484"/>
    <w:rsid w:val="006F16AA"/>
    <w:rsid w:val="006F17B2"/>
    <w:rsid w:val="006F1961"/>
    <w:rsid w:val="006F1F86"/>
    <w:rsid w:val="006F1FDD"/>
    <w:rsid w:val="006F22DD"/>
    <w:rsid w:val="006F230F"/>
    <w:rsid w:val="006F2970"/>
    <w:rsid w:val="006F297A"/>
    <w:rsid w:val="006F2A95"/>
    <w:rsid w:val="006F2D13"/>
    <w:rsid w:val="006F4188"/>
    <w:rsid w:val="006F44F8"/>
    <w:rsid w:val="006F45BA"/>
    <w:rsid w:val="006F4867"/>
    <w:rsid w:val="006F4A8C"/>
    <w:rsid w:val="006F4F76"/>
    <w:rsid w:val="006F5157"/>
    <w:rsid w:val="006F5386"/>
    <w:rsid w:val="006F5C06"/>
    <w:rsid w:val="006F5F50"/>
    <w:rsid w:val="006F65F4"/>
    <w:rsid w:val="006F6971"/>
    <w:rsid w:val="006F6B1A"/>
    <w:rsid w:val="006F6E2A"/>
    <w:rsid w:val="006F7901"/>
    <w:rsid w:val="006F7A1A"/>
    <w:rsid w:val="006F7E86"/>
    <w:rsid w:val="00700266"/>
    <w:rsid w:val="007007C5"/>
    <w:rsid w:val="007009DE"/>
    <w:rsid w:val="00700EDC"/>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1FA"/>
    <w:rsid w:val="00703332"/>
    <w:rsid w:val="00703382"/>
    <w:rsid w:val="0070379B"/>
    <w:rsid w:val="00703821"/>
    <w:rsid w:val="007039E1"/>
    <w:rsid w:val="00703A17"/>
    <w:rsid w:val="00703CCA"/>
    <w:rsid w:val="00704DE9"/>
    <w:rsid w:val="0070509F"/>
    <w:rsid w:val="00705260"/>
    <w:rsid w:val="007055CD"/>
    <w:rsid w:val="0070572F"/>
    <w:rsid w:val="00705891"/>
    <w:rsid w:val="00705D98"/>
    <w:rsid w:val="007061C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948"/>
    <w:rsid w:val="00715D41"/>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582E"/>
    <w:rsid w:val="00726EC8"/>
    <w:rsid w:val="007273BA"/>
    <w:rsid w:val="007273DB"/>
    <w:rsid w:val="007275F4"/>
    <w:rsid w:val="00727642"/>
    <w:rsid w:val="00727A3A"/>
    <w:rsid w:val="007303A4"/>
    <w:rsid w:val="0073071C"/>
    <w:rsid w:val="00730760"/>
    <w:rsid w:val="00730BB7"/>
    <w:rsid w:val="00730E20"/>
    <w:rsid w:val="007315CB"/>
    <w:rsid w:val="007319F8"/>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5DCF"/>
    <w:rsid w:val="007362D3"/>
    <w:rsid w:val="00736428"/>
    <w:rsid w:val="00736D14"/>
    <w:rsid w:val="00736D1B"/>
    <w:rsid w:val="00736E2D"/>
    <w:rsid w:val="007370D0"/>
    <w:rsid w:val="007371EB"/>
    <w:rsid w:val="007373D5"/>
    <w:rsid w:val="00737861"/>
    <w:rsid w:val="00737BC3"/>
    <w:rsid w:val="00737E61"/>
    <w:rsid w:val="00740A9B"/>
    <w:rsid w:val="00740B94"/>
    <w:rsid w:val="00740CA8"/>
    <w:rsid w:val="00740CAF"/>
    <w:rsid w:val="00740EE9"/>
    <w:rsid w:val="00740F22"/>
    <w:rsid w:val="00740FE8"/>
    <w:rsid w:val="007410F6"/>
    <w:rsid w:val="007412D9"/>
    <w:rsid w:val="00741695"/>
    <w:rsid w:val="00741874"/>
    <w:rsid w:val="00741D46"/>
    <w:rsid w:val="00741F90"/>
    <w:rsid w:val="007422B9"/>
    <w:rsid w:val="0074288E"/>
    <w:rsid w:val="007428B9"/>
    <w:rsid w:val="007428F8"/>
    <w:rsid w:val="00742D8C"/>
    <w:rsid w:val="00743BEC"/>
    <w:rsid w:val="007443AB"/>
    <w:rsid w:val="00744606"/>
    <w:rsid w:val="00744868"/>
    <w:rsid w:val="00744896"/>
    <w:rsid w:val="00744919"/>
    <w:rsid w:val="00744EC5"/>
    <w:rsid w:val="0074525F"/>
    <w:rsid w:val="00745660"/>
    <w:rsid w:val="007458CA"/>
    <w:rsid w:val="00745D9C"/>
    <w:rsid w:val="0074608E"/>
    <w:rsid w:val="00746120"/>
    <w:rsid w:val="0074616B"/>
    <w:rsid w:val="00746572"/>
    <w:rsid w:val="00746816"/>
    <w:rsid w:val="00746BA5"/>
    <w:rsid w:val="00746CBA"/>
    <w:rsid w:val="00746F0C"/>
    <w:rsid w:val="00747551"/>
    <w:rsid w:val="00747724"/>
    <w:rsid w:val="0074774D"/>
    <w:rsid w:val="0074777E"/>
    <w:rsid w:val="007479CA"/>
    <w:rsid w:val="00747BB8"/>
    <w:rsid w:val="00747BD3"/>
    <w:rsid w:val="00747CA2"/>
    <w:rsid w:val="00747D66"/>
    <w:rsid w:val="00747F20"/>
    <w:rsid w:val="007507AB"/>
    <w:rsid w:val="0075088C"/>
    <w:rsid w:val="00750B37"/>
    <w:rsid w:val="00750C1B"/>
    <w:rsid w:val="00750D64"/>
    <w:rsid w:val="00750F18"/>
    <w:rsid w:val="00751810"/>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462"/>
    <w:rsid w:val="007548B5"/>
    <w:rsid w:val="00754A5B"/>
    <w:rsid w:val="00754E5F"/>
    <w:rsid w:val="00755319"/>
    <w:rsid w:val="00755556"/>
    <w:rsid w:val="00755723"/>
    <w:rsid w:val="00755A71"/>
    <w:rsid w:val="00755BD0"/>
    <w:rsid w:val="00755BD6"/>
    <w:rsid w:val="00755D10"/>
    <w:rsid w:val="00755E4E"/>
    <w:rsid w:val="007562AC"/>
    <w:rsid w:val="007565A1"/>
    <w:rsid w:val="0075667B"/>
    <w:rsid w:val="007567A4"/>
    <w:rsid w:val="007567F0"/>
    <w:rsid w:val="0075692B"/>
    <w:rsid w:val="00756C35"/>
    <w:rsid w:val="0075749A"/>
    <w:rsid w:val="00757FA1"/>
    <w:rsid w:val="00760546"/>
    <w:rsid w:val="007608E9"/>
    <w:rsid w:val="00760993"/>
    <w:rsid w:val="00760C93"/>
    <w:rsid w:val="007613EA"/>
    <w:rsid w:val="0076142C"/>
    <w:rsid w:val="0076199D"/>
    <w:rsid w:val="00761A25"/>
    <w:rsid w:val="00761D9C"/>
    <w:rsid w:val="00761E7F"/>
    <w:rsid w:val="00761FC0"/>
    <w:rsid w:val="007620A9"/>
    <w:rsid w:val="0076224D"/>
    <w:rsid w:val="007622DF"/>
    <w:rsid w:val="0076245D"/>
    <w:rsid w:val="0076271F"/>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0CD"/>
    <w:rsid w:val="007703A2"/>
    <w:rsid w:val="00770800"/>
    <w:rsid w:val="00770B75"/>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3E01"/>
    <w:rsid w:val="00774256"/>
    <w:rsid w:val="0077446A"/>
    <w:rsid w:val="007745A8"/>
    <w:rsid w:val="007746CA"/>
    <w:rsid w:val="007749BE"/>
    <w:rsid w:val="00774DA4"/>
    <w:rsid w:val="00774F71"/>
    <w:rsid w:val="007750A4"/>
    <w:rsid w:val="007751F1"/>
    <w:rsid w:val="00775388"/>
    <w:rsid w:val="0077566F"/>
    <w:rsid w:val="00775F44"/>
    <w:rsid w:val="007763E5"/>
    <w:rsid w:val="00776578"/>
    <w:rsid w:val="0077657C"/>
    <w:rsid w:val="007765A3"/>
    <w:rsid w:val="007766A0"/>
    <w:rsid w:val="00776F08"/>
    <w:rsid w:val="00777090"/>
    <w:rsid w:val="007772BB"/>
    <w:rsid w:val="007772D2"/>
    <w:rsid w:val="007779DD"/>
    <w:rsid w:val="00777BAE"/>
    <w:rsid w:val="00777DD6"/>
    <w:rsid w:val="007801D4"/>
    <w:rsid w:val="00780569"/>
    <w:rsid w:val="00780A19"/>
    <w:rsid w:val="007815D8"/>
    <w:rsid w:val="007817A4"/>
    <w:rsid w:val="007821E5"/>
    <w:rsid w:val="00782245"/>
    <w:rsid w:val="007826C0"/>
    <w:rsid w:val="00782771"/>
    <w:rsid w:val="0078281B"/>
    <w:rsid w:val="0078286F"/>
    <w:rsid w:val="00782C9D"/>
    <w:rsid w:val="007831A0"/>
    <w:rsid w:val="0078338C"/>
    <w:rsid w:val="007833CC"/>
    <w:rsid w:val="007838F2"/>
    <w:rsid w:val="00784987"/>
    <w:rsid w:val="00784F7D"/>
    <w:rsid w:val="0078558E"/>
    <w:rsid w:val="00785C7C"/>
    <w:rsid w:val="00785D1E"/>
    <w:rsid w:val="00785EB3"/>
    <w:rsid w:val="00785FCB"/>
    <w:rsid w:val="0078600C"/>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030"/>
    <w:rsid w:val="00793155"/>
    <w:rsid w:val="00793445"/>
    <w:rsid w:val="00793D9A"/>
    <w:rsid w:val="00794150"/>
    <w:rsid w:val="007943F0"/>
    <w:rsid w:val="00794752"/>
    <w:rsid w:val="00794918"/>
    <w:rsid w:val="00794D03"/>
    <w:rsid w:val="00794E8A"/>
    <w:rsid w:val="00795526"/>
    <w:rsid w:val="00795552"/>
    <w:rsid w:val="00795AAD"/>
    <w:rsid w:val="00796198"/>
    <w:rsid w:val="00796467"/>
    <w:rsid w:val="0079687C"/>
    <w:rsid w:val="0079711A"/>
    <w:rsid w:val="0079729D"/>
    <w:rsid w:val="00797983"/>
    <w:rsid w:val="00797C66"/>
    <w:rsid w:val="00797CBB"/>
    <w:rsid w:val="00797DA2"/>
    <w:rsid w:val="00797DE8"/>
    <w:rsid w:val="007A06AC"/>
    <w:rsid w:val="007A0851"/>
    <w:rsid w:val="007A0D96"/>
    <w:rsid w:val="007A0EB0"/>
    <w:rsid w:val="007A0F8D"/>
    <w:rsid w:val="007A16B9"/>
    <w:rsid w:val="007A171D"/>
    <w:rsid w:val="007A1922"/>
    <w:rsid w:val="007A1949"/>
    <w:rsid w:val="007A1BA2"/>
    <w:rsid w:val="007A2070"/>
    <w:rsid w:val="007A228C"/>
    <w:rsid w:val="007A280A"/>
    <w:rsid w:val="007A28DB"/>
    <w:rsid w:val="007A29EA"/>
    <w:rsid w:val="007A2B92"/>
    <w:rsid w:val="007A2ED2"/>
    <w:rsid w:val="007A2F9C"/>
    <w:rsid w:val="007A3138"/>
    <w:rsid w:val="007A37DC"/>
    <w:rsid w:val="007A3C42"/>
    <w:rsid w:val="007A3EF6"/>
    <w:rsid w:val="007A3F48"/>
    <w:rsid w:val="007A4005"/>
    <w:rsid w:val="007A4217"/>
    <w:rsid w:val="007A42E6"/>
    <w:rsid w:val="007A42EF"/>
    <w:rsid w:val="007A47C9"/>
    <w:rsid w:val="007A4B4D"/>
    <w:rsid w:val="007A4F13"/>
    <w:rsid w:val="007A4FB8"/>
    <w:rsid w:val="007A50D9"/>
    <w:rsid w:val="007A51AD"/>
    <w:rsid w:val="007A5305"/>
    <w:rsid w:val="007A551B"/>
    <w:rsid w:val="007A571F"/>
    <w:rsid w:val="007A57E7"/>
    <w:rsid w:val="007A5C2C"/>
    <w:rsid w:val="007A61E9"/>
    <w:rsid w:val="007A631F"/>
    <w:rsid w:val="007A6510"/>
    <w:rsid w:val="007A6776"/>
    <w:rsid w:val="007A6840"/>
    <w:rsid w:val="007A7513"/>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9F5"/>
    <w:rsid w:val="007B3A15"/>
    <w:rsid w:val="007B3FC4"/>
    <w:rsid w:val="007B4010"/>
    <w:rsid w:val="007B4032"/>
    <w:rsid w:val="007B4126"/>
    <w:rsid w:val="007B4133"/>
    <w:rsid w:val="007B42F8"/>
    <w:rsid w:val="007B4806"/>
    <w:rsid w:val="007B4F23"/>
    <w:rsid w:val="007B5853"/>
    <w:rsid w:val="007B5938"/>
    <w:rsid w:val="007B5D76"/>
    <w:rsid w:val="007B5E3B"/>
    <w:rsid w:val="007B604B"/>
    <w:rsid w:val="007B66EA"/>
    <w:rsid w:val="007B720E"/>
    <w:rsid w:val="007C0337"/>
    <w:rsid w:val="007C0418"/>
    <w:rsid w:val="007C0525"/>
    <w:rsid w:val="007C0732"/>
    <w:rsid w:val="007C0754"/>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7A2"/>
    <w:rsid w:val="007D287B"/>
    <w:rsid w:val="007D2C10"/>
    <w:rsid w:val="007D2C72"/>
    <w:rsid w:val="007D3182"/>
    <w:rsid w:val="007D3745"/>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6C3B"/>
    <w:rsid w:val="007D6FF5"/>
    <w:rsid w:val="007D744C"/>
    <w:rsid w:val="007D7CF2"/>
    <w:rsid w:val="007E0480"/>
    <w:rsid w:val="007E05EE"/>
    <w:rsid w:val="007E0A8B"/>
    <w:rsid w:val="007E0BEE"/>
    <w:rsid w:val="007E0CA9"/>
    <w:rsid w:val="007E180F"/>
    <w:rsid w:val="007E1A02"/>
    <w:rsid w:val="007E1B45"/>
    <w:rsid w:val="007E1E2B"/>
    <w:rsid w:val="007E2061"/>
    <w:rsid w:val="007E2236"/>
    <w:rsid w:val="007E2277"/>
    <w:rsid w:val="007E23AE"/>
    <w:rsid w:val="007E258F"/>
    <w:rsid w:val="007E2639"/>
    <w:rsid w:val="007E265B"/>
    <w:rsid w:val="007E2776"/>
    <w:rsid w:val="007E296B"/>
    <w:rsid w:val="007E29D5"/>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5E20"/>
    <w:rsid w:val="007E6041"/>
    <w:rsid w:val="007E635A"/>
    <w:rsid w:val="007E6EFD"/>
    <w:rsid w:val="007E73B4"/>
    <w:rsid w:val="007E7995"/>
    <w:rsid w:val="007F04A6"/>
    <w:rsid w:val="007F077F"/>
    <w:rsid w:val="007F07A8"/>
    <w:rsid w:val="007F1349"/>
    <w:rsid w:val="007F18BE"/>
    <w:rsid w:val="007F19B1"/>
    <w:rsid w:val="007F23BE"/>
    <w:rsid w:val="007F23CA"/>
    <w:rsid w:val="007F2951"/>
    <w:rsid w:val="007F2BE3"/>
    <w:rsid w:val="007F2C6A"/>
    <w:rsid w:val="007F2ED1"/>
    <w:rsid w:val="007F33BB"/>
    <w:rsid w:val="007F3513"/>
    <w:rsid w:val="007F3702"/>
    <w:rsid w:val="007F3704"/>
    <w:rsid w:val="007F3758"/>
    <w:rsid w:val="007F3AD8"/>
    <w:rsid w:val="007F3AF7"/>
    <w:rsid w:val="007F3D0C"/>
    <w:rsid w:val="007F3FA1"/>
    <w:rsid w:val="007F40EA"/>
    <w:rsid w:val="007F48E8"/>
    <w:rsid w:val="007F4AAA"/>
    <w:rsid w:val="007F4F51"/>
    <w:rsid w:val="007F522F"/>
    <w:rsid w:val="007F53FA"/>
    <w:rsid w:val="007F5631"/>
    <w:rsid w:val="007F60CE"/>
    <w:rsid w:val="007F6A8C"/>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D25"/>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3E3"/>
    <w:rsid w:val="00810517"/>
    <w:rsid w:val="0081056D"/>
    <w:rsid w:val="008105A3"/>
    <w:rsid w:val="00810BD3"/>
    <w:rsid w:val="00810D5B"/>
    <w:rsid w:val="00811587"/>
    <w:rsid w:val="00811766"/>
    <w:rsid w:val="00811767"/>
    <w:rsid w:val="00811E61"/>
    <w:rsid w:val="00812100"/>
    <w:rsid w:val="008121CD"/>
    <w:rsid w:val="00812638"/>
    <w:rsid w:val="00812953"/>
    <w:rsid w:val="00812D90"/>
    <w:rsid w:val="0081364C"/>
    <w:rsid w:val="008138B5"/>
    <w:rsid w:val="008138E2"/>
    <w:rsid w:val="00813A61"/>
    <w:rsid w:val="00813D0B"/>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612"/>
    <w:rsid w:val="00820954"/>
    <w:rsid w:val="00820D8A"/>
    <w:rsid w:val="008211E5"/>
    <w:rsid w:val="00821476"/>
    <w:rsid w:val="008215D9"/>
    <w:rsid w:val="0082172A"/>
    <w:rsid w:val="008218A8"/>
    <w:rsid w:val="00821C8A"/>
    <w:rsid w:val="00821F13"/>
    <w:rsid w:val="00821F8B"/>
    <w:rsid w:val="00822108"/>
    <w:rsid w:val="008222BE"/>
    <w:rsid w:val="00822314"/>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387"/>
    <w:rsid w:val="0082443E"/>
    <w:rsid w:val="008247D7"/>
    <w:rsid w:val="00824B99"/>
    <w:rsid w:val="008254FE"/>
    <w:rsid w:val="00825573"/>
    <w:rsid w:val="00825627"/>
    <w:rsid w:val="00826304"/>
    <w:rsid w:val="008268B6"/>
    <w:rsid w:val="008269D5"/>
    <w:rsid w:val="008269DB"/>
    <w:rsid w:val="00826A60"/>
    <w:rsid w:val="00827046"/>
    <w:rsid w:val="008276C3"/>
    <w:rsid w:val="0082781C"/>
    <w:rsid w:val="008278B1"/>
    <w:rsid w:val="008302E3"/>
    <w:rsid w:val="00830389"/>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9B"/>
    <w:rsid w:val="008348E0"/>
    <w:rsid w:val="00834D9F"/>
    <w:rsid w:val="00834FD3"/>
    <w:rsid w:val="008350B7"/>
    <w:rsid w:val="008350E2"/>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947"/>
    <w:rsid w:val="00842B3D"/>
    <w:rsid w:val="00842D6C"/>
    <w:rsid w:val="00842EB2"/>
    <w:rsid w:val="0084307F"/>
    <w:rsid w:val="0084352F"/>
    <w:rsid w:val="008436FC"/>
    <w:rsid w:val="00843B4C"/>
    <w:rsid w:val="008443AA"/>
    <w:rsid w:val="0084453E"/>
    <w:rsid w:val="008445B1"/>
    <w:rsid w:val="008445DD"/>
    <w:rsid w:val="008446C9"/>
    <w:rsid w:val="008448DC"/>
    <w:rsid w:val="00844A65"/>
    <w:rsid w:val="00844BAD"/>
    <w:rsid w:val="00844EC8"/>
    <w:rsid w:val="008454D4"/>
    <w:rsid w:val="00845A1A"/>
    <w:rsid w:val="00845CE9"/>
    <w:rsid w:val="00845F91"/>
    <w:rsid w:val="00845FBD"/>
    <w:rsid w:val="008460BA"/>
    <w:rsid w:val="00846177"/>
    <w:rsid w:val="00846791"/>
    <w:rsid w:val="008467CA"/>
    <w:rsid w:val="0084686B"/>
    <w:rsid w:val="008469A4"/>
    <w:rsid w:val="00847D65"/>
    <w:rsid w:val="008503FF"/>
    <w:rsid w:val="0085049A"/>
    <w:rsid w:val="008509D2"/>
    <w:rsid w:val="00850A31"/>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D91"/>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3F25"/>
    <w:rsid w:val="008640C9"/>
    <w:rsid w:val="0086432E"/>
    <w:rsid w:val="0086496D"/>
    <w:rsid w:val="00864B25"/>
    <w:rsid w:val="00864CF6"/>
    <w:rsid w:val="0086500C"/>
    <w:rsid w:val="00865452"/>
    <w:rsid w:val="008658A0"/>
    <w:rsid w:val="00865919"/>
    <w:rsid w:val="00865C11"/>
    <w:rsid w:val="00865DFB"/>
    <w:rsid w:val="0086627C"/>
    <w:rsid w:val="00866D2E"/>
    <w:rsid w:val="008671CC"/>
    <w:rsid w:val="00867463"/>
    <w:rsid w:val="00867E67"/>
    <w:rsid w:val="00870961"/>
    <w:rsid w:val="00870D23"/>
    <w:rsid w:val="00870E24"/>
    <w:rsid w:val="00870E3E"/>
    <w:rsid w:val="00870FC0"/>
    <w:rsid w:val="0087178A"/>
    <w:rsid w:val="008717B7"/>
    <w:rsid w:val="00871AD3"/>
    <w:rsid w:val="00871C99"/>
    <w:rsid w:val="00871E93"/>
    <w:rsid w:val="00871F93"/>
    <w:rsid w:val="008722E2"/>
    <w:rsid w:val="008723CC"/>
    <w:rsid w:val="008723EE"/>
    <w:rsid w:val="008724FD"/>
    <w:rsid w:val="00872A42"/>
    <w:rsid w:val="00872B16"/>
    <w:rsid w:val="00872B91"/>
    <w:rsid w:val="00872EFA"/>
    <w:rsid w:val="00872FAA"/>
    <w:rsid w:val="008730C8"/>
    <w:rsid w:val="00873161"/>
    <w:rsid w:val="0087389D"/>
    <w:rsid w:val="00873BF3"/>
    <w:rsid w:val="00873DF6"/>
    <w:rsid w:val="00873E6B"/>
    <w:rsid w:val="00873FF0"/>
    <w:rsid w:val="00874065"/>
    <w:rsid w:val="00874260"/>
    <w:rsid w:val="00874C8F"/>
    <w:rsid w:val="0087500D"/>
    <w:rsid w:val="008758B1"/>
    <w:rsid w:val="00875D5B"/>
    <w:rsid w:val="00875EAA"/>
    <w:rsid w:val="00875F34"/>
    <w:rsid w:val="00876006"/>
    <w:rsid w:val="0087610D"/>
    <w:rsid w:val="008763AE"/>
    <w:rsid w:val="00876825"/>
    <w:rsid w:val="00876AC8"/>
    <w:rsid w:val="00876C6F"/>
    <w:rsid w:val="00876D72"/>
    <w:rsid w:val="00877258"/>
    <w:rsid w:val="008775A5"/>
    <w:rsid w:val="00877841"/>
    <w:rsid w:val="00877BF9"/>
    <w:rsid w:val="00877ECB"/>
    <w:rsid w:val="008804F3"/>
    <w:rsid w:val="008805F9"/>
    <w:rsid w:val="00880DC1"/>
    <w:rsid w:val="00880E2A"/>
    <w:rsid w:val="00881056"/>
    <w:rsid w:val="0088130E"/>
    <w:rsid w:val="00881E54"/>
    <w:rsid w:val="00881F44"/>
    <w:rsid w:val="0088209C"/>
    <w:rsid w:val="008823EA"/>
    <w:rsid w:val="0088255A"/>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5C7"/>
    <w:rsid w:val="00885680"/>
    <w:rsid w:val="0088582E"/>
    <w:rsid w:val="00885AC7"/>
    <w:rsid w:val="00885C71"/>
    <w:rsid w:val="00886853"/>
    <w:rsid w:val="00886DDD"/>
    <w:rsid w:val="00886F7A"/>
    <w:rsid w:val="00887212"/>
    <w:rsid w:val="00890022"/>
    <w:rsid w:val="00890836"/>
    <w:rsid w:val="00890971"/>
    <w:rsid w:val="00890FD4"/>
    <w:rsid w:val="00891935"/>
    <w:rsid w:val="00891CA6"/>
    <w:rsid w:val="00891EF5"/>
    <w:rsid w:val="0089237E"/>
    <w:rsid w:val="0089275F"/>
    <w:rsid w:val="008927EA"/>
    <w:rsid w:val="00892B07"/>
    <w:rsid w:val="00892B6F"/>
    <w:rsid w:val="00892BEA"/>
    <w:rsid w:val="00892C6F"/>
    <w:rsid w:val="00892E92"/>
    <w:rsid w:val="00893E7C"/>
    <w:rsid w:val="00893F03"/>
    <w:rsid w:val="0089433D"/>
    <w:rsid w:val="00894378"/>
    <w:rsid w:val="00894380"/>
    <w:rsid w:val="00894C3B"/>
    <w:rsid w:val="00894E09"/>
    <w:rsid w:val="00894E68"/>
    <w:rsid w:val="00895543"/>
    <w:rsid w:val="008958C4"/>
    <w:rsid w:val="00895B2F"/>
    <w:rsid w:val="00895B50"/>
    <w:rsid w:val="00895C02"/>
    <w:rsid w:val="00895CD9"/>
    <w:rsid w:val="00895D27"/>
    <w:rsid w:val="00895E27"/>
    <w:rsid w:val="00896113"/>
    <w:rsid w:val="00896201"/>
    <w:rsid w:val="00896745"/>
    <w:rsid w:val="00896880"/>
    <w:rsid w:val="00896ACA"/>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52"/>
    <w:rsid w:val="008A39BF"/>
    <w:rsid w:val="008A4190"/>
    <w:rsid w:val="008A41C5"/>
    <w:rsid w:val="008A48FB"/>
    <w:rsid w:val="008A492B"/>
    <w:rsid w:val="008A495C"/>
    <w:rsid w:val="008A4A5C"/>
    <w:rsid w:val="008A4D16"/>
    <w:rsid w:val="008A4D94"/>
    <w:rsid w:val="008A5242"/>
    <w:rsid w:val="008A5279"/>
    <w:rsid w:val="008A5334"/>
    <w:rsid w:val="008A545D"/>
    <w:rsid w:val="008A596D"/>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0DAE"/>
    <w:rsid w:val="008B170D"/>
    <w:rsid w:val="008B19A0"/>
    <w:rsid w:val="008B19D7"/>
    <w:rsid w:val="008B213B"/>
    <w:rsid w:val="008B228C"/>
    <w:rsid w:val="008B2542"/>
    <w:rsid w:val="008B287B"/>
    <w:rsid w:val="008B28E1"/>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B3"/>
    <w:rsid w:val="008B55D5"/>
    <w:rsid w:val="008B5D9F"/>
    <w:rsid w:val="008B6152"/>
    <w:rsid w:val="008B6406"/>
    <w:rsid w:val="008B67DA"/>
    <w:rsid w:val="008B6905"/>
    <w:rsid w:val="008B6EF2"/>
    <w:rsid w:val="008B701A"/>
    <w:rsid w:val="008B71E9"/>
    <w:rsid w:val="008B7227"/>
    <w:rsid w:val="008B7593"/>
    <w:rsid w:val="008B7701"/>
    <w:rsid w:val="008B7828"/>
    <w:rsid w:val="008B78F8"/>
    <w:rsid w:val="008B7D27"/>
    <w:rsid w:val="008B7F9C"/>
    <w:rsid w:val="008C02CE"/>
    <w:rsid w:val="008C045E"/>
    <w:rsid w:val="008C0540"/>
    <w:rsid w:val="008C0772"/>
    <w:rsid w:val="008C0ACA"/>
    <w:rsid w:val="008C1048"/>
    <w:rsid w:val="008C111A"/>
    <w:rsid w:val="008C113D"/>
    <w:rsid w:val="008C1625"/>
    <w:rsid w:val="008C1676"/>
    <w:rsid w:val="008C1959"/>
    <w:rsid w:val="008C1DCC"/>
    <w:rsid w:val="008C1E84"/>
    <w:rsid w:val="008C1FC3"/>
    <w:rsid w:val="008C2336"/>
    <w:rsid w:val="008C25BE"/>
    <w:rsid w:val="008C2661"/>
    <w:rsid w:val="008C28D4"/>
    <w:rsid w:val="008C2C45"/>
    <w:rsid w:val="008C2DBE"/>
    <w:rsid w:val="008C2F3A"/>
    <w:rsid w:val="008C32C6"/>
    <w:rsid w:val="008C3475"/>
    <w:rsid w:val="008C355F"/>
    <w:rsid w:val="008C39B6"/>
    <w:rsid w:val="008C3BE0"/>
    <w:rsid w:val="008C3C73"/>
    <w:rsid w:val="008C3F63"/>
    <w:rsid w:val="008C467E"/>
    <w:rsid w:val="008C47E9"/>
    <w:rsid w:val="008C4A64"/>
    <w:rsid w:val="008C51D1"/>
    <w:rsid w:val="008C5357"/>
    <w:rsid w:val="008C5389"/>
    <w:rsid w:val="008C58B1"/>
    <w:rsid w:val="008C5A24"/>
    <w:rsid w:val="008C5C3F"/>
    <w:rsid w:val="008C5E45"/>
    <w:rsid w:val="008C6178"/>
    <w:rsid w:val="008C6484"/>
    <w:rsid w:val="008C648F"/>
    <w:rsid w:val="008C66C7"/>
    <w:rsid w:val="008C67D7"/>
    <w:rsid w:val="008C68E2"/>
    <w:rsid w:val="008C6FD9"/>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320"/>
    <w:rsid w:val="008D36DA"/>
    <w:rsid w:val="008D3DA5"/>
    <w:rsid w:val="008D3E72"/>
    <w:rsid w:val="008D4909"/>
    <w:rsid w:val="008D4D52"/>
    <w:rsid w:val="008D4E2B"/>
    <w:rsid w:val="008D5127"/>
    <w:rsid w:val="008D5662"/>
    <w:rsid w:val="008D5CEE"/>
    <w:rsid w:val="008D5D75"/>
    <w:rsid w:val="008D64D8"/>
    <w:rsid w:val="008D6812"/>
    <w:rsid w:val="008D685D"/>
    <w:rsid w:val="008D6CDB"/>
    <w:rsid w:val="008D6E7F"/>
    <w:rsid w:val="008D6EBA"/>
    <w:rsid w:val="008D7177"/>
    <w:rsid w:val="008D72E0"/>
    <w:rsid w:val="008D745B"/>
    <w:rsid w:val="008D75CD"/>
    <w:rsid w:val="008D7807"/>
    <w:rsid w:val="008D7B07"/>
    <w:rsid w:val="008D7D4B"/>
    <w:rsid w:val="008E031F"/>
    <w:rsid w:val="008E068C"/>
    <w:rsid w:val="008E0852"/>
    <w:rsid w:val="008E0AAD"/>
    <w:rsid w:val="008E0B74"/>
    <w:rsid w:val="008E0F8E"/>
    <w:rsid w:val="008E0FAF"/>
    <w:rsid w:val="008E12EA"/>
    <w:rsid w:val="008E1710"/>
    <w:rsid w:val="008E177F"/>
    <w:rsid w:val="008E20B2"/>
    <w:rsid w:val="008E222D"/>
    <w:rsid w:val="008E22EB"/>
    <w:rsid w:val="008E37CD"/>
    <w:rsid w:val="008E38F1"/>
    <w:rsid w:val="008E3C93"/>
    <w:rsid w:val="008E40C6"/>
    <w:rsid w:val="008E4424"/>
    <w:rsid w:val="008E4553"/>
    <w:rsid w:val="008E4860"/>
    <w:rsid w:val="008E4E3F"/>
    <w:rsid w:val="008E5135"/>
    <w:rsid w:val="008E5614"/>
    <w:rsid w:val="008E592C"/>
    <w:rsid w:val="008E5AD8"/>
    <w:rsid w:val="008E6071"/>
    <w:rsid w:val="008E699C"/>
    <w:rsid w:val="008E6C44"/>
    <w:rsid w:val="008E6D98"/>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3"/>
    <w:rsid w:val="008F2B39"/>
    <w:rsid w:val="008F2E34"/>
    <w:rsid w:val="008F3000"/>
    <w:rsid w:val="008F364B"/>
    <w:rsid w:val="008F3833"/>
    <w:rsid w:val="008F3B63"/>
    <w:rsid w:val="008F3CF1"/>
    <w:rsid w:val="008F412B"/>
    <w:rsid w:val="008F42A1"/>
    <w:rsid w:val="008F44E7"/>
    <w:rsid w:val="008F4800"/>
    <w:rsid w:val="008F4816"/>
    <w:rsid w:val="008F497F"/>
    <w:rsid w:val="008F49D9"/>
    <w:rsid w:val="008F4FE2"/>
    <w:rsid w:val="008F5798"/>
    <w:rsid w:val="008F6250"/>
    <w:rsid w:val="008F7639"/>
    <w:rsid w:val="008F79F7"/>
    <w:rsid w:val="008F7FE6"/>
    <w:rsid w:val="00900301"/>
    <w:rsid w:val="009003E9"/>
    <w:rsid w:val="009006B7"/>
    <w:rsid w:val="00900935"/>
    <w:rsid w:val="00900A0D"/>
    <w:rsid w:val="00900B26"/>
    <w:rsid w:val="00900B67"/>
    <w:rsid w:val="00900C67"/>
    <w:rsid w:val="00900DBD"/>
    <w:rsid w:val="00900F4C"/>
    <w:rsid w:val="009010B5"/>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3"/>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468"/>
    <w:rsid w:val="00915698"/>
    <w:rsid w:val="00915736"/>
    <w:rsid w:val="0091590F"/>
    <w:rsid w:val="00915BE3"/>
    <w:rsid w:val="00915E69"/>
    <w:rsid w:val="00916498"/>
    <w:rsid w:val="009167AA"/>
    <w:rsid w:val="009171D9"/>
    <w:rsid w:val="00917786"/>
    <w:rsid w:val="00917E4F"/>
    <w:rsid w:val="00917FC5"/>
    <w:rsid w:val="0092015E"/>
    <w:rsid w:val="009201AB"/>
    <w:rsid w:val="0092027C"/>
    <w:rsid w:val="00920290"/>
    <w:rsid w:val="009203D3"/>
    <w:rsid w:val="00920853"/>
    <w:rsid w:val="00920991"/>
    <w:rsid w:val="00920BD2"/>
    <w:rsid w:val="00921278"/>
    <w:rsid w:val="009212D2"/>
    <w:rsid w:val="00921354"/>
    <w:rsid w:val="00921428"/>
    <w:rsid w:val="009218CF"/>
    <w:rsid w:val="0092193A"/>
    <w:rsid w:val="00921C37"/>
    <w:rsid w:val="00922011"/>
    <w:rsid w:val="009221A5"/>
    <w:rsid w:val="00922A32"/>
    <w:rsid w:val="00922F12"/>
    <w:rsid w:val="00922F1D"/>
    <w:rsid w:val="009231AD"/>
    <w:rsid w:val="009235EA"/>
    <w:rsid w:val="0092378A"/>
    <w:rsid w:val="0092391C"/>
    <w:rsid w:val="0092399D"/>
    <w:rsid w:val="00923AC2"/>
    <w:rsid w:val="009242AB"/>
    <w:rsid w:val="0092433C"/>
    <w:rsid w:val="0092446E"/>
    <w:rsid w:val="0092492C"/>
    <w:rsid w:val="0092493A"/>
    <w:rsid w:val="009251F0"/>
    <w:rsid w:val="00925723"/>
    <w:rsid w:val="0092573B"/>
    <w:rsid w:val="0092633C"/>
    <w:rsid w:val="00926676"/>
    <w:rsid w:val="0092670E"/>
    <w:rsid w:val="00926CD1"/>
    <w:rsid w:val="0092713A"/>
    <w:rsid w:val="009278D6"/>
    <w:rsid w:val="00927B20"/>
    <w:rsid w:val="00927BFB"/>
    <w:rsid w:val="00930054"/>
    <w:rsid w:val="00930144"/>
    <w:rsid w:val="0093034E"/>
    <w:rsid w:val="0093070D"/>
    <w:rsid w:val="00930868"/>
    <w:rsid w:val="00930D75"/>
    <w:rsid w:val="0093119A"/>
    <w:rsid w:val="009312D2"/>
    <w:rsid w:val="009319D0"/>
    <w:rsid w:val="009319DB"/>
    <w:rsid w:val="00931E5E"/>
    <w:rsid w:val="00931EA0"/>
    <w:rsid w:val="009320DA"/>
    <w:rsid w:val="00932588"/>
    <w:rsid w:val="00933242"/>
    <w:rsid w:val="009333D2"/>
    <w:rsid w:val="0093380E"/>
    <w:rsid w:val="00933846"/>
    <w:rsid w:val="00933EA6"/>
    <w:rsid w:val="00934023"/>
    <w:rsid w:val="00934961"/>
    <w:rsid w:val="00934E5D"/>
    <w:rsid w:val="009351FF"/>
    <w:rsid w:val="00935A6D"/>
    <w:rsid w:val="00935F31"/>
    <w:rsid w:val="0093605B"/>
    <w:rsid w:val="009362E0"/>
    <w:rsid w:val="00936319"/>
    <w:rsid w:val="009366E0"/>
    <w:rsid w:val="00936B6E"/>
    <w:rsid w:val="00936CCD"/>
    <w:rsid w:val="00936DA4"/>
    <w:rsid w:val="00936EEF"/>
    <w:rsid w:val="00937157"/>
    <w:rsid w:val="0093732F"/>
    <w:rsid w:val="0093761D"/>
    <w:rsid w:val="0093761F"/>
    <w:rsid w:val="009378A6"/>
    <w:rsid w:val="00937BAB"/>
    <w:rsid w:val="00937DC2"/>
    <w:rsid w:val="00937FA1"/>
    <w:rsid w:val="00940B7C"/>
    <w:rsid w:val="009417F4"/>
    <w:rsid w:val="009418A6"/>
    <w:rsid w:val="00941E15"/>
    <w:rsid w:val="00941F09"/>
    <w:rsid w:val="00942A0F"/>
    <w:rsid w:val="00942C7D"/>
    <w:rsid w:val="00943435"/>
    <w:rsid w:val="0094349E"/>
    <w:rsid w:val="0094353B"/>
    <w:rsid w:val="0094355D"/>
    <w:rsid w:val="00943D37"/>
    <w:rsid w:val="00943D67"/>
    <w:rsid w:val="00944175"/>
    <w:rsid w:val="00944269"/>
    <w:rsid w:val="009444B9"/>
    <w:rsid w:val="009446E8"/>
    <w:rsid w:val="00944A58"/>
    <w:rsid w:val="00944FDF"/>
    <w:rsid w:val="00945375"/>
    <w:rsid w:val="00945447"/>
    <w:rsid w:val="0094586F"/>
    <w:rsid w:val="00945D99"/>
    <w:rsid w:val="00946386"/>
    <w:rsid w:val="009463F2"/>
    <w:rsid w:val="009465B9"/>
    <w:rsid w:val="00946799"/>
    <w:rsid w:val="00947084"/>
    <w:rsid w:val="00947393"/>
    <w:rsid w:val="00947A76"/>
    <w:rsid w:val="00947E4B"/>
    <w:rsid w:val="00947ECA"/>
    <w:rsid w:val="00947F7F"/>
    <w:rsid w:val="00950498"/>
    <w:rsid w:val="009505D2"/>
    <w:rsid w:val="0095070F"/>
    <w:rsid w:val="00950A6D"/>
    <w:rsid w:val="009510AA"/>
    <w:rsid w:val="009510DA"/>
    <w:rsid w:val="00951578"/>
    <w:rsid w:val="00951809"/>
    <w:rsid w:val="00951AE0"/>
    <w:rsid w:val="009523EC"/>
    <w:rsid w:val="00952869"/>
    <w:rsid w:val="00952A3F"/>
    <w:rsid w:val="00952B03"/>
    <w:rsid w:val="00952E80"/>
    <w:rsid w:val="00952F09"/>
    <w:rsid w:val="009534D3"/>
    <w:rsid w:val="00953608"/>
    <w:rsid w:val="00953706"/>
    <w:rsid w:val="00953A4D"/>
    <w:rsid w:val="00953B4A"/>
    <w:rsid w:val="00953E70"/>
    <w:rsid w:val="00954041"/>
    <w:rsid w:val="00954B8F"/>
    <w:rsid w:val="00954C19"/>
    <w:rsid w:val="00955265"/>
    <w:rsid w:val="009554E5"/>
    <w:rsid w:val="00955557"/>
    <w:rsid w:val="0095557F"/>
    <w:rsid w:val="0095571B"/>
    <w:rsid w:val="00955782"/>
    <w:rsid w:val="009557E0"/>
    <w:rsid w:val="009558A8"/>
    <w:rsid w:val="00955A3C"/>
    <w:rsid w:val="00955D33"/>
    <w:rsid w:val="00955E51"/>
    <w:rsid w:val="00956238"/>
    <w:rsid w:val="009562A3"/>
    <w:rsid w:val="009563EA"/>
    <w:rsid w:val="00956CAB"/>
    <w:rsid w:val="00956EA7"/>
    <w:rsid w:val="0095746A"/>
    <w:rsid w:val="009579AA"/>
    <w:rsid w:val="00957B44"/>
    <w:rsid w:val="00960422"/>
    <w:rsid w:val="00960A01"/>
    <w:rsid w:val="00960F15"/>
    <w:rsid w:val="00960FDD"/>
    <w:rsid w:val="00961117"/>
    <w:rsid w:val="009616DF"/>
    <w:rsid w:val="00961826"/>
    <w:rsid w:val="009619B3"/>
    <w:rsid w:val="00961BDD"/>
    <w:rsid w:val="00961C33"/>
    <w:rsid w:val="00961F9D"/>
    <w:rsid w:val="0096200C"/>
    <w:rsid w:val="00962AED"/>
    <w:rsid w:val="00962F43"/>
    <w:rsid w:val="009630A7"/>
    <w:rsid w:val="009630F3"/>
    <w:rsid w:val="00963352"/>
    <w:rsid w:val="00963524"/>
    <w:rsid w:val="00963539"/>
    <w:rsid w:val="009637BD"/>
    <w:rsid w:val="0096386E"/>
    <w:rsid w:val="00963B17"/>
    <w:rsid w:val="00963C52"/>
    <w:rsid w:val="00963CD5"/>
    <w:rsid w:val="00963E8B"/>
    <w:rsid w:val="00963EDA"/>
    <w:rsid w:val="0096481B"/>
    <w:rsid w:val="009649D8"/>
    <w:rsid w:val="00964AF3"/>
    <w:rsid w:val="00964AF7"/>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77FF3"/>
    <w:rsid w:val="00980232"/>
    <w:rsid w:val="0098037A"/>
    <w:rsid w:val="00980460"/>
    <w:rsid w:val="00981286"/>
    <w:rsid w:val="00981321"/>
    <w:rsid w:val="0098139B"/>
    <w:rsid w:val="00981620"/>
    <w:rsid w:val="0098183E"/>
    <w:rsid w:val="00981FF4"/>
    <w:rsid w:val="00982721"/>
    <w:rsid w:val="009827C8"/>
    <w:rsid w:val="00982999"/>
    <w:rsid w:val="009830F3"/>
    <w:rsid w:val="009833C3"/>
    <w:rsid w:val="00983876"/>
    <w:rsid w:val="00983BC1"/>
    <w:rsid w:val="00983D73"/>
    <w:rsid w:val="00983E48"/>
    <w:rsid w:val="00983FE9"/>
    <w:rsid w:val="00984524"/>
    <w:rsid w:val="009845D4"/>
    <w:rsid w:val="009848A1"/>
    <w:rsid w:val="00984AE6"/>
    <w:rsid w:val="0098504E"/>
    <w:rsid w:val="00985077"/>
    <w:rsid w:val="009852E8"/>
    <w:rsid w:val="00985658"/>
    <w:rsid w:val="009857A5"/>
    <w:rsid w:val="00985CEE"/>
    <w:rsid w:val="00985F62"/>
    <w:rsid w:val="009861B9"/>
    <w:rsid w:val="0098627B"/>
    <w:rsid w:val="00986358"/>
    <w:rsid w:val="0098649E"/>
    <w:rsid w:val="00986A9A"/>
    <w:rsid w:val="00987141"/>
    <w:rsid w:val="00987627"/>
    <w:rsid w:val="00987646"/>
    <w:rsid w:val="0098786A"/>
    <w:rsid w:val="00987DE0"/>
    <w:rsid w:val="0099005D"/>
    <w:rsid w:val="009902F1"/>
    <w:rsid w:val="00990452"/>
    <w:rsid w:val="0099095A"/>
    <w:rsid w:val="00990BC1"/>
    <w:rsid w:val="00990CD4"/>
    <w:rsid w:val="00991232"/>
    <w:rsid w:val="00991850"/>
    <w:rsid w:val="00991E5D"/>
    <w:rsid w:val="009924D8"/>
    <w:rsid w:val="00992837"/>
    <w:rsid w:val="0099285D"/>
    <w:rsid w:val="00992879"/>
    <w:rsid w:val="00992D6C"/>
    <w:rsid w:val="00993027"/>
    <w:rsid w:val="00993256"/>
    <w:rsid w:val="00993A4F"/>
    <w:rsid w:val="00994217"/>
    <w:rsid w:val="00994694"/>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0CB"/>
    <w:rsid w:val="009A036F"/>
    <w:rsid w:val="009A03A1"/>
    <w:rsid w:val="009A03DD"/>
    <w:rsid w:val="009A06E9"/>
    <w:rsid w:val="009A093D"/>
    <w:rsid w:val="009A0D22"/>
    <w:rsid w:val="009A12A9"/>
    <w:rsid w:val="009A19C3"/>
    <w:rsid w:val="009A218F"/>
    <w:rsid w:val="009A24B1"/>
    <w:rsid w:val="009A36DC"/>
    <w:rsid w:val="009A3709"/>
    <w:rsid w:val="009A38A1"/>
    <w:rsid w:val="009A3D5C"/>
    <w:rsid w:val="009A487D"/>
    <w:rsid w:val="009A4A7C"/>
    <w:rsid w:val="009A5361"/>
    <w:rsid w:val="009A571F"/>
    <w:rsid w:val="009A58DB"/>
    <w:rsid w:val="009A5A06"/>
    <w:rsid w:val="009A5CB0"/>
    <w:rsid w:val="009A5D41"/>
    <w:rsid w:val="009A6615"/>
    <w:rsid w:val="009A68EC"/>
    <w:rsid w:val="009A6F21"/>
    <w:rsid w:val="009A6FE3"/>
    <w:rsid w:val="009A747A"/>
    <w:rsid w:val="009A74DE"/>
    <w:rsid w:val="009A7F28"/>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0CB5"/>
    <w:rsid w:val="009C1203"/>
    <w:rsid w:val="009C12B9"/>
    <w:rsid w:val="009C12C9"/>
    <w:rsid w:val="009C1424"/>
    <w:rsid w:val="009C2075"/>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AD"/>
    <w:rsid w:val="009C46D6"/>
    <w:rsid w:val="009C509C"/>
    <w:rsid w:val="009C50FC"/>
    <w:rsid w:val="009C518D"/>
    <w:rsid w:val="009C5A29"/>
    <w:rsid w:val="009C5BB4"/>
    <w:rsid w:val="009C5D20"/>
    <w:rsid w:val="009C6327"/>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589"/>
    <w:rsid w:val="009D16E4"/>
    <w:rsid w:val="009D1A7A"/>
    <w:rsid w:val="009D1ABE"/>
    <w:rsid w:val="009D1CC1"/>
    <w:rsid w:val="009D1DF8"/>
    <w:rsid w:val="009D20C7"/>
    <w:rsid w:val="009D20E4"/>
    <w:rsid w:val="009D2433"/>
    <w:rsid w:val="009D2927"/>
    <w:rsid w:val="009D2CEF"/>
    <w:rsid w:val="009D302F"/>
    <w:rsid w:val="009D30A6"/>
    <w:rsid w:val="009D30B2"/>
    <w:rsid w:val="009D32FD"/>
    <w:rsid w:val="009D339A"/>
    <w:rsid w:val="009D3ACD"/>
    <w:rsid w:val="009D3C60"/>
    <w:rsid w:val="009D3DD9"/>
    <w:rsid w:val="009D400B"/>
    <w:rsid w:val="009D40F3"/>
    <w:rsid w:val="009D44D3"/>
    <w:rsid w:val="009D4581"/>
    <w:rsid w:val="009D4A9D"/>
    <w:rsid w:val="009D4C88"/>
    <w:rsid w:val="009D4CEB"/>
    <w:rsid w:val="009D56D8"/>
    <w:rsid w:val="009D59C3"/>
    <w:rsid w:val="009D5BF5"/>
    <w:rsid w:val="009D617F"/>
    <w:rsid w:val="009D6422"/>
    <w:rsid w:val="009D671D"/>
    <w:rsid w:val="009D6D10"/>
    <w:rsid w:val="009D6E3A"/>
    <w:rsid w:val="009D714A"/>
    <w:rsid w:val="009D75B5"/>
    <w:rsid w:val="009D79EF"/>
    <w:rsid w:val="009D7D09"/>
    <w:rsid w:val="009E00C9"/>
    <w:rsid w:val="009E03AF"/>
    <w:rsid w:val="009E0958"/>
    <w:rsid w:val="009E09AE"/>
    <w:rsid w:val="009E0C2B"/>
    <w:rsid w:val="009E0E71"/>
    <w:rsid w:val="009E0F54"/>
    <w:rsid w:val="009E0F80"/>
    <w:rsid w:val="009E14AA"/>
    <w:rsid w:val="009E1A8E"/>
    <w:rsid w:val="009E1D4B"/>
    <w:rsid w:val="009E1DBE"/>
    <w:rsid w:val="009E2364"/>
    <w:rsid w:val="009E275E"/>
    <w:rsid w:val="009E2837"/>
    <w:rsid w:val="009E2C8E"/>
    <w:rsid w:val="009E3543"/>
    <w:rsid w:val="009E35A8"/>
    <w:rsid w:val="009E3AF8"/>
    <w:rsid w:val="009E3EE6"/>
    <w:rsid w:val="009E3F5C"/>
    <w:rsid w:val="009E435E"/>
    <w:rsid w:val="009E4B4F"/>
    <w:rsid w:val="009E4DE6"/>
    <w:rsid w:val="009E5FBF"/>
    <w:rsid w:val="009E6127"/>
    <w:rsid w:val="009E62AC"/>
    <w:rsid w:val="009E667D"/>
    <w:rsid w:val="009E6785"/>
    <w:rsid w:val="009E714E"/>
    <w:rsid w:val="009E7595"/>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AC9"/>
    <w:rsid w:val="009F3E20"/>
    <w:rsid w:val="009F412E"/>
    <w:rsid w:val="009F41F5"/>
    <w:rsid w:val="009F4CE5"/>
    <w:rsid w:val="009F518F"/>
    <w:rsid w:val="009F53CB"/>
    <w:rsid w:val="009F546D"/>
    <w:rsid w:val="009F54F1"/>
    <w:rsid w:val="009F5816"/>
    <w:rsid w:val="009F594A"/>
    <w:rsid w:val="009F5A13"/>
    <w:rsid w:val="009F5F1E"/>
    <w:rsid w:val="009F6523"/>
    <w:rsid w:val="009F6684"/>
    <w:rsid w:val="009F68BB"/>
    <w:rsid w:val="009F7062"/>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5BA"/>
    <w:rsid w:val="00A046CC"/>
    <w:rsid w:val="00A0474B"/>
    <w:rsid w:val="00A04838"/>
    <w:rsid w:val="00A0490D"/>
    <w:rsid w:val="00A04913"/>
    <w:rsid w:val="00A04BDD"/>
    <w:rsid w:val="00A04CEC"/>
    <w:rsid w:val="00A04E03"/>
    <w:rsid w:val="00A04FBA"/>
    <w:rsid w:val="00A04FF2"/>
    <w:rsid w:val="00A050D2"/>
    <w:rsid w:val="00A05127"/>
    <w:rsid w:val="00A05146"/>
    <w:rsid w:val="00A05152"/>
    <w:rsid w:val="00A05646"/>
    <w:rsid w:val="00A05975"/>
    <w:rsid w:val="00A05BA8"/>
    <w:rsid w:val="00A05D7D"/>
    <w:rsid w:val="00A05F31"/>
    <w:rsid w:val="00A06081"/>
    <w:rsid w:val="00A0626C"/>
    <w:rsid w:val="00A06A83"/>
    <w:rsid w:val="00A06B3F"/>
    <w:rsid w:val="00A06BF8"/>
    <w:rsid w:val="00A06EB9"/>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2C20"/>
    <w:rsid w:val="00A12E78"/>
    <w:rsid w:val="00A13491"/>
    <w:rsid w:val="00A13576"/>
    <w:rsid w:val="00A135C9"/>
    <w:rsid w:val="00A13902"/>
    <w:rsid w:val="00A13D80"/>
    <w:rsid w:val="00A14140"/>
    <w:rsid w:val="00A1423F"/>
    <w:rsid w:val="00A144EF"/>
    <w:rsid w:val="00A146A3"/>
    <w:rsid w:val="00A14A5F"/>
    <w:rsid w:val="00A14BA1"/>
    <w:rsid w:val="00A14EA4"/>
    <w:rsid w:val="00A151D2"/>
    <w:rsid w:val="00A153E4"/>
    <w:rsid w:val="00A15557"/>
    <w:rsid w:val="00A15565"/>
    <w:rsid w:val="00A159E8"/>
    <w:rsid w:val="00A16D21"/>
    <w:rsid w:val="00A16EE8"/>
    <w:rsid w:val="00A17157"/>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7B0"/>
    <w:rsid w:val="00A228AC"/>
    <w:rsid w:val="00A228D8"/>
    <w:rsid w:val="00A23311"/>
    <w:rsid w:val="00A235BC"/>
    <w:rsid w:val="00A2390A"/>
    <w:rsid w:val="00A23CE1"/>
    <w:rsid w:val="00A23E4E"/>
    <w:rsid w:val="00A23F66"/>
    <w:rsid w:val="00A24456"/>
    <w:rsid w:val="00A245BA"/>
    <w:rsid w:val="00A24645"/>
    <w:rsid w:val="00A2468C"/>
    <w:rsid w:val="00A24B05"/>
    <w:rsid w:val="00A253D6"/>
    <w:rsid w:val="00A258DC"/>
    <w:rsid w:val="00A25AE7"/>
    <w:rsid w:val="00A25EF4"/>
    <w:rsid w:val="00A25FE9"/>
    <w:rsid w:val="00A26072"/>
    <w:rsid w:val="00A260EB"/>
    <w:rsid w:val="00A26300"/>
    <w:rsid w:val="00A269A6"/>
    <w:rsid w:val="00A26A2A"/>
    <w:rsid w:val="00A27236"/>
    <w:rsid w:val="00A27589"/>
    <w:rsid w:val="00A27B90"/>
    <w:rsid w:val="00A3012F"/>
    <w:rsid w:val="00A302B8"/>
    <w:rsid w:val="00A30574"/>
    <w:rsid w:val="00A3085A"/>
    <w:rsid w:val="00A30ED1"/>
    <w:rsid w:val="00A314D6"/>
    <w:rsid w:val="00A31CD9"/>
    <w:rsid w:val="00A31CE8"/>
    <w:rsid w:val="00A32543"/>
    <w:rsid w:val="00A32748"/>
    <w:rsid w:val="00A327CD"/>
    <w:rsid w:val="00A3280D"/>
    <w:rsid w:val="00A33055"/>
    <w:rsid w:val="00A330F1"/>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63"/>
    <w:rsid w:val="00A3769B"/>
    <w:rsid w:val="00A376DF"/>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B07"/>
    <w:rsid w:val="00A42C0C"/>
    <w:rsid w:val="00A430D3"/>
    <w:rsid w:val="00A4330C"/>
    <w:rsid w:val="00A43B0D"/>
    <w:rsid w:val="00A43E27"/>
    <w:rsid w:val="00A440B5"/>
    <w:rsid w:val="00A44111"/>
    <w:rsid w:val="00A442D5"/>
    <w:rsid w:val="00A446BF"/>
    <w:rsid w:val="00A446DF"/>
    <w:rsid w:val="00A44EB4"/>
    <w:rsid w:val="00A4500D"/>
    <w:rsid w:val="00A45D85"/>
    <w:rsid w:val="00A4607B"/>
    <w:rsid w:val="00A460CC"/>
    <w:rsid w:val="00A46A5A"/>
    <w:rsid w:val="00A473D4"/>
    <w:rsid w:val="00A4753B"/>
    <w:rsid w:val="00A4755E"/>
    <w:rsid w:val="00A47B6E"/>
    <w:rsid w:val="00A5046D"/>
    <w:rsid w:val="00A50821"/>
    <w:rsid w:val="00A50C29"/>
    <w:rsid w:val="00A50F81"/>
    <w:rsid w:val="00A510CA"/>
    <w:rsid w:val="00A514F4"/>
    <w:rsid w:val="00A51943"/>
    <w:rsid w:val="00A52414"/>
    <w:rsid w:val="00A525EB"/>
    <w:rsid w:val="00A52C18"/>
    <w:rsid w:val="00A52EAD"/>
    <w:rsid w:val="00A52EDE"/>
    <w:rsid w:val="00A52F7E"/>
    <w:rsid w:val="00A53042"/>
    <w:rsid w:val="00A53164"/>
    <w:rsid w:val="00A532E4"/>
    <w:rsid w:val="00A5339F"/>
    <w:rsid w:val="00A533D0"/>
    <w:rsid w:val="00A534E1"/>
    <w:rsid w:val="00A539F4"/>
    <w:rsid w:val="00A53F84"/>
    <w:rsid w:val="00A542B6"/>
    <w:rsid w:val="00A545C4"/>
    <w:rsid w:val="00A54878"/>
    <w:rsid w:val="00A54AD9"/>
    <w:rsid w:val="00A54C80"/>
    <w:rsid w:val="00A55113"/>
    <w:rsid w:val="00A5541A"/>
    <w:rsid w:val="00A5566A"/>
    <w:rsid w:val="00A55E0E"/>
    <w:rsid w:val="00A5616C"/>
    <w:rsid w:val="00A561DA"/>
    <w:rsid w:val="00A56232"/>
    <w:rsid w:val="00A56237"/>
    <w:rsid w:val="00A56317"/>
    <w:rsid w:val="00A5648B"/>
    <w:rsid w:val="00A5661A"/>
    <w:rsid w:val="00A566D3"/>
    <w:rsid w:val="00A56D59"/>
    <w:rsid w:val="00A56D93"/>
    <w:rsid w:val="00A56EB4"/>
    <w:rsid w:val="00A56F0F"/>
    <w:rsid w:val="00A56F48"/>
    <w:rsid w:val="00A57040"/>
    <w:rsid w:val="00A570A8"/>
    <w:rsid w:val="00A5720C"/>
    <w:rsid w:val="00A573FA"/>
    <w:rsid w:val="00A5762E"/>
    <w:rsid w:val="00A577BB"/>
    <w:rsid w:val="00A5780B"/>
    <w:rsid w:val="00A57886"/>
    <w:rsid w:val="00A57ABD"/>
    <w:rsid w:val="00A60171"/>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69D"/>
    <w:rsid w:val="00A659B9"/>
    <w:rsid w:val="00A65BBE"/>
    <w:rsid w:val="00A65CCF"/>
    <w:rsid w:val="00A65F4B"/>
    <w:rsid w:val="00A660BA"/>
    <w:rsid w:val="00A660F2"/>
    <w:rsid w:val="00A66578"/>
    <w:rsid w:val="00A66764"/>
    <w:rsid w:val="00A668D6"/>
    <w:rsid w:val="00A66A57"/>
    <w:rsid w:val="00A66BE5"/>
    <w:rsid w:val="00A678C5"/>
    <w:rsid w:val="00A67C87"/>
    <w:rsid w:val="00A7004F"/>
    <w:rsid w:val="00A703B6"/>
    <w:rsid w:val="00A7083D"/>
    <w:rsid w:val="00A70B19"/>
    <w:rsid w:val="00A7135F"/>
    <w:rsid w:val="00A7145A"/>
    <w:rsid w:val="00A71B72"/>
    <w:rsid w:val="00A71C32"/>
    <w:rsid w:val="00A72F2B"/>
    <w:rsid w:val="00A72FC5"/>
    <w:rsid w:val="00A72FFD"/>
    <w:rsid w:val="00A73092"/>
    <w:rsid w:val="00A7384A"/>
    <w:rsid w:val="00A7443E"/>
    <w:rsid w:val="00A74468"/>
    <w:rsid w:val="00A7457D"/>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ABF"/>
    <w:rsid w:val="00A77AFE"/>
    <w:rsid w:val="00A77B22"/>
    <w:rsid w:val="00A77FFC"/>
    <w:rsid w:val="00A806AF"/>
    <w:rsid w:val="00A8074F"/>
    <w:rsid w:val="00A80755"/>
    <w:rsid w:val="00A80A50"/>
    <w:rsid w:val="00A80B8C"/>
    <w:rsid w:val="00A81758"/>
    <w:rsid w:val="00A81781"/>
    <w:rsid w:val="00A818EA"/>
    <w:rsid w:val="00A819D2"/>
    <w:rsid w:val="00A81C4A"/>
    <w:rsid w:val="00A821F5"/>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5F8D"/>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BA7"/>
    <w:rsid w:val="00A90DB1"/>
    <w:rsid w:val="00A90FFB"/>
    <w:rsid w:val="00A91010"/>
    <w:rsid w:val="00A911A8"/>
    <w:rsid w:val="00A9133A"/>
    <w:rsid w:val="00A91539"/>
    <w:rsid w:val="00A91B60"/>
    <w:rsid w:val="00A924B9"/>
    <w:rsid w:val="00A925CC"/>
    <w:rsid w:val="00A93066"/>
    <w:rsid w:val="00A93343"/>
    <w:rsid w:val="00A934F1"/>
    <w:rsid w:val="00A93B30"/>
    <w:rsid w:val="00A93C03"/>
    <w:rsid w:val="00A93C0F"/>
    <w:rsid w:val="00A93D25"/>
    <w:rsid w:val="00A93DDA"/>
    <w:rsid w:val="00A9408B"/>
    <w:rsid w:val="00A94247"/>
    <w:rsid w:val="00A9446C"/>
    <w:rsid w:val="00A94505"/>
    <w:rsid w:val="00A9499D"/>
    <w:rsid w:val="00A94B43"/>
    <w:rsid w:val="00A95569"/>
    <w:rsid w:val="00A955C9"/>
    <w:rsid w:val="00A957EA"/>
    <w:rsid w:val="00A95827"/>
    <w:rsid w:val="00A968ED"/>
    <w:rsid w:val="00A96A8C"/>
    <w:rsid w:val="00A96AE4"/>
    <w:rsid w:val="00A96C1C"/>
    <w:rsid w:val="00A9703D"/>
    <w:rsid w:val="00A975C4"/>
    <w:rsid w:val="00A97854"/>
    <w:rsid w:val="00A978F8"/>
    <w:rsid w:val="00A97AD6"/>
    <w:rsid w:val="00A97C81"/>
    <w:rsid w:val="00A97DF6"/>
    <w:rsid w:val="00A97EEE"/>
    <w:rsid w:val="00AA04D1"/>
    <w:rsid w:val="00AA1153"/>
    <w:rsid w:val="00AA11EB"/>
    <w:rsid w:val="00AA1DDB"/>
    <w:rsid w:val="00AA25D1"/>
    <w:rsid w:val="00AA26BD"/>
    <w:rsid w:val="00AA2ACD"/>
    <w:rsid w:val="00AA3421"/>
    <w:rsid w:val="00AA3ABF"/>
    <w:rsid w:val="00AA3B1B"/>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16F"/>
    <w:rsid w:val="00AB04A5"/>
    <w:rsid w:val="00AB0AB3"/>
    <w:rsid w:val="00AB0C9E"/>
    <w:rsid w:val="00AB0D18"/>
    <w:rsid w:val="00AB0D23"/>
    <w:rsid w:val="00AB0E55"/>
    <w:rsid w:val="00AB18C0"/>
    <w:rsid w:val="00AB1BCE"/>
    <w:rsid w:val="00AB1E6A"/>
    <w:rsid w:val="00AB1F72"/>
    <w:rsid w:val="00AB20EB"/>
    <w:rsid w:val="00AB25BA"/>
    <w:rsid w:val="00AB26B1"/>
    <w:rsid w:val="00AB27C3"/>
    <w:rsid w:val="00AB2CEB"/>
    <w:rsid w:val="00AB3EB7"/>
    <w:rsid w:val="00AB46B0"/>
    <w:rsid w:val="00AB49CE"/>
    <w:rsid w:val="00AB49FC"/>
    <w:rsid w:val="00AB4C3A"/>
    <w:rsid w:val="00AB55AC"/>
    <w:rsid w:val="00AB5865"/>
    <w:rsid w:val="00AB5CD5"/>
    <w:rsid w:val="00AB5E6D"/>
    <w:rsid w:val="00AB68B0"/>
    <w:rsid w:val="00AB6FA6"/>
    <w:rsid w:val="00AB7878"/>
    <w:rsid w:val="00AC01E6"/>
    <w:rsid w:val="00AC024E"/>
    <w:rsid w:val="00AC0401"/>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0B"/>
    <w:rsid w:val="00AC7611"/>
    <w:rsid w:val="00AC7642"/>
    <w:rsid w:val="00AC7A1D"/>
    <w:rsid w:val="00AC7F48"/>
    <w:rsid w:val="00AD023A"/>
    <w:rsid w:val="00AD046C"/>
    <w:rsid w:val="00AD0594"/>
    <w:rsid w:val="00AD05EB"/>
    <w:rsid w:val="00AD07C4"/>
    <w:rsid w:val="00AD07DC"/>
    <w:rsid w:val="00AD0D4C"/>
    <w:rsid w:val="00AD11E2"/>
    <w:rsid w:val="00AD18EF"/>
    <w:rsid w:val="00AD1AD0"/>
    <w:rsid w:val="00AD2292"/>
    <w:rsid w:val="00AD2362"/>
    <w:rsid w:val="00AD2439"/>
    <w:rsid w:val="00AD2785"/>
    <w:rsid w:val="00AD28BA"/>
    <w:rsid w:val="00AD372D"/>
    <w:rsid w:val="00AD3855"/>
    <w:rsid w:val="00AD39B5"/>
    <w:rsid w:val="00AD3B41"/>
    <w:rsid w:val="00AD3DA3"/>
    <w:rsid w:val="00AD3ECF"/>
    <w:rsid w:val="00AD413B"/>
    <w:rsid w:val="00AD444E"/>
    <w:rsid w:val="00AD45AF"/>
    <w:rsid w:val="00AD46BE"/>
    <w:rsid w:val="00AD4AAB"/>
    <w:rsid w:val="00AD5218"/>
    <w:rsid w:val="00AD5326"/>
    <w:rsid w:val="00AD5356"/>
    <w:rsid w:val="00AD5A33"/>
    <w:rsid w:val="00AD5F7C"/>
    <w:rsid w:val="00AD6373"/>
    <w:rsid w:val="00AD64AD"/>
    <w:rsid w:val="00AD65F5"/>
    <w:rsid w:val="00AD6775"/>
    <w:rsid w:val="00AD7068"/>
    <w:rsid w:val="00AD73E9"/>
    <w:rsid w:val="00AD7A87"/>
    <w:rsid w:val="00AD7C1C"/>
    <w:rsid w:val="00AD7D24"/>
    <w:rsid w:val="00AD7E93"/>
    <w:rsid w:val="00AE0076"/>
    <w:rsid w:val="00AE00E3"/>
    <w:rsid w:val="00AE069C"/>
    <w:rsid w:val="00AE077A"/>
    <w:rsid w:val="00AE0906"/>
    <w:rsid w:val="00AE09DA"/>
    <w:rsid w:val="00AE0D97"/>
    <w:rsid w:val="00AE0F5B"/>
    <w:rsid w:val="00AE12E3"/>
    <w:rsid w:val="00AE15A0"/>
    <w:rsid w:val="00AE19C2"/>
    <w:rsid w:val="00AE1ACD"/>
    <w:rsid w:val="00AE1B16"/>
    <w:rsid w:val="00AE1B1C"/>
    <w:rsid w:val="00AE1CE2"/>
    <w:rsid w:val="00AE1DA6"/>
    <w:rsid w:val="00AE1E4E"/>
    <w:rsid w:val="00AE22D5"/>
    <w:rsid w:val="00AE230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CA5"/>
    <w:rsid w:val="00AE4DCF"/>
    <w:rsid w:val="00AE51D6"/>
    <w:rsid w:val="00AE520F"/>
    <w:rsid w:val="00AE5561"/>
    <w:rsid w:val="00AE5E1B"/>
    <w:rsid w:val="00AE6743"/>
    <w:rsid w:val="00AE68B7"/>
    <w:rsid w:val="00AE6943"/>
    <w:rsid w:val="00AE695C"/>
    <w:rsid w:val="00AE6A9A"/>
    <w:rsid w:val="00AE74FA"/>
    <w:rsid w:val="00AE7739"/>
    <w:rsid w:val="00AE77F2"/>
    <w:rsid w:val="00AE77FF"/>
    <w:rsid w:val="00AE7A34"/>
    <w:rsid w:val="00AE7F76"/>
    <w:rsid w:val="00AF00DB"/>
    <w:rsid w:val="00AF0428"/>
    <w:rsid w:val="00AF04FC"/>
    <w:rsid w:val="00AF06F5"/>
    <w:rsid w:val="00AF0890"/>
    <w:rsid w:val="00AF0C24"/>
    <w:rsid w:val="00AF0CAD"/>
    <w:rsid w:val="00AF0FD5"/>
    <w:rsid w:val="00AF17E0"/>
    <w:rsid w:val="00AF22F4"/>
    <w:rsid w:val="00AF25BC"/>
    <w:rsid w:val="00AF2661"/>
    <w:rsid w:val="00AF2BBA"/>
    <w:rsid w:val="00AF3005"/>
    <w:rsid w:val="00AF33CC"/>
    <w:rsid w:val="00AF41A1"/>
    <w:rsid w:val="00AF4271"/>
    <w:rsid w:val="00AF4474"/>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82F"/>
    <w:rsid w:val="00AF6C4A"/>
    <w:rsid w:val="00AF7331"/>
    <w:rsid w:val="00AF73C7"/>
    <w:rsid w:val="00AF78EF"/>
    <w:rsid w:val="00AF7AF5"/>
    <w:rsid w:val="00AF7BF3"/>
    <w:rsid w:val="00AF7D6F"/>
    <w:rsid w:val="00AF7F7B"/>
    <w:rsid w:val="00AF7FA3"/>
    <w:rsid w:val="00B002B4"/>
    <w:rsid w:val="00B006D5"/>
    <w:rsid w:val="00B0145C"/>
    <w:rsid w:val="00B016EE"/>
    <w:rsid w:val="00B0183A"/>
    <w:rsid w:val="00B01D69"/>
    <w:rsid w:val="00B023AD"/>
    <w:rsid w:val="00B02ABD"/>
    <w:rsid w:val="00B02FA0"/>
    <w:rsid w:val="00B031F6"/>
    <w:rsid w:val="00B03BB0"/>
    <w:rsid w:val="00B03E76"/>
    <w:rsid w:val="00B03EF8"/>
    <w:rsid w:val="00B04284"/>
    <w:rsid w:val="00B0453D"/>
    <w:rsid w:val="00B04619"/>
    <w:rsid w:val="00B04AB1"/>
    <w:rsid w:val="00B04D35"/>
    <w:rsid w:val="00B04DC2"/>
    <w:rsid w:val="00B04EFA"/>
    <w:rsid w:val="00B050DC"/>
    <w:rsid w:val="00B052DD"/>
    <w:rsid w:val="00B05827"/>
    <w:rsid w:val="00B059FD"/>
    <w:rsid w:val="00B05A49"/>
    <w:rsid w:val="00B05B8A"/>
    <w:rsid w:val="00B05E16"/>
    <w:rsid w:val="00B05F38"/>
    <w:rsid w:val="00B06218"/>
    <w:rsid w:val="00B07251"/>
    <w:rsid w:val="00B07393"/>
    <w:rsid w:val="00B0768D"/>
    <w:rsid w:val="00B07A91"/>
    <w:rsid w:val="00B07B63"/>
    <w:rsid w:val="00B07E37"/>
    <w:rsid w:val="00B10013"/>
    <w:rsid w:val="00B100D0"/>
    <w:rsid w:val="00B103F4"/>
    <w:rsid w:val="00B10AAC"/>
    <w:rsid w:val="00B10B39"/>
    <w:rsid w:val="00B10D62"/>
    <w:rsid w:val="00B11784"/>
    <w:rsid w:val="00B118D0"/>
    <w:rsid w:val="00B11F8C"/>
    <w:rsid w:val="00B120BA"/>
    <w:rsid w:val="00B12316"/>
    <w:rsid w:val="00B123DE"/>
    <w:rsid w:val="00B12566"/>
    <w:rsid w:val="00B126DE"/>
    <w:rsid w:val="00B12FFD"/>
    <w:rsid w:val="00B13048"/>
    <w:rsid w:val="00B1304F"/>
    <w:rsid w:val="00B134C8"/>
    <w:rsid w:val="00B1350A"/>
    <w:rsid w:val="00B137C5"/>
    <w:rsid w:val="00B1394B"/>
    <w:rsid w:val="00B13A19"/>
    <w:rsid w:val="00B140F6"/>
    <w:rsid w:val="00B1410A"/>
    <w:rsid w:val="00B14273"/>
    <w:rsid w:val="00B14ABF"/>
    <w:rsid w:val="00B14E24"/>
    <w:rsid w:val="00B1504A"/>
    <w:rsid w:val="00B151D0"/>
    <w:rsid w:val="00B15268"/>
    <w:rsid w:val="00B155B3"/>
    <w:rsid w:val="00B15603"/>
    <w:rsid w:val="00B15770"/>
    <w:rsid w:val="00B15EC7"/>
    <w:rsid w:val="00B16004"/>
    <w:rsid w:val="00B16599"/>
    <w:rsid w:val="00B16914"/>
    <w:rsid w:val="00B1696B"/>
    <w:rsid w:val="00B17006"/>
    <w:rsid w:val="00B1756A"/>
    <w:rsid w:val="00B1769E"/>
    <w:rsid w:val="00B1776C"/>
    <w:rsid w:val="00B17AD6"/>
    <w:rsid w:val="00B17D19"/>
    <w:rsid w:val="00B20264"/>
    <w:rsid w:val="00B20296"/>
    <w:rsid w:val="00B209EB"/>
    <w:rsid w:val="00B209F3"/>
    <w:rsid w:val="00B20A07"/>
    <w:rsid w:val="00B20F16"/>
    <w:rsid w:val="00B2123C"/>
    <w:rsid w:val="00B2127B"/>
    <w:rsid w:val="00B213B9"/>
    <w:rsid w:val="00B21654"/>
    <w:rsid w:val="00B2177C"/>
    <w:rsid w:val="00B217F8"/>
    <w:rsid w:val="00B21AA8"/>
    <w:rsid w:val="00B21B3A"/>
    <w:rsid w:val="00B21BC2"/>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13"/>
    <w:rsid w:val="00B252A9"/>
    <w:rsid w:val="00B254BF"/>
    <w:rsid w:val="00B254FB"/>
    <w:rsid w:val="00B255F3"/>
    <w:rsid w:val="00B25E55"/>
    <w:rsid w:val="00B260D4"/>
    <w:rsid w:val="00B26D45"/>
    <w:rsid w:val="00B276FC"/>
    <w:rsid w:val="00B27861"/>
    <w:rsid w:val="00B30148"/>
    <w:rsid w:val="00B302A1"/>
    <w:rsid w:val="00B3047F"/>
    <w:rsid w:val="00B3086B"/>
    <w:rsid w:val="00B30AC6"/>
    <w:rsid w:val="00B30C43"/>
    <w:rsid w:val="00B30DB0"/>
    <w:rsid w:val="00B32572"/>
    <w:rsid w:val="00B329D3"/>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4E7"/>
    <w:rsid w:val="00B3661F"/>
    <w:rsid w:val="00B367C8"/>
    <w:rsid w:val="00B36DBA"/>
    <w:rsid w:val="00B37241"/>
    <w:rsid w:val="00B379BF"/>
    <w:rsid w:val="00B37D4B"/>
    <w:rsid w:val="00B37DAF"/>
    <w:rsid w:val="00B40123"/>
    <w:rsid w:val="00B4015E"/>
    <w:rsid w:val="00B40211"/>
    <w:rsid w:val="00B4034B"/>
    <w:rsid w:val="00B403A9"/>
    <w:rsid w:val="00B4040E"/>
    <w:rsid w:val="00B4058F"/>
    <w:rsid w:val="00B408DE"/>
    <w:rsid w:val="00B40D55"/>
    <w:rsid w:val="00B41110"/>
    <w:rsid w:val="00B4143C"/>
    <w:rsid w:val="00B41EDC"/>
    <w:rsid w:val="00B41F81"/>
    <w:rsid w:val="00B420DD"/>
    <w:rsid w:val="00B42701"/>
    <w:rsid w:val="00B43238"/>
    <w:rsid w:val="00B43255"/>
    <w:rsid w:val="00B435B9"/>
    <w:rsid w:val="00B43950"/>
    <w:rsid w:val="00B439DA"/>
    <w:rsid w:val="00B43D4E"/>
    <w:rsid w:val="00B441B5"/>
    <w:rsid w:val="00B4433C"/>
    <w:rsid w:val="00B44621"/>
    <w:rsid w:val="00B446B1"/>
    <w:rsid w:val="00B44CAF"/>
    <w:rsid w:val="00B454B3"/>
    <w:rsid w:val="00B4551E"/>
    <w:rsid w:val="00B462B1"/>
    <w:rsid w:val="00B46364"/>
    <w:rsid w:val="00B4668E"/>
    <w:rsid w:val="00B46C93"/>
    <w:rsid w:val="00B46DA9"/>
    <w:rsid w:val="00B47036"/>
    <w:rsid w:val="00B4719B"/>
    <w:rsid w:val="00B47794"/>
    <w:rsid w:val="00B47979"/>
    <w:rsid w:val="00B47AF3"/>
    <w:rsid w:val="00B47C77"/>
    <w:rsid w:val="00B47D3D"/>
    <w:rsid w:val="00B50533"/>
    <w:rsid w:val="00B506FE"/>
    <w:rsid w:val="00B507BC"/>
    <w:rsid w:val="00B50BE8"/>
    <w:rsid w:val="00B51076"/>
    <w:rsid w:val="00B51A79"/>
    <w:rsid w:val="00B51CDE"/>
    <w:rsid w:val="00B52492"/>
    <w:rsid w:val="00B524F8"/>
    <w:rsid w:val="00B527A3"/>
    <w:rsid w:val="00B5344B"/>
    <w:rsid w:val="00B538EA"/>
    <w:rsid w:val="00B53B0B"/>
    <w:rsid w:val="00B53E31"/>
    <w:rsid w:val="00B5428B"/>
    <w:rsid w:val="00B54500"/>
    <w:rsid w:val="00B54ADE"/>
    <w:rsid w:val="00B55193"/>
    <w:rsid w:val="00B551D7"/>
    <w:rsid w:val="00B55344"/>
    <w:rsid w:val="00B553FC"/>
    <w:rsid w:val="00B55490"/>
    <w:rsid w:val="00B55701"/>
    <w:rsid w:val="00B55946"/>
    <w:rsid w:val="00B55EAF"/>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418"/>
    <w:rsid w:val="00B625E2"/>
    <w:rsid w:val="00B62A7E"/>
    <w:rsid w:val="00B62BD2"/>
    <w:rsid w:val="00B62E39"/>
    <w:rsid w:val="00B63228"/>
    <w:rsid w:val="00B633D2"/>
    <w:rsid w:val="00B6347D"/>
    <w:rsid w:val="00B635B4"/>
    <w:rsid w:val="00B63838"/>
    <w:rsid w:val="00B63BDF"/>
    <w:rsid w:val="00B640BC"/>
    <w:rsid w:val="00B64121"/>
    <w:rsid w:val="00B6451E"/>
    <w:rsid w:val="00B6453C"/>
    <w:rsid w:val="00B648B6"/>
    <w:rsid w:val="00B648DE"/>
    <w:rsid w:val="00B6490B"/>
    <w:rsid w:val="00B65A05"/>
    <w:rsid w:val="00B65A07"/>
    <w:rsid w:val="00B65C8C"/>
    <w:rsid w:val="00B66227"/>
    <w:rsid w:val="00B662D7"/>
    <w:rsid w:val="00B66AF3"/>
    <w:rsid w:val="00B67038"/>
    <w:rsid w:val="00B67341"/>
    <w:rsid w:val="00B6741F"/>
    <w:rsid w:val="00B676E3"/>
    <w:rsid w:val="00B67709"/>
    <w:rsid w:val="00B679A9"/>
    <w:rsid w:val="00B67B63"/>
    <w:rsid w:val="00B67CDC"/>
    <w:rsid w:val="00B67EE9"/>
    <w:rsid w:val="00B70496"/>
    <w:rsid w:val="00B708CA"/>
    <w:rsid w:val="00B70CE0"/>
    <w:rsid w:val="00B70DC1"/>
    <w:rsid w:val="00B71209"/>
    <w:rsid w:val="00B71279"/>
    <w:rsid w:val="00B712A0"/>
    <w:rsid w:val="00B72384"/>
    <w:rsid w:val="00B724CD"/>
    <w:rsid w:val="00B7275F"/>
    <w:rsid w:val="00B7278D"/>
    <w:rsid w:val="00B72836"/>
    <w:rsid w:val="00B7366D"/>
    <w:rsid w:val="00B73BCA"/>
    <w:rsid w:val="00B741E8"/>
    <w:rsid w:val="00B741EA"/>
    <w:rsid w:val="00B7458C"/>
    <w:rsid w:val="00B7465C"/>
    <w:rsid w:val="00B74B35"/>
    <w:rsid w:val="00B74D56"/>
    <w:rsid w:val="00B75265"/>
    <w:rsid w:val="00B75272"/>
    <w:rsid w:val="00B75954"/>
    <w:rsid w:val="00B75D02"/>
    <w:rsid w:val="00B75FBB"/>
    <w:rsid w:val="00B7606C"/>
    <w:rsid w:val="00B7637A"/>
    <w:rsid w:val="00B765FB"/>
    <w:rsid w:val="00B76C69"/>
    <w:rsid w:val="00B770AF"/>
    <w:rsid w:val="00B77300"/>
    <w:rsid w:val="00B77467"/>
    <w:rsid w:val="00B77628"/>
    <w:rsid w:val="00B77C1E"/>
    <w:rsid w:val="00B77D0D"/>
    <w:rsid w:val="00B77DE0"/>
    <w:rsid w:val="00B77FD7"/>
    <w:rsid w:val="00B80A38"/>
    <w:rsid w:val="00B80B34"/>
    <w:rsid w:val="00B80DF6"/>
    <w:rsid w:val="00B810B1"/>
    <w:rsid w:val="00B81772"/>
    <w:rsid w:val="00B81E39"/>
    <w:rsid w:val="00B81E9D"/>
    <w:rsid w:val="00B82604"/>
    <w:rsid w:val="00B8292E"/>
    <w:rsid w:val="00B83034"/>
    <w:rsid w:val="00B83046"/>
    <w:rsid w:val="00B83613"/>
    <w:rsid w:val="00B83B51"/>
    <w:rsid w:val="00B8449B"/>
    <w:rsid w:val="00B84596"/>
    <w:rsid w:val="00B846CD"/>
    <w:rsid w:val="00B84A02"/>
    <w:rsid w:val="00B84FC5"/>
    <w:rsid w:val="00B85882"/>
    <w:rsid w:val="00B85C10"/>
    <w:rsid w:val="00B8668C"/>
    <w:rsid w:val="00B86D5E"/>
    <w:rsid w:val="00B8741C"/>
    <w:rsid w:val="00B8776C"/>
    <w:rsid w:val="00B8790F"/>
    <w:rsid w:val="00B87A69"/>
    <w:rsid w:val="00B87B83"/>
    <w:rsid w:val="00B87E47"/>
    <w:rsid w:val="00B87E66"/>
    <w:rsid w:val="00B90038"/>
    <w:rsid w:val="00B908B8"/>
    <w:rsid w:val="00B9092F"/>
    <w:rsid w:val="00B90B74"/>
    <w:rsid w:val="00B90CDC"/>
    <w:rsid w:val="00B90D14"/>
    <w:rsid w:val="00B9112A"/>
    <w:rsid w:val="00B91404"/>
    <w:rsid w:val="00B91BAB"/>
    <w:rsid w:val="00B91D52"/>
    <w:rsid w:val="00B92139"/>
    <w:rsid w:val="00B921D1"/>
    <w:rsid w:val="00B922D0"/>
    <w:rsid w:val="00B92C98"/>
    <w:rsid w:val="00B92D2B"/>
    <w:rsid w:val="00B92F19"/>
    <w:rsid w:val="00B93158"/>
    <w:rsid w:val="00B93211"/>
    <w:rsid w:val="00B93495"/>
    <w:rsid w:val="00B935B6"/>
    <w:rsid w:val="00B937C9"/>
    <w:rsid w:val="00B93A5F"/>
    <w:rsid w:val="00B93C8D"/>
    <w:rsid w:val="00B93FA3"/>
    <w:rsid w:val="00B93FAE"/>
    <w:rsid w:val="00B94A02"/>
    <w:rsid w:val="00B94A9C"/>
    <w:rsid w:val="00B94E12"/>
    <w:rsid w:val="00B94FCF"/>
    <w:rsid w:val="00B9511C"/>
    <w:rsid w:val="00B951B5"/>
    <w:rsid w:val="00B95517"/>
    <w:rsid w:val="00B95916"/>
    <w:rsid w:val="00B95AE4"/>
    <w:rsid w:val="00B95E08"/>
    <w:rsid w:val="00B960AE"/>
    <w:rsid w:val="00B960F9"/>
    <w:rsid w:val="00B96642"/>
    <w:rsid w:val="00B96717"/>
    <w:rsid w:val="00B96A56"/>
    <w:rsid w:val="00B96A70"/>
    <w:rsid w:val="00B96C58"/>
    <w:rsid w:val="00B96EED"/>
    <w:rsid w:val="00B97125"/>
    <w:rsid w:val="00B972E3"/>
    <w:rsid w:val="00B97491"/>
    <w:rsid w:val="00B974CA"/>
    <w:rsid w:val="00B97646"/>
    <w:rsid w:val="00B97C52"/>
    <w:rsid w:val="00B97CA8"/>
    <w:rsid w:val="00B97DFE"/>
    <w:rsid w:val="00BA09BD"/>
    <w:rsid w:val="00BA0D2F"/>
    <w:rsid w:val="00BA0F66"/>
    <w:rsid w:val="00BA13F2"/>
    <w:rsid w:val="00BA1670"/>
    <w:rsid w:val="00BA1A9C"/>
    <w:rsid w:val="00BA1BFC"/>
    <w:rsid w:val="00BA2116"/>
    <w:rsid w:val="00BA2430"/>
    <w:rsid w:val="00BA2DC9"/>
    <w:rsid w:val="00BA3280"/>
    <w:rsid w:val="00BA33BB"/>
    <w:rsid w:val="00BA3915"/>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0FB"/>
    <w:rsid w:val="00BB2665"/>
    <w:rsid w:val="00BB2AC9"/>
    <w:rsid w:val="00BB2AFA"/>
    <w:rsid w:val="00BB304B"/>
    <w:rsid w:val="00BB35AC"/>
    <w:rsid w:val="00BB3622"/>
    <w:rsid w:val="00BB381F"/>
    <w:rsid w:val="00BB3825"/>
    <w:rsid w:val="00BB3C3F"/>
    <w:rsid w:val="00BB3EA2"/>
    <w:rsid w:val="00BB3F0F"/>
    <w:rsid w:val="00BB40AA"/>
    <w:rsid w:val="00BB42AB"/>
    <w:rsid w:val="00BB4A65"/>
    <w:rsid w:val="00BB4AA9"/>
    <w:rsid w:val="00BB4B3D"/>
    <w:rsid w:val="00BB4C18"/>
    <w:rsid w:val="00BB4C59"/>
    <w:rsid w:val="00BB4F6C"/>
    <w:rsid w:val="00BB5063"/>
    <w:rsid w:val="00BB507F"/>
    <w:rsid w:val="00BB5271"/>
    <w:rsid w:val="00BB5697"/>
    <w:rsid w:val="00BB581C"/>
    <w:rsid w:val="00BB5875"/>
    <w:rsid w:val="00BB5886"/>
    <w:rsid w:val="00BB59E7"/>
    <w:rsid w:val="00BB5E3F"/>
    <w:rsid w:val="00BB6097"/>
    <w:rsid w:val="00BB66B3"/>
    <w:rsid w:val="00BB66BE"/>
    <w:rsid w:val="00BB6718"/>
    <w:rsid w:val="00BB6C00"/>
    <w:rsid w:val="00BB6D8B"/>
    <w:rsid w:val="00BB766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502"/>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1A7"/>
    <w:rsid w:val="00BC744C"/>
    <w:rsid w:val="00BC783D"/>
    <w:rsid w:val="00BC7E12"/>
    <w:rsid w:val="00BD02C8"/>
    <w:rsid w:val="00BD0516"/>
    <w:rsid w:val="00BD05DB"/>
    <w:rsid w:val="00BD0859"/>
    <w:rsid w:val="00BD08F0"/>
    <w:rsid w:val="00BD0916"/>
    <w:rsid w:val="00BD0C9E"/>
    <w:rsid w:val="00BD15E7"/>
    <w:rsid w:val="00BD1716"/>
    <w:rsid w:val="00BD22AD"/>
    <w:rsid w:val="00BD23A0"/>
    <w:rsid w:val="00BD25E3"/>
    <w:rsid w:val="00BD2C26"/>
    <w:rsid w:val="00BD2FA5"/>
    <w:rsid w:val="00BD3189"/>
    <w:rsid w:val="00BD38BF"/>
    <w:rsid w:val="00BD38EA"/>
    <w:rsid w:val="00BD3C0C"/>
    <w:rsid w:val="00BD4042"/>
    <w:rsid w:val="00BD41E7"/>
    <w:rsid w:val="00BD433C"/>
    <w:rsid w:val="00BD49C4"/>
    <w:rsid w:val="00BD4FCE"/>
    <w:rsid w:val="00BD552A"/>
    <w:rsid w:val="00BD5B08"/>
    <w:rsid w:val="00BD5B97"/>
    <w:rsid w:val="00BD6106"/>
    <w:rsid w:val="00BD686F"/>
    <w:rsid w:val="00BD68D4"/>
    <w:rsid w:val="00BD6C20"/>
    <w:rsid w:val="00BD7816"/>
    <w:rsid w:val="00BD78C5"/>
    <w:rsid w:val="00BE0119"/>
    <w:rsid w:val="00BE0460"/>
    <w:rsid w:val="00BE08A0"/>
    <w:rsid w:val="00BE09DF"/>
    <w:rsid w:val="00BE09E9"/>
    <w:rsid w:val="00BE0BCF"/>
    <w:rsid w:val="00BE11A6"/>
    <w:rsid w:val="00BE1DD1"/>
    <w:rsid w:val="00BE207B"/>
    <w:rsid w:val="00BE21D4"/>
    <w:rsid w:val="00BE22E9"/>
    <w:rsid w:val="00BE2568"/>
    <w:rsid w:val="00BE25C4"/>
    <w:rsid w:val="00BE2945"/>
    <w:rsid w:val="00BE2A53"/>
    <w:rsid w:val="00BE2ABC"/>
    <w:rsid w:val="00BE2D6C"/>
    <w:rsid w:val="00BE2E65"/>
    <w:rsid w:val="00BE3067"/>
    <w:rsid w:val="00BE3182"/>
    <w:rsid w:val="00BE3A74"/>
    <w:rsid w:val="00BE3E7C"/>
    <w:rsid w:val="00BE4915"/>
    <w:rsid w:val="00BE4A18"/>
    <w:rsid w:val="00BE4B5D"/>
    <w:rsid w:val="00BE4D3C"/>
    <w:rsid w:val="00BE4E9C"/>
    <w:rsid w:val="00BE4EA6"/>
    <w:rsid w:val="00BE5158"/>
    <w:rsid w:val="00BE55CA"/>
    <w:rsid w:val="00BE5816"/>
    <w:rsid w:val="00BE598B"/>
    <w:rsid w:val="00BE5BED"/>
    <w:rsid w:val="00BE5CCB"/>
    <w:rsid w:val="00BE5D2F"/>
    <w:rsid w:val="00BE5DB2"/>
    <w:rsid w:val="00BE5E1D"/>
    <w:rsid w:val="00BE5E7E"/>
    <w:rsid w:val="00BE5F24"/>
    <w:rsid w:val="00BE6002"/>
    <w:rsid w:val="00BE6038"/>
    <w:rsid w:val="00BE6162"/>
    <w:rsid w:val="00BE6747"/>
    <w:rsid w:val="00BE690F"/>
    <w:rsid w:val="00BE6BEE"/>
    <w:rsid w:val="00BE6C03"/>
    <w:rsid w:val="00BE6F7C"/>
    <w:rsid w:val="00BE73F1"/>
    <w:rsid w:val="00BE73F5"/>
    <w:rsid w:val="00BE740D"/>
    <w:rsid w:val="00BE7F4F"/>
    <w:rsid w:val="00BF00D0"/>
    <w:rsid w:val="00BF041B"/>
    <w:rsid w:val="00BF06DB"/>
    <w:rsid w:val="00BF0BBA"/>
    <w:rsid w:val="00BF0E6E"/>
    <w:rsid w:val="00BF0F98"/>
    <w:rsid w:val="00BF14B4"/>
    <w:rsid w:val="00BF1A95"/>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BF7BDD"/>
    <w:rsid w:val="00C00264"/>
    <w:rsid w:val="00C00364"/>
    <w:rsid w:val="00C0062D"/>
    <w:rsid w:val="00C009AC"/>
    <w:rsid w:val="00C00CBB"/>
    <w:rsid w:val="00C00FC2"/>
    <w:rsid w:val="00C01342"/>
    <w:rsid w:val="00C01402"/>
    <w:rsid w:val="00C016C3"/>
    <w:rsid w:val="00C01B16"/>
    <w:rsid w:val="00C01CA7"/>
    <w:rsid w:val="00C01D40"/>
    <w:rsid w:val="00C01F86"/>
    <w:rsid w:val="00C01FB1"/>
    <w:rsid w:val="00C0215D"/>
    <w:rsid w:val="00C02478"/>
    <w:rsid w:val="00C025C1"/>
    <w:rsid w:val="00C02B57"/>
    <w:rsid w:val="00C0315C"/>
    <w:rsid w:val="00C03278"/>
    <w:rsid w:val="00C03483"/>
    <w:rsid w:val="00C03658"/>
    <w:rsid w:val="00C037D2"/>
    <w:rsid w:val="00C03BCF"/>
    <w:rsid w:val="00C03FD8"/>
    <w:rsid w:val="00C0459F"/>
    <w:rsid w:val="00C04883"/>
    <w:rsid w:val="00C04A72"/>
    <w:rsid w:val="00C04C9F"/>
    <w:rsid w:val="00C04E29"/>
    <w:rsid w:val="00C04F05"/>
    <w:rsid w:val="00C05500"/>
    <w:rsid w:val="00C05531"/>
    <w:rsid w:val="00C05930"/>
    <w:rsid w:val="00C05A89"/>
    <w:rsid w:val="00C06538"/>
    <w:rsid w:val="00C0677F"/>
    <w:rsid w:val="00C06D1D"/>
    <w:rsid w:val="00C0725B"/>
    <w:rsid w:val="00C072D2"/>
    <w:rsid w:val="00C074AC"/>
    <w:rsid w:val="00C074EC"/>
    <w:rsid w:val="00C07CFC"/>
    <w:rsid w:val="00C10226"/>
    <w:rsid w:val="00C105CF"/>
    <w:rsid w:val="00C1089F"/>
    <w:rsid w:val="00C109E5"/>
    <w:rsid w:val="00C10AC7"/>
    <w:rsid w:val="00C110B4"/>
    <w:rsid w:val="00C11550"/>
    <w:rsid w:val="00C11A28"/>
    <w:rsid w:val="00C11C4F"/>
    <w:rsid w:val="00C11E05"/>
    <w:rsid w:val="00C12F60"/>
    <w:rsid w:val="00C130B5"/>
    <w:rsid w:val="00C13A6A"/>
    <w:rsid w:val="00C13B61"/>
    <w:rsid w:val="00C13CAE"/>
    <w:rsid w:val="00C1431E"/>
    <w:rsid w:val="00C143A9"/>
    <w:rsid w:val="00C1486D"/>
    <w:rsid w:val="00C14BCF"/>
    <w:rsid w:val="00C14C1B"/>
    <w:rsid w:val="00C14F38"/>
    <w:rsid w:val="00C150FD"/>
    <w:rsid w:val="00C154CD"/>
    <w:rsid w:val="00C158EB"/>
    <w:rsid w:val="00C15F15"/>
    <w:rsid w:val="00C15F6C"/>
    <w:rsid w:val="00C1601D"/>
    <w:rsid w:val="00C16354"/>
    <w:rsid w:val="00C1658B"/>
    <w:rsid w:val="00C167DE"/>
    <w:rsid w:val="00C16849"/>
    <w:rsid w:val="00C16BF0"/>
    <w:rsid w:val="00C16DAC"/>
    <w:rsid w:val="00C16FEA"/>
    <w:rsid w:val="00C17185"/>
    <w:rsid w:val="00C172D0"/>
    <w:rsid w:val="00C1784A"/>
    <w:rsid w:val="00C17878"/>
    <w:rsid w:val="00C17993"/>
    <w:rsid w:val="00C17F21"/>
    <w:rsid w:val="00C20008"/>
    <w:rsid w:val="00C20193"/>
    <w:rsid w:val="00C20754"/>
    <w:rsid w:val="00C2078F"/>
    <w:rsid w:val="00C208D1"/>
    <w:rsid w:val="00C20AB0"/>
    <w:rsid w:val="00C20B22"/>
    <w:rsid w:val="00C212AA"/>
    <w:rsid w:val="00C21340"/>
    <w:rsid w:val="00C213EE"/>
    <w:rsid w:val="00C2151C"/>
    <w:rsid w:val="00C21933"/>
    <w:rsid w:val="00C21B27"/>
    <w:rsid w:val="00C221B7"/>
    <w:rsid w:val="00C22434"/>
    <w:rsid w:val="00C2261B"/>
    <w:rsid w:val="00C22663"/>
    <w:rsid w:val="00C22930"/>
    <w:rsid w:val="00C23084"/>
    <w:rsid w:val="00C230BC"/>
    <w:rsid w:val="00C231CC"/>
    <w:rsid w:val="00C23309"/>
    <w:rsid w:val="00C23477"/>
    <w:rsid w:val="00C241BD"/>
    <w:rsid w:val="00C24370"/>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ABD"/>
    <w:rsid w:val="00C33B9F"/>
    <w:rsid w:val="00C342A0"/>
    <w:rsid w:val="00C34965"/>
    <w:rsid w:val="00C34C94"/>
    <w:rsid w:val="00C3503E"/>
    <w:rsid w:val="00C3504B"/>
    <w:rsid w:val="00C35287"/>
    <w:rsid w:val="00C35796"/>
    <w:rsid w:val="00C359A3"/>
    <w:rsid w:val="00C35F15"/>
    <w:rsid w:val="00C361A3"/>
    <w:rsid w:val="00C36252"/>
    <w:rsid w:val="00C36394"/>
    <w:rsid w:val="00C3659A"/>
    <w:rsid w:val="00C36776"/>
    <w:rsid w:val="00C36B6B"/>
    <w:rsid w:val="00C36C1E"/>
    <w:rsid w:val="00C36C93"/>
    <w:rsid w:val="00C36E86"/>
    <w:rsid w:val="00C3787A"/>
    <w:rsid w:val="00C3791A"/>
    <w:rsid w:val="00C379F2"/>
    <w:rsid w:val="00C37DDF"/>
    <w:rsid w:val="00C37EF8"/>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221"/>
    <w:rsid w:val="00C4371C"/>
    <w:rsid w:val="00C43A38"/>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6FC3"/>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0A4"/>
    <w:rsid w:val="00C53132"/>
    <w:rsid w:val="00C532FA"/>
    <w:rsid w:val="00C533AC"/>
    <w:rsid w:val="00C533B8"/>
    <w:rsid w:val="00C53661"/>
    <w:rsid w:val="00C5379B"/>
    <w:rsid w:val="00C53891"/>
    <w:rsid w:val="00C5416B"/>
    <w:rsid w:val="00C541BE"/>
    <w:rsid w:val="00C54335"/>
    <w:rsid w:val="00C54402"/>
    <w:rsid w:val="00C549AE"/>
    <w:rsid w:val="00C54B9F"/>
    <w:rsid w:val="00C54C75"/>
    <w:rsid w:val="00C54EDB"/>
    <w:rsid w:val="00C55918"/>
    <w:rsid w:val="00C55A75"/>
    <w:rsid w:val="00C560C6"/>
    <w:rsid w:val="00C56637"/>
    <w:rsid w:val="00C568A3"/>
    <w:rsid w:val="00C569A0"/>
    <w:rsid w:val="00C56A72"/>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D6"/>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78B"/>
    <w:rsid w:val="00C72BD1"/>
    <w:rsid w:val="00C72CC3"/>
    <w:rsid w:val="00C72EFB"/>
    <w:rsid w:val="00C72FE2"/>
    <w:rsid w:val="00C73074"/>
    <w:rsid w:val="00C732E6"/>
    <w:rsid w:val="00C73430"/>
    <w:rsid w:val="00C735C4"/>
    <w:rsid w:val="00C7385F"/>
    <w:rsid w:val="00C73FA6"/>
    <w:rsid w:val="00C741A6"/>
    <w:rsid w:val="00C742D9"/>
    <w:rsid w:val="00C74885"/>
    <w:rsid w:val="00C74887"/>
    <w:rsid w:val="00C7495D"/>
    <w:rsid w:val="00C750FA"/>
    <w:rsid w:val="00C751F0"/>
    <w:rsid w:val="00C75374"/>
    <w:rsid w:val="00C7541A"/>
    <w:rsid w:val="00C75A54"/>
    <w:rsid w:val="00C75C81"/>
    <w:rsid w:val="00C75C92"/>
    <w:rsid w:val="00C763AA"/>
    <w:rsid w:val="00C7655F"/>
    <w:rsid w:val="00C7666B"/>
    <w:rsid w:val="00C767EC"/>
    <w:rsid w:val="00C769E2"/>
    <w:rsid w:val="00C77291"/>
    <w:rsid w:val="00C7747B"/>
    <w:rsid w:val="00C776B6"/>
    <w:rsid w:val="00C77703"/>
    <w:rsid w:val="00C7777B"/>
    <w:rsid w:val="00C7789F"/>
    <w:rsid w:val="00C80234"/>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2E31"/>
    <w:rsid w:val="00C831AC"/>
    <w:rsid w:val="00C83EE3"/>
    <w:rsid w:val="00C840D1"/>
    <w:rsid w:val="00C849DD"/>
    <w:rsid w:val="00C84CE4"/>
    <w:rsid w:val="00C84DCC"/>
    <w:rsid w:val="00C84F23"/>
    <w:rsid w:val="00C85112"/>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732"/>
    <w:rsid w:val="00C9085C"/>
    <w:rsid w:val="00C909E0"/>
    <w:rsid w:val="00C90B55"/>
    <w:rsid w:val="00C90F57"/>
    <w:rsid w:val="00C91066"/>
    <w:rsid w:val="00C910F7"/>
    <w:rsid w:val="00C918D9"/>
    <w:rsid w:val="00C91A23"/>
    <w:rsid w:val="00C92093"/>
    <w:rsid w:val="00C92324"/>
    <w:rsid w:val="00C92394"/>
    <w:rsid w:val="00C92459"/>
    <w:rsid w:val="00C927A4"/>
    <w:rsid w:val="00C92822"/>
    <w:rsid w:val="00C92A87"/>
    <w:rsid w:val="00C92C01"/>
    <w:rsid w:val="00C92D60"/>
    <w:rsid w:val="00C932BD"/>
    <w:rsid w:val="00C932D8"/>
    <w:rsid w:val="00C93578"/>
    <w:rsid w:val="00C93867"/>
    <w:rsid w:val="00C9387E"/>
    <w:rsid w:val="00C939CE"/>
    <w:rsid w:val="00C93AB0"/>
    <w:rsid w:val="00C93D6C"/>
    <w:rsid w:val="00C93DD0"/>
    <w:rsid w:val="00C93F02"/>
    <w:rsid w:val="00C94C3E"/>
    <w:rsid w:val="00C94D62"/>
    <w:rsid w:val="00C94E36"/>
    <w:rsid w:val="00C95336"/>
    <w:rsid w:val="00C95523"/>
    <w:rsid w:val="00C95881"/>
    <w:rsid w:val="00C9589D"/>
    <w:rsid w:val="00C95A0C"/>
    <w:rsid w:val="00C95AE1"/>
    <w:rsid w:val="00C9636B"/>
    <w:rsid w:val="00C97182"/>
    <w:rsid w:val="00C9726B"/>
    <w:rsid w:val="00C97D1C"/>
    <w:rsid w:val="00C97FBB"/>
    <w:rsid w:val="00CA0270"/>
    <w:rsid w:val="00CA0362"/>
    <w:rsid w:val="00CA0502"/>
    <w:rsid w:val="00CA0AB4"/>
    <w:rsid w:val="00CA1436"/>
    <w:rsid w:val="00CA193F"/>
    <w:rsid w:val="00CA1F33"/>
    <w:rsid w:val="00CA22C2"/>
    <w:rsid w:val="00CA3014"/>
    <w:rsid w:val="00CA31D0"/>
    <w:rsid w:val="00CA3479"/>
    <w:rsid w:val="00CA3CEF"/>
    <w:rsid w:val="00CA3E71"/>
    <w:rsid w:val="00CA43CE"/>
    <w:rsid w:val="00CA4479"/>
    <w:rsid w:val="00CA46A4"/>
    <w:rsid w:val="00CA46B9"/>
    <w:rsid w:val="00CA48D8"/>
    <w:rsid w:val="00CA5769"/>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DD0"/>
    <w:rsid w:val="00CB2EAF"/>
    <w:rsid w:val="00CB2FB4"/>
    <w:rsid w:val="00CB334B"/>
    <w:rsid w:val="00CB33BC"/>
    <w:rsid w:val="00CB3508"/>
    <w:rsid w:val="00CB3602"/>
    <w:rsid w:val="00CB3EEE"/>
    <w:rsid w:val="00CB3F60"/>
    <w:rsid w:val="00CB3F7F"/>
    <w:rsid w:val="00CB3FEF"/>
    <w:rsid w:val="00CB409B"/>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D97"/>
    <w:rsid w:val="00CB7F39"/>
    <w:rsid w:val="00CC0144"/>
    <w:rsid w:val="00CC0542"/>
    <w:rsid w:val="00CC05B9"/>
    <w:rsid w:val="00CC0C63"/>
    <w:rsid w:val="00CC12F5"/>
    <w:rsid w:val="00CC193F"/>
    <w:rsid w:val="00CC2164"/>
    <w:rsid w:val="00CC2184"/>
    <w:rsid w:val="00CC2332"/>
    <w:rsid w:val="00CC2383"/>
    <w:rsid w:val="00CC24C5"/>
    <w:rsid w:val="00CC24D6"/>
    <w:rsid w:val="00CC2D2F"/>
    <w:rsid w:val="00CC2E0F"/>
    <w:rsid w:val="00CC31B7"/>
    <w:rsid w:val="00CC32C4"/>
    <w:rsid w:val="00CC3475"/>
    <w:rsid w:val="00CC3670"/>
    <w:rsid w:val="00CC3701"/>
    <w:rsid w:val="00CC375B"/>
    <w:rsid w:val="00CC384D"/>
    <w:rsid w:val="00CC390A"/>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764"/>
    <w:rsid w:val="00CD2F2E"/>
    <w:rsid w:val="00CD2FF0"/>
    <w:rsid w:val="00CD32DC"/>
    <w:rsid w:val="00CD33AC"/>
    <w:rsid w:val="00CD3F45"/>
    <w:rsid w:val="00CD405B"/>
    <w:rsid w:val="00CD4561"/>
    <w:rsid w:val="00CD47DC"/>
    <w:rsid w:val="00CD4C20"/>
    <w:rsid w:val="00CD4D5E"/>
    <w:rsid w:val="00CD4E29"/>
    <w:rsid w:val="00CD5136"/>
    <w:rsid w:val="00CD54E7"/>
    <w:rsid w:val="00CD56E0"/>
    <w:rsid w:val="00CD5AB8"/>
    <w:rsid w:val="00CD5FC0"/>
    <w:rsid w:val="00CD6279"/>
    <w:rsid w:val="00CD710F"/>
    <w:rsid w:val="00CD71ED"/>
    <w:rsid w:val="00CD744B"/>
    <w:rsid w:val="00CD7B47"/>
    <w:rsid w:val="00CD7CA9"/>
    <w:rsid w:val="00CE0ED7"/>
    <w:rsid w:val="00CE11AB"/>
    <w:rsid w:val="00CE168D"/>
    <w:rsid w:val="00CE16CD"/>
    <w:rsid w:val="00CE16CE"/>
    <w:rsid w:val="00CE194A"/>
    <w:rsid w:val="00CE1B65"/>
    <w:rsid w:val="00CE1EA3"/>
    <w:rsid w:val="00CE22F9"/>
    <w:rsid w:val="00CE2976"/>
    <w:rsid w:val="00CE2DB8"/>
    <w:rsid w:val="00CE306A"/>
    <w:rsid w:val="00CE34C0"/>
    <w:rsid w:val="00CE359B"/>
    <w:rsid w:val="00CE40D5"/>
    <w:rsid w:val="00CE429A"/>
    <w:rsid w:val="00CE4414"/>
    <w:rsid w:val="00CE47D6"/>
    <w:rsid w:val="00CE4A68"/>
    <w:rsid w:val="00CE51B7"/>
    <w:rsid w:val="00CE5608"/>
    <w:rsid w:val="00CE5671"/>
    <w:rsid w:val="00CE5777"/>
    <w:rsid w:val="00CE5C4C"/>
    <w:rsid w:val="00CE6509"/>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767"/>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8CD"/>
    <w:rsid w:val="00CF59D3"/>
    <w:rsid w:val="00CF5A38"/>
    <w:rsid w:val="00CF5B35"/>
    <w:rsid w:val="00CF5FC1"/>
    <w:rsid w:val="00CF6239"/>
    <w:rsid w:val="00CF6639"/>
    <w:rsid w:val="00CF6A84"/>
    <w:rsid w:val="00CF6B59"/>
    <w:rsid w:val="00CF6F5D"/>
    <w:rsid w:val="00CF6FC0"/>
    <w:rsid w:val="00CF73C6"/>
    <w:rsid w:val="00CF787C"/>
    <w:rsid w:val="00CF78D0"/>
    <w:rsid w:val="00CF7D75"/>
    <w:rsid w:val="00D00F11"/>
    <w:rsid w:val="00D0114F"/>
    <w:rsid w:val="00D01735"/>
    <w:rsid w:val="00D01765"/>
    <w:rsid w:val="00D01AB7"/>
    <w:rsid w:val="00D01BD8"/>
    <w:rsid w:val="00D01DAB"/>
    <w:rsid w:val="00D025D1"/>
    <w:rsid w:val="00D02749"/>
    <w:rsid w:val="00D02B1D"/>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92"/>
    <w:rsid w:val="00D10AED"/>
    <w:rsid w:val="00D10BA7"/>
    <w:rsid w:val="00D10DC0"/>
    <w:rsid w:val="00D11030"/>
    <w:rsid w:val="00D1108A"/>
    <w:rsid w:val="00D11709"/>
    <w:rsid w:val="00D1177D"/>
    <w:rsid w:val="00D11799"/>
    <w:rsid w:val="00D1189A"/>
    <w:rsid w:val="00D11B58"/>
    <w:rsid w:val="00D11D91"/>
    <w:rsid w:val="00D11E0E"/>
    <w:rsid w:val="00D121A4"/>
    <w:rsid w:val="00D123FE"/>
    <w:rsid w:val="00D135F1"/>
    <w:rsid w:val="00D139FE"/>
    <w:rsid w:val="00D13AD6"/>
    <w:rsid w:val="00D13C8A"/>
    <w:rsid w:val="00D13CD5"/>
    <w:rsid w:val="00D13F5A"/>
    <w:rsid w:val="00D14229"/>
    <w:rsid w:val="00D14240"/>
    <w:rsid w:val="00D144E4"/>
    <w:rsid w:val="00D1468C"/>
    <w:rsid w:val="00D1469D"/>
    <w:rsid w:val="00D1492B"/>
    <w:rsid w:val="00D14AB6"/>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2"/>
    <w:rsid w:val="00D2033D"/>
    <w:rsid w:val="00D20648"/>
    <w:rsid w:val="00D20906"/>
    <w:rsid w:val="00D20A2E"/>
    <w:rsid w:val="00D20C7C"/>
    <w:rsid w:val="00D20DEB"/>
    <w:rsid w:val="00D20F9C"/>
    <w:rsid w:val="00D2102D"/>
    <w:rsid w:val="00D211B4"/>
    <w:rsid w:val="00D214DC"/>
    <w:rsid w:val="00D2165B"/>
    <w:rsid w:val="00D2198A"/>
    <w:rsid w:val="00D21A74"/>
    <w:rsid w:val="00D221DA"/>
    <w:rsid w:val="00D22452"/>
    <w:rsid w:val="00D22638"/>
    <w:rsid w:val="00D22B0C"/>
    <w:rsid w:val="00D2331D"/>
    <w:rsid w:val="00D233A0"/>
    <w:rsid w:val="00D2342A"/>
    <w:rsid w:val="00D23588"/>
    <w:rsid w:val="00D2383B"/>
    <w:rsid w:val="00D239A7"/>
    <w:rsid w:val="00D23B18"/>
    <w:rsid w:val="00D23C4A"/>
    <w:rsid w:val="00D23C57"/>
    <w:rsid w:val="00D23F36"/>
    <w:rsid w:val="00D242D8"/>
    <w:rsid w:val="00D244C2"/>
    <w:rsid w:val="00D245A1"/>
    <w:rsid w:val="00D2492A"/>
    <w:rsid w:val="00D24A90"/>
    <w:rsid w:val="00D250AC"/>
    <w:rsid w:val="00D25D8C"/>
    <w:rsid w:val="00D26043"/>
    <w:rsid w:val="00D2664A"/>
    <w:rsid w:val="00D26938"/>
    <w:rsid w:val="00D26C7D"/>
    <w:rsid w:val="00D26EB4"/>
    <w:rsid w:val="00D26FF9"/>
    <w:rsid w:val="00D2786F"/>
    <w:rsid w:val="00D3004E"/>
    <w:rsid w:val="00D30750"/>
    <w:rsid w:val="00D3081D"/>
    <w:rsid w:val="00D30B04"/>
    <w:rsid w:val="00D30D13"/>
    <w:rsid w:val="00D30D1F"/>
    <w:rsid w:val="00D30E99"/>
    <w:rsid w:val="00D314AF"/>
    <w:rsid w:val="00D314C9"/>
    <w:rsid w:val="00D314D6"/>
    <w:rsid w:val="00D316C8"/>
    <w:rsid w:val="00D31924"/>
    <w:rsid w:val="00D31A9A"/>
    <w:rsid w:val="00D31B40"/>
    <w:rsid w:val="00D31C20"/>
    <w:rsid w:val="00D3244E"/>
    <w:rsid w:val="00D32766"/>
    <w:rsid w:val="00D32857"/>
    <w:rsid w:val="00D32907"/>
    <w:rsid w:val="00D329C1"/>
    <w:rsid w:val="00D32B3C"/>
    <w:rsid w:val="00D32BE0"/>
    <w:rsid w:val="00D32D65"/>
    <w:rsid w:val="00D3303A"/>
    <w:rsid w:val="00D33086"/>
    <w:rsid w:val="00D3317E"/>
    <w:rsid w:val="00D3321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410"/>
    <w:rsid w:val="00D36773"/>
    <w:rsid w:val="00D370F1"/>
    <w:rsid w:val="00D3792D"/>
    <w:rsid w:val="00D37C29"/>
    <w:rsid w:val="00D37E76"/>
    <w:rsid w:val="00D40058"/>
    <w:rsid w:val="00D4080F"/>
    <w:rsid w:val="00D40922"/>
    <w:rsid w:val="00D40965"/>
    <w:rsid w:val="00D40FBB"/>
    <w:rsid w:val="00D40FEC"/>
    <w:rsid w:val="00D40FF0"/>
    <w:rsid w:val="00D41039"/>
    <w:rsid w:val="00D41311"/>
    <w:rsid w:val="00D41701"/>
    <w:rsid w:val="00D41710"/>
    <w:rsid w:val="00D41761"/>
    <w:rsid w:val="00D41A92"/>
    <w:rsid w:val="00D427DB"/>
    <w:rsid w:val="00D435F7"/>
    <w:rsid w:val="00D439B8"/>
    <w:rsid w:val="00D439E2"/>
    <w:rsid w:val="00D4421B"/>
    <w:rsid w:val="00D44354"/>
    <w:rsid w:val="00D445BE"/>
    <w:rsid w:val="00D448AE"/>
    <w:rsid w:val="00D44E0B"/>
    <w:rsid w:val="00D450B1"/>
    <w:rsid w:val="00D452FD"/>
    <w:rsid w:val="00D45748"/>
    <w:rsid w:val="00D45F75"/>
    <w:rsid w:val="00D46059"/>
    <w:rsid w:val="00D4610F"/>
    <w:rsid w:val="00D4633F"/>
    <w:rsid w:val="00D4656B"/>
    <w:rsid w:val="00D46788"/>
    <w:rsid w:val="00D467F8"/>
    <w:rsid w:val="00D46A34"/>
    <w:rsid w:val="00D46E44"/>
    <w:rsid w:val="00D47210"/>
    <w:rsid w:val="00D47658"/>
    <w:rsid w:val="00D47711"/>
    <w:rsid w:val="00D47734"/>
    <w:rsid w:val="00D47C71"/>
    <w:rsid w:val="00D50188"/>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2D95"/>
    <w:rsid w:val="00D533D2"/>
    <w:rsid w:val="00D535E5"/>
    <w:rsid w:val="00D538C6"/>
    <w:rsid w:val="00D53D20"/>
    <w:rsid w:val="00D53D3C"/>
    <w:rsid w:val="00D53F28"/>
    <w:rsid w:val="00D54115"/>
    <w:rsid w:val="00D54421"/>
    <w:rsid w:val="00D545DE"/>
    <w:rsid w:val="00D54F87"/>
    <w:rsid w:val="00D55377"/>
    <w:rsid w:val="00D556C7"/>
    <w:rsid w:val="00D560E3"/>
    <w:rsid w:val="00D5629D"/>
    <w:rsid w:val="00D563A6"/>
    <w:rsid w:val="00D56480"/>
    <w:rsid w:val="00D572AA"/>
    <w:rsid w:val="00D576E6"/>
    <w:rsid w:val="00D578DD"/>
    <w:rsid w:val="00D57B94"/>
    <w:rsid w:val="00D57E73"/>
    <w:rsid w:val="00D57EF9"/>
    <w:rsid w:val="00D57F71"/>
    <w:rsid w:val="00D6068C"/>
    <w:rsid w:val="00D60878"/>
    <w:rsid w:val="00D60932"/>
    <w:rsid w:val="00D60B7E"/>
    <w:rsid w:val="00D60F85"/>
    <w:rsid w:val="00D60FBD"/>
    <w:rsid w:val="00D610F0"/>
    <w:rsid w:val="00D611F2"/>
    <w:rsid w:val="00D61751"/>
    <w:rsid w:val="00D617BE"/>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5E1A"/>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2D7"/>
    <w:rsid w:val="00D73606"/>
    <w:rsid w:val="00D73C15"/>
    <w:rsid w:val="00D73C90"/>
    <w:rsid w:val="00D741B3"/>
    <w:rsid w:val="00D741E0"/>
    <w:rsid w:val="00D74269"/>
    <w:rsid w:val="00D744A9"/>
    <w:rsid w:val="00D7530E"/>
    <w:rsid w:val="00D75726"/>
    <w:rsid w:val="00D75BAD"/>
    <w:rsid w:val="00D75D45"/>
    <w:rsid w:val="00D76107"/>
    <w:rsid w:val="00D7642A"/>
    <w:rsid w:val="00D7662C"/>
    <w:rsid w:val="00D76A05"/>
    <w:rsid w:val="00D76C08"/>
    <w:rsid w:val="00D76DA1"/>
    <w:rsid w:val="00D7702B"/>
    <w:rsid w:val="00D772A7"/>
    <w:rsid w:val="00D778EF"/>
    <w:rsid w:val="00D77A03"/>
    <w:rsid w:val="00D77ED1"/>
    <w:rsid w:val="00D801EA"/>
    <w:rsid w:val="00D8036B"/>
    <w:rsid w:val="00D804E2"/>
    <w:rsid w:val="00D80889"/>
    <w:rsid w:val="00D80B99"/>
    <w:rsid w:val="00D80CB5"/>
    <w:rsid w:val="00D81003"/>
    <w:rsid w:val="00D815DC"/>
    <w:rsid w:val="00D81628"/>
    <w:rsid w:val="00D8183D"/>
    <w:rsid w:val="00D8185F"/>
    <w:rsid w:val="00D81B16"/>
    <w:rsid w:val="00D81B2A"/>
    <w:rsid w:val="00D81F86"/>
    <w:rsid w:val="00D8248E"/>
    <w:rsid w:val="00D832DC"/>
    <w:rsid w:val="00D83661"/>
    <w:rsid w:val="00D8382D"/>
    <w:rsid w:val="00D83E7B"/>
    <w:rsid w:val="00D84000"/>
    <w:rsid w:val="00D84954"/>
    <w:rsid w:val="00D84E69"/>
    <w:rsid w:val="00D853DD"/>
    <w:rsid w:val="00D8547A"/>
    <w:rsid w:val="00D85565"/>
    <w:rsid w:val="00D85957"/>
    <w:rsid w:val="00D85C37"/>
    <w:rsid w:val="00D85C3B"/>
    <w:rsid w:val="00D85E82"/>
    <w:rsid w:val="00D86322"/>
    <w:rsid w:val="00D863E9"/>
    <w:rsid w:val="00D8654A"/>
    <w:rsid w:val="00D86B5C"/>
    <w:rsid w:val="00D870F5"/>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844"/>
    <w:rsid w:val="00D91C2C"/>
    <w:rsid w:val="00D92010"/>
    <w:rsid w:val="00D9226C"/>
    <w:rsid w:val="00D9246C"/>
    <w:rsid w:val="00D924C0"/>
    <w:rsid w:val="00D929D4"/>
    <w:rsid w:val="00D92A60"/>
    <w:rsid w:val="00D92FAF"/>
    <w:rsid w:val="00D9332C"/>
    <w:rsid w:val="00D9337C"/>
    <w:rsid w:val="00D93675"/>
    <w:rsid w:val="00D93A03"/>
    <w:rsid w:val="00D93F39"/>
    <w:rsid w:val="00D940E2"/>
    <w:rsid w:val="00D942E0"/>
    <w:rsid w:val="00D9431A"/>
    <w:rsid w:val="00D946A7"/>
    <w:rsid w:val="00D94947"/>
    <w:rsid w:val="00D94E46"/>
    <w:rsid w:val="00D9511C"/>
    <w:rsid w:val="00D95421"/>
    <w:rsid w:val="00D9542C"/>
    <w:rsid w:val="00D958EF"/>
    <w:rsid w:val="00D95A66"/>
    <w:rsid w:val="00D95CC8"/>
    <w:rsid w:val="00D95F6F"/>
    <w:rsid w:val="00D9683E"/>
    <w:rsid w:val="00D96892"/>
    <w:rsid w:val="00D9695A"/>
    <w:rsid w:val="00D9716D"/>
    <w:rsid w:val="00D977A0"/>
    <w:rsid w:val="00D978D1"/>
    <w:rsid w:val="00D979FC"/>
    <w:rsid w:val="00D97C79"/>
    <w:rsid w:val="00D97F25"/>
    <w:rsid w:val="00D97FE1"/>
    <w:rsid w:val="00DA0164"/>
    <w:rsid w:val="00DA03E8"/>
    <w:rsid w:val="00DA0477"/>
    <w:rsid w:val="00DA04F7"/>
    <w:rsid w:val="00DA06AF"/>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29"/>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407"/>
    <w:rsid w:val="00DB274F"/>
    <w:rsid w:val="00DB29BF"/>
    <w:rsid w:val="00DB314F"/>
    <w:rsid w:val="00DB319B"/>
    <w:rsid w:val="00DB33AA"/>
    <w:rsid w:val="00DB38C3"/>
    <w:rsid w:val="00DB3F94"/>
    <w:rsid w:val="00DB4272"/>
    <w:rsid w:val="00DB443E"/>
    <w:rsid w:val="00DB4537"/>
    <w:rsid w:val="00DB46C4"/>
    <w:rsid w:val="00DB46EB"/>
    <w:rsid w:val="00DB4C74"/>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310"/>
    <w:rsid w:val="00DC19E0"/>
    <w:rsid w:val="00DC1DAA"/>
    <w:rsid w:val="00DC27EC"/>
    <w:rsid w:val="00DC2B25"/>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A56"/>
    <w:rsid w:val="00DD0B46"/>
    <w:rsid w:val="00DD0B85"/>
    <w:rsid w:val="00DD0C9A"/>
    <w:rsid w:val="00DD0E10"/>
    <w:rsid w:val="00DD0EB4"/>
    <w:rsid w:val="00DD0F56"/>
    <w:rsid w:val="00DD1744"/>
    <w:rsid w:val="00DD19F7"/>
    <w:rsid w:val="00DD1C04"/>
    <w:rsid w:val="00DD1D67"/>
    <w:rsid w:val="00DD208E"/>
    <w:rsid w:val="00DD21F0"/>
    <w:rsid w:val="00DD2573"/>
    <w:rsid w:val="00DD26CE"/>
    <w:rsid w:val="00DD279D"/>
    <w:rsid w:val="00DD2A4E"/>
    <w:rsid w:val="00DD2FBD"/>
    <w:rsid w:val="00DD3020"/>
    <w:rsid w:val="00DD306F"/>
    <w:rsid w:val="00DD30F3"/>
    <w:rsid w:val="00DD3274"/>
    <w:rsid w:val="00DD3AC4"/>
    <w:rsid w:val="00DD4275"/>
    <w:rsid w:val="00DD4506"/>
    <w:rsid w:val="00DD4915"/>
    <w:rsid w:val="00DD4BA6"/>
    <w:rsid w:val="00DD5035"/>
    <w:rsid w:val="00DD5708"/>
    <w:rsid w:val="00DD5862"/>
    <w:rsid w:val="00DD5A01"/>
    <w:rsid w:val="00DD649C"/>
    <w:rsid w:val="00DD65B5"/>
    <w:rsid w:val="00DD69D1"/>
    <w:rsid w:val="00DD6B5A"/>
    <w:rsid w:val="00DD70CC"/>
    <w:rsid w:val="00DD72BB"/>
    <w:rsid w:val="00DD79E3"/>
    <w:rsid w:val="00DD79F5"/>
    <w:rsid w:val="00DD7ACF"/>
    <w:rsid w:val="00DD7C19"/>
    <w:rsid w:val="00DD7DA3"/>
    <w:rsid w:val="00DE0141"/>
    <w:rsid w:val="00DE0251"/>
    <w:rsid w:val="00DE04FD"/>
    <w:rsid w:val="00DE05FC"/>
    <w:rsid w:val="00DE0E76"/>
    <w:rsid w:val="00DE1007"/>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615"/>
    <w:rsid w:val="00DE4BCA"/>
    <w:rsid w:val="00DE5055"/>
    <w:rsid w:val="00DE5715"/>
    <w:rsid w:val="00DE57D9"/>
    <w:rsid w:val="00DE684C"/>
    <w:rsid w:val="00DE68B7"/>
    <w:rsid w:val="00DE7002"/>
    <w:rsid w:val="00DE70D7"/>
    <w:rsid w:val="00DE70F9"/>
    <w:rsid w:val="00DE72D3"/>
    <w:rsid w:val="00DE748E"/>
    <w:rsid w:val="00DE75DD"/>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1AF"/>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C81"/>
    <w:rsid w:val="00E02FA1"/>
    <w:rsid w:val="00E02FB1"/>
    <w:rsid w:val="00E03069"/>
    <w:rsid w:val="00E035C2"/>
    <w:rsid w:val="00E0399D"/>
    <w:rsid w:val="00E04374"/>
    <w:rsid w:val="00E04520"/>
    <w:rsid w:val="00E04A7F"/>
    <w:rsid w:val="00E05367"/>
    <w:rsid w:val="00E05AF5"/>
    <w:rsid w:val="00E05C66"/>
    <w:rsid w:val="00E062C8"/>
    <w:rsid w:val="00E062FD"/>
    <w:rsid w:val="00E069F4"/>
    <w:rsid w:val="00E06C62"/>
    <w:rsid w:val="00E07441"/>
    <w:rsid w:val="00E07DAD"/>
    <w:rsid w:val="00E10275"/>
    <w:rsid w:val="00E1052A"/>
    <w:rsid w:val="00E10890"/>
    <w:rsid w:val="00E109F1"/>
    <w:rsid w:val="00E10F57"/>
    <w:rsid w:val="00E11191"/>
    <w:rsid w:val="00E11C5F"/>
    <w:rsid w:val="00E12214"/>
    <w:rsid w:val="00E1225A"/>
    <w:rsid w:val="00E1244A"/>
    <w:rsid w:val="00E12630"/>
    <w:rsid w:val="00E12A55"/>
    <w:rsid w:val="00E12A70"/>
    <w:rsid w:val="00E12B01"/>
    <w:rsid w:val="00E12EF6"/>
    <w:rsid w:val="00E12F5D"/>
    <w:rsid w:val="00E13271"/>
    <w:rsid w:val="00E13397"/>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24"/>
    <w:rsid w:val="00E168D9"/>
    <w:rsid w:val="00E16FB6"/>
    <w:rsid w:val="00E170F0"/>
    <w:rsid w:val="00E177EE"/>
    <w:rsid w:val="00E178E1"/>
    <w:rsid w:val="00E17D45"/>
    <w:rsid w:val="00E17E7A"/>
    <w:rsid w:val="00E2018B"/>
    <w:rsid w:val="00E2081C"/>
    <w:rsid w:val="00E21074"/>
    <w:rsid w:val="00E212E9"/>
    <w:rsid w:val="00E213C6"/>
    <w:rsid w:val="00E2142D"/>
    <w:rsid w:val="00E21607"/>
    <w:rsid w:val="00E21693"/>
    <w:rsid w:val="00E217D9"/>
    <w:rsid w:val="00E21A58"/>
    <w:rsid w:val="00E21AD1"/>
    <w:rsid w:val="00E21ECD"/>
    <w:rsid w:val="00E2246F"/>
    <w:rsid w:val="00E229C5"/>
    <w:rsid w:val="00E2327D"/>
    <w:rsid w:val="00E237E8"/>
    <w:rsid w:val="00E23E90"/>
    <w:rsid w:val="00E241EE"/>
    <w:rsid w:val="00E24349"/>
    <w:rsid w:val="00E24813"/>
    <w:rsid w:val="00E24A45"/>
    <w:rsid w:val="00E24D22"/>
    <w:rsid w:val="00E252EA"/>
    <w:rsid w:val="00E25551"/>
    <w:rsid w:val="00E2557B"/>
    <w:rsid w:val="00E25863"/>
    <w:rsid w:val="00E25B74"/>
    <w:rsid w:val="00E25C1D"/>
    <w:rsid w:val="00E25E49"/>
    <w:rsid w:val="00E260D7"/>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178"/>
    <w:rsid w:val="00E32689"/>
    <w:rsid w:val="00E327D1"/>
    <w:rsid w:val="00E32C04"/>
    <w:rsid w:val="00E32C40"/>
    <w:rsid w:val="00E32E67"/>
    <w:rsid w:val="00E32EED"/>
    <w:rsid w:val="00E337DA"/>
    <w:rsid w:val="00E3398D"/>
    <w:rsid w:val="00E33B4B"/>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5"/>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B01"/>
    <w:rsid w:val="00E42C52"/>
    <w:rsid w:val="00E42F9C"/>
    <w:rsid w:val="00E433E7"/>
    <w:rsid w:val="00E433FB"/>
    <w:rsid w:val="00E43666"/>
    <w:rsid w:val="00E4388B"/>
    <w:rsid w:val="00E43915"/>
    <w:rsid w:val="00E439CA"/>
    <w:rsid w:val="00E43A36"/>
    <w:rsid w:val="00E43F28"/>
    <w:rsid w:val="00E4434D"/>
    <w:rsid w:val="00E4464B"/>
    <w:rsid w:val="00E44E46"/>
    <w:rsid w:val="00E451B7"/>
    <w:rsid w:val="00E45226"/>
    <w:rsid w:val="00E454F4"/>
    <w:rsid w:val="00E458F5"/>
    <w:rsid w:val="00E45983"/>
    <w:rsid w:val="00E45B37"/>
    <w:rsid w:val="00E45F19"/>
    <w:rsid w:val="00E46245"/>
    <w:rsid w:val="00E4636F"/>
    <w:rsid w:val="00E465E2"/>
    <w:rsid w:val="00E4685F"/>
    <w:rsid w:val="00E468BC"/>
    <w:rsid w:val="00E46D07"/>
    <w:rsid w:val="00E470EA"/>
    <w:rsid w:val="00E471CC"/>
    <w:rsid w:val="00E47663"/>
    <w:rsid w:val="00E47953"/>
    <w:rsid w:val="00E47C92"/>
    <w:rsid w:val="00E47F52"/>
    <w:rsid w:val="00E47F5E"/>
    <w:rsid w:val="00E5019C"/>
    <w:rsid w:val="00E504EE"/>
    <w:rsid w:val="00E50896"/>
    <w:rsid w:val="00E51218"/>
    <w:rsid w:val="00E5150E"/>
    <w:rsid w:val="00E51906"/>
    <w:rsid w:val="00E51E3F"/>
    <w:rsid w:val="00E52C1F"/>
    <w:rsid w:val="00E52C5D"/>
    <w:rsid w:val="00E52F04"/>
    <w:rsid w:val="00E53A10"/>
    <w:rsid w:val="00E53C24"/>
    <w:rsid w:val="00E5428D"/>
    <w:rsid w:val="00E54294"/>
    <w:rsid w:val="00E54778"/>
    <w:rsid w:val="00E547AB"/>
    <w:rsid w:val="00E54CD9"/>
    <w:rsid w:val="00E54D74"/>
    <w:rsid w:val="00E55093"/>
    <w:rsid w:val="00E550B3"/>
    <w:rsid w:val="00E551D6"/>
    <w:rsid w:val="00E551E7"/>
    <w:rsid w:val="00E55405"/>
    <w:rsid w:val="00E555C1"/>
    <w:rsid w:val="00E556D1"/>
    <w:rsid w:val="00E55AB8"/>
    <w:rsid w:val="00E55BCF"/>
    <w:rsid w:val="00E55E02"/>
    <w:rsid w:val="00E55F7E"/>
    <w:rsid w:val="00E56229"/>
    <w:rsid w:val="00E562AF"/>
    <w:rsid w:val="00E56358"/>
    <w:rsid w:val="00E56441"/>
    <w:rsid w:val="00E566AD"/>
    <w:rsid w:val="00E56F7F"/>
    <w:rsid w:val="00E57082"/>
    <w:rsid w:val="00E57A37"/>
    <w:rsid w:val="00E57ACC"/>
    <w:rsid w:val="00E57BD5"/>
    <w:rsid w:val="00E57E17"/>
    <w:rsid w:val="00E60095"/>
    <w:rsid w:val="00E6051B"/>
    <w:rsid w:val="00E605C8"/>
    <w:rsid w:val="00E60ED0"/>
    <w:rsid w:val="00E610D7"/>
    <w:rsid w:val="00E61178"/>
    <w:rsid w:val="00E612BF"/>
    <w:rsid w:val="00E61756"/>
    <w:rsid w:val="00E61963"/>
    <w:rsid w:val="00E620AF"/>
    <w:rsid w:val="00E62262"/>
    <w:rsid w:val="00E623CC"/>
    <w:rsid w:val="00E62403"/>
    <w:rsid w:val="00E6258F"/>
    <w:rsid w:val="00E62B41"/>
    <w:rsid w:val="00E62C3D"/>
    <w:rsid w:val="00E62E28"/>
    <w:rsid w:val="00E630EC"/>
    <w:rsid w:val="00E6352B"/>
    <w:rsid w:val="00E635D2"/>
    <w:rsid w:val="00E63716"/>
    <w:rsid w:val="00E637E5"/>
    <w:rsid w:val="00E63A6D"/>
    <w:rsid w:val="00E63BE0"/>
    <w:rsid w:val="00E63C2B"/>
    <w:rsid w:val="00E64198"/>
    <w:rsid w:val="00E64B08"/>
    <w:rsid w:val="00E64D74"/>
    <w:rsid w:val="00E64E27"/>
    <w:rsid w:val="00E65437"/>
    <w:rsid w:val="00E656A7"/>
    <w:rsid w:val="00E659AD"/>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3CD"/>
    <w:rsid w:val="00E718EA"/>
    <w:rsid w:val="00E7190A"/>
    <w:rsid w:val="00E71C5A"/>
    <w:rsid w:val="00E7232F"/>
    <w:rsid w:val="00E724EB"/>
    <w:rsid w:val="00E728A2"/>
    <w:rsid w:val="00E72CC5"/>
    <w:rsid w:val="00E72EC8"/>
    <w:rsid w:val="00E7309F"/>
    <w:rsid w:val="00E731CD"/>
    <w:rsid w:val="00E734B2"/>
    <w:rsid w:val="00E73589"/>
    <w:rsid w:val="00E73C55"/>
    <w:rsid w:val="00E7456F"/>
    <w:rsid w:val="00E7460B"/>
    <w:rsid w:val="00E74682"/>
    <w:rsid w:val="00E746A7"/>
    <w:rsid w:val="00E74D95"/>
    <w:rsid w:val="00E74E8D"/>
    <w:rsid w:val="00E75131"/>
    <w:rsid w:val="00E751EF"/>
    <w:rsid w:val="00E7528D"/>
    <w:rsid w:val="00E754C4"/>
    <w:rsid w:val="00E75570"/>
    <w:rsid w:val="00E757D7"/>
    <w:rsid w:val="00E757E2"/>
    <w:rsid w:val="00E75ADD"/>
    <w:rsid w:val="00E75DBB"/>
    <w:rsid w:val="00E76127"/>
    <w:rsid w:val="00E76305"/>
    <w:rsid w:val="00E7665A"/>
    <w:rsid w:val="00E767B0"/>
    <w:rsid w:val="00E76826"/>
    <w:rsid w:val="00E768C4"/>
    <w:rsid w:val="00E76A36"/>
    <w:rsid w:val="00E76C18"/>
    <w:rsid w:val="00E76DF2"/>
    <w:rsid w:val="00E77052"/>
    <w:rsid w:val="00E77425"/>
    <w:rsid w:val="00E779E3"/>
    <w:rsid w:val="00E77C8F"/>
    <w:rsid w:val="00E80138"/>
    <w:rsid w:val="00E802B7"/>
    <w:rsid w:val="00E80363"/>
    <w:rsid w:val="00E809F5"/>
    <w:rsid w:val="00E815FB"/>
    <w:rsid w:val="00E81F90"/>
    <w:rsid w:val="00E8232A"/>
    <w:rsid w:val="00E8274C"/>
    <w:rsid w:val="00E82867"/>
    <w:rsid w:val="00E82979"/>
    <w:rsid w:val="00E82A2B"/>
    <w:rsid w:val="00E82EA4"/>
    <w:rsid w:val="00E83212"/>
    <w:rsid w:val="00E835F6"/>
    <w:rsid w:val="00E83794"/>
    <w:rsid w:val="00E83C29"/>
    <w:rsid w:val="00E83CB0"/>
    <w:rsid w:val="00E83CE4"/>
    <w:rsid w:val="00E8400D"/>
    <w:rsid w:val="00E84721"/>
    <w:rsid w:val="00E84A25"/>
    <w:rsid w:val="00E84BB5"/>
    <w:rsid w:val="00E84BF0"/>
    <w:rsid w:val="00E84E2E"/>
    <w:rsid w:val="00E850EA"/>
    <w:rsid w:val="00E8578D"/>
    <w:rsid w:val="00E858A8"/>
    <w:rsid w:val="00E85A56"/>
    <w:rsid w:val="00E86225"/>
    <w:rsid w:val="00E862AF"/>
    <w:rsid w:val="00E863A1"/>
    <w:rsid w:val="00E86707"/>
    <w:rsid w:val="00E86839"/>
    <w:rsid w:val="00E86A23"/>
    <w:rsid w:val="00E86A37"/>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2C13"/>
    <w:rsid w:val="00E9310B"/>
    <w:rsid w:val="00E93BB6"/>
    <w:rsid w:val="00E93D76"/>
    <w:rsid w:val="00E93E2F"/>
    <w:rsid w:val="00E94108"/>
    <w:rsid w:val="00E941E6"/>
    <w:rsid w:val="00E94795"/>
    <w:rsid w:val="00E9498C"/>
    <w:rsid w:val="00E94D20"/>
    <w:rsid w:val="00E94F4D"/>
    <w:rsid w:val="00E95130"/>
    <w:rsid w:val="00E95255"/>
    <w:rsid w:val="00E9570E"/>
    <w:rsid w:val="00E95824"/>
    <w:rsid w:val="00E958AB"/>
    <w:rsid w:val="00E95ADC"/>
    <w:rsid w:val="00E95AF8"/>
    <w:rsid w:val="00E95B98"/>
    <w:rsid w:val="00E964EC"/>
    <w:rsid w:val="00E96508"/>
    <w:rsid w:val="00E96783"/>
    <w:rsid w:val="00E96950"/>
    <w:rsid w:val="00E96E6B"/>
    <w:rsid w:val="00E96EE3"/>
    <w:rsid w:val="00E96F97"/>
    <w:rsid w:val="00E970F7"/>
    <w:rsid w:val="00E975B0"/>
    <w:rsid w:val="00E97720"/>
    <w:rsid w:val="00E9791C"/>
    <w:rsid w:val="00EA0514"/>
    <w:rsid w:val="00EA0749"/>
    <w:rsid w:val="00EA0AF7"/>
    <w:rsid w:val="00EA0BE1"/>
    <w:rsid w:val="00EA108C"/>
    <w:rsid w:val="00EA136A"/>
    <w:rsid w:val="00EA162D"/>
    <w:rsid w:val="00EA1649"/>
    <w:rsid w:val="00EA1653"/>
    <w:rsid w:val="00EA1A6E"/>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5EFC"/>
    <w:rsid w:val="00EA5FCC"/>
    <w:rsid w:val="00EA645D"/>
    <w:rsid w:val="00EA6650"/>
    <w:rsid w:val="00EA677A"/>
    <w:rsid w:val="00EA6C91"/>
    <w:rsid w:val="00EA6CA6"/>
    <w:rsid w:val="00EA6CAE"/>
    <w:rsid w:val="00EA717D"/>
    <w:rsid w:val="00EA7319"/>
    <w:rsid w:val="00EA7642"/>
    <w:rsid w:val="00EA779F"/>
    <w:rsid w:val="00EB08FB"/>
    <w:rsid w:val="00EB0A6B"/>
    <w:rsid w:val="00EB0D40"/>
    <w:rsid w:val="00EB1281"/>
    <w:rsid w:val="00EB13F5"/>
    <w:rsid w:val="00EB1656"/>
    <w:rsid w:val="00EB22A6"/>
    <w:rsid w:val="00EB252C"/>
    <w:rsid w:val="00EB260E"/>
    <w:rsid w:val="00EB26B6"/>
    <w:rsid w:val="00EB2A87"/>
    <w:rsid w:val="00EB2EAA"/>
    <w:rsid w:val="00EB2F30"/>
    <w:rsid w:val="00EB31A9"/>
    <w:rsid w:val="00EB321B"/>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520"/>
    <w:rsid w:val="00EB4756"/>
    <w:rsid w:val="00EB493B"/>
    <w:rsid w:val="00EB4BB3"/>
    <w:rsid w:val="00EB4BB6"/>
    <w:rsid w:val="00EB56F4"/>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0B98"/>
    <w:rsid w:val="00EC1113"/>
    <w:rsid w:val="00EC11D0"/>
    <w:rsid w:val="00EC1294"/>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1A"/>
    <w:rsid w:val="00EC32D7"/>
    <w:rsid w:val="00EC3A6A"/>
    <w:rsid w:val="00EC3F98"/>
    <w:rsid w:val="00EC40D2"/>
    <w:rsid w:val="00EC4228"/>
    <w:rsid w:val="00EC4469"/>
    <w:rsid w:val="00EC4580"/>
    <w:rsid w:val="00EC46E5"/>
    <w:rsid w:val="00EC47C9"/>
    <w:rsid w:val="00EC49F8"/>
    <w:rsid w:val="00EC4ABF"/>
    <w:rsid w:val="00EC4D8F"/>
    <w:rsid w:val="00EC4F2D"/>
    <w:rsid w:val="00EC5103"/>
    <w:rsid w:val="00EC5530"/>
    <w:rsid w:val="00EC5C0C"/>
    <w:rsid w:val="00EC5F55"/>
    <w:rsid w:val="00EC6745"/>
    <w:rsid w:val="00EC681D"/>
    <w:rsid w:val="00EC6C33"/>
    <w:rsid w:val="00EC727C"/>
    <w:rsid w:val="00EC7361"/>
    <w:rsid w:val="00EC7561"/>
    <w:rsid w:val="00EC7621"/>
    <w:rsid w:val="00EC767E"/>
    <w:rsid w:val="00EC7CE8"/>
    <w:rsid w:val="00ED01CD"/>
    <w:rsid w:val="00ED07EC"/>
    <w:rsid w:val="00ED0EF0"/>
    <w:rsid w:val="00ED0F0E"/>
    <w:rsid w:val="00ED0F36"/>
    <w:rsid w:val="00ED1251"/>
    <w:rsid w:val="00ED12B3"/>
    <w:rsid w:val="00ED1511"/>
    <w:rsid w:val="00ED15EA"/>
    <w:rsid w:val="00ED1632"/>
    <w:rsid w:val="00ED1D41"/>
    <w:rsid w:val="00ED2010"/>
    <w:rsid w:val="00ED20D6"/>
    <w:rsid w:val="00ED237F"/>
    <w:rsid w:val="00ED245E"/>
    <w:rsid w:val="00ED24D0"/>
    <w:rsid w:val="00ED26AB"/>
    <w:rsid w:val="00ED29EE"/>
    <w:rsid w:val="00ED2BE5"/>
    <w:rsid w:val="00ED3296"/>
    <w:rsid w:val="00ED3901"/>
    <w:rsid w:val="00ED3BDE"/>
    <w:rsid w:val="00ED3DB8"/>
    <w:rsid w:val="00ED3E0E"/>
    <w:rsid w:val="00ED3E61"/>
    <w:rsid w:val="00ED435C"/>
    <w:rsid w:val="00ED51B1"/>
    <w:rsid w:val="00ED5586"/>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08DA"/>
    <w:rsid w:val="00EE0D1C"/>
    <w:rsid w:val="00EE12EB"/>
    <w:rsid w:val="00EE196B"/>
    <w:rsid w:val="00EE1BB8"/>
    <w:rsid w:val="00EE2066"/>
    <w:rsid w:val="00EE2301"/>
    <w:rsid w:val="00EE26DF"/>
    <w:rsid w:val="00EE2B48"/>
    <w:rsid w:val="00EE2C67"/>
    <w:rsid w:val="00EE2F08"/>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50D"/>
    <w:rsid w:val="00EF07FD"/>
    <w:rsid w:val="00EF084A"/>
    <w:rsid w:val="00EF0BF0"/>
    <w:rsid w:val="00EF1053"/>
    <w:rsid w:val="00EF1063"/>
    <w:rsid w:val="00EF1617"/>
    <w:rsid w:val="00EF16B0"/>
    <w:rsid w:val="00EF174C"/>
    <w:rsid w:val="00EF1B0E"/>
    <w:rsid w:val="00EF1DCB"/>
    <w:rsid w:val="00EF1DF6"/>
    <w:rsid w:val="00EF1E76"/>
    <w:rsid w:val="00EF2671"/>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5F74"/>
    <w:rsid w:val="00EF6685"/>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209"/>
    <w:rsid w:val="00F023F8"/>
    <w:rsid w:val="00F025E6"/>
    <w:rsid w:val="00F02839"/>
    <w:rsid w:val="00F02A72"/>
    <w:rsid w:val="00F02D3E"/>
    <w:rsid w:val="00F02E1E"/>
    <w:rsid w:val="00F031CA"/>
    <w:rsid w:val="00F032D4"/>
    <w:rsid w:val="00F03338"/>
    <w:rsid w:val="00F0352E"/>
    <w:rsid w:val="00F0385E"/>
    <w:rsid w:val="00F03B29"/>
    <w:rsid w:val="00F03BDD"/>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CF5"/>
    <w:rsid w:val="00F07D53"/>
    <w:rsid w:val="00F07FD1"/>
    <w:rsid w:val="00F10378"/>
    <w:rsid w:val="00F1038E"/>
    <w:rsid w:val="00F10449"/>
    <w:rsid w:val="00F1044C"/>
    <w:rsid w:val="00F1082F"/>
    <w:rsid w:val="00F1091C"/>
    <w:rsid w:val="00F10D4E"/>
    <w:rsid w:val="00F10DC4"/>
    <w:rsid w:val="00F11505"/>
    <w:rsid w:val="00F1172F"/>
    <w:rsid w:val="00F117C8"/>
    <w:rsid w:val="00F117D8"/>
    <w:rsid w:val="00F11BEE"/>
    <w:rsid w:val="00F11EE5"/>
    <w:rsid w:val="00F1270B"/>
    <w:rsid w:val="00F129D7"/>
    <w:rsid w:val="00F12CF4"/>
    <w:rsid w:val="00F13270"/>
    <w:rsid w:val="00F139AC"/>
    <w:rsid w:val="00F139E4"/>
    <w:rsid w:val="00F13A96"/>
    <w:rsid w:val="00F13B97"/>
    <w:rsid w:val="00F13C97"/>
    <w:rsid w:val="00F140EC"/>
    <w:rsid w:val="00F142E3"/>
    <w:rsid w:val="00F14DAA"/>
    <w:rsid w:val="00F151CA"/>
    <w:rsid w:val="00F15649"/>
    <w:rsid w:val="00F1578B"/>
    <w:rsid w:val="00F15881"/>
    <w:rsid w:val="00F15E5B"/>
    <w:rsid w:val="00F15F50"/>
    <w:rsid w:val="00F165C6"/>
    <w:rsid w:val="00F1664E"/>
    <w:rsid w:val="00F167DF"/>
    <w:rsid w:val="00F16A30"/>
    <w:rsid w:val="00F16D5C"/>
    <w:rsid w:val="00F17327"/>
    <w:rsid w:val="00F174F8"/>
    <w:rsid w:val="00F17EA9"/>
    <w:rsid w:val="00F17F09"/>
    <w:rsid w:val="00F2096B"/>
    <w:rsid w:val="00F20CAE"/>
    <w:rsid w:val="00F20F8A"/>
    <w:rsid w:val="00F2103D"/>
    <w:rsid w:val="00F21652"/>
    <w:rsid w:val="00F21862"/>
    <w:rsid w:val="00F218FD"/>
    <w:rsid w:val="00F21B44"/>
    <w:rsid w:val="00F21C86"/>
    <w:rsid w:val="00F21FD1"/>
    <w:rsid w:val="00F220B7"/>
    <w:rsid w:val="00F221E4"/>
    <w:rsid w:val="00F222DE"/>
    <w:rsid w:val="00F23585"/>
    <w:rsid w:val="00F23897"/>
    <w:rsid w:val="00F23DCA"/>
    <w:rsid w:val="00F23FC5"/>
    <w:rsid w:val="00F241C3"/>
    <w:rsid w:val="00F24280"/>
    <w:rsid w:val="00F24938"/>
    <w:rsid w:val="00F25266"/>
    <w:rsid w:val="00F25A1D"/>
    <w:rsid w:val="00F25B13"/>
    <w:rsid w:val="00F25B8D"/>
    <w:rsid w:val="00F260F0"/>
    <w:rsid w:val="00F262DA"/>
    <w:rsid w:val="00F26820"/>
    <w:rsid w:val="00F26A72"/>
    <w:rsid w:val="00F26B71"/>
    <w:rsid w:val="00F26CF9"/>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063"/>
    <w:rsid w:val="00F332B9"/>
    <w:rsid w:val="00F33351"/>
    <w:rsid w:val="00F33C18"/>
    <w:rsid w:val="00F34269"/>
    <w:rsid w:val="00F34455"/>
    <w:rsid w:val="00F34669"/>
    <w:rsid w:val="00F348E8"/>
    <w:rsid w:val="00F349DA"/>
    <w:rsid w:val="00F35BF6"/>
    <w:rsid w:val="00F35CDB"/>
    <w:rsid w:val="00F35E01"/>
    <w:rsid w:val="00F3621B"/>
    <w:rsid w:val="00F36283"/>
    <w:rsid w:val="00F36323"/>
    <w:rsid w:val="00F36510"/>
    <w:rsid w:val="00F367F2"/>
    <w:rsid w:val="00F3683C"/>
    <w:rsid w:val="00F36A25"/>
    <w:rsid w:val="00F36D96"/>
    <w:rsid w:val="00F36FA8"/>
    <w:rsid w:val="00F374E7"/>
    <w:rsid w:val="00F376C7"/>
    <w:rsid w:val="00F37917"/>
    <w:rsid w:val="00F3794B"/>
    <w:rsid w:val="00F37AD7"/>
    <w:rsid w:val="00F37C29"/>
    <w:rsid w:val="00F37EFE"/>
    <w:rsid w:val="00F4035F"/>
    <w:rsid w:val="00F40A6F"/>
    <w:rsid w:val="00F40B36"/>
    <w:rsid w:val="00F40B63"/>
    <w:rsid w:val="00F40C15"/>
    <w:rsid w:val="00F411FD"/>
    <w:rsid w:val="00F41C2E"/>
    <w:rsid w:val="00F41D26"/>
    <w:rsid w:val="00F41E09"/>
    <w:rsid w:val="00F422A5"/>
    <w:rsid w:val="00F4287C"/>
    <w:rsid w:val="00F4289D"/>
    <w:rsid w:val="00F4298A"/>
    <w:rsid w:val="00F42A5D"/>
    <w:rsid w:val="00F43F61"/>
    <w:rsid w:val="00F446C6"/>
    <w:rsid w:val="00F44756"/>
    <w:rsid w:val="00F450AB"/>
    <w:rsid w:val="00F454FF"/>
    <w:rsid w:val="00F45717"/>
    <w:rsid w:val="00F45B7B"/>
    <w:rsid w:val="00F46213"/>
    <w:rsid w:val="00F46238"/>
    <w:rsid w:val="00F46299"/>
    <w:rsid w:val="00F463E9"/>
    <w:rsid w:val="00F46433"/>
    <w:rsid w:val="00F4698B"/>
    <w:rsid w:val="00F46A75"/>
    <w:rsid w:val="00F46DBE"/>
    <w:rsid w:val="00F47311"/>
    <w:rsid w:val="00F478B8"/>
    <w:rsid w:val="00F47B34"/>
    <w:rsid w:val="00F47C01"/>
    <w:rsid w:val="00F47C98"/>
    <w:rsid w:val="00F47E01"/>
    <w:rsid w:val="00F47E26"/>
    <w:rsid w:val="00F50425"/>
    <w:rsid w:val="00F50FD8"/>
    <w:rsid w:val="00F51516"/>
    <w:rsid w:val="00F51BFF"/>
    <w:rsid w:val="00F52212"/>
    <w:rsid w:val="00F524D8"/>
    <w:rsid w:val="00F52976"/>
    <w:rsid w:val="00F52C59"/>
    <w:rsid w:val="00F53416"/>
    <w:rsid w:val="00F536C8"/>
    <w:rsid w:val="00F53AFE"/>
    <w:rsid w:val="00F54166"/>
    <w:rsid w:val="00F5430B"/>
    <w:rsid w:val="00F54782"/>
    <w:rsid w:val="00F549D7"/>
    <w:rsid w:val="00F55074"/>
    <w:rsid w:val="00F554C4"/>
    <w:rsid w:val="00F5551E"/>
    <w:rsid w:val="00F5569B"/>
    <w:rsid w:val="00F55852"/>
    <w:rsid w:val="00F55A68"/>
    <w:rsid w:val="00F55D18"/>
    <w:rsid w:val="00F55E74"/>
    <w:rsid w:val="00F55EB4"/>
    <w:rsid w:val="00F567DA"/>
    <w:rsid w:val="00F568B9"/>
    <w:rsid w:val="00F5690B"/>
    <w:rsid w:val="00F56FB7"/>
    <w:rsid w:val="00F5746E"/>
    <w:rsid w:val="00F57650"/>
    <w:rsid w:val="00F57707"/>
    <w:rsid w:val="00F57A43"/>
    <w:rsid w:val="00F57AC4"/>
    <w:rsid w:val="00F57C92"/>
    <w:rsid w:val="00F57D29"/>
    <w:rsid w:val="00F57EB5"/>
    <w:rsid w:val="00F603F5"/>
    <w:rsid w:val="00F604CF"/>
    <w:rsid w:val="00F613EA"/>
    <w:rsid w:val="00F6153D"/>
    <w:rsid w:val="00F617BA"/>
    <w:rsid w:val="00F61A06"/>
    <w:rsid w:val="00F61D89"/>
    <w:rsid w:val="00F61E0A"/>
    <w:rsid w:val="00F6272C"/>
    <w:rsid w:val="00F62C8C"/>
    <w:rsid w:val="00F62CB4"/>
    <w:rsid w:val="00F630FA"/>
    <w:rsid w:val="00F633A1"/>
    <w:rsid w:val="00F6341F"/>
    <w:rsid w:val="00F636A0"/>
    <w:rsid w:val="00F63EE9"/>
    <w:rsid w:val="00F64504"/>
    <w:rsid w:val="00F64903"/>
    <w:rsid w:val="00F64E31"/>
    <w:rsid w:val="00F65035"/>
    <w:rsid w:val="00F65396"/>
    <w:rsid w:val="00F656BF"/>
    <w:rsid w:val="00F6587B"/>
    <w:rsid w:val="00F65A2C"/>
    <w:rsid w:val="00F65B83"/>
    <w:rsid w:val="00F6610A"/>
    <w:rsid w:val="00F66999"/>
    <w:rsid w:val="00F66A7D"/>
    <w:rsid w:val="00F67599"/>
    <w:rsid w:val="00F67B4E"/>
    <w:rsid w:val="00F67D9D"/>
    <w:rsid w:val="00F7008C"/>
    <w:rsid w:val="00F700AC"/>
    <w:rsid w:val="00F70953"/>
    <w:rsid w:val="00F70B81"/>
    <w:rsid w:val="00F712F5"/>
    <w:rsid w:val="00F71357"/>
    <w:rsid w:val="00F714E5"/>
    <w:rsid w:val="00F716F8"/>
    <w:rsid w:val="00F71779"/>
    <w:rsid w:val="00F71A00"/>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2C3"/>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648"/>
    <w:rsid w:val="00F85893"/>
    <w:rsid w:val="00F85E9B"/>
    <w:rsid w:val="00F85F3A"/>
    <w:rsid w:val="00F8615A"/>
    <w:rsid w:val="00F8645F"/>
    <w:rsid w:val="00F86E19"/>
    <w:rsid w:val="00F87270"/>
    <w:rsid w:val="00F87DEF"/>
    <w:rsid w:val="00F87E16"/>
    <w:rsid w:val="00F87E21"/>
    <w:rsid w:val="00F87FF7"/>
    <w:rsid w:val="00F901EA"/>
    <w:rsid w:val="00F90546"/>
    <w:rsid w:val="00F90715"/>
    <w:rsid w:val="00F90DD4"/>
    <w:rsid w:val="00F90E5C"/>
    <w:rsid w:val="00F911F6"/>
    <w:rsid w:val="00F9133D"/>
    <w:rsid w:val="00F9199A"/>
    <w:rsid w:val="00F91F38"/>
    <w:rsid w:val="00F92A22"/>
    <w:rsid w:val="00F92AF3"/>
    <w:rsid w:val="00F92CE4"/>
    <w:rsid w:val="00F92F94"/>
    <w:rsid w:val="00F9368F"/>
    <w:rsid w:val="00F939E1"/>
    <w:rsid w:val="00F93A81"/>
    <w:rsid w:val="00F9420E"/>
    <w:rsid w:val="00F9424F"/>
    <w:rsid w:val="00F9577C"/>
    <w:rsid w:val="00F9599E"/>
    <w:rsid w:val="00F95B44"/>
    <w:rsid w:val="00F96180"/>
    <w:rsid w:val="00F9656F"/>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731"/>
    <w:rsid w:val="00FA0906"/>
    <w:rsid w:val="00FA0E93"/>
    <w:rsid w:val="00FA0FA5"/>
    <w:rsid w:val="00FA14E3"/>
    <w:rsid w:val="00FA15FC"/>
    <w:rsid w:val="00FA174A"/>
    <w:rsid w:val="00FA19DA"/>
    <w:rsid w:val="00FA1D82"/>
    <w:rsid w:val="00FA206A"/>
    <w:rsid w:val="00FA2AB6"/>
    <w:rsid w:val="00FA2E98"/>
    <w:rsid w:val="00FA3110"/>
    <w:rsid w:val="00FA330A"/>
    <w:rsid w:val="00FA34C8"/>
    <w:rsid w:val="00FA35F8"/>
    <w:rsid w:val="00FA37CC"/>
    <w:rsid w:val="00FA3977"/>
    <w:rsid w:val="00FA3AD5"/>
    <w:rsid w:val="00FA3ADA"/>
    <w:rsid w:val="00FA3DB4"/>
    <w:rsid w:val="00FA40A6"/>
    <w:rsid w:val="00FA41D5"/>
    <w:rsid w:val="00FA4425"/>
    <w:rsid w:val="00FA4839"/>
    <w:rsid w:val="00FA487A"/>
    <w:rsid w:val="00FA4BD1"/>
    <w:rsid w:val="00FA4E7F"/>
    <w:rsid w:val="00FA5267"/>
    <w:rsid w:val="00FA564E"/>
    <w:rsid w:val="00FA650A"/>
    <w:rsid w:val="00FA6BCF"/>
    <w:rsid w:val="00FA73EB"/>
    <w:rsid w:val="00FA787E"/>
    <w:rsid w:val="00FA7B57"/>
    <w:rsid w:val="00FB0170"/>
    <w:rsid w:val="00FB03ED"/>
    <w:rsid w:val="00FB0A44"/>
    <w:rsid w:val="00FB0E60"/>
    <w:rsid w:val="00FB124A"/>
    <w:rsid w:val="00FB1AB1"/>
    <w:rsid w:val="00FB1B2C"/>
    <w:rsid w:val="00FB1D67"/>
    <w:rsid w:val="00FB277A"/>
    <w:rsid w:val="00FB2B86"/>
    <w:rsid w:val="00FB3230"/>
    <w:rsid w:val="00FB3832"/>
    <w:rsid w:val="00FB3B33"/>
    <w:rsid w:val="00FB3EE9"/>
    <w:rsid w:val="00FB4320"/>
    <w:rsid w:val="00FB4464"/>
    <w:rsid w:val="00FB4672"/>
    <w:rsid w:val="00FB4B0D"/>
    <w:rsid w:val="00FB55DF"/>
    <w:rsid w:val="00FB5937"/>
    <w:rsid w:val="00FB595B"/>
    <w:rsid w:val="00FB5B30"/>
    <w:rsid w:val="00FB5C56"/>
    <w:rsid w:val="00FB5DF8"/>
    <w:rsid w:val="00FB6169"/>
    <w:rsid w:val="00FB62E5"/>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430"/>
    <w:rsid w:val="00FC1646"/>
    <w:rsid w:val="00FC1769"/>
    <w:rsid w:val="00FC1F96"/>
    <w:rsid w:val="00FC2086"/>
    <w:rsid w:val="00FC21BD"/>
    <w:rsid w:val="00FC2869"/>
    <w:rsid w:val="00FC2B43"/>
    <w:rsid w:val="00FC2C63"/>
    <w:rsid w:val="00FC2CCC"/>
    <w:rsid w:val="00FC3323"/>
    <w:rsid w:val="00FC3C4C"/>
    <w:rsid w:val="00FC3D41"/>
    <w:rsid w:val="00FC439A"/>
    <w:rsid w:val="00FC462A"/>
    <w:rsid w:val="00FC48E6"/>
    <w:rsid w:val="00FC4982"/>
    <w:rsid w:val="00FC4D97"/>
    <w:rsid w:val="00FC4DC3"/>
    <w:rsid w:val="00FC4DFF"/>
    <w:rsid w:val="00FC506D"/>
    <w:rsid w:val="00FC507F"/>
    <w:rsid w:val="00FC54F8"/>
    <w:rsid w:val="00FC586E"/>
    <w:rsid w:val="00FC645B"/>
    <w:rsid w:val="00FC6634"/>
    <w:rsid w:val="00FC6B00"/>
    <w:rsid w:val="00FC6E6A"/>
    <w:rsid w:val="00FC76B2"/>
    <w:rsid w:val="00FC773B"/>
    <w:rsid w:val="00FC77AE"/>
    <w:rsid w:val="00FD0208"/>
    <w:rsid w:val="00FD042D"/>
    <w:rsid w:val="00FD0670"/>
    <w:rsid w:val="00FD0724"/>
    <w:rsid w:val="00FD07CF"/>
    <w:rsid w:val="00FD07EF"/>
    <w:rsid w:val="00FD0A13"/>
    <w:rsid w:val="00FD0EF1"/>
    <w:rsid w:val="00FD12DD"/>
    <w:rsid w:val="00FD150D"/>
    <w:rsid w:val="00FD19D6"/>
    <w:rsid w:val="00FD1C1B"/>
    <w:rsid w:val="00FD1DF9"/>
    <w:rsid w:val="00FD2AEE"/>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571"/>
    <w:rsid w:val="00FD5B49"/>
    <w:rsid w:val="00FD5CC0"/>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612"/>
    <w:rsid w:val="00FE47EC"/>
    <w:rsid w:val="00FE4E93"/>
    <w:rsid w:val="00FE5CE6"/>
    <w:rsid w:val="00FE5F23"/>
    <w:rsid w:val="00FE60CF"/>
    <w:rsid w:val="00FE61C4"/>
    <w:rsid w:val="00FE663C"/>
    <w:rsid w:val="00FE66B9"/>
    <w:rsid w:val="00FE67D9"/>
    <w:rsid w:val="00FE683B"/>
    <w:rsid w:val="00FE6BB8"/>
    <w:rsid w:val="00FE7247"/>
    <w:rsid w:val="00FE7448"/>
    <w:rsid w:val="00FE7603"/>
    <w:rsid w:val="00FE76E1"/>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0AD"/>
    <w:rsid w:val="00FF234B"/>
    <w:rsid w:val="00FF2465"/>
    <w:rsid w:val="00FF2846"/>
    <w:rsid w:val="00FF29E4"/>
    <w:rsid w:val="00FF2A8F"/>
    <w:rsid w:val="00FF2C35"/>
    <w:rsid w:val="00FF2ECC"/>
    <w:rsid w:val="00FF3025"/>
    <w:rsid w:val="00FF3824"/>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508"/>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 w:type="character" w:styleId="Emphasis">
    <w:name w:val="Emphasis"/>
    <w:basedOn w:val="DefaultParagraphFont"/>
    <w:uiPriority w:val="20"/>
    <w:qFormat/>
    <w:rsid w:val="00747BB8"/>
    <w:rPr>
      <w:i/>
      <w:iCs/>
    </w:rPr>
  </w:style>
  <w:style w:type="table" w:styleId="TableGrid">
    <w:name w:val="Table Grid"/>
    <w:basedOn w:val="TableNormal"/>
    <w:uiPriority w:val="39"/>
    <w:rsid w:val="0049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81">
      <w:bodyDiv w:val="1"/>
      <w:marLeft w:val="0"/>
      <w:marRight w:val="0"/>
      <w:marTop w:val="0"/>
      <w:marBottom w:val="0"/>
      <w:divBdr>
        <w:top w:val="none" w:sz="0" w:space="0" w:color="auto"/>
        <w:left w:val="none" w:sz="0" w:space="0" w:color="auto"/>
        <w:bottom w:val="none" w:sz="0" w:space="0" w:color="auto"/>
        <w:right w:val="none" w:sz="0" w:space="0" w:color="auto"/>
      </w:divBdr>
    </w:div>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380636465">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473378398">
      <w:bodyDiv w:val="1"/>
      <w:marLeft w:val="0"/>
      <w:marRight w:val="0"/>
      <w:marTop w:val="0"/>
      <w:marBottom w:val="0"/>
      <w:divBdr>
        <w:top w:val="none" w:sz="0" w:space="0" w:color="auto"/>
        <w:left w:val="none" w:sz="0" w:space="0" w:color="auto"/>
        <w:bottom w:val="none" w:sz="0" w:space="0" w:color="auto"/>
        <w:right w:val="none" w:sz="0" w:space="0" w:color="auto"/>
      </w:divBdr>
    </w:div>
    <w:div w:id="47791842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19378638">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68923293">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17277231">
      <w:bodyDiv w:val="1"/>
      <w:marLeft w:val="0"/>
      <w:marRight w:val="0"/>
      <w:marTop w:val="0"/>
      <w:marBottom w:val="0"/>
      <w:divBdr>
        <w:top w:val="none" w:sz="0" w:space="0" w:color="auto"/>
        <w:left w:val="none" w:sz="0" w:space="0" w:color="auto"/>
        <w:bottom w:val="none" w:sz="0" w:space="0" w:color="auto"/>
        <w:right w:val="none" w:sz="0" w:space="0" w:color="auto"/>
      </w:divBdr>
      <w:divsChild>
        <w:div w:id="1746221693">
          <w:marLeft w:val="0"/>
          <w:marRight w:val="0"/>
          <w:marTop w:val="0"/>
          <w:marBottom w:val="0"/>
          <w:divBdr>
            <w:top w:val="none" w:sz="0" w:space="0" w:color="auto"/>
            <w:left w:val="none" w:sz="0" w:space="0" w:color="auto"/>
            <w:bottom w:val="none" w:sz="0" w:space="0" w:color="auto"/>
            <w:right w:val="none" w:sz="0" w:space="0" w:color="auto"/>
          </w:divBdr>
        </w:div>
      </w:divsChild>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3103087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F594E34-7E8B-5E4D-99CE-00434040A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36</Pages>
  <Words>75661</Words>
  <Characters>431270</Characters>
  <Application>Microsoft Office Word</Application>
  <DocSecurity>0</DocSecurity>
  <Lines>3593</Lines>
  <Paragraphs>1011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143</cp:revision>
  <cp:lastPrinted>2019-02-21T22:40:00Z</cp:lastPrinted>
  <dcterms:created xsi:type="dcterms:W3CDTF">2019-02-22T02:25:00Z</dcterms:created>
  <dcterms:modified xsi:type="dcterms:W3CDTF">2019-02-22T19:31:00Z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