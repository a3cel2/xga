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Del="009A68EC" w:rsidRDefault="001F5994" w:rsidP="00224FCB">
      <w:pPr>
        <w:outlineLvl w:val="0"/>
        <w:rPr>
          <w:del w:id="0" w:author="Albi Celaj" w:date="2019-02-20T15:12:00Z"/>
          <w:b/>
          <w:bCs/>
          <w:iCs/>
          <w:color w:val="000000" w:themeColor="text1"/>
          <w:sz w:val="28"/>
        </w:rPr>
      </w:pPr>
      <w:r>
        <w:rPr>
          <w:b/>
          <w:bCs/>
          <w:iCs/>
          <w:color w:val="000000" w:themeColor="text1"/>
          <w:sz w:val="28"/>
        </w:rPr>
        <w:t>Summary</w:t>
      </w:r>
    </w:p>
    <w:p w14:paraId="13AB68F9" w14:textId="77777777" w:rsidR="00533399" w:rsidDel="00466DF3" w:rsidRDefault="00533399">
      <w:pPr>
        <w:outlineLvl w:val="0"/>
        <w:rPr>
          <w:ins w:id="1" w:author="Albi Celaj" w:date="2019-02-20T14:57:00Z"/>
          <w:del w:id="2" w:author="Albi Celaj [2]" w:date="2019-02-24T21:08:00Z"/>
          <w:rFonts w:eastAsia="Times New Roman"/>
        </w:rPr>
        <w:pPrChange w:id="3" w:author="Albi Celaj" w:date="2019-02-20T15:12:00Z">
          <w:pPr/>
        </w:pPrChange>
      </w:pPr>
    </w:p>
    <w:p w14:paraId="2D9E2E52" w14:textId="44EED545" w:rsidR="00C1010A" w:rsidRDefault="00C1010A" w:rsidP="00017AB4">
      <w:pPr>
        <w:jc w:val="both"/>
        <w:rPr>
          <w:ins w:id="4" w:author="Albi Celaj [2]" w:date="2019-02-24T23:33:00Z"/>
          <w:rFonts w:eastAsia="Times New Roman"/>
        </w:rPr>
      </w:pPr>
    </w:p>
    <w:p w14:paraId="49D77E67" w14:textId="4A7739AD" w:rsidR="00702D80" w:rsidRDefault="00702D80" w:rsidP="00017AB4">
      <w:pPr>
        <w:jc w:val="both"/>
        <w:rPr>
          <w:ins w:id="5" w:author="Albi Celaj [2]" w:date="2019-02-24T23:57:00Z"/>
          <w:rFonts w:eastAsia="Times New Roman"/>
        </w:rPr>
      </w:pPr>
    </w:p>
    <w:p w14:paraId="1228BE8C" w14:textId="07174160" w:rsidR="0098786A" w:rsidRDefault="00BA38EC" w:rsidP="00E97318">
      <w:pPr>
        <w:jc w:val="both"/>
        <w:rPr>
          <w:rFonts w:eastAsia="Times New Roman"/>
        </w:rPr>
      </w:pPr>
      <w:ins w:id="6" w:author="Albi Celaj [2]" w:date="2019-02-25T09:10:00Z">
        <w:r>
          <w:rPr>
            <w:rFonts w:eastAsia="Times New Roman"/>
          </w:rPr>
          <w:t>U</w:t>
        </w:r>
      </w:ins>
      <w:ins w:id="7" w:author="Albi Celaj [2]" w:date="2019-02-25T09:06:00Z">
        <w:r w:rsidR="006D5FB2">
          <w:rPr>
            <w:rFonts w:eastAsia="Times New Roman"/>
          </w:rPr>
          <w:t>nderstanding</w:t>
        </w:r>
      </w:ins>
      <w:ins w:id="8" w:author="Albi Celaj [2]" w:date="2019-02-25T09:18:00Z">
        <w:r w:rsidR="006D7252">
          <w:rPr>
            <w:rFonts w:eastAsia="Times New Roman"/>
          </w:rPr>
          <w:t xml:space="preserve"> </w:t>
        </w:r>
      </w:ins>
      <w:ins w:id="9" w:author="Albi Celaj [2]" w:date="2019-02-25T09:33:00Z">
        <w:r w:rsidR="006133E2">
          <w:rPr>
            <w:rFonts w:eastAsia="Times New Roman"/>
          </w:rPr>
          <w:t xml:space="preserve">of </w:t>
        </w:r>
      </w:ins>
      <w:ins w:id="10" w:author="Albi Celaj [2]" w:date="2019-02-25T09:06:00Z">
        <w:r>
          <w:rPr>
            <w:rFonts w:eastAsia="Times New Roman"/>
          </w:rPr>
          <w:t>complex</w:t>
        </w:r>
      </w:ins>
      <w:ins w:id="11" w:author="Albi Celaj [2]" w:date="2019-02-25T09:09:00Z">
        <w:r>
          <w:rPr>
            <w:rFonts w:eastAsia="Times New Roman"/>
          </w:rPr>
          <w:t xml:space="preserve"> </w:t>
        </w:r>
      </w:ins>
      <w:ins w:id="12" w:author="Albi Celaj [2]" w:date="2019-02-25T09:06:00Z">
        <w:r>
          <w:rPr>
            <w:rFonts w:eastAsia="Times New Roman"/>
          </w:rPr>
          <w:t xml:space="preserve">genotype-to-trait relationships </w:t>
        </w:r>
      </w:ins>
      <w:ins w:id="13" w:author="Albi Celaj [2]" w:date="2019-02-25T09:24:00Z">
        <w:r w:rsidR="006D5FB2">
          <w:rPr>
            <w:rFonts w:eastAsia="Times New Roman"/>
          </w:rPr>
          <w:t>is</w:t>
        </w:r>
      </w:ins>
      <w:ins w:id="14" w:author="Albi Celaj [2]" w:date="2019-02-25T09:08:00Z">
        <w:r>
          <w:rPr>
            <w:rFonts w:eastAsia="Times New Roman"/>
          </w:rPr>
          <w:t xml:space="preserve"> limited </w:t>
        </w:r>
      </w:ins>
      <w:ins w:id="15" w:author="Albi Celaj [2]" w:date="2019-02-25T09:20:00Z">
        <w:r w:rsidR="006D5FB2">
          <w:rPr>
            <w:rFonts w:eastAsia="Times New Roman"/>
          </w:rPr>
          <w:t>by difficulties in systematically studying</w:t>
        </w:r>
      </w:ins>
      <w:ins w:id="16" w:author="Albi Celaj [2]" w:date="2019-02-25T10:19:00Z">
        <w:r w:rsidR="005E6C37">
          <w:rPr>
            <w:rFonts w:eastAsia="Times New Roman"/>
          </w:rPr>
          <w:t xml:space="preserve"> the </w:t>
        </w:r>
      </w:ins>
      <w:ins w:id="17" w:author="Albi Celaj [2]" w:date="2019-02-25T10:20:00Z">
        <w:r w:rsidR="00E764A7">
          <w:rPr>
            <w:rFonts w:eastAsia="Times New Roman"/>
          </w:rPr>
          <w:t xml:space="preserve">combined </w:t>
        </w:r>
      </w:ins>
      <w:ins w:id="18" w:author="Albi Celaj [2]" w:date="2019-02-25T10:19:00Z">
        <w:r w:rsidR="00DF27C8">
          <w:rPr>
            <w:rFonts w:eastAsia="Times New Roman"/>
          </w:rPr>
          <w:t xml:space="preserve">effects </w:t>
        </w:r>
      </w:ins>
      <w:ins w:id="19" w:author="Albi Celaj [2]" w:date="2019-02-25T10:34:00Z">
        <w:r w:rsidR="00DF27C8">
          <w:rPr>
            <w:rFonts w:eastAsia="Times New Roman"/>
          </w:rPr>
          <w:t xml:space="preserve">of variants at </w:t>
        </w:r>
      </w:ins>
      <w:ins w:id="20" w:author="Albi Celaj [2]" w:date="2019-02-25T10:19:00Z">
        <w:r w:rsidR="005E6C37">
          <w:rPr>
            <w:rFonts w:eastAsia="Times New Roman"/>
          </w:rPr>
          <w:t>multiple genes</w:t>
        </w:r>
      </w:ins>
      <w:ins w:id="21" w:author="Albi Celaj [2]" w:date="2019-02-25T09:31:00Z">
        <w:r w:rsidR="00E764A7">
          <w:rPr>
            <w:rFonts w:eastAsia="Times New Roman"/>
          </w:rPr>
          <w:t>.</w:t>
        </w:r>
      </w:ins>
      <w:ins w:id="22" w:author="Albi Celaj [2]" w:date="2019-02-25T10:21:00Z">
        <w:r w:rsidR="00B94911">
          <w:rPr>
            <w:rFonts w:eastAsia="Times New Roman"/>
          </w:rPr>
          <w:t xml:space="preserve"> </w:t>
        </w:r>
      </w:ins>
      <w:del w:id="23" w:author="Albi Celaj [2]" w:date="2019-02-24T23:38:00Z">
        <w:r w:rsidR="0035522E" w:rsidDel="004A2C3D">
          <w:rPr>
            <w:rFonts w:eastAsia="Times New Roman"/>
          </w:rPr>
          <w:delText>Profiling genetic i</w:delText>
        </w:r>
        <w:r w:rsidR="00656381" w:rsidDel="004A2C3D">
          <w:rPr>
            <w:rFonts w:eastAsia="Times New Roman"/>
          </w:rPr>
          <w:delText>nteractions between pairs</w:delText>
        </w:r>
        <w:r w:rsidR="00AA27C2" w:rsidDel="004A2C3D">
          <w:rPr>
            <w:rFonts w:eastAsia="Times New Roman"/>
          </w:rPr>
          <w:delText xml:space="preserve"> of</w:delText>
        </w:r>
      </w:del>
      <w:del w:id="24" w:author="Albi Celaj [2]" w:date="2019-02-24T22:20:00Z">
        <w:r w:rsidR="00AA27C2" w:rsidDel="00B02CA4">
          <w:rPr>
            <w:rFonts w:eastAsia="Times New Roman"/>
          </w:rPr>
          <w:delText xml:space="preserve"> two</w:delText>
        </w:r>
      </w:del>
      <w:del w:id="25" w:author="Albi Celaj [2]" w:date="2019-02-24T23:38:00Z">
        <w:r w:rsidR="00AA27C2" w:rsidDel="004A2C3D">
          <w:rPr>
            <w:rFonts w:eastAsia="Times New Roman"/>
          </w:rPr>
          <w:delText xml:space="preserve"> genes</w:delText>
        </w:r>
        <w:r w:rsidR="0035522E" w:rsidDel="004A2C3D">
          <w:rPr>
            <w:rFonts w:eastAsia="Times New Roman"/>
          </w:rPr>
          <w:delText xml:space="preserve"> has</w:delText>
        </w:r>
        <w:r w:rsidR="0004124D" w:rsidDel="004A2C3D">
          <w:rPr>
            <w:rFonts w:eastAsia="Times New Roman"/>
          </w:rPr>
          <w:delText xml:space="preserve"> </w:delText>
        </w:r>
        <w:r w:rsidR="00511418" w:rsidDel="004A2C3D">
          <w:rPr>
            <w:rFonts w:eastAsia="Times New Roman"/>
          </w:rPr>
          <w:delText>proven</w:delText>
        </w:r>
        <w:r w:rsidR="0004124D" w:rsidDel="004A2C3D">
          <w:rPr>
            <w:rFonts w:eastAsia="Times New Roman"/>
          </w:rPr>
          <w:delText xml:space="preserve"> valuable</w:delText>
        </w:r>
        <w:r w:rsidR="0035522E" w:rsidDel="004A2C3D">
          <w:rPr>
            <w:rFonts w:eastAsia="Times New Roman"/>
          </w:rPr>
          <w:delText xml:space="preserve"> for</w:delText>
        </w:r>
        <w:r w:rsidR="0004124D" w:rsidDel="004A2C3D">
          <w:rPr>
            <w:rFonts w:eastAsia="Times New Roman"/>
          </w:rPr>
          <w:delText xml:space="preserve"> </w:delText>
        </w:r>
        <w:r w:rsidR="00C219BD" w:rsidDel="004A2C3D">
          <w:rPr>
            <w:rFonts w:eastAsia="Times New Roman"/>
          </w:rPr>
          <w:delText>inferring gene</w:delText>
        </w:r>
        <w:r w:rsidR="0035522E" w:rsidDel="004A2C3D">
          <w:rPr>
            <w:rFonts w:eastAsia="Times New Roman"/>
          </w:rPr>
          <w:delText xml:space="preserve"> function</w:delText>
        </w:r>
        <w:r w:rsidR="00B95BE3" w:rsidDel="004A2C3D">
          <w:rPr>
            <w:rFonts w:eastAsia="Times New Roman"/>
          </w:rPr>
          <w:delText>.</w:delText>
        </w:r>
        <w:r w:rsidR="0035522E" w:rsidDel="004A2C3D">
          <w:rPr>
            <w:rFonts w:eastAsia="Times New Roman"/>
          </w:rPr>
          <w:delText xml:space="preserve"> </w:delText>
        </w:r>
        <w:commentRangeStart w:id="26"/>
        <w:r w:rsidR="00B95BE3" w:rsidDel="004A2C3D">
          <w:rPr>
            <w:rFonts w:eastAsia="Times New Roman"/>
          </w:rPr>
          <w:delText>However,</w:delText>
        </w:r>
        <w:r w:rsidR="00466DF3" w:rsidDel="004A2C3D">
          <w:rPr>
            <w:rFonts w:eastAsia="Times New Roman"/>
          </w:rPr>
          <w:delText xml:space="preserve"> </w:delText>
        </w:r>
        <w:r w:rsidR="003F6C5E" w:rsidDel="004A2C3D">
          <w:rPr>
            <w:rFonts w:eastAsia="Times New Roman"/>
          </w:rPr>
          <w:delText xml:space="preserve">many </w:delText>
        </w:r>
        <w:r w:rsidR="00936BF7" w:rsidDel="004A2C3D">
          <w:rPr>
            <w:rFonts w:eastAsia="Times New Roman"/>
          </w:rPr>
          <w:delText>func</w:delText>
        </w:r>
        <w:r w:rsidR="00466DF3" w:rsidDel="004A2C3D">
          <w:rPr>
            <w:rFonts w:eastAsia="Times New Roman"/>
          </w:rPr>
          <w:delText>tional relationships</w:delText>
        </w:r>
        <w:r w:rsidR="009151DF" w:rsidDel="004A2C3D">
          <w:rPr>
            <w:rFonts w:eastAsia="Times New Roman"/>
          </w:rPr>
          <w:delText xml:space="preserve"> </w:delText>
        </w:r>
      </w:del>
      <w:del w:id="27" w:author="Albi Celaj [2]" w:date="2019-02-24T22:21:00Z">
        <w:r w:rsidR="00AA27C2" w:rsidDel="00B02CA4">
          <w:rPr>
            <w:rFonts w:eastAsia="Times New Roman"/>
          </w:rPr>
          <w:delText>result in</w:delText>
        </w:r>
      </w:del>
      <w:del w:id="28" w:author="Albi Celaj [2]" w:date="2019-02-24T23:38:00Z">
        <w:r w:rsidR="00936BF7" w:rsidDel="004A2C3D">
          <w:rPr>
            <w:rFonts w:eastAsia="Times New Roman"/>
          </w:rPr>
          <w:delText xml:space="preserve"> </w:delText>
        </w:r>
        <w:r w:rsidR="0004124D" w:rsidDel="004A2C3D">
          <w:rPr>
            <w:rFonts w:eastAsia="Times New Roman"/>
          </w:rPr>
          <w:delText>higher-order</w:delText>
        </w:r>
        <w:r w:rsidR="00511418" w:rsidDel="004A2C3D">
          <w:rPr>
            <w:rFonts w:eastAsia="Times New Roman"/>
          </w:rPr>
          <w:delText xml:space="preserve"> genetic</w:delText>
        </w:r>
        <w:r w:rsidR="00AA27C2" w:rsidDel="004A2C3D">
          <w:rPr>
            <w:rFonts w:eastAsia="Times New Roman"/>
          </w:rPr>
          <w:delText xml:space="preserve"> </w:delText>
        </w:r>
        <w:r w:rsidR="0004124D" w:rsidDel="004A2C3D">
          <w:rPr>
            <w:rFonts w:eastAsia="Times New Roman"/>
          </w:rPr>
          <w:delText xml:space="preserve">interactions </w:delText>
        </w:r>
        <w:r w:rsidR="006F2487" w:rsidDel="004A2C3D">
          <w:rPr>
            <w:rFonts w:eastAsia="Times New Roman"/>
          </w:rPr>
          <w:delText>between</w:delText>
        </w:r>
        <w:r w:rsidR="0004124D" w:rsidDel="004A2C3D">
          <w:rPr>
            <w:rFonts w:eastAsia="Times New Roman"/>
          </w:rPr>
          <w:delText xml:space="preserve"> multiple genes.</w:delText>
        </w:r>
        <w:commentRangeEnd w:id="26"/>
        <w:r w:rsidR="00EF119A" w:rsidDel="004A2C3D">
          <w:rPr>
            <w:rStyle w:val="CommentReference"/>
            <w:rFonts w:asciiTheme="minorHAnsi" w:hAnsiTheme="minorHAnsi" w:cstheme="minorBidi"/>
          </w:rPr>
          <w:commentReference w:id="26"/>
        </w:r>
      </w:del>
      <w:del w:id="29" w:author="Albi Celaj [2]" w:date="2019-02-25T09:31:00Z">
        <w:r w:rsidR="0004124D" w:rsidDel="00E224E5">
          <w:rPr>
            <w:rFonts w:eastAsia="Times New Roman"/>
          </w:rPr>
          <w:delText xml:space="preserve"> </w:delText>
        </w:r>
        <w:r w:rsidR="009F01CC" w:rsidDel="00E224E5">
          <w:rPr>
            <w:rFonts w:eastAsia="Times New Roman"/>
          </w:rPr>
          <w:delText xml:space="preserve"> </w:delText>
        </w:r>
      </w:del>
      <w:r w:rsidR="008469A4">
        <w:rPr>
          <w:rFonts w:eastAsia="Times New Roman"/>
        </w:rPr>
        <w:t xml:space="preserve">Here, we </w:t>
      </w:r>
      <w:ins w:id="30" w:author="Albi Celaj [2]" w:date="2019-02-25T10:15:00Z">
        <w:r w:rsidR="00875E8E">
          <w:rPr>
            <w:rFonts w:eastAsia="Times New Roman"/>
          </w:rPr>
          <w:t>present</w:t>
        </w:r>
      </w:ins>
      <w:del w:id="31" w:author="Albi Celaj [2]" w:date="2019-02-25T10:15:00Z">
        <w:r w:rsidR="008469A4" w:rsidDel="00875E8E">
          <w:rPr>
            <w:rFonts w:eastAsia="Times New Roman"/>
          </w:rPr>
          <w:delText>describe</w:delText>
        </w:r>
      </w:del>
      <w:r w:rsidR="008469A4">
        <w:rPr>
          <w:rFonts w:eastAsia="Times New Roman"/>
        </w:rPr>
        <w:t xml:space="preserve"> a high-order ‘</w:t>
      </w:r>
      <w:r w:rsidR="008469A4">
        <w:rPr>
          <w:rFonts w:eastAsia="Times New Roman"/>
          <w:i/>
        </w:rPr>
        <w:t>X</w:t>
      </w:r>
      <w:r w:rsidR="008469A4">
        <w:rPr>
          <w:rFonts w:eastAsia="Times New Roman"/>
        </w:rPr>
        <w:t xml:space="preserve">-gene’ genetic analysis (XGA) that uses many combinations of genetic perturbations at </w:t>
      </w:r>
      <w:ins w:id="32" w:author="Albi Celaj [2]" w:date="2019-02-25T09:29:00Z">
        <w:r w:rsidR="00B94303">
          <w:rPr>
            <w:rFonts w:eastAsia="Times New Roman"/>
          </w:rPr>
          <w:t>multiple</w:t>
        </w:r>
      </w:ins>
      <w:del w:id="33" w:author="Albi Celaj [2]" w:date="2019-02-25T09:26:00Z">
        <w:r w:rsidR="008469A4" w:rsidRPr="008E0A5A" w:rsidDel="008E0A5A">
          <w:rPr>
            <w:rFonts w:eastAsia="Times New Roman"/>
            <w:i/>
            <w:rPrChange w:id="34" w:author="Albi Celaj [2]" w:date="2019-02-25T09:26:00Z">
              <w:rPr>
                <w:rFonts w:eastAsia="Times New Roman"/>
              </w:rPr>
            </w:rPrChange>
          </w:rPr>
          <w:delText>multiple</w:delText>
        </w:r>
      </w:del>
      <w:r w:rsidR="008469A4">
        <w:rPr>
          <w:rFonts w:eastAsia="Times New Roman"/>
        </w:rPr>
        <w:t xml:space="preserve"> target loci to </w:t>
      </w:r>
      <w:commentRangeStart w:id="35"/>
      <w:r w:rsidR="00511418">
        <w:rPr>
          <w:rFonts w:eastAsia="Times New Roman"/>
        </w:rPr>
        <w:t xml:space="preserve">functionally </w:t>
      </w:r>
      <w:del w:id="36" w:author="Albi Celaj [2]" w:date="2019-02-25T09:37:00Z">
        <w:r w:rsidR="00D80CB5" w:rsidDel="00D51C17">
          <w:rPr>
            <w:rFonts w:eastAsia="Times New Roman"/>
          </w:rPr>
          <w:delText>decipher</w:delText>
        </w:r>
        <w:r w:rsidR="008469A4" w:rsidDel="00D51C17">
          <w:rPr>
            <w:rFonts w:eastAsia="Times New Roman"/>
          </w:rPr>
          <w:delText xml:space="preserve"> </w:delText>
        </w:r>
      </w:del>
      <w:ins w:id="37" w:author="Albi Celaj [2]" w:date="2019-02-25T10:10:00Z">
        <w:r w:rsidR="008A1E1B">
          <w:rPr>
            <w:rFonts w:eastAsia="Times New Roman"/>
          </w:rPr>
          <w:t>d</w:t>
        </w:r>
        <w:r w:rsidR="00F0477B">
          <w:rPr>
            <w:rFonts w:eastAsia="Times New Roman"/>
          </w:rPr>
          <w:t>e</w:t>
        </w:r>
        <w:r w:rsidR="008A1E1B">
          <w:rPr>
            <w:rFonts w:eastAsia="Times New Roman"/>
          </w:rPr>
          <w:t>cipher</w:t>
        </w:r>
      </w:ins>
      <w:ins w:id="38" w:author="Albi Celaj [2]" w:date="2019-02-25T09:37:00Z">
        <w:r w:rsidR="00D51C17">
          <w:rPr>
            <w:rFonts w:eastAsia="Times New Roman"/>
          </w:rPr>
          <w:t xml:space="preserve"> </w:t>
        </w:r>
      </w:ins>
      <w:r w:rsidR="008469A4">
        <w:rPr>
          <w:rFonts w:eastAsia="Times New Roman"/>
        </w:rPr>
        <w:t>compl</w:t>
      </w:r>
      <w:r w:rsidR="00F95B44">
        <w:rPr>
          <w:rFonts w:eastAsia="Times New Roman"/>
        </w:rPr>
        <w:t>ex</w:t>
      </w:r>
      <w:r w:rsidR="006E3496">
        <w:rPr>
          <w:rFonts w:eastAsia="Times New Roman"/>
        </w:rPr>
        <w:t xml:space="preserve"> </w:t>
      </w:r>
      <w:r w:rsidR="008469A4">
        <w:rPr>
          <w:rFonts w:eastAsia="Times New Roman"/>
        </w:rPr>
        <w:t>trait</w:t>
      </w:r>
      <w:commentRangeEnd w:id="35"/>
      <w:r w:rsidR="00EF119A">
        <w:rPr>
          <w:rStyle w:val="CommentReference"/>
          <w:rFonts w:asciiTheme="minorHAnsi" w:hAnsiTheme="minorHAnsi" w:cstheme="minorBidi"/>
        </w:rPr>
        <w:commentReference w:id="35"/>
      </w:r>
      <w:r w:rsidR="008469A4">
        <w:rPr>
          <w:rFonts w:eastAsia="Times New Roman"/>
        </w:rPr>
        <w:t xml:space="preserve">s. </w:t>
      </w:r>
      <w:r w:rsidR="00592D60">
        <w:rPr>
          <w:rFonts w:eastAsia="Times New Roman"/>
        </w:rPr>
        <w:t xml:space="preserve">We demonstrate XGA on yeast 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strains bearing </w:t>
      </w:r>
      <w:r w:rsidR="00592D60">
        <w:rPr>
          <w:rFonts w:eastAsia="Times New Roman"/>
        </w:rPr>
        <w:t>random combinations</w:t>
      </w:r>
      <w:r w:rsidR="00592D60" w:rsidRPr="00EC2F5D">
        <w:rPr>
          <w:rFonts w:eastAsia="Times New Roman"/>
        </w:rPr>
        <w:t xml:space="preserve"> </w:t>
      </w:r>
      <w:r w:rsidR="00592D60">
        <w:rPr>
          <w:rFonts w:eastAsia="Times New Roman"/>
        </w:rPr>
        <w:t>of deletions at 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r w:rsidR="006126B5">
        <w:rPr>
          <w:rFonts w:eastAsia="Times New Roman"/>
        </w:rPr>
        <w:t>each strain’s</w:t>
      </w:r>
      <w:r w:rsidR="00592D60" w:rsidRPr="00EC2F5D">
        <w:rPr>
          <w:rFonts w:eastAsia="Times New Roman"/>
        </w:rPr>
        <w:t xml:space="preserve"> resistance to 16 bioactive compounds (‘drugs’).</w:t>
      </w:r>
      <w:r w:rsidR="00592D60">
        <w:rPr>
          <w:rFonts w:eastAsia="Times New Roman"/>
        </w:rPr>
        <w:t xml:space="preserve"> </w:t>
      </w:r>
      <w:r w:rsidR="004D2C1E">
        <w:rPr>
          <w:rFonts w:eastAsia="Times New Roman"/>
        </w:rPr>
        <w:t>These 85,632</w:t>
      </w:r>
      <w:ins w:id="39" w:author="Albi Celaj [2]" w:date="2019-02-25T10:11:00Z">
        <w:r w:rsidR="008852C7">
          <w:rPr>
            <w:rFonts w:eastAsia="Times New Roman"/>
          </w:rPr>
          <w:t xml:space="preserve"> </w:t>
        </w:r>
      </w:ins>
      <w:del w:id="40" w:author="Albi Celaj [2]" w:date="2019-02-25T10:11:00Z">
        <w:r w:rsidR="00592D60" w:rsidDel="008852C7">
          <w:rPr>
            <w:rFonts w:eastAsia="Times New Roman"/>
          </w:rPr>
          <w:delText xml:space="preserve"> </w:delText>
        </w:r>
      </w:del>
      <w:r w:rsidR="00592D60">
        <w:rPr>
          <w:rFonts w:eastAsia="Times New Roman"/>
        </w:rPr>
        <w:t>genotype-to-re</w:t>
      </w:r>
      <w:r w:rsidR="00947ECA">
        <w:rPr>
          <w:rFonts w:eastAsia="Times New Roman"/>
        </w:rPr>
        <w:t xml:space="preserve">sistance </w:t>
      </w:r>
      <w:del w:id="41" w:author="Albi Celaj [2]" w:date="2019-02-25T10:11:00Z">
        <w:r w:rsidR="00454001" w:rsidDel="00C05384">
          <w:rPr>
            <w:rFonts w:eastAsia="Times New Roman"/>
          </w:rPr>
          <w:delText>measurements</w:delText>
        </w:r>
        <w:r w:rsidR="00592D60" w:rsidDel="00C05384">
          <w:rPr>
            <w:rFonts w:eastAsia="Times New Roman"/>
          </w:rPr>
          <w:delText xml:space="preserve"> </w:delText>
        </w:r>
      </w:del>
      <w:ins w:id="42" w:author="Albi Celaj [2]" w:date="2019-02-25T10:11:00Z">
        <w:r w:rsidR="00C05384">
          <w:rPr>
            <w:rFonts w:eastAsia="Times New Roman"/>
          </w:rPr>
          <w:t>relationships</w:t>
        </w:r>
        <w:r w:rsidR="00C05384">
          <w:rPr>
            <w:rFonts w:eastAsia="Times New Roman"/>
          </w:rPr>
          <w:t xml:space="preserve"> </w:t>
        </w:r>
      </w:ins>
      <w:r w:rsidR="006126B5">
        <w:rPr>
          <w:rFonts w:eastAsia="Times New Roman"/>
        </w:rPr>
        <w:t>revealed</w:t>
      </w:r>
      <w:r w:rsidR="00CC12F5" w:rsidRPr="00EC2F5D">
        <w:rPr>
          <w:rFonts w:eastAsia="Times New Roman"/>
        </w:rPr>
        <w:t xml:space="preserve"> high-order</w:t>
      </w:r>
      <w:r w:rsidR="0092633C" w:rsidRPr="00EC2F5D">
        <w:rPr>
          <w:rFonts w:eastAsia="Times New Roman"/>
        </w:rPr>
        <w:t xml:space="preserve"> drug-dependent genetic interactions for 13 of the 16</w:t>
      </w:r>
      <w:r w:rsidR="000A2ADA">
        <w:rPr>
          <w:rFonts w:eastAsia="Times New Roman"/>
        </w:rPr>
        <w:t xml:space="preserve"> </w:t>
      </w:r>
      <w:r w:rsidR="000A2ADA" w:rsidRPr="00EC2F5D">
        <w:rPr>
          <w:rFonts w:eastAsia="Times New Roman"/>
        </w:rPr>
        <w:t>transporter</w:t>
      </w:r>
      <w:r w:rsidR="00555CB4">
        <w:rPr>
          <w:rFonts w:eastAsia="Times New Roman"/>
        </w:rPr>
        <w:t>s</w:t>
      </w:r>
      <w:r w:rsidR="00EA1A6E">
        <w:rPr>
          <w:rFonts w:eastAsia="Times New Roman"/>
        </w:rPr>
        <w:t xml:space="preserve"> </w:t>
      </w:r>
      <w:r w:rsidR="00555CB4">
        <w:rPr>
          <w:rFonts w:eastAsia="Times New Roman"/>
        </w:rPr>
        <w:t>studied</w:t>
      </w:r>
      <w:r w:rsidR="00E24349">
        <w:rPr>
          <w:rFonts w:eastAsia="Times New Roman"/>
        </w:rPr>
        <w:t>.</w:t>
      </w:r>
      <w:r w:rsidR="00592D60">
        <w:rPr>
          <w:rFonts w:eastAsia="Times New Roman"/>
        </w:rPr>
        <w:t xml:space="preserve"> </w:t>
      </w:r>
      <w:r w:rsidR="009C1203">
        <w:rPr>
          <w:rFonts w:eastAsia="Times New Roman"/>
        </w:rPr>
        <w:t>We train</w:t>
      </w:r>
      <w:r w:rsidR="00950A6D">
        <w:rPr>
          <w:rFonts w:eastAsia="Times New Roman"/>
        </w:rPr>
        <w:t>ed</w:t>
      </w:r>
      <w:r w:rsidR="009C1203">
        <w:rPr>
          <w:rFonts w:eastAsia="Times New Roman"/>
        </w:rPr>
        <w:t xml:space="preserve"> a neural network to derive </w:t>
      </w:r>
      <w:ins w:id="43" w:author="Albi Celaj [2]" w:date="2019-02-25T09:40:00Z">
        <w:r w:rsidR="00F26744">
          <w:rPr>
            <w:rFonts w:eastAsia="Times New Roman"/>
          </w:rPr>
          <w:t xml:space="preserve">intuitive </w:t>
        </w:r>
      </w:ins>
      <w:ins w:id="44" w:author="Albi Celaj [2]" w:date="2019-02-25T10:28:00Z">
        <w:r w:rsidR="00107F8A">
          <w:rPr>
            <w:rFonts w:eastAsia="Times New Roman"/>
          </w:rPr>
          <w:t>system</w:t>
        </w:r>
      </w:ins>
      <w:ins w:id="45" w:author="Albi Celaj [2]" w:date="2019-02-25T10:26:00Z">
        <w:r w:rsidR="002D39B9">
          <w:rPr>
            <w:rFonts w:eastAsia="Times New Roman"/>
          </w:rPr>
          <w:t xml:space="preserve"> </w:t>
        </w:r>
      </w:ins>
      <w:ins w:id="46" w:author="Albi Celaj [2]" w:date="2019-02-25T09:40:00Z">
        <w:r w:rsidR="00F26744">
          <w:rPr>
            <w:rFonts w:eastAsia="Times New Roman"/>
          </w:rPr>
          <w:t>models</w:t>
        </w:r>
      </w:ins>
      <w:ins w:id="47" w:author="Albi Celaj [2]" w:date="2019-02-25T09:45:00Z">
        <w:r w:rsidR="00E97318">
          <w:rPr>
            <w:rFonts w:eastAsia="Times New Roman"/>
          </w:rPr>
          <w:t xml:space="preserve"> from </w:t>
        </w:r>
      </w:ins>
      <w:ins w:id="48" w:author="Albi Celaj [2]" w:date="2019-02-25T10:04:00Z">
        <w:r w:rsidR="00B24816">
          <w:rPr>
            <w:rFonts w:eastAsia="Times New Roman"/>
          </w:rPr>
          <w:t xml:space="preserve">these </w:t>
        </w:r>
      </w:ins>
      <w:ins w:id="49" w:author="Albi Celaj [2]" w:date="2019-02-25T09:45:00Z">
        <w:r w:rsidR="00E97318">
          <w:rPr>
            <w:rFonts w:eastAsia="Times New Roman"/>
          </w:rPr>
          <w:t xml:space="preserve">complex genetic </w:t>
        </w:r>
      </w:ins>
      <w:ins w:id="50" w:author="Albi Celaj [2]" w:date="2019-02-25T10:11:00Z">
        <w:r w:rsidR="00C05384">
          <w:rPr>
            <w:rFonts w:eastAsia="Times New Roman"/>
          </w:rPr>
          <w:t>effects</w:t>
        </w:r>
      </w:ins>
      <w:del w:id="51" w:author="Albi Celaj [2]" w:date="2019-02-25T09:41:00Z">
        <w:r w:rsidR="009C1203" w:rsidDel="00F26744">
          <w:rPr>
            <w:rFonts w:eastAsia="Times New Roman"/>
          </w:rPr>
          <w:delText xml:space="preserve">intuitive </w:delText>
        </w:r>
        <w:r w:rsidR="00984AE6" w:rsidDel="00F26744">
          <w:rPr>
            <w:rFonts w:eastAsia="Times New Roman"/>
          </w:rPr>
          <w:delText>system</w:delText>
        </w:r>
        <w:r w:rsidR="009C1203" w:rsidDel="00F26744">
          <w:rPr>
            <w:rFonts w:eastAsia="Times New Roman"/>
          </w:rPr>
          <w:delText xml:space="preserve"> model</w:delText>
        </w:r>
        <w:r w:rsidR="001975B5" w:rsidDel="00F26744">
          <w:rPr>
            <w:rFonts w:eastAsia="Times New Roman"/>
          </w:rPr>
          <w:delText>s</w:delText>
        </w:r>
        <w:r w:rsidR="009C1203" w:rsidDel="00F26744">
          <w:rPr>
            <w:rFonts w:eastAsia="Times New Roman"/>
          </w:rPr>
          <w:delText xml:space="preserve"> </w:delText>
        </w:r>
        <w:r w:rsidR="00A37663" w:rsidDel="00F26744">
          <w:rPr>
            <w:rFonts w:eastAsia="Times New Roman"/>
          </w:rPr>
          <w:delText>from</w:delText>
        </w:r>
        <w:r w:rsidR="00984AE6" w:rsidDel="00F26744">
          <w:rPr>
            <w:rFonts w:eastAsia="Times New Roman"/>
          </w:rPr>
          <w:delText xml:space="preserve"> these complex genetic relationships</w:delText>
        </w:r>
      </w:del>
      <w:r w:rsidR="00A44EB4">
        <w:rPr>
          <w:rFonts w:eastAsia="Times New Roman"/>
        </w:rPr>
        <w:t>.</w:t>
      </w:r>
      <w:ins w:id="52" w:author="Albi Celaj [2]" w:date="2019-02-25T09:41:00Z">
        <w:r w:rsidR="00F26744">
          <w:rPr>
            <w:rFonts w:eastAsia="Times New Roman"/>
          </w:rPr>
          <w:t xml:space="preserve"> </w:t>
        </w:r>
      </w:ins>
      <w:del w:id="53" w:author="Albi Celaj [2]" w:date="2019-02-25T09:41:00Z">
        <w:r w:rsidR="003C1C4D" w:rsidDel="00F26744">
          <w:rPr>
            <w:rFonts w:eastAsia="Times New Roman"/>
          </w:rPr>
          <w:delText xml:space="preserve"> </w:delText>
        </w:r>
        <w:r w:rsidR="00CB7D97" w:rsidDel="00F26744">
          <w:rPr>
            <w:rFonts w:eastAsia="Times New Roman"/>
          </w:rPr>
          <w:delText xml:space="preserve"> </w:delText>
        </w:r>
      </w:del>
      <w:r w:rsidR="00A44EB4">
        <w:rPr>
          <w:rFonts w:eastAsia="Times New Roman"/>
        </w:rPr>
        <w:t>XGA-based modeling</w:t>
      </w:r>
      <w:r w:rsidR="003C1C4D">
        <w:rPr>
          <w:rFonts w:eastAsia="Times New Roman"/>
        </w:rPr>
        <w:t xml:space="preserve"> guided</w:t>
      </w:r>
      <w:r w:rsidR="004862F7" w:rsidRPr="00EC2F5D">
        <w:rPr>
          <w:rFonts w:eastAsia="Times New Roman"/>
        </w:rPr>
        <w:t xml:space="preserve"> furthe</w:t>
      </w:r>
      <w:r w:rsidR="00CC12F5" w:rsidRPr="00EC2F5D">
        <w:rPr>
          <w:rFonts w:eastAsia="Times New Roman"/>
        </w:rPr>
        <w:t>r characteriz</w:t>
      </w:r>
      <w:r w:rsidR="00E33B4B">
        <w:rPr>
          <w:rFonts w:eastAsia="Times New Roman"/>
        </w:rPr>
        <w:t>ation</w:t>
      </w:r>
      <w:r w:rsidR="00B640BC">
        <w:rPr>
          <w:rFonts w:eastAsia="Times New Roman"/>
        </w:rPr>
        <w:t xml:space="preserve"> of </w:t>
      </w:r>
      <w:r w:rsidR="00074A68">
        <w:rPr>
          <w:rFonts w:eastAsia="Times New Roman"/>
        </w:rPr>
        <w:t xml:space="preserve">a </w:t>
      </w:r>
      <w:r w:rsidR="00D85565">
        <w:rPr>
          <w:rFonts w:eastAsia="Times New Roman"/>
        </w:rPr>
        <w:t>five-</w:t>
      </w:r>
      <w:ins w:id="54" w:author="Albi Celaj [2]" w:date="2019-02-25T10:12:00Z">
        <w:r w:rsidR="009924FD">
          <w:rPr>
            <w:rFonts w:eastAsia="Times New Roman"/>
          </w:rPr>
          <w:t>transporter</w:t>
        </w:r>
      </w:ins>
      <w:del w:id="55" w:author="Albi Celaj [2]" w:date="2019-02-25T10:12:00Z">
        <w:r w:rsidR="00D85565" w:rsidDel="009924FD">
          <w:rPr>
            <w:rFonts w:eastAsia="Times New Roman"/>
          </w:rPr>
          <w:delText>gene</w:delText>
        </w:r>
      </w:del>
      <w:r w:rsidR="00D85565">
        <w:rPr>
          <w:rFonts w:eastAsia="Times New Roman"/>
        </w:rPr>
        <w:t xml:space="preserve"> </w:t>
      </w:r>
      <w:r w:rsidR="00074A68">
        <w:rPr>
          <w:rFonts w:eastAsia="Times New Roman"/>
        </w:rPr>
        <w:t xml:space="preserve">fluconazole resistance </w:t>
      </w:r>
      <w:r w:rsidR="00685ACE">
        <w:rPr>
          <w:rFonts w:eastAsia="Times New Roman"/>
        </w:rPr>
        <w:t>trait</w:t>
      </w:r>
      <w:r w:rsidR="00D40965">
        <w:rPr>
          <w:rFonts w:eastAsia="Times New Roman"/>
        </w:rPr>
        <w:t>.</w:t>
      </w:r>
      <w:r w:rsidR="00CB7D97">
        <w:rPr>
          <w:rFonts w:eastAsia="Times New Roman"/>
        </w:rPr>
        <w:t xml:space="preserve"> </w:t>
      </w:r>
      <w:commentRangeStart w:id="56"/>
      <w:r w:rsidR="0093732F">
        <w:rPr>
          <w:rFonts w:eastAsia="Times New Roman"/>
        </w:rPr>
        <w:t xml:space="preserve">Together, </w:t>
      </w:r>
      <w:r w:rsidR="0054344C">
        <w:rPr>
          <w:rFonts w:eastAsia="Times New Roman"/>
        </w:rPr>
        <w:t xml:space="preserve">results </w:t>
      </w:r>
      <w:r w:rsidR="005F5042">
        <w:rPr>
          <w:rFonts w:eastAsia="Times New Roman"/>
        </w:rPr>
        <w:t>demonstrate</w:t>
      </w:r>
      <w:r w:rsidR="005762E0">
        <w:rPr>
          <w:rFonts w:eastAsia="Times New Roman"/>
        </w:rPr>
        <w:t xml:space="preserve"> </w:t>
      </w:r>
      <w:r w:rsidR="0072505A">
        <w:rPr>
          <w:rFonts w:eastAsia="Times New Roman"/>
        </w:rPr>
        <w:t>that</w:t>
      </w:r>
      <w:r w:rsidR="005762E0">
        <w:rPr>
          <w:rFonts w:eastAsia="Times New Roman"/>
        </w:rPr>
        <w:t xml:space="preserve"> XGA</w:t>
      </w:r>
      <w:r w:rsidR="0072505A">
        <w:rPr>
          <w:rFonts w:eastAsia="Times New Roman"/>
        </w:rPr>
        <w:t xml:space="preserve"> can</w:t>
      </w:r>
      <w:del w:id="57" w:author="Albi Celaj [2]" w:date="2019-02-25T10:13:00Z">
        <w:r w:rsidR="00911358" w:rsidDel="001F7840">
          <w:rPr>
            <w:rFonts w:eastAsia="Times New Roman"/>
          </w:rPr>
          <w:delText xml:space="preserve"> help</w:delText>
        </w:r>
      </w:del>
      <w:r w:rsidR="005762E0">
        <w:rPr>
          <w:rFonts w:eastAsia="Times New Roman"/>
        </w:rPr>
        <w:t xml:space="preserve"> </w:t>
      </w:r>
      <w:ins w:id="58" w:author="Albi Celaj [2]" w:date="2019-02-25T10:14:00Z">
        <w:r w:rsidR="00E94702">
          <w:rPr>
            <w:rFonts w:eastAsia="Times New Roman"/>
          </w:rPr>
          <w:t xml:space="preserve">help </w:t>
        </w:r>
      </w:ins>
      <w:del w:id="59" w:author="Albi Celaj [2]" w:date="2019-02-25T09:42:00Z">
        <w:r w:rsidR="005762E0" w:rsidDel="00553775">
          <w:rPr>
            <w:rFonts w:eastAsia="Times New Roman"/>
          </w:rPr>
          <w:delText>dissect</w:delText>
        </w:r>
      </w:del>
      <w:del w:id="60" w:author="Albi Celaj [2]" w:date="2019-02-25T09:40:00Z">
        <w:r w:rsidR="005762E0" w:rsidDel="00DE17D2">
          <w:rPr>
            <w:rFonts w:eastAsia="Times New Roman"/>
          </w:rPr>
          <w:delText xml:space="preserve"> complex</w:delText>
        </w:r>
      </w:del>
      <w:ins w:id="61" w:author="Albi Celaj [2]" w:date="2019-02-25T10:03:00Z">
        <w:r w:rsidR="009F0CE4">
          <w:rPr>
            <w:rFonts w:eastAsia="Times New Roman"/>
          </w:rPr>
          <w:t>shed light on</w:t>
        </w:r>
      </w:ins>
      <w:del w:id="62" w:author="Albi Celaj [2]" w:date="2019-02-25T10:03:00Z">
        <w:r w:rsidR="005762E0" w:rsidRPr="00EC2F5D" w:rsidDel="009F0CE4">
          <w:rPr>
            <w:rFonts w:eastAsia="Times New Roman"/>
          </w:rPr>
          <w:delText xml:space="preserve"> </w:delText>
        </w:r>
        <w:r w:rsidR="005762E0" w:rsidDel="009F0CE4">
          <w:rPr>
            <w:rFonts w:eastAsia="Times New Roman"/>
          </w:rPr>
          <w:delText>functional</w:delText>
        </w:r>
        <w:r w:rsidR="005762E0" w:rsidRPr="00EC2F5D" w:rsidDel="009F0CE4">
          <w:rPr>
            <w:rFonts w:eastAsia="Times New Roman"/>
          </w:rPr>
          <w:delText xml:space="preserve"> r</w:delText>
        </w:r>
      </w:del>
      <w:del w:id="63" w:author="Albi Celaj [2]" w:date="2019-02-25T10:02:00Z">
        <w:r w:rsidR="005762E0" w:rsidRPr="00EC2F5D" w:rsidDel="009F0CE4">
          <w:rPr>
            <w:rFonts w:eastAsia="Times New Roman"/>
          </w:rPr>
          <w:delText>elationships</w:delText>
        </w:r>
        <w:r w:rsidR="005762E0" w:rsidDel="009F0CE4">
          <w:rPr>
            <w:rFonts w:eastAsia="Times New Roman"/>
          </w:rPr>
          <w:delText xml:space="preserve"> within</w:delText>
        </w:r>
      </w:del>
      <w:r w:rsidR="005762E0">
        <w:rPr>
          <w:rFonts w:eastAsia="Times New Roman"/>
        </w:rPr>
        <w:t xml:space="preserve"> </w:t>
      </w:r>
      <w:ins w:id="64" w:author="Albi Celaj [2]" w:date="2019-02-25T10:29:00Z">
        <w:r w:rsidR="001C1FA8">
          <w:rPr>
            <w:rFonts w:eastAsia="Times New Roman"/>
          </w:rPr>
          <w:t xml:space="preserve">molecular systems </w:t>
        </w:r>
      </w:ins>
      <w:ins w:id="65" w:author="Albi Celaj [2]" w:date="2019-02-25T10:33:00Z">
        <w:r w:rsidR="001C1FA8">
          <w:rPr>
            <w:rFonts w:eastAsia="Times New Roman"/>
          </w:rPr>
          <w:t>that encode</w:t>
        </w:r>
      </w:ins>
      <w:ins w:id="66" w:author="Albi Celaj [2]" w:date="2019-02-25T10:29:00Z">
        <w:r w:rsidR="00107F8A">
          <w:rPr>
            <w:rFonts w:eastAsia="Times New Roman"/>
          </w:rPr>
          <w:t xml:space="preserve"> </w:t>
        </w:r>
      </w:ins>
      <w:ins w:id="67" w:author="Albi Celaj [2]" w:date="2019-02-25T09:40:00Z">
        <w:r w:rsidR="00DE17D2">
          <w:rPr>
            <w:rFonts w:eastAsia="Times New Roman"/>
          </w:rPr>
          <w:t xml:space="preserve">complex </w:t>
        </w:r>
      </w:ins>
      <w:r w:rsidR="00BE5E7E">
        <w:rPr>
          <w:rFonts w:eastAsia="Times New Roman"/>
        </w:rPr>
        <w:t>multi-gene</w:t>
      </w:r>
      <w:ins w:id="68" w:author="Albi Celaj [2]" w:date="2019-02-25T10:33:00Z">
        <w:r w:rsidR="006F600B">
          <w:rPr>
            <w:rFonts w:eastAsia="Times New Roman"/>
          </w:rPr>
          <w:t xml:space="preserve"> vari</w:t>
        </w:r>
        <w:r w:rsidR="00DF27C8">
          <w:rPr>
            <w:rFonts w:eastAsia="Times New Roman"/>
          </w:rPr>
          <w:t>a</w:t>
        </w:r>
        <w:r w:rsidR="006F600B">
          <w:rPr>
            <w:rFonts w:eastAsia="Times New Roman"/>
          </w:rPr>
          <w:t>nt</w:t>
        </w:r>
      </w:ins>
      <w:r w:rsidR="00BE5E7E">
        <w:rPr>
          <w:rFonts w:eastAsia="Times New Roman"/>
        </w:rPr>
        <w:t xml:space="preserve"> </w:t>
      </w:r>
      <w:del w:id="69" w:author="Albi Celaj [2]" w:date="2019-02-25T10:13:00Z">
        <w:r w:rsidR="00815669" w:rsidRPr="00EC2F5D" w:rsidDel="001F7840">
          <w:rPr>
            <w:rFonts w:eastAsia="Times New Roman"/>
          </w:rPr>
          <w:delText>systems</w:delText>
        </w:r>
      </w:del>
      <w:ins w:id="70" w:author="Albi Celaj [2]" w:date="2019-02-25T10:32:00Z">
        <w:r w:rsidR="00ED2571">
          <w:rPr>
            <w:rFonts w:eastAsia="Times New Roman"/>
          </w:rPr>
          <w:t>effect</w:t>
        </w:r>
      </w:ins>
      <w:ins w:id="71" w:author="Albi Celaj [2]" w:date="2019-02-25T10:13:00Z">
        <w:r w:rsidR="001F7840" w:rsidRPr="00EC2F5D">
          <w:rPr>
            <w:rFonts w:eastAsia="Times New Roman"/>
          </w:rPr>
          <w:t>s</w:t>
        </w:r>
      </w:ins>
      <w:r w:rsidR="00815669" w:rsidRPr="00EC2F5D">
        <w:rPr>
          <w:rFonts w:eastAsia="Times New Roman"/>
        </w:rPr>
        <w:t>.</w:t>
      </w:r>
      <w:commentRangeEnd w:id="56"/>
      <w:r w:rsidR="00017AB4">
        <w:rPr>
          <w:rStyle w:val="CommentReference"/>
          <w:rFonts w:asciiTheme="minorHAnsi" w:hAnsiTheme="minorHAnsi" w:cstheme="minorBidi"/>
        </w:rPr>
        <w:commentReference w:id="56"/>
      </w:r>
      <w:r w:rsidR="0098786A">
        <w:rPr>
          <w:rFonts w:eastAsia="Times New Roman"/>
        </w:rPr>
        <w:br w:type="page"/>
      </w:r>
      <w:bookmarkStart w:id="72" w:name="_GoBack"/>
      <w:bookmarkEnd w:id="72"/>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Del="00EA7642" w:rsidRDefault="00793030" w:rsidP="00326455">
      <w:pPr>
        <w:jc w:val="both"/>
        <w:rPr>
          <w:del w:id="73" w:author="Albi Celaj" w:date="2019-02-22T14:19:00Z"/>
        </w:rPr>
      </w:pPr>
    </w:p>
    <w:p w14:paraId="14A53AEC" w14:textId="38130D93"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74" w:author="Al B" w:date="2019-02-17T17:20:00Z">
        <w:r w:rsidR="005579A3">
          <w:t>varia</w:t>
        </w:r>
      </w:ins>
      <w:del w:id="75" w:author="Al B" w:date="2019-02-17T17:20:00Z">
        <w:r w:rsidR="001F4D0C" w:rsidDel="005579A3">
          <w:delText>perturbatio</w:delText>
        </w:r>
      </w:del>
      <w:r w:rsidR="001F4D0C">
        <w:t>n</w:t>
      </w:r>
      <w:ins w:id="76" w:author="Albi Celaj [3]" w:date="2019-02-19T11:55:00Z">
        <w:r w:rsidR="00F03BDD">
          <w:t>t</w:t>
        </w:r>
      </w:ins>
      <w:r w:rsidR="001F4D0C">
        <w:t xml:space="preserve">s </w:t>
      </w:r>
      <w:ins w:id="77" w:author="Al B" w:date="2019-02-17T17:25:00Z">
        <w:r w:rsidR="009D6E3A">
          <w:t>can yield</w:t>
        </w:r>
      </w:ins>
      <w:del w:id="78"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79" w:author="Al B" w:date="2019-02-17T17:24:00Z">
        <w:del w:id="80" w:author="Albi Celaj [3]" w:date="2019-02-19T11:33:00Z">
          <w:r w:rsidR="00CC2D2F" w:rsidDel="00096207">
            <w:rPr>
              <w:lang w:val="en-CA"/>
            </w:rPr>
            <w:delText>d</w:delText>
          </w:r>
        </w:del>
        <w:r w:rsidR="00CC2D2F">
          <w:rPr>
            <w:lang w:val="en-CA"/>
          </w:rPr>
          <w:t>Ob</w:t>
        </w:r>
      </w:ins>
      <w:ins w:id="81" w:author="Albi Celaj [3]" w:date="2019-02-19T11:33:00Z">
        <w:r w:rsidR="00F71A00">
          <w:rPr>
            <w:lang w:val="en-CA"/>
          </w:rPr>
          <w:t>s</w:t>
        </w:r>
      </w:ins>
      <w:ins w:id="82" w:author="Al B" w:date="2019-02-17T17:24:00Z">
        <w:r w:rsidR="00CC2D2F">
          <w:rPr>
            <w:lang w:val="en-CA"/>
          </w:rPr>
          <w:t>er</w:t>
        </w:r>
        <w:del w:id="83" w:author="Albi Celaj [3]" w:date="2019-02-19T11:33:00Z">
          <w:r w:rsidR="00CC2D2F" w:rsidDel="00096207">
            <w:rPr>
              <w:lang w:val="en-CA"/>
            </w:rPr>
            <w:delText>sr</w:delText>
          </w:r>
        </w:del>
      </w:ins>
      <w:ins w:id="84" w:author="Albi Celaj [3]" w:date="2019-02-19T11:33:00Z">
        <w:r w:rsidR="00096207">
          <w:rPr>
            <w:lang w:val="en-CA"/>
          </w:rPr>
          <w:t>v</w:t>
        </w:r>
      </w:ins>
      <w:ins w:id="85" w:author="Al B" w:date="2019-02-17T17:24:00Z">
        <w:del w:id="86" w:author="Albi Celaj [3]" w:date="2019-02-19T11:33:00Z">
          <w:r w:rsidR="00CC2D2F" w:rsidDel="00096207">
            <w:rPr>
              <w:lang w:val="en-CA"/>
            </w:rPr>
            <w:delText>b</w:delText>
          </w:r>
        </w:del>
        <w:r w:rsidR="00CC2D2F">
          <w:rPr>
            <w:lang w:val="en-CA"/>
          </w:rPr>
          <w:t xml:space="preserve">ing </w:t>
        </w:r>
      </w:ins>
      <w:ins w:id="87" w:author="Albi Celaj [3]" w:date="2019-02-19T11:33:00Z">
        <w:r w:rsidR="00F71A00">
          <w:rPr>
            <w:lang w:val="en-CA"/>
          </w:rPr>
          <w:t xml:space="preserve">an </w:t>
        </w:r>
      </w:ins>
      <w:ins w:id="88" w:author="Al B" w:date="2019-02-17T17:24:00Z">
        <w:r w:rsidR="00CC2D2F">
          <w:rPr>
            <w:lang w:val="en-CA"/>
          </w:rPr>
          <w:t>interaction</w:t>
        </w:r>
        <w:del w:id="89" w:author="Albi Celaj [3]" w:date="2019-02-19T11:33:00Z">
          <w:r w:rsidR="00CC2D2F" w:rsidDel="00F71A00">
            <w:rPr>
              <w:lang w:val="en-CA"/>
            </w:rPr>
            <w:delText>s</w:delText>
          </w:r>
        </w:del>
        <w:r w:rsidR="00CC2D2F">
          <w:rPr>
            <w:lang w:val="en-CA"/>
          </w:rPr>
          <w:t xml:space="preserve"> when </w:t>
        </w:r>
      </w:ins>
      <w:del w:id="90" w:author="Al B" w:date="2019-02-17T17:23:00Z">
        <w:r w:rsidR="009833C3" w:rsidDel="000F6064">
          <w:rPr>
            <w:lang w:val="en-CA"/>
          </w:rPr>
          <w:delText>D</w:delText>
        </w:r>
      </w:del>
      <w:del w:id="91" w:author="Albi Celaj [3]" w:date="2019-02-19T11:33:00Z">
        <w:r w:rsidR="009833C3" w:rsidDel="00096207">
          <w:rPr>
            <w:lang w:val="en-CA"/>
          </w:rPr>
          <w:delText xml:space="preserve">isrupting </w:delText>
        </w:r>
      </w:del>
      <w:ins w:id="92" w:author="Al B" w:date="2019-02-17T19:01:00Z">
        <w:r w:rsidR="0052030A">
          <w:rPr>
            <w:lang w:val="en-CA"/>
          </w:rPr>
          <w:t xml:space="preserve">knocking </w:t>
        </w:r>
      </w:ins>
      <w:ins w:id="93" w:author="Albi Celaj [2]" w:date="2019-02-21T21:33:00Z">
        <w:r w:rsidR="00E10275">
          <w:rPr>
            <w:lang w:val="en-CA"/>
          </w:rPr>
          <w:t xml:space="preserve">out two </w:t>
        </w:r>
      </w:ins>
      <w:ins w:id="94" w:author="Al B" w:date="2019-02-17T19:01:00Z">
        <w:r w:rsidR="0052030A">
          <w:rPr>
            <w:lang w:val="en-CA"/>
          </w:rPr>
          <w:t>genes</w:t>
        </w:r>
      </w:ins>
      <w:ins w:id="95" w:author="Albi Celaj [3]" w:date="2019-02-19T11:33:00Z">
        <w:del w:id="96" w:author="Albi Celaj [2]" w:date="2019-02-21T21:33:00Z">
          <w:r w:rsidR="00096207" w:rsidDel="00E10275">
            <w:rPr>
              <w:lang w:val="en-CA"/>
            </w:rPr>
            <w:delText xml:space="preserve"> out</w:delText>
          </w:r>
        </w:del>
      </w:ins>
      <w:del w:id="97"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4C38D8A4" w14:textId="735FC059" w:rsidR="00D60878" w:rsidRDefault="00B67341" w:rsidP="00B51076">
      <w:pPr>
        <w:jc w:val="both"/>
        <w:rPr>
          <w:ins w:id="98" w:author="Albi Celaj" w:date="2019-02-22T13:25:00Z"/>
          <w:lang w:val="en-CA"/>
        </w:rPr>
      </w:pPr>
      <w:del w:id="99" w:author="Albi Celaj [2]" w:date="2019-02-21T21:32:00Z">
        <w:r w:rsidDel="005C1E81">
          <w:rPr>
            <w:lang w:val="en-CA"/>
          </w:rPr>
          <w:delText>T</w:delText>
        </w:r>
        <w:r w:rsidR="00E7460B" w:rsidRPr="00831765" w:rsidDel="005C1E81">
          <w:rPr>
            <w:lang w:val="en-CA"/>
          </w:rPr>
          <w:delText>hree-gene</w:delText>
        </w:r>
      </w:del>
      <w:ins w:id="100" w:author="Albi Celaj [2]" w:date="2019-02-21T21:32:00Z">
        <w:r w:rsidR="005C1E81">
          <w:rPr>
            <w:lang w:val="en-CA"/>
          </w:rPr>
          <w:t>More complex</w:t>
        </w:r>
      </w:ins>
      <w:ins w:id="101" w:author="Albi Celaj" w:date="2019-02-22T13:41:00Z">
        <w:r w:rsidR="00CA0362">
          <w:rPr>
            <w:lang w:val="en-CA"/>
          </w:rPr>
          <w:t xml:space="preserve"> genetic</w:t>
        </w:r>
      </w:ins>
      <w:r w:rsidR="00E7460B" w:rsidRPr="00831765">
        <w:rPr>
          <w:lang w:val="en-CA"/>
        </w:rPr>
        <w:t xml:space="preserve"> interactions</w:t>
      </w:r>
      <w:ins w:id="102" w:author="Albi Celaj [2]" w:date="2019-02-19T17:31:00Z">
        <w:r w:rsidR="00147D3B">
          <w:rPr>
            <w:lang w:val="en-CA"/>
          </w:rPr>
          <w:t xml:space="preserve">, </w:t>
        </w:r>
      </w:ins>
      <w:del w:id="103" w:author="Albi Celaj [2]" w:date="2019-02-19T17:31:00Z">
        <w:r w:rsidR="00E7460B" w:rsidRPr="00831765" w:rsidDel="00147D3B">
          <w:rPr>
            <w:lang w:val="en-CA"/>
          </w:rPr>
          <w:delText xml:space="preserve"> </w:delText>
        </w:r>
      </w:del>
      <w:ins w:id="104" w:author="Albi Celaj [3]" w:date="2019-02-19T14:30:00Z">
        <w:del w:id="105" w:author="Albi Celaj [2]"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106" w:author="Albi Celaj" w:date="2019-02-19T15:53:00Z">
          <w:r w:rsidR="00D41039" w:rsidRPr="00D41039" w:rsidDel="00984AE6">
            <w:rPr>
              <w:lang w:val="en-CA"/>
            </w:rPr>
            <w:delText>from</w:delText>
          </w:r>
        </w:del>
      </w:ins>
      <w:ins w:id="107" w:author="Albi Celaj" w:date="2019-02-19T16:19:00Z">
        <w:r w:rsidR="003D7FC1">
          <w:rPr>
            <w:lang w:val="en-CA"/>
          </w:rPr>
          <w:t>from</w:t>
        </w:r>
      </w:ins>
      <w:ins w:id="108" w:author="Albi Celaj [3]" w:date="2019-02-19T14:30:00Z">
        <w:r w:rsidR="00D41039" w:rsidRPr="00D41039">
          <w:rPr>
            <w:lang w:val="en-CA"/>
          </w:rPr>
          <w:t xml:space="preserve"> </w:t>
        </w:r>
      </w:ins>
      <w:ins w:id="109" w:author="Albi Celaj [2]" w:date="2019-02-21T21:32:00Z">
        <w:r w:rsidR="007B3FC4">
          <w:rPr>
            <w:lang w:val="en-CA"/>
          </w:rPr>
          <w:t>three-gene</w:t>
        </w:r>
      </w:ins>
      <w:ins w:id="110" w:author="Albi Celaj [2]" w:date="2019-02-21T21:33:00Z">
        <w:r w:rsidR="007B3FC4">
          <w:rPr>
            <w:lang w:val="en-CA"/>
          </w:rPr>
          <w:t xml:space="preserve"> </w:t>
        </w:r>
      </w:ins>
      <w:ins w:id="111" w:author="Albi Celaj [3]" w:date="2019-02-19T14:30:00Z">
        <w:r w:rsidR="00D41039" w:rsidRPr="00D41039">
          <w:rPr>
            <w:lang w:val="en-CA"/>
          </w:rPr>
          <w:t>kno</w:t>
        </w:r>
        <w:r w:rsidR="00D41039">
          <w:rPr>
            <w:lang w:val="en-CA"/>
          </w:rPr>
          <w:t>ck</w:t>
        </w:r>
        <w:del w:id="112" w:author="Albi Celaj [2]" w:date="2019-02-21T21:33:00Z">
          <w:r w:rsidR="00D41039" w:rsidDel="007B3FC4">
            <w:rPr>
              <w:lang w:val="en-CA"/>
            </w:rPr>
            <w:delText>ing out</w:delText>
          </w:r>
        </w:del>
        <w:del w:id="113" w:author="Albi Celaj [2]" w:date="2019-02-19T18:10:00Z">
          <w:r w:rsidR="00D41039" w:rsidDel="004143E8">
            <w:rPr>
              <w:lang w:val="en-CA"/>
            </w:rPr>
            <w:delText xml:space="preserve"> at least</w:delText>
          </w:r>
        </w:del>
        <w:del w:id="114" w:author="Albi Celaj [2]" w:date="2019-02-21T21:33:00Z">
          <w:r w:rsidR="00D41039" w:rsidDel="00FF2846">
            <w:rPr>
              <w:lang w:val="en-CA"/>
            </w:rPr>
            <w:delText xml:space="preserve"> </w:delText>
          </w:r>
        </w:del>
        <w:del w:id="115" w:author="Albi Celaj [2]" w:date="2019-02-21T21:32:00Z">
          <w:r w:rsidR="00D41039" w:rsidDel="007B3FC4">
            <w:rPr>
              <w:lang w:val="en-CA"/>
            </w:rPr>
            <w:delText>three gen</w:delText>
          </w:r>
        </w:del>
      </w:ins>
      <w:ins w:id="116" w:author="Albi Celaj [2]" w:date="2019-02-21T21:33:00Z">
        <w:r w:rsidR="00FF2846">
          <w:rPr>
            <w:lang w:val="en-CA"/>
          </w:rPr>
          <w:t>outs</w:t>
        </w:r>
      </w:ins>
      <w:ins w:id="117" w:author="Albi Celaj [3]" w:date="2019-02-19T14:30:00Z">
        <w:del w:id="118" w:author="Albi Celaj [2]" w:date="2019-02-21T21:32:00Z">
          <w:r w:rsidR="00D41039" w:rsidDel="007B3FC4">
            <w:rPr>
              <w:lang w:val="en-CA"/>
            </w:rPr>
            <w:delText>e</w:delText>
          </w:r>
        </w:del>
        <w:del w:id="119" w:author="Albi Celaj [2]" w:date="2019-02-21T21:33:00Z">
          <w:r w:rsidR="00D41039" w:rsidDel="007B3FC4">
            <w:rPr>
              <w:lang w:val="en-CA"/>
            </w:rPr>
            <w:delText>s</w:delText>
          </w:r>
        </w:del>
      </w:ins>
      <w:ins w:id="120" w:author="Albi Celaj [2]" w:date="2019-02-19T17:32:00Z">
        <w:r w:rsidR="00181736">
          <w:rPr>
            <w:lang w:val="en-CA"/>
          </w:rPr>
          <w:t xml:space="preserve">, </w:t>
        </w:r>
      </w:ins>
      <w:ins w:id="121" w:author="Albi Celaj [3]" w:date="2019-02-19T14:30:00Z">
        <w:del w:id="122" w:author="Albi Celaj [2]" w:date="2019-02-19T17:31:00Z">
          <w:r w:rsidR="00D41039" w:rsidDel="00147D3B">
            <w:rPr>
              <w:lang w:val="en-CA"/>
            </w:rPr>
            <w:delText xml:space="preserve"> </w:delText>
          </w:r>
          <w:r w:rsidR="00D41039" w:rsidRPr="00D41039" w:rsidDel="00147D3B">
            <w:rPr>
              <w:lang w:val="en-CA"/>
            </w:rPr>
            <w:delText xml:space="preserve">– </w:delText>
          </w:r>
        </w:del>
      </w:ins>
      <w:del w:id="123" w:author="Albi Celaj [3]"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124" w:author="Albi Celaj" w:date="2019-02-19T16:18:00Z">
        <w:r w:rsidDel="00123469">
          <w:rPr>
            <w:lang w:val="en-CA"/>
          </w:rPr>
          <w:delText>gen</w:delText>
        </w:r>
      </w:del>
      <w:del w:id="125"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126"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127" w:author="Albi Celaj [3]"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128" w:author="Albi Celaj [3]"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129" w:author="Albi Celaj [2]" w:date="2019-02-19T17:32:00Z">
        <w:r w:rsidR="000C70DE">
          <w:rPr>
            <w:rFonts w:eastAsia="Times New Roman"/>
            <w:color w:val="222222"/>
            <w:shd w:val="clear" w:color="auto" w:fill="FFFFFF"/>
            <w:lang w:val="en-CA"/>
          </w:rPr>
          <w:t xml:space="preserve">those </w:t>
        </w:r>
      </w:ins>
      <w:r w:rsidR="00DB4C74">
        <w:rPr>
          <w:rFonts w:eastAsia="Times New Roman"/>
          <w:color w:val="222222"/>
          <w:shd w:val="clear" w:color="auto" w:fill="FFFFFF"/>
          <w:lang w:val="en-CA"/>
        </w:rPr>
        <w:t>involving</w:t>
      </w:r>
      <w:r w:rsidR="00DB4C74">
        <w:rPr>
          <w:lang w:val="en-CA"/>
        </w:rPr>
        <w:t xml:space="preserve"> </w:t>
      </w:r>
      <w:r w:rsidR="002A4200">
        <w:rPr>
          <w:lang w:val="en-CA"/>
        </w:rPr>
        <w:t xml:space="preserve">four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130" w:author="Albi Celaj [2]" w:date="2019-02-21T21:47:00Z">
        <w:r w:rsidR="007F6A8C">
          <w:rPr>
            <w:lang w:val="en-CA"/>
          </w:rPr>
          <w:t xml:space="preserve"> </w:t>
        </w:r>
      </w:ins>
      <w:ins w:id="131" w:author="Albi Celaj" w:date="2019-02-22T13:40:00Z">
        <w:r w:rsidR="006A5EB7">
          <w:rPr>
            <w:lang w:val="en-CA"/>
          </w:rPr>
          <w:t xml:space="preserve"> Systematic mapping of higher-order interactions between multiple vari</w:t>
        </w:r>
      </w:ins>
      <w:ins w:id="132" w:author="Albi Celaj" w:date="2019-02-22T13:41:00Z">
        <w:r w:rsidR="006A5EB7">
          <w:rPr>
            <w:lang w:val="en-CA"/>
          </w:rPr>
          <w:t>a</w:t>
        </w:r>
      </w:ins>
      <w:ins w:id="133" w:author="Albi Celaj" w:date="2019-02-22T13:40:00Z">
        <w:r w:rsidR="006A5EB7">
          <w:rPr>
            <w:lang w:val="en-CA"/>
          </w:rPr>
          <w:t xml:space="preserve">nts at one locus </w:t>
        </w:r>
      </w:ins>
      <w:ins w:id="134" w:author="Albi Celaj" w:date="2019-02-22T13:53:00Z">
        <w:r w:rsidR="00E21074">
          <w:rPr>
            <w:lang w:val="en-CA"/>
          </w:rPr>
          <w:t xml:space="preserve">has further </w:t>
        </w:r>
      </w:ins>
      <w:del w:id="135" w:author="Albi Celaj" w:date="2019-02-22T13:53:00Z">
        <w:r w:rsidR="00E21074" w:rsidDel="00E21074">
          <w:rPr>
            <w:lang w:val="en-CA"/>
          </w:rPr>
          <w:delText xml:space="preserve">has </w:delText>
        </w:r>
        <w:r w:rsidR="00265C3C" w:rsidDel="00E21074">
          <w:rPr>
            <w:lang w:val="en-CA"/>
          </w:rPr>
          <w:delText xml:space="preserve">further </w:delText>
        </w:r>
      </w:del>
      <w:ins w:id="136" w:author="Albi Celaj" w:date="2019-02-22T13:43:00Z">
        <w:r w:rsidR="00E21074">
          <w:rPr>
            <w:lang w:val="en-CA"/>
          </w:rPr>
          <w:t>demonstrate</w:t>
        </w:r>
      </w:ins>
      <w:ins w:id="137" w:author="Albi Celaj" w:date="2019-02-22T13:53:00Z">
        <w:r w:rsidR="00E21074">
          <w:rPr>
            <w:lang w:val="en-CA"/>
          </w:rPr>
          <w:t>d</w:t>
        </w:r>
      </w:ins>
      <w:ins w:id="138" w:author="Albi Celaj" w:date="2019-02-22T13:40:00Z">
        <w:r w:rsidR="006A5EB7">
          <w:rPr>
            <w:lang w:val="en-CA"/>
          </w:rPr>
          <w:t xml:space="preserve"> their importance in yield</w:t>
        </w:r>
      </w:ins>
      <w:ins w:id="139" w:author="Albi Celaj" w:date="2019-02-22T13:42:00Z">
        <w:r w:rsidR="002D7671">
          <w:rPr>
            <w:lang w:val="en-CA"/>
          </w:rPr>
          <w:t>ing</w:t>
        </w:r>
      </w:ins>
      <w:ins w:id="140" w:author="Albi Celaj" w:date="2019-02-22T13:40:00Z">
        <w:r w:rsidR="006A5EB7">
          <w:rPr>
            <w:lang w:val="en-CA"/>
          </w:rPr>
          <w:t xml:space="preserve"> functional understanding</w:t>
        </w:r>
      </w:ins>
      <w:r w:rsidR="00E21074">
        <w:rPr>
          <w:lang w:val="en-CA"/>
        </w:rPr>
        <w:t xml:space="preserve"> </w:t>
      </w:r>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ins w:id="141" w:author="Albi Celaj" w:date="2019-02-22T13:41:00Z">
        <w:r w:rsidR="006A5EB7">
          <w:rPr>
            <w:lang w:val="en-CA"/>
          </w:rPr>
          <w:t>.</w:t>
        </w:r>
      </w:ins>
      <w:ins w:id="142" w:author="Albi Celaj" w:date="2019-02-22T15:03:00Z">
        <w:r w:rsidR="00226D3A">
          <w:rPr>
            <w:lang w:val="en-CA"/>
          </w:rPr>
          <w:t xml:space="preserve"> </w:t>
        </w:r>
      </w:ins>
      <w:ins w:id="143" w:author="Albi Celaj [2]" w:date="2019-02-21T21:24:00Z">
        <w:del w:id="144" w:author="Albi Celaj" w:date="2019-02-22T13:41:00Z">
          <w:r w:rsidR="00E10275" w:rsidDel="006A5EB7">
            <w:rPr>
              <w:lang w:val="en-CA"/>
            </w:rPr>
            <w:delText>When mapped between m</w:delText>
          </w:r>
        </w:del>
      </w:ins>
      <w:ins w:id="145" w:author="Albi Celaj [2]" w:date="2019-02-21T21:35:00Z">
        <w:del w:id="146" w:author="Albi Celaj" w:date="2019-02-22T13:41:00Z">
          <w:r w:rsidR="00E10275" w:rsidDel="006A5EB7">
            <w:rPr>
              <w:lang w:val="en-CA"/>
            </w:rPr>
            <w:delText>ultiple</w:delText>
          </w:r>
        </w:del>
      </w:ins>
      <w:ins w:id="147" w:author="Albi Celaj [2]" w:date="2019-02-21T21:24:00Z">
        <w:del w:id="148" w:author="Albi Celaj" w:date="2019-02-22T13:41:00Z">
          <w:r w:rsidR="003B47EB" w:rsidDel="006A5EB7">
            <w:rPr>
              <w:lang w:val="en-CA"/>
            </w:rPr>
            <w:delText xml:space="preserve"> variants at one locus, </w:delText>
          </w:r>
        </w:del>
      </w:ins>
      <w:ins w:id="149" w:author="Albi Celaj [2]" w:date="2019-02-21T21:43:00Z">
        <w:del w:id="150" w:author="Albi Celaj" w:date="2019-02-22T13:41:00Z">
          <w:r w:rsidR="0011704B" w:rsidDel="006A5EB7">
            <w:rPr>
              <w:lang w:val="en-CA"/>
            </w:rPr>
            <w:delText xml:space="preserve">profiles of </w:delText>
          </w:r>
        </w:del>
      </w:ins>
      <w:ins w:id="151" w:author="Albi Celaj [2]" w:date="2019-02-21T21:24:00Z">
        <w:del w:id="152" w:author="Albi Celaj" w:date="2019-02-22T13:41:00Z">
          <w:r w:rsidR="003B47EB" w:rsidDel="006A5EB7">
            <w:rPr>
              <w:lang w:val="en-CA"/>
            </w:rPr>
            <w:delText>high</w:delText>
          </w:r>
        </w:del>
      </w:ins>
      <w:ins w:id="153" w:author="Albi Celaj [2]" w:date="2019-02-21T21:43:00Z">
        <w:del w:id="154" w:author="Albi Celaj" w:date="2019-02-22T13:41:00Z">
          <w:r w:rsidR="0011704B" w:rsidDel="006A5EB7">
            <w:rPr>
              <w:lang w:val="en-CA"/>
            </w:rPr>
            <w:delText>er</w:delText>
          </w:r>
        </w:del>
      </w:ins>
      <w:ins w:id="155" w:author="Albi Celaj [2]" w:date="2019-02-21T21:24:00Z">
        <w:del w:id="156" w:author="Albi Celaj" w:date="2019-02-22T13:41:00Z">
          <w:r w:rsidR="003B47EB" w:rsidDel="006A5EB7">
            <w:rPr>
              <w:lang w:val="en-CA"/>
            </w:rPr>
            <w:delText>-order interaction</w:delText>
          </w:r>
        </w:del>
      </w:ins>
      <w:ins w:id="157" w:author="Albi Celaj [2]" w:date="2019-02-21T21:43:00Z">
        <w:del w:id="158" w:author="Albi Celaj" w:date="2019-02-22T13:41:00Z">
          <w:r w:rsidR="0011704B" w:rsidDel="006A5EB7">
            <w:rPr>
              <w:lang w:val="en-CA"/>
            </w:rPr>
            <w:delText>s</w:delText>
          </w:r>
        </w:del>
      </w:ins>
      <w:ins w:id="159" w:author="Albi Celaj [2]" w:date="2019-02-21T21:24:00Z">
        <w:del w:id="160" w:author="Albi Celaj" w:date="2019-02-22T13:41:00Z">
          <w:r w:rsidR="003B47EB" w:rsidDel="006A5EB7">
            <w:rPr>
              <w:lang w:val="en-CA"/>
            </w:rPr>
            <w:delText xml:space="preserve"> </w:delText>
          </w:r>
        </w:del>
      </w:ins>
      <w:ins w:id="161" w:author="Albi Celaj [2]" w:date="2019-02-21T21:34:00Z">
        <w:del w:id="162" w:author="Albi Celaj" w:date="2019-02-22T13:41:00Z">
          <w:r w:rsidR="00E10275" w:rsidDel="006A5EB7">
            <w:rPr>
              <w:lang w:val="en-CA"/>
            </w:rPr>
            <w:delText xml:space="preserve">have yielded rich functional understanding </w:delText>
          </w:r>
          <w:r w:rsidR="000D41C2" w:rsidDel="006A5EB7">
            <w:rPr>
              <w:lang w:val="en-CA"/>
            </w:rPr>
            <w:delText xml:space="preserve">[[]].  </w:delText>
          </w:r>
        </w:del>
        <w:r w:rsidR="000D41C2">
          <w:rPr>
            <w:lang w:val="en-CA"/>
          </w:rPr>
          <w:t>However</w:t>
        </w:r>
      </w:ins>
      <w:ins w:id="163" w:author="Albi Celaj [2]" w:date="2019-02-21T21:35:00Z">
        <w:r w:rsidR="00E10275">
          <w:rPr>
            <w:lang w:val="en-CA"/>
          </w:rPr>
          <w:t>,</w:t>
        </w:r>
      </w:ins>
      <w:ins w:id="164" w:author="Albi Celaj [2]" w:date="2019-02-21T21:36:00Z">
        <w:r w:rsidR="000D41C2">
          <w:rPr>
            <w:lang w:val="en-CA"/>
          </w:rPr>
          <w:t xml:space="preserve"> </w:t>
        </w:r>
      </w:ins>
      <w:ins w:id="165" w:author="Albi Celaj [2]" w:date="2019-02-21T21:37:00Z">
        <w:r w:rsidR="00400CB7">
          <w:rPr>
            <w:lang w:val="en-CA"/>
          </w:rPr>
          <w:t xml:space="preserve">higher-order </w:t>
        </w:r>
        <w:del w:id="166" w:author="Albi Celaj" w:date="2019-02-22T13:24:00Z">
          <w:r w:rsidR="00400CB7" w:rsidDel="00C7655F">
            <w:rPr>
              <w:lang w:val="en-CA"/>
            </w:rPr>
            <w:delText xml:space="preserve">multi-gene </w:delText>
          </w:r>
        </w:del>
        <w:r w:rsidR="00400CB7">
          <w:rPr>
            <w:lang w:val="en-CA"/>
          </w:rPr>
          <w:t xml:space="preserve">interactions </w:t>
        </w:r>
      </w:ins>
      <w:ins w:id="167" w:author="Albi Celaj" w:date="2019-02-22T13:26:00Z">
        <w:r w:rsidR="00510E9C">
          <w:rPr>
            <w:lang w:val="en-CA"/>
          </w:rPr>
          <w:t>between</w:t>
        </w:r>
      </w:ins>
      <w:ins w:id="168" w:author="Albi Celaj" w:date="2019-02-22T13:24:00Z">
        <w:r w:rsidR="00D60878">
          <w:rPr>
            <w:lang w:val="en-CA"/>
          </w:rPr>
          <w:t xml:space="preserve"> multiple genes </w:t>
        </w:r>
      </w:ins>
      <w:ins w:id="169" w:author="Albi Celaj [2]" w:date="2019-02-21T21:37:00Z">
        <w:r w:rsidR="00400CB7">
          <w:rPr>
            <w:lang w:val="en-CA"/>
          </w:rPr>
          <w:t xml:space="preserve">remain poorly characterized, </w:t>
        </w:r>
      </w:ins>
      <w:ins w:id="170" w:author="Albi Celaj [2]" w:date="2019-02-21T21:38:00Z">
        <w:r w:rsidR="00400CB7">
          <w:rPr>
            <w:lang w:val="en-CA"/>
          </w:rPr>
          <w:t>limiting</w:t>
        </w:r>
      </w:ins>
      <w:ins w:id="171" w:author="Albi Celaj [2]" w:date="2019-02-21T21:52:00Z">
        <w:r w:rsidR="00D958EF">
          <w:rPr>
            <w:lang w:val="en-CA"/>
          </w:rPr>
          <w:t xml:space="preserve"> </w:t>
        </w:r>
      </w:ins>
      <w:ins w:id="172" w:author="Albi Celaj [2]" w:date="2019-02-24T21:58:00Z">
        <w:r w:rsidR="00856356">
          <w:rPr>
            <w:lang w:val="en-CA"/>
          </w:rPr>
          <w:t>functional</w:t>
        </w:r>
      </w:ins>
      <w:ins w:id="173" w:author="Albi Celaj" w:date="2019-02-22T17:13:00Z">
        <w:del w:id="174" w:author="Albi Celaj [2]" w:date="2019-02-24T21:27:00Z">
          <w:r w:rsidR="00123493" w:rsidDel="00C72DF5">
            <w:rPr>
              <w:lang w:val="en-CA"/>
            </w:rPr>
            <w:delText>functional</w:delText>
          </w:r>
        </w:del>
      </w:ins>
      <w:ins w:id="175" w:author="Albi Celaj" w:date="2019-02-22T13:25:00Z">
        <w:r w:rsidR="00D60878">
          <w:rPr>
            <w:lang w:val="en-CA"/>
          </w:rPr>
          <w:t xml:space="preserve"> i</w:t>
        </w:r>
        <w:r w:rsidR="00D91844">
          <w:rPr>
            <w:lang w:val="en-CA"/>
          </w:rPr>
          <w:t xml:space="preserve">nference within </w:t>
        </w:r>
      </w:ins>
      <w:ins w:id="176" w:author="Albi Celaj [2]" w:date="2019-02-24T21:58:00Z">
        <w:r w:rsidR="00856356">
          <w:rPr>
            <w:lang w:val="en-CA"/>
          </w:rPr>
          <w:t>multi-</w:t>
        </w:r>
        <w:r w:rsidR="003F0F1B">
          <w:rPr>
            <w:lang w:val="en-CA"/>
          </w:rPr>
          <w:t xml:space="preserve">gene </w:t>
        </w:r>
      </w:ins>
      <w:ins w:id="177" w:author="Albi Celaj" w:date="2019-02-22T13:25:00Z">
        <w:r w:rsidR="00D91844">
          <w:rPr>
            <w:lang w:val="en-CA"/>
          </w:rPr>
          <w:t>sys</w:t>
        </w:r>
        <w:r w:rsidR="0067368C">
          <w:rPr>
            <w:lang w:val="en-CA"/>
          </w:rPr>
          <w:t>tems that</w:t>
        </w:r>
        <w:r w:rsidR="00D60878">
          <w:rPr>
            <w:lang w:val="en-CA"/>
          </w:rPr>
          <w:t xml:space="preserve"> </w:t>
        </w:r>
      </w:ins>
      <w:ins w:id="178" w:author="Albi Celaj" w:date="2019-02-22T13:27:00Z">
        <w:r w:rsidR="0067368C">
          <w:rPr>
            <w:lang w:val="en-CA"/>
          </w:rPr>
          <w:t xml:space="preserve">show </w:t>
        </w:r>
      </w:ins>
      <w:ins w:id="179" w:author="Albi Celaj" w:date="2019-02-22T13:25:00Z">
        <w:r w:rsidR="00D60878">
          <w:rPr>
            <w:lang w:val="en-CA"/>
          </w:rPr>
          <w:t xml:space="preserve">complex </w:t>
        </w:r>
      </w:ins>
      <w:ins w:id="180" w:author="Albi Celaj" w:date="2019-02-22T13:28:00Z">
        <w:del w:id="181" w:author="Albi Celaj [2]" w:date="2019-02-24T21:27:00Z">
          <w:r w:rsidR="00186B06" w:rsidDel="00C72DF5">
            <w:rPr>
              <w:lang w:val="en-CA"/>
            </w:rPr>
            <w:delText>multi-gene</w:delText>
          </w:r>
        </w:del>
      </w:ins>
      <w:ins w:id="182" w:author="Albi Celaj [2]" w:date="2019-02-24T21:58:00Z">
        <w:r w:rsidR="00856356">
          <w:rPr>
            <w:lang w:val="en-CA"/>
          </w:rPr>
          <w:t>genetic</w:t>
        </w:r>
      </w:ins>
      <w:ins w:id="183" w:author="Albi Celaj" w:date="2019-02-22T13:28:00Z">
        <w:r w:rsidR="00186B06">
          <w:rPr>
            <w:lang w:val="en-CA"/>
          </w:rPr>
          <w:t xml:space="preserve"> </w:t>
        </w:r>
      </w:ins>
      <w:ins w:id="184" w:author="Albi Celaj" w:date="2019-02-22T13:25:00Z">
        <w:r w:rsidR="00D60878">
          <w:rPr>
            <w:lang w:val="en-CA"/>
          </w:rPr>
          <w:t>dependencies.</w:t>
        </w:r>
      </w:ins>
    </w:p>
    <w:p w14:paraId="7D3C7434" w14:textId="77777777" w:rsidR="00D60878" w:rsidRDefault="00D60878" w:rsidP="0076271F">
      <w:pPr>
        <w:jc w:val="both"/>
        <w:rPr>
          <w:ins w:id="185" w:author="Albi Celaj" w:date="2019-02-22T13:29:00Z"/>
          <w:lang w:val="en-CA"/>
        </w:rPr>
      </w:pPr>
    </w:p>
    <w:p w14:paraId="2BA2C6AA" w14:textId="5502235E" w:rsidR="0076271F" w:rsidDel="009A747A" w:rsidRDefault="00256C92">
      <w:pPr>
        <w:jc w:val="both"/>
        <w:rPr>
          <w:ins w:id="186" w:author="Albi Celaj [2]" w:date="2019-02-21T21:30:00Z"/>
          <w:del w:id="187" w:author="Albi Celaj" w:date="2019-02-22T13:59:00Z"/>
          <w:lang w:val="en-CA"/>
        </w:rPr>
      </w:pPr>
      <w:ins w:id="188" w:author="Albi Celaj" w:date="2019-02-22T13:56:00Z">
        <w:r>
          <w:rPr>
            <w:lang w:val="en-CA"/>
          </w:rPr>
          <w:t>To permit</w:t>
        </w:r>
        <w:r w:rsidR="004C5610">
          <w:rPr>
            <w:lang w:val="en-CA"/>
          </w:rPr>
          <w:t xml:space="preserve"> in-depth functional inference </w:t>
        </w:r>
      </w:ins>
      <w:ins w:id="189" w:author="Albi Celaj" w:date="2019-02-22T13:59:00Z">
        <w:r w:rsidR="004C5610">
          <w:rPr>
            <w:lang w:val="en-CA"/>
          </w:rPr>
          <w:t>within</w:t>
        </w:r>
      </w:ins>
      <w:ins w:id="190" w:author="Albi Celaj" w:date="2019-02-22T13:56:00Z">
        <w:r w:rsidR="004C5610">
          <w:rPr>
            <w:lang w:val="en-CA"/>
          </w:rPr>
          <w:t xml:space="preserve"> multi-gene systems, </w:t>
        </w:r>
      </w:ins>
      <w:ins w:id="191" w:author="Albi Celaj" w:date="2019-02-22T14:29:00Z">
        <w:r w:rsidR="002C7EBC">
          <w:rPr>
            <w:lang w:val="en-CA"/>
          </w:rPr>
          <w:t xml:space="preserve">we present a </w:t>
        </w:r>
        <w:r w:rsidR="002C7EBC" w:rsidRPr="00F07CF5">
          <w:rPr>
            <w:rFonts w:eastAsia="Times New Roman"/>
          </w:rPr>
          <w:t xml:space="preserve">high-order </w:t>
        </w:r>
        <w:r w:rsidR="002C7EBC" w:rsidRPr="00364DA5">
          <w:rPr>
            <w:rFonts w:eastAsia="Times New Roman"/>
          </w:rPr>
          <w:t>‘</w:t>
        </w:r>
        <w:r w:rsidR="002C7EBC">
          <w:rPr>
            <w:rFonts w:eastAsia="Times New Roman"/>
            <w:i/>
          </w:rPr>
          <w:t>X</w:t>
        </w:r>
        <w:r w:rsidR="002C7EBC" w:rsidRPr="001040CE">
          <w:rPr>
            <w:rFonts w:eastAsia="Times New Roman"/>
            <w:i/>
          </w:rPr>
          <w:t>-</w:t>
        </w:r>
        <w:r w:rsidR="002C7EBC">
          <w:rPr>
            <w:rFonts w:eastAsia="Times New Roman"/>
          </w:rPr>
          <w:t>gene’ genetic analysis (X</w:t>
        </w:r>
        <w:r w:rsidR="00F93A81">
          <w:rPr>
            <w:rFonts w:eastAsia="Times New Roman"/>
          </w:rPr>
          <w:t xml:space="preserve">GA) strategy </w:t>
        </w:r>
      </w:ins>
      <w:ins w:id="192" w:author="Albi Celaj" w:date="2019-02-22T14:40:00Z">
        <w:r w:rsidR="00A12436">
          <w:rPr>
            <w:rFonts w:eastAsia="Times New Roman"/>
          </w:rPr>
          <w:t xml:space="preserve">that generalizes </w:t>
        </w:r>
      </w:ins>
      <w:ins w:id="193" w:author="Albi Celaj" w:date="2019-02-22T14:29:00Z">
        <w:r w:rsidR="002C7EBC">
          <w:rPr>
            <w:rFonts w:eastAsia="Times New Roman"/>
          </w:rPr>
          <w:t xml:space="preserve">beyond the use of </w:t>
        </w:r>
      </w:ins>
      <w:ins w:id="194" w:author="Albi Celaj [2]" w:date="2019-02-22T09:31:00Z">
        <w:del w:id="195" w:author="Albi Celaj" w:date="2019-02-22T13:24:00Z">
          <w:r w:rsidR="00937FA1" w:rsidDel="00D60878">
            <w:rPr>
              <w:lang w:val="en-CA"/>
            </w:rPr>
            <w:delText xml:space="preserve">possible </w:delText>
          </w:r>
        </w:del>
        <w:del w:id="196" w:author="Albi Celaj" w:date="2019-02-22T13:59:00Z">
          <w:r w:rsidR="00937FA1" w:rsidDel="009A747A">
            <w:rPr>
              <w:lang w:val="en-CA"/>
            </w:rPr>
            <w:delText>genetic</w:delText>
          </w:r>
        </w:del>
      </w:ins>
      <w:ins w:id="197" w:author="Albi Celaj [2]" w:date="2019-02-21T21:51:00Z">
        <w:del w:id="198" w:author="Albi Celaj" w:date="2019-02-22T13:59:00Z">
          <w:r w:rsidR="000B377A" w:rsidDel="009A747A">
            <w:rPr>
              <w:lang w:val="en-CA"/>
            </w:rPr>
            <w:delText xml:space="preserve"> </w:delText>
          </w:r>
        </w:del>
      </w:ins>
      <w:ins w:id="199" w:author="Albi Celaj [2]" w:date="2019-02-21T21:38:00Z">
        <w:del w:id="200" w:author="Albi Celaj" w:date="2019-02-22T13:59:00Z">
          <w:r w:rsidR="00400CB7" w:rsidDel="009A747A">
            <w:rPr>
              <w:lang w:val="en-CA"/>
            </w:rPr>
            <w:delText>infer</w:delText>
          </w:r>
          <w:r w:rsidR="006B189C" w:rsidDel="009A747A">
            <w:rPr>
              <w:lang w:val="en-CA"/>
            </w:rPr>
            <w:delText xml:space="preserve">ence within </w:delText>
          </w:r>
          <w:r w:rsidR="00400CB7" w:rsidDel="009A747A">
            <w:rPr>
              <w:lang w:val="en-CA"/>
            </w:rPr>
            <w:delText>systems</w:delText>
          </w:r>
        </w:del>
      </w:ins>
      <w:ins w:id="201" w:author="Albi Celaj [2]" w:date="2019-02-21T21:42:00Z">
        <w:del w:id="202" w:author="Albi Celaj" w:date="2019-02-22T13:59:00Z">
          <w:r w:rsidR="006B189C" w:rsidDel="009A747A">
            <w:rPr>
              <w:lang w:val="en-CA"/>
            </w:rPr>
            <w:delText xml:space="preserve"> </w:delText>
          </w:r>
        </w:del>
        <w:del w:id="203" w:author="Albi Celaj" w:date="2019-02-22T13:24:00Z">
          <w:r w:rsidR="006B189C" w:rsidDel="00D60878">
            <w:rPr>
              <w:lang w:val="en-CA"/>
            </w:rPr>
            <w:delText>encoded by multiple genes</w:delText>
          </w:r>
        </w:del>
      </w:ins>
      <w:ins w:id="204" w:author="Albi Celaj [2]" w:date="2019-02-21T21:38:00Z">
        <w:del w:id="205" w:author="Albi Celaj" w:date="2019-02-22T13:24:00Z">
          <w:r w:rsidR="00400CB7" w:rsidDel="00D60878">
            <w:rPr>
              <w:lang w:val="en-CA"/>
            </w:rPr>
            <w:delText>.</w:delText>
          </w:r>
        </w:del>
      </w:ins>
      <w:ins w:id="206" w:author="Albi Celaj [2]" w:date="2019-02-21T21:35:00Z">
        <w:del w:id="207" w:author="Albi Celaj" w:date="2019-02-22T13:24:00Z">
          <w:r w:rsidR="00E10275" w:rsidDel="00D60878">
            <w:rPr>
              <w:lang w:val="en-CA"/>
            </w:rPr>
            <w:delText xml:space="preserve"> </w:delText>
          </w:r>
        </w:del>
      </w:ins>
    </w:p>
    <w:p w14:paraId="52C7FE45" w14:textId="777A0A08" w:rsidR="009852E8" w:rsidDel="009A747A" w:rsidRDefault="009852E8">
      <w:pPr>
        <w:jc w:val="both"/>
        <w:rPr>
          <w:ins w:id="208" w:author="Albi Celaj [2]" w:date="2019-02-21T22:44:00Z"/>
          <w:del w:id="209" w:author="Albi Celaj" w:date="2019-02-22T13:59:00Z"/>
          <w:lang w:val="en-CA"/>
        </w:rPr>
      </w:pPr>
    </w:p>
    <w:p w14:paraId="6AC83A09" w14:textId="1FDFC78D" w:rsidR="007700CD" w:rsidDel="009A747A" w:rsidRDefault="007700CD">
      <w:pPr>
        <w:jc w:val="both"/>
        <w:rPr>
          <w:ins w:id="210" w:author="Albi Celaj [2]" w:date="2019-02-21T21:54:00Z"/>
          <w:del w:id="211" w:author="Albi Celaj" w:date="2019-02-22T13:59:00Z"/>
          <w:lang w:val="en-CA"/>
        </w:rPr>
      </w:pPr>
    </w:p>
    <w:p w14:paraId="0AB2FAAE" w14:textId="51B6643A" w:rsidR="009852E8" w:rsidDel="009A747A" w:rsidRDefault="001722AC">
      <w:pPr>
        <w:jc w:val="both"/>
        <w:rPr>
          <w:ins w:id="212" w:author="Albi Celaj [2]" w:date="2019-02-21T21:54:00Z"/>
          <w:del w:id="213" w:author="Albi Celaj" w:date="2019-02-22T13:59:00Z"/>
          <w:lang w:val="en-CA"/>
        </w:rPr>
      </w:pPr>
      <w:ins w:id="214" w:author="Albi Celaj [2]" w:date="2019-02-21T21:54:00Z">
        <w:del w:id="215" w:author="Albi Celaj" w:date="2019-02-22T13:59:00Z">
          <w:r w:rsidDel="009A747A">
            <w:rPr>
              <w:lang w:val="en-CA"/>
            </w:rPr>
            <w:delText>Tp</w:delText>
          </w:r>
        </w:del>
      </w:ins>
      <w:ins w:id="216" w:author="Albi Celaj [2]" w:date="2019-02-21T22:45:00Z">
        <w:del w:id="217" w:author="Albi Celaj" w:date="2019-02-22T13:59:00Z">
          <w:r w:rsidDel="009A747A">
            <w:rPr>
              <w:lang w:val="en-CA"/>
            </w:rPr>
            <w:delText xml:space="preserve">… we present </w:delText>
          </w:r>
        </w:del>
      </w:ins>
    </w:p>
    <w:p w14:paraId="57F5665D" w14:textId="39630FAC" w:rsidR="003B6FBF" w:rsidDel="009A747A" w:rsidRDefault="00AE1DA6">
      <w:pPr>
        <w:jc w:val="both"/>
        <w:rPr>
          <w:ins w:id="218" w:author="Albi Celaj [2]" w:date="2019-02-21T21:18:00Z"/>
          <w:del w:id="219" w:author="Albi Celaj" w:date="2019-02-22T13:59:00Z"/>
          <w:lang w:val="en-CA"/>
        </w:rPr>
      </w:pPr>
      <w:del w:id="220" w:author="Albi Celaj" w:date="2019-02-22T13:59:00Z">
        <w:r w:rsidDel="009A747A">
          <w:rPr>
            <w:lang w:val="en-CA"/>
          </w:rPr>
          <w:delText xml:space="preserve"> </w:delText>
        </w:r>
        <w:r w:rsidR="003860A8" w:rsidDel="009A747A">
          <w:rPr>
            <w:lang w:val="en-CA"/>
          </w:rPr>
          <w:delText xml:space="preserve"> </w:delText>
        </w:r>
        <w:r w:rsidR="00564739" w:rsidDel="009A747A">
          <w:rPr>
            <w:lang w:val="en-CA"/>
          </w:rPr>
          <w:fldChar w:fldCharType="begin" w:fldLock="1"/>
        </w:r>
        <w:r w:rsidR="003860A8" w:rsidRPr="00BA3915" w:rsidDel="009A747A">
          <w:rPr>
            <w:lang w:val="en-CA"/>
          </w:rPr>
          <w:delInstrText>ADDIN CSL_CITATION {"citationItems":[{"id":"ITEM-1","itemData":{"DOI":"10.1016/J.CELL.2018.12.010","ISSN"</w:delInstrText>
        </w:r>
      </w:del>
      <w:del w:id="221" w:author="Albi Celaj" w:date="2019-02-22T14:30:00Z">
        <w:r w:rsidR="003860A8" w:rsidRPr="00BA3915" w:rsidDel="002C7EBC">
          <w:rPr>
            <w:lang w:val="en-CA"/>
          </w:rPr>
          <w:delInstrText>:</w:delInstrText>
        </w:r>
      </w:del>
      <w:del w:id="222" w:author="Albi Celaj" w:date="2019-02-22T13:59:00Z">
        <w:r w:rsidR="003860A8" w:rsidRPr="00BA3915" w:rsidDel="009A747A">
          <w:rPr>
            <w:lang w:val="en-CA"/>
          </w:rPr>
          <w:delInstrText xml:space="preserve">0092-8674","abstract":"Despite a wealth of </w:delInstrText>
        </w:r>
        <w:r w:rsidR="003860A8" w:rsidRPr="0084453E" w:rsidDel="009A747A">
          <w:rPr>
            <w:lang w:val="en-CA"/>
          </w:rPr>
          <w:delInstrText xml:space="preserve">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w:delInstrText>
        </w:r>
        <w:r w:rsidR="003860A8" w:rsidRPr="00F1664E" w:rsidDel="009A747A">
          <w:rPr>
            <w:lang w:val="en-CA"/>
          </w:rPr>
          <w:delInstrText>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delInstrText>
        </w:r>
        <w:r w:rsidR="00564739" w:rsidDel="009A747A">
          <w:rPr>
            <w:lang w:val="en-CA"/>
          </w:rPr>
          <w:fldChar w:fldCharType="separate"/>
        </w:r>
        <w:r w:rsidR="00564739" w:rsidRPr="00564739" w:rsidDel="009A747A">
          <w:rPr>
            <w:noProof/>
            <w:lang w:val="en-CA"/>
          </w:rPr>
          <w:delText>(Baeza-Centurion et al., 2019)</w:delText>
        </w:r>
        <w:r w:rsidR="00564739" w:rsidDel="009A747A">
          <w:rPr>
            <w:lang w:val="en-CA"/>
          </w:rPr>
          <w:fldChar w:fldCharType="end"/>
        </w:r>
        <w:r w:rsidR="003860A8" w:rsidDel="009A747A">
          <w:rPr>
            <w:lang w:val="en-CA"/>
          </w:rPr>
          <w:delText xml:space="preserve"> </w:delText>
        </w:r>
        <w:r w:rsidR="003860A8" w:rsidDel="009A747A">
          <w:rPr>
            <w:lang w:val="en-CA"/>
          </w:rPr>
          <w:fldChar w:fldCharType="begin" w:fldLock="1"/>
        </w:r>
        <w:r w:rsidR="003860A8" w:rsidDel="009A747A">
          <w:rPr>
            <w:lang w:val="en-CA"/>
          </w:rPr>
          <w:del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delInstrText>
        </w:r>
        <w:r w:rsidR="003860A8" w:rsidDel="009A747A">
          <w:rPr>
            <w:lang w:val="en-CA"/>
          </w:rPr>
          <w:fldChar w:fldCharType="separate"/>
        </w:r>
        <w:r w:rsidR="003860A8" w:rsidRPr="003860A8" w:rsidDel="009A747A">
          <w:rPr>
            <w:noProof/>
            <w:lang w:val="en-CA"/>
          </w:rPr>
          <w:delText>(Sarkisyan et al., 2016)</w:delText>
        </w:r>
        <w:r w:rsidR="003860A8" w:rsidDel="009A747A">
          <w:rPr>
            <w:lang w:val="en-CA"/>
          </w:rPr>
          <w:fldChar w:fldCharType="end"/>
        </w:r>
        <w:r w:rsidR="00F1172F" w:rsidDel="009A747A">
          <w:rPr>
            <w:lang w:val="en-CA"/>
          </w:rPr>
          <w:delText xml:space="preserve">  However,</w:delText>
        </w:r>
      </w:del>
    </w:p>
    <w:p w14:paraId="5D5F267D" w14:textId="4729E42F" w:rsidR="00B67341" w:rsidDel="009A747A" w:rsidRDefault="00F1172F">
      <w:pPr>
        <w:jc w:val="both"/>
        <w:rPr>
          <w:del w:id="223" w:author="Albi Celaj" w:date="2019-02-22T13:59:00Z"/>
          <w:lang w:val="en-CA"/>
        </w:rPr>
      </w:pPr>
      <w:del w:id="224" w:author="Albi Celaj" w:date="2019-02-22T13:59:00Z">
        <w:r w:rsidDel="009A747A">
          <w:rPr>
            <w:lang w:val="en-CA"/>
          </w:rPr>
          <w:delText xml:space="preserve"> </w:delText>
        </w:r>
        <w:r w:rsidR="00DB4C74" w:rsidDel="009A747A">
          <w:rPr>
            <w:lang w:val="en-CA"/>
          </w:rPr>
          <w:delText xml:space="preserve">experimental and </w:delText>
        </w:r>
        <w:r w:rsidR="00B2177C" w:rsidDel="009A747A">
          <w:rPr>
            <w:lang w:val="en-CA"/>
          </w:rPr>
          <w:delText xml:space="preserve">interpretive </w:delText>
        </w:r>
        <w:r w:rsidR="00DB4C74" w:rsidDel="009A747A">
          <w:rPr>
            <w:lang w:val="en-CA"/>
          </w:rPr>
          <w:delText xml:space="preserve">challenges have limited </w:delText>
        </w:r>
        <w:r w:rsidR="00B2177C" w:rsidDel="009A747A">
          <w:rPr>
            <w:lang w:val="en-CA"/>
          </w:rPr>
          <w:delText xml:space="preserve">the systematic study of </w:delText>
        </w:r>
        <w:r w:rsidR="00DB4C74" w:rsidDel="009A747A">
          <w:rPr>
            <w:lang w:val="en-CA"/>
          </w:rPr>
          <w:delText>high</w:delText>
        </w:r>
        <w:r w:rsidR="00B2177C" w:rsidDel="009A747A">
          <w:rPr>
            <w:lang w:val="en-CA"/>
          </w:rPr>
          <w:delText xml:space="preserve">-order </w:delText>
        </w:r>
        <w:r w:rsidR="00DB4C74" w:rsidDel="009A747A">
          <w:rPr>
            <w:lang w:val="en-CA"/>
          </w:rPr>
          <w:delText xml:space="preserve">genetic </w:delText>
        </w:r>
        <w:r w:rsidDel="009A747A">
          <w:rPr>
            <w:lang w:val="en-CA"/>
          </w:rPr>
          <w:delText>analysis</w:delText>
        </w:r>
      </w:del>
      <w:ins w:id="225" w:author="Albi Celaj [3]" w:date="2019-02-14T15:53:00Z">
        <w:del w:id="226" w:author="Albi Celaj" w:date="2019-02-22T13:59:00Z">
          <w:r w:rsidR="00E86A37" w:rsidDel="009A747A">
            <w:rPr>
              <w:lang w:val="en-CA"/>
            </w:rPr>
            <w:delText xml:space="preserve"> </w:delText>
          </w:r>
        </w:del>
      </w:ins>
      <w:ins w:id="227" w:author="Al B" w:date="2019-02-17T17:18:00Z">
        <w:del w:id="228" w:author="Albi Celaj" w:date="2019-02-22T13:59:00Z">
          <w:r w:rsidR="00395093" w:rsidDel="009A747A">
            <w:rPr>
              <w:lang w:val="en-CA"/>
            </w:rPr>
            <w:delText>of high-order</w:delText>
          </w:r>
        </w:del>
      </w:ins>
      <w:ins w:id="229" w:author="Albi Celaj [3]" w:date="2019-02-14T15:53:00Z">
        <w:del w:id="230" w:author="Albi Celaj" w:date="2019-02-22T13:59:00Z">
          <w:r w:rsidR="00E86A37" w:rsidDel="009A747A">
            <w:rPr>
              <w:lang w:val="en-CA"/>
            </w:rPr>
            <w:delText>using high-order interactions</w:delText>
          </w:r>
        </w:del>
      </w:ins>
      <w:del w:id="231" w:author="Albi Celaj" w:date="2019-02-22T13:59:00Z">
        <w:r w:rsidR="00DB4C74" w:rsidDel="009A747A">
          <w:rPr>
            <w:lang w:val="en-CA"/>
          </w:rPr>
          <w:delText>.</w:delText>
        </w:r>
      </w:del>
    </w:p>
    <w:p w14:paraId="5A0A9B08" w14:textId="2D23C56E" w:rsidR="00F07CF5" w:rsidDel="009A747A" w:rsidRDefault="00F07CF5">
      <w:pPr>
        <w:jc w:val="both"/>
        <w:rPr>
          <w:del w:id="232" w:author="Albi Celaj" w:date="2019-02-22T13:59:00Z"/>
          <w:lang w:val="en-CA"/>
        </w:rPr>
      </w:pPr>
    </w:p>
    <w:p w14:paraId="39CE3CB7" w14:textId="3D8C5057" w:rsidR="000B377A" w:rsidDel="00553E40" w:rsidRDefault="00B2177C">
      <w:pPr>
        <w:jc w:val="both"/>
        <w:rPr>
          <w:del w:id="233" w:author="Albi Celaj" w:date="2019-02-22T14:00:00Z"/>
          <w:rFonts w:eastAsia="Times New Roman"/>
        </w:rPr>
      </w:pPr>
      <w:del w:id="234" w:author="Albi Celaj" w:date="2019-02-22T13:59:00Z">
        <w:r w:rsidDel="009A747A">
          <w:rPr>
            <w:rFonts w:eastAsia="Times New Roman"/>
          </w:rPr>
          <w:delText xml:space="preserve">Here </w:delText>
        </w:r>
      </w:del>
      <w:del w:id="235" w:author="Albi Celaj" w:date="2019-02-22T14:30:00Z">
        <w:r w:rsidR="00DB4C74" w:rsidDel="002C7EBC">
          <w:rPr>
            <w:rFonts w:eastAsia="Times New Roman"/>
          </w:rPr>
          <w:delText xml:space="preserve">we </w:delText>
        </w:r>
      </w:del>
      <w:del w:id="236" w:author="Albi Celaj" w:date="2019-02-19T14:46:00Z">
        <w:r w:rsidR="00DB4C74" w:rsidDel="005F424A">
          <w:rPr>
            <w:rFonts w:eastAsia="Times New Roman"/>
          </w:rPr>
          <w:delText xml:space="preserve">describe </w:delText>
        </w:r>
      </w:del>
      <w:del w:id="237" w:author="Albi Celaj" w:date="2019-02-22T14:30:00Z">
        <w:r w:rsidR="00DB4C74" w:rsidDel="002C7EBC">
          <w:rPr>
            <w:rFonts w:eastAsia="Times New Roman"/>
          </w:rPr>
          <w:delText xml:space="preserve">a </w:delText>
        </w:r>
      </w:del>
      <w:ins w:id="238" w:author="Albi Celaj" w:date="2019-02-22T14:20:00Z">
        <w:r w:rsidR="00390C17">
          <w:rPr>
            <w:rFonts w:eastAsia="Times New Roman"/>
          </w:rPr>
          <w:t>one</w:t>
        </w:r>
      </w:ins>
      <w:ins w:id="239" w:author="Albi Celaj" w:date="2019-02-22T14:21:00Z">
        <w:r w:rsidR="00390C17">
          <w:rPr>
            <w:rFonts w:eastAsia="Times New Roman"/>
          </w:rPr>
          <w:t>-</w:t>
        </w:r>
      </w:ins>
      <w:ins w:id="240" w:author="Albi Celaj" w:date="2019-02-22T14:20:00Z">
        <w:r w:rsidR="00390C17">
          <w:rPr>
            <w:rFonts w:eastAsia="Times New Roman"/>
          </w:rPr>
          <w:t xml:space="preserve"> and</w:t>
        </w:r>
      </w:ins>
      <w:ins w:id="241" w:author="Albi Celaj" w:date="2019-02-22T14:21:00Z">
        <w:r w:rsidR="009A00CB">
          <w:rPr>
            <w:rFonts w:eastAsia="Times New Roman"/>
          </w:rPr>
          <w:t xml:space="preserve"> two-gene </w:t>
        </w:r>
      </w:ins>
      <w:ins w:id="242" w:author="Albi Celaj" w:date="2019-02-22T14:30:00Z">
        <w:r w:rsidR="002C7EBC">
          <w:rPr>
            <w:rFonts w:eastAsia="Times New Roman"/>
          </w:rPr>
          <w:t>effects</w:t>
        </w:r>
      </w:ins>
      <w:ins w:id="243" w:author="Albi Celaj" w:date="2019-02-22T14:21:00Z">
        <w:r w:rsidR="00390C17">
          <w:rPr>
            <w:rFonts w:eastAsia="Times New Roman"/>
          </w:rPr>
          <w:t xml:space="preserve"> </w:t>
        </w:r>
      </w:ins>
      <w:del w:id="244" w:author="Albi Celaj" w:date="2019-02-22T13:59:00Z">
        <w:r w:rsidR="00DB4C74" w:rsidDel="009A747A">
          <w:rPr>
            <w:rFonts w:eastAsia="Times New Roman"/>
          </w:rPr>
          <w:delText>strategy</w:delText>
        </w:r>
        <w:r w:rsidR="00B30AC6" w:rsidDel="009A747A">
          <w:rPr>
            <w:rFonts w:eastAsia="Times New Roman"/>
          </w:rPr>
          <w:delText xml:space="preserve"> t</w:delText>
        </w:r>
      </w:del>
      <w:del w:id="245" w:author="Albi Celaj" w:date="2019-02-19T14:46:00Z">
        <w:r w:rsidR="00B30AC6" w:rsidDel="005F424A">
          <w:rPr>
            <w:rFonts w:eastAsia="Times New Roman"/>
          </w:rPr>
          <w:delText>hat</w:delText>
        </w:r>
      </w:del>
      <w:del w:id="246" w:author="Albi Celaj" w:date="2019-02-22T13:59:00Z">
        <w:r w:rsidR="00B30AC6" w:rsidDel="009A747A">
          <w:rPr>
            <w:rFonts w:eastAsia="Times New Roman"/>
          </w:rPr>
          <w:delText xml:space="preserve"> </w:delText>
        </w:r>
      </w:del>
      <w:ins w:id="247" w:author="Albi Celaj [2]" w:date="2019-02-21T21:48:00Z">
        <w:del w:id="248" w:author="Albi Celaj" w:date="2019-02-22T13:59:00Z">
          <w:r w:rsidR="000B377A" w:rsidDel="009A747A">
            <w:rPr>
              <w:rFonts w:eastAsia="Times New Roman"/>
            </w:rPr>
            <w:delText>perform genetic analysis that uses not onl</w:delText>
          </w:r>
        </w:del>
      </w:ins>
      <w:ins w:id="249" w:author="Albi Celaj [2]" w:date="2019-02-21T21:49:00Z">
        <w:del w:id="250" w:author="Albi Celaj" w:date="2019-02-22T13:59:00Z">
          <w:r w:rsidR="000B377A" w:rsidDel="009A747A">
            <w:rPr>
              <w:rFonts w:eastAsia="Times New Roman"/>
            </w:rPr>
            <w:delText xml:space="preserve">y </w:delText>
          </w:r>
        </w:del>
      </w:ins>
      <w:del w:id="251" w:author="Albi Celaj" w:date="2019-02-22T13:59:00Z">
        <w:r w:rsidR="00B30AC6" w:rsidDel="009A747A">
          <w:rPr>
            <w:rFonts w:eastAsia="Times New Roman"/>
          </w:rPr>
          <w:delText>generalize</w:delText>
        </w:r>
      </w:del>
      <w:del w:id="252" w:author="Albi Celaj" w:date="2019-02-19T14:46:00Z">
        <w:r w:rsidR="00B30AC6" w:rsidDel="005F424A">
          <w:rPr>
            <w:rFonts w:eastAsia="Times New Roman"/>
          </w:rPr>
          <w:delText>s</w:delText>
        </w:r>
      </w:del>
      <w:del w:id="253" w:author="Albi Celaj" w:date="2019-02-22T13:59:00Z">
        <w:r w:rsidR="00B30AC6" w:rsidDel="009A747A">
          <w:rPr>
            <w:rFonts w:eastAsia="Times New Roman"/>
          </w:rPr>
          <w:delText xml:space="preserve"> beyond</w:delText>
        </w:r>
      </w:del>
      <w:ins w:id="254" w:author="Al B" w:date="2019-02-17T17:40:00Z">
        <w:del w:id="255" w:author="Albi Celaj" w:date="2019-02-22T13:59:00Z">
          <w:r w:rsidR="00DF51AF" w:rsidDel="009A747A">
            <w:rPr>
              <w:rFonts w:eastAsia="Times New Roman"/>
            </w:rPr>
            <w:delText xml:space="preserve"> </w:delText>
          </w:r>
          <w:r w:rsidR="00F47311" w:rsidDel="009A747A">
            <w:rPr>
              <w:rFonts w:eastAsia="Times New Roman"/>
            </w:rPr>
            <w:delText>the analysis of</w:delText>
          </w:r>
        </w:del>
      </w:ins>
      <w:del w:id="256" w:author="Albi Celaj" w:date="2019-02-22T13:59:00Z">
        <w:r w:rsidR="00B30AC6" w:rsidDel="009A747A">
          <w:rPr>
            <w:rFonts w:eastAsia="Times New Roman"/>
          </w:rPr>
          <w:delText xml:space="preserve"> </w:delText>
        </w:r>
      </w:del>
      <w:del w:id="257" w:author="Albi Celaj" w:date="2019-02-22T14:21:00Z">
        <w:r w:rsidR="00B30AC6" w:rsidDel="00390C17">
          <w:rPr>
            <w:rFonts w:eastAsia="Times New Roman"/>
          </w:rPr>
          <w:delText xml:space="preserve">one- and two-gene </w:delText>
        </w:r>
        <w:r w:rsidDel="00390C17">
          <w:rPr>
            <w:rFonts w:eastAsia="Times New Roman"/>
          </w:rPr>
          <w:delText>analysis</w:delText>
        </w:r>
      </w:del>
      <w:ins w:id="258" w:author="Al B" w:date="2019-02-17T17:41:00Z">
        <w:del w:id="259" w:author="Albi Celaj" w:date="2019-02-22T14:01:00Z">
          <w:r w:rsidR="00F47311" w:rsidDel="00AD7D24">
            <w:rPr>
              <w:rFonts w:eastAsia="Times New Roman"/>
            </w:rPr>
            <w:delText>perturbation</w:delText>
          </w:r>
        </w:del>
        <w:del w:id="260" w:author="Albi Celaj" w:date="2019-02-19T14:46:00Z">
          <w:r w:rsidR="00F47311" w:rsidDel="005F424A">
            <w:rPr>
              <w:rFonts w:eastAsia="Times New Roman"/>
            </w:rPr>
            <w:delText xml:space="preserve"> effect</w:delText>
          </w:r>
        </w:del>
        <w:del w:id="261" w:author="Albi Celaj" w:date="2019-02-22T14:01:00Z">
          <w:r w:rsidR="00F47311" w:rsidDel="00AD7D24">
            <w:rPr>
              <w:rFonts w:eastAsia="Times New Roman"/>
            </w:rPr>
            <w:delText>s</w:delText>
          </w:r>
        </w:del>
      </w:ins>
      <w:del w:id="262" w:author="Albi Celaj" w:date="2019-02-22T14:21:00Z">
        <w:r w:rsidDel="00390C17">
          <w:rPr>
            <w:rFonts w:eastAsia="Times New Roman"/>
          </w:rPr>
          <w:delText xml:space="preserve"> </w:delText>
        </w:r>
      </w:del>
      <w:r w:rsidR="00B30AC6">
        <w:rPr>
          <w:rFonts w:eastAsia="Times New Roman"/>
        </w:rPr>
        <w:t>(</w:t>
      </w:r>
      <w:ins w:id="263" w:author="Albi Celaj" w:date="2019-02-22T15:03:00Z">
        <w:r w:rsidR="004D0C47">
          <w:rPr>
            <w:rFonts w:eastAsia="Times New Roman"/>
          </w:rPr>
          <w:t xml:space="preserve">i.e. </w:t>
        </w:r>
      </w:ins>
      <w:r w:rsidR="00B30AC6">
        <w:rPr>
          <w:rFonts w:eastAsia="Times New Roman"/>
        </w:rPr>
        <w:t>‘1GA’ and ‘2GA’)</w:t>
      </w:r>
      <w:ins w:id="264" w:author="Albi Celaj" w:date="2019-02-22T14:30:00Z">
        <w:r w:rsidR="002C7EBC">
          <w:rPr>
            <w:rFonts w:eastAsia="Times New Roman"/>
          </w:rPr>
          <w:t>.</w:t>
        </w:r>
      </w:ins>
      <w:del w:id="265" w:author="Albi Celaj" w:date="2019-02-22T14:30:00Z">
        <w:r w:rsidDel="002C7EBC">
          <w:rPr>
            <w:rFonts w:eastAsia="Times New Roman"/>
          </w:rPr>
          <w:delText xml:space="preserve">, </w:delText>
        </w:r>
      </w:del>
      <w:del w:id="266" w:author="Albi Celaj" w:date="2019-02-19T14:47:00Z">
        <w:r w:rsidDel="005F424A">
          <w:rPr>
            <w:rFonts w:eastAsia="Times New Roman"/>
          </w:rPr>
          <w:delText>permitting</w:delText>
        </w:r>
      </w:del>
      <w:r>
        <w:rPr>
          <w:rFonts w:eastAsia="Times New Roman"/>
        </w:rPr>
        <w:t xml:space="preserve"> </w:t>
      </w:r>
      <w:del w:id="267" w:author="Albi Celaj" w:date="2019-02-22T14:29:00Z">
        <w:r w:rsidRPr="00F07CF5" w:rsidDel="002C7EBC">
          <w:rPr>
            <w:rFonts w:eastAsia="Times New Roman"/>
          </w:rPr>
          <w:delText xml:space="preserve">high-order </w:delText>
        </w:r>
        <w:r w:rsidRPr="0078338C" w:rsidDel="002C7EBC">
          <w:rPr>
            <w:rFonts w:eastAsia="Times New Roman"/>
            <w:rPrChange w:id="268" w:author="Albi Celaj [2]" w:date="2019-02-21T21:06:00Z">
              <w:rPr>
                <w:rFonts w:eastAsia="Times New Roman"/>
                <w:i/>
              </w:rPr>
            </w:rPrChange>
          </w:rPr>
          <w:delText>‘</w:delText>
        </w:r>
      </w:del>
      <w:ins w:id="269" w:author="Albi Celaj [3]" w:date="2019-02-14T15:47:00Z">
        <w:del w:id="270" w:author="Albi Celaj" w:date="2019-02-22T14:29:00Z">
          <w:r w:rsidR="00E659AD" w:rsidDel="002C7EBC">
            <w:rPr>
              <w:rFonts w:eastAsia="Times New Roman"/>
              <w:i/>
            </w:rPr>
            <w:delText>X</w:delText>
          </w:r>
        </w:del>
      </w:ins>
      <w:del w:id="271" w:author="Albi Celaj" w:date="2019-02-22T14:29:00Z">
        <w:r w:rsidDel="002C7EBC">
          <w:rPr>
            <w:rFonts w:eastAsia="Times New Roman"/>
            <w:i/>
          </w:rPr>
          <w:delText>x</w:delText>
        </w:r>
        <w:r w:rsidRPr="001040CE" w:rsidDel="002C7EBC">
          <w:rPr>
            <w:rFonts w:eastAsia="Times New Roman"/>
            <w:i/>
          </w:rPr>
          <w:delText>-</w:delText>
        </w:r>
        <w:r w:rsidDel="002C7EBC">
          <w:rPr>
            <w:rFonts w:eastAsia="Times New Roman"/>
          </w:rPr>
          <w:delText>gene’ genetic analysis (XGA).</w:delText>
        </w:r>
      </w:del>
    </w:p>
    <w:p w14:paraId="059B8CE1" w14:textId="77777777" w:rsidR="007700CD" w:rsidDel="009A747A" w:rsidRDefault="007700CD">
      <w:pPr>
        <w:jc w:val="both"/>
        <w:rPr>
          <w:ins w:id="272" w:author="Albi Celaj [2]" w:date="2019-02-21T22:44:00Z"/>
          <w:del w:id="273" w:author="Albi Celaj" w:date="2019-02-22T14:00:00Z"/>
          <w:rFonts w:eastAsia="Times New Roman"/>
        </w:rPr>
      </w:pPr>
    </w:p>
    <w:p w14:paraId="2608932C" w14:textId="0DD5B604" w:rsidR="00DB0ED8" w:rsidRPr="00F07CF5" w:rsidRDefault="00F07CF5" w:rsidP="00D9039A">
      <w:pPr>
        <w:jc w:val="both"/>
        <w:rPr>
          <w:rFonts w:eastAsia="Times New Roman"/>
        </w:rPr>
      </w:pPr>
      <w:del w:id="274" w:author="Albi Celaj [2]" w:date="2019-02-21T21:49:00Z">
        <w:r w:rsidDel="000B377A">
          <w:rPr>
            <w:rFonts w:eastAsia="Times New Roman"/>
          </w:rPr>
          <w:delText xml:space="preserve"> </w:delText>
        </w:r>
        <w:r w:rsidR="00B30AC6" w:rsidDel="000B377A">
          <w:rPr>
            <w:rFonts w:eastAsia="Times New Roman"/>
          </w:rPr>
          <w:delText xml:space="preserve"> </w:delText>
        </w:r>
      </w:del>
      <w:r w:rsidR="00B2177C">
        <w:rPr>
          <w:rFonts w:eastAsia="Times New Roman"/>
        </w:rPr>
        <w:t>W</w:t>
      </w:r>
      <w:r w:rsidRPr="00F07CF5">
        <w:rPr>
          <w:rFonts w:eastAsia="Times New Roman"/>
        </w:rPr>
        <w:t xml:space="preserve">e </w:t>
      </w:r>
      <w:del w:id="275" w:author="Albi Celaj [3]" w:date="2019-02-19T14:31:00Z">
        <w:r w:rsidR="00B30AC6" w:rsidDel="00B435B9">
          <w:rPr>
            <w:rFonts w:eastAsia="Times New Roman"/>
          </w:rPr>
          <w:delText>apply</w:delText>
        </w:r>
        <w:r w:rsidRPr="00F07CF5" w:rsidDel="00B435B9">
          <w:rPr>
            <w:rFonts w:eastAsia="Times New Roman"/>
          </w:rPr>
          <w:delText xml:space="preserve"> </w:delText>
        </w:r>
      </w:del>
      <w:ins w:id="276" w:author="Albi Celaj [3]" w:date="2019-02-19T14:31:00Z">
        <w:r w:rsidR="00B435B9">
          <w:rPr>
            <w:rFonts w:eastAsia="Times New Roman"/>
          </w:rPr>
          <w:t>demonstrate an</w:t>
        </w:r>
        <w:r w:rsidR="00B435B9" w:rsidRPr="00F07CF5">
          <w:rPr>
            <w:rFonts w:eastAsia="Times New Roman"/>
          </w:rPr>
          <w:t xml:space="preserve"> </w:t>
        </w:r>
      </w:ins>
      <w:r w:rsidRPr="00F07CF5">
        <w:rPr>
          <w:rFonts w:eastAsia="Times New Roman"/>
        </w:rPr>
        <w:t>XGA</w:t>
      </w:r>
      <w:r w:rsidR="00B30AC6">
        <w:rPr>
          <w:rFonts w:eastAsia="Times New Roman"/>
        </w:rPr>
        <w:t xml:space="preserve"> </w:t>
      </w:r>
      <w:ins w:id="277" w:author="Albi Celaj [3]" w:date="2019-02-19T14:31:00Z">
        <w:r w:rsidR="00B435B9">
          <w:rPr>
            <w:rFonts w:eastAsia="Times New Roman"/>
          </w:rPr>
          <w:t>o</w:t>
        </w:r>
      </w:ins>
      <w:ins w:id="278" w:author="Albi Celaj" w:date="2019-02-21T15:18:00Z">
        <w:r w:rsidR="007A3EF6">
          <w:rPr>
            <w:rFonts w:eastAsia="Times New Roman"/>
          </w:rPr>
          <w:t>n</w:t>
        </w:r>
      </w:ins>
      <w:ins w:id="279" w:author="Albi Celaj [3]" w:date="2019-02-19T14:31:00Z">
        <w:del w:id="280" w:author="Albi Celaj" w:date="2019-02-21T13:37:00Z">
          <w:r w:rsidR="00B435B9" w:rsidDel="00E04374">
            <w:rPr>
              <w:rFonts w:eastAsia="Times New Roman"/>
            </w:rPr>
            <w:delText>n</w:delText>
          </w:r>
        </w:del>
      </w:ins>
      <w:del w:id="281" w:author="Albi Celaj [3]" w:date="2019-02-19T14:31:00Z">
        <w:r w:rsidDel="00B435B9">
          <w:rPr>
            <w:rFonts w:eastAsia="Times New Roman"/>
          </w:rPr>
          <w:delText xml:space="preserve">to </w:delText>
        </w:r>
      </w:del>
      <w:ins w:id="282" w:author="Al B" w:date="2019-02-17T17:42:00Z">
        <w:del w:id="283" w:author="Albi Celaj [3]" w:date="2019-02-19T14:31:00Z">
          <w:r w:rsidR="00EC0B98" w:rsidDel="00B435B9">
            <w:rPr>
              <w:rFonts w:eastAsia="Times New Roman"/>
            </w:rPr>
            <w:delText>16</w:delText>
          </w:r>
        </w:del>
        <w:r w:rsidR="00EF1053">
          <w:t xml:space="preserve"> yeast ABC</w:t>
        </w:r>
      </w:ins>
      <w:del w:id="284" w:author="Al B" w:date="2019-02-17T17:42:00Z">
        <w:r w:rsidR="00F1172F" w:rsidDel="00EF1053">
          <w:delText>ABC</w:delText>
        </w:r>
      </w:del>
      <w:r w:rsidR="00F1172F">
        <w:t xml:space="preserve"> transporters</w:t>
      </w:r>
      <w:r w:rsidR="00B2177C">
        <w:t xml:space="preserve">, </w:t>
      </w:r>
      <w:r w:rsidR="00F1172F">
        <w:t xml:space="preserve">involved in cellular efflux of small molecules, for which </w:t>
      </w:r>
      <w:r w:rsidR="00B2177C">
        <w:t xml:space="preserve">several </w:t>
      </w:r>
      <w:r w:rsidR="00175CD1">
        <w:t xml:space="preserve">informative </w:t>
      </w:r>
      <w:r w:rsidR="00B2177C">
        <w:t xml:space="preserve">higher-order genetic </w:t>
      </w:r>
      <w:del w:id="285" w:author="Albi Celaj" w:date="2019-02-22T14:04:00Z">
        <w:r w:rsidR="00B2177C" w:rsidDel="00BA3915">
          <w:delText>interactions</w:delText>
        </w:r>
        <w:r w:rsidR="00175CD1" w:rsidDel="00BA3915">
          <w:delText xml:space="preserve"> </w:delText>
        </w:r>
      </w:del>
      <w:ins w:id="286" w:author="Albi Celaj" w:date="2019-02-22T14:04:00Z">
        <w:r w:rsidR="00BA3915">
          <w:t xml:space="preserve">effects </w:t>
        </w:r>
      </w:ins>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Pr="00F07CF5">
        <w:rPr>
          <w:rFonts w:eastAsia="Times New Roman"/>
        </w:rPr>
        <w:t xml:space="preserve">the entire set of 16 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ins w:id="287" w:author="Al B" w:date="2019-02-17T17:43:00Z">
        <w:r w:rsidR="00EF1053">
          <w:rPr>
            <w:rFonts w:eastAsia="Times New Roman"/>
          </w:rPr>
          <w:t>multi-knockout genetic</w:t>
        </w:r>
      </w:ins>
      <w:del w:id="288"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del w:id="289" w:author="Al B" w:date="2019-02-17T17:43:00Z">
        <w:r w:rsidR="00B2177C" w:rsidDel="00E96950">
          <w:rPr>
            <w:rFonts w:eastAsia="Times New Roman"/>
          </w:rPr>
          <w:delText>y</w:delText>
        </w:r>
      </w:del>
      <w:ins w:id="290" w:author="Al B" w:date="2019-02-17T17:44:00Z">
        <w:r w:rsidR="00E96950">
          <w:rPr>
            <w:rFonts w:eastAsia="Times New Roman"/>
          </w:rPr>
          <w:t>uncovered</w:t>
        </w:r>
      </w:ins>
      <w:del w:id="291" w:author="Al B" w:date="2019-02-17T17:43:00Z">
        <w:r w:rsidR="00B2177C" w:rsidDel="00E96950">
          <w:rPr>
            <w:rFonts w:eastAsia="Times New Roman"/>
          </w:rPr>
          <w:delText>ielded</w:delText>
        </w:r>
      </w:del>
      <w:ins w:id="292" w:author="Al B" w:date="2019-02-17T17:43:00Z">
        <w:del w:id="293" w:author="Albi Celaj [3]" w:date="2019-02-19T14:31:00Z">
          <w:r w:rsidR="00E96950" w:rsidDel="00B435B9">
            <w:rPr>
              <w:rFonts w:eastAsia="Times New Roman"/>
            </w:rPr>
            <w:delText>u</w:delText>
          </w:r>
        </w:del>
      </w:ins>
      <w:ins w:id="294" w:author="Al B" w:date="2019-02-17T17:44:00Z">
        <w:r w:rsidR="00E96950">
          <w:rPr>
            <w:rFonts w:eastAsia="Times New Roman"/>
          </w:rPr>
          <w:t xml:space="preserve"> many</w:t>
        </w:r>
      </w:ins>
      <w:r w:rsidR="00B2177C">
        <w:rPr>
          <w:rFonts w:eastAsia="Times New Roman"/>
        </w:rPr>
        <w:t xml:space="preserve"> </w:t>
      </w:r>
      <w:ins w:id="295" w:author="Albi Celaj" w:date="2019-02-22T14:54:00Z">
        <w:r w:rsidR="000329BF">
          <w:rPr>
            <w:rFonts w:eastAsia="Times New Roman"/>
          </w:rPr>
          <w:t>drug</w:t>
        </w:r>
      </w:ins>
      <w:del w:id="296" w:author="Albi Celaj" w:date="2019-02-22T14:54:00Z">
        <w:r w:rsidR="009759F3" w:rsidDel="000329BF">
          <w:rPr>
            <w:rFonts w:eastAsia="Times New Roman"/>
          </w:rPr>
          <w:delText>condition</w:delText>
        </w:r>
      </w:del>
      <w:r w:rsidR="009759F3">
        <w:rPr>
          <w:rFonts w:eastAsia="Times New Roman"/>
        </w:rPr>
        <w:t xml:space="preserve">-dependent </w:t>
      </w:r>
      <w:ins w:id="297" w:author="Albi Celaj" w:date="2019-02-22T14:25:00Z">
        <w:r w:rsidR="00553E40">
          <w:rPr>
            <w:rFonts w:eastAsia="Times New Roman"/>
          </w:rPr>
          <w:t>high-order</w:t>
        </w:r>
      </w:ins>
      <w:del w:id="298" w:author="Albi Celaj" w:date="2019-02-22T14:25:00Z">
        <w:r w:rsidR="00515333" w:rsidDel="00553E40">
          <w:rPr>
            <w:rFonts w:eastAsia="Times New Roman"/>
          </w:rPr>
          <w:delText>complex</w:delText>
        </w:r>
      </w:del>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299" w:author="Albi Celaj [2]"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300" w:author="Al B" w:date="2019-02-17T17:45:00Z">
        <w:r w:rsidR="00E96950">
          <w:rPr>
            <w:rFonts w:eastAsia="Times New Roman"/>
          </w:rPr>
          <w:t>use them shed</w:t>
        </w:r>
      </w:ins>
      <w:del w:id="301" w:author="Al B" w:date="2019-02-17T17:45:00Z">
        <w:r w:rsidR="00687512" w:rsidDel="00E96950">
          <w:rPr>
            <w:rFonts w:eastAsia="Times New Roman"/>
          </w:rPr>
          <w:delText>shed</w:delText>
        </w:r>
      </w:del>
      <w:r w:rsidR="00687512">
        <w:rPr>
          <w:rFonts w:eastAsia="Times New Roman"/>
        </w:rPr>
        <w:t xml:space="preserve"> light on complex molecular systems.</w:t>
      </w:r>
      <w:ins w:id="302" w:author="Albi Celaj [2]"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303" w:author="Albi Celaj [3]"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304" w:author="Albi Celaj" w:date="2019-02-21T15:21:00Z">
        <w:r w:rsidR="00E02C81">
          <w:rPr>
            <w:bCs/>
            <w:iCs/>
            <w:color w:val="000000" w:themeColor="text1"/>
          </w:rPr>
          <w:t>our</w:t>
        </w:r>
      </w:ins>
      <w:del w:id="305"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306" w:author="Albi Celaj [3]"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307" w:author="Albi Celaj [3]" w:date="2019-02-14T16:12:00Z">
        <w:r w:rsidR="00D32BE0" w:rsidDel="00301CD5">
          <w:rPr>
            <w:lang w:val="en-CA"/>
          </w:rPr>
          <w:delText>approaches based on</w:delText>
        </w:r>
      </w:del>
      <w:ins w:id="308" w:author="Albi Celaj [3]"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309" w:author="Albi Celaj [3]"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310" w:author="Albi Celaj [3]"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311" w:author="Albi Celaj [3]"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312" w:author="Albi Celaj [3]" w:date="2019-02-14T16:21:00Z"/>
          <w:bCs/>
          <w:iCs/>
          <w:color w:val="000000" w:themeColor="text1"/>
          <w:lang w:val="en-CA"/>
        </w:rPr>
      </w:pPr>
    </w:p>
    <w:p w14:paraId="3755FDDD" w14:textId="6EDAB771" w:rsidR="001C5AE9" w:rsidRDefault="001C5AE9" w:rsidP="00DB0ED8">
      <w:pPr>
        <w:jc w:val="both"/>
        <w:rPr>
          <w:ins w:id="313" w:author="Albi Celaj [3]" w:date="2019-02-14T16:21:00Z"/>
          <w:bCs/>
          <w:iCs/>
          <w:color w:val="000000" w:themeColor="text1"/>
          <w:lang w:val="en-CA"/>
        </w:rPr>
      </w:pPr>
      <w:ins w:id="314" w:author="Albi Celaj [3]" w:date="2019-02-14T16:21:00Z">
        <w:r w:rsidRPr="001C5AE9">
          <w:rPr>
            <w:bCs/>
            <w:iCs/>
            <w:color w:val="000000" w:themeColor="text1"/>
            <w:highlight w:val="yellow"/>
            <w:lang w:val="en-CA"/>
            <w:rPrChange w:id="315" w:author="Albi Celaj [3]"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316" w:author="Albi Celaj [3]"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317"/>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317"/>
      <w:r w:rsidR="001F0493">
        <w:rPr>
          <w:rStyle w:val="CommentReference"/>
          <w:rFonts w:asciiTheme="minorHAnsi" w:hAnsiTheme="minorHAnsi" w:cstheme="minorBidi"/>
        </w:rPr>
        <w:commentReference w:id="317"/>
      </w:r>
      <w:ins w:id="318" w:author="Albi Celaj [3]"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319" w:author="Albi Celaj [3]" w:date="2019-01-30T18:23:00Z"/>
          <w:color w:val="000000"/>
        </w:rPr>
      </w:pPr>
    </w:p>
    <w:p w14:paraId="3E62D42F" w14:textId="77777777" w:rsidR="006A4E7C" w:rsidRDefault="006A4E7C" w:rsidP="00982721">
      <w:pPr>
        <w:jc w:val="both"/>
        <w:outlineLvl w:val="0"/>
        <w:rPr>
          <w:ins w:id="320" w:author="Albi Celaj [3]"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16595F34" w14:textId="72606DC0" w:rsidR="00FC75F5" w:rsidRDefault="00C0459F" w:rsidP="006E736D">
      <w:pPr>
        <w:widowControl w:val="0"/>
        <w:autoSpaceDE w:val="0"/>
        <w:autoSpaceDN w:val="0"/>
        <w:adjustRightInd w:val="0"/>
        <w:jc w:val="both"/>
        <w:rPr>
          <w:ins w:id="321" w:author="Albi Celaj" w:date="2019-02-22T15:10: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322" w:author="Albi Celaj" w:date="2019-02-21T15:36:00Z">
        <w:r w:rsidR="00173382">
          <w:rPr>
            <w:color w:val="000000"/>
          </w:rPr>
          <w:t xml:space="preserve">We found 62 resistance-knockout associations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323" w:author="Albi Celaj" w:date="2019-02-21T15:37:00Z">
        <w:r w:rsidR="00173382">
          <w:rPr>
            <w:color w:val="000000"/>
          </w:rPr>
          <w:t>A</w:t>
        </w:r>
      </w:ins>
      <w:ins w:id="324" w:author="Albi Celaj" w:date="2019-02-21T15:36:00Z">
        <w:r w:rsidR="00173382">
          <w:rPr>
            <w:color w:val="000000"/>
          </w:rPr>
          <w:t>)</w:t>
        </w:r>
      </w:ins>
      <w:ins w:id="325" w:author="Albi Celaj" w:date="2019-02-21T15:39:00Z">
        <w:r w:rsidR="00173382">
          <w:rPr>
            <w:color w:val="000000"/>
          </w:rPr>
          <w:t>.  Most (58/62) of</w:t>
        </w:r>
      </w:ins>
      <w:ins w:id="326" w:author="Albi Celaj" w:date="2019-02-21T15:40:00Z">
        <w:r w:rsidR="00173382">
          <w:rPr>
            <w:color w:val="000000"/>
          </w:rPr>
          <w:t xml:space="preserve"> these associations involved </w:t>
        </w:r>
        <w:r w:rsidR="00173382" w:rsidRPr="00FB55DF">
          <w:rPr>
            <w:color w:val="000000"/>
          </w:rPr>
          <w:t xml:space="preserve">five </w:t>
        </w:r>
      </w:ins>
      <w:ins w:id="327" w:author="Albi Celaj" w:date="2019-02-21T15:42:00Z">
        <w:r w:rsidR="00173382">
          <w:rPr>
            <w:color w:val="000000"/>
          </w:rPr>
          <w:t xml:space="preserve">‘frequently-associated’ </w:t>
        </w:r>
      </w:ins>
      <w:ins w:id="328"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ins>
      <w:ins w:id="329" w:author="Albi Celaj" w:date="2019-02-22T15:09:00Z">
        <w:r w:rsidR="006D4685">
          <w:rPr>
            <w:i/>
            <w:color w:val="000000"/>
          </w:rPr>
          <w:t xml:space="preserve"> </w:t>
        </w:r>
        <w:r w:rsidR="006D4685">
          <w:rPr>
            <w:color w:val="000000"/>
          </w:rPr>
          <w:t>(Figure S3A)</w:t>
        </w:r>
      </w:ins>
      <w:ins w:id="330" w:author="Albi Celaj" w:date="2019-02-21T15:40:00Z">
        <w:r w:rsidR="00173382">
          <w:rPr>
            <w:color w:val="000000"/>
          </w:rPr>
          <w:t xml:space="preserve">.  </w:t>
        </w:r>
      </w:ins>
      <w:ins w:id="331"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ins>
      <w:ins w:id="332" w:author="Albi Celaj" w:date="2019-02-22T16:32:00Z">
        <w:r w:rsidR="00D160A5">
          <w:rPr>
            <w:color w:val="000000"/>
          </w:rPr>
          <w:t>16/</w:t>
        </w:r>
      </w:ins>
      <w:ins w:id="333" w:author="Albi Celaj" w:date="2019-02-21T15:43:00Z">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334"/>
        <w:r w:rsidR="00173382" w:rsidRPr="00FB55DF">
          <w:rPr>
            <w:color w:val="000000"/>
          </w:rPr>
          <w:t>Data S7</w:t>
        </w:r>
        <w:commentRangeEnd w:id="334"/>
        <w:r w:rsidR="00173382">
          <w:rPr>
            <w:color w:val="000000"/>
          </w:rPr>
          <w:t>)</w:t>
        </w:r>
        <w:r w:rsidR="00173382">
          <w:rPr>
            <w:rStyle w:val="CommentReference"/>
            <w:rFonts w:asciiTheme="minorHAnsi" w:hAnsiTheme="minorHAnsi" w:cstheme="minorBidi"/>
          </w:rPr>
          <w:commentReference w:id="334"/>
        </w:r>
        <w:r w:rsidR="00173382" w:rsidRPr="00FB55DF">
          <w:rPr>
            <w:color w:val="000000"/>
          </w:rPr>
          <w:t xml:space="preserve">.  </w:t>
        </w:r>
      </w:ins>
      <w:moveToRangeStart w:id="335" w:author="Albi Celaj" w:date="2019-02-21T15:42:00Z" w:name="move1656157"/>
      <w:moveTo w:id="336" w:author="Albi Celaj" w:date="2019-02-21T15:42:00Z">
        <w:del w:id="337" w:author="Albi Celaj" w:date="2019-02-21T15:46:00Z">
          <w:r w:rsidR="00173382" w:rsidDel="00993256">
            <w:rPr>
              <w:color w:val="000000"/>
            </w:rPr>
            <w:delText>Among these were</w:delText>
          </w:r>
        </w:del>
      </w:moveTo>
      <w:ins w:id="338" w:author="Albi Celaj" w:date="2019-02-21T17:04:00Z">
        <w:r w:rsidR="00680293">
          <w:rPr>
            <w:color w:val="000000"/>
          </w:rPr>
          <w:t>For example, w</w:t>
        </w:r>
      </w:ins>
      <w:ins w:id="339" w:author="Albi Celaj" w:date="2019-02-21T15:46:00Z">
        <w:r w:rsidR="00993256">
          <w:rPr>
            <w:color w:val="000000"/>
          </w:rPr>
          <w:t>e detected</w:t>
        </w:r>
      </w:ins>
      <w:moveTo w:id="340" w:author="Albi Celaj" w:date="2019-02-21T15:42:00Z">
        <w:r w:rsidR="00173382">
          <w:rPr>
            <w:color w:val="000000"/>
          </w:rPr>
          <w:t xml:space="preserve"> </w:t>
        </w:r>
        <w:r w:rsidR="00173382" w:rsidRPr="00FB55DF">
          <w:rPr>
            <w:color w:val="000000"/>
          </w:rPr>
          <w:t xml:space="preserve">18 drug-knockout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335"/>
      <w:ins w:id="341" w:author="Albi Celaj" w:date="2019-02-22T15:10:00Z">
        <w:r w:rsidR="00FC75F5">
          <w:rPr>
            <w:color w:val="000000"/>
          </w:rPr>
          <w:t xml:space="preserve">In contrast, </w:t>
        </w:r>
      </w:ins>
      <w:ins w:id="342" w:author="Albi Celaj" w:date="2019-02-22T16:31:00Z">
        <w:r w:rsidR="00D160A5">
          <w:rPr>
            <w:color w:val="000000"/>
          </w:rPr>
          <w:t xml:space="preserve">only weak associations were found </w:t>
        </w:r>
      </w:ins>
      <w:ins w:id="343" w:author="Albi Celaj" w:date="2019-02-22T15:10:00Z">
        <w:r w:rsidR="00FC75F5">
          <w:rPr>
            <w:color w:val="000000"/>
          </w:rPr>
          <w:t>between each knockout growth rate in the DMSO control condition</w:t>
        </w:r>
      </w:ins>
      <w:ins w:id="344" w:author="Albi Celaj" w:date="2019-02-22T15:11:00Z">
        <w:r w:rsidR="00FC75F5">
          <w:rPr>
            <w:color w:val="000000"/>
          </w:rPr>
          <w:t xml:space="preserve"> </w:t>
        </w:r>
        <w:r w:rsidR="00FC75F5">
          <w:rPr>
            <w:lang w:val="en-CA"/>
          </w:rPr>
          <w:t xml:space="preserve">(&lt;2% decrease), with the exception of </w:t>
        </w:r>
        <w:r w:rsidR="00FC75F5" w:rsidRPr="00300B33">
          <w:rPr>
            <w:i/>
            <w:lang w:val="en-CA"/>
          </w:rPr>
          <w:t>yor1∆</w:t>
        </w:r>
      </w:ins>
      <w:ins w:id="345" w:author="Albi Celaj" w:date="2019-02-22T15:13:00Z">
        <w:r w:rsidR="00FC75F5">
          <w:rPr>
            <w:i/>
            <w:lang w:val="en-CA"/>
          </w:rPr>
          <w:t>,</w:t>
        </w:r>
      </w:ins>
      <w:ins w:id="346" w:author="Albi Celaj" w:date="2019-02-22T15:11:00Z">
        <w:r w:rsidR="00FC75F5">
          <w:rPr>
            <w:i/>
            <w:lang w:val="en-CA"/>
          </w:rPr>
          <w:t xml:space="preserve"> </w:t>
        </w:r>
      </w:ins>
      <w:ins w:id="347" w:author="Albi Celaj" w:date="2019-02-22T15:13:00Z">
        <w:r w:rsidR="00FC75F5">
          <w:rPr>
            <w:lang w:val="en-CA"/>
          </w:rPr>
          <w:t>which</w:t>
        </w:r>
      </w:ins>
      <w:ins w:id="348" w:author="Albi Celaj" w:date="2019-02-22T15:11:00Z">
        <w:r w:rsidR="00FC75F5">
          <w:rPr>
            <w:lang w:val="en-CA"/>
          </w:rPr>
          <w:t xml:space="preserve"> </w:t>
        </w:r>
      </w:ins>
      <w:ins w:id="349" w:author="Albi Celaj" w:date="2019-02-22T16:32:00Z">
        <w:r w:rsidR="00F87409">
          <w:rPr>
            <w:lang w:val="en-CA"/>
          </w:rPr>
          <w:t xml:space="preserve">had </w:t>
        </w:r>
      </w:ins>
      <w:ins w:id="350" w:author="Albi Celaj" w:date="2019-02-22T15:11:00Z">
        <w:r w:rsidR="00FC75F5">
          <w:rPr>
            <w:lang w:val="en-CA"/>
          </w:rPr>
          <w:t xml:space="preserve">a modest </w:t>
        </w:r>
      </w:ins>
      <w:ins w:id="351" w:author="Albi Celaj" w:date="2019-02-22T16:33:00Z">
        <w:r w:rsidR="00351AB3">
          <w:rPr>
            <w:lang w:val="en-CA"/>
          </w:rPr>
          <w:t>association</w:t>
        </w:r>
      </w:ins>
      <w:ins w:id="352" w:author="Albi Celaj" w:date="2019-02-22T15:11:00Z">
        <w:r w:rsidR="00FC75F5">
          <w:rPr>
            <w:lang w:val="en-CA"/>
          </w:rPr>
          <w:t xml:space="preserve"> (7-15% decrease</w:t>
        </w:r>
      </w:ins>
      <w:ins w:id="353" w:author="Albi Celaj" w:date="2019-02-22T15:13:00Z">
        <w:r w:rsidR="00FC75F5">
          <w:rPr>
            <w:lang w:val="en-CA"/>
          </w:rPr>
          <w:t>; Figure S3B, Data S6</w:t>
        </w:r>
      </w:ins>
      <w:ins w:id="354" w:author="Albi Celaj" w:date="2019-02-22T15:11:00Z">
        <w:r w:rsidR="00FC75F5">
          <w:rPr>
            <w:lang w:val="en-CA"/>
          </w:rPr>
          <w:t>)</w:t>
        </w:r>
      </w:ins>
      <w:ins w:id="355" w:author="Albi Celaj" w:date="2019-02-22T15:13:00Z">
        <w:r w:rsidR="00FC75F5">
          <w:rPr>
            <w:lang w:val="en-CA"/>
          </w:rPr>
          <w:t>.</w:t>
        </w:r>
      </w:ins>
    </w:p>
    <w:p w14:paraId="6FF072E0" w14:textId="60178153" w:rsidR="00031519" w:rsidRPr="009563EA" w:rsidDel="006B3F3C" w:rsidRDefault="001F0493" w:rsidP="009563EA">
      <w:pPr>
        <w:widowControl w:val="0"/>
        <w:autoSpaceDE w:val="0"/>
        <w:autoSpaceDN w:val="0"/>
        <w:adjustRightInd w:val="0"/>
        <w:jc w:val="both"/>
        <w:rPr>
          <w:del w:id="356" w:author="Albi Celaj" w:date="2019-02-21T15:47:00Z"/>
          <w:color w:val="000000"/>
          <w:lang w:val="en-CA"/>
        </w:rPr>
      </w:pPr>
      <w:del w:id="357"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358" w:author="Albi Celaj" w:date="2019-02-21T15:42:00Z" w:name="move1656157"/>
      <w:moveFrom w:id="359" w:author="Albi Celaj" w:date="2019-02-21T15:42:00Z">
        <w:del w:id="360"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358"/>
      <w:del w:id="361"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362"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363"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364" w:author="Albi Celaj [2]" w:date="2019-02-19T21:58:00Z"/>
          <w:color w:val="000000"/>
        </w:rPr>
      </w:pPr>
      <w:r>
        <w:rPr>
          <w:color w:val="000000"/>
        </w:rPr>
        <w:t>Considering only the</w:t>
      </w:r>
      <w:del w:id="365"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366" w:author="Albi Celaj [2]" w:date="2019-02-19T21:57:00Z">
        <w:r w:rsidR="00273D11" w:rsidDel="00273D11">
          <w:rPr>
            <w:color w:val="000000"/>
          </w:rPr>
          <w:t xml:space="preserve"> </w:t>
        </w:r>
      </w:ins>
      <w:del w:id="367" w:author="Albi Celaj [2]"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368" w:author="Albi Celaj [2]" w:date="2019-02-19T21:58:00Z">
        <w:r w:rsidR="00273D11">
          <w:rPr>
            <w:color w:val="000000"/>
          </w:rPr>
          <w:t xml:space="preserve">.  </w:t>
        </w:r>
      </w:ins>
      <w:del w:id="369" w:author="Albi Celaj [2]"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370"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lastRenderedPageBreak/>
        <w:t>are shown as</w:t>
      </w:r>
      <w:r w:rsidR="00025615">
        <w:rPr>
          <w:color w:val="000000"/>
        </w:rPr>
        <w:t xml:space="preserve"> paths leading outward from the central wild-type genotype </w:t>
      </w:r>
      <w:r w:rsidR="00025615">
        <w:rPr>
          <w:color w:val="000000"/>
          <w:lang w:val="en-CA"/>
        </w:rPr>
        <w:t>(Figure 2C</w:t>
      </w:r>
      <w:ins w:id="371"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372" w:author="Albi Celaj"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7EEBD33" w:rsidR="00E13271" w:rsidRPr="0033459D" w:rsidRDefault="00871C99" w:rsidP="0033459D">
      <w:pPr>
        <w:widowControl w:val="0"/>
        <w:autoSpaceDE w:val="0"/>
        <w:autoSpaceDN w:val="0"/>
        <w:adjustRightInd w:val="0"/>
        <w:jc w:val="both"/>
        <w:rPr>
          <w:ins w:id="373"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374" w:author="Albi Celaj" w:date="2019-02-21T15:48:00Z">
        <w:r w:rsidR="00E13271">
          <w:rPr>
            <w:color w:val="000000"/>
          </w:rPr>
          <w:t>3</w:t>
        </w:r>
      </w:ins>
      <w:del w:id="375"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376" w:author="Albi Celaj" w:date="2019-02-21T15:58:00Z">
        <w:r w:rsidR="00B84A02">
          <w:rPr>
            <w:color w:val="000000"/>
          </w:rPr>
          <w:t xml:space="preserve">For </w:t>
        </w:r>
      </w:ins>
      <w:ins w:id="377" w:author="Albi Celaj" w:date="2019-02-21T16:03:00Z">
        <w:r w:rsidR="0033459D">
          <w:rPr>
            <w:color w:val="000000"/>
          </w:rPr>
          <w:t xml:space="preserve">some </w:t>
        </w:r>
      </w:ins>
      <w:ins w:id="378" w:author="Albi Celaj" w:date="2019-02-22T15:15:00Z">
        <w:r w:rsidR="001E4BBF">
          <w:rPr>
            <w:color w:val="000000"/>
          </w:rPr>
          <w:t>drugs</w:t>
        </w:r>
      </w:ins>
      <w:ins w:id="379" w:author="Albi Celaj" w:date="2019-02-21T15:59:00Z">
        <w:r w:rsidR="003113E1">
          <w:rPr>
            <w:color w:val="000000"/>
          </w:rPr>
          <w:t xml:space="preserve">, we observed a clear </w:t>
        </w:r>
      </w:ins>
      <w:ins w:id="380" w:author="Albi Celaj" w:date="2019-02-22T15:19:00Z">
        <w:r w:rsidR="00685541">
          <w:rPr>
            <w:color w:val="000000"/>
          </w:rPr>
          <w:t>sensitivity</w:t>
        </w:r>
      </w:ins>
      <w:ins w:id="381" w:author="Albi Celaj" w:date="2019-02-21T16:03:00Z">
        <w:r w:rsidR="0033459D">
          <w:rPr>
            <w:color w:val="000000"/>
          </w:rPr>
          <w:t xml:space="preserve"> </w:t>
        </w:r>
      </w:ins>
      <w:ins w:id="382" w:author="Albi Celaj" w:date="2019-02-21T15:59:00Z">
        <w:r w:rsidR="003113E1">
          <w:rPr>
            <w:color w:val="000000"/>
          </w:rPr>
          <w:t xml:space="preserve">effect from knocking out only one </w:t>
        </w:r>
      </w:ins>
      <w:ins w:id="383" w:author="Albi Celaj" w:date="2019-02-21T16:01:00Z">
        <w:r w:rsidR="003113E1">
          <w:rPr>
            <w:color w:val="000000"/>
          </w:rPr>
          <w:t xml:space="preserve">transporter </w:t>
        </w:r>
      </w:ins>
      <w:ins w:id="384" w:author="Albi Celaj" w:date="2019-02-21T16:02:00Z">
        <w:r w:rsidR="0033459D">
          <w:rPr>
            <w:color w:val="000000"/>
          </w:rPr>
          <w:t>–</w:t>
        </w:r>
        <w:r w:rsidR="008F3000">
          <w:rPr>
            <w:color w:val="000000"/>
          </w:rPr>
          <w:t xml:space="preserve"> </w:t>
        </w:r>
      </w:ins>
      <w:ins w:id="385" w:author="Albi Celaj" w:date="2019-02-21T16:19:00Z">
        <w:r w:rsidR="008F3000">
          <w:rPr>
            <w:color w:val="000000"/>
          </w:rPr>
          <w:t>e</w:t>
        </w:r>
      </w:ins>
      <w:ins w:id="386" w:author="Albi Celaj" w:date="2019-02-21T16:02:00Z">
        <w:r w:rsidR="008F3000">
          <w:rPr>
            <w:color w:val="000000"/>
          </w:rPr>
          <w:t>.</w:t>
        </w:r>
      </w:ins>
      <w:ins w:id="387" w:author="Albi Celaj" w:date="2019-02-21T16:19:00Z">
        <w:r w:rsidR="008F3000">
          <w:rPr>
            <w:color w:val="000000"/>
          </w:rPr>
          <w:t>g</w:t>
        </w:r>
      </w:ins>
      <w:ins w:id="388" w:author="Albi Celaj" w:date="2019-02-21T16:02:00Z">
        <w:r w:rsidR="0033459D">
          <w:rPr>
            <w:color w:val="000000"/>
          </w:rPr>
          <w:t>.</w:t>
        </w:r>
      </w:ins>
      <w:ins w:id="389" w:author="Albi Celaj" w:date="2019-02-21T16:01:00Z">
        <w:r w:rsidR="003113E1">
          <w:rPr>
            <w:color w:val="000000"/>
          </w:rPr>
          <w:t xml:space="preserve"> </w:t>
        </w:r>
        <w:r w:rsidR="003113E1">
          <w:rPr>
            <w:i/>
            <w:color w:val="000000"/>
          </w:rPr>
          <w:t>pdr5∆</w:t>
        </w:r>
      </w:ins>
      <w:ins w:id="390" w:author="Albi Celaj" w:date="2019-02-21T16:02:00Z">
        <w:r w:rsidR="003113E1">
          <w:rPr>
            <w:i/>
            <w:color w:val="000000"/>
          </w:rPr>
          <w:t xml:space="preserve"> </w:t>
        </w:r>
      </w:ins>
      <w:ins w:id="391" w:author="Albi Celaj" w:date="2019-02-21T16:03:00Z">
        <w:r w:rsidR="0033459D">
          <w:rPr>
            <w:color w:val="000000"/>
          </w:rPr>
          <w:t xml:space="preserve">for cycloheximide and tamoxifen </w:t>
        </w:r>
      </w:ins>
      <w:ins w:id="392" w:author="Albi Celaj" w:date="2019-02-21T16:02:00Z">
        <w:r w:rsidR="0033459D">
          <w:rPr>
            <w:color w:val="000000"/>
          </w:rPr>
          <w:t xml:space="preserve">(Figure 3).  In other drugs, </w:t>
        </w:r>
      </w:ins>
      <w:ins w:id="393" w:author="Albi Celaj" w:date="2019-02-22T15:15:00Z">
        <w:r w:rsidR="00BC590C">
          <w:rPr>
            <w:color w:val="000000"/>
          </w:rPr>
          <w:t>we saw increas</w:t>
        </w:r>
      </w:ins>
      <w:ins w:id="394" w:author="Albi Celaj" w:date="2019-02-22T15:21:00Z">
        <w:r w:rsidR="00BC590C">
          <w:rPr>
            <w:color w:val="000000"/>
          </w:rPr>
          <w:t>ed</w:t>
        </w:r>
      </w:ins>
      <w:ins w:id="395" w:author="Albi Celaj" w:date="2019-02-22T15:15:00Z">
        <w:r w:rsidR="00685541">
          <w:rPr>
            <w:color w:val="000000"/>
          </w:rPr>
          <w:t xml:space="preserve"> sensitivity</w:t>
        </w:r>
      </w:ins>
      <w:ins w:id="396" w:author="Albi Celaj" w:date="2019-02-22T15:17:00Z">
        <w:r w:rsidR="00685541">
          <w:rPr>
            <w:color w:val="000000"/>
          </w:rPr>
          <w:t xml:space="preserve"> </w:t>
        </w:r>
      </w:ins>
      <w:ins w:id="397" w:author="Albi Celaj" w:date="2019-02-22T15:20:00Z">
        <w:r w:rsidR="00262E40">
          <w:rPr>
            <w:color w:val="000000"/>
          </w:rPr>
          <w:t>resulting from</w:t>
        </w:r>
      </w:ins>
      <w:ins w:id="398" w:author="Albi Celaj" w:date="2019-02-22T15:19:00Z">
        <w:r w:rsidR="00685541">
          <w:rPr>
            <w:color w:val="000000"/>
          </w:rPr>
          <w:t xml:space="preserve"> knocking </w:t>
        </w:r>
        <w:r w:rsidR="00262E40">
          <w:rPr>
            <w:color w:val="000000"/>
          </w:rPr>
          <w:t>multiple transporters –</w:t>
        </w:r>
      </w:ins>
      <w:ins w:id="399" w:author="Albi Celaj" w:date="2019-02-22T15:20:00Z">
        <w:r w:rsidR="00262E40">
          <w:rPr>
            <w:color w:val="000000"/>
          </w:rPr>
          <w:t xml:space="preserve"> e.g. </w:t>
        </w:r>
      </w:ins>
      <w:moveToRangeStart w:id="400" w:author="Albi Celaj" w:date="2019-02-21T16:02:00Z" w:name="move1657382"/>
      <w:moveTo w:id="401" w:author="Albi Celaj" w:date="2019-02-21T16:02:00Z">
        <w:del w:id="402" w:author="Albi Celaj" w:date="2019-02-22T15:20:00Z">
          <w:r w:rsidR="0033459D" w:rsidRPr="00D66545" w:rsidDel="00262E40">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w:delText>
          </w:r>
        </w:del>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403" w:author="Albi Celaj"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404" w:author="Albi Celaj"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405" w:author="Albi Celaj" w:date="2019-02-21T16:04:00Z">
        <w:r w:rsidR="0033459D">
          <w:rPr>
            <w:color w:val="000000"/>
          </w:rPr>
          <w:t>3</w:t>
        </w:r>
      </w:ins>
      <w:moveTo w:id="406" w:author="Albi Celaj" w:date="2019-02-21T16:02:00Z">
        <w:r w:rsidR="0033459D" w:rsidRPr="00D66545">
          <w:rPr>
            <w:color w:val="000000"/>
          </w:rPr>
          <w:t xml:space="preserve">).  </w:t>
        </w:r>
      </w:moveTo>
      <w:moveToRangeEnd w:id="400"/>
      <w:ins w:id="407" w:author="Albi Celaj" w:date="2019-02-21T16:05:00Z">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ins>
      <w:ins w:id="408" w:author="Albi Celaj" w:date="2019-02-22T15:22:00Z">
        <w:r w:rsidR="0067351E">
          <w:rPr>
            <w:color w:val="000000"/>
          </w:rPr>
          <w:t xml:space="preserve">one or more </w:t>
        </w:r>
      </w:ins>
      <w:ins w:id="409" w:author="Albi Celaj" w:date="2019-02-21T16:05:00Z">
        <w:r w:rsidR="0033459D" w:rsidRPr="00D66545">
          <w:rPr>
            <w:color w:val="000000"/>
          </w:rPr>
          <w:t>transporter</w:t>
        </w:r>
      </w:ins>
      <w:ins w:id="410" w:author="Albi Celaj" w:date="2019-02-22T15:21:00Z">
        <w:r w:rsidR="00DA54D7">
          <w:rPr>
            <w:color w:val="000000"/>
          </w:rPr>
          <w:t>s</w:t>
        </w:r>
      </w:ins>
      <w:ins w:id="411" w:author="Albi Celaj" w:date="2019-02-21T16:05:00Z">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412" w:author="Albi Celaj" w:date="2019-02-21T16:05:00Z"/>
          <w:color w:val="000000"/>
        </w:rPr>
      </w:pPr>
    </w:p>
    <w:p w14:paraId="253905AB" w14:textId="4AD9B97F" w:rsidR="0033459D" w:rsidRDefault="0033459D" w:rsidP="00DA0164">
      <w:pPr>
        <w:widowControl w:val="0"/>
        <w:autoSpaceDE w:val="0"/>
        <w:autoSpaceDN w:val="0"/>
        <w:adjustRightInd w:val="0"/>
        <w:jc w:val="both"/>
        <w:rPr>
          <w:ins w:id="413" w:author="Albi Celaj" w:date="2019-02-21T16:06:00Z"/>
          <w:color w:val="000000"/>
          <w:lang w:val="en-CA"/>
        </w:rPr>
      </w:pPr>
      <w:ins w:id="414" w:author="Albi Celaj" w:date="2019-02-21T16:06:00Z">
        <w:del w:id="415" w:author="Albi Celaj"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416" w:author="Albi Celaj" w:date="2019-02-21T16:08:00Z">
        <w:r>
          <w:rPr>
            <w:color w:val="000000"/>
          </w:rPr>
          <w:t>we</w:t>
        </w:r>
      </w:ins>
      <w:ins w:id="417" w:author="Albi Celaj" w:date="2019-02-21T16:11:00Z">
        <w:r w:rsidR="005D51FC">
          <w:rPr>
            <w:color w:val="000000"/>
          </w:rPr>
          <w:t xml:space="preserve"> not only observed sensitivity </w:t>
        </w:r>
      </w:ins>
      <w:ins w:id="418" w:author="Albi Celaj" w:date="2019-02-21T16:15:00Z">
        <w:r w:rsidR="005D0E3E">
          <w:rPr>
            <w:color w:val="000000"/>
          </w:rPr>
          <w:t xml:space="preserve">from knocking out the known primary efflux pump </w:t>
        </w:r>
      </w:ins>
      <w:ins w:id="419" w:author="Albi Celaj" w:date="2019-02-21T16:12:00Z">
        <w:r w:rsidR="005D51FC">
          <w:rPr>
            <w:i/>
            <w:color w:val="000000"/>
          </w:rPr>
          <w:t>snq2∆</w:t>
        </w:r>
      </w:ins>
      <w:ins w:id="420" w:author="Albi Celaj"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D51FC">
          <w:rPr>
            <w:color w:val="000000"/>
          </w:rPr>
          <w:t xml:space="preserve"> = 5.8e-80; Wilcoxon rank sum test</w:t>
        </w:r>
        <w:r w:rsidR="005D51FC" w:rsidRPr="00E56441">
          <w:rPr>
            <w:color w:val="000000"/>
          </w:rPr>
          <w:t>)</w:t>
        </w:r>
      </w:ins>
      <w:ins w:id="421" w:author="Albi Celaj" w:date="2019-02-21T16:12:00Z">
        <w:r w:rsidR="005D51FC">
          <w:rPr>
            <w:i/>
            <w:color w:val="000000"/>
          </w:rPr>
          <w:t xml:space="preserve">, </w:t>
        </w:r>
        <w:r w:rsidR="005D51FC">
          <w:rPr>
            <w:color w:val="000000"/>
          </w:rPr>
          <w:t xml:space="preserve">but </w:t>
        </w:r>
      </w:ins>
      <w:ins w:id="422" w:author="Albi Celaj" w:date="2019-02-21T16:08:00Z">
        <w:r>
          <w:rPr>
            <w:color w:val="000000"/>
          </w:rPr>
          <w:t xml:space="preserve">13% increased resistance in </w:t>
        </w:r>
        <w:r>
          <w:rPr>
            <w:i/>
            <w:color w:val="000000"/>
          </w:rPr>
          <w:t xml:space="preserve">pdr5∆ </w:t>
        </w:r>
        <w:r>
          <w:rPr>
            <w:color w:val="000000"/>
          </w:rPr>
          <w:t xml:space="preserve">knockouts </w:t>
        </w:r>
      </w:ins>
      <w:ins w:id="423" w:author="Albi Celaj" w:date="2019-02-21T16:09:00Z">
        <w:r>
          <w:rPr>
            <w:color w:val="000000"/>
          </w:rPr>
          <w:t>(</w:t>
        </w:r>
        <w:r w:rsidRPr="00D66545">
          <w:rPr>
            <w:color w:val="000000"/>
          </w:rPr>
          <w:t>p</w:t>
        </w:r>
        <w:r>
          <w:rPr>
            <w:color w:val="000000"/>
          </w:rPr>
          <w:t xml:space="preserve"> = 1.5e-96</w:t>
        </w:r>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D51FC">
          <w:rPr>
            <w:color w:val="000000"/>
          </w:rPr>
          <w:t>1.3e-72</w:t>
        </w:r>
        <w:r w:rsidR="005D51FC" w:rsidRPr="00D66545">
          <w:rPr>
            <w:color w:val="000000"/>
          </w:rPr>
          <w:t>)</w:t>
        </w:r>
        <w:r w:rsidR="005D51FC">
          <w:rPr>
            <w:color w:val="000000"/>
          </w:rPr>
          <w:t xml:space="preserve">.  </w:t>
        </w:r>
      </w:ins>
      <w:ins w:id="424" w:author="Albi Celaj" w:date="2019-02-21T16:14:00Z">
        <w:r w:rsidR="005D51FC">
          <w:rPr>
            <w:color w:val="000000"/>
          </w:rPr>
          <w:t>All of t</w:t>
        </w:r>
      </w:ins>
      <w:ins w:id="425" w:author="Albi Celaj" w:date="2019-02-21T16:10:00Z">
        <w:r w:rsidR="005D51FC">
          <w:rPr>
            <w:color w:val="000000"/>
          </w:rPr>
          <w:t xml:space="preserve">hese effects had been previously reported </w:t>
        </w:r>
      </w:ins>
      <w:moveToRangeStart w:id="426" w:author="Albi Celaj" w:date="2019-02-21T16:10:00Z" w:name="move1657860"/>
      <w:moveTo w:id="427" w:author="Albi Celaj"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426"/>
      <w:ins w:id="428" w:author="Albi Celaj" w:date="2019-02-21T16:34:00Z">
        <w:r w:rsidR="00DA0164">
          <w:rPr>
            <w:color w:val="000000"/>
          </w:rPr>
          <w:t xml:space="preserve">, and </w:t>
        </w:r>
      </w:ins>
      <w:ins w:id="429" w:author="Albi Celaj" w:date="2019-02-22T15:28:00Z">
        <w:r w:rsidR="00F3085A">
          <w:rPr>
            <w:color w:val="000000"/>
          </w:rPr>
          <w:t xml:space="preserve">were </w:t>
        </w:r>
      </w:ins>
      <w:ins w:id="430" w:author="Albi Celaj" w:date="2019-02-21T16:34:00Z">
        <w:r w:rsidR="00DA0164">
          <w:rPr>
            <w:color w:val="000000"/>
          </w:rPr>
          <w:t xml:space="preserve">explained by increased </w:t>
        </w:r>
      </w:ins>
      <w:ins w:id="431" w:author="Albi Celaj" w:date="2019-02-21T16:35:00Z">
        <w:r w:rsidR="00DA0164">
          <w:rPr>
            <w:i/>
            <w:color w:val="000000"/>
          </w:rPr>
          <w:t>SNQ2</w:t>
        </w:r>
      </w:ins>
      <w:ins w:id="432" w:author="Albi Celaj" w:date="2019-02-22T15:24:00Z">
        <w:r w:rsidR="00576EE2">
          <w:rPr>
            <w:color w:val="000000"/>
          </w:rPr>
          <w:t xml:space="preserve">-mediated </w:t>
        </w:r>
      </w:ins>
      <w:ins w:id="433" w:author="Albi Celaj" w:date="2019-02-22T15:26:00Z">
        <w:r w:rsidR="00576EE2">
          <w:rPr>
            <w:color w:val="000000"/>
          </w:rPr>
          <w:t>resistance</w:t>
        </w:r>
      </w:ins>
      <w:ins w:id="434" w:author="Albi Celaj" w:date="2019-02-21T16:35:00Z">
        <w:r w:rsidR="00DA0164">
          <w:rPr>
            <w:color w:val="000000"/>
          </w:rPr>
          <w:t xml:space="preserve"> upon deleting </w:t>
        </w:r>
      </w:ins>
      <w:ins w:id="435" w:author="Albi Celaj"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436" w:author="Albi Celaj" w:date="2019-02-21T16:10:00Z">
        <w:r w:rsidR="005D51FC">
          <w:rPr>
            <w:color w:val="000000"/>
          </w:rPr>
          <w:t xml:space="preserve">onsistent with </w:t>
        </w:r>
      </w:ins>
      <w:ins w:id="437" w:author="Albi Celaj" w:date="2019-02-21T16:36:00Z">
        <w:r w:rsidR="00DA0164">
          <w:rPr>
            <w:color w:val="000000"/>
          </w:rPr>
          <w:t>this explanation</w:t>
        </w:r>
      </w:ins>
      <w:ins w:id="438" w:author="Albi Celaj" w:date="2019-02-21T16:10:00Z">
        <w:r w:rsidR="005D51FC">
          <w:rPr>
            <w:color w:val="000000"/>
          </w:rPr>
          <w:t xml:space="preserve">, </w:t>
        </w:r>
      </w:ins>
      <w:ins w:id="439" w:author="Albi Celaj" w:date="2019-02-21T16:14:00Z">
        <w:r w:rsidR="005D51FC">
          <w:rPr>
            <w:color w:val="000000"/>
          </w:rPr>
          <w:t>the</w:t>
        </w:r>
      </w:ins>
      <w:ins w:id="440" w:author="Albi Celaj" w:date="2019-02-22T15:29:00Z">
        <w:r w:rsidR="00E270BB">
          <w:rPr>
            <w:color w:val="000000"/>
          </w:rPr>
          <w:t>se</w:t>
        </w:r>
      </w:ins>
      <w:ins w:id="441" w:author="Albi Celaj" w:date="2019-02-21T16:14:00Z">
        <w:r w:rsidR="005D51FC">
          <w:rPr>
            <w:color w:val="000000"/>
          </w:rPr>
          <w:t xml:space="preserve"> resistance effects were </w:t>
        </w:r>
      </w:ins>
      <w:ins w:id="442" w:author="Albi Celaj" w:date="2019-02-21T16:10:00Z">
        <w:r w:rsidR="005D51FC">
          <w:rPr>
            <w:color w:val="000000"/>
          </w:rPr>
          <w:t>more modest in</w:t>
        </w:r>
      </w:ins>
      <w:ins w:id="443" w:author="Albi Celaj" w:date="2019-02-21T16:15:00Z">
        <w:r w:rsidR="008F3000">
          <w:rPr>
            <w:color w:val="000000"/>
          </w:rPr>
          <w:t xml:space="preserve"> a</w:t>
        </w:r>
      </w:ins>
      <w:ins w:id="444" w:author="Albi Celaj" w:date="2019-02-21T16:10:00Z">
        <w:r w:rsidR="005D51FC">
          <w:rPr>
            <w:color w:val="000000"/>
          </w:rPr>
          <w:t xml:space="preserve"> </w:t>
        </w:r>
      </w:ins>
      <w:ins w:id="445" w:author="Albi Celaj"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446" w:author="Albi Celaj" w:date="2019-02-21T16:15:00Z">
        <w:r w:rsidR="008F3000">
          <w:rPr>
            <w:color w:val="000000"/>
          </w:rPr>
          <w:t xml:space="preserve">A similar landscape was found in bisantrene, which also showed a strong </w:t>
        </w:r>
      </w:ins>
      <w:ins w:id="447" w:author="Albi Celaj"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448" w:author="Albi Celaj" w:date="2019-02-21T16:17:00Z">
        <w:r w:rsidR="008F3000">
          <w:rPr>
            <w:color w:val="000000"/>
            <w:lang w:val="en-CA"/>
          </w:rPr>
          <w:t xml:space="preserve">.  Indeed, the successive deletion of ABC transporters led to greater resistance for surprisingly many drugs (Figure 2D and S5).  </w:t>
        </w:r>
      </w:ins>
      <w:ins w:id="449" w:author="Albi Celaj"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450" w:author="Albi Celaj"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451" w:author="Albi Celaj"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452" w:author="Albi Celaj" w:date="2019-02-21T16:17:00Z"/>
          <w:color w:val="000000"/>
        </w:rPr>
      </w:pPr>
      <w:del w:id="453" w:author="Albi Celaj"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454" w:author="Albi Celaj"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455" w:author="Albi Celaj"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456" w:author="Albi Celaj"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457" w:author="Albi Celaj"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458" w:author="Albi Celaj"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459" w:author="Albi Celaj" w:date="2019-02-21T16:17:00Z">
        <w:r w:rsidR="00C0459F" w:rsidDel="008F3000">
          <w:rPr>
            <w:color w:val="000000"/>
          </w:rPr>
          <w:delText xml:space="preserve">Consistent </w:delText>
        </w:r>
        <w:r w:rsidR="00DB0ED8" w:rsidDel="008F3000">
          <w:rPr>
            <w:color w:val="000000"/>
          </w:rPr>
          <w:delText>with</w:delText>
        </w:r>
      </w:del>
      <w:moveFromRangeStart w:id="460" w:author="Albi Celaj" w:date="2019-02-21T16:10:00Z" w:name="move1657860"/>
      <w:moveFrom w:id="461" w:author="Albi Celaj" w:date="2019-02-21T16:10:00Z">
        <w:del w:id="462" w:author="Albi Celaj"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460"/>
      <w:del w:id="463" w:author="Albi Celaj"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464" w:author="Albi Celaj"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465" w:author="Albi Celaj"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466" w:author="Albi Celaj" w:date="2019-02-21T16:17:00Z"/>
          <w:color w:val="000000"/>
        </w:rPr>
      </w:pPr>
    </w:p>
    <w:p w14:paraId="2F56D71A" w14:textId="33D5030A" w:rsidR="00DB0ED8" w:rsidDel="0033459D" w:rsidRDefault="00437617" w:rsidP="00DB0ED8">
      <w:pPr>
        <w:widowControl w:val="0"/>
        <w:autoSpaceDE w:val="0"/>
        <w:autoSpaceDN w:val="0"/>
        <w:adjustRightInd w:val="0"/>
        <w:jc w:val="both"/>
        <w:rPr>
          <w:del w:id="467" w:author="Albi Celaj" w:date="2019-02-21T16:06:00Z"/>
          <w:color w:val="000000"/>
          <w:lang w:val="en-CA"/>
        </w:rPr>
      </w:pPr>
      <w:del w:id="468" w:author="Albi Celaj"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469" w:author="Albi Celaj" w:date="2019-02-21T16:02:00Z" w:name="move1657382"/>
      <w:moveFrom w:id="470" w:author="Albi Celaj" w:date="2019-02-21T16:02:00Z">
        <w:del w:id="471" w:author="Albi Celaj"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469"/>
      <w:del w:id="472" w:author="Albi Celaj"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473" w:author="Albi Celaj"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474" w:author="Albi Celaj [2]"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475" w:author="Albi Celaj"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476" w:author="Albi Celaj" w:date="2019-02-21T16:24:00Z">
        <w:r w:rsidR="00434010">
          <w:rPr>
            <w:bCs/>
            <w:i/>
            <w:iCs/>
            <w:color w:val="000000" w:themeColor="text1"/>
          </w:rPr>
          <w:t>pdr5</w:t>
        </w:r>
      </w:ins>
      <w:del w:id="477" w:author="Albi Celaj"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478" w:author="Albi Celaj" w:date="2019-02-21T16:24:00Z">
        <w:r w:rsidRPr="00233F15" w:rsidDel="00434010">
          <w:rPr>
            <w:bCs/>
            <w:iCs/>
            <w:color w:val="000000" w:themeColor="text1"/>
          </w:rPr>
          <w:delText>no main</w:delText>
        </w:r>
      </w:del>
      <w:ins w:id="479" w:author="Albi Celaj" w:date="2019-02-21T16:24:00Z">
        <w:r w:rsidR="00434010">
          <w:rPr>
            <w:bCs/>
            <w:iCs/>
            <w:color w:val="000000" w:themeColor="text1"/>
          </w:rPr>
          <w:t>a resistance</w:t>
        </w:r>
      </w:ins>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ins w:id="480" w:author="Albi Celaj" w:date="2019-02-21T16:24:00Z">
        <w:r w:rsidR="00434010">
          <w:rPr>
            <w:bCs/>
            <w:i/>
            <w:iCs/>
            <w:color w:val="000000" w:themeColor="text1"/>
          </w:rPr>
          <w:t>yor1</w:t>
        </w:r>
      </w:ins>
      <w:del w:id="481" w:author="Albi Celaj"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482" w:author="Albi Celaj"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1D83D0BA"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del w:id="483" w:author="Albi Celaj" w:date="2019-02-22T17:40:00Z">
        <w:r w:rsidDel="001C1533">
          <w:rPr>
            <w:bCs/>
            <w:iCs/>
            <w:color w:val="000000" w:themeColor="text1"/>
          </w:rPr>
          <w:delText xml:space="preserve">was found to </w:delText>
        </w:r>
      </w:del>
      <w:r>
        <w:rPr>
          <w:bCs/>
          <w:iCs/>
          <w:color w:val="000000" w:themeColor="text1"/>
        </w:rPr>
        <w:t>confer</w:t>
      </w:r>
      <w:ins w:id="484" w:author="Albi Celaj" w:date="2019-02-22T17:40:00Z">
        <w:r w:rsidR="001C1533">
          <w:rPr>
            <w:bCs/>
            <w:iCs/>
            <w:color w:val="000000" w:themeColor="text1"/>
          </w:rPr>
          <w:t>s</w:t>
        </w:r>
      </w:ins>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1EF99F3F" w:rsidR="00DB0ED8" w:rsidRPr="001C1222" w:rsidRDefault="00892B07">
      <w:pPr>
        <w:pStyle w:val="NormalWeb"/>
        <w:jc w:val="both"/>
        <w:rPr>
          <w:bCs/>
          <w:iCs/>
          <w:color w:val="000000" w:themeColor="text1"/>
        </w:rPr>
      </w:pPr>
      <w:r>
        <w:rPr>
          <w:bCs/>
          <w:iCs/>
          <w:color w:val="000000" w:themeColor="text1"/>
        </w:rPr>
        <w:t>C</w:t>
      </w:r>
      <w:commentRangeStart w:id="485"/>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485"/>
      <w:r w:rsidR="00DB0ED8">
        <w:rPr>
          <w:rStyle w:val="CommentReference"/>
          <w:rFonts w:asciiTheme="minorHAnsi" w:hAnsiTheme="minorHAnsi" w:cstheme="minorBidi"/>
        </w:rPr>
        <w:commentReference w:id="485"/>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ins w:id="486" w:author="Albi Celaj" w:date="2019-02-22T15:30:00Z">
        <w:r w:rsidR="00AE3C26">
          <w:rPr>
            <w:color w:val="000000"/>
          </w:rPr>
          <w:t xml:space="preserve">(Figure 3) </w:t>
        </w:r>
      </w:ins>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ins w:id="487" w:author="Albi Celaj" w:date="2019-02-22T17:02:00Z">
        <w:r w:rsidR="00E51207">
          <w:rPr>
            <w:bCs/>
            <w:iCs/>
            <w:color w:val="000000" w:themeColor="text1"/>
          </w:rPr>
          <w:t xml:space="preserve">two single-gene negative </w:t>
        </w:r>
      </w:ins>
      <w:del w:id="488" w:author="Albi Celaj" w:date="2019-02-22T17:03:00Z">
        <w:r w:rsidR="00DB0ED8" w:rsidRPr="00233F15" w:rsidDel="00E51207">
          <w:rPr>
            <w:bCs/>
            <w:iCs/>
            <w:color w:val="000000" w:themeColor="text1"/>
          </w:rPr>
          <w:delText xml:space="preserve">of small </w:delText>
        </w:r>
        <w:r w:rsidR="008D5D75" w:rsidDel="00E51207">
          <w:rPr>
            <w:bCs/>
            <w:iCs/>
            <w:color w:val="000000" w:themeColor="text1"/>
          </w:rPr>
          <w:delText xml:space="preserve">negative </w:delText>
        </w:r>
        <w:r w:rsidR="00DB0ED8" w:rsidRPr="00233F15" w:rsidDel="00E51207">
          <w:rPr>
            <w:bCs/>
            <w:iCs/>
            <w:color w:val="000000" w:themeColor="text1"/>
          </w:rPr>
          <w:delText xml:space="preserve">marginal </w:delText>
        </w:r>
      </w:del>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ins w:id="489" w:author="Albi Celaj" w:date="2019-02-22T15:31:00Z">
        <w:r w:rsidR="00172B90">
          <w:rPr>
            <w:bCs/>
            <w:iCs/>
            <w:color w:val="000000" w:themeColor="text1"/>
          </w:rPr>
          <w:t>S</w:t>
        </w:r>
      </w:ins>
      <w:del w:id="490" w:author="Albi Celaj" w:date="2019-02-22T15:31:00Z">
        <w:r w:rsidR="00DB0ED8" w:rsidRPr="00233F15" w:rsidDel="00172B90">
          <w:rPr>
            <w:bCs/>
            <w:iCs/>
            <w:color w:val="000000" w:themeColor="text1"/>
          </w:rPr>
          <w:delText>A s</w:delText>
        </w:r>
      </w:del>
      <w:r w:rsidR="00DB0ED8" w:rsidRPr="00233F15">
        <w:rPr>
          <w:bCs/>
          <w:iCs/>
          <w:color w:val="000000" w:themeColor="text1"/>
        </w:rPr>
        <w:t>imilar</w:t>
      </w:r>
      <w:ins w:id="491" w:author="Albi Celaj" w:date="2019-02-22T15:31:00Z">
        <w:r w:rsidR="00172B90">
          <w:rPr>
            <w:bCs/>
            <w:iCs/>
            <w:color w:val="000000" w:themeColor="text1"/>
          </w:rPr>
          <w:t xml:space="preserve"> </w:t>
        </w:r>
      </w:ins>
      <w:del w:id="492" w:author="Albi Celaj" w:date="2019-02-22T15:32:00Z">
        <w:r w:rsidR="00DB0ED8" w:rsidRPr="00233F15" w:rsidDel="00172B90">
          <w:rPr>
            <w:bCs/>
            <w:iCs/>
            <w:color w:val="000000" w:themeColor="text1"/>
          </w:rPr>
          <w:delText xml:space="preserve"> </w:delText>
        </w:r>
      </w:del>
      <w:r w:rsidR="00DB0ED8" w:rsidRPr="00233F15">
        <w:rPr>
          <w:bCs/>
          <w:iCs/>
          <w:color w:val="000000" w:themeColor="text1"/>
        </w:rPr>
        <w:t xml:space="preserve">‘parallel </w:t>
      </w:r>
      <w:del w:id="493" w:author="Albi Celaj" w:date="2019-02-22T15:33:00Z">
        <w:r w:rsidR="00DB0ED8" w:rsidDel="00422B90">
          <w:rPr>
            <w:bCs/>
            <w:iCs/>
            <w:color w:val="000000" w:themeColor="text1"/>
          </w:rPr>
          <w:delText>action</w:delText>
        </w:r>
        <w:r w:rsidR="00DB0ED8" w:rsidRPr="00233F15" w:rsidDel="00422B90">
          <w:rPr>
            <w:bCs/>
            <w:iCs/>
            <w:color w:val="000000" w:themeColor="text1"/>
          </w:rPr>
          <w:delText xml:space="preserve">’ </w:delText>
        </w:r>
      </w:del>
      <w:ins w:id="494" w:author="Albi Celaj" w:date="2019-02-22T15:33:00Z">
        <w:r w:rsidR="00422B90">
          <w:rPr>
            <w:bCs/>
            <w:iCs/>
            <w:color w:val="000000" w:themeColor="text1"/>
          </w:rPr>
          <w:t>efflux</w:t>
        </w:r>
        <w:r w:rsidR="00422B90" w:rsidRPr="00233F15">
          <w:rPr>
            <w:bCs/>
            <w:iCs/>
            <w:color w:val="000000" w:themeColor="text1"/>
          </w:rPr>
          <w:t xml:space="preserve">’ </w:t>
        </w:r>
      </w:ins>
      <w:r w:rsidR="00DB0ED8" w:rsidRPr="00D853DD">
        <w:rPr>
          <w:bCs/>
          <w:iCs/>
          <w:color w:val="000000" w:themeColor="text1"/>
        </w:rPr>
        <w:t>genetic interaction pattern</w:t>
      </w:r>
      <w:ins w:id="495" w:author="Albi Celaj" w:date="2019-02-22T17:03:00Z">
        <w:r w:rsidR="00B829D2">
          <w:rPr>
            <w:bCs/>
            <w:iCs/>
            <w:color w:val="000000" w:themeColor="text1"/>
          </w:rPr>
          <w:t>s</w:t>
        </w:r>
      </w:ins>
      <w:r w:rsidR="00DB0ED8" w:rsidRPr="00D853DD">
        <w:rPr>
          <w:bCs/>
          <w:iCs/>
          <w:color w:val="000000" w:themeColor="text1"/>
        </w:rPr>
        <w:t xml:space="preserve"> w</w:t>
      </w:r>
      <w:ins w:id="496" w:author="Albi Celaj" w:date="2019-02-22T15:32:00Z">
        <w:r w:rsidR="00172B90">
          <w:rPr>
            <w:bCs/>
            <w:iCs/>
            <w:color w:val="000000" w:themeColor="text1"/>
          </w:rPr>
          <w:t>ere</w:t>
        </w:r>
      </w:ins>
      <w:del w:id="497" w:author="Albi Celaj" w:date="2019-02-22T15:32:00Z">
        <w:r w:rsidR="00DB0ED8" w:rsidRPr="00D853DD" w:rsidDel="00172B90">
          <w:rPr>
            <w:bCs/>
            <w:iCs/>
            <w:color w:val="000000" w:themeColor="text1"/>
          </w:rPr>
          <w:delText>as</w:delText>
        </w:r>
      </w:del>
      <w:r w:rsidR="00DB0ED8" w:rsidRPr="00D853DD">
        <w:rPr>
          <w:bCs/>
          <w:iCs/>
          <w:color w:val="000000" w:themeColor="text1"/>
        </w:rPr>
        <w:t xml:space="preserve"> observed</w:t>
      </w:r>
      <w:ins w:id="498" w:author="Albi Celaj" w:date="2019-02-22T15:32:00Z">
        <w:r w:rsidR="00172B90">
          <w:rPr>
            <w:bCs/>
            <w:iCs/>
            <w:color w:val="000000" w:themeColor="text1"/>
          </w:rPr>
          <w:t>, e.g.</w:t>
        </w:r>
      </w:ins>
      <w:r w:rsidR="00DB0ED8" w:rsidRPr="00D853DD">
        <w:rPr>
          <w:bCs/>
          <w:iCs/>
          <w:color w:val="000000" w:themeColor="text1"/>
        </w:rPr>
        <w:t xml:space="preserve"> for </w:t>
      </w:r>
      <w:ins w:id="499" w:author="Albi Celaj" w:date="2019-02-22T15:32:00Z">
        <w:r w:rsidR="00172B90">
          <w:rPr>
            <w:bCs/>
            <w:iCs/>
            <w:color w:val="000000" w:themeColor="text1"/>
          </w:rPr>
          <w:t>{</w:t>
        </w:r>
        <w:r w:rsidR="00172B90">
          <w:rPr>
            <w:bCs/>
            <w:i/>
            <w:iCs/>
            <w:color w:val="000000" w:themeColor="text1"/>
          </w:rPr>
          <w:t>pdr5∆snq2</w:t>
        </w:r>
        <w:r w:rsidR="00172B90" w:rsidRPr="00172B90">
          <w:rPr>
            <w:bCs/>
            <w:iCs/>
            <w:color w:val="000000" w:themeColor="text1"/>
            <w:rPrChange w:id="500" w:author="Albi Celaj" w:date="2019-02-22T15:32:00Z">
              <w:rPr>
                <w:bCs/>
                <w:i/>
                <w:iCs/>
                <w:color w:val="000000" w:themeColor="text1"/>
              </w:rPr>
            </w:rPrChange>
          </w:rPr>
          <w:t>}</w:t>
        </w:r>
        <w:r w:rsidR="00172B90">
          <w:rPr>
            <w:bCs/>
            <w:iCs/>
            <w:color w:val="000000" w:themeColor="text1"/>
          </w:rPr>
          <w:t xml:space="preserve"> in camptothecin, and </w:t>
        </w:r>
      </w:ins>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501" w:author="Albi Celaj"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63C68A0" w:rsidR="00DB0ED8" w:rsidRDefault="00A3085A" w:rsidP="006E736D">
      <w:pPr>
        <w:jc w:val="both"/>
        <w:rPr>
          <w:bCs/>
          <w:iCs/>
          <w:color w:val="000000" w:themeColor="text1"/>
        </w:rPr>
      </w:pPr>
      <w:ins w:id="502" w:author="Albi Celaj" w:date="2019-02-21T16:30:00Z">
        <w:r>
          <w:rPr>
            <w:bCs/>
            <w:iCs/>
            <w:color w:val="000000" w:themeColor="text1"/>
          </w:rPr>
          <w:t>Above, we used generalized linear models</w:t>
        </w:r>
      </w:ins>
      <w:ins w:id="503" w:author="Albi Celaj" w:date="2019-02-21T16:31:00Z">
        <w:r>
          <w:rPr>
            <w:bCs/>
            <w:iCs/>
            <w:color w:val="000000" w:themeColor="text1"/>
          </w:rPr>
          <w:t xml:space="preserve"> to capture complex </w:t>
        </w:r>
      </w:ins>
      <w:ins w:id="504" w:author="Albi Celaj" w:date="2019-02-22T17:43:00Z">
        <w:r w:rsidR="00532367">
          <w:rPr>
            <w:bCs/>
            <w:iCs/>
            <w:color w:val="000000" w:themeColor="text1"/>
          </w:rPr>
          <w:t>genetic effects</w:t>
        </w:r>
      </w:ins>
      <w:ins w:id="505" w:author="Albi Celaj" w:date="2019-02-21T16:31:00Z">
        <w:r w:rsidR="000E4BF6">
          <w:rPr>
            <w:bCs/>
            <w:iCs/>
            <w:color w:val="000000" w:themeColor="text1"/>
          </w:rPr>
          <w:t xml:space="preserve"> as a set of</w:t>
        </w:r>
        <w:r>
          <w:rPr>
            <w:bCs/>
            <w:iCs/>
            <w:color w:val="000000" w:themeColor="text1"/>
          </w:rPr>
          <w:t xml:space="preserve"> single-gene effects and </w:t>
        </w:r>
      </w:ins>
      <w:ins w:id="506" w:author="Albi Celaj" w:date="2019-02-21T16:49:00Z">
        <w:r w:rsidR="00B846CD">
          <w:rPr>
            <w:bCs/>
            <w:i/>
            <w:iCs/>
            <w:color w:val="000000" w:themeColor="text1"/>
          </w:rPr>
          <w:t>X</w:t>
        </w:r>
        <w:r w:rsidR="00B846CD" w:rsidRPr="00B846CD">
          <w:rPr>
            <w:bCs/>
            <w:iCs/>
            <w:color w:val="000000" w:themeColor="text1"/>
            <w:rPrChange w:id="507" w:author="Albi Celaj" w:date="2019-02-21T16:49:00Z">
              <w:rPr>
                <w:bCs/>
                <w:i/>
                <w:iCs/>
                <w:color w:val="000000" w:themeColor="text1"/>
              </w:rPr>
            </w:rPrChange>
          </w:rPr>
          <w:t>-way</w:t>
        </w:r>
        <w:r w:rsidR="00B846CD" w:rsidRPr="00B846CD">
          <w:rPr>
            <w:bCs/>
            <w:iCs/>
            <w:color w:val="000000" w:themeColor="text1"/>
            <w:rPrChange w:id="508" w:author="Albi Celaj" w:date="2019-02-21T16:50:00Z">
              <w:rPr>
                <w:bCs/>
                <w:i/>
                <w:iCs/>
                <w:color w:val="000000" w:themeColor="text1"/>
              </w:rPr>
            </w:rPrChange>
          </w:rPr>
          <w:t xml:space="preserve"> </w:t>
        </w:r>
      </w:ins>
      <w:ins w:id="509" w:author="Albi Celaj" w:date="2019-02-21T16:31:00Z">
        <w:r>
          <w:rPr>
            <w:bCs/>
            <w:iCs/>
            <w:color w:val="000000" w:themeColor="text1"/>
          </w:rPr>
          <w:t>genetic interactions.</w:t>
        </w:r>
      </w:ins>
      <w:del w:id="510" w:author="Albi Celaj" w:date="2019-02-21T16:31:00Z">
        <w:r w:rsidR="00DB0ED8" w:rsidDel="000E4BF6">
          <w:rPr>
            <w:bCs/>
            <w:iCs/>
            <w:color w:val="000000" w:themeColor="text1"/>
          </w:rPr>
          <w:delText xml:space="preserve">The </w:delText>
        </w:r>
      </w:del>
      <w:del w:id="511" w:author="Albi Celaj" w:date="2019-02-21T16:30:00Z">
        <w:r w:rsidR="00DB0ED8" w:rsidDel="00A3085A">
          <w:rPr>
            <w:bCs/>
            <w:iCs/>
            <w:color w:val="000000" w:themeColor="text1"/>
          </w:rPr>
          <w:delText xml:space="preserve">generalized linear models </w:delText>
        </w:r>
      </w:del>
      <w:del w:id="512" w:author="Albi Celaj"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ins w:id="513" w:author="Albi Celaj" w:date="2019-02-22T17:42:00Z">
        <w:r w:rsidR="00532367">
          <w:rPr>
            <w:bCs/>
            <w:iCs/>
            <w:color w:val="000000" w:themeColor="text1"/>
          </w:rPr>
          <w:t xml:space="preserve"> While this model does capture </w:t>
        </w:r>
      </w:ins>
      <w:ins w:id="514" w:author="Albi Celaj" w:date="2019-02-22T17:43:00Z">
        <w:r w:rsidR="00532367">
          <w:rPr>
            <w:bCs/>
            <w:iCs/>
            <w:color w:val="000000" w:themeColor="text1"/>
          </w:rPr>
          <w:t xml:space="preserve">complex genotype-phenotype relationships, </w:t>
        </w:r>
      </w:ins>
      <w:del w:id="515" w:author="Albi Celaj" w:date="2019-02-21T16:31:00Z">
        <w:r w:rsidR="00DB0ED8" w:rsidDel="00A3085A">
          <w:rPr>
            <w:bCs/>
            <w:iCs/>
            <w:color w:val="000000" w:themeColor="text1"/>
          </w:rPr>
          <w:delText xml:space="preserve">genotype-phenotype relationship, while also describing single-gene effects and genetic interactions.  </w:delText>
        </w:r>
      </w:del>
      <w:del w:id="516" w:author="Albi Celaj" w:date="2019-02-22T17:43:00Z">
        <w:r w:rsidR="00DB0ED8" w:rsidDel="00532367">
          <w:rPr>
            <w:bCs/>
            <w:iCs/>
            <w:color w:val="000000" w:themeColor="text1"/>
          </w:rPr>
          <w:delText>However, th</w:delText>
        </w:r>
      </w:del>
      <w:del w:id="517" w:author="Albi Celaj" w:date="2019-02-22T17:41:00Z">
        <w:r w:rsidR="00DB0ED8" w:rsidDel="00656E65">
          <w:rPr>
            <w:bCs/>
            <w:iCs/>
            <w:color w:val="000000" w:themeColor="text1"/>
          </w:rPr>
          <w:delText>ese</w:delText>
        </w:r>
      </w:del>
      <w:del w:id="518" w:author="Albi Celaj" w:date="2019-02-22T17:43:00Z">
        <w:r w:rsidR="00DB0ED8" w:rsidDel="00532367">
          <w:rPr>
            <w:bCs/>
            <w:iCs/>
            <w:color w:val="000000" w:themeColor="text1"/>
          </w:rPr>
          <w:delText xml:space="preserve"> models</w:delText>
        </w:r>
        <w:r w:rsidR="00350F21" w:rsidDel="00532367">
          <w:rPr>
            <w:bCs/>
            <w:iCs/>
            <w:color w:val="000000" w:themeColor="text1"/>
          </w:rPr>
          <w:delText xml:space="preserve"> </w:delText>
        </w:r>
      </w:del>
      <w:r w:rsidR="00350F21">
        <w:rPr>
          <w:bCs/>
          <w:iCs/>
          <w:color w:val="000000" w:themeColor="text1"/>
        </w:rPr>
        <w:t>d</w:t>
      </w:r>
      <w:ins w:id="519" w:author="Albi Celaj" w:date="2019-02-22T17:41:00Z">
        <w:r w:rsidR="00656E65">
          <w:rPr>
            <w:bCs/>
            <w:iCs/>
            <w:color w:val="000000" w:themeColor="text1"/>
          </w:rPr>
          <w:t>oes</w:t>
        </w:r>
      </w:ins>
      <w:del w:id="520" w:author="Albi Celaj" w:date="2019-02-22T17:41:00Z">
        <w:r w:rsidR="00350F21" w:rsidDel="00656E65">
          <w:rPr>
            <w:bCs/>
            <w:iCs/>
            <w:color w:val="000000" w:themeColor="text1"/>
          </w:rPr>
          <w:delText>id</w:delText>
        </w:r>
      </w:del>
      <w:r w:rsidR="00350F21">
        <w:rPr>
          <w:bCs/>
          <w:iCs/>
          <w:color w:val="000000" w:themeColor="text1"/>
        </w:rPr>
        <w:t xml:space="preserve"> not efficiently convey useful intuition about the system.  </w:t>
      </w:r>
      <w:del w:id="521" w:author="Albi Celaj" w:date="2019-02-21T16:53:00Z">
        <w:r w:rsidR="00DB0ED8" w:rsidDel="00A6569D">
          <w:rPr>
            <w:bCs/>
            <w:iCs/>
            <w:color w:val="000000" w:themeColor="text1"/>
          </w:rPr>
          <w:delText xml:space="preserve"> do not efficiently convey useful intuition</w:delText>
        </w:r>
      </w:del>
      <w:del w:id="522" w:author="Albi Celaj" w:date="2019-02-21T16:51:00Z">
        <w:r w:rsidR="00DB0ED8" w:rsidDel="003C04C9">
          <w:rPr>
            <w:bCs/>
            <w:iCs/>
            <w:color w:val="000000" w:themeColor="text1"/>
          </w:rPr>
          <w:delText xml:space="preserve"> about the system.</w:delText>
        </w:r>
      </w:del>
      <w:del w:id="523" w:author="Albi Celaj" w:date="2019-02-21T17:09:00Z">
        <w:r w:rsidR="00DB0ED8" w:rsidDel="00350F21">
          <w:rPr>
            <w:bCs/>
            <w:iCs/>
            <w:color w:val="000000" w:themeColor="text1"/>
          </w:rPr>
          <w:delText xml:space="preserve">  </w:delText>
        </w:r>
      </w:del>
      <w:ins w:id="524" w:author="Albi Celaj" w:date="2019-02-22T15:36:00Z">
        <w:r w:rsidR="0046164A">
          <w:rPr>
            <w:bCs/>
            <w:iCs/>
            <w:color w:val="000000" w:themeColor="text1"/>
          </w:rPr>
          <w:t xml:space="preserve">For </w:t>
        </w:r>
      </w:ins>
      <w:ins w:id="525" w:author="Albi Celaj" w:date="2019-02-22T15:39:00Z">
        <w:r w:rsidR="00BE27E7">
          <w:rPr>
            <w:bCs/>
            <w:iCs/>
            <w:color w:val="000000" w:themeColor="text1"/>
          </w:rPr>
          <w:t>example,</w:t>
        </w:r>
      </w:ins>
      <w:del w:id="526" w:author="Albi Celaj" w:date="2019-02-22T15:36:00Z">
        <w:r w:rsidR="00DB0ED8" w:rsidDel="0046164A">
          <w:rPr>
            <w:bCs/>
            <w:iCs/>
            <w:color w:val="000000" w:themeColor="text1"/>
          </w:rPr>
          <w:delText>Above</w:delText>
        </w:r>
      </w:del>
      <w:ins w:id="527" w:author="Albi Celaj" w:date="2019-02-22T15:39:00Z">
        <w:r w:rsidR="00BE27E7">
          <w:rPr>
            <w:bCs/>
            <w:iCs/>
            <w:color w:val="000000" w:themeColor="text1"/>
          </w:rPr>
          <w:t xml:space="preserve"> </w:t>
        </w:r>
      </w:ins>
      <w:del w:id="528" w:author="Albi Celaj" w:date="2019-02-22T15:39:00Z">
        <w:r w:rsidR="00DB0ED8" w:rsidDel="00BE27E7">
          <w:rPr>
            <w:bCs/>
            <w:iCs/>
            <w:color w:val="000000" w:themeColor="text1"/>
          </w:rPr>
          <w:delText xml:space="preserve">, </w:delText>
        </w:r>
      </w:del>
      <w:r w:rsidR="00DB0ED8">
        <w:rPr>
          <w:bCs/>
          <w:iCs/>
          <w:color w:val="000000" w:themeColor="text1"/>
        </w:rPr>
        <w:t xml:space="preserve">we reasoned </w:t>
      </w:r>
      <w:r w:rsidR="00695D3C">
        <w:rPr>
          <w:bCs/>
          <w:iCs/>
          <w:color w:val="000000" w:themeColor="text1"/>
        </w:rPr>
        <w:t xml:space="preserve">(without benefit of </w:t>
      </w:r>
      <w:ins w:id="529" w:author="Albi Celaj" w:date="2019-02-22T17:44:00Z">
        <w:r w:rsidR="0043461D">
          <w:rPr>
            <w:bCs/>
            <w:iCs/>
            <w:color w:val="000000" w:themeColor="text1"/>
          </w:rPr>
          <w:t xml:space="preserve">intuitive </w:t>
        </w:r>
      </w:ins>
      <w:r w:rsidR="00695D3C">
        <w:rPr>
          <w:bCs/>
          <w:iCs/>
          <w:color w:val="000000" w:themeColor="text1"/>
        </w:rPr>
        <w:t xml:space="preserve">computational modeling) </w:t>
      </w:r>
      <w:ins w:id="530" w:author="Albi Celaj" w:date="2019-02-22T17:44:00Z">
        <w:r w:rsidR="0043461D">
          <w:rPr>
            <w:bCs/>
            <w:iCs/>
            <w:color w:val="000000" w:themeColor="text1"/>
          </w:rPr>
          <w:t xml:space="preserve">that </w:t>
        </w:r>
      </w:ins>
      <w:r w:rsidR="00DB0ED8">
        <w:rPr>
          <w:bCs/>
          <w:iCs/>
          <w:color w:val="000000" w:themeColor="text1"/>
        </w:rPr>
        <w:t xml:space="preserve">a set of transporter genes </w:t>
      </w:r>
      <w:r w:rsidR="00695D3C">
        <w:rPr>
          <w:bCs/>
          <w:iCs/>
          <w:color w:val="000000" w:themeColor="text1"/>
        </w:rPr>
        <w:t xml:space="preserve">showing </w:t>
      </w:r>
      <w:ins w:id="531" w:author="Albi Celaj" w:date="2019-02-22T15:36:00Z">
        <w:r w:rsidR="0046164A">
          <w:rPr>
            <w:bCs/>
            <w:iCs/>
            <w:color w:val="000000" w:themeColor="text1"/>
          </w:rPr>
          <w:t xml:space="preserve">patterns of </w:t>
        </w:r>
      </w:ins>
      <w:del w:id="532" w:author="Albi Celaj" w:date="2019-02-22T15:36:00Z">
        <w:r w:rsidR="00695D3C" w:rsidDel="0046164A">
          <w:rPr>
            <w:bCs/>
            <w:iCs/>
            <w:color w:val="000000" w:themeColor="text1"/>
          </w:rPr>
          <w:delText xml:space="preserve">either single-gene effects or </w:delText>
        </w:r>
      </w:del>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del w:id="533" w:author="Albi Celaj" w:date="2019-02-22T15:37:00Z">
        <w:r w:rsidR="00DB0ED8" w:rsidDel="0046164A">
          <w:rPr>
            <w:bCs/>
            <w:iCs/>
            <w:color w:val="000000" w:themeColor="text1"/>
          </w:rPr>
          <w:delText>Similarly</w:delText>
        </w:r>
      </w:del>
      <w:ins w:id="534" w:author="Albi Celaj" w:date="2019-02-22T15:38:00Z">
        <w:r w:rsidR="00ED3E4E">
          <w:rPr>
            <w:bCs/>
            <w:iCs/>
            <w:color w:val="000000" w:themeColor="text1"/>
          </w:rPr>
          <w:t xml:space="preserve">Other genetic interaction patterns </w:t>
        </w:r>
      </w:ins>
      <w:del w:id="535" w:author="Albi Celaj" w:date="2019-02-22T15:38:00Z">
        <w:r w:rsidR="00DB0ED8" w:rsidDel="00ED3E4E">
          <w:rPr>
            <w:bCs/>
            <w:iCs/>
            <w:color w:val="000000" w:themeColor="text1"/>
          </w:rPr>
          <w:delText xml:space="preserve">, </w:delText>
        </w:r>
      </w:del>
      <w:del w:id="536" w:author="Albi Celaj" w:date="2019-02-22T15:37:00Z">
        <w:r w:rsidR="00DB0ED8" w:rsidDel="0046164A">
          <w:rPr>
            <w:bCs/>
            <w:iCs/>
            <w:color w:val="000000" w:themeColor="text1"/>
          </w:rPr>
          <w:delText xml:space="preserve">the manual application of </w:delText>
        </w:r>
      </w:del>
      <w:del w:id="537" w:author="Albi Celaj" w:date="2019-02-22T15:38:00Z">
        <w:r w:rsidR="00DB0ED8" w:rsidDel="0046164A">
          <w:rPr>
            <w:bCs/>
            <w:iCs/>
            <w:color w:val="000000" w:themeColor="text1"/>
          </w:rPr>
          <w:delText>classical epistasis analysis</w:delText>
        </w:r>
        <w:r w:rsidR="00DB0ED8" w:rsidDel="00ED3E4E">
          <w:rPr>
            <w:bCs/>
            <w:iCs/>
            <w:color w:val="000000" w:themeColor="text1"/>
          </w:rPr>
          <w:delText xml:space="preserve"> </w:delText>
        </w:r>
        <w:r w:rsidR="00695D3C" w:rsidDel="0046164A">
          <w:rPr>
            <w:bCs/>
            <w:iCs/>
            <w:color w:val="000000" w:themeColor="text1"/>
          </w:rPr>
          <w:delText xml:space="preserve">in other situations </w:delText>
        </w:r>
        <w:r w:rsidR="00DB0ED8" w:rsidDel="0046164A">
          <w:rPr>
            <w:bCs/>
            <w:iCs/>
            <w:color w:val="000000" w:themeColor="text1"/>
          </w:rPr>
          <w:delText xml:space="preserve">might </w:delText>
        </w:r>
      </w:del>
      <w:r w:rsidR="00DB0ED8">
        <w:rPr>
          <w:bCs/>
          <w:iCs/>
          <w:color w:val="000000" w:themeColor="text1"/>
        </w:rPr>
        <w:t>le</w:t>
      </w:r>
      <w:ins w:id="538" w:author="Albi Celaj" w:date="2019-02-22T15:37:00Z">
        <w:r w:rsidR="0046164A">
          <w:rPr>
            <w:bCs/>
            <w:iCs/>
            <w:color w:val="000000" w:themeColor="text1"/>
          </w:rPr>
          <w:t>d</w:t>
        </w:r>
      </w:ins>
      <w:del w:id="539" w:author="Albi Celaj" w:date="2019-02-22T15:37:00Z">
        <w:r w:rsidR="00DB0ED8" w:rsidDel="0046164A">
          <w:rPr>
            <w:bCs/>
            <w:iCs/>
            <w:color w:val="000000" w:themeColor="text1"/>
          </w:rPr>
          <w:delText>a</w:delText>
        </w:r>
      </w:del>
      <w:del w:id="540" w:author="Albi Celaj" w:date="2019-02-22T15:38:00Z">
        <w:r w:rsidR="00DB0ED8" w:rsidDel="0046164A">
          <w:rPr>
            <w:bCs/>
            <w:iCs/>
            <w:color w:val="000000" w:themeColor="text1"/>
          </w:rPr>
          <w:delText>d</w:delText>
        </w:r>
      </w:del>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541" w:author="Albi Celaj" w:date="2019-02-21T16:31:00Z">
        <w:r w:rsidR="000E4BF6">
          <w:rPr>
            <w:bCs/>
            <w:iCs/>
            <w:color w:val="000000" w:themeColor="text1"/>
          </w:rPr>
          <w:t xml:space="preserve"> (e.g. </w:t>
        </w:r>
      </w:ins>
      <w:ins w:id="542" w:author="Albi Celaj" w:date="2019-02-21T16:37:00Z">
        <w:r w:rsidR="00A85F8D">
          <w:rPr>
            <w:bCs/>
            <w:iCs/>
            <w:color w:val="000000" w:themeColor="text1"/>
          </w:rPr>
          <w:t xml:space="preserve">influence on </w:t>
        </w:r>
      </w:ins>
      <w:ins w:id="543" w:author="Albi Celaj" w:date="2019-02-21T17:26:00Z">
        <w:r w:rsidR="004A4B92">
          <w:rPr>
            <w:bCs/>
            <w:iCs/>
            <w:color w:val="000000" w:themeColor="text1"/>
          </w:rPr>
          <w:t>Snq2 activity</w:t>
        </w:r>
      </w:ins>
      <w:ins w:id="544" w:author="Albi Celaj"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w:t>
      </w:r>
      <w:ins w:id="545" w:author="Albi Celaj" w:date="2019-02-22T15:43:00Z">
        <w:r w:rsidR="001F4A01">
          <w:rPr>
            <w:bCs/>
            <w:iCs/>
            <w:color w:val="000000" w:themeColor="text1"/>
          </w:rPr>
          <w:t xml:space="preserve">genetic </w:t>
        </w:r>
      </w:ins>
      <w:r w:rsidR="00350F21">
        <w:rPr>
          <w:bCs/>
          <w:iCs/>
          <w:color w:val="000000" w:themeColor="text1"/>
        </w:rPr>
        <w:t>intuition from a complex system is laborious,</w:t>
      </w:r>
      <w:ins w:id="546" w:author="Albi Celaj" w:date="2019-02-22T15:40:00Z">
        <w:r w:rsidR="00FD103C">
          <w:rPr>
            <w:bCs/>
            <w:iCs/>
            <w:color w:val="000000" w:themeColor="text1"/>
          </w:rPr>
          <w:t xml:space="preserve"> and it is difficult to objectively evaluate how well these explanations correspond to observed data</w:t>
        </w:r>
      </w:ins>
      <w:del w:id="547" w:author="Albi Celaj" w:date="2019-02-22T15:41:00Z">
        <w:r w:rsidR="00350F21" w:rsidDel="00FD103C">
          <w:rPr>
            <w:bCs/>
            <w:iCs/>
            <w:color w:val="000000" w:themeColor="text1"/>
          </w:rPr>
          <w:delText xml:space="preserve"> error-prone, and potentially subjective</w:delText>
        </w:r>
      </w:del>
      <w:r w:rsidR="00350F21">
        <w:rPr>
          <w:bCs/>
          <w:iCs/>
          <w:color w:val="000000" w:themeColor="text1"/>
        </w:rPr>
        <w:t xml:space="preserve">.  </w:t>
      </w:r>
      <w:del w:id="548" w:author="Albi Celaj"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549" w:author="Albi Celaj" w:date="2019-02-21T16:55:00Z">
        <w:r w:rsidR="00A05F31">
          <w:rPr>
            <w:bCs/>
            <w:iCs/>
            <w:color w:val="000000" w:themeColor="text1"/>
          </w:rPr>
          <w:t>demonstr</w:t>
        </w:r>
      </w:ins>
      <w:ins w:id="550" w:author="Albi Celaj" w:date="2019-02-21T16:56:00Z">
        <w:r w:rsidR="00A05F31">
          <w:rPr>
            <w:bCs/>
            <w:iCs/>
            <w:color w:val="000000" w:themeColor="text1"/>
          </w:rPr>
          <w:t>ate that</w:t>
        </w:r>
      </w:ins>
      <w:ins w:id="551" w:author="Albi Celaj" w:date="2019-02-22T15:42:00Z">
        <w:r w:rsidR="00BC331C">
          <w:rPr>
            <w:bCs/>
            <w:iCs/>
            <w:color w:val="000000" w:themeColor="text1"/>
          </w:rPr>
          <w:t xml:space="preserve"> </w:t>
        </w:r>
        <w:r w:rsidR="005E5116">
          <w:rPr>
            <w:bCs/>
            <w:iCs/>
            <w:color w:val="000000" w:themeColor="text1"/>
          </w:rPr>
          <w:t xml:space="preserve">such intuitions </w:t>
        </w:r>
      </w:ins>
      <w:ins w:id="552" w:author="Albi Celaj" w:date="2019-02-21T16:56:00Z">
        <w:r w:rsidR="00A05F31">
          <w:rPr>
            <w:bCs/>
            <w:iCs/>
            <w:color w:val="000000" w:themeColor="text1"/>
          </w:rPr>
          <w:t xml:space="preserve">can be derived more systematically from </w:t>
        </w:r>
      </w:ins>
      <w:del w:id="553" w:author="Albi Celaj"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52D0246C" w:rsidR="00B846CD" w:rsidRDefault="00DB0ED8" w:rsidP="00255189">
      <w:pPr>
        <w:jc w:val="both"/>
        <w:rPr>
          <w:ins w:id="554" w:author="Albi Celaj"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w:t>
      </w:r>
      <w:del w:id="555" w:author="Albi Celaj" w:date="2019-02-22T15:48:00Z">
        <w:r w:rsidDel="00103253">
          <w:rPr>
            <w:bCs/>
            <w:iCs/>
            <w:color w:val="000000" w:themeColor="text1"/>
          </w:rPr>
          <w:delText xml:space="preserve">pairwise </w:delText>
        </w:r>
      </w:del>
      <w:r>
        <w:rPr>
          <w:bCs/>
          <w:iCs/>
          <w:color w:val="000000" w:themeColor="text1"/>
        </w:rPr>
        <w:t xml:space="preserve">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556"/>
      <w:commentRangeStart w:id="557"/>
      <w:r w:rsidRPr="001D524E">
        <w:rPr>
          <w:b/>
          <w:bCs/>
          <w:i/>
          <w:iCs/>
          <w:color w:val="000000" w:themeColor="text1"/>
        </w:rPr>
        <w:t>E</w:t>
      </w:r>
      <w:commentRangeEnd w:id="556"/>
      <w:r>
        <w:rPr>
          <w:rStyle w:val="CommentReference"/>
          <w:rFonts w:asciiTheme="minorHAnsi" w:hAnsiTheme="minorHAnsi" w:cstheme="minorBidi"/>
        </w:rPr>
        <w:commentReference w:id="556"/>
      </w:r>
      <w:commentRangeEnd w:id="557"/>
      <w:r>
        <w:rPr>
          <w:rStyle w:val="CommentReference"/>
          <w:rFonts w:asciiTheme="minorHAnsi" w:hAnsiTheme="minorHAnsi" w:cstheme="minorBidi"/>
        </w:rPr>
        <w:commentReference w:id="557"/>
      </w:r>
      <w:r>
        <w:rPr>
          <w:bCs/>
          <w:iCs/>
          <w:color w:val="000000" w:themeColor="text1"/>
        </w:rPr>
        <w:t xml:space="preserve">) that capture the extent to which each transporter can catalyze the </w:t>
      </w:r>
      <w:r>
        <w:rPr>
          <w:bCs/>
          <w:iCs/>
          <w:color w:val="000000" w:themeColor="text1"/>
        </w:rPr>
        <w:lastRenderedPageBreak/>
        <w:t xml:space="preserve">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40DEF791" w14:textId="4564A9B3" w:rsidR="00755D10" w:rsidRDefault="00DB0ED8" w:rsidP="00255189">
      <w:pPr>
        <w:jc w:val="both"/>
        <w:rPr>
          <w:bCs/>
          <w:iCs/>
          <w:color w:val="000000" w:themeColor="text1"/>
        </w:rPr>
      </w:pPr>
      <w:del w:id="558" w:author="Albi Celaj" w:date="2019-02-22T16:03:00Z">
        <w:r w:rsidDel="004F7389">
          <w:rPr>
            <w:bCs/>
            <w:iCs/>
            <w:color w:val="000000" w:themeColor="text1"/>
          </w:rPr>
          <w:delText xml:space="preserve">Using our </w:delText>
        </w:r>
      </w:del>
      <w:del w:id="559" w:author="Albi Celaj" w:date="2019-02-22T16:02:00Z">
        <w:r w:rsidDel="004F7389">
          <w:rPr>
            <w:bCs/>
            <w:iCs/>
            <w:color w:val="000000" w:themeColor="text1"/>
          </w:rPr>
          <w:delText xml:space="preserve">complete set of drug resistance phenotypes </w:delText>
        </w:r>
      </w:del>
      <w:del w:id="560" w:author="Albi Celaj" w:date="2019-02-22T15:45:00Z">
        <w:r w:rsidDel="00C823F6">
          <w:rPr>
            <w:bCs/>
            <w:iCs/>
            <w:color w:val="000000" w:themeColor="text1"/>
          </w:rPr>
          <w:delText xml:space="preserve">for each genotype </w:delText>
        </w:r>
      </w:del>
      <w:del w:id="561" w:author="Albi Celaj" w:date="2019-02-22T16:02:00Z">
        <w:r w:rsidDel="004F7389">
          <w:rPr>
            <w:bCs/>
            <w:iCs/>
            <w:color w:val="000000" w:themeColor="text1"/>
          </w:rPr>
          <w:delText>as training data</w:delText>
        </w:r>
      </w:del>
      <w:del w:id="562" w:author="Albi Celaj" w:date="2019-02-22T16:03:00Z">
        <w:r w:rsidDel="004F7389">
          <w:rPr>
            <w:bCs/>
            <w:iCs/>
            <w:color w:val="000000" w:themeColor="text1"/>
          </w:rPr>
          <w:delText xml:space="preserve">, we learned </w:delText>
        </w:r>
      </w:del>
      <w:del w:id="563" w:author="Albi Celaj" w:date="2019-02-22T15:45:00Z">
        <w:r w:rsidDel="00D8290B">
          <w:rPr>
            <w:bCs/>
            <w:iCs/>
            <w:color w:val="000000" w:themeColor="text1"/>
          </w:rPr>
          <w:delText xml:space="preserve">the </w:delText>
        </w:r>
      </w:del>
      <w:del w:id="564" w:author="Albi Celaj" w:date="2019-02-22T16:03:00Z">
        <w:r w:rsidDel="004F7389">
          <w:rPr>
            <w:bCs/>
            <w:iCs/>
            <w:color w:val="000000" w:themeColor="text1"/>
          </w:rPr>
          <w:delText xml:space="preserve">network weights </w:delText>
        </w:r>
      </w:del>
      <w:del w:id="565" w:author="Albi Celaj" w:date="2019-02-22T16:02:00Z">
        <w:r w:rsidDel="004F7389">
          <w:rPr>
            <w:bCs/>
            <w:iCs/>
            <w:color w:val="000000" w:themeColor="text1"/>
          </w:rPr>
          <w:delText>using back-propagation with stochastic gradient descent (</w:delText>
        </w:r>
        <w:r w:rsidR="00D14AB6" w:rsidDel="004F7389">
          <w:rPr>
            <w:bCs/>
            <w:iCs/>
            <w:color w:val="000000" w:themeColor="text1"/>
          </w:rPr>
          <w:delText xml:space="preserve">see </w:delText>
        </w:r>
        <w:r w:rsidDel="004F7389">
          <w:rPr>
            <w:bCs/>
            <w:iCs/>
            <w:color w:val="000000" w:themeColor="text1"/>
          </w:rPr>
          <w:delText>Methods).</w:delText>
        </w:r>
      </w:del>
      <w:ins w:id="566" w:author="Albi Celaj" w:date="2019-02-22T16:02:00Z">
        <w:r w:rsidR="004F7389">
          <w:rPr>
            <w:bCs/>
            <w:iCs/>
            <w:color w:val="000000" w:themeColor="text1"/>
          </w:rPr>
          <w:t xml:space="preserve">We aimed to learn these network weights </w:t>
        </w:r>
      </w:ins>
      <w:ins w:id="567" w:author="Albi Celaj" w:date="2019-02-22T16:05:00Z">
        <w:r w:rsidR="004F7389">
          <w:rPr>
            <w:bCs/>
            <w:iCs/>
            <w:color w:val="000000" w:themeColor="text1"/>
          </w:rPr>
          <w:t>with</w:t>
        </w:r>
      </w:ins>
      <w:ins w:id="568" w:author="Albi Celaj" w:date="2019-02-22T16:02:00Z">
        <w:r w:rsidR="004F7389">
          <w:rPr>
            <w:bCs/>
            <w:iCs/>
            <w:color w:val="000000" w:themeColor="text1"/>
          </w:rPr>
          <w:t xml:space="preserve"> back-propagation with stochastic gradient descent </w:t>
        </w:r>
      </w:ins>
      <w:ins w:id="569" w:author="Albi Celaj" w:date="2019-02-22T16:05:00Z">
        <w:r w:rsidR="004F7389">
          <w:rPr>
            <w:bCs/>
            <w:iCs/>
            <w:color w:val="000000" w:themeColor="text1"/>
          </w:rPr>
          <w:t>using</w:t>
        </w:r>
      </w:ins>
      <w:ins w:id="570" w:author="Albi Celaj" w:date="2019-02-22T16:02:00Z">
        <w:r w:rsidR="004F7389">
          <w:rPr>
            <w:bCs/>
            <w:iCs/>
            <w:color w:val="000000" w:themeColor="text1"/>
          </w:rPr>
          <w:t xml:space="preserve"> our complete set of drug resistance phenotypes as training data (see Methods).  </w:t>
        </w:r>
      </w:ins>
      <w:ins w:id="571" w:author="Albi Celaj" w:date="2019-02-22T15:49:00Z">
        <w:r w:rsidR="00103253">
          <w:rPr>
            <w:bCs/>
            <w:iCs/>
            <w:color w:val="000000" w:themeColor="text1"/>
          </w:rPr>
          <w:t xml:space="preserve">To favor more parsimonious models, </w:t>
        </w:r>
      </w:ins>
      <w:del w:id="572" w:author="Albi Celaj" w:date="2019-02-21T16:59:00Z">
        <w:r w:rsidDel="00DE75DD">
          <w:rPr>
            <w:bCs/>
            <w:iCs/>
            <w:color w:val="000000" w:themeColor="text1"/>
          </w:rPr>
          <w:delText xml:space="preserve">  </w:delText>
        </w:r>
      </w:del>
      <w:ins w:id="573" w:author="Albi Celaj" w:date="2019-02-22T15:59:00Z">
        <w:r w:rsidR="00CC0375">
          <w:rPr>
            <w:bCs/>
            <w:iCs/>
            <w:color w:val="000000" w:themeColor="text1"/>
          </w:rPr>
          <w:t>t</w:t>
        </w:r>
      </w:ins>
      <w:del w:id="574" w:author="Albi Celaj" w:date="2019-02-22T15:59:00Z">
        <w:r w:rsidDel="00CC0375">
          <w:rPr>
            <w:bCs/>
            <w:iCs/>
            <w:color w:val="000000" w:themeColor="text1"/>
          </w:rPr>
          <w:delText>T</w:delText>
        </w:r>
      </w:del>
      <w:r>
        <w:rPr>
          <w:bCs/>
          <w:iCs/>
          <w:color w:val="000000" w:themeColor="text1"/>
        </w:rPr>
        <w:t>he cost function that was used to optimize network weights contained a penalty which acts to limit the number of non-zero weights</w:t>
      </w:r>
      <w:del w:id="575" w:author="Albi Celaj" w:date="2019-02-22T15:59:00Z">
        <w:r w:rsidDel="00CC0375">
          <w:rPr>
            <w:bCs/>
            <w:iCs/>
            <w:color w:val="000000" w:themeColor="text1"/>
          </w:rPr>
          <w:delText>, and has the effect of favoring more parsimonious models</w:delText>
        </w:r>
      </w:del>
      <w:r>
        <w:rPr>
          <w:bCs/>
          <w:iCs/>
          <w:color w:val="000000" w:themeColor="text1"/>
        </w:rPr>
        <w:t xml:space="preserve"> (Methods, Figure S</w:t>
      </w:r>
      <w:r w:rsidR="000518E2">
        <w:rPr>
          <w:bCs/>
          <w:iCs/>
          <w:color w:val="000000" w:themeColor="text1"/>
        </w:rPr>
        <w:t>7</w:t>
      </w:r>
      <w:r>
        <w:rPr>
          <w:bCs/>
          <w:iCs/>
          <w:color w:val="000000" w:themeColor="text1"/>
        </w:rPr>
        <w:t xml:space="preserve">A-B). </w:t>
      </w:r>
      <w:ins w:id="576" w:author="Albi Celaj" w:date="2019-02-22T16:00:00Z">
        <w:r w:rsidR="004B237A">
          <w:rPr>
            <w:bCs/>
            <w:iCs/>
            <w:color w:val="000000" w:themeColor="text1"/>
          </w:rPr>
          <w:t xml:space="preserve"> </w:t>
        </w:r>
      </w:ins>
      <w:commentRangeStart w:id="577"/>
      <w:commentRangeStart w:id="578"/>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577"/>
      <w:r>
        <w:rPr>
          <w:rStyle w:val="CommentReference"/>
          <w:rFonts w:asciiTheme="minorHAnsi" w:hAnsiTheme="minorHAnsi" w:cstheme="minorBidi"/>
        </w:rPr>
        <w:commentReference w:id="577"/>
      </w:r>
      <w:commentRangeEnd w:id="578"/>
      <w:r>
        <w:rPr>
          <w:rStyle w:val="CommentReference"/>
          <w:rFonts w:asciiTheme="minorHAnsi" w:hAnsiTheme="minorHAnsi" w:cstheme="minorBidi"/>
        </w:rPr>
        <w:commentReference w:id="578"/>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9B30EC9"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ins w:id="579" w:author="Albi Celaj" w:date="2019-02-22T16:03:00Z">
        <w:r w:rsidR="004F7389">
          <w:rPr>
            <w:bCs/>
            <w:iCs/>
            <w:color w:val="000000" w:themeColor="text1"/>
          </w:rPr>
          <w:t xml:space="preserve">85, 632 </w:t>
        </w:r>
      </w:ins>
      <w:del w:id="580" w:author="Albi Celaj"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del w:id="581" w:author="Albi Celaj" w:date="2019-02-22T16:03:00Z">
        <w:r w:rsidDel="004F7389">
          <w:rPr>
            <w:bCs/>
            <w:iCs/>
            <w:color w:val="000000" w:themeColor="text1"/>
          </w:rPr>
          <w:delText>training examples</w:delText>
        </w:r>
      </w:del>
      <w:ins w:id="582" w:author="Albi Celaj" w:date="2019-02-22T16:03:00Z">
        <w:r w:rsidR="004F7389">
          <w:rPr>
            <w:bCs/>
            <w:iCs/>
            <w:color w:val="000000" w:themeColor="text1"/>
          </w:rPr>
          <w:t>genotype-phenotype measurements</w:t>
        </w:r>
      </w:ins>
      <w:del w:id="583" w:author="Albi Celaj" w:date="2019-02-22T16:01:00Z">
        <w:r w:rsidDel="004F7389">
          <w:rPr>
            <w:bCs/>
            <w:iCs/>
            <w:color w:val="000000" w:themeColor="text1"/>
          </w:rPr>
          <w:delText xml:space="preserve"> (</w:delText>
        </w:r>
      </w:del>
      <w:del w:id="584" w:author="Albi Celaj"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del w:id="585" w:author="Albi Celaj" w:date="2019-02-22T16:01:00Z">
        <w:r w:rsidRPr="007E73B4" w:rsidDel="004F7389">
          <w:rPr>
            <w:bCs/>
            <w:iCs/>
            <w:color w:val="000000" w:themeColor="text1"/>
          </w:rPr>
          <w:delText>)</w:delText>
        </w:r>
      </w:del>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ins w:id="586" w:author="Albi Celaj" w:date="2019-02-22T16:08:00Z">
        <w:r w:rsidR="00B1090C">
          <w:rPr>
            <w:bCs/>
            <w:iCs/>
            <w:color w:val="000000" w:themeColor="text1"/>
          </w:rPr>
          <w:t>observed genotype-phenotype relationships</w:t>
        </w:r>
      </w:ins>
      <w:del w:id="587" w:author="Albi Celaj" w:date="2019-02-22T16:08:00Z">
        <w:r w:rsidR="007E73B4" w:rsidDel="00B1090C">
          <w:rPr>
            <w:bCs/>
            <w:iCs/>
            <w:color w:val="000000" w:themeColor="text1"/>
          </w:rPr>
          <w:delText>input data</w:delText>
        </w:r>
      </w:del>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del w:id="588" w:author="Albi Celaj" w:date="2019-02-22T16:06:00Z">
        <w:r w:rsidR="00964D7B" w:rsidDel="00B1090C">
          <w:rPr>
            <w:bCs/>
            <w:iCs/>
            <w:color w:val="000000" w:themeColor="text1"/>
          </w:rPr>
          <w:delText>However, b</w:delText>
        </w:r>
      </w:del>
      <w:del w:id="589" w:author="Albi Celaj" w:date="2019-02-22T16:11:00Z">
        <w:r w:rsidR="00964D7B" w:rsidDel="00F31A23">
          <w:rPr>
            <w:bCs/>
            <w:iCs/>
            <w:color w:val="000000" w:themeColor="text1"/>
          </w:rPr>
          <w:delText>ecause over</w:delText>
        </w:r>
        <w:r w:rsidR="0076775C" w:rsidDel="00F31A23">
          <w:rPr>
            <w:bCs/>
            <w:iCs/>
            <w:color w:val="000000" w:themeColor="text1"/>
          </w:rPr>
          <w:delText xml:space="preserve">-fitted models </w:delText>
        </w:r>
        <w:r w:rsidR="00B276FC" w:rsidDel="00F31A23">
          <w:rPr>
            <w:bCs/>
            <w:iCs/>
            <w:color w:val="000000" w:themeColor="text1"/>
          </w:rPr>
          <w:delText xml:space="preserve">may exaggerate </w:delText>
        </w:r>
        <w:r w:rsidR="0076775C" w:rsidDel="00F31A23">
          <w:rPr>
            <w:bCs/>
            <w:iCs/>
            <w:color w:val="000000" w:themeColor="text1"/>
          </w:rPr>
          <w:delText xml:space="preserve">performance </w:delText>
        </w:r>
        <w:r w:rsidR="00B276FC" w:rsidDel="00F31A23">
          <w:rPr>
            <w:bCs/>
            <w:iCs/>
            <w:color w:val="000000" w:themeColor="text1"/>
          </w:rPr>
          <w:delText xml:space="preserve">when tested using data that was also </w:delText>
        </w:r>
        <w:r w:rsidR="0076775C" w:rsidDel="00F31A23">
          <w:rPr>
            <w:bCs/>
            <w:iCs/>
            <w:color w:val="000000" w:themeColor="text1"/>
          </w:rPr>
          <w:delText>used in training</w:delText>
        </w:r>
        <w:commentRangeStart w:id="590"/>
        <w:commentRangeStart w:id="591"/>
        <w:r w:rsidR="00E270DE" w:rsidRPr="00883630" w:rsidDel="00F31A23">
          <w:rPr>
            <w:bCs/>
            <w:iCs/>
            <w:color w:val="000000" w:themeColor="text1"/>
          </w:rPr>
          <w:delText xml:space="preserve">, </w:delText>
        </w:r>
      </w:del>
      <w:ins w:id="592" w:author="Albi Celaj" w:date="2019-02-22T16:09:00Z">
        <w:r w:rsidR="00F31A23">
          <w:rPr>
            <w:bCs/>
            <w:iCs/>
            <w:color w:val="000000" w:themeColor="text1"/>
          </w:rPr>
          <w:t xml:space="preserve">To </w:t>
        </w:r>
      </w:ins>
      <w:ins w:id="593" w:author="Albi Celaj" w:date="2019-02-22T16:11:00Z">
        <w:r w:rsidR="00F31A23">
          <w:rPr>
            <w:bCs/>
            <w:iCs/>
            <w:color w:val="000000" w:themeColor="text1"/>
          </w:rPr>
          <w:t>test</w:t>
        </w:r>
      </w:ins>
      <w:ins w:id="594" w:author="Albi Celaj" w:date="2019-02-22T16:09:00Z">
        <w:r w:rsidR="00595EAF">
          <w:rPr>
            <w:bCs/>
            <w:iCs/>
            <w:color w:val="000000" w:themeColor="text1"/>
          </w:rPr>
          <w:t xml:space="preserve"> that this </w:t>
        </w:r>
      </w:ins>
      <w:ins w:id="595" w:author="Albi Celaj" w:date="2019-02-22T16:10:00Z">
        <w:r w:rsidR="00F31A23">
          <w:rPr>
            <w:bCs/>
            <w:iCs/>
            <w:color w:val="000000" w:themeColor="text1"/>
          </w:rPr>
          <w:t xml:space="preserve">performance generalizes to </w:t>
        </w:r>
      </w:ins>
      <w:ins w:id="596" w:author="Albi Celaj" w:date="2019-02-22T16:12:00Z">
        <w:r w:rsidR="008827BA">
          <w:rPr>
            <w:bCs/>
            <w:iCs/>
            <w:color w:val="000000" w:themeColor="text1"/>
          </w:rPr>
          <w:t xml:space="preserve">unseen </w:t>
        </w:r>
      </w:ins>
      <w:ins w:id="597" w:author="Albi Celaj" w:date="2019-02-22T16:10:00Z">
        <w:r w:rsidR="00F31A23">
          <w:rPr>
            <w:bCs/>
            <w:iCs/>
            <w:color w:val="000000" w:themeColor="text1"/>
          </w:rPr>
          <w:t>data</w:t>
        </w:r>
      </w:ins>
      <w:ins w:id="598" w:author="Albi Celaj" w:date="2019-02-22T16:11:00Z">
        <w:r w:rsidR="00F31A23">
          <w:rPr>
            <w:bCs/>
            <w:iCs/>
            <w:color w:val="000000" w:themeColor="text1"/>
          </w:rPr>
          <w:t xml:space="preserve">, </w:t>
        </w:r>
      </w:ins>
      <w:r w:rsidR="00E270DE" w:rsidRPr="00883630">
        <w:rPr>
          <w:bCs/>
          <w:iCs/>
          <w:color w:val="000000" w:themeColor="text1"/>
        </w:rPr>
        <w:t xml:space="preserve">we </w:t>
      </w:r>
      <w:ins w:id="599" w:author="Albi Celaj" w:date="2019-02-22T16:11:00Z">
        <w:r w:rsidR="00F31A23">
          <w:rPr>
            <w:bCs/>
            <w:iCs/>
            <w:color w:val="000000" w:themeColor="text1"/>
          </w:rPr>
          <w:t xml:space="preserve">also </w:t>
        </w:r>
      </w:ins>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590"/>
      <w:r w:rsidR="00E270DE">
        <w:rPr>
          <w:rStyle w:val="CommentReference"/>
          <w:rFonts w:asciiTheme="minorHAnsi" w:hAnsiTheme="minorHAnsi" w:cstheme="minorBidi"/>
        </w:rPr>
        <w:commentReference w:id="590"/>
      </w:r>
      <w:commentRangeEnd w:id="591"/>
      <w:r w:rsidR="00E270DE">
        <w:rPr>
          <w:rStyle w:val="CommentReference"/>
          <w:rFonts w:asciiTheme="minorHAnsi" w:hAnsiTheme="minorHAnsi" w:cstheme="minorBidi"/>
        </w:rPr>
        <w:commentReference w:id="591"/>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600"/>
      <w:commentRangeStart w:id="601"/>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600"/>
      <w:r w:rsidR="00E270DE">
        <w:rPr>
          <w:rStyle w:val="CommentReference"/>
          <w:rFonts w:asciiTheme="minorHAnsi" w:hAnsiTheme="minorHAnsi" w:cstheme="minorBidi"/>
        </w:rPr>
        <w:commentReference w:id="600"/>
      </w:r>
      <w:commentRangeEnd w:id="601"/>
    </w:p>
    <w:p w14:paraId="4526DE39" w14:textId="77777777" w:rsidR="00755D10" w:rsidRDefault="00755D10" w:rsidP="00E270DE">
      <w:pPr>
        <w:jc w:val="both"/>
        <w:rPr>
          <w:ins w:id="602"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601"/>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603" w:author="Albi Celaj [3]" w:date="2019-02-06T12:17:00Z">
        <w:r w:rsidR="00091FB5" w:rsidDel="003E0768">
          <w:rPr>
            <w:bCs/>
            <w:iCs/>
            <w:color w:val="000000" w:themeColor="text1"/>
          </w:rPr>
          <w:delText xml:space="preserve">showed negative </w:delText>
        </w:r>
      </w:del>
      <w:r w:rsidR="00091FB5">
        <w:rPr>
          <w:bCs/>
          <w:iCs/>
          <w:color w:val="000000" w:themeColor="text1"/>
        </w:rPr>
        <w:t>influence values</w:t>
      </w:r>
      <w:ins w:id="604" w:author="Albi Celaj [3]"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4E5CADC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ins w:id="605" w:author="Albi Celaj" w:date="2019-02-22T17:20:00Z">
        <w:r w:rsidR="00033A65">
          <w:rPr>
            <w:bCs/>
            <w:iCs/>
            <w:color w:val="000000" w:themeColor="text1"/>
          </w:rPr>
          <w:t>(∆</w:t>
        </w:r>
        <w:r w:rsidR="00033A65" w:rsidRPr="00E72A70">
          <w:rPr>
            <w:bCs/>
            <w:i/>
            <w:iCs/>
            <w:color w:val="000000" w:themeColor="text1"/>
            <w:rPrChange w:id="606" w:author="Albi Celaj" w:date="2019-02-22T17:20:00Z">
              <w:rPr>
                <w:bCs/>
                <w:iCs/>
                <w:color w:val="000000" w:themeColor="text1"/>
              </w:rPr>
            </w:rPrChange>
          </w:rPr>
          <w:t>E</w:t>
        </w:r>
        <w:r w:rsidR="00033A65">
          <w:rPr>
            <w:bCs/>
            <w:iCs/>
            <w:color w:val="000000" w:themeColor="text1"/>
          </w:rPr>
          <w:t xml:space="preserve"> = </w:t>
        </w:r>
        <w:r w:rsidR="00E72A70">
          <w:rPr>
            <w:bCs/>
            <w:iCs/>
            <w:color w:val="000000" w:themeColor="text1"/>
          </w:rPr>
          <w:t>-3.1</w:t>
        </w:r>
        <w:r w:rsidR="00033A65">
          <w:rPr>
            <w:bCs/>
            <w:iCs/>
            <w:color w:val="000000" w:themeColor="text1"/>
          </w:rPr>
          <w:t>)</w:t>
        </w:r>
        <w:r w:rsidR="00E72A70">
          <w:rPr>
            <w:bCs/>
            <w:iCs/>
            <w:color w:val="000000" w:themeColor="text1"/>
          </w:rPr>
          <w:t xml:space="preserve">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ins w:id="607" w:author="Albi Celaj" w:date="2019-02-22T17:20:00Z">
        <w:r w:rsidR="00C06155">
          <w:rPr>
            <w:bCs/>
            <w:iCs/>
            <w:color w:val="000000" w:themeColor="text1"/>
          </w:rPr>
          <w:t>, ∆</w:t>
        </w:r>
        <w:r w:rsidR="00C06155" w:rsidRPr="00C06155">
          <w:rPr>
            <w:bCs/>
            <w:i/>
            <w:iCs/>
            <w:color w:val="000000" w:themeColor="text1"/>
            <w:rPrChange w:id="608" w:author="Albi Celaj" w:date="2019-02-22T17:20:00Z">
              <w:rPr>
                <w:bCs/>
                <w:iCs/>
                <w:color w:val="000000" w:themeColor="text1"/>
              </w:rPr>
            </w:rPrChange>
          </w:rPr>
          <w:t>E</w:t>
        </w:r>
        <w:r w:rsidR="00C06155">
          <w:rPr>
            <w:bCs/>
            <w:iCs/>
            <w:color w:val="000000" w:themeColor="text1"/>
          </w:rPr>
          <w:t xml:space="preserve"> = -4.2</w:t>
        </w:r>
      </w:ins>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609" w:author="Albi Celaj" w:date="2019-02-21T17:17:00Z">
        <w:r w:rsidR="00080B52">
          <w:rPr>
            <w:bCs/>
            <w:iCs/>
            <w:color w:val="000000" w:themeColor="text1"/>
          </w:rPr>
          <w:t>, which</w:t>
        </w:r>
      </w:ins>
      <w:del w:id="610" w:author="Albi Celaj" w:date="2019-02-21T17:17:00Z">
        <w:r w:rsidR="00EA6CA6" w:rsidRPr="00920853" w:rsidDel="00080B52">
          <w:rPr>
            <w:bCs/>
            <w:iCs/>
            <w:color w:val="000000" w:themeColor="text1"/>
          </w:rPr>
          <w:delText xml:space="preserve">.  </w:delText>
        </w:r>
      </w:del>
      <w:del w:id="611" w:author="Albi Celaj" w:date="2019-02-21T17:16:00Z">
        <w:r w:rsidR="0076397A" w:rsidRPr="00920853" w:rsidDel="00080B52">
          <w:rPr>
            <w:bCs/>
            <w:iCs/>
            <w:color w:val="000000" w:themeColor="text1"/>
          </w:rPr>
          <w:delText>Although this might have been gleaned from</w:delText>
        </w:r>
      </w:del>
      <w:ins w:id="612" w:author="Albi Celaj" w:date="2019-02-21T17:16:00Z">
        <w:r w:rsidR="00080B52">
          <w:rPr>
            <w:bCs/>
            <w:iCs/>
            <w:color w:val="000000" w:themeColor="text1"/>
          </w:rPr>
          <w:t xml:space="preserve"> is reflected</w:t>
        </w:r>
      </w:ins>
      <w:ins w:id="613" w:author="Albi Celaj" w:date="2019-02-22T16:39:00Z">
        <w:r w:rsidR="000A7164">
          <w:rPr>
            <w:bCs/>
            <w:iCs/>
            <w:color w:val="000000" w:themeColor="text1"/>
          </w:rPr>
          <w:t>, for example,</w:t>
        </w:r>
      </w:ins>
      <w:ins w:id="614" w:author="Albi Celaj" w:date="2019-02-21T17:16:00Z">
        <w:r w:rsidR="00080B52">
          <w:rPr>
            <w:bCs/>
            <w:iCs/>
            <w:color w:val="000000" w:themeColor="text1"/>
          </w:rPr>
          <w:t xml:space="preserve">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615" w:author="Albi Celaj" w:date="2019-02-21T17:14:00Z">
        <w:r w:rsidR="00B10D62" w:rsidRPr="00920853" w:rsidDel="00B6490B">
          <w:rPr>
            <w:bCs/>
            <w:iCs/>
            <w:color w:val="000000" w:themeColor="text1"/>
          </w:rPr>
          <w:delText>A</w:delText>
        </w:r>
      </w:del>
      <w:r w:rsidR="00EA6CA6" w:rsidRPr="00920853">
        <w:rPr>
          <w:bCs/>
          <w:iCs/>
          <w:color w:val="000000" w:themeColor="text1"/>
        </w:rPr>
        <w:t>)</w:t>
      </w:r>
      <w:del w:id="616" w:author="Albi Celaj"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3F67AB9E" w:rsidR="00D610F0" w:rsidRDefault="00B5344B">
      <w:pPr>
        <w:jc w:val="both"/>
        <w:rPr>
          <w:bCs/>
          <w:iCs/>
          <w:color w:val="000000" w:themeColor="text1"/>
        </w:rPr>
      </w:pPr>
      <w:r>
        <w:rPr>
          <w:bCs/>
          <w:iCs/>
          <w:color w:val="000000" w:themeColor="text1"/>
        </w:rPr>
        <w:t xml:space="preserve">While the neural network model was accurate overall, </w:t>
      </w:r>
      <w:ins w:id="617" w:author="Albi Celaj" w:date="2019-02-22T16:13:00Z">
        <w:r w:rsidR="00B90FE1">
          <w:rPr>
            <w:bCs/>
            <w:iCs/>
            <w:color w:val="000000" w:themeColor="text1"/>
          </w:rPr>
          <w:t xml:space="preserve">we could also evaluate where </w:t>
        </w:r>
      </w:ins>
      <w:del w:id="618" w:author="Albi Celaj" w:date="2019-02-22T16:13:00Z">
        <w:r w:rsidR="00E40979" w:rsidDel="00B90FE1">
          <w:rPr>
            <w:bCs/>
            <w:iCs/>
            <w:color w:val="000000" w:themeColor="text1"/>
          </w:rPr>
          <w:delText xml:space="preserve">some </w:delText>
        </w:r>
        <w:r w:rsidR="00650613" w:rsidDel="00B90FE1">
          <w:rPr>
            <w:bCs/>
            <w:iCs/>
            <w:color w:val="000000" w:themeColor="text1"/>
          </w:rPr>
          <w:delText>drugs</w:delText>
        </w:r>
        <w:r w:rsidR="00E40979" w:rsidDel="00B90FE1">
          <w:rPr>
            <w:bCs/>
            <w:iCs/>
            <w:color w:val="000000" w:themeColor="text1"/>
          </w:rPr>
          <w:delText xml:space="preserve"> yielded </w:delText>
        </w:r>
      </w:del>
      <w:r w:rsidR="00E40979">
        <w:rPr>
          <w:bCs/>
          <w:iCs/>
          <w:color w:val="000000" w:themeColor="text1"/>
        </w:rPr>
        <w:t xml:space="preserve">predictions </w:t>
      </w:r>
      <w:del w:id="619" w:author="Albi Celaj" w:date="2019-02-22T16:13:00Z">
        <w:r w:rsidR="00853BFA" w:rsidDel="00B90FE1">
          <w:rPr>
            <w:bCs/>
            <w:iCs/>
            <w:color w:val="000000" w:themeColor="text1"/>
          </w:rPr>
          <w:delText xml:space="preserve">that </w:delText>
        </w:r>
      </w:del>
      <w:r w:rsidR="00E40979">
        <w:rPr>
          <w:bCs/>
          <w:iCs/>
          <w:color w:val="000000" w:themeColor="text1"/>
        </w:rPr>
        <w:t>departed systematically from observation</w:t>
      </w:r>
      <w:ins w:id="620" w:author="Albi Celaj" w:date="2019-02-22T17:24:00Z">
        <w:r w:rsidR="00C739BE">
          <w:rPr>
            <w:bCs/>
            <w:iCs/>
            <w:color w:val="000000" w:themeColor="text1"/>
          </w:rPr>
          <w:t xml:space="preserve"> </w:t>
        </w:r>
      </w:ins>
      <w:del w:id="621" w:author="Albi Celaj" w:date="2019-02-22T17:24:00Z">
        <w:r w:rsidR="00740CA8" w:rsidDel="00C739BE">
          <w:rPr>
            <w:bCs/>
            <w:iCs/>
            <w:color w:val="000000" w:themeColor="text1"/>
          </w:rPr>
          <w:delText xml:space="preserve"> (</w:delText>
        </w:r>
        <w:r w:rsidR="004452EF" w:rsidDel="00C739BE">
          <w:rPr>
            <w:bCs/>
            <w:iCs/>
            <w:color w:val="000000" w:themeColor="text1"/>
          </w:rPr>
          <w:delText xml:space="preserve">Figure </w:delText>
        </w:r>
        <w:r w:rsidR="00740CA8" w:rsidDel="00C739BE">
          <w:rPr>
            <w:bCs/>
            <w:iCs/>
            <w:color w:val="000000" w:themeColor="text1"/>
          </w:rPr>
          <w:delText>S</w:delText>
        </w:r>
        <w:r w:rsidR="000518E2" w:rsidDel="00C739BE">
          <w:rPr>
            <w:bCs/>
            <w:iCs/>
            <w:color w:val="000000" w:themeColor="text1"/>
          </w:rPr>
          <w:delText>8</w:delText>
        </w:r>
        <w:r w:rsidR="00854B8B" w:rsidDel="00C739BE">
          <w:rPr>
            <w:bCs/>
            <w:iCs/>
            <w:color w:val="000000" w:themeColor="text1"/>
          </w:rPr>
          <w:delText>)</w:delText>
        </w:r>
      </w:del>
      <w:ins w:id="622" w:author="Albi Celaj" w:date="2019-02-22T17:24:00Z">
        <w:r w:rsidR="00C739BE">
          <w:rPr>
            <w:bCs/>
            <w:iCs/>
            <w:color w:val="000000" w:themeColor="text1"/>
          </w:rPr>
          <w:t>to</w:t>
        </w:r>
      </w:ins>
      <w:del w:id="623" w:author="Albi Celaj" w:date="2019-02-22T17:24:00Z">
        <w:r w:rsidR="00E40979" w:rsidDel="00C739BE">
          <w:rPr>
            <w:bCs/>
            <w:iCs/>
            <w:color w:val="000000" w:themeColor="text1"/>
          </w:rPr>
          <w:delText>,</w:delText>
        </w:r>
      </w:del>
      <w:r w:rsidR="00E40979">
        <w:rPr>
          <w:bCs/>
          <w:iCs/>
          <w:color w:val="000000" w:themeColor="text1"/>
        </w:rPr>
        <w:t xml:space="preserve"> </w:t>
      </w:r>
      <w:del w:id="624" w:author="Albi Celaj" w:date="2019-02-22T16:14:00Z">
        <w:r w:rsidR="00E40979" w:rsidDel="00B90FE1">
          <w:rPr>
            <w:bCs/>
            <w:iCs/>
            <w:color w:val="000000" w:themeColor="text1"/>
          </w:rPr>
          <w:delText>suggesting the need for model refinements</w:delText>
        </w:r>
      </w:del>
      <w:ins w:id="625" w:author="Albi Celaj" w:date="2019-02-22T16:14:00Z">
        <w:r w:rsidR="00B90FE1">
          <w:rPr>
            <w:bCs/>
            <w:iCs/>
            <w:color w:val="000000" w:themeColor="text1"/>
          </w:rPr>
          <w:t>guid</w:t>
        </w:r>
      </w:ins>
      <w:ins w:id="626" w:author="Albi Celaj" w:date="2019-02-22T17:24:00Z">
        <w:r w:rsidR="00C739BE">
          <w:rPr>
            <w:bCs/>
            <w:iCs/>
            <w:color w:val="000000" w:themeColor="text1"/>
          </w:rPr>
          <w:t>e</w:t>
        </w:r>
      </w:ins>
      <w:ins w:id="627" w:author="Albi Celaj" w:date="2019-02-22T16:14:00Z">
        <w:r w:rsidR="00B90FE1">
          <w:rPr>
            <w:bCs/>
            <w:iCs/>
            <w:color w:val="000000" w:themeColor="text1"/>
          </w:rPr>
          <w:t xml:space="preserve"> </w:t>
        </w:r>
      </w:ins>
      <w:ins w:id="628" w:author="Albi Celaj" w:date="2019-02-22T16:15:00Z">
        <w:r w:rsidR="00125F48">
          <w:rPr>
            <w:bCs/>
            <w:iCs/>
            <w:color w:val="000000" w:themeColor="text1"/>
          </w:rPr>
          <w:t>model refinements</w:t>
        </w:r>
      </w:ins>
      <w:ins w:id="629" w:author="Albi Celaj" w:date="2019-02-22T17:24:00Z">
        <w:r w:rsidR="00C739BE">
          <w:rPr>
            <w:bCs/>
            <w:iCs/>
            <w:color w:val="000000" w:themeColor="text1"/>
          </w:rPr>
          <w:t xml:space="preserve"> (Figure S8)</w:t>
        </w:r>
      </w:ins>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ins w:id="630" w:author="Albi Celaj" w:date="2019-02-22T16:16:00Z">
        <w:r w:rsidR="00125F48">
          <w:rPr>
            <w:bCs/>
            <w:iCs/>
            <w:color w:val="000000" w:themeColor="text1"/>
          </w:rPr>
          <w:t xml:space="preserve"> while</w:t>
        </w:r>
      </w:ins>
      <w:r w:rsidR="00E40979" w:rsidRPr="00650B0D">
        <w:rPr>
          <w:bCs/>
          <w:iCs/>
          <w:color w:val="000000" w:themeColor="text1"/>
        </w:rPr>
        <w:t xml:space="preserve"> </w:t>
      </w:r>
      <w:ins w:id="631" w:author="Albi Celaj" w:date="2019-02-22T16:16:00Z">
        <w:r w:rsidR="00125F48">
          <w:rPr>
            <w:bCs/>
            <w:iCs/>
            <w:color w:val="000000" w:themeColor="text1"/>
          </w:rPr>
          <w:t>XGA showed that many multi-transporter deletions result</w:t>
        </w:r>
      </w:ins>
      <w:ins w:id="632" w:author="Albi Celaj" w:date="2019-02-22T17:24:00Z">
        <w:r w:rsidR="009E4379">
          <w:rPr>
            <w:bCs/>
            <w:iCs/>
            <w:color w:val="000000" w:themeColor="text1"/>
          </w:rPr>
          <w:t>ed</w:t>
        </w:r>
      </w:ins>
      <w:ins w:id="633" w:author="Albi Celaj" w:date="2019-02-22T16:16:00Z">
        <w:r w:rsidR="00125F48">
          <w:rPr>
            <w:bCs/>
            <w:iCs/>
            <w:color w:val="000000" w:themeColor="text1"/>
          </w:rPr>
          <w:t xml:space="preserve"> in </w:t>
        </w:r>
        <w:r w:rsidR="00125F48">
          <w:rPr>
            <w:bCs/>
            <w:i/>
            <w:iCs/>
            <w:color w:val="000000" w:themeColor="text1"/>
          </w:rPr>
          <w:t>increased</w:t>
        </w:r>
      </w:ins>
      <w:ins w:id="634" w:author="Albi Celaj" w:date="2019-02-22T16:17:00Z">
        <w:r w:rsidR="00125F48">
          <w:rPr>
            <w:bCs/>
            <w:iCs/>
            <w:color w:val="000000" w:themeColor="text1"/>
          </w:rPr>
          <w:t xml:space="preserve"> valinomycin resistance (Figure 3), the neural network </w:t>
        </w:r>
      </w:ins>
      <w:ins w:id="635" w:author="Albi Celaj" w:date="2019-02-22T17:26:00Z">
        <w:r w:rsidR="0054691E">
          <w:rPr>
            <w:bCs/>
            <w:iCs/>
            <w:color w:val="000000" w:themeColor="text1"/>
          </w:rPr>
          <w:t xml:space="preserve">only </w:t>
        </w:r>
      </w:ins>
      <w:ins w:id="636" w:author="Albi Celaj" w:date="2019-02-22T17:28:00Z">
        <w:r w:rsidR="0054691E">
          <w:rPr>
            <w:bCs/>
            <w:iCs/>
            <w:color w:val="000000" w:themeColor="text1"/>
          </w:rPr>
          <w:t>captured</w:t>
        </w:r>
      </w:ins>
      <w:ins w:id="637" w:author="Albi Celaj" w:date="2019-02-22T17:26:00Z">
        <w:r w:rsidR="001E2CC2">
          <w:rPr>
            <w:bCs/>
            <w:iCs/>
            <w:color w:val="000000" w:themeColor="text1"/>
          </w:rPr>
          <w:t xml:space="preserve"> </w:t>
        </w:r>
      </w:ins>
      <w:ins w:id="638" w:author="Albi Celaj" w:date="2019-02-22T17:28:00Z">
        <w:r w:rsidR="0054691E">
          <w:rPr>
            <w:bCs/>
            <w:iCs/>
            <w:color w:val="000000" w:themeColor="text1"/>
          </w:rPr>
          <w:t>the decreased resistance resulting from</w:t>
        </w:r>
      </w:ins>
      <w:ins w:id="639" w:author="Albi Celaj" w:date="2019-02-22T17:27:00Z">
        <w:r w:rsidR="001E2CC2">
          <w:rPr>
            <w:bCs/>
            <w:iCs/>
            <w:color w:val="000000" w:themeColor="text1"/>
          </w:rPr>
          <w:t xml:space="preserve"> </w:t>
        </w:r>
        <w:r w:rsidR="001E2CC2" w:rsidRPr="001E2CC2">
          <w:rPr>
            <w:bCs/>
            <w:i/>
            <w:iCs/>
            <w:color w:val="000000" w:themeColor="text1"/>
            <w:rPrChange w:id="640" w:author="Albi Celaj" w:date="2019-02-22T17:27:00Z">
              <w:rPr>
                <w:bCs/>
                <w:iCs/>
                <w:color w:val="000000" w:themeColor="text1"/>
              </w:rPr>
            </w:rPrChange>
          </w:rPr>
          <w:t>yor1∆</w:t>
        </w:r>
      </w:ins>
      <w:ins w:id="641" w:author="Albi Celaj" w:date="2019-02-22T16:19:00Z">
        <w:r w:rsidR="00125F48">
          <w:rPr>
            <w:bCs/>
            <w:iCs/>
            <w:color w:val="000000" w:themeColor="text1"/>
          </w:rPr>
          <w:t>,</w:t>
        </w:r>
      </w:ins>
      <w:ins w:id="642" w:author="Albi Celaj" w:date="2019-02-22T16:17:00Z">
        <w:r w:rsidR="00125F48">
          <w:rPr>
            <w:bCs/>
            <w:iCs/>
            <w:color w:val="000000" w:themeColor="text1"/>
          </w:rPr>
          <w:t xml:space="preserve"> yield</w:t>
        </w:r>
      </w:ins>
      <w:ins w:id="643" w:author="Albi Celaj" w:date="2019-02-22T16:40:00Z">
        <w:r w:rsidR="00863860">
          <w:rPr>
            <w:bCs/>
            <w:iCs/>
            <w:color w:val="000000" w:themeColor="text1"/>
          </w:rPr>
          <w:t>ing</w:t>
        </w:r>
      </w:ins>
      <w:ins w:id="644" w:author="Albi Celaj" w:date="2019-02-22T16:17:00Z">
        <w:r w:rsidR="00125F48">
          <w:rPr>
            <w:bCs/>
            <w:iCs/>
            <w:color w:val="000000" w:themeColor="text1"/>
          </w:rPr>
          <w:t xml:space="preserve"> poor predictions overall </w:t>
        </w:r>
      </w:ins>
      <w:del w:id="645" w:author="Albi Celaj" w:date="2019-02-22T16:17:00Z">
        <w:r w:rsidR="00E40979" w:rsidRPr="00650B0D" w:rsidDel="00125F48">
          <w:rPr>
            <w:bCs/>
            <w:iCs/>
            <w:color w:val="000000" w:themeColor="text1"/>
          </w:rPr>
          <w:delText xml:space="preserve">valinomycin resistance was quite poorly predicted by the neural network model </w:delText>
        </w:r>
      </w:del>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ins w:id="646" w:author="Albi Celaj" w:date="2019-02-22T16:18:00Z">
        <w:r w:rsidR="00125F48">
          <w:rPr>
            <w:bCs/>
            <w:iCs/>
            <w:color w:val="000000" w:themeColor="text1"/>
          </w:rPr>
          <w:t>T</w:t>
        </w:r>
      </w:ins>
      <w:ins w:id="647" w:author="Albi Celaj" w:date="2019-02-22T17:32:00Z">
        <w:r w:rsidR="00AF5747">
          <w:rPr>
            <w:bCs/>
            <w:iCs/>
            <w:color w:val="000000" w:themeColor="text1"/>
          </w:rPr>
          <w:t xml:space="preserve">aking these results </w:t>
        </w:r>
        <w:r w:rsidR="00AF5747">
          <w:rPr>
            <w:bCs/>
            <w:iCs/>
            <w:color w:val="000000" w:themeColor="text1"/>
          </w:rPr>
          <w:lastRenderedPageBreak/>
          <w:t>t</w:t>
        </w:r>
      </w:ins>
      <w:ins w:id="648" w:author="Albi Celaj" w:date="2019-02-22T16:18:00Z">
        <w:r w:rsidR="00AF5747">
          <w:rPr>
            <w:bCs/>
            <w:iCs/>
            <w:color w:val="000000" w:themeColor="text1"/>
          </w:rPr>
          <w:t>ogether with</w:t>
        </w:r>
      </w:ins>
      <w:del w:id="649" w:author="Albi Celaj" w:date="2019-02-22T16:17:00Z">
        <w:r w:rsidR="00853BFA" w:rsidDel="00125F48">
          <w:rPr>
            <w:bCs/>
            <w:iCs/>
            <w:color w:val="000000" w:themeColor="text1"/>
          </w:rPr>
          <w:delText xml:space="preserve">While </w:delText>
        </w:r>
      </w:del>
      <w:del w:id="650" w:author="Albi Celaj" w:date="2019-02-22T16:16:00Z">
        <w:r w:rsidR="008D6812" w:rsidDel="00125F48">
          <w:rPr>
            <w:bCs/>
            <w:iCs/>
            <w:color w:val="000000" w:themeColor="text1"/>
          </w:rPr>
          <w:delText>XGA</w:delText>
        </w:r>
        <w:r w:rsidR="00316B1C" w:rsidDel="00125F48">
          <w:rPr>
            <w:bCs/>
            <w:iCs/>
            <w:color w:val="000000" w:themeColor="text1"/>
          </w:rPr>
          <w:delText xml:space="preserve"> showed </w:delText>
        </w:r>
        <w:r w:rsidR="00853BFA" w:rsidDel="00125F48">
          <w:rPr>
            <w:bCs/>
            <w:iCs/>
            <w:color w:val="000000" w:themeColor="text1"/>
          </w:rPr>
          <w:delText xml:space="preserve">that deletion </w:delText>
        </w:r>
      </w:del>
      <w:del w:id="651" w:author="Albi Celaj" w:date="2019-02-22T16:17:00Z">
        <w:r w:rsidR="00853BFA" w:rsidDel="00125F48">
          <w:rPr>
            <w:bCs/>
            <w:iCs/>
            <w:color w:val="000000" w:themeColor="text1"/>
          </w:rPr>
          <w:delText xml:space="preserve">of four of the five frequently-associated genes would be </w:delText>
        </w:r>
        <w:r w:rsidR="00316B1C" w:rsidDel="00125F48">
          <w:rPr>
            <w:bCs/>
            <w:iCs/>
            <w:color w:val="000000" w:themeColor="text1"/>
          </w:rPr>
          <w:delText xml:space="preserve">more resistant than wild-type (Figure </w:delText>
        </w:r>
        <w:r w:rsidR="002E7973" w:rsidDel="00125F48">
          <w:rPr>
            <w:bCs/>
            <w:iCs/>
            <w:color w:val="000000" w:themeColor="text1"/>
          </w:rPr>
          <w:delText>2</w:delText>
        </w:r>
        <w:r w:rsidR="002A440C" w:rsidDel="00125F48">
          <w:rPr>
            <w:bCs/>
            <w:iCs/>
            <w:color w:val="000000" w:themeColor="text1"/>
          </w:rPr>
          <w:delText>D</w:delText>
        </w:r>
        <w:r w:rsidR="00316B1C" w:rsidDel="00125F48">
          <w:rPr>
            <w:bCs/>
            <w:iCs/>
            <w:color w:val="000000" w:themeColor="text1"/>
          </w:rPr>
          <w:delText xml:space="preserve">, </w:delText>
        </w:r>
        <w:r w:rsidR="002A440C" w:rsidDel="00125F48">
          <w:rPr>
            <w:bCs/>
            <w:iCs/>
            <w:color w:val="000000" w:themeColor="text1"/>
          </w:rPr>
          <w:delText>bottom</w:delText>
        </w:r>
        <w:r w:rsidR="00316B1C" w:rsidDel="00125F48">
          <w:rPr>
            <w:bCs/>
            <w:iCs/>
            <w:color w:val="000000" w:themeColor="text1"/>
          </w:rPr>
          <w:delText xml:space="preserve"> panel</w:delText>
        </w:r>
        <w:r w:rsidR="00853BFA" w:rsidDel="00125F48">
          <w:rPr>
            <w:bCs/>
            <w:iCs/>
            <w:color w:val="000000" w:themeColor="text1"/>
          </w:rPr>
          <w:delText>), the neural network did not predict increased valinomycin resistance for any gene in any background.</w:delText>
        </w:r>
        <w:r w:rsidR="00FE4231" w:rsidDel="00125F48">
          <w:rPr>
            <w:bCs/>
            <w:iCs/>
            <w:color w:val="000000" w:themeColor="text1"/>
          </w:rPr>
          <w:delText xml:space="preserve">  </w:delText>
        </w:r>
      </w:del>
      <w:del w:id="652" w:author="Albi Celaj" w:date="2019-02-22T16:18:00Z">
        <w:r w:rsidR="00FE4231" w:rsidDel="00125F48">
          <w:rPr>
            <w:bCs/>
            <w:iCs/>
            <w:color w:val="000000" w:themeColor="text1"/>
          </w:rPr>
          <w:delText>A</w:delText>
        </w:r>
      </w:del>
      <w:r w:rsidR="00FE4231">
        <w:rPr>
          <w:bCs/>
          <w:iCs/>
          <w:color w:val="000000" w:themeColor="text1"/>
        </w:rPr>
        <w:t xml:space="preserve"> previous report</w:t>
      </w:r>
      <w:ins w:id="653" w:author="Albi Celaj" w:date="2019-02-22T16:18:00Z">
        <w:r w:rsidR="00125F48">
          <w:rPr>
            <w:bCs/>
            <w:iCs/>
            <w:color w:val="000000" w:themeColor="text1"/>
          </w:rPr>
          <w:t>s</w:t>
        </w:r>
      </w:ins>
      <w:r w:rsidR="00FE4231">
        <w:rPr>
          <w:bCs/>
          <w:iCs/>
          <w:color w:val="000000" w:themeColor="text1"/>
        </w:rPr>
        <w:t xml:space="preserve">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ins w:id="654" w:author="Albi Celaj" w:date="2019-02-22T16:18:00Z">
        <w:r w:rsidR="00125F48">
          <w:rPr>
            <w:bCs/>
            <w:iCs/>
            <w:color w:val="000000" w:themeColor="text1"/>
          </w:rPr>
          <w:t xml:space="preserve">, </w:t>
        </w:r>
      </w:ins>
      <w:ins w:id="655" w:author="Albi Celaj" w:date="2019-02-22T16:20:00Z">
        <w:r w:rsidR="00312A9B">
          <w:rPr>
            <w:bCs/>
            <w:iCs/>
            <w:color w:val="000000" w:themeColor="text1"/>
          </w:rPr>
          <w:t>we hypothesized</w:t>
        </w:r>
      </w:ins>
      <w:del w:id="656" w:author="Albi Celaj" w:date="2019-02-22T16:20:00Z">
        <w:r w:rsidR="00FE4231" w:rsidDel="00312A9B">
          <w:rPr>
            <w:bCs/>
            <w:iCs/>
            <w:color w:val="000000" w:themeColor="text1"/>
          </w:rPr>
          <w:delText xml:space="preserve"> suggested</w:delText>
        </w:r>
      </w:del>
      <w:r w:rsidR="00316B1C" w:rsidRPr="00650B0D">
        <w:rPr>
          <w:bCs/>
          <w:iCs/>
          <w:color w:val="000000" w:themeColor="text1"/>
        </w:rPr>
        <w:t xml:space="preserve"> </w:t>
      </w:r>
      <w:del w:id="657" w:author="Albi Celaj" w:date="2019-02-22T16:20:00Z">
        <w:r w:rsidR="00316B1C" w:rsidRPr="00650B0D" w:rsidDel="00B645BD">
          <w:rPr>
            <w:bCs/>
            <w:iCs/>
            <w:color w:val="000000" w:themeColor="text1"/>
          </w:rPr>
          <w:delText>the possibilit</w:delText>
        </w:r>
        <w:r w:rsidR="00316B1C" w:rsidDel="00B645BD">
          <w:rPr>
            <w:bCs/>
            <w:iCs/>
            <w:color w:val="000000" w:themeColor="text1"/>
          </w:rPr>
          <w:delText xml:space="preserve">y </w:delText>
        </w:r>
      </w:del>
      <w:r w:rsidR="00316B1C">
        <w:rPr>
          <w:bCs/>
          <w:iCs/>
          <w:color w:val="000000" w:themeColor="text1"/>
        </w:rPr>
        <w:t xml:space="preserve">that </w:t>
      </w:r>
      <w:r w:rsidR="00FE4231">
        <w:rPr>
          <w:bCs/>
          <w:iCs/>
          <w:color w:val="000000" w:themeColor="text1"/>
        </w:rPr>
        <w:t xml:space="preserve">one or more of the </w:t>
      </w:r>
      <w:del w:id="658" w:author="Albi Celaj" w:date="2019-02-22T17:31:00Z">
        <w:r w:rsidR="00FE4231" w:rsidDel="00CC3C0A">
          <w:rPr>
            <w:bCs/>
            <w:iCs/>
            <w:color w:val="000000" w:themeColor="text1"/>
          </w:rPr>
          <w:delText xml:space="preserve">targeted 16 </w:delText>
        </w:r>
      </w:del>
      <w:r w:rsidR="00FE4231">
        <w:rPr>
          <w:bCs/>
          <w:iCs/>
          <w:color w:val="000000" w:themeColor="text1"/>
        </w:rPr>
        <w:t xml:space="preserve">transporters </w:t>
      </w:r>
      <w:ins w:id="659" w:author="Albi Celaj" w:date="2019-02-22T16:20:00Z">
        <w:r w:rsidR="00312A9B">
          <w:rPr>
            <w:bCs/>
            <w:iCs/>
            <w:color w:val="000000" w:themeColor="text1"/>
          </w:rPr>
          <w:t>inhibit</w:t>
        </w:r>
      </w:ins>
      <w:ins w:id="660" w:author="Albi Celaj" w:date="2019-02-22T16:22:00Z">
        <w:r w:rsidR="0042132E">
          <w:rPr>
            <w:bCs/>
            <w:iCs/>
            <w:color w:val="000000" w:themeColor="text1"/>
          </w:rPr>
          <w:t xml:space="preserve">s a valinomycin resistance factor outside of the 16 </w:t>
        </w:r>
      </w:ins>
      <w:ins w:id="661" w:author="Albi Celaj" w:date="2019-02-22T17:31:00Z">
        <w:r w:rsidR="00DC712E">
          <w:rPr>
            <w:bCs/>
            <w:iCs/>
            <w:color w:val="000000" w:themeColor="text1"/>
          </w:rPr>
          <w:t>targeted genes</w:t>
        </w:r>
      </w:ins>
      <w:del w:id="662" w:author="Albi Celaj" w:date="2019-02-22T16:23:00Z">
        <w:r w:rsidR="00FE4231" w:rsidDel="0042132E">
          <w:rPr>
            <w:bCs/>
            <w:iCs/>
            <w:color w:val="000000" w:themeColor="text1"/>
          </w:rPr>
          <w:delText xml:space="preserve">inhibits </w:delText>
        </w:r>
        <w:r w:rsidR="00316B1C" w:rsidDel="0042132E">
          <w:rPr>
            <w:bCs/>
            <w:iCs/>
            <w:color w:val="000000" w:themeColor="text1"/>
          </w:rPr>
          <w:delText xml:space="preserve">a valinomycin </w:delText>
        </w:r>
        <w:r w:rsidR="00FE4231" w:rsidDel="0042132E">
          <w:rPr>
            <w:bCs/>
            <w:iCs/>
            <w:color w:val="000000" w:themeColor="text1"/>
          </w:rPr>
          <w:delText xml:space="preserve">resistance </w:delText>
        </w:r>
        <w:r w:rsidR="00316B1C" w:rsidDel="0042132E">
          <w:rPr>
            <w:bCs/>
            <w:iCs/>
            <w:color w:val="000000" w:themeColor="text1"/>
          </w:rPr>
          <w:delText>mechanism</w:delText>
        </w:r>
        <w:r w:rsidR="00316B1C" w:rsidRPr="00650B0D" w:rsidDel="0042132E">
          <w:rPr>
            <w:bCs/>
            <w:iCs/>
            <w:color w:val="000000" w:themeColor="text1"/>
          </w:rPr>
          <w:delText xml:space="preserve"> </w:delText>
        </w:r>
        <w:r w:rsidR="00FE4231" w:rsidDel="0042132E">
          <w:rPr>
            <w:bCs/>
            <w:iCs/>
            <w:color w:val="000000" w:themeColor="text1"/>
          </w:rPr>
          <w:delText xml:space="preserve">that is not encoded by any of the </w:delText>
        </w:r>
        <w:r w:rsidR="00316B1C" w:rsidRPr="00650B0D" w:rsidDel="0042132E">
          <w:rPr>
            <w:bCs/>
            <w:iCs/>
            <w:color w:val="000000" w:themeColor="text1"/>
          </w:rPr>
          <w:delText>16 transporter genes</w:delText>
        </w:r>
        <w:r w:rsidR="00A821F5" w:rsidDel="0042132E">
          <w:rPr>
            <w:bCs/>
            <w:iCs/>
            <w:color w:val="000000" w:themeColor="text1"/>
          </w:rPr>
          <w:delText xml:space="preserve"> </w:delText>
        </w:r>
        <w:r w:rsidR="00A821F5" w:rsidRPr="00650B0D" w:rsidDel="0042132E">
          <w:rPr>
            <w:bCs/>
            <w:iCs/>
            <w:color w:val="000000" w:themeColor="text1"/>
          </w:rPr>
          <w:delText>targeted</w:delText>
        </w:r>
        <w:r w:rsidR="00A821F5" w:rsidDel="0042132E">
          <w:rPr>
            <w:bCs/>
            <w:iCs/>
            <w:color w:val="000000" w:themeColor="text1"/>
          </w:rPr>
          <w:delText xml:space="preserve"> in this study</w:delText>
        </w:r>
      </w:del>
      <w:r w:rsidR="00316B1C" w:rsidRPr="00650B0D">
        <w:rPr>
          <w:bCs/>
          <w:iCs/>
          <w:color w:val="000000" w:themeColor="text1"/>
        </w:rPr>
        <w:t xml:space="preserve">.  </w:t>
      </w:r>
      <w:ins w:id="663" w:author="Albi Celaj" w:date="2019-02-22T16:23:00Z">
        <w:r w:rsidR="0042132E">
          <w:rPr>
            <w:bCs/>
            <w:iCs/>
            <w:color w:val="000000" w:themeColor="text1"/>
          </w:rPr>
          <w:t>To</w:t>
        </w:r>
      </w:ins>
      <w:ins w:id="664" w:author="Albi Celaj" w:date="2019-02-22T16:24:00Z">
        <w:r w:rsidR="00062AA2">
          <w:rPr>
            <w:bCs/>
            <w:iCs/>
            <w:color w:val="000000" w:themeColor="text1"/>
          </w:rPr>
          <w:t xml:space="preserve"> formally</w:t>
        </w:r>
      </w:ins>
      <w:ins w:id="665" w:author="Albi Celaj" w:date="2019-02-22T16:23:00Z">
        <w:r w:rsidR="0042132E">
          <w:rPr>
            <w:bCs/>
            <w:iCs/>
            <w:color w:val="000000" w:themeColor="text1"/>
          </w:rPr>
          <w:t xml:space="preserve"> test whether this explanation better captures the observed data</w:t>
        </w:r>
      </w:ins>
      <w:del w:id="666" w:author="Albi Celaj" w:date="2019-02-22T16:24:00Z">
        <w:r w:rsidR="00E40979" w:rsidRPr="00650B0D" w:rsidDel="0042132E">
          <w:rPr>
            <w:bCs/>
            <w:iCs/>
            <w:color w:val="000000" w:themeColor="text1"/>
          </w:rPr>
          <w:delText>To formalize this possibility</w:delText>
        </w:r>
      </w:del>
      <w:r w:rsidR="00E40979" w:rsidRPr="00650B0D">
        <w:rPr>
          <w:bCs/>
          <w:iCs/>
          <w:color w:val="000000" w:themeColor="text1"/>
        </w:rPr>
        <w:t xml:space="preserve">, we added </w:t>
      </w:r>
      <w:del w:id="667" w:author="Albi Celaj" w:date="2019-02-22T17:34:00Z">
        <w:r w:rsidR="00E40979" w:rsidRPr="00650B0D" w:rsidDel="00AF5747">
          <w:rPr>
            <w:bCs/>
            <w:iCs/>
            <w:color w:val="000000" w:themeColor="text1"/>
          </w:rPr>
          <w:delText>one additional</w:delText>
        </w:r>
      </w:del>
      <w:ins w:id="668" w:author="Albi Celaj" w:date="2019-02-22T17:34:00Z">
        <w:r w:rsidR="00AF5747">
          <w:rPr>
            <w:bCs/>
            <w:iCs/>
            <w:color w:val="000000" w:themeColor="text1"/>
          </w:rPr>
          <w:t>this</w:t>
        </w:r>
      </w:ins>
      <w:r w:rsidR="00E40979" w:rsidRPr="00650B0D">
        <w:rPr>
          <w:bCs/>
          <w:iCs/>
          <w:color w:val="000000" w:themeColor="text1"/>
        </w:rPr>
        <w:t xml:space="preserve"> </w:t>
      </w:r>
      <w:ins w:id="669" w:author="Albi Celaj" w:date="2019-02-21T17:17:00Z">
        <w:r w:rsidR="00080B52">
          <w:rPr>
            <w:bCs/>
            <w:iCs/>
            <w:color w:val="000000" w:themeColor="text1"/>
          </w:rPr>
          <w:t xml:space="preserve">hypothesized </w:t>
        </w:r>
      </w:ins>
      <w:del w:id="670" w:author="Albi Celaj"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671" w:author="Albi Celaj"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ins w:id="672" w:author="Albi Celaj" w:date="2019-02-22T17:34:00Z">
        <w:r w:rsidR="002C3746">
          <w:rPr>
            <w:bCs/>
            <w:iCs/>
            <w:color w:val="000000" w:themeColor="text1"/>
          </w:rPr>
          <w:t xml:space="preserve"> schematic</w:t>
        </w:r>
      </w:ins>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using</w:t>
      </w:r>
      <w:del w:id="673" w:author="Albi Celaj" w:date="2019-02-22T17:29:00Z">
        <w:r w:rsidR="00FE4231" w:rsidDel="00C95985">
          <w:rPr>
            <w:bCs/>
            <w:iCs/>
            <w:color w:val="000000" w:themeColor="text1"/>
          </w:rPr>
          <w:delText xml:space="preserve"> only</w:delText>
        </w:r>
      </w:del>
      <w:r w:rsidR="00FE4231">
        <w:rPr>
          <w:bCs/>
          <w:iCs/>
          <w:color w:val="000000" w:themeColor="text1"/>
        </w:rPr>
        <w:t xml:space="preserve"> valinomycin data </w:t>
      </w:r>
      <w:r w:rsidR="00CD0D8F">
        <w:rPr>
          <w:bCs/>
          <w:iCs/>
          <w:color w:val="000000" w:themeColor="text1"/>
        </w:rPr>
        <w:t xml:space="preserve">substantially improved </w:t>
      </w:r>
      <w:del w:id="674" w:author="Albi Celaj" w:date="2019-02-22T17:29:00Z">
        <w:r w:rsidR="00CD0D8F" w:rsidDel="000B406D">
          <w:rPr>
            <w:bCs/>
            <w:iCs/>
            <w:color w:val="000000" w:themeColor="text1"/>
          </w:rPr>
          <w:delText>recapitulation of</w:delText>
        </w:r>
      </w:del>
      <w:ins w:id="675" w:author="Albi Celaj" w:date="2019-02-22T17:29:00Z">
        <w:r w:rsidR="000B406D">
          <w:rPr>
            <w:bCs/>
            <w:iCs/>
            <w:color w:val="000000" w:themeColor="text1"/>
          </w:rPr>
          <w:t>correspondence to</w:t>
        </w:r>
      </w:ins>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676"/>
      <w:r w:rsidR="00CA6A9E">
        <w:rPr>
          <w:bCs/>
          <w:iCs/>
          <w:color w:val="000000" w:themeColor="text1"/>
        </w:rPr>
        <w:t>factor (</w:t>
      </w:r>
      <w:commentRangeEnd w:id="676"/>
      <w:r w:rsidR="004452EF">
        <w:rPr>
          <w:bCs/>
          <w:iCs/>
          <w:color w:val="000000" w:themeColor="text1"/>
        </w:rPr>
        <w:t xml:space="preserve">Figure </w:t>
      </w:r>
      <w:commentRangeStart w:id="677"/>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677"/>
      <w:r w:rsidR="00D610F0">
        <w:rPr>
          <w:rStyle w:val="CommentReference"/>
          <w:rFonts w:asciiTheme="minorHAnsi" w:hAnsiTheme="minorHAnsi" w:cstheme="minorBidi"/>
        </w:rPr>
        <w:commentReference w:id="677"/>
      </w:r>
    </w:p>
    <w:p w14:paraId="3C52A115" w14:textId="735A1B00" w:rsidR="00E40979" w:rsidDel="001F5167" w:rsidRDefault="00A3280D" w:rsidP="0093380E">
      <w:pPr>
        <w:jc w:val="both"/>
        <w:rPr>
          <w:del w:id="678" w:author="Albi Celaj" w:date="2019-02-22T17:36:00Z"/>
          <w:bCs/>
          <w:iCs/>
          <w:color w:val="000000" w:themeColor="text1"/>
        </w:rPr>
      </w:pPr>
      <w:r>
        <w:rPr>
          <w:rStyle w:val="CommentReference"/>
          <w:rFonts w:asciiTheme="minorHAnsi" w:hAnsiTheme="minorHAnsi" w:cstheme="minorBidi"/>
        </w:rPr>
        <w:commentReference w:id="676"/>
      </w:r>
    </w:p>
    <w:p w14:paraId="5572266C" w14:textId="1738D5F4" w:rsidR="00365DB3" w:rsidRDefault="00365DB3">
      <w:pPr>
        <w:jc w:val="both"/>
        <w:rPr>
          <w:b/>
          <w:bCs/>
          <w:iCs/>
          <w:color w:val="000000" w:themeColor="text1"/>
        </w:rPr>
        <w:pPrChange w:id="679" w:author="Albi Celaj" w:date="2019-02-22T17:36:00Z">
          <w:pPr>
            <w:outlineLvl w:val="0"/>
          </w:pPr>
        </w:pPrChange>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51F6EE36" w14:textId="309AB9E0" w:rsidR="00080B52" w:rsidRDefault="004726E4" w:rsidP="00080B52">
      <w:pPr>
        <w:jc w:val="both"/>
        <w:outlineLvl w:val="0"/>
        <w:rPr>
          <w:ins w:id="680" w:author="Albi Celaj" w:date="2019-02-21T17:19:00Z"/>
          <w:color w:val="000000"/>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ins w:id="681" w:author="Albi Celaj" w:date="2019-02-21T17:19:00Z">
        <w:r w:rsidR="00080B52">
          <w:rPr>
            <w:color w:val="000000"/>
          </w:rPr>
          <w:t xml:space="preserve"> Generalized lin</w:t>
        </w:r>
        <w:r w:rsidR="00CF1767">
          <w:rPr>
            <w:color w:val="000000"/>
          </w:rPr>
          <w:t xml:space="preserve">ear regression had </w:t>
        </w:r>
      </w:ins>
      <w:ins w:id="682" w:author="Albi Celaj" w:date="2019-02-22T16:26:00Z">
        <w:r w:rsidR="00124A55">
          <w:rPr>
            <w:color w:val="000000"/>
          </w:rPr>
          <w:t>modeled</w:t>
        </w:r>
      </w:ins>
      <w:ins w:id="683" w:author="Albi Celaj" w:date="2019-02-21T17:19:00Z">
        <w:r w:rsidR="00CF1767">
          <w:rPr>
            <w:color w:val="000000"/>
          </w:rPr>
          <w:t xml:space="preserve"> th</w:t>
        </w:r>
      </w:ins>
      <w:ins w:id="684" w:author="Albi Celaj" w:date="2019-02-21T17:49:00Z">
        <w:r w:rsidR="00CF1767">
          <w:rPr>
            <w:color w:val="000000"/>
          </w:rPr>
          <w:t>e</w:t>
        </w:r>
      </w:ins>
      <w:ins w:id="685" w:author="Albi Celaj" w:date="2019-02-21T17:19:00Z">
        <w:r w:rsidR="00080B52">
          <w:rPr>
            <w:color w:val="000000"/>
          </w:rPr>
          <w:t xml:space="preserve"> </w:t>
        </w:r>
      </w:ins>
      <w:ins w:id="686" w:author="Albi Celaj" w:date="2019-02-21T17:49:00Z">
        <w:r w:rsidR="000F6C17">
          <w:rPr>
            <w:color w:val="000000"/>
          </w:rPr>
          <w:t>quadruple</w:t>
        </w:r>
      </w:ins>
      <w:ins w:id="687" w:author="Albi Celaj" w:date="2019-02-21T17:26:00Z">
        <w:r w:rsidR="00D3081D">
          <w:rPr>
            <w:color w:val="000000"/>
          </w:rPr>
          <w:t xml:space="preserve">-knockout resistance </w:t>
        </w:r>
      </w:ins>
      <w:ins w:id="688" w:author="Albi Celaj" w:date="2019-02-21T17:19:00Z">
        <w:r w:rsidR="00080B52">
          <w:rPr>
            <w:color w:val="000000"/>
          </w:rPr>
          <w:t xml:space="preserve">phenomenon as the combination of </w:t>
        </w:r>
      </w:ins>
      <w:del w:id="689" w:author="Albi Celaj" w:date="2019-02-21T17:20:00Z">
        <w:r w:rsidR="006644AB" w:rsidDel="00080B52">
          <w:rPr>
            <w:color w:val="000000"/>
          </w:rPr>
          <w:delText xml:space="preserve">Beyond </w:delText>
        </w:r>
        <w:r w:rsidR="009D671D" w:rsidRPr="00233F15" w:rsidDel="00080B52">
          <w:rPr>
            <w:color w:val="000000"/>
          </w:rPr>
          <w:delText>one- and two- gene effects</w:delText>
        </w:r>
        <w:r w:rsidR="009D671D" w:rsidDel="00080B52">
          <w:rPr>
            <w:color w:val="000000"/>
          </w:rPr>
          <w:delText xml:space="preserve">, </w:delText>
        </w:r>
        <w:r w:rsidR="006644AB" w:rsidDel="00080B52">
          <w:rPr>
            <w:color w:val="000000"/>
          </w:rPr>
          <w:delText xml:space="preserve">generalized linear regression modeled this phenomenon </w:delText>
        </w:r>
        <w:r w:rsidR="009D671D" w:rsidDel="00080B52">
          <w:rPr>
            <w:color w:val="000000"/>
          </w:rPr>
          <w:delText xml:space="preserve">as the combination of </w:delText>
        </w:r>
      </w:del>
      <w:r w:rsidR="009D671D">
        <w:rPr>
          <w:color w:val="000000"/>
        </w:rPr>
        <w:t xml:space="preserve">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del w:id="690" w:author="Albi Celaj" w:date="2019-02-21T17:20:00Z">
        <w:r w:rsidR="009D671D" w:rsidDel="00080B52">
          <w:rPr>
            <w:color w:val="000000"/>
          </w:rPr>
          <w:delText xml:space="preserve"> - Figure </w:delText>
        </w:r>
        <w:r w:rsidR="006A0B07" w:rsidDel="00080B52">
          <w:rPr>
            <w:color w:val="000000"/>
          </w:rPr>
          <w:delText>5</w:delText>
        </w:r>
        <w:r w:rsidR="00955557" w:rsidDel="00080B52">
          <w:rPr>
            <w:color w:val="000000"/>
          </w:rPr>
          <w:delText>A, bottom panel</w:delText>
        </w:r>
      </w:del>
      <w:r w:rsidR="009D671D">
        <w:rPr>
          <w:color w:val="000000"/>
        </w:rPr>
        <w:t>)</w:t>
      </w:r>
      <w:ins w:id="691" w:author="Albi Celaj" w:date="2019-02-21T17:20:00Z">
        <w:r w:rsidR="00080B52">
          <w:rPr>
            <w:color w:val="000000"/>
          </w:rPr>
          <w:t xml:space="preserve">, while its dependence on </w:t>
        </w:r>
        <w:r w:rsidR="00080B52">
          <w:rPr>
            <w:i/>
            <w:color w:val="000000"/>
          </w:rPr>
          <w:t>PDR5</w:t>
        </w:r>
        <w:r w:rsidR="00080B52">
          <w:rPr>
            <w:color w:val="000000"/>
          </w:rPr>
          <w:t xml:space="preserve"> was </w:t>
        </w:r>
      </w:ins>
      <w:ins w:id="692" w:author="Albi Celaj" w:date="2019-02-21T17:21:00Z">
        <w:r w:rsidR="00080B52">
          <w:rPr>
            <w:color w:val="000000"/>
          </w:rPr>
          <w:t>encoded by</w:t>
        </w:r>
      </w:ins>
      <w:ins w:id="693" w:author="Albi Celaj" w:date="2019-02-21T17:20:00Z">
        <w:r w:rsidR="00080B52">
          <w:rPr>
            <w:color w:val="000000"/>
          </w:rPr>
          <w:t xml:space="preserve"> three two-way negative interactions: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snq2∆</w:t>
        </w:r>
        <w:r w:rsidR="00080B52">
          <w:rPr>
            <w:color w:val="000000"/>
          </w:rPr>
          <w:t>},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ycf1∆</w:t>
        </w:r>
        <w:r w:rsidR="00080B52">
          <w:rPr>
            <w:color w:val="000000"/>
          </w:rPr>
          <w:t>}, and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w:t>
        </w:r>
        <w:r w:rsidR="00080B52">
          <w:rPr>
            <w:i/>
            <w:color w:val="000000"/>
          </w:rPr>
          <w:t>or</w:t>
        </w:r>
        <w:r w:rsidR="00080B52" w:rsidRPr="008C0540">
          <w:rPr>
            <w:i/>
            <w:color w:val="000000"/>
          </w:rPr>
          <w:t>1∆</w:t>
        </w:r>
        <w:r w:rsidR="00080B52">
          <w:rPr>
            <w:color w:val="000000"/>
          </w:rPr>
          <w:t>}.</w:t>
        </w:r>
      </w:ins>
      <w:del w:id="694" w:author="Albi Celaj" w:date="2019-02-21T17:22:00Z">
        <w:r w:rsidR="009D671D" w:rsidDel="00080B52">
          <w:rPr>
            <w:color w:val="000000"/>
          </w:rPr>
          <w:delText>.</w:delText>
        </w:r>
      </w:del>
      <w:r w:rsidR="009D671D">
        <w:rPr>
          <w:color w:val="000000"/>
        </w:rPr>
        <w:t xml:space="preserve"> </w:t>
      </w:r>
    </w:p>
    <w:p w14:paraId="75E5520F" w14:textId="26F9102E" w:rsidR="009D671D" w:rsidRPr="00FB3B33" w:rsidDel="00080B52" w:rsidRDefault="009D671D" w:rsidP="00AD5A33">
      <w:pPr>
        <w:jc w:val="both"/>
        <w:outlineLvl w:val="0"/>
        <w:rPr>
          <w:del w:id="695" w:author="Albi Celaj" w:date="2019-02-21T17:20:00Z"/>
          <w:b/>
          <w:bCs/>
          <w:iCs/>
          <w:color w:val="000000" w:themeColor="text1"/>
        </w:rPr>
      </w:pPr>
      <w:del w:id="696" w:author="Albi Celaj" w:date="2019-02-21T17:20:00Z">
        <w:r w:rsidDel="00080B52">
          <w:rPr>
            <w:color w:val="000000"/>
          </w:rPr>
          <w:delText xml:space="preserve"> The apparent dependence of the resistance resulting from these multi-knockout combinations on the presence of </w:delText>
        </w:r>
        <w:r w:rsidDel="00080B52">
          <w:rPr>
            <w:i/>
            <w:color w:val="000000"/>
          </w:rPr>
          <w:delText>PDR5</w:delText>
        </w:r>
        <w:r w:rsidDel="00080B52">
          <w:rPr>
            <w:color w:val="000000"/>
          </w:rPr>
          <w:delText xml:space="preserve"> was modeled as three two-way negative interactions: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snq2∆</w:delText>
        </w:r>
        <w:r w:rsidDel="00080B52">
          <w:rPr>
            <w:color w:val="000000"/>
          </w:rPr>
          <w:delText>},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ycf1∆</w:delText>
        </w:r>
        <w:r w:rsidDel="00080B52">
          <w:rPr>
            <w:color w:val="000000"/>
          </w:rPr>
          <w:delText>}, and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w:delText>
        </w:r>
        <w:r w:rsidDel="00080B52">
          <w:rPr>
            <w:i/>
            <w:color w:val="000000"/>
          </w:rPr>
          <w:delText>or</w:delText>
        </w:r>
        <w:r w:rsidRPr="008C0540" w:rsidDel="00080B52">
          <w:rPr>
            <w:i/>
            <w:color w:val="000000"/>
          </w:rPr>
          <w:delText>1∆</w:delText>
        </w:r>
        <w:r w:rsidDel="00080B52">
          <w:rPr>
            <w:color w:val="000000"/>
          </w:rPr>
          <w:delText xml:space="preserve">}. </w:delText>
        </w:r>
        <w:r w:rsidR="001C62B5" w:rsidDel="00080B52">
          <w:rPr>
            <w:color w:val="000000"/>
          </w:rPr>
          <w:delText xml:space="preserve"> These results are consistent with a </w:delText>
        </w:r>
        <w:r w:rsidR="001C62B5" w:rsidDel="00080B52">
          <w:rPr>
            <w:color w:val="000000"/>
            <w:lang w:val="en-CA"/>
          </w:rPr>
          <w:delText xml:space="preserve">previous report that </w:delText>
        </w:r>
        <w:r w:rsidDel="00080B52">
          <w:rPr>
            <w:color w:val="000000"/>
            <w:lang w:val="en-CA"/>
          </w:rPr>
          <w:delText xml:space="preserve">deletions of </w:delText>
        </w:r>
        <w:r w:rsidDel="00080B52">
          <w:rPr>
            <w:i/>
            <w:color w:val="000000"/>
            <w:lang w:val="en-CA"/>
          </w:rPr>
          <w:delText xml:space="preserve">SNQ2 </w:delText>
        </w:r>
        <w:r w:rsidDel="00080B52">
          <w:rPr>
            <w:color w:val="000000"/>
            <w:lang w:val="en-CA"/>
          </w:rPr>
          <w:delText xml:space="preserve">or </w:delText>
        </w:r>
        <w:r w:rsidDel="00080B52">
          <w:rPr>
            <w:i/>
            <w:color w:val="000000"/>
            <w:lang w:val="en-CA"/>
          </w:rPr>
          <w:delText>YOR1</w:delText>
        </w:r>
        <w:r w:rsidDel="00080B52">
          <w:rPr>
            <w:color w:val="000000"/>
            <w:lang w:val="en-CA"/>
          </w:rPr>
          <w:delText xml:space="preserve"> (either alone or together) increase resistance to fluconazole </w:delText>
        </w:r>
        <w:r w:rsidRPr="00233F15" w:rsidDel="00080B52">
          <w:rPr>
            <w:color w:val="000000"/>
            <w:lang w:val="en-CA"/>
          </w:rPr>
          <w:fldChar w:fldCharType="begin" w:fldLock="1"/>
        </w:r>
        <w:r w:rsidRPr="00080B52" w:rsidDel="00080B52">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Pr="00233F15" w:rsidDel="00080B52">
          <w:rPr>
            <w:color w:val="000000"/>
            <w:lang w:val="en-CA"/>
          </w:rPr>
          <w:fldChar w:fldCharType="separate"/>
        </w:r>
        <w:r w:rsidRPr="00080B52" w:rsidDel="00080B52">
          <w:rPr>
            <w:noProof/>
            <w:color w:val="000000"/>
            <w:lang w:val="en-CA"/>
          </w:rPr>
          <w:delText>(Kolaczkowska et al., 2008)</w:delText>
        </w:r>
        <w:r w:rsidRPr="00233F15" w:rsidDel="00080B52">
          <w:rPr>
            <w:color w:val="000000"/>
            <w:lang w:val="en-CA"/>
          </w:rPr>
          <w:fldChar w:fldCharType="end"/>
        </w:r>
        <w:r w:rsidR="001C62B5" w:rsidDel="00080B52">
          <w:rPr>
            <w:color w:val="000000"/>
            <w:lang w:val="en-CA"/>
          </w:rPr>
          <w:delText>, and extend these findings in at least three ways</w:delText>
        </w:r>
        <w:r w:rsidRPr="00457F23" w:rsidDel="00080B52">
          <w:rPr>
            <w:color w:val="000000" w:themeColor="text1"/>
            <w:lang w:val="en-CA"/>
          </w:rPr>
          <w:delText xml:space="preserve">: 1) fluconazole resistance is increased further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knockouts in addition to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2) the resistance provided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is synergistic with that provided by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and 3) resistance of the </w:delText>
        </w:r>
        <w:r w:rsidRPr="00457F23" w:rsidDel="00080B52">
          <w:rPr>
            <w:i/>
            <w:color w:val="000000" w:themeColor="text1"/>
          </w:rPr>
          <w:delText>snq2∆ ybt1∆ ycf1∆ yor1∆</w:delText>
        </w:r>
        <w:r w:rsidRPr="00457F23" w:rsidDel="00080B52">
          <w:rPr>
            <w:color w:val="000000" w:themeColor="text1"/>
          </w:rPr>
          <w:delText xml:space="preserve"> knockout strain depends on the presence of a wild-type </w:delText>
        </w:r>
        <w:r w:rsidRPr="00457F23" w:rsidDel="00080B52">
          <w:rPr>
            <w:i/>
            <w:color w:val="000000" w:themeColor="text1"/>
          </w:rPr>
          <w:delText>PDR5</w:delText>
        </w:r>
        <w:r w:rsidRPr="00457F23" w:rsidDel="00080B52">
          <w:rPr>
            <w:color w:val="000000" w:themeColor="text1"/>
            <w:lang w:val="en-CA"/>
          </w:rPr>
          <w:delText>.</w:delText>
        </w:r>
        <w:r w:rsidR="006637DC" w:rsidDel="00080B52">
          <w:rPr>
            <w:color w:val="000000" w:themeColor="text1"/>
            <w:lang w:val="en-CA"/>
          </w:rPr>
          <w:delText xml:space="preserve">  Thus, XGA revealed a complex interdependency involving five genes.</w:delText>
        </w:r>
      </w:del>
    </w:p>
    <w:p w14:paraId="3FC17CED" w14:textId="77777777" w:rsidR="004726E4" w:rsidRDefault="004726E4" w:rsidP="004726E4">
      <w:pPr>
        <w:widowControl w:val="0"/>
        <w:autoSpaceDE w:val="0"/>
        <w:autoSpaceDN w:val="0"/>
        <w:adjustRightInd w:val="0"/>
        <w:jc w:val="both"/>
        <w:rPr>
          <w:color w:val="000000"/>
        </w:rPr>
      </w:pPr>
    </w:p>
    <w:p w14:paraId="1A882488" w14:textId="17F99D7E" w:rsidR="00561878" w:rsidRPr="007C718F" w:rsidRDefault="001C62B5" w:rsidP="00080B52">
      <w:pPr>
        <w:widowControl w:val="0"/>
        <w:autoSpaceDE w:val="0"/>
        <w:autoSpaceDN w:val="0"/>
        <w:adjustRightInd w:val="0"/>
        <w:jc w:val="both"/>
        <w:rPr>
          <w:bCs/>
          <w:iCs/>
          <w:color w:val="000000" w:themeColor="text1"/>
        </w:rPr>
      </w:pPr>
      <w:del w:id="697" w:author="Albi Celaj" w:date="2019-02-21T17:21:00Z">
        <w:r w:rsidDel="00080B52">
          <w:rPr>
            <w:color w:val="000000"/>
          </w:rPr>
          <w:delText>Each of t</w:delText>
        </w:r>
        <w:r w:rsidR="00370E35" w:rsidDel="00080B52">
          <w:rPr>
            <w:color w:val="000000"/>
          </w:rPr>
          <w:delText xml:space="preserve">hese observations </w:delText>
        </w:r>
        <w:r w:rsidR="006637DC" w:rsidDel="00080B52">
          <w:rPr>
            <w:color w:val="000000"/>
          </w:rPr>
          <w:delText>is</w:delText>
        </w:r>
      </w:del>
      <w:ins w:id="698" w:author="Albi Celaj" w:date="2019-02-21T17:49:00Z">
        <w:r w:rsidR="000F6C17">
          <w:rPr>
            <w:color w:val="000000"/>
          </w:rPr>
          <w:t>O</w:t>
        </w:r>
      </w:ins>
      <w:ins w:id="699" w:author="Albi Celaj" w:date="2019-02-21T17:21:00Z">
        <w:r w:rsidR="00080B52">
          <w:rPr>
            <w:color w:val="000000"/>
          </w:rPr>
          <w:t>verall</w:t>
        </w:r>
      </w:ins>
      <w:ins w:id="700" w:author="Albi Celaj" w:date="2019-02-21T17:49:00Z">
        <w:r w:rsidR="000F6C17">
          <w:rPr>
            <w:color w:val="000000"/>
          </w:rPr>
          <w:t>, these</w:t>
        </w:r>
      </w:ins>
      <w:ins w:id="701" w:author="Albi Celaj" w:date="2019-02-21T17:21:00Z">
        <w:r w:rsidR="00080B52">
          <w:rPr>
            <w:color w:val="000000"/>
          </w:rPr>
          <w:t xml:space="preserve"> observations were</w:t>
        </w:r>
      </w:ins>
      <w:r w:rsidR="006637DC">
        <w:rPr>
          <w:color w:val="000000"/>
        </w:rPr>
        <w:t xml:space="preserve">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w:t>
      </w:r>
      <w:ins w:id="702" w:author="Albi Celaj" w:date="2019-02-21T17:50:00Z">
        <w:r w:rsidR="000F6C17">
          <w:rPr>
            <w:color w:val="000000"/>
          </w:rPr>
          <w:t xml:space="preserve">thereby </w:t>
        </w:r>
      </w:ins>
      <w:del w:id="703" w:author="Albi Celaj" w:date="2019-02-21T17:50:00Z">
        <w:r w:rsidR="00457F23" w:rsidDel="000F6C17">
          <w:rPr>
            <w:color w:val="000000"/>
          </w:rPr>
          <w:delText xml:space="preserve">and </w:delText>
        </w:r>
        <w:r w:rsidDel="000F6C17">
          <w:rPr>
            <w:color w:val="000000"/>
          </w:rPr>
          <w:delText xml:space="preserve">thus could be said to </w:delText>
        </w:r>
      </w:del>
      <w:r>
        <w:rPr>
          <w:color w:val="000000"/>
        </w:rPr>
        <w:t>captur</w:t>
      </w:r>
      <w:ins w:id="704" w:author="Albi Celaj" w:date="2019-02-21T17:50:00Z">
        <w:r w:rsidR="000F6C17">
          <w:rPr>
            <w:color w:val="000000"/>
          </w:rPr>
          <w:t>ing</w:t>
        </w:r>
      </w:ins>
      <w:del w:id="705" w:author="Albi Celaj" w:date="2019-02-21T17:50:00Z">
        <w:r w:rsidDel="000F6C17">
          <w:rPr>
            <w:color w:val="000000"/>
          </w:rPr>
          <w:delText>e the phenomenon</w:delText>
        </w:r>
      </w:del>
      <w:r>
        <w:rPr>
          <w:color w:val="000000"/>
        </w:rPr>
        <w:t xml:space="preserve">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ins w:id="706" w:author="Albi Celaj" w:date="2019-02-21T17:22:00Z">
        <w:r w:rsidR="00080B52">
          <w:rPr>
            <w:bCs/>
            <w:iCs/>
            <w:color w:val="000000" w:themeColor="text1"/>
          </w:rPr>
          <w:t xml:space="preserve">  We extended </w:t>
        </w:r>
      </w:ins>
      <w:del w:id="707" w:author="Albi Celaj" w:date="2019-02-21T17:23:00Z">
        <w:r w:rsidR="003D12E9" w:rsidRPr="00551E22" w:rsidDel="00080B52">
          <w:rPr>
            <w:bCs/>
            <w:iCs/>
            <w:color w:val="000000" w:themeColor="text1"/>
          </w:rPr>
          <w:delText xml:space="preserve"> </w:delText>
        </w:r>
        <w:r w:rsidR="003D12E9" w:rsidDel="00080B52">
          <w:rPr>
            <w:bCs/>
            <w:iCs/>
            <w:color w:val="000000" w:themeColor="text1"/>
          </w:rPr>
          <w:delText xml:space="preserve"> </w:delText>
        </w:r>
        <w:r w:rsidR="00B34B96" w:rsidDel="00080B52">
          <w:rPr>
            <w:bCs/>
            <w:iCs/>
            <w:color w:val="000000" w:themeColor="text1"/>
          </w:rPr>
          <w:delText xml:space="preserve">To model non-additive combinations of </w:delText>
        </w:r>
        <w:r w:rsidR="00FB4320" w:rsidDel="00080B52">
          <w:rPr>
            <w:bCs/>
            <w:iCs/>
            <w:color w:val="000000" w:themeColor="text1"/>
          </w:rPr>
          <w:delText xml:space="preserve">influences </w:delText>
        </w:r>
        <w:r w:rsidR="000136A7" w:rsidDel="00080B52">
          <w:rPr>
            <w:bCs/>
            <w:iCs/>
            <w:color w:val="000000" w:themeColor="text1"/>
          </w:rPr>
          <w:delText>in</w:delText>
        </w:r>
        <w:r w:rsidR="00FB4320" w:rsidDel="00080B52">
          <w:rPr>
            <w:bCs/>
            <w:iCs/>
            <w:color w:val="000000" w:themeColor="text1"/>
          </w:rPr>
          <w:delText xml:space="preserve"> a neural network, </w:delText>
        </w:r>
        <w:r w:rsidR="000136A7" w:rsidDel="00080B52">
          <w:rPr>
            <w:bCs/>
            <w:iCs/>
            <w:color w:val="000000" w:themeColor="text1"/>
          </w:rPr>
          <w:delText xml:space="preserve">hidden layers can be added </w:delText>
        </w:r>
        <w:r w:rsidR="007F5631" w:rsidDel="00080B52">
          <w:rPr>
            <w:bCs/>
            <w:iCs/>
            <w:color w:val="000000" w:themeColor="text1"/>
          </w:rPr>
          <w:delText>between two nodes</w:delText>
        </w:r>
        <w:r w:rsidR="000C41F6" w:rsidDel="00080B52">
          <w:rPr>
            <w:bCs/>
            <w:iCs/>
            <w:color w:val="000000" w:themeColor="text1"/>
          </w:rPr>
          <w:delText xml:space="preserve">.  </w:delText>
        </w:r>
        <w:r w:rsidDel="00080B52">
          <w:rPr>
            <w:bCs/>
            <w:iCs/>
            <w:color w:val="000000" w:themeColor="text1"/>
          </w:rPr>
          <w:delText xml:space="preserve">We </w:delText>
        </w:r>
        <w:r w:rsidR="00BF6270" w:rsidDel="00080B52">
          <w:rPr>
            <w:bCs/>
            <w:iCs/>
            <w:color w:val="000000" w:themeColor="text1"/>
          </w:rPr>
          <w:delText>f</w:delText>
        </w:r>
        <w:r w:rsidR="00753E2A" w:rsidDel="00080B52">
          <w:rPr>
            <w:bCs/>
            <w:iCs/>
            <w:color w:val="000000" w:themeColor="text1"/>
          </w:rPr>
          <w:delText>irst consider</w:delText>
        </w:r>
        <w:r w:rsidDel="00080B52">
          <w:rPr>
            <w:bCs/>
            <w:iCs/>
            <w:color w:val="000000" w:themeColor="text1"/>
          </w:rPr>
          <w:delText>ed</w:delText>
        </w:r>
        <w:r w:rsidR="00753E2A" w:rsidDel="00080B52">
          <w:rPr>
            <w:bCs/>
            <w:iCs/>
            <w:color w:val="000000" w:themeColor="text1"/>
          </w:rPr>
          <w:delText xml:space="preserve"> the simplest extension of </w:delText>
        </w:r>
      </w:del>
      <w:r w:rsidR="00753E2A">
        <w:rPr>
          <w:bCs/>
          <w:iCs/>
          <w:color w:val="000000" w:themeColor="text1"/>
        </w:rPr>
        <w:t>the ‘additive influence’ model</w:t>
      </w:r>
      <w:ins w:id="708" w:author="Albi Celaj" w:date="2019-02-21T17:23:00Z">
        <w:r w:rsidR="00080B52">
          <w:rPr>
            <w:bCs/>
            <w:iCs/>
            <w:color w:val="000000" w:themeColor="text1"/>
          </w:rPr>
          <w:t xml:space="preserve"> by </w:t>
        </w:r>
      </w:ins>
      <w:del w:id="709" w:author="Albi Celaj" w:date="2019-02-21T17:23:00Z">
        <w:r w:rsidR="00753E2A" w:rsidDel="00080B52">
          <w:rPr>
            <w:bCs/>
            <w:iCs/>
            <w:color w:val="000000" w:themeColor="text1"/>
          </w:rPr>
          <w:delText xml:space="preserve">, </w:delText>
        </w:r>
      </w:del>
      <w:r w:rsidR="00753E2A">
        <w:rPr>
          <w:bCs/>
          <w:iCs/>
          <w:color w:val="000000" w:themeColor="text1"/>
        </w:rPr>
        <w:t>add</w:t>
      </w:r>
      <w:r>
        <w:rPr>
          <w:bCs/>
          <w:iCs/>
          <w:color w:val="000000" w:themeColor="text1"/>
        </w:rPr>
        <w:t>ing</w:t>
      </w:r>
      <w:r w:rsidR="00753E2A">
        <w:rPr>
          <w:bCs/>
          <w:iCs/>
          <w:color w:val="000000" w:themeColor="text1"/>
        </w:rPr>
        <w:t xml:space="preserve"> a </w:t>
      </w:r>
      <w:del w:id="710" w:author="Albi Celaj" w:date="2019-02-21T17:23:00Z">
        <w:r w:rsidR="00753E2A" w:rsidDel="00080B52">
          <w:rPr>
            <w:bCs/>
            <w:iCs/>
            <w:color w:val="000000" w:themeColor="text1"/>
          </w:rPr>
          <w:delText xml:space="preserve">single hidden </w:delText>
        </w:r>
        <w:r w:rsidR="007A7545" w:rsidDel="00080B52">
          <w:rPr>
            <w:bCs/>
            <w:iCs/>
            <w:color w:val="000000" w:themeColor="text1"/>
          </w:rPr>
          <w:delText xml:space="preserve">layer </w:delText>
        </w:r>
        <w:r w:rsidR="00370E35" w:rsidDel="00080B52">
          <w:rPr>
            <w:bCs/>
            <w:iCs/>
            <w:color w:val="000000" w:themeColor="text1"/>
          </w:rPr>
          <w:delText>with</w:delText>
        </w:r>
        <w:r w:rsidR="007A7545" w:rsidDel="00080B52">
          <w:rPr>
            <w:bCs/>
            <w:iCs/>
            <w:color w:val="000000" w:themeColor="text1"/>
          </w:rPr>
          <w:delText xml:space="preserve"> a single </w:delText>
        </w:r>
      </w:del>
      <w:r w:rsidR="007A7545">
        <w:rPr>
          <w:bCs/>
          <w:iCs/>
          <w:color w:val="000000" w:themeColor="text1"/>
        </w:rPr>
        <w:t>neuron</w:t>
      </w:r>
      <w:r w:rsidR="002B129E">
        <w:rPr>
          <w:bCs/>
          <w:iCs/>
          <w:color w:val="000000" w:themeColor="text1"/>
        </w:rPr>
        <w:t xml:space="preserve"> </w:t>
      </w:r>
      <w:del w:id="711" w:author="Albi Celaj" w:date="2019-02-21T17:23:00Z">
        <w:r w:rsidR="00233C3E" w:rsidDel="00080B52">
          <w:rPr>
            <w:bCs/>
            <w:iCs/>
            <w:color w:val="000000" w:themeColor="text1"/>
          </w:rPr>
          <w:delText xml:space="preserve">(see Methods) </w:delText>
        </w:r>
      </w:del>
      <w:r w:rsidR="00753E2A">
        <w:rPr>
          <w:bCs/>
          <w:iCs/>
          <w:color w:val="000000" w:themeColor="text1"/>
        </w:rPr>
        <w:t>t</w:t>
      </w:r>
      <w:ins w:id="712" w:author="Albi Celaj" w:date="2019-02-21T17:23:00Z">
        <w:r w:rsidR="00080B52">
          <w:rPr>
            <w:bCs/>
            <w:iCs/>
            <w:color w:val="000000" w:themeColor="text1"/>
          </w:rPr>
          <w:t>hat acts to</w:t>
        </w:r>
      </w:ins>
      <w:del w:id="713" w:author="Albi Celaj" w:date="2019-02-21T17:23:00Z">
        <w:r w:rsidR="00753E2A" w:rsidDel="00080B52">
          <w:rPr>
            <w:bCs/>
            <w:iCs/>
            <w:color w:val="000000" w:themeColor="text1"/>
          </w:rPr>
          <w:delText>o</w:delText>
        </w:r>
      </w:del>
      <w:r w:rsidR="00753E2A">
        <w:rPr>
          <w:bCs/>
          <w:iCs/>
          <w:color w:val="000000" w:themeColor="text1"/>
        </w:rPr>
        <w:t xml:space="preserve">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ins w:id="714" w:author="Albi Celaj" w:date="2019-02-21T17:23:00Z">
        <w:r w:rsidR="00080B52">
          <w:rPr>
            <w:i/>
            <w:color w:val="000000"/>
          </w:rPr>
          <w:t xml:space="preserve"> </w:t>
        </w:r>
        <w:r w:rsidR="00080B52">
          <w:rPr>
            <w:bCs/>
            <w:iCs/>
            <w:color w:val="000000" w:themeColor="text1"/>
          </w:rPr>
          <w:t>(see Methods)</w:t>
        </w:r>
      </w:ins>
      <w:r w:rsidR="00753E2A">
        <w:rPr>
          <w:color w:val="000000"/>
        </w:rPr>
        <w:t xml:space="preserve">.  </w:t>
      </w:r>
      <w:r w:rsidR="00322112">
        <w:rPr>
          <w:color w:val="000000"/>
        </w:rPr>
        <w:t xml:space="preserve">Using only fluconazole </w:t>
      </w:r>
      <w:del w:id="715" w:author="Albi Celaj" w:date="2019-02-21T17:24:00Z">
        <w:r w:rsidR="00322112" w:rsidDel="00080B52">
          <w:rPr>
            <w:color w:val="000000"/>
          </w:rPr>
          <w:delText>data</w:delText>
        </w:r>
      </w:del>
      <w:ins w:id="716" w:author="Albi Celaj" w:date="2019-02-21T17:24:00Z">
        <w:r w:rsidR="00080B52">
          <w:rPr>
            <w:color w:val="000000"/>
          </w:rPr>
          <w:t>resistance data</w:t>
        </w:r>
      </w:ins>
      <w:r w:rsidR="00322112">
        <w:rPr>
          <w:color w:val="000000"/>
        </w:rPr>
        <w:t xml:space="preserve">, training a network with </w:t>
      </w:r>
      <w:ins w:id="717" w:author="Albi Celaj" w:date="2019-02-21T17:50:00Z">
        <w:r w:rsidR="00331DFD">
          <w:rPr>
            <w:bCs/>
            <w:iCs/>
            <w:color w:val="000000" w:themeColor="text1"/>
          </w:rPr>
          <w:t>an added</w:t>
        </w:r>
      </w:ins>
      <w:del w:id="718" w:author="Albi Celaj" w:date="2019-02-21T17:50:00Z">
        <w:r w:rsidR="00322112" w:rsidDel="00331DFD">
          <w:rPr>
            <w:color w:val="000000"/>
          </w:rPr>
          <w:delText xml:space="preserve">this </w:delText>
        </w:r>
        <w:r w:rsidR="00370E35" w:rsidDel="00331DFD">
          <w:rPr>
            <w:bCs/>
            <w:iCs/>
            <w:color w:val="000000" w:themeColor="text1"/>
          </w:rPr>
          <w:delText>single</w:delText>
        </w:r>
      </w:del>
      <w:r w:rsidR="00370E35">
        <w:rPr>
          <w:bCs/>
          <w:iCs/>
          <w:color w:val="000000" w:themeColor="text1"/>
        </w:rPr>
        <w:t xml:space="preserv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w:t>
      </w:r>
      <w:ins w:id="719" w:author="Albi Celaj" w:date="2019-02-22T16:27:00Z">
        <w:r w:rsidR="008E68AA">
          <w:rPr>
            <w:bCs/>
            <w:iCs/>
            <w:color w:val="000000" w:themeColor="text1"/>
          </w:rPr>
          <w:t xml:space="preserve">also </w:t>
        </w:r>
      </w:ins>
      <w:r w:rsidR="00D2165B">
        <w:rPr>
          <w:bCs/>
          <w:iCs/>
          <w:color w:val="000000" w:themeColor="text1"/>
        </w:rPr>
        <w:t xml:space="preserve">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ins w:id="720" w:author="Albi Celaj" w:date="2019-02-21T17:24:00Z"/>
          <w:bCs/>
          <w:iCs/>
          <w:color w:val="000000" w:themeColor="text1"/>
        </w:rPr>
      </w:pPr>
    </w:p>
    <w:p w14:paraId="2AC5BC5F" w14:textId="2A62C0E0" w:rsidR="00080B52" w:rsidDel="00080B52" w:rsidRDefault="001F5167">
      <w:pPr>
        <w:widowControl w:val="0"/>
        <w:autoSpaceDE w:val="0"/>
        <w:autoSpaceDN w:val="0"/>
        <w:adjustRightInd w:val="0"/>
        <w:jc w:val="both"/>
        <w:rPr>
          <w:del w:id="721" w:author="Albi Celaj" w:date="2019-02-21T17:24:00Z"/>
          <w:bCs/>
          <w:iCs/>
          <w:color w:val="000000" w:themeColor="text1"/>
        </w:rPr>
      </w:pPr>
      <w:ins w:id="722" w:author="Albi Celaj" w:date="2019-02-21T17:24:00Z">
        <w:r>
          <w:rPr>
            <w:bCs/>
            <w:iCs/>
            <w:color w:val="000000" w:themeColor="text1"/>
          </w:rPr>
          <w:t xml:space="preserve">To confirm these </w:t>
        </w:r>
        <w:r w:rsidR="00080B52">
          <w:rPr>
            <w:bCs/>
            <w:iCs/>
            <w:color w:val="000000" w:themeColor="text1"/>
          </w:rPr>
          <w:t xml:space="preserve">observations in </w:t>
        </w:r>
      </w:ins>
    </w:p>
    <w:p w14:paraId="63C0C28D" w14:textId="70886A7A" w:rsidR="00926676" w:rsidRDefault="00926676">
      <w:pPr>
        <w:widowControl w:val="0"/>
        <w:autoSpaceDE w:val="0"/>
        <w:autoSpaceDN w:val="0"/>
        <w:adjustRightInd w:val="0"/>
        <w:jc w:val="both"/>
        <w:rPr>
          <w:bCs/>
          <w:iCs/>
          <w:color w:val="000000" w:themeColor="text1"/>
        </w:rPr>
        <w:pPrChange w:id="723" w:author="Albi Celaj" w:date="2019-02-21T17:24:00Z">
          <w:pPr>
            <w:jc w:val="both"/>
          </w:pPr>
        </w:pPrChange>
      </w:pPr>
      <w:del w:id="724" w:author="Albi Celaj" w:date="2019-02-21T17:24:00Z">
        <w:r w:rsidDel="00080B52">
          <w:rPr>
            <w:bCs/>
            <w:iCs/>
            <w:color w:val="000000" w:themeColor="text1"/>
          </w:rPr>
          <w:delText xml:space="preserve">Before </w:delText>
        </w:r>
        <w:r w:rsidR="007E2BCE" w:rsidDel="00080B52">
          <w:rPr>
            <w:bCs/>
            <w:iCs/>
            <w:color w:val="000000" w:themeColor="text1"/>
          </w:rPr>
          <w:delText xml:space="preserve">exploring this </w:delText>
        </w:r>
        <w:r w:rsidR="00A54878" w:rsidDel="00080B52">
          <w:rPr>
            <w:bCs/>
            <w:iCs/>
            <w:color w:val="000000" w:themeColor="text1"/>
          </w:rPr>
          <w:delText xml:space="preserve">phenomenon </w:delText>
        </w:r>
        <w:r w:rsidR="007E2BCE" w:rsidDel="00080B52">
          <w:rPr>
            <w:bCs/>
            <w:iCs/>
            <w:color w:val="000000" w:themeColor="text1"/>
          </w:rPr>
          <w:delText xml:space="preserve">further, we first wished to replicate the </w:delText>
        </w:r>
        <w:r w:rsidR="00720218" w:rsidDel="00080B52">
          <w:rPr>
            <w:bCs/>
            <w:iCs/>
            <w:color w:val="000000" w:themeColor="text1"/>
          </w:rPr>
          <w:delText xml:space="preserve">initial </w:delText>
        </w:r>
        <w:r w:rsidR="007E2BCE" w:rsidDel="00080B52">
          <w:rPr>
            <w:bCs/>
            <w:iCs/>
            <w:color w:val="000000" w:themeColor="text1"/>
          </w:rPr>
          <w:delText xml:space="preserve">observations within </w:delText>
        </w:r>
      </w:del>
      <w:r w:rsidR="007E2BCE">
        <w:rPr>
          <w:bCs/>
          <w:iCs/>
          <w:color w:val="000000" w:themeColor="text1"/>
        </w:rPr>
        <w:t xml:space="preserve">a </w:t>
      </w:r>
      <w:r w:rsidR="00233C3E">
        <w:rPr>
          <w:bCs/>
          <w:iCs/>
          <w:color w:val="000000" w:themeColor="text1"/>
        </w:rPr>
        <w:t xml:space="preserve">more uniform </w:t>
      </w:r>
      <w:r w:rsidR="007E2BCE">
        <w:rPr>
          <w:bCs/>
          <w:iCs/>
          <w:color w:val="000000" w:themeColor="text1"/>
        </w:rPr>
        <w:t>genetic background</w:t>
      </w:r>
      <w:del w:id="725" w:author="Albi Celaj" w:date="2019-02-21T17:25:00Z">
        <w:r w:rsidR="007E2BCE" w:rsidDel="00080B52">
          <w:rPr>
            <w:bCs/>
            <w:iCs/>
            <w:color w:val="000000" w:themeColor="text1"/>
          </w:rPr>
          <w:delText xml:space="preserve">. </w:delText>
        </w:r>
        <w:r w:rsidR="00720218" w:rsidDel="00080B52">
          <w:rPr>
            <w:bCs/>
            <w:iCs/>
            <w:color w:val="000000" w:themeColor="text1"/>
          </w:rPr>
          <w:delText>Therefore</w:delText>
        </w:r>
      </w:del>
      <w:r w:rsidR="00720218">
        <w:rPr>
          <w:bCs/>
          <w:iCs/>
          <w:color w:val="000000" w:themeColor="text1"/>
        </w:rPr>
        <w:t xml:space="preserv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ins w:id="726" w:author="Albi Celaj" w:date="2019-02-22T16:28:00Z">
        <w:r w:rsidR="0086766F">
          <w:rPr>
            <w:bCs/>
            <w:iCs/>
            <w:color w:val="000000" w:themeColor="text1"/>
          </w:rPr>
          <w:t>pooled data</w:t>
        </w:r>
      </w:ins>
      <w:del w:id="727" w:author="Albi Celaj" w:date="2019-02-22T16:28:00Z">
        <w:r w:rsidR="008D6812" w:rsidDel="0086766F">
          <w:rPr>
            <w:bCs/>
            <w:iCs/>
            <w:color w:val="000000" w:themeColor="text1"/>
          </w:rPr>
          <w:delText>XGA</w:delText>
        </w:r>
      </w:del>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ins w:id="728" w:author="Albi Celaj" w:date="2019-02-22T16:28:00Z">
        <w:r w:rsidR="0086766F">
          <w:rPr>
            <w:bCs/>
            <w:iCs/>
            <w:color w:val="000000" w:themeColor="text1"/>
          </w:rPr>
          <w:t>pooled</w:t>
        </w:r>
      </w:ins>
      <w:del w:id="729" w:author="Albi Celaj" w:date="2019-02-22T16:28:00Z">
        <w:r w:rsidR="008D6812" w:rsidDel="0086766F">
          <w:rPr>
            <w:bCs/>
            <w:iCs/>
            <w:color w:val="000000" w:themeColor="text1"/>
          </w:rPr>
          <w:delText>XGA</w:delText>
        </w:r>
      </w:del>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Del="001F5167" w:rsidRDefault="00EC261A" w:rsidP="003966FD">
      <w:pPr>
        <w:jc w:val="both"/>
        <w:rPr>
          <w:del w:id="730" w:author="Albi Celaj" w:date="2019-02-22T17:37:00Z"/>
          <w:bCs/>
          <w:iCs/>
          <w:color w:val="000000" w:themeColor="text1"/>
        </w:rPr>
      </w:pPr>
    </w:p>
    <w:p w14:paraId="3446F4E0" w14:textId="77777777" w:rsidR="00080B52" w:rsidRDefault="00080B52" w:rsidP="00240A04">
      <w:pPr>
        <w:jc w:val="both"/>
        <w:rPr>
          <w:ins w:id="731" w:author="Albi Celaj" w:date="2019-02-21T17:25:00Z"/>
          <w:bCs/>
          <w:iCs/>
          <w:color w:val="000000" w:themeColor="text1"/>
        </w:rPr>
      </w:pPr>
    </w:p>
    <w:p w14:paraId="47745A8C" w14:textId="6528DC9C" w:rsidR="005364EE" w:rsidRDefault="00240A04" w:rsidP="00240A04">
      <w:pPr>
        <w:jc w:val="both"/>
        <w:rPr>
          <w:bCs/>
          <w:iCs/>
          <w:color w:val="000000" w:themeColor="text1"/>
        </w:rPr>
      </w:pPr>
      <w:r>
        <w:rPr>
          <w:bCs/>
          <w:iCs/>
          <w:color w:val="000000" w:themeColor="text1"/>
        </w:rPr>
        <w:lastRenderedPageBreak/>
        <w:t xml:space="preserve">We </w:t>
      </w:r>
      <w:del w:id="732" w:author="Albi Celaj" w:date="2019-02-21T17:25:00Z">
        <w:r w:rsidDel="005E6BA1">
          <w:rPr>
            <w:bCs/>
            <w:iCs/>
            <w:color w:val="000000" w:themeColor="text1"/>
          </w:rPr>
          <w:delText xml:space="preserve">considered </w:delText>
        </w:r>
      </w:del>
      <w:ins w:id="733" w:author="Albi Celaj" w:date="2019-02-21T17:25:00Z">
        <w:r w:rsidR="005E6BA1">
          <w:rPr>
            <w:bCs/>
            <w:iCs/>
            <w:color w:val="000000" w:themeColor="text1"/>
          </w:rPr>
          <w:t xml:space="preserve">explored </w:t>
        </w:r>
      </w:ins>
      <w:r w:rsidR="00926676">
        <w:rPr>
          <w:bCs/>
          <w:iCs/>
          <w:color w:val="000000" w:themeColor="text1"/>
        </w:rPr>
        <w:t xml:space="preserve">two </w:t>
      </w:r>
      <w:del w:id="734" w:author="Albi Celaj" w:date="2019-02-21T17:25:00Z">
        <w:r w:rsidR="00926676" w:rsidDel="005E6BA1">
          <w:rPr>
            <w:bCs/>
            <w:iCs/>
            <w:color w:val="000000" w:themeColor="text1"/>
          </w:rPr>
          <w:delText xml:space="preserve">potential </w:delText>
        </w:r>
      </w:del>
      <w:r w:rsidR="00926676">
        <w:rPr>
          <w:bCs/>
          <w:iCs/>
          <w:color w:val="000000" w:themeColor="text1"/>
        </w:rPr>
        <w:t xml:space="preserve">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80A4323" w14:textId="1C7B5D46" w:rsidR="00D3081D" w:rsidRPr="00D3081D" w:rsidRDefault="00233C3E" w:rsidP="007D6C3B">
      <w:pPr>
        <w:jc w:val="both"/>
        <w:rPr>
          <w:ins w:id="735" w:author="Albi Celaj" w:date="2019-02-21T17:28:00Z"/>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w:t>
      </w:r>
      <w:ins w:id="736" w:author="Albi Celaj" w:date="2019-02-21T17:51:00Z">
        <w:r w:rsidR="00331DFD">
          <w:rPr>
            <w:bCs/>
            <w:iCs/>
            <w:color w:val="000000" w:themeColor="text1"/>
          </w:rPr>
          <w:t>from</w:t>
        </w:r>
      </w:ins>
      <w:del w:id="737" w:author="Albi Celaj" w:date="2019-02-21T17:51:00Z">
        <w:r w:rsidDel="00331DFD">
          <w:rPr>
            <w:bCs/>
            <w:iCs/>
            <w:color w:val="000000" w:themeColor="text1"/>
          </w:rPr>
          <w:delText>by</w:delText>
        </w:r>
      </w:del>
      <w:r>
        <w:rPr>
          <w:bCs/>
          <w:iCs/>
          <w:color w:val="000000" w:themeColor="text1"/>
        </w:rPr>
        <w:t xml:space="preserve"> the four genes </w:t>
      </w:r>
      <w:ins w:id="738" w:author="Albi Celaj" w:date="2019-02-21T17:51:00Z">
        <w:r w:rsidR="007613EA">
          <w:rPr>
            <w:bCs/>
            <w:iCs/>
            <w:color w:val="000000" w:themeColor="text1"/>
          </w:rPr>
          <w:t>to</w:t>
        </w:r>
      </w:ins>
      <w:del w:id="739" w:author="Albi Celaj" w:date="2019-02-21T17:51:00Z">
        <w:r w:rsidDel="007613EA">
          <w:rPr>
            <w:bCs/>
            <w:iCs/>
            <w:color w:val="000000" w:themeColor="text1"/>
          </w:rPr>
          <w:delText>on</w:delText>
        </w:r>
      </w:del>
      <w:r>
        <w:rPr>
          <w:bCs/>
          <w:iCs/>
          <w:color w:val="000000" w:themeColor="text1"/>
        </w:rPr>
        <w:t xml:space="preserve"> Pdr5</w:t>
      </w:r>
      <w:r w:rsidR="003D12E9">
        <w:rPr>
          <w:bCs/>
          <w:iCs/>
          <w:color w:val="000000" w:themeColor="text1"/>
        </w:rPr>
        <w:t xml:space="preserve">, </w:t>
      </w:r>
      <w:del w:id="740" w:author="Albi Celaj" w:date="2019-02-21T17:52:00Z">
        <w:r w:rsidDel="007D6C3B">
          <w:rPr>
            <w:bCs/>
            <w:iCs/>
            <w:color w:val="000000" w:themeColor="text1"/>
          </w:rPr>
          <w:delText xml:space="preserve">the </w:delText>
        </w:r>
      </w:del>
      <w:r w:rsidR="00926676">
        <w:rPr>
          <w:bCs/>
          <w:iCs/>
          <w:color w:val="000000" w:themeColor="text1"/>
        </w:rPr>
        <w:t>previously</w:t>
      </w:r>
      <w:ins w:id="741" w:author="Albi Celaj" w:date="2019-02-21T17:52:00Z">
        <w:r w:rsidR="007D6C3B">
          <w:rPr>
            <w:bCs/>
            <w:iCs/>
            <w:color w:val="000000" w:themeColor="text1"/>
          </w:rPr>
          <w:t>-</w:t>
        </w:r>
      </w:ins>
      <w:del w:id="742" w:author="Albi Celaj" w:date="2019-02-21T17:52:00Z">
        <w:r w:rsidR="00926676" w:rsidDel="007D6C3B">
          <w:rPr>
            <w:bCs/>
            <w:iCs/>
            <w:color w:val="000000" w:themeColor="text1"/>
          </w:rPr>
          <w:delText xml:space="preserve"> </w:delText>
        </w:r>
      </w:del>
      <w:r w:rsidR="00926676">
        <w:rPr>
          <w:bCs/>
          <w:iCs/>
          <w:color w:val="000000" w:themeColor="text1"/>
        </w:rPr>
        <w:t>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w:t>
      </w:r>
      <w:ins w:id="743" w:author="Albi Celaj" w:date="2019-02-21T17:53:00Z">
        <w:r w:rsidR="007D6C3B" w:rsidRPr="00AD394C">
          <w:rPr>
            <w:bCs/>
            <w:i/>
            <w:iCs/>
            <w:color w:val="000000" w:themeColor="text1"/>
          </w:rPr>
          <w:t>PDR5</w:t>
        </w:r>
        <w:r w:rsidR="007D6C3B">
          <w:rPr>
            <w:bCs/>
            <w:iCs/>
            <w:color w:val="000000" w:themeColor="text1"/>
          </w:rPr>
          <w:t xml:space="preserve"> transcript levels mediated by the transcription factor </w:t>
        </w:r>
      </w:ins>
      <w:del w:id="744" w:author="Albi Celaj" w:date="2019-02-21T17:53:00Z">
        <w:r w:rsidR="00926676" w:rsidDel="007D6C3B">
          <w:rPr>
            <w:bCs/>
            <w:iCs/>
            <w:color w:val="000000" w:themeColor="text1"/>
          </w:rPr>
          <w:delText xml:space="preserve">activity of the transcription factor </w:delText>
        </w:r>
      </w:del>
      <w:r w:rsidR="00BA3C21" w:rsidRPr="00BA3C21">
        <w:rPr>
          <w:bCs/>
          <w:iCs/>
          <w:color w:val="000000" w:themeColor="text1"/>
        </w:rPr>
        <w:t>Pdr1</w:t>
      </w:r>
      <w:del w:id="745" w:author="Albi Celaj" w:date="2019-02-21T17:54:00Z">
        <w:r w:rsidR="00240A04" w:rsidDel="007D6C3B">
          <w:rPr>
            <w:bCs/>
            <w:iCs/>
            <w:color w:val="000000" w:themeColor="text1"/>
          </w:rPr>
          <w:delText>, which in turn yield</w:delText>
        </w:r>
        <w:r w:rsidR="00D942E0" w:rsidDel="007D6C3B">
          <w:rPr>
            <w:bCs/>
            <w:iCs/>
            <w:color w:val="000000" w:themeColor="text1"/>
          </w:rPr>
          <w:delText>s</w:delText>
        </w:r>
        <w:r w:rsidR="00240A04" w:rsidDel="007D6C3B">
          <w:rPr>
            <w:bCs/>
            <w:iCs/>
            <w:color w:val="000000" w:themeColor="text1"/>
          </w:rPr>
          <w:delText xml:space="preserve"> reduced</w:delText>
        </w:r>
      </w:del>
      <w:r w:rsidR="00240A04">
        <w:rPr>
          <w:bCs/>
          <w:iCs/>
          <w:color w:val="000000" w:themeColor="text1"/>
        </w:rPr>
        <w:t xml:space="preserve"> </w:t>
      </w:r>
      <w:del w:id="746" w:author="Albi Celaj" w:date="2019-02-21T17:53:00Z">
        <w:r w:rsidR="00240A04" w:rsidRPr="00AD394C" w:rsidDel="007D6C3B">
          <w:rPr>
            <w:bCs/>
            <w:i/>
            <w:iCs/>
            <w:color w:val="000000" w:themeColor="text1"/>
          </w:rPr>
          <w:delText>PDR5</w:delText>
        </w:r>
        <w:r w:rsidR="00240A04" w:rsidDel="007D6C3B">
          <w:rPr>
            <w:bCs/>
            <w:iCs/>
            <w:color w:val="000000" w:themeColor="text1"/>
          </w:rPr>
          <w:delText xml:space="preserve"> transcript levels</w:delText>
        </w:r>
        <w:r w:rsidR="00984524" w:rsidDel="007D6C3B">
          <w:rPr>
            <w:bCs/>
            <w:iCs/>
            <w:color w:val="000000" w:themeColor="text1"/>
          </w:rPr>
          <w:delText xml:space="preserve"> </w:delText>
        </w:r>
      </w:del>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yield</w:t>
      </w:r>
      <w:ins w:id="747" w:author="Albi Celaj" w:date="2019-02-22T16:29:00Z">
        <w:r w:rsidR="00EF3CD9">
          <w:rPr>
            <w:bCs/>
            <w:iCs/>
            <w:color w:val="000000" w:themeColor="text1"/>
          </w:rPr>
          <w:t>s</w:t>
        </w:r>
      </w:ins>
      <w:r w:rsidR="003766DE">
        <w:rPr>
          <w:bCs/>
          <w:iCs/>
          <w:color w:val="000000" w:themeColor="text1"/>
        </w:rPr>
        <w:t xml:space="preserve">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ins w:id="748" w:author="Albi Celaj" w:date="2019-02-21T17:28:00Z">
        <w:r w:rsidR="00D3081D">
          <w:rPr>
            <w:bCs/>
            <w:iCs/>
            <w:color w:val="000000" w:themeColor="text1"/>
          </w:rPr>
          <w:t xml:space="preserve">they are consistent with the idea that combinations of </w:t>
        </w:r>
        <w:r w:rsidR="00D3081D" w:rsidRPr="00BA3C21">
          <w:rPr>
            <w:bCs/>
            <w:i/>
            <w:iCs/>
            <w:color w:val="000000" w:themeColor="text1"/>
          </w:rPr>
          <w:t>snq2∆</w:t>
        </w:r>
        <w:r w:rsidR="00D3081D">
          <w:rPr>
            <w:bCs/>
            <w:i/>
            <w:iCs/>
            <w:color w:val="000000" w:themeColor="text1"/>
          </w:rPr>
          <w:t xml:space="preserve">, </w:t>
        </w:r>
        <w:r w:rsidR="00D3081D" w:rsidRPr="00BA3C21">
          <w:rPr>
            <w:bCs/>
            <w:i/>
            <w:iCs/>
            <w:color w:val="000000" w:themeColor="text1"/>
          </w:rPr>
          <w:t>yor1∆</w:t>
        </w:r>
        <w:r w:rsidR="00D3081D">
          <w:rPr>
            <w:bCs/>
            <w:i/>
            <w:iCs/>
            <w:color w:val="000000" w:themeColor="text1"/>
          </w:rPr>
          <w:t xml:space="preserve">, </w:t>
        </w:r>
        <w:r w:rsidR="00D3081D" w:rsidRPr="00BA3C21">
          <w:rPr>
            <w:bCs/>
            <w:i/>
            <w:iCs/>
            <w:color w:val="000000" w:themeColor="text1"/>
          </w:rPr>
          <w:t>ybt1∆</w:t>
        </w:r>
        <w:r w:rsidR="00D3081D">
          <w:rPr>
            <w:bCs/>
            <w:i/>
            <w:iCs/>
            <w:color w:val="000000" w:themeColor="text1"/>
          </w:rPr>
          <w:t xml:space="preserve">, </w:t>
        </w:r>
        <w:r w:rsidR="00D3081D" w:rsidRPr="00BA3C21">
          <w:rPr>
            <w:bCs/>
            <w:i/>
            <w:iCs/>
            <w:color w:val="000000" w:themeColor="text1"/>
          </w:rPr>
          <w:t>ycf1∆</w:t>
        </w:r>
        <w:r w:rsidR="00D3081D">
          <w:rPr>
            <w:bCs/>
            <w:i/>
            <w:iCs/>
            <w:color w:val="000000" w:themeColor="text1"/>
          </w:rPr>
          <w:t xml:space="preserve"> </w:t>
        </w:r>
      </w:ins>
      <w:ins w:id="749" w:author="Albi Celaj" w:date="2019-02-21T17:29:00Z">
        <w:r w:rsidR="00D3081D">
          <w:rPr>
            <w:bCs/>
            <w:iCs/>
            <w:color w:val="000000" w:themeColor="text1"/>
          </w:rPr>
          <w:t xml:space="preserve">non-linearly influence fluconazole resistance by modulating </w:t>
        </w:r>
        <w:r w:rsidR="00D3081D" w:rsidRPr="00650B0D">
          <w:rPr>
            <w:bCs/>
            <w:i/>
            <w:iCs/>
            <w:color w:val="000000" w:themeColor="text1"/>
          </w:rPr>
          <w:t>PDR5</w:t>
        </w:r>
        <w:r w:rsidR="00D3081D">
          <w:rPr>
            <w:bCs/>
            <w:iCs/>
            <w:color w:val="000000" w:themeColor="text1"/>
          </w:rPr>
          <w:t xml:space="preserve"> transcript levels.  </w:t>
        </w:r>
      </w:ins>
    </w:p>
    <w:p w14:paraId="7E703314" w14:textId="77777777" w:rsidR="00D3081D" w:rsidRDefault="00D3081D" w:rsidP="004D0055">
      <w:pPr>
        <w:jc w:val="both"/>
        <w:rPr>
          <w:ins w:id="750" w:author="Albi Celaj" w:date="2019-02-21T17:29:00Z"/>
          <w:bCs/>
          <w:iCs/>
          <w:color w:val="000000" w:themeColor="text1"/>
        </w:rPr>
      </w:pPr>
    </w:p>
    <w:p w14:paraId="4C15F876" w14:textId="29261E26" w:rsidR="00D942E0" w:rsidRPr="00A54878" w:rsidDel="00D3081D" w:rsidRDefault="00D3081D">
      <w:pPr>
        <w:jc w:val="both"/>
        <w:rPr>
          <w:del w:id="751" w:author="Albi Celaj" w:date="2019-02-21T17:29:00Z"/>
          <w:bCs/>
          <w:iCs/>
          <w:color w:val="000000" w:themeColor="text1"/>
        </w:rPr>
      </w:pPr>
      <w:ins w:id="752" w:author="Albi Celaj" w:date="2019-02-21T17:31:00Z">
        <w:r>
          <w:rPr>
            <w:bCs/>
            <w:iCs/>
            <w:color w:val="000000" w:themeColor="text1"/>
          </w:rPr>
          <w:t xml:space="preserve">However, it has been suggested that transporter genes can </w:t>
        </w:r>
      </w:ins>
      <w:ins w:id="753" w:author="Albi Celaj" w:date="2019-02-21T17:55:00Z">
        <w:r w:rsidR="00133DB2">
          <w:rPr>
            <w:bCs/>
            <w:iCs/>
            <w:color w:val="000000" w:themeColor="text1"/>
          </w:rPr>
          <w:t xml:space="preserve">also </w:t>
        </w:r>
      </w:ins>
      <w:ins w:id="754" w:author="Albi Celaj" w:date="2019-02-21T17:31:00Z">
        <w:r>
          <w:rPr>
            <w:bCs/>
            <w:iCs/>
            <w:color w:val="000000" w:themeColor="text1"/>
          </w:rPr>
          <w:t>negatively influence one another by non-transcriptional means</w:t>
        </w:r>
      </w:ins>
      <w:ins w:id="755" w:author="Albi Celaj" w:date="2019-02-21T17:32:00Z">
        <w:r>
          <w:rPr>
            <w:bCs/>
            <w:iCs/>
            <w:color w:val="000000" w:themeColor="text1"/>
          </w:rPr>
          <w:t xml:space="preserve">.  </w:t>
        </w:r>
        <w:r w:rsidR="00297B85">
          <w:rPr>
            <w:bCs/>
            <w:iCs/>
            <w:color w:val="000000" w:themeColor="text1"/>
          </w:rPr>
          <w:t xml:space="preserve">For example, a previously study </w:t>
        </w:r>
      </w:ins>
      <w:ins w:id="756" w:author="Albi Celaj" w:date="2019-02-21T17:33:00Z">
        <w:r w:rsidR="00297B85">
          <w:rPr>
            <w:bCs/>
            <w:iCs/>
            <w:color w:val="000000" w:themeColor="text1"/>
          </w:rPr>
          <w:t xml:space="preserve">found that while </w:t>
        </w:r>
        <w:r w:rsidR="00297B85">
          <w:rPr>
            <w:bCs/>
            <w:i/>
            <w:iCs/>
            <w:color w:val="000000" w:themeColor="text1"/>
          </w:rPr>
          <w:t xml:space="preserve">pdr5∆ </w:t>
        </w:r>
        <w:r w:rsidR="00297B85">
          <w:rPr>
            <w:bCs/>
            <w:iCs/>
            <w:color w:val="000000" w:themeColor="text1"/>
          </w:rPr>
          <w:t xml:space="preserve">and </w:t>
        </w:r>
        <w:r w:rsidR="00297B85">
          <w:rPr>
            <w:bCs/>
            <w:i/>
            <w:iCs/>
            <w:color w:val="000000" w:themeColor="text1"/>
          </w:rPr>
          <w:t xml:space="preserve">yor1∆ </w:t>
        </w:r>
      </w:ins>
      <w:ins w:id="757" w:author="Albi Celaj" w:date="2019-02-21T17:55:00Z">
        <w:r w:rsidR="00133DB2">
          <w:rPr>
            <w:bCs/>
            <w:iCs/>
            <w:color w:val="000000" w:themeColor="text1"/>
          </w:rPr>
          <w:t xml:space="preserve">each </w:t>
        </w:r>
      </w:ins>
      <w:ins w:id="758" w:author="Albi Celaj" w:date="2019-02-21T17:33:00Z">
        <w:r w:rsidR="00297B85">
          <w:rPr>
            <w:bCs/>
            <w:iCs/>
            <w:color w:val="000000" w:themeColor="text1"/>
          </w:rPr>
          <w:t xml:space="preserve">showed </w:t>
        </w:r>
      </w:ins>
      <w:ins w:id="759" w:author="Albi Celaj" w:date="2019-02-21T17:34:00Z">
        <w:r w:rsidR="00297B85">
          <w:rPr>
            <w:bCs/>
            <w:iCs/>
            <w:color w:val="000000" w:themeColor="text1"/>
          </w:rPr>
          <w:t xml:space="preserve">increased benomyl resistance, evidence for mRNA induction was found only in </w:t>
        </w:r>
        <w:r w:rsidR="00297B85">
          <w:rPr>
            <w:bCs/>
            <w:i/>
            <w:iCs/>
            <w:color w:val="000000" w:themeColor="text1"/>
          </w:rPr>
          <w:t xml:space="preserve">pdr5∆yor1∆ </w:t>
        </w:r>
        <w:r w:rsidR="00297B85">
          <w:rPr>
            <w:bCs/>
            <w:iCs/>
            <w:color w:val="000000" w:themeColor="text1"/>
          </w:rPr>
          <w:fldChar w:fldCharType="begin" w:fldLock="1"/>
        </w:r>
        <w:r w:rsidR="00297B8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297B85">
          <w:rPr>
            <w:bCs/>
            <w:iCs/>
            <w:color w:val="000000" w:themeColor="text1"/>
          </w:rPr>
          <w:fldChar w:fldCharType="separate"/>
        </w:r>
        <w:r w:rsidR="00297B85" w:rsidRPr="00D659A1">
          <w:rPr>
            <w:bCs/>
            <w:iCs/>
            <w:noProof/>
            <w:color w:val="000000" w:themeColor="text1"/>
          </w:rPr>
          <w:t>(Snider et al., 2013)</w:t>
        </w:r>
        <w:r w:rsidR="00297B85">
          <w:rPr>
            <w:bCs/>
            <w:iCs/>
            <w:color w:val="000000" w:themeColor="text1"/>
          </w:rPr>
          <w:fldChar w:fldCharType="end"/>
        </w:r>
        <w:r w:rsidR="00297B85">
          <w:rPr>
            <w:bCs/>
            <w:iCs/>
            <w:color w:val="000000" w:themeColor="text1"/>
          </w:rPr>
          <w:t>.</w:t>
        </w:r>
      </w:ins>
      <w:ins w:id="760" w:author="Albi Celaj" w:date="2019-02-21T17:35:00Z">
        <w:r w:rsidR="00297B85">
          <w:rPr>
            <w:bCs/>
            <w:iCs/>
            <w:color w:val="000000" w:themeColor="text1"/>
          </w:rPr>
          <w:t xml:space="preserve">  G</w:t>
        </w:r>
      </w:ins>
      <w:del w:id="761" w:author="Albi Celaj" w:date="2019-02-21T17:29:00Z">
        <w:r w:rsidR="003766DE" w:rsidDel="00D3081D">
          <w:rPr>
            <w:bCs/>
            <w:iCs/>
            <w:color w:val="000000" w:themeColor="text1"/>
          </w:rPr>
          <w:delText xml:space="preserve">our results more confidently support the idea that the fluconazole resistance </w:delText>
        </w:r>
      </w:del>
      <w:del w:id="762" w:author="Albi Celaj" w:date="2019-02-21T17:28:00Z">
        <w:r w:rsidR="003766DE" w:rsidRPr="00BA3C21" w:rsidDel="00D3081D">
          <w:rPr>
            <w:bCs/>
            <w:i/>
            <w:iCs/>
            <w:color w:val="000000" w:themeColor="text1"/>
          </w:rPr>
          <w:delText>snq2∆yor1∆ybt1∆ycf1∆</w:delText>
        </w:r>
        <w:r w:rsidR="003766DE" w:rsidDel="00D3081D">
          <w:rPr>
            <w:bCs/>
            <w:iCs/>
            <w:color w:val="000000" w:themeColor="text1"/>
          </w:rPr>
          <w:delText xml:space="preserve"> </w:delText>
        </w:r>
      </w:del>
      <w:del w:id="763" w:author="Albi Celaj" w:date="2019-02-21T17:29:00Z">
        <w:r w:rsidR="003766DE" w:rsidDel="00D3081D">
          <w:rPr>
            <w:bCs/>
            <w:iCs/>
            <w:color w:val="000000" w:themeColor="text1"/>
          </w:rPr>
          <w:delText xml:space="preserve">can be explained (at least in part) </w:delText>
        </w:r>
        <w:r w:rsidR="001341DD" w:rsidDel="00D3081D">
          <w:rPr>
            <w:bCs/>
            <w:iCs/>
            <w:color w:val="000000" w:themeColor="text1"/>
          </w:rPr>
          <w:delText>by</w:delText>
        </w:r>
        <w:r w:rsidR="003766DE" w:rsidDel="00D3081D">
          <w:rPr>
            <w:bCs/>
            <w:iCs/>
            <w:color w:val="000000" w:themeColor="text1"/>
          </w:rPr>
          <w:delText xml:space="preserve"> increased </w:delText>
        </w:r>
        <w:r w:rsidR="003766DE" w:rsidRPr="00650B0D" w:rsidDel="00D3081D">
          <w:rPr>
            <w:bCs/>
            <w:i/>
            <w:iCs/>
            <w:color w:val="000000" w:themeColor="text1"/>
          </w:rPr>
          <w:delText>PDR5</w:delText>
        </w:r>
        <w:r w:rsidR="003766DE" w:rsidDel="00D3081D">
          <w:rPr>
            <w:bCs/>
            <w:iCs/>
            <w:color w:val="000000" w:themeColor="text1"/>
          </w:rPr>
          <w:delText xml:space="preserve"> transcript levels.</w:delText>
        </w:r>
        <w:r w:rsidR="00A54878" w:rsidDel="00D3081D">
          <w:rPr>
            <w:bCs/>
            <w:iCs/>
            <w:color w:val="000000" w:themeColor="text1"/>
          </w:rPr>
          <w:delText xml:space="preserve">  </w:delText>
        </w:r>
      </w:del>
    </w:p>
    <w:p w14:paraId="7442EEDA" w14:textId="49B8A91F" w:rsidR="00C47B8F" w:rsidDel="00297B85" w:rsidRDefault="00C47B8F">
      <w:pPr>
        <w:jc w:val="both"/>
        <w:rPr>
          <w:del w:id="764" w:author="Albi Celaj" w:date="2019-02-21T17:35:00Z"/>
          <w:bCs/>
          <w:iCs/>
          <w:color w:val="000000" w:themeColor="text1"/>
        </w:rPr>
      </w:pPr>
    </w:p>
    <w:p w14:paraId="3269151B" w14:textId="30BEE6D5" w:rsidR="00A97DF6" w:rsidRDefault="00513934" w:rsidP="00297B85">
      <w:pPr>
        <w:jc w:val="both"/>
        <w:rPr>
          <w:bCs/>
          <w:iCs/>
          <w:color w:val="000000" w:themeColor="text1"/>
        </w:rPr>
      </w:pPr>
      <w:del w:id="765" w:author="Albi Celaj" w:date="2019-02-21T17:35:00Z">
        <w:r w:rsidDel="00297B85">
          <w:rPr>
            <w:bCs/>
            <w:iCs/>
            <w:color w:val="000000" w:themeColor="text1"/>
          </w:rPr>
          <w:delText xml:space="preserve">Insight into whether Snq2 </w:delText>
        </w:r>
        <w:r w:rsidR="00A97DF6" w:rsidDel="00297B85">
          <w:rPr>
            <w:bCs/>
            <w:iCs/>
            <w:color w:val="000000" w:themeColor="text1"/>
          </w:rPr>
          <w:delText xml:space="preserve">might </w:delText>
        </w:r>
        <w:r w:rsidDel="00297B85">
          <w:rPr>
            <w:bCs/>
            <w:iCs/>
            <w:color w:val="000000" w:themeColor="text1"/>
          </w:rPr>
          <w:delText xml:space="preserve">also </w:delText>
        </w:r>
        <w:r w:rsidR="00A97DF6" w:rsidDel="00297B85">
          <w:rPr>
            <w:bCs/>
            <w:iCs/>
            <w:color w:val="000000" w:themeColor="text1"/>
          </w:rPr>
          <w:delText xml:space="preserve">inhibit Pdr5 directly via protein interaction comes from a </w:delText>
        </w:r>
        <w:r w:rsidR="00721A97" w:rsidDel="00297B85">
          <w:rPr>
            <w:bCs/>
            <w:iCs/>
            <w:color w:val="000000" w:themeColor="text1"/>
          </w:rPr>
          <w:delText xml:space="preserve">previous study investigating </w:delText>
        </w:r>
        <w:r w:rsidDel="00297B85">
          <w:rPr>
            <w:bCs/>
            <w:iCs/>
            <w:color w:val="000000" w:themeColor="text1"/>
          </w:rPr>
          <w:delText>a</w:delText>
        </w:r>
        <w:r w:rsidR="00627DF3" w:rsidDel="00297B85">
          <w:rPr>
            <w:bCs/>
            <w:iCs/>
            <w:color w:val="000000" w:themeColor="text1"/>
          </w:rPr>
          <w:delText>Snq2-</w:delText>
        </w:r>
        <w:r w:rsidR="005364EE" w:rsidDel="00297B85">
          <w:rPr>
            <w:bCs/>
            <w:iCs/>
            <w:color w:val="000000" w:themeColor="text1"/>
          </w:rPr>
          <w:delText xml:space="preserve">dependent decrease in </w:delText>
        </w:r>
        <w:r w:rsidR="00627DF3" w:rsidDel="00297B85">
          <w:rPr>
            <w:bCs/>
            <w:iCs/>
            <w:color w:val="000000" w:themeColor="text1"/>
          </w:rPr>
          <w:delText xml:space="preserve">benomyl resistance </w:delText>
        </w:r>
        <w:r w:rsidR="005364EE" w:rsidDel="00297B85">
          <w:rPr>
            <w:bCs/>
            <w:iCs/>
            <w:color w:val="000000" w:themeColor="text1"/>
          </w:rPr>
          <w:delText xml:space="preserve">imparted by </w:delText>
        </w:r>
        <w:r w:rsidR="005364EE" w:rsidDel="00297B85">
          <w:rPr>
            <w:bCs/>
            <w:i/>
            <w:iCs/>
            <w:color w:val="000000" w:themeColor="text1"/>
          </w:rPr>
          <w:delText xml:space="preserve">PDR5 </w:delText>
        </w:r>
        <w:r w:rsidR="00627DF3" w:rsidDel="00297B85">
          <w:rPr>
            <w:bCs/>
            <w:iCs/>
            <w:color w:val="000000" w:themeColor="text1"/>
          </w:rPr>
          <w:delText xml:space="preserve">and </w:delText>
        </w:r>
        <w:r w:rsidR="005364EE" w:rsidDel="00297B85">
          <w:rPr>
            <w:bCs/>
            <w:i/>
            <w:iCs/>
            <w:color w:val="000000" w:themeColor="text1"/>
          </w:rPr>
          <w:delText>YOR1</w:delText>
        </w:r>
        <w:r w:rsidDel="00297B85">
          <w:rPr>
            <w:bCs/>
            <w:iCs/>
            <w:color w:val="000000" w:themeColor="text1"/>
          </w:rPr>
          <w:delText>.  This study</w:delText>
        </w:r>
        <w:r w:rsidR="005364EE" w:rsidDel="00297B85">
          <w:rPr>
            <w:bCs/>
            <w:i/>
            <w:iCs/>
            <w:color w:val="000000" w:themeColor="text1"/>
          </w:rPr>
          <w:delText xml:space="preserve"> </w:delText>
        </w:r>
        <w:r w:rsidR="00627DF3" w:rsidDel="00297B85">
          <w:rPr>
            <w:bCs/>
            <w:iCs/>
            <w:color w:val="000000" w:themeColor="text1"/>
          </w:rPr>
          <w:delText xml:space="preserve">found evidence for </w:delText>
        </w:r>
        <w:r w:rsidR="00E44E46" w:rsidDel="00297B85">
          <w:rPr>
            <w:bCs/>
            <w:iCs/>
            <w:color w:val="000000" w:themeColor="text1"/>
          </w:rPr>
          <w:delText xml:space="preserve">a modest (1.5×) </w:delText>
        </w:r>
        <w:r w:rsidR="00954B8F" w:rsidDel="00297B85">
          <w:rPr>
            <w:bCs/>
            <w:i/>
            <w:iCs/>
            <w:color w:val="000000" w:themeColor="text1"/>
          </w:rPr>
          <w:delText xml:space="preserve">SNQ2 </w:delText>
        </w:r>
        <w:r w:rsidR="00954B8F" w:rsidDel="00297B85">
          <w:rPr>
            <w:bCs/>
            <w:iCs/>
            <w:color w:val="000000" w:themeColor="text1"/>
          </w:rPr>
          <w:delText>mRNA</w:delText>
        </w:r>
        <w:r w:rsidR="00627DF3" w:rsidDel="00297B85">
          <w:rPr>
            <w:bCs/>
            <w:iCs/>
            <w:color w:val="000000" w:themeColor="text1"/>
          </w:rPr>
          <w:delText xml:space="preserve"> induction only in </w:delText>
        </w:r>
        <w:bookmarkStart w:id="766" w:name="_Hlk530662605"/>
        <w:r w:rsidR="00627DF3" w:rsidDel="00297B85">
          <w:rPr>
            <w:bCs/>
            <w:i/>
            <w:iCs/>
            <w:color w:val="000000" w:themeColor="text1"/>
          </w:rPr>
          <w:delText>pdr5∆yor1∆</w:delText>
        </w:r>
        <w:r w:rsidR="00627DF3" w:rsidDel="00297B85">
          <w:rPr>
            <w:bCs/>
            <w:iCs/>
            <w:color w:val="000000" w:themeColor="text1"/>
          </w:rPr>
          <w:delText xml:space="preserve">, </w:delText>
        </w:r>
        <w:bookmarkEnd w:id="766"/>
        <w:r w:rsidR="00627DF3" w:rsidDel="00297B85">
          <w:rPr>
            <w:bCs/>
            <w:iCs/>
            <w:color w:val="000000" w:themeColor="text1"/>
          </w:rPr>
          <w:delText>but</w:delText>
        </w:r>
        <w:r w:rsidR="00600F21" w:rsidDel="00297B85">
          <w:rPr>
            <w:bCs/>
            <w:iCs/>
            <w:color w:val="000000" w:themeColor="text1"/>
          </w:rPr>
          <w:delText xml:space="preserve"> not </w:delText>
        </w:r>
        <w:r w:rsidR="00E44E46" w:rsidDel="00297B85">
          <w:rPr>
            <w:bCs/>
            <w:iCs/>
            <w:color w:val="000000" w:themeColor="text1"/>
          </w:rPr>
          <w:delText xml:space="preserve">for </w:delText>
        </w:r>
        <w:r w:rsidR="00600F21" w:rsidDel="00297B85">
          <w:rPr>
            <w:bCs/>
            <w:iCs/>
            <w:color w:val="000000" w:themeColor="text1"/>
          </w:rPr>
          <w:delText xml:space="preserve">either </w:delText>
        </w:r>
        <w:r w:rsidR="00E44E46" w:rsidDel="00297B85">
          <w:rPr>
            <w:bCs/>
            <w:i/>
            <w:iCs/>
            <w:color w:val="000000" w:themeColor="text1"/>
          </w:rPr>
          <w:delText xml:space="preserve">pdr5∆ </w:delText>
        </w:r>
        <w:r w:rsidR="00E44E46" w:rsidDel="00297B85">
          <w:delText xml:space="preserve">or </w:delText>
        </w:r>
        <w:r w:rsidR="00E44E46" w:rsidDel="00297B85">
          <w:rPr>
            <w:bCs/>
            <w:i/>
            <w:iCs/>
            <w:color w:val="000000" w:themeColor="text1"/>
          </w:rPr>
          <w:delText>yor1∆</w:delText>
        </w:r>
        <w:r w:rsidR="00E44E46" w:rsidDel="00297B85">
          <w:rPr>
            <w:bCs/>
            <w:iCs/>
            <w:color w:val="000000" w:themeColor="text1"/>
          </w:rPr>
          <w:delText>, despite the fact that each of these single mutants show</w:delText>
        </w:r>
        <w:r w:rsidR="00C241BD" w:rsidDel="00297B85">
          <w:rPr>
            <w:bCs/>
            <w:iCs/>
            <w:color w:val="000000" w:themeColor="text1"/>
          </w:rPr>
          <w:delText>ed</w:delText>
        </w:r>
        <w:r w:rsidR="00E44E46" w:rsidDel="00297B85">
          <w:rPr>
            <w:bCs/>
            <w:iCs/>
            <w:color w:val="000000" w:themeColor="text1"/>
          </w:rPr>
          <w:delText xml:space="preserve"> </w:delText>
        </w:r>
        <w:r w:rsidR="00A97DF6" w:rsidDel="00297B85">
          <w:rPr>
            <w:bCs/>
            <w:iCs/>
            <w:color w:val="000000" w:themeColor="text1"/>
          </w:rPr>
          <w:delText>increased</w:delText>
        </w:r>
        <w:r w:rsidR="00E44E46" w:rsidDel="00297B85">
          <w:rPr>
            <w:bCs/>
            <w:iCs/>
            <w:color w:val="000000" w:themeColor="text1"/>
          </w:rPr>
          <w:delText xml:space="preserve"> benomyl resistance</w:delText>
        </w:r>
        <w:r w:rsidR="00FF4A5D" w:rsidDel="00297B85">
          <w:rPr>
            <w:bCs/>
            <w:iCs/>
            <w:color w:val="000000" w:themeColor="text1"/>
          </w:rPr>
          <w:delText xml:space="preserve"> </w:delText>
        </w:r>
        <w:r w:rsidR="004B4103" w:rsidDel="00297B85">
          <w:rPr>
            <w:bCs/>
            <w:iCs/>
            <w:color w:val="000000" w:themeColor="text1"/>
          </w:rPr>
          <w:fldChar w:fldCharType="begin" w:fldLock="1"/>
        </w:r>
        <w:r w:rsidR="00F13A96" w:rsidRPr="00297B85" w:rsidDel="00297B85">
          <w:rPr>
            <w:bCs/>
            <w:iCs/>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4B4103" w:rsidDel="00297B85">
          <w:rPr>
            <w:bCs/>
            <w:iCs/>
            <w:color w:val="000000" w:themeColor="text1"/>
          </w:rPr>
          <w:fldChar w:fldCharType="separate"/>
        </w:r>
        <w:r w:rsidR="00D659A1" w:rsidRPr="00297B85" w:rsidDel="00297B85">
          <w:rPr>
            <w:bCs/>
            <w:iCs/>
            <w:noProof/>
            <w:color w:val="000000" w:themeColor="text1"/>
          </w:rPr>
          <w:delText>(Snider et al., 2013)</w:delText>
        </w:r>
        <w:r w:rsidR="004B4103" w:rsidDel="00297B85">
          <w:rPr>
            <w:bCs/>
            <w:iCs/>
            <w:color w:val="000000" w:themeColor="text1"/>
          </w:rPr>
          <w:fldChar w:fldCharType="end"/>
        </w:r>
        <w:r w:rsidR="00627DF3" w:rsidDel="00297B85">
          <w:rPr>
            <w:bCs/>
            <w:iCs/>
            <w:color w:val="000000" w:themeColor="text1"/>
          </w:rPr>
          <w:delText xml:space="preserve">.  </w:delText>
        </w:r>
        <w:r w:rsidR="00E44E46" w:rsidDel="00297B85">
          <w:rPr>
            <w:bCs/>
            <w:iCs/>
            <w:color w:val="000000" w:themeColor="text1"/>
          </w:rPr>
          <w:delText>This result suggested the possibility that transporter genes can negatively influence one another by non-transcriptional means</w:delText>
        </w:r>
        <w:r w:rsidR="00233C3E" w:rsidDel="00297B85">
          <w:rPr>
            <w:bCs/>
            <w:iCs/>
            <w:color w:val="000000" w:themeColor="text1"/>
          </w:rPr>
          <w:delText>. Indeed, g</w:delText>
        </w:r>
      </w:del>
      <w:r w:rsidR="00233C3E">
        <w:rPr>
          <w:bCs/>
          <w:iCs/>
          <w:color w:val="000000" w:themeColor="text1"/>
        </w:rPr>
        <w:t xml:space="preserve">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61C63860"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w:t>
      </w:r>
      <w:r w:rsidR="00022EC9">
        <w:rPr>
          <w:bCs/>
          <w:iCs/>
          <w:color w:val="000000" w:themeColor="text1"/>
        </w:rPr>
        <w:lastRenderedPageBreak/>
        <w:t xml:space="preserve">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ins w:id="767" w:author="Albi Celaj" w:date="2019-02-22T16:30:00Z">
        <w:r w:rsidR="007077C8">
          <w:rPr>
            <w:bCs/>
            <w:iCs/>
            <w:color w:val="000000" w:themeColor="text1"/>
          </w:rPr>
          <w:t xml:space="preserve"> </w:t>
        </w:r>
      </w:ins>
      <w:ins w:id="768" w:author="Albi Celaj" w:date="2019-02-22T16:49:00Z">
        <w:r w:rsidR="006E736D">
          <w:rPr>
            <w:bCs/>
            <w:iCs/>
            <w:color w:val="000000" w:themeColor="text1"/>
          </w:rPr>
          <w:fldChar w:fldCharType="begin" w:fldLock="1"/>
        </w:r>
      </w:ins>
      <w:r w:rsidR="006E736D">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2017)"},"properties":{"noteIndex":0},"schema":"https://github.com/citation-style-language/schema/raw/master/csl-citation.json"}</w:instrText>
      </w:r>
      <w:r w:rsidR="006E736D">
        <w:rPr>
          <w:bCs/>
          <w:iCs/>
          <w:color w:val="000000" w:themeColor="text1"/>
        </w:rPr>
        <w:fldChar w:fldCharType="separate"/>
      </w:r>
      <w:r w:rsidR="006E736D" w:rsidRPr="006E736D">
        <w:rPr>
          <w:bCs/>
          <w:iCs/>
          <w:noProof/>
          <w:color w:val="000000" w:themeColor="text1"/>
        </w:rPr>
        <w:t>(Celaj et al., 2017)</w:t>
      </w:r>
      <w:ins w:id="769" w:author="Albi Celaj" w:date="2019-02-22T16:49:00Z">
        <w:r w:rsidR="006E736D">
          <w:rPr>
            <w:bCs/>
            <w:iCs/>
            <w:color w:val="000000" w:themeColor="text1"/>
          </w:rPr>
          <w:fldChar w:fldCharType="end"/>
        </w:r>
      </w:ins>
      <w:r w:rsidR="006273F9">
        <w:rPr>
          <w:bCs/>
          <w:i/>
          <w:iCs/>
          <w:color w:val="000000" w:themeColor="text1"/>
        </w:rPr>
        <w:t>.</w:t>
      </w:r>
      <w:r w:rsidR="00E237E8" w:rsidRPr="00234816">
        <w:rPr>
          <w:bCs/>
          <w:iCs/>
          <w:color w:val="000000" w:themeColor="text1"/>
        </w:rPr>
        <w:t xml:space="preserve"> </w:t>
      </w:r>
      <w:r w:rsidR="00383471" w:rsidRPr="00234816">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l inhibition of Pdr5</w:t>
      </w:r>
      <w:del w:id="770" w:author="Albi Celaj" w:date="2019-02-22T16:50:00Z">
        <w:r w:rsidR="00022EC9" w:rsidDel="00CF6D53">
          <w:rPr>
            <w:bCs/>
            <w:iCs/>
            <w:color w:val="000000" w:themeColor="text1"/>
          </w:rPr>
          <w:delText xml:space="preserve"> by Snq2 or </w:delText>
        </w:r>
        <w:r w:rsidR="00022EC9" w:rsidRPr="00650B0D" w:rsidDel="00CF6D53">
          <w:rPr>
            <w:bCs/>
            <w:iCs/>
            <w:color w:val="000000" w:themeColor="text1"/>
          </w:rPr>
          <w:delText>Yor</w:delText>
        </w:r>
        <w:r w:rsidR="00022EC9" w:rsidDel="00CF6D53">
          <w:rPr>
            <w:bCs/>
            <w:iCs/>
            <w:color w:val="000000" w:themeColor="text1"/>
          </w:rPr>
          <w:delText>1</w:delText>
        </w:r>
      </w:del>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771"/>
      <w:commentRangeStart w:id="772"/>
      <w:r w:rsidRPr="00233F15">
        <w:rPr>
          <w:b/>
          <w:bCs/>
          <w:iCs/>
          <w:color w:val="000000" w:themeColor="text1"/>
          <w:sz w:val="28"/>
        </w:rPr>
        <w:t>Discussion</w:t>
      </w:r>
      <w:commentRangeEnd w:id="771"/>
      <w:r w:rsidR="009833C3">
        <w:rPr>
          <w:rStyle w:val="CommentReference"/>
          <w:rFonts w:asciiTheme="minorHAnsi" w:hAnsiTheme="minorHAnsi" w:cstheme="minorBidi"/>
        </w:rPr>
        <w:commentReference w:id="771"/>
      </w:r>
      <w:commentRangeEnd w:id="772"/>
      <w:r w:rsidR="00F1038E">
        <w:rPr>
          <w:rStyle w:val="CommentReference"/>
          <w:rFonts w:asciiTheme="minorHAnsi" w:hAnsiTheme="minorHAnsi" w:cstheme="minorBidi"/>
        </w:rPr>
        <w:commentReference w:id="772"/>
      </w:r>
    </w:p>
    <w:p w14:paraId="264F06A4" w14:textId="0041B7FA" w:rsidR="00617808" w:rsidRDefault="00BA1670" w:rsidP="00EC4D8F">
      <w:pPr>
        <w:jc w:val="both"/>
        <w:outlineLvl w:val="0"/>
        <w:rPr>
          <w:ins w:id="773" w:author="Albi Celaj" w:date="2019-02-22T17:56:00Z"/>
          <w:bCs/>
          <w:iCs/>
          <w:color w:val="000000" w:themeColor="text1"/>
        </w:rPr>
      </w:pPr>
      <w:r>
        <w:rPr>
          <w:bCs/>
          <w:iCs/>
          <w:color w:val="000000" w:themeColor="text1"/>
        </w:rPr>
        <w:t xml:space="preserve">Here we </w:t>
      </w:r>
      <w:ins w:id="774" w:author="Albi Celaj [3]" w:date="2019-02-14T16:29:00Z">
        <w:r w:rsidR="00456B1D">
          <w:rPr>
            <w:bCs/>
            <w:iCs/>
            <w:color w:val="000000" w:themeColor="text1"/>
          </w:rPr>
          <w:t>p</w:t>
        </w:r>
      </w:ins>
      <w:ins w:id="775" w:author="Albi Celaj [3]" w:date="2019-02-14T16:30:00Z">
        <w:r w:rsidR="00456B1D">
          <w:rPr>
            <w:bCs/>
            <w:iCs/>
            <w:color w:val="000000" w:themeColor="text1"/>
          </w:rPr>
          <w:t>resented</w:t>
        </w:r>
      </w:ins>
      <w:del w:id="776" w:author="Albi Celaj [3]"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777" w:author="Albi Celaj [3]" w:date="2019-02-14T16:25:00Z">
        <w:r w:rsidR="00456B1D">
          <w:rPr>
            <w:bCs/>
            <w:iCs/>
            <w:color w:val="000000" w:themeColor="text1"/>
          </w:rPr>
          <w:t>, an extension of the SGA approach</w:t>
        </w:r>
      </w:ins>
      <w:ins w:id="778" w:author="Albi Celaj [3]" w:date="2019-02-14T16:31:00Z">
        <w:r w:rsidR="00456B1D">
          <w:rPr>
            <w:bCs/>
            <w:iCs/>
            <w:color w:val="000000" w:themeColor="text1"/>
          </w:rPr>
          <w:t>,</w:t>
        </w:r>
      </w:ins>
      <w:ins w:id="779" w:author="Albi Celaj [3]" w:date="2019-02-14T16:25:00Z">
        <w:r w:rsidR="00BF1A95">
          <w:rPr>
            <w:bCs/>
            <w:iCs/>
            <w:color w:val="000000" w:themeColor="text1"/>
          </w:rPr>
          <w:t xml:space="preserve"> that </w:t>
        </w:r>
      </w:ins>
      <w:ins w:id="780" w:author="Albi Celaj [3]" w:date="2019-02-15T11:26:00Z">
        <w:del w:id="781" w:author="Albi Celaj" w:date="2019-02-22T17:53:00Z">
          <w:r w:rsidR="00BF1A95" w:rsidDel="004C765A">
            <w:rPr>
              <w:bCs/>
              <w:iCs/>
              <w:color w:val="000000" w:themeColor="text1"/>
            </w:rPr>
            <w:delText>enables</w:delText>
          </w:r>
        </w:del>
      </w:ins>
      <w:ins w:id="782" w:author="Albi Celaj [3]" w:date="2019-02-14T16:25:00Z">
        <w:del w:id="783" w:author="Albi Celaj" w:date="2019-02-22T17:55:00Z">
          <w:r w:rsidR="00456B1D" w:rsidDel="004C765A">
            <w:rPr>
              <w:bCs/>
              <w:iCs/>
              <w:color w:val="000000" w:themeColor="text1"/>
            </w:rPr>
            <w:delText xml:space="preserve"> </w:delText>
          </w:r>
        </w:del>
      </w:ins>
      <w:ins w:id="784" w:author="Albi Celaj [3]" w:date="2019-02-14T16:34:00Z">
        <w:del w:id="785" w:author="Albi Celaj" w:date="2019-02-22T17:53:00Z">
          <w:r w:rsidR="00456B1D" w:rsidDel="004C765A">
            <w:rPr>
              <w:bCs/>
              <w:iCs/>
              <w:color w:val="000000" w:themeColor="text1"/>
            </w:rPr>
            <w:delText xml:space="preserve">systematic </w:delText>
          </w:r>
        </w:del>
      </w:ins>
      <w:ins w:id="786" w:author="Albi Celaj [3]" w:date="2019-02-14T16:25:00Z">
        <w:del w:id="787" w:author="Albi Celaj" w:date="2019-02-22T17:53:00Z">
          <w:r w:rsidR="00456B1D" w:rsidDel="004C765A">
            <w:rPr>
              <w:bCs/>
              <w:iCs/>
              <w:color w:val="000000" w:themeColor="text1"/>
            </w:rPr>
            <w:delText>high-order genetic analysis</w:delText>
          </w:r>
        </w:del>
      </w:ins>
      <w:ins w:id="788" w:author="Albi Celaj [3]" w:date="2019-02-15T11:18:00Z">
        <w:del w:id="789" w:author="Albi Celaj" w:date="2019-02-22T17:53:00Z">
          <w:r w:rsidR="005D00C0" w:rsidDel="004C765A">
            <w:rPr>
              <w:bCs/>
              <w:iCs/>
              <w:color w:val="000000" w:themeColor="text1"/>
            </w:rPr>
            <w:delText xml:space="preserve"> </w:delText>
          </w:r>
        </w:del>
      </w:ins>
      <w:ins w:id="790" w:author="Albi Celaj" w:date="2019-02-22T17:48:00Z">
        <w:r w:rsidR="004C765A">
          <w:rPr>
            <w:bCs/>
            <w:iCs/>
            <w:color w:val="000000" w:themeColor="text1"/>
          </w:rPr>
          <w:t>enable</w:t>
        </w:r>
      </w:ins>
      <w:ins w:id="791" w:author="Albi Celaj" w:date="2019-02-22T17:53:00Z">
        <w:r w:rsidR="004C765A">
          <w:rPr>
            <w:bCs/>
            <w:iCs/>
            <w:color w:val="000000" w:themeColor="text1"/>
          </w:rPr>
          <w:t>s</w:t>
        </w:r>
      </w:ins>
      <w:ins w:id="792" w:author="Albi Celaj" w:date="2019-02-22T17:48:00Z">
        <w:r w:rsidR="004C765A">
          <w:rPr>
            <w:bCs/>
            <w:iCs/>
            <w:color w:val="000000" w:themeColor="text1"/>
          </w:rPr>
          <w:t xml:space="preserve"> </w:t>
        </w:r>
      </w:ins>
      <w:ins w:id="793" w:author="Albi Celaj" w:date="2019-02-22T17:57:00Z">
        <w:r w:rsidR="00E21EA4">
          <w:rPr>
            <w:bCs/>
            <w:iCs/>
            <w:color w:val="000000" w:themeColor="text1"/>
          </w:rPr>
          <w:t xml:space="preserve">functional inference by </w:t>
        </w:r>
      </w:ins>
      <w:ins w:id="794" w:author="Albi Celaj" w:date="2019-02-22T17:55:00Z">
        <w:r w:rsidR="004C765A">
          <w:rPr>
            <w:bCs/>
            <w:iCs/>
            <w:color w:val="000000" w:themeColor="text1"/>
          </w:rPr>
          <w:t>systematic</w:t>
        </w:r>
      </w:ins>
      <w:ins w:id="795" w:author="Albi Celaj" w:date="2019-02-22T17:57:00Z">
        <w:r w:rsidR="00E21EA4">
          <w:rPr>
            <w:bCs/>
            <w:iCs/>
            <w:color w:val="000000" w:themeColor="text1"/>
          </w:rPr>
          <w:t xml:space="preserve"> combinatorial</w:t>
        </w:r>
      </w:ins>
      <w:ins w:id="796" w:author="Albi Celaj" w:date="2019-02-22T17:55:00Z">
        <w:r w:rsidR="004C765A">
          <w:rPr>
            <w:bCs/>
            <w:iCs/>
            <w:color w:val="000000" w:themeColor="text1"/>
          </w:rPr>
          <w:t xml:space="preserve"> </w:t>
        </w:r>
      </w:ins>
      <w:ins w:id="797" w:author="Albi Celaj" w:date="2019-02-22T17:56:00Z">
        <w:r w:rsidR="00617808">
          <w:rPr>
            <w:bCs/>
            <w:iCs/>
            <w:color w:val="000000" w:themeColor="text1"/>
          </w:rPr>
          <w:t xml:space="preserve">profiling </w:t>
        </w:r>
      </w:ins>
      <w:ins w:id="798" w:author="Albi Celaj" w:date="2019-02-22T17:57:00Z">
        <w:r w:rsidR="00E21EA4">
          <w:rPr>
            <w:bCs/>
            <w:iCs/>
            <w:color w:val="000000" w:themeColor="text1"/>
          </w:rPr>
          <w:t>of high-order multi-gene variant effects.</w:t>
        </w:r>
      </w:ins>
    </w:p>
    <w:p w14:paraId="085B24CB" w14:textId="77777777" w:rsidR="004C765A" w:rsidRDefault="004C765A" w:rsidP="00EC4D8F">
      <w:pPr>
        <w:jc w:val="both"/>
        <w:outlineLvl w:val="0"/>
        <w:rPr>
          <w:ins w:id="799" w:author="Albi Celaj" w:date="2019-02-22T17:55:00Z"/>
          <w:bCs/>
          <w:iCs/>
          <w:color w:val="000000" w:themeColor="text1"/>
        </w:rPr>
      </w:pPr>
    </w:p>
    <w:p w14:paraId="2B9F26C9" w14:textId="77777777" w:rsidR="004C765A" w:rsidRDefault="004C765A" w:rsidP="00EC4D8F">
      <w:pPr>
        <w:jc w:val="both"/>
        <w:outlineLvl w:val="0"/>
        <w:rPr>
          <w:ins w:id="800" w:author="Albi Celaj" w:date="2019-02-22T17:55:00Z"/>
          <w:bCs/>
          <w:iCs/>
          <w:color w:val="000000" w:themeColor="text1"/>
        </w:rPr>
      </w:pPr>
    </w:p>
    <w:p w14:paraId="139FB8DA" w14:textId="77777777" w:rsidR="004C765A" w:rsidRDefault="004C765A" w:rsidP="00EC4D8F">
      <w:pPr>
        <w:jc w:val="both"/>
        <w:outlineLvl w:val="0"/>
        <w:rPr>
          <w:ins w:id="801" w:author="Albi Celaj" w:date="2019-02-22T17:55:00Z"/>
          <w:bCs/>
          <w:iCs/>
          <w:color w:val="000000" w:themeColor="text1"/>
        </w:rPr>
      </w:pPr>
    </w:p>
    <w:p w14:paraId="239661A5" w14:textId="3D267185" w:rsidR="00BF1A95" w:rsidDel="00133DB2" w:rsidRDefault="00456B1D" w:rsidP="00EC4D8F">
      <w:pPr>
        <w:jc w:val="both"/>
        <w:outlineLvl w:val="0"/>
        <w:rPr>
          <w:ins w:id="802" w:author="Albi Celaj [3]" w:date="2019-02-15T11:19:00Z"/>
          <w:del w:id="803" w:author="Albi Celaj" w:date="2019-02-21T17:56:00Z"/>
          <w:bCs/>
          <w:iCs/>
          <w:color w:val="000000" w:themeColor="text1"/>
        </w:rPr>
      </w:pPr>
      <w:ins w:id="804" w:author="Albi Celaj [3]" w:date="2019-02-14T16:28:00Z">
        <w:del w:id="805" w:author="Albi Celaj" w:date="2019-02-22T17:55:00Z">
          <w:r w:rsidDel="004C765A">
            <w:rPr>
              <w:bCs/>
              <w:iCs/>
              <w:color w:val="000000" w:themeColor="text1"/>
            </w:rPr>
            <w:delText xml:space="preserve">by engineering </w:delText>
          </w:r>
        </w:del>
      </w:ins>
      <w:ins w:id="806" w:author="Albi Celaj [3]" w:date="2019-02-14T16:30:00Z">
        <w:del w:id="807" w:author="Albi Celaj" w:date="2019-02-22T17:55:00Z">
          <w:r w:rsidDel="004C765A">
            <w:rPr>
              <w:bCs/>
              <w:iCs/>
              <w:color w:val="000000" w:themeColor="text1"/>
            </w:rPr>
            <w:delText xml:space="preserve">polygenic </w:delText>
          </w:r>
        </w:del>
      </w:ins>
      <w:ins w:id="808" w:author="Albi Celaj [3]" w:date="2019-02-14T16:32:00Z">
        <w:del w:id="809" w:author="Albi Celaj" w:date="2019-02-22T17:55:00Z">
          <w:r w:rsidDel="004C765A">
            <w:rPr>
              <w:bCs/>
              <w:iCs/>
              <w:color w:val="000000" w:themeColor="text1"/>
            </w:rPr>
            <w:delText>variation</w:delText>
          </w:r>
        </w:del>
      </w:ins>
      <w:ins w:id="810" w:author="Albi Celaj [3]" w:date="2019-02-14T16:30:00Z">
        <w:del w:id="811" w:author="Albi Celaj" w:date="2019-02-22T17:55:00Z">
          <w:r w:rsidDel="004C765A">
            <w:rPr>
              <w:bCs/>
              <w:iCs/>
              <w:color w:val="000000" w:themeColor="text1"/>
            </w:rPr>
            <w:delText xml:space="preserve"> into </w:delText>
          </w:r>
        </w:del>
      </w:ins>
      <w:ins w:id="812" w:author="Albi Celaj [3]" w:date="2019-02-14T16:28:00Z">
        <w:del w:id="813" w:author="Albi Celaj" w:date="2019-02-22T17:55:00Z">
          <w:r w:rsidDel="004C765A">
            <w:rPr>
              <w:bCs/>
              <w:iCs/>
              <w:color w:val="000000" w:themeColor="text1"/>
            </w:rPr>
            <w:delText xml:space="preserve">a population </w:delText>
          </w:r>
        </w:del>
      </w:ins>
      <w:ins w:id="814" w:author="Albi Celaj [3]" w:date="2019-02-14T16:32:00Z">
        <w:del w:id="815" w:author="Albi Celaj" w:date="2019-02-22T17:55:00Z">
          <w:r w:rsidDel="004C765A">
            <w:rPr>
              <w:bCs/>
              <w:iCs/>
              <w:color w:val="000000" w:themeColor="text1"/>
            </w:rPr>
            <w:delText xml:space="preserve">and profiling the resulting phenotypes.  </w:delText>
          </w:r>
        </w:del>
      </w:ins>
      <w:ins w:id="816" w:author="Albi Celaj [3]" w:date="2019-02-14T16:35:00Z">
        <w:r w:rsidR="007319F8">
          <w:rPr>
            <w:bCs/>
            <w:iCs/>
            <w:color w:val="000000" w:themeColor="text1"/>
          </w:rPr>
          <w:t>XGA of</w:t>
        </w:r>
        <w:r w:rsidR="006976B3">
          <w:rPr>
            <w:bCs/>
            <w:iCs/>
            <w:color w:val="000000" w:themeColor="text1"/>
          </w:rPr>
          <w:t xml:space="preserve"> 16 </w:t>
        </w:r>
      </w:ins>
      <w:ins w:id="817" w:author="Albi Celaj [3]" w:date="2019-02-14T16:37:00Z">
        <w:r w:rsidR="007319F8">
          <w:rPr>
            <w:bCs/>
            <w:iCs/>
            <w:color w:val="000000" w:themeColor="text1"/>
          </w:rPr>
          <w:t>ABC transporters uncovered</w:t>
        </w:r>
      </w:ins>
      <w:ins w:id="818" w:author="Albi Celaj [3]" w:date="2019-02-14T16:38:00Z">
        <w:r w:rsidR="007319F8">
          <w:rPr>
            <w:bCs/>
            <w:iCs/>
            <w:color w:val="000000" w:themeColor="text1"/>
          </w:rPr>
          <w:t xml:space="preserve"> </w:t>
        </w:r>
      </w:ins>
      <w:ins w:id="819" w:author="Albi Celaj [3]" w:date="2019-02-15T11:19:00Z">
        <w:r w:rsidR="00BF1A95">
          <w:rPr>
            <w:bCs/>
            <w:iCs/>
            <w:color w:val="000000" w:themeColor="text1"/>
          </w:rPr>
          <w:t xml:space="preserve">complex genetic </w:t>
        </w:r>
      </w:ins>
      <w:ins w:id="820" w:author="Albi Celaj [3]" w:date="2019-02-14T16:38:00Z">
        <w:r w:rsidR="007319F8">
          <w:rPr>
            <w:bCs/>
            <w:iCs/>
            <w:color w:val="000000" w:themeColor="text1"/>
          </w:rPr>
          <w:t>phenomena</w:t>
        </w:r>
      </w:ins>
      <w:ins w:id="821" w:author="Albi Celaj [3]" w:date="2019-02-14T16:37:00Z">
        <w:r w:rsidR="007319F8">
          <w:rPr>
            <w:bCs/>
            <w:iCs/>
            <w:color w:val="000000" w:themeColor="text1"/>
          </w:rPr>
          <w:t xml:space="preserve"> that were not evident from one- and two-</w:t>
        </w:r>
      </w:ins>
      <w:ins w:id="822" w:author="Albi Celaj [3]" w:date="2019-02-14T16:38:00Z">
        <w:r w:rsidR="007319F8">
          <w:rPr>
            <w:bCs/>
            <w:iCs/>
            <w:color w:val="000000" w:themeColor="text1"/>
          </w:rPr>
          <w:t xml:space="preserve"> gene knockout</w:t>
        </w:r>
      </w:ins>
      <w:ins w:id="823" w:author="Albi Celaj [3]"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824" w:author="Albi Celaj [3]" w:date="2019-02-15T11:19:00Z"/>
          <w:del w:id="825" w:author="Albi Celaj" w:date="2019-02-21T17:56:00Z"/>
          <w:bCs/>
          <w:iCs/>
          <w:color w:val="000000" w:themeColor="text1"/>
        </w:rPr>
      </w:pPr>
    </w:p>
    <w:p w14:paraId="2DB7780E" w14:textId="77777777" w:rsidR="00BF1A95" w:rsidDel="00133DB2" w:rsidRDefault="00BF1A95" w:rsidP="00EC4D8F">
      <w:pPr>
        <w:jc w:val="both"/>
        <w:outlineLvl w:val="0"/>
        <w:rPr>
          <w:ins w:id="826" w:author="Albi Celaj [3]" w:date="2019-02-15T11:19:00Z"/>
          <w:del w:id="827" w:author="Albi Celaj" w:date="2019-02-21T17:55:00Z"/>
          <w:bCs/>
          <w:iCs/>
          <w:color w:val="000000" w:themeColor="text1"/>
        </w:rPr>
      </w:pPr>
    </w:p>
    <w:p w14:paraId="0F121FAC" w14:textId="0BC6B2F7" w:rsidR="00AC1BB2" w:rsidRDefault="007319F8" w:rsidP="00EC4D8F">
      <w:pPr>
        <w:jc w:val="both"/>
        <w:outlineLvl w:val="0"/>
        <w:rPr>
          <w:bCs/>
          <w:iCs/>
          <w:color w:val="000000" w:themeColor="text1"/>
        </w:rPr>
      </w:pPr>
      <w:ins w:id="828" w:author="Albi Celaj [3]" w:date="2019-02-14T16:38:00Z">
        <w:r>
          <w:rPr>
            <w:bCs/>
            <w:iCs/>
            <w:color w:val="000000" w:themeColor="text1"/>
          </w:rPr>
          <w:t xml:space="preserve">, and </w:t>
        </w:r>
      </w:ins>
      <w:ins w:id="829" w:author="Albi Celaj [3]" w:date="2019-02-14T16:41:00Z">
        <w:r>
          <w:rPr>
            <w:bCs/>
            <w:iCs/>
            <w:color w:val="000000" w:themeColor="text1"/>
          </w:rPr>
          <w:t xml:space="preserve">the resulting data </w:t>
        </w:r>
      </w:ins>
      <w:ins w:id="830" w:author="Albi Celaj [3]" w:date="2019-02-14T16:38:00Z">
        <w:r>
          <w:rPr>
            <w:bCs/>
            <w:iCs/>
            <w:color w:val="000000" w:themeColor="text1"/>
          </w:rPr>
          <w:t xml:space="preserve">could be used to train </w:t>
        </w:r>
      </w:ins>
      <w:ins w:id="831" w:author="Albi Celaj [3]" w:date="2019-02-14T16:39:00Z">
        <w:r>
          <w:rPr>
            <w:bCs/>
            <w:iCs/>
            <w:color w:val="000000" w:themeColor="text1"/>
          </w:rPr>
          <w:t xml:space="preserve">a neural network to </w:t>
        </w:r>
      </w:ins>
      <w:ins w:id="832" w:author="Albi Celaj [3]" w:date="2019-02-14T16:47:00Z">
        <w:r w:rsidR="00EC4D8F">
          <w:rPr>
            <w:bCs/>
            <w:iCs/>
            <w:color w:val="000000" w:themeColor="text1"/>
          </w:rPr>
          <w:t>derive</w:t>
        </w:r>
      </w:ins>
      <w:ins w:id="833" w:author="Albi Celaj [3]" w:date="2019-02-14T16:39:00Z">
        <w:r>
          <w:rPr>
            <w:bCs/>
            <w:iCs/>
            <w:color w:val="000000" w:themeColor="text1"/>
          </w:rPr>
          <w:t xml:space="preserve"> an </w:t>
        </w:r>
      </w:ins>
      <w:ins w:id="834" w:author="Albi Celaj [3]" w:date="2019-02-14T16:40:00Z">
        <w:r>
          <w:rPr>
            <w:rFonts w:eastAsia="Times New Roman"/>
          </w:rPr>
          <w:t xml:space="preserve">intuitive </w:t>
        </w:r>
      </w:ins>
      <w:ins w:id="835" w:author="Albi Celaj [3]" w:date="2019-02-14T16:42:00Z">
        <w:r>
          <w:rPr>
            <w:rFonts w:eastAsia="Times New Roman"/>
          </w:rPr>
          <w:t>system</w:t>
        </w:r>
      </w:ins>
      <w:ins w:id="836" w:author="Albi Celaj [3]" w:date="2019-02-14T16:40:00Z">
        <w:r>
          <w:rPr>
            <w:rFonts w:eastAsia="Times New Roman"/>
          </w:rPr>
          <w:t xml:space="preserve"> model </w:t>
        </w:r>
      </w:ins>
      <w:ins w:id="837" w:author="Albi Celaj [3]" w:date="2019-02-14T16:42:00Z">
        <w:r>
          <w:rPr>
            <w:rFonts w:eastAsia="Times New Roman"/>
          </w:rPr>
          <w:t>of ABC transporters</w:t>
        </w:r>
      </w:ins>
      <w:ins w:id="838" w:author="Albi Celaj [3]" w:date="2019-02-14T16:43:00Z">
        <w:r>
          <w:rPr>
            <w:rFonts w:eastAsia="Times New Roman"/>
          </w:rPr>
          <w:t>, and</w:t>
        </w:r>
      </w:ins>
      <w:ins w:id="839" w:author="Albi Celaj [3]" w:date="2019-02-14T16:42:00Z">
        <w:r>
          <w:rPr>
            <w:rFonts w:eastAsia="Times New Roman"/>
          </w:rPr>
          <w:t xml:space="preserve"> </w:t>
        </w:r>
      </w:ins>
      <w:ins w:id="840" w:author="Albi Celaj [3]" w:date="2019-02-14T16:43:00Z">
        <w:r>
          <w:rPr>
            <w:rFonts w:eastAsia="Times New Roman"/>
          </w:rPr>
          <w:t xml:space="preserve">provide </w:t>
        </w:r>
      </w:ins>
      <w:ins w:id="841" w:author="Albi Celaj [3]" w:date="2019-02-14T16:42:00Z">
        <w:r>
          <w:rPr>
            <w:rFonts w:eastAsia="Times New Roman"/>
          </w:rPr>
          <w:t>functional insight.</w:t>
        </w:r>
      </w:ins>
      <w:ins w:id="842" w:author="Albi Celaj [3]" w:date="2019-02-14T16:43:00Z">
        <w:r>
          <w:rPr>
            <w:rFonts w:eastAsia="Times New Roman"/>
          </w:rPr>
          <w:t xml:space="preserve"> </w:t>
        </w:r>
      </w:ins>
      <w:del w:id="843" w:author="Albi Celaj [3]"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844" w:author="Albi Celaj [3]"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845" w:author="Albi Celaj [3]" w:date="2019-02-14T16:44:00Z">
        <w:r w:rsidR="00AC1BB2" w:rsidDel="007319F8">
          <w:rPr>
            <w:bCs/>
            <w:iCs/>
            <w:color w:val="000000" w:themeColor="text1"/>
          </w:rPr>
          <w:delText xml:space="preserve">  </w:delText>
        </w:r>
      </w:del>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w:t>
      </w:r>
      <w:ins w:id="846" w:author="Albi Celaj" w:date="2019-02-21T17:56:00Z">
        <w:r w:rsidR="00C36394">
          <w:rPr>
            <w:bCs/>
            <w:iCs/>
            <w:color w:val="000000" w:themeColor="text1"/>
          </w:rPr>
          <w:t xml:space="preserve"> for continued ABC-transporter XGA.  </w:t>
        </w:r>
      </w:ins>
      <w:ins w:id="847" w:author="Albi Celaj [3]" w:date="2019-02-14T16:44:00Z">
        <w:del w:id="848" w:author="Albi Celaj" w:date="2019-02-21T17:56:00Z">
          <w:r w:rsidDel="00C36394">
            <w:rPr>
              <w:bCs/>
              <w:iCs/>
              <w:color w:val="000000" w:themeColor="text1"/>
            </w:rPr>
            <w:delText xml:space="preserve">, and we envision that </w:delText>
          </w:r>
        </w:del>
      </w:ins>
      <w:ins w:id="849" w:author="Albi Celaj [3]" w:date="2019-02-14T16:46:00Z">
        <w:del w:id="850" w:author="Albi Celaj" w:date="2019-02-21T17:56:00Z">
          <w:r w:rsidR="00EC4D8F" w:rsidDel="00C36394">
            <w:rPr>
              <w:bCs/>
              <w:iCs/>
              <w:color w:val="000000" w:themeColor="text1"/>
            </w:rPr>
            <w:delText xml:space="preserve">continued </w:delText>
          </w:r>
        </w:del>
      </w:ins>
      <w:ins w:id="851" w:author="Albi Celaj [3]" w:date="2019-02-14T16:44:00Z">
        <w:del w:id="852" w:author="Albi Celaj" w:date="2019-02-21T17:56:00Z">
          <w:r w:rsidDel="00C36394">
            <w:rPr>
              <w:bCs/>
              <w:iCs/>
              <w:color w:val="000000" w:themeColor="text1"/>
            </w:rPr>
            <w:delText xml:space="preserve">ABC-transporter XGA will </w:delText>
          </w:r>
        </w:del>
      </w:ins>
      <w:ins w:id="853" w:author="Albi Celaj [3]" w:date="2019-02-14T16:46:00Z">
        <w:del w:id="854" w:author="Albi Celaj" w:date="2019-02-21T17:56:00Z">
          <w:r w:rsidR="00EC4D8F" w:rsidDel="00C36394">
            <w:rPr>
              <w:bCs/>
              <w:iCs/>
              <w:color w:val="000000" w:themeColor="text1"/>
            </w:rPr>
            <w:delText xml:space="preserve">provide insight in other compounds.  </w:delText>
          </w:r>
        </w:del>
        <w:r w:rsidR="00EC4D8F">
          <w:rPr>
            <w:bCs/>
            <w:iCs/>
            <w:color w:val="000000" w:themeColor="text1"/>
          </w:rPr>
          <w:t>Broadly, we</w:t>
        </w:r>
      </w:ins>
      <w:del w:id="855" w:author="Albi Celaj [3]"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02A7AE50" w:rsidR="007373D5" w:rsidRPr="007373D5" w:rsidRDefault="00551CFE" w:rsidP="007373D5">
      <w:pPr>
        <w:jc w:val="both"/>
        <w:rPr>
          <w:ins w:id="856" w:author="Albi Celaj [3]" w:date="2019-02-14T16:49:00Z"/>
          <w:bCs/>
          <w:iCs/>
          <w:color w:val="000000" w:themeColor="text1"/>
          <w:rPrChange w:id="857" w:author="Albi Celaj [3]" w:date="2019-02-14T16:52:00Z">
            <w:rPr>
              <w:ins w:id="858" w:author="Albi Celaj [3]" w:date="2019-02-14T16:49:00Z"/>
              <w:color w:val="000000" w:themeColor="text1"/>
              <w:lang w:val="en-CA"/>
            </w:rPr>
          </w:rPrChange>
        </w:rPr>
      </w:pPr>
      <w:ins w:id="859" w:author="Albi Celaj [3]" w:date="2019-02-14T17:05:00Z">
        <w:r>
          <w:rPr>
            <w:bCs/>
            <w:iCs/>
            <w:color w:val="000000" w:themeColor="text1"/>
          </w:rPr>
          <w:t>T</w:t>
        </w:r>
      </w:ins>
      <w:del w:id="860" w:author="Albi Celaj [3]" w:date="2019-02-14T17:04:00Z">
        <w:r w:rsidR="00F04E74" w:rsidDel="00551CFE">
          <w:rPr>
            <w:bCs/>
            <w:iCs/>
            <w:color w:val="000000" w:themeColor="text1"/>
          </w:rPr>
          <w:delText>T</w:delText>
        </w:r>
      </w:del>
      <w:r w:rsidR="00F04E74">
        <w:rPr>
          <w:bCs/>
          <w:iCs/>
          <w:color w:val="000000" w:themeColor="text1"/>
        </w:rPr>
        <w:t xml:space="preserve">he demonstrated </w:t>
      </w:r>
      <w:del w:id="861" w:author="Albi Celaj [3]" w:date="2019-02-14T17:21:00Z">
        <w:r w:rsidR="0067676A" w:rsidDel="00BF7BDD">
          <w:rPr>
            <w:bCs/>
            <w:iCs/>
            <w:color w:val="000000" w:themeColor="text1"/>
          </w:rPr>
          <w:delText>‘</w:delText>
        </w:r>
      </w:del>
      <w:r w:rsidR="0067676A">
        <w:rPr>
          <w:bCs/>
          <w:iCs/>
          <w:color w:val="000000" w:themeColor="text1"/>
        </w:rPr>
        <w:t>cross-based</w:t>
      </w:r>
      <w:del w:id="862" w:author="Albi Celaj [3]"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863" w:author="Albi Celaj [3]"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864" w:author="Albi Celaj [3]" w:date="2019-02-14T17:09:00Z">
        <w:r w:rsidR="00575B73">
          <w:rPr>
            <w:bCs/>
            <w:iCs/>
            <w:color w:val="000000" w:themeColor="text1"/>
          </w:rPr>
          <w:t xml:space="preserve">adapted </w:t>
        </w:r>
      </w:ins>
      <w:r w:rsidR="00CF23F9">
        <w:rPr>
          <w:bCs/>
          <w:iCs/>
          <w:color w:val="000000" w:themeColor="text1"/>
        </w:rPr>
        <w:t>with</w:t>
      </w:r>
      <w:del w:id="865" w:author="Albi Celaj [3]"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866" w:author="Albi Celaj [3]" w:date="2019-02-14T16:50:00Z">
        <w:r w:rsidR="007373D5">
          <w:rPr>
            <w:bCs/>
            <w:iCs/>
            <w:color w:val="000000" w:themeColor="text1"/>
          </w:rPr>
          <w:t xml:space="preserve">An XGA of </w:t>
        </w:r>
      </w:ins>
      <w:ins w:id="867" w:author="Albi Celaj [3]" w:date="2019-02-14T16:51:00Z">
        <w:r w:rsidR="007373D5">
          <w:rPr>
            <w:bCs/>
            <w:iCs/>
            <w:color w:val="000000" w:themeColor="text1"/>
          </w:rPr>
          <w:t>GPCR signaling</w:t>
        </w:r>
      </w:ins>
      <w:ins w:id="868" w:author="Albi Celaj [3]" w:date="2019-02-14T16:52:00Z">
        <w:r w:rsidR="007373D5">
          <w:rPr>
            <w:bCs/>
            <w:iCs/>
            <w:color w:val="000000" w:themeColor="text1"/>
          </w:rPr>
          <w:t>,</w:t>
        </w:r>
      </w:ins>
      <w:ins w:id="869" w:author="Albi Celaj [3]" w:date="2019-02-14T16:51:00Z">
        <w:r w:rsidR="007373D5">
          <w:rPr>
            <w:bCs/>
            <w:iCs/>
            <w:color w:val="000000" w:themeColor="text1"/>
          </w:rPr>
          <w:t xml:space="preserve"> for example, </w:t>
        </w:r>
      </w:ins>
      <w:del w:id="870" w:author="Albi Celaj [3]"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871" w:author="Albi Celaj [3]" w:date="2019-02-14T16:52:00Z">
        <w:r w:rsidR="00F151CA" w:rsidDel="007373D5">
          <w:rPr>
            <w:bCs/>
            <w:iCs/>
            <w:color w:val="000000" w:themeColor="text1"/>
          </w:rPr>
          <w:delText>, for example,</w:delText>
        </w:r>
      </w:del>
      <w:r w:rsidR="00F6272C">
        <w:rPr>
          <w:bCs/>
          <w:iCs/>
          <w:color w:val="000000" w:themeColor="text1"/>
        </w:rPr>
        <w:t xml:space="preserve"> </w:t>
      </w:r>
      <w:ins w:id="872" w:author="Albi Celaj [3]" w:date="2019-02-14T16:56:00Z">
        <w:r>
          <w:rPr>
            <w:bCs/>
            <w:iCs/>
            <w:color w:val="000000" w:themeColor="text1"/>
          </w:rPr>
          <w:t xml:space="preserve">using </w:t>
        </w:r>
      </w:ins>
      <w:del w:id="873" w:author="Albi Celaj [3]"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874" w:author="Albi Celaj [3]" w:date="2019-02-14T16:53:00Z">
        <w:r w:rsidR="007373D5">
          <w:rPr>
            <w:bCs/>
            <w:iCs/>
            <w:color w:val="000000" w:themeColor="text1"/>
          </w:rPr>
          <w:t>n existing yeast mutant with 16 GCPR</w:t>
        </w:r>
      </w:ins>
      <w:del w:id="875" w:author="Albi Celaj [3]"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876" w:author="Albi Celaj [3]"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877" w:author="Albi Celaj [3]" w:date="2019-02-14T16:54:00Z">
        <w:r w:rsidR="007373D5">
          <w:rPr>
            <w:bCs/>
            <w:iCs/>
            <w:color w:val="000000" w:themeColor="text1"/>
          </w:rPr>
          <w:t xml:space="preserve"> </w:t>
        </w:r>
      </w:ins>
      <w:del w:id="878" w:author="Albi Celaj [3]"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879" w:author="Albi Celaj [3]" w:date="2019-02-14T16:56:00Z">
        <w:r w:rsidR="007B5938" w:rsidDel="00551CFE">
          <w:rPr>
            <w:bCs/>
            <w:iCs/>
            <w:color w:val="000000" w:themeColor="text1"/>
          </w:rPr>
          <w:delText>Using</w:delText>
        </w:r>
      </w:del>
      <w:ins w:id="880" w:author="Albi Celaj [3]"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881" w:author="Albi Celaj [3]"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882" w:author="Albi Celaj [3]" w:date="2019-02-14T16:54:00Z">
        <w:r w:rsidR="006E3ABF" w:rsidDel="007373D5">
          <w:rPr>
            <w:bCs/>
            <w:iCs/>
            <w:color w:val="000000" w:themeColor="text1"/>
          </w:rPr>
          <w:delText xml:space="preserve">other </w:delText>
        </w:r>
      </w:del>
      <w:r w:rsidR="006E3ABF">
        <w:rPr>
          <w:bCs/>
          <w:iCs/>
          <w:color w:val="000000" w:themeColor="text1"/>
        </w:rPr>
        <w:t>multi-variant strains</w:t>
      </w:r>
      <w:del w:id="883" w:author="Albi Celaj [3]" w:date="2019-02-14T16:54:00Z">
        <w:r w:rsidR="006E3ABF" w:rsidDel="007373D5">
          <w:rPr>
            <w:bCs/>
            <w:iCs/>
            <w:color w:val="000000" w:themeColor="text1"/>
          </w:rPr>
          <w:delText xml:space="preserve"> as required</w:delText>
        </w:r>
      </w:del>
      <w:r w:rsidR="006E3ABF">
        <w:rPr>
          <w:bCs/>
          <w:iCs/>
          <w:color w:val="000000" w:themeColor="text1"/>
        </w:rPr>
        <w:t xml:space="preserve">. </w:t>
      </w:r>
      <w:del w:id="884" w:author="Albi Celaj [3]"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885" w:author="Albi Celaj [3]" w:date="2019-02-14T16:55:00Z">
        <w:r w:rsidR="007373D5">
          <w:rPr>
            <w:bCs/>
            <w:iCs/>
            <w:color w:val="000000" w:themeColor="text1"/>
          </w:rPr>
          <w:t>Indeed,</w:t>
        </w:r>
      </w:ins>
      <w:r w:rsidR="00E3050F">
        <w:rPr>
          <w:bCs/>
          <w:iCs/>
          <w:color w:val="000000" w:themeColor="text1"/>
        </w:rPr>
        <w:t xml:space="preserve">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886" w:author="Albi Celaj [3]" w:date="2019-02-14T16:55:00Z">
        <w:r w:rsidR="007373D5">
          <w:rPr>
            <w:bCs/>
            <w:iCs/>
            <w:color w:val="000000" w:themeColor="text1"/>
          </w:rPr>
          <w:t>s</w:t>
        </w:r>
      </w:ins>
      <w:del w:id="887" w:author="Albi Celaj [3]" w:date="2019-02-14T16:55:00Z">
        <w:r w:rsidR="00D668FD" w:rsidDel="007373D5">
          <w:rPr>
            <w:bCs/>
            <w:iCs/>
            <w:color w:val="000000" w:themeColor="text1"/>
          </w:rPr>
          <w:delText>ve</w:delText>
        </w:r>
      </w:del>
      <w:r w:rsidR="00D668FD">
        <w:rPr>
          <w:bCs/>
          <w:iCs/>
          <w:color w:val="000000" w:themeColor="text1"/>
        </w:rPr>
        <w:t xml:space="preserve"> been described </w:t>
      </w:r>
      <w:r w:rsidR="007230F5">
        <w:rPr>
          <w:bCs/>
          <w:iCs/>
          <w:color w:val="000000" w:themeColor="text1"/>
        </w:rPr>
        <w:t>in</w:t>
      </w:r>
      <w:r w:rsidR="00E3050F">
        <w:rPr>
          <w:bCs/>
          <w:iCs/>
          <w:color w:val="000000" w:themeColor="text1"/>
        </w:rPr>
        <w:t xml:space="preserve"> </w:t>
      </w:r>
      <w:ins w:id="888" w:author="Albi Celaj [3]" w:date="2019-02-14T16:55:00Z">
        <w:r w:rsidR="002D3C0D">
          <w:rPr>
            <w:bCs/>
            <w:iCs/>
            <w:color w:val="000000" w:themeColor="text1"/>
          </w:rPr>
          <w:t>multiple</w:t>
        </w:r>
      </w:ins>
      <w:del w:id="889" w:author="Albi Celaj [3]"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890" w:author="Albi Celaj [3]" w:date="2019-02-14T16:55:00Z">
        <w:r w:rsidR="002D3C0D">
          <w:rPr>
            <w:bCs/>
            <w:iCs/>
            <w:color w:val="000000" w:themeColor="text1"/>
          </w:rPr>
          <w:t>:</w:t>
        </w:r>
      </w:ins>
      <w:r w:rsidR="00E3050F">
        <w:rPr>
          <w:bCs/>
          <w:iCs/>
          <w:color w:val="000000" w:themeColor="text1"/>
        </w:rPr>
        <w:t xml:space="preserve"> </w:t>
      </w:r>
      <w:del w:id="891" w:author="Albi Celaj [3]" w:date="2019-02-14T16:55:00Z">
        <w:r w:rsidR="00E3050F" w:rsidDel="002D3C0D">
          <w:rPr>
            <w:bCs/>
            <w:iCs/>
            <w:color w:val="000000" w:themeColor="text1"/>
          </w:rPr>
          <w:delText>such as</w:delText>
        </w:r>
      </w:del>
      <w:ins w:id="892" w:author="Albi Celaj [3]" w:date="2019-02-14T16:55:00Z">
        <w:r w:rsidR="002D3C0D">
          <w:rPr>
            <w:bCs/>
            <w:iCs/>
            <w:color w:val="000000" w:themeColor="text1"/>
          </w:rPr>
          <w:t>e</w:t>
        </w:r>
      </w:ins>
      <w:ins w:id="893" w:author="Albi Celaj [3]"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p>
    <w:p w14:paraId="2C45652A" w14:textId="77777777" w:rsidR="007373D5" w:rsidDel="00BB5E3F" w:rsidRDefault="007373D5" w:rsidP="007E1A02">
      <w:pPr>
        <w:jc w:val="both"/>
        <w:rPr>
          <w:ins w:id="894" w:author="Albi Celaj [3]" w:date="2019-02-14T16:49:00Z"/>
          <w:del w:id="895" w:author="Albi Celaj" w:date="2019-02-21T17:56:00Z"/>
          <w:color w:val="000000" w:themeColor="text1"/>
          <w:lang w:val="en-CA"/>
        </w:rPr>
      </w:pPr>
    </w:p>
    <w:p w14:paraId="4766FB44" w14:textId="61D4A5C9" w:rsidR="00CD24CF" w:rsidRPr="007E1A02" w:rsidDel="00575B73" w:rsidRDefault="00947084" w:rsidP="007E1A02">
      <w:pPr>
        <w:jc w:val="both"/>
        <w:rPr>
          <w:del w:id="896" w:author="Albi Celaj [3]" w:date="2019-02-14T17:15:00Z"/>
          <w:color w:val="000000" w:themeColor="text1"/>
          <w:lang w:val="en-CA"/>
        </w:rPr>
      </w:pPr>
      <w:del w:id="897" w:author="Albi Celaj [3]"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70973F9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del w:id="898" w:author="Albi Celaj [2]"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899" w:author="Albi Celaj [2]" w:date="2019-02-19T17:56:00Z">
        <w:r w:rsidR="00A968ED">
          <w:rPr>
            <w:bCs/>
            <w:iCs/>
            <w:color w:val="000000" w:themeColor="text1"/>
          </w:rPr>
          <w:t>-</w:t>
        </w:r>
      </w:ins>
      <w:del w:id="900" w:author="Albi Celaj [2]" w:date="2019-02-19T17:56:00Z">
        <w:r w:rsidR="001F4960" w:rsidDel="00A968ED">
          <w:rPr>
            <w:bCs/>
            <w:iCs/>
            <w:color w:val="000000" w:themeColor="text1"/>
          </w:rPr>
          <w:delText xml:space="preserve"> </w:delText>
        </w:r>
      </w:del>
      <w:r w:rsidR="001F4960">
        <w:rPr>
          <w:bCs/>
          <w:iCs/>
          <w:color w:val="000000" w:themeColor="text1"/>
        </w:rPr>
        <w:t>engineered</w:t>
      </w:r>
      <w:del w:id="901" w:author="Albi Celaj [2]"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ins w:id="902"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903"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904"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905" w:author="Albi Celaj" w:date="2019-02-20T12:49:00Z">
        <w:r w:rsidR="00382CE4">
          <w:rPr>
            <w:bCs/>
            <w:iCs/>
            <w:color w:val="000000" w:themeColor="text1"/>
          </w:rPr>
          <w:t>, although this has not been applied for</w:t>
        </w:r>
      </w:ins>
      <w:r w:rsidR="003729FF">
        <w:rPr>
          <w:bCs/>
          <w:iCs/>
          <w:color w:val="000000" w:themeColor="text1"/>
        </w:rPr>
        <w:t xml:space="preserve"> </w:t>
      </w:r>
      <w:ins w:id="906" w:author="Albi Celaj" w:date="2019-02-20T13:00:00Z">
        <w:r w:rsidR="003729FF">
          <w:rPr>
            <w:bCs/>
            <w:iCs/>
            <w:color w:val="000000" w:themeColor="text1"/>
          </w:rPr>
          <w:t xml:space="preserve">large numbers of </w:t>
        </w:r>
      </w:ins>
      <w:ins w:id="907" w:author="Albi Celaj" w:date="2019-02-21T17:59:00Z">
        <w:r w:rsidR="008722E2">
          <w:rPr>
            <w:bCs/>
            <w:i/>
            <w:iCs/>
            <w:color w:val="000000" w:themeColor="text1"/>
          </w:rPr>
          <w:t>X</w:t>
        </w:r>
      </w:ins>
      <w:ins w:id="908" w:author="Albi Celaj" w:date="2019-02-20T13:00:00Z">
        <w:r w:rsidR="003729FF">
          <w:rPr>
            <w:bCs/>
            <w:iCs/>
            <w:color w:val="000000" w:themeColor="text1"/>
          </w:rPr>
          <w:t>-gene variants</w:t>
        </w:r>
      </w:ins>
      <w:ins w:id="909" w:author="Albi Celaj" w:date="2019-02-19T14:57:00Z">
        <w:r w:rsidR="002C021B">
          <w:rPr>
            <w:bCs/>
            <w:iCs/>
            <w:color w:val="000000" w:themeColor="text1"/>
          </w:rPr>
          <w:t>.</w:t>
        </w:r>
      </w:ins>
      <w:del w:id="910"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911" w:author="Albi Celaj" w:date="2019-02-19T14:56:00Z">
        <w:r w:rsidR="001719DE" w:rsidDel="002C021B">
          <w:rPr>
            <w:bCs/>
            <w:iCs/>
            <w:color w:val="000000" w:themeColor="text1"/>
          </w:rPr>
          <w:delText xml:space="preserve"> combinatorial gene disruptions</w:delText>
        </w:r>
      </w:del>
      <w:del w:id="912" w:author="Albi Celaj" w:date="2019-02-19T14:57:00Z">
        <w:r w:rsidR="001719DE" w:rsidDel="002C021B">
          <w:rPr>
            <w:bCs/>
            <w:iCs/>
            <w:color w:val="000000" w:themeColor="text1"/>
          </w:rPr>
          <w:delText>.</w:delText>
        </w:r>
      </w:del>
      <w:r w:rsidR="00F72EA1">
        <w:rPr>
          <w:bCs/>
          <w:iCs/>
          <w:color w:val="000000" w:themeColor="text1"/>
        </w:rPr>
        <w:t xml:space="preserve"> </w:t>
      </w:r>
      <w:ins w:id="913" w:author="Albi Celaj" w:date="2019-02-19T14:57:00Z">
        <w:r w:rsidR="002C021B">
          <w:rPr>
            <w:bCs/>
            <w:iCs/>
            <w:color w:val="000000" w:themeColor="text1"/>
          </w:rPr>
          <w:t xml:space="preserve"> </w:t>
        </w:r>
      </w:ins>
      <w:del w:id="914" w:author="Albi Celaj" w:date="2019-02-19T14:57:00Z">
        <w:r w:rsidR="00F72EA1" w:rsidDel="002C021B">
          <w:rPr>
            <w:bCs/>
            <w:iCs/>
            <w:color w:val="000000" w:themeColor="text1"/>
          </w:rPr>
          <w:delText xml:space="preserve"> </w:delText>
        </w:r>
      </w:del>
      <w:r w:rsidR="00F90715">
        <w:rPr>
          <w:bCs/>
          <w:iCs/>
          <w:color w:val="000000" w:themeColor="text1"/>
        </w:rPr>
        <w:t xml:space="preserve">In addition to </w:t>
      </w:r>
      <w:r w:rsidR="005F4080">
        <w:rPr>
          <w:bCs/>
          <w:iCs/>
          <w:color w:val="000000" w:themeColor="text1"/>
        </w:rPr>
        <w:t>permitting rich</w:t>
      </w:r>
      <w:ins w:id="915" w:author="Albi Celaj" w:date="2019-02-19T15:05:00Z">
        <w:r w:rsidR="002D1209">
          <w:rPr>
            <w:bCs/>
            <w:iCs/>
            <w:color w:val="000000" w:themeColor="text1"/>
          </w:rPr>
          <w:t>er</w:t>
        </w:r>
      </w:ins>
      <w:del w:id="916" w:author="Albi Celaj" w:date="2019-02-19T14:57:00Z">
        <w:r w:rsidR="005F4080" w:rsidDel="001975B5">
          <w:rPr>
            <w:bCs/>
            <w:iCs/>
            <w:color w:val="000000" w:themeColor="text1"/>
          </w:rPr>
          <w:delText>er</w:delText>
        </w:r>
      </w:del>
      <w:r w:rsidR="005F4080">
        <w:rPr>
          <w:bCs/>
          <w:iCs/>
          <w:color w:val="000000" w:themeColor="text1"/>
        </w:rPr>
        <w:t xml:space="preserve"> phenotyping</w:t>
      </w:r>
      <w:del w:id="917"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w:t>
      </w:r>
      <w:r w:rsidR="00FD4872" w:rsidRPr="00944FDF">
        <w:rPr>
          <w:bCs/>
          <w:iCs/>
          <w:color w:val="000000" w:themeColor="text1"/>
        </w:rPr>
        <w:lastRenderedPageBreak/>
        <w:t xml:space="preserve">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B55DC0E"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918" w:author="Albi Celaj [3]" w:date="2019-02-13T17:59:00Z">
        <w:r w:rsidR="00FE4612">
          <w:rPr>
            <w:bCs/>
            <w:iCs/>
            <w:color w:val="000000" w:themeColor="text1"/>
          </w:rPr>
          <w:t>ing</w:t>
        </w:r>
      </w:ins>
      <w:del w:id="919" w:author="Albi Celaj [3]"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lastRenderedPageBreak/>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lastRenderedPageBreak/>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920"/>
      <w:commentRangeStart w:id="921"/>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920"/>
      <w:r w:rsidR="00447F5C">
        <w:rPr>
          <w:rStyle w:val="CommentReference"/>
          <w:rFonts w:asciiTheme="minorHAnsi" w:hAnsiTheme="minorHAnsi" w:cstheme="minorBidi"/>
        </w:rPr>
        <w:commentReference w:id="920"/>
      </w:r>
      <w:commentRangeEnd w:id="921"/>
      <w:r w:rsidR="00447F5C">
        <w:rPr>
          <w:rStyle w:val="CommentReference"/>
          <w:rFonts w:asciiTheme="minorHAnsi" w:hAnsiTheme="minorHAnsi" w:cstheme="minorBidi"/>
        </w:rPr>
        <w:commentReference w:id="921"/>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lastRenderedPageBreak/>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w:t>
      </w:r>
      <w:r>
        <w:rPr>
          <w:bCs/>
          <w:iCs/>
          <w:color w:val="000000" w:themeColor="text1"/>
        </w:rPr>
        <w:lastRenderedPageBreak/>
        <w:t>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922"/>
      <w:commentRangeStart w:id="923"/>
      <w:r>
        <w:rPr>
          <w:bCs/>
          <w:iCs/>
          <w:color w:val="000000" w:themeColor="text1"/>
        </w:rPr>
        <w:t>–</w:t>
      </w:r>
      <w:r w:rsidRPr="00233F15">
        <w:rPr>
          <w:rFonts w:eastAsia="Times New Roman"/>
          <w:color w:val="333333"/>
          <w:shd w:val="clear" w:color="auto" w:fill="FFFFFF"/>
        </w:rPr>
        <w:t>Ura</w:t>
      </w:r>
      <w:commentRangeEnd w:id="922"/>
      <w:r>
        <w:rPr>
          <w:rStyle w:val="CommentReference"/>
          <w:rFonts w:asciiTheme="minorHAnsi" w:hAnsiTheme="minorHAnsi" w:cstheme="minorBidi"/>
        </w:rPr>
        <w:commentReference w:id="922"/>
      </w:r>
      <w:commentRangeEnd w:id="923"/>
      <w:r>
        <w:rPr>
          <w:rStyle w:val="CommentReference"/>
          <w:rFonts w:asciiTheme="minorHAnsi" w:hAnsiTheme="minorHAnsi" w:cstheme="minorBidi"/>
        </w:rPr>
        <w:commentReference w:id="923"/>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lastRenderedPageBreak/>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lastRenderedPageBreak/>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924"/>
      <w:r w:rsidR="00226F4C">
        <w:t>After indexing, equal</w:t>
      </w:r>
      <w:r w:rsidR="001C1A6B">
        <w:t xml:space="preserve"> volumes</w:t>
      </w:r>
      <w:r w:rsidR="00226F4C">
        <w:t xml:space="preserve"> of UP-tag and DN-tag PCR products from each pool were run on a 3% agarose gel.  </w:t>
      </w:r>
      <w:commentRangeEnd w:id="924"/>
      <w:r w:rsidR="00B04DC2">
        <w:rPr>
          <w:rStyle w:val="CommentReference"/>
          <w:rFonts w:asciiTheme="minorHAnsi" w:hAnsiTheme="minorHAnsi" w:cstheme="minorBidi"/>
        </w:rPr>
        <w:commentReference w:id="924"/>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14665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14665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14665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14665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14665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14665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146652"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14665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14665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14665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14665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14665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14665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14665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14665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lastRenderedPageBreak/>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14665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14665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14665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w:t>
      </w:r>
      <w:r w:rsidR="009F4CE5">
        <w:rPr>
          <w:rFonts w:eastAsiaTheme="minorEastAsia"/>
          <w:bCs/>
          <w:iCs/>
          <w:color w:val="000000" w:themeColor="text1"/>
          <w:lang w:val="en-CA"/>
        </w:rPr>
        <w:lastRenderedPageBreak/>
        <w:t xml:space="preserve">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14665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14665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14665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w:t>
      </w:r>
      <w:r w:rsidR="00651DB9">
        <w:rPr>
          <w:rFonts w:eastAsiaTheme="minorEastAsia"/>
          <w:bCs/>
          <w:iCs/>
          <w:color w:val="000000" w:themeColor="text1"/>
          <w:lang w:val="en-CA"/>
        </w:rPr>
        <w:lastRenderedPageBreak/>
        <w:t>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146652"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lastRenderedPageBreak/>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14665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14665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925"/>
      <w:r w:rsidRPr="001668D4">
        <w:rPr>
          <w:b/>
          <w:bCs/>
          <w:iCs/>
          <w:color w:val="000000" w:themeColor="text1"/>
        </w:rPr>
        <w:t>Analysis of Liquid Growth Data</w:t>
      </w:r>
      <w:commentRangeEnd w:id="925"/>
      <w:r w:rsidR="00883356" w:rsidRPr="001668D4">
        <w:rPr>
          <w:rStyle w:val="CommentReference"/>
          <w:color w:val="000000" w:themeColor="text1"/>
        </w:rPr>
        <w:commentReference w:id="925"/>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926" w:author="Albi Celaj [3]"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927" w:author="Albi Celaj [3]"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928" w:author="Albi Celaj [3]" w:date="2019-02-12T13:13:00Z">
        <w:r w:rsidR="0086627C">
          <w:rPr>
            <w:bCs/>
            <w:iCs/>
            <w:color w:val="000000" w:themeColor="text1"/>
          </w:rPr>
          <w:t>-</w:t>
        </w:r>
      </w:ins>
      <w:del w:id="929" w:author="Albi Celaj [3]"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930" w:author="Albi Celaj [3]"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931" w:author="Albi Celaj [3]" w:date="2019-02-12T13:12:00Z">
        <w:r w:rsidR="0042637D" w:rsidRPr="00662D0E" w:rsidDel="0086627C">
          <w:rPr>
            <w:bCs/>
            <w:iCs/>
            <w:noProof/>
            <w:color w:val="000000" w:themeColor="text1"/>
            <w:vertAlign w:val="superscript"/>
          </w:rPr>
          <w:delText>25</w:delText>
        </w:r>
      </w:del>
      <w:del w:id="932" w:author="Albi Celaj [3]"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 xml:space="preserve">WAH </w:t>
      </w:r>
      <w:r w:rsidR="00E40499" w:rsidRPr="00662D0E">
        <w:rPr>
          <w:bCs/>
          <w:iCs/>
          <w:color w:val="000000" w:themeColor="text1"/>
        </w:rPr>
        <w:lastRenderedPageBreak/>
        <w:t>+25</w:t>
      </w:r>
      <w:r w:rsidR="00E40499" w:rsidRPr="00662D0E">
        <w:rPr>
          <w:bCs/>
          <w:iCs/>
          <w:color w:val="000000" w:themeColor="text1"/>
          <w:lang w:val="el-GR"/>
        </w:rPr>
        <w:t>μ</w:t>
      </w:r>
      <w:r w:rsidR="00E40499" w:rsidRPr="00662D0E">
        <w:rPr>
          <w:bCs/>
          <w:iCs/>
          <w:color w:val="000000" w:themeColor="text1"/>
        </w:rPr>
        <w:t xml:space="preserve">M fluconazole </w:t>
      </w:r>
      <w:commentRangeStart w:id="93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933"/>
      <w:r w:rsidR="00662D0E">
        <w:rPr>
          <w:rStyle w:val="CommentReference"/>
          <w:rFonts w:asciiTheme="minorHAnsi" w:hAnsiTheme="minorHAnsi" w:cstheme="minorBidi"/>
        </w:rPr>
        <w:commentReference w:id="933"/>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934"/>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934"/>
      <w:r w:rsidR="00DF4CE6">
        <w:rPr>
          <w:rStyle w:val="CommentReference"/>
          <w:rFonts w:asciiTheme="minorHAnsi" w:hAnsiTheme="minorHAnsi" w:cstheme="minorBidi"/>
        </w:rPr>
        <w:commentReference w:id="934"/>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935"/>
      <w:r w:rsidRPr="00233F15">
        <w:rPr>
          <w:b/>
          <w:sz w:val="28"/>
        </w:rPr>
        <w:t>Author Contributions</w:t>
      </w:r>
      <w:commentRangeEnd w:id="935"/>
      <w:r w:rsidR="00AB0C9E">
        <w:rPr>
          <w:rStyle w:val="CommentReference"/>
          <w:rFonts w:asciiTheme="minorHAnsi" w:hAnsiTheme="minorHAnsi" w:cstheme="minorBidi"/>
        </w:rPr>
        <w:commentReference w:id="935"/>
      </w:r>
    </w:p>
    <w:p w14:paraId="04CE3281" w14:textId="1F2131A1" w:rsidR="00DC50F1" w:rsidRPr="00233F15" w:rsidRDefault="00095AD4" w:rsidP="00224FCB">
      <w:pPr>
        <w:jc w:val="both"/>
      </w:pPr>
      <w:r>
        <w:lastRenderedPageBreak/>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936"/>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936"/>
      <w:r w:rsidR="002D2606">
        <w:rPr>
          <w:rStyle w:val="CommentReference"/>
          <w:rFonts w:asciiTheme="minorHAnsi" w:hAnsiTheme="minorHAnsi" w:cstheme="minorBidi"/>
        </w:rPr>
        <w:commentReference w:id="936"/>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5DE4D3C" w14:textId="7194D447" w:rsidR="006E736D" w:rsidRPr="006E736D" w:rsidRDefault="00C1486D" w:rsidP="006E736D">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6E736D" w:rsidRPr="006E736D">
        <w:rPr>
          <w:noProof/>
        </w:rPr>
        <w:t xml:space="preserve">Angeles-Albores, D., Puckett Robinson, C., Williams, B.A., Wold, B.J., and Sternberg, P.W. (2018). Reconstructing a metazoan genetic pathway with transcriptome-wide epistasis measurements. Proc. Natl. Acad. Sci. U. S. A. </w:t>
      </w:r>
      <w:r w:rsidR="006E736D" w:rsidRPr="006E736D">
        <w:rPr>
          <w:i/>
          <w:iCs/>
          <w:noProof/>
        </w:rPr>
        <w:t>115</w:t>
      </w:r>
      <w:r w:rsidR="006E736D" w:rsidRPr="006E736D">
        <w:rPr>
          <w:noProof/>
        </w:rPr>
        <w:t>, E2930–E2939.</w:t>
      </w:r>
    </w:p>
    <w:p w14:paraId="2C45C9AB" w14:textId="77777777" w:rsidR="006E736D" w:rsidRPr="006E736D" w:rsidRDefault="006E736D" w:rsidP="006E736D">
      <w:pPr>
        <w:widowControl w:val="0"/>
        <w:autoSpaceDE w:val="0"/>
        <w:autoSpaceDN w:val="0"/>
        <w:adjustRightInd w:val="0"/>
        <w:spacing w:before="140"/>
        <w:rPr>
          <w:noProof/>
        </w:rPr>
      </w:pPr>
      <w:r w:rsidRPr="006E736D">
        <w:rPr>
          <w:noProof/>
        </w:rPr>
        <w:t xml:space="preserve">Baeza-Centurion, P., Miñana, B., Schmiedel, J.M., Valcárcel, J., and Lehner, B. (2019). Combinatorial Genetics Reveals a Scaling Law for the Effects of Mutations on Splicing. Cell </w:t>
      </w:r>
      <w:r w:rsidRPr="006E736D">
        <w:rPr>
          <w:i/>
          <w:iCs/>
          <w:noProof/>
        </w:rPr>
        <w:t>176</w:t>
      </w:r>
      <w:r w:rsidRPr="006E736D">
        <w:rPr>
          <w:noProof/>
        </w:rPr>
        <w:t>, 549–563.e23.</w:t>
      </w:r>
    </w:p>
    <w:p w14:paraId="0C567AEB" w14:textId="77777777" w:rsidR="006E736D" w:rsidRPr="006E736D" w:rsidRDefault="006E736D" w:rsidP="006E736D">
      <w:pPr>
        <w:widowControl w:val="0"/>
        <w:autoSpaceDE w:val="0"/>
        <w:autoSpaceDN w:val="0"/>
        <w:adjustRightInd w:val="0"/>
        <w:spacing w:before="140"/>
        <w:rPr>
          <w:noProof/>
        </w:rPr>
      </w:pPr>
      <w:r w:rsidRPr="006E736D">
        <w:rPr>
          <w:noProof/>
        </w:rPr>
        <w:t xml:space="preserve">Beh, C.T., Cool, L., Phillips, J., and Rine, J. (2001). Overlapping functions of the yeast oxysterol-binding protein homologues. Genetics </w:t>
      </w:r>
      <w:r w:rsidRPr="006E736D">
        <w:rPr>
          <w:i/>
          <w:iCs/>
          <w:noProof/>
        </w:rPr>
        <w:t>157</w:t>
      </w:r>
      <w:r w:rsidRPr="006E736D">
        <w:rPr>
          <w:noProof/>
        </w:rPr>
        <w:t>, 1117–1140.</w:t>
      </w:r>
    </w:p>
    <w:p w14:paraId="6CB63C05" w14:textId="77777777" w:rsidR="006E736D" w:rsidRPr="006E736D" w:rsidRDefault="006E736D" w:rsidP="006E736D">
      <w:pPr>
        <w:widowControl w:val="0"/>
        <w:autoSpaceDE w:val="0"/>
        <w:autoSpaceDN w:val="0"/>
        <w:adjustRightInd w:val="0"/>
        <w:spacing w:before="140"/>
        <w:rPr>
          <w:noProof/>
        </w:rPr>
      </w:pPr>
      <w:r w:rsidRPr="006E736D">
        <w:rPr>
          <w:noProof/>
        </w:rPr>
        <w:t xml:space="preserve">Benhamou, R.I., Bibi, M., Steinbuch, K.B., Engel, H., Levin, M., Roichman, Y., Berman, J., and Fridman, M. (2017). Real-Time Imaging of the Azole Class of Antifungal Drugs in Live Candida Cells. ACS Chem. Biol. </w:t>
      </w:r>
      <w:r w:rsidRPr="006E736D">
        <w:rPr>
          <w:i/>
          <w:iCs/>
          <w:noProof/>
        </w:rPr>
        <w:t>12</w:t>
      </w:r>
      <w:r w:rsidRPr="006E736D">
        <w:rPr>
          <w:noProof/>
        </w:rPr>
        <w:t>, 1769–1777.</w:t>
      </w:r>
    </w:p>
    <w:p w14:paraId="262983EE" w14:textId="77777777" w:rsidR="006E736D" w:rsidRPr="006E736D" w:rsidRDefault="006E736D" w:rsidP="006E736D">
      <w:pPr>
        <w:widowControl w:val="0"/>
        <w:autoSpaceDE w:val="0"/>
        <w:autoSpaceDN w:val="0"/>
        <w:adjustRightInd w:val="0"/>
        <w:spacing w:before="140"/>
        <w:rPr>
          <w:noProof/>
        </w:rPr>
      </w:pPr>
      <w:r w:rsidRPr="006E736D">
        <w:rPr>
          <w:noProof/>
        </w:rPr>
        <w:t xml:space="preserve">Bloom, J.S., Ehrenreich, I.M., Loo, W.T., Lite, T.-L.V., and Kruglyak, L. (2013). Finding the sources of missing heritability in a yeast cross. Nature </w:t>
      </w:r>
      <w:r w:rsidRPr="006E736D">
        <w:rPr>
          <w:i/>
          <w:iCs/>
          <w:noProof/>
        </w:rPr>
        <w:t>494</w:t>
      </w:r>
      <w:r w:rsidRPr="006E736D">
        <w:rPr>
          <w:noProof/>
        </w:rPr>
        <w:t>, 234–237.</w:t>
      </w:r>
    </w:p>
    <w:p w14:paraId="21B6FB88" w14:textId="77777777" w:rsidR="006E736D" w:rsidRPr="006E736D" w:rsidRDefault="006E736D" w:rsidP="006E736D">
      <w:pPr>
        <w:widowControl w:val="0"/>
        <w:autoSpaceDE w:val="0"/>
        <w:autoSpaceDN w:val="0"/>
        <w:adjustRightInd w:val="0"/>
        <w:spacing w:before="140"/>
        <w:rPr>
          <w:noProof/>
        </w:rPr>
      </w:pPr>
      <w:r w:rsidRPr="006E736D">
        <w:rPr>
          <w:noProof/>
        </w:rPr>
        <w:t xml:space="preserve">Boettcher, M., Tian, R., Blau, J.A., Markegard, E., Wagner, R.T., Wu, D., Mo, X., Biton, A., </w:t>
      </w:r>
      <w:r w:rsidRPr="006E736D">
        <w:rPr>
          <w:noProof/>
        </w:rPr>
        <w:lastRenderedPageBreak/>
        <w:t xml:space="preserve">Zaitlen, N., Fu, H., et al. (2018). Dual gene activation and knockout screen reveals directional dependencies in genetic networks. Nat. Biotechnol. </w:t>
      </w:r>
      <w:r w:rsidRPr="006E736D">
        <w:rPr>
          <w:i/>
          <w:iCs/>
          <w:noProof/>
        </w:rPr>
        <w:t>36</w:t>
      </w:r>
      <w:r w:rsidRPr="006E736D">
        <w:rPr>
          <w:noProof/>
        </w:rPr>
        <w:t>, 170–178.</w:t>
      </w:r>
    </w:p>
    <w:p w14:paraId="03DC617C" w14:textId="77777777" w:rsidR="006E736D" w:rsidRPr="006E736D" w:rsidRDefault="006E736D" w:rsidP="006E736D">
      <w:pPr>
        <w:widowControl w:val="0"/>
        <w:autoSpaceDE w:val="0"/>
        <w:autoSpaceDN w:val="0"/>
        <w:adjustRightInd w:val="0"/>
        <w:spacing w:before="140"/>
        <w:rPr>
          <w:noProof/>
        </w:rPr>
      </w:pPr>
      <w:r w:rsidRPr="006E736D">
        <w:rPr>
          <w:noProof/>
        </w:rPr>
        <w:t xml:space="preserve">Braun, P., Tasan, M., Dreze, M., Barrios-Rodiles, M., Lemmens, I., Yu, H., Sahalie, J.M., Murray, R.R., Roncari, L., de Smet, A.-S., et al. (2009). An experimentally derived confidence score for binary protein-protein interactions. Nat. Methods </w:t>
      </w:r>
      <w:r w:rsidRPr="006E736D">
        <w:rPr>
          <w:i/>
          <w:iCs/>
          <w:noProof/>
        </w:rPr>
        <w:t>6</w:t>
      </w:r>
      <w:r w:rsidRPr="006E736D">
        <w:rPr>
          <w:noProof/>
        </w:rPr>
        <w:t>, 91–97.</w:t>
      </w:r>
    </w:p>
    <w:p w14:paraId="389473B1" w14:textId="77777777" w:rsidR="006E736D" w:rsidRPr="006E736D" w:rsidRDefault="006E736D" w:rsidP="006E736D">
      <w:pPr>
        <w:widowControl w:val="0"/>
        <w:autoSpaceDE w:val="0"/>
        <w:autoSpaceDN w:val="0"/>
        <w:adjustRightInd w:val="0"/>
        <w:spacing w:before="140"/>
        <w:rPr>
          <w:noProof/>
        </w:rPr>
      </w:pPr>
      <w:r w:rsidRPr="006E736D">
        <w:rPr>
          <w:noProof/>
        </w:rPr>
        <w:t xml:space="preserve">Celaj, A., Schlecht, U., Smith, J.D., Xu, W., Suresh, S., Miranda, M., Aparicio, A.M., Proctor, M., Davis, R.W., Roth, F.P., et al. (2017). Quantitative analysis of protein interaction network dynamics in yeast. Mol. Syst. Biol. </w:t>
      </w:r>
      <w:r w:rsidRPr="006E736D">
        <w:rPr>
          <w:i/>
          <w:iCs/>
          <w:noProof/>
        </w:rPr>
        <w:t>13</w:t>
      </w:r>
      <w:r w:rsidRPr="006E736D">
        <w:rPr>
          <w:noProof/>
        </w:rPr>
        <w:t>, 934.</w:t>
      </w:r>
    </w:p>
    <w:p w14:paraId="32271622" w14:textId="77777777" w:rsidR="006E736D" w:rsidRPr="006E736D" w:rsidRDefault="006E736D" w:rsidP="006E736D">
      <w:pPr>
        <w:widowControl w:val="0"/>
        <w:autoSpaceDE w:val="0"/>
        <w:autoSpaceDN w:val="0"/>
        <w:adjustRightInd w:val="0"/>
        <w:spacing w:before="140"/>
        <w:rPr>
          <w:noProof/>
        </w:rPr>
      </w:pPr>
      <w:r w:rsidRPr="006E736D">
        <w:rPr>
          <w:noProof/>
        </w:rPr>
        <w:t xml:space="preserve">Costanzo, M., VanderSluis, B., Koch, E.N., Baryshnikova, A., Pons, C., Tan, G., Wang, W., Usaj, M.M.M., Hanchard, J., Lee, S.D., et al. (2016). A global genetic interaction network maps a wiring diagram of cellular function. Science (80-. ). </w:t>
      </w:r>
      <w:r w:rsidRPr="006E736D">
        <w:rPr>
          <w:i/>
          <w:iCs/>
          <w:noProof/>
        </w:rPr>
        <w:t>353</w:t>
      </w:r>
      <w:r w:rsidRPr="006E736D">
        <w:rPr>
          <w:noProof/>
        </w:rPr>
        <w:t>.</w:t>
      </w:r>
    </w:p>
    <w:p w14:paraId="2088DF1C" w14:textId="77777777" w:rsidR="006E736D" w:rsidRPr="006E736D" w:rsidRDefault="006E736D" w:rsidP="006E736D">
      <w:pPr>
        <w:widowControl w:val="0"/>
        <w:autoSpaceDE w:val="0"/>
        <w:autoSpaceDN w:val="0"/>
        <w:adjustRightInd w:val="0"/>
        <w:spacing w:before="140"/>
        <w:rPr>
          <w:noProof/>
        </w:rPr>
      </w:pPr>
      <w:r w:rsidRPr="006E736D">
        <w:rPr>
          <w:noProof/>
        </w:rPr>
        <w:t xml:space="preserve">Díaz-Mejía, J.J., Celaj, A., Mellor, J.C., Coté, A., Balint, A., Ho, B., Bansal, P., Shaeri, F., Gebbia, M., Weile, J., et al. (2018). Mapping DNA damage-dependent genetic interactions in yeast via party mating and barcode fusion genetics. Mol. Syst. Biol. </w:t>
      </w:r>
      <w:r w:rsidRPr="006E736D">
        <w:rPr>
          <w:i/>
          <w:iCs/>
          <w:noProof/>
        </w:rPr>
        <w:t>14</w:t>
      </w:r>
      <w:r w:rsidRPr="006E736D">
        <w:rPr>
          <w:noProof/>
        </w:rPr>
        <w:t>, e7985.</w:t>
      </w:r>
    </w:p>
    <w:p w14:paraId="3DE3F6F6" w14:textId="77777777" w:rsidR="006E736D" w:rsidRPr="006E736D" w:rsidRDefault="006E736D" w:rsidP="006E736D">
      <w:pPr>
        <w:widowControl w:val="0"/>
        <w:autoSpaceDE w:val="0"/>
        <w:autoSpaceDN w:val="0"/>
        <w:adjustRightInd w:val="0"/>
        <w:spacing w:before="140"/>
        <w:rPr>
          <w:noProof/>
        </w:rPr>
      </w:pPr>
      <w:r w:rsidRPr="006E736D">
        <w:rPr>
          <w:noProof/>
        </w:rPr>
        <w:t xml:space="preserve">Dixit, A., Parnas, O., Li, B., Chen, J., Fulco, C.P., Jerby-Arnon, L., Marjanovic, N.D., Dionne, D., Burks, T., Raychowdhury, R., et al. (2016). Perturb-Seq: Dissecting Molecular Circuits with Scalable Single-Cell RNA Profiling of Pooled Genetic Screens. Cell </w:t>
      </w:r>
      <w:r w:rsidRPr="006E736D">
        <w:rPr>
          <w:i/>
          <w:iCs/>
          <w:noProof/>
        </w:rPr>
        <w:t>167</w:t>
      </w:r>
      <w:r w:rsidRPr="006E736D">
        <w:rPr>
          <w:noProof/>
        </w:rPr>
        <w:t>, 1853–1866.e17.</w:t>
      </w:r>
    </w:p>
    <w:p w14:paraId="6D860146" w14:textId="77777777" w:rsidR="006E736D" w:rsidRPr="006E736D" w:rsidRDefault="006E736D" w:rsidP="006E736D">
      <w:pPr>
        <w:widowControl w:val="0"/>
        <w:autoSpaceDE w:val="0"/>
        <w:autoSpaceDN w:val="0"/>
        <w:adjustRightInd w:val="0"/>
        <w:spacing w:before="140"/>
        <w:rPr>
          <w:noProof/>
        </w:rPr>
      </w:pPr>
      <w:r w:rsidRPr="006E736D">
        <w:rPr>
          <w:noProof/>
        </w:rPr>
        <w:t xml:space="preserve">Domingo, J., Diss, G., and Lehner, B. (2018). Pairwise and higher-order genetic interactions during the evolution of a tRNA. Nature </w:t>
      </w:r>
      <w:r w:rsidRPr="006E736D">
        <w:rPr>
          <w:i/>
          <w:iCs/>
          <w:noProof/>
        </w:rPr>
        <w:t>558</w:t>
      </w:r>
      <w:r w:rsidRPr="006E736D">
        <w:rPr>
          <w:noProof/>
        </w:rPr>
        <w:t>, 117–121.</w:t>
      </w:r>
    </w:p>
    <w:p w14:paraId="48EBC654" w14:textId="77777777" w:rsidR="006E736D" w:rsidRPr="006E736D" w:rsidRDefault="006E736D" w:rsidP="006E736D">
      <w:pPr>
        <w:widowControl w:val="0"/>
        <w:autoSpaceDE w:val="0"/>
        <w:autoSpaceDN w:val="0"/>
        <w:adjustRightInd w:val="0"/>
        <w:spacing w:before="140"/>
        <w:rPr>
          <w:noProof/>
        </w:rPr>
      </w:pPr>
      <w:r w:rsidRPr="006E736D">
        <w:rPr>
          <w:noProof/>
        </w:rPr>
        <w:t xml:space="preserve">Donner, M., and Keppler, D. (2001). Up-regulation of basolateral multidrug resistance protein 3 (Mrp3) in cholestatic rat liver. Hepatology </w:t>
      </w:r>
      <w:r w:rsidRPr="006E736D">
        <w:rPr>
          <w:i/>
          <w:iCs/>
          <w:noProof/>
        </w:rPr>
        <w:t>34</w:t>
      </w:r>
      <w:r w:rsidRPr="006E736D">
        <w:rPr>
          <w:noProof/>
        </w:rPr>
        <w:t>, 351–359.</w:t>
      </w:r>
    </w:p>
    <w:p w14:paraId="18244D93" w14:textId="77777777" w:rsidR="006E736D" w:rsidRPr="006E736D" w:rsidRDefault="006E736D" w:rsidP="006E736D">
      <w:pPr>
        <w:widowControl w:val="0"/>
        <w:autoSpaceDE w:val="0"/>
        <w:autoSpaceDN w:val="0"/>
        <w:adjustRightInd w:val="0"/>
        <w:spacing w:before="140"/>
        <w:rPr>
          <w:noProof/>
        </w:rPr>
      </w:pPr>
      <w:r w:rsidRPr="006E736D">
        <w:rPr>
          <w:noProof/>
        </w:rPr>
        <w:t xml:space="preserve">Emanuel, G., Moffitt, J.R., and Zhuang, X. (2017). High-throughput, image-based screening of pooled genetic-variant libraries. Nat. Methods </w:t>
      </w:r>
      <w:r w:rsidRPr="006E736D">
        <w:rPr>
          <w:i/>
          <w:iCs/>
          <w:noProof/>
        </w:rPr>
        <w:t>14</w:t>
      </w:r>
      <w:r w:rsidRPr="006E736D">
        <w:rPr>
          <w:noProof/>
        </w:rPr>
        <w:t>, 1159–1162.</w:t>
      </w:r>
    </w:p>
    <w:p w14:paraId="43C0B7B3" w14:textId="77777777" w:rsidR="006E736D" w:rsidRPr="006E736D" w:rsidRDefault="006E736D" w:rsidP="006E736D">
      <w:pPr>
        <w:widowControl w:val="0"/>
        <w:autoSpaceDE w:val="0"/>
        <w:autoSpaceDN w:val="0"/>
        <w:adjustRightInd w:val="0"/>
        <w:spacing w:before="140"/>
        <w:rPr>
          <w:noProof/>
        </w:rPr>
      </w:pPr>
      <w:r w:rsidRPr="006E736D">
        <w:rPr>
          <w:noProof/>
        </w:rPr>
        <w:t xml:space="preserve">Giaever, G., Chu, A.M., Ni, L., Connelly, C., Riles, L., Véronneau, S., Dow, S., Lucau-Danila, A., Anderson, K., André, B., et al. (2002). Functional profiling of the Saccharomyces cerevisiae genome. Nature </w:t>
      </w:r>
      <w:r w:rsidRPr="006E736D">
        <w:rPr>
          <w:i/>
          <w:iCs/>
          <w:noProof/>
        </w:rPr>
        <w:t>418</w:t>
      </w:r>
      <w:r w:rsidRPr="006E736D">
        <w:rPr>
          <w:noProof/>
        </w:rPr>
        <w:t>, 387–391.</w:t>
      </w:r>
    </w:p>
    <w:p w14:paraId="535429D0" w14:textId="77777777" w:rsidR="006E736D" w:rsidRPr="006E736D" w:rsidRDefault="006E736D" w:rsidP="006E736D">
      <w:pPr>
        <w:widowControl w:val="0"/>
        <w:autoSpaceDE w:val="0"/>
        <w:autoSpaceDN w:val="0"/>
        <w:adjustRightInd w:val="0"/>
        <w:spacing w:before="140"/>
        <w:rPr>
          <w:noProof/>
        </w:rPr>
      </w:pPr>
      <w:r w:rsidRPr="006E736D">
        <w:rPr>
          <w:noProof/>
        </w:rPr>
        <w:t xml:space="preserve">Gibson, D.G., Young, L., Chuang, R.-Y., Venter, J.C., Hutchison, C.A., and Smith, H.O. (2009). Enzymatic assembly of DNA molecules up to several hundred kilobases. Nat. Methods </w:t>
      </w:r>
      <w:r w:rsidRPr="006E736D">
        <w:rPr>
          <w:i/>
          <w:iCs/>
          <w:noProof/>
        </w:rPr>
        <w:t>6</w:t>
      </w:r>
      <w:r w:rsidRPr="006E736D">
        <w:rPr>
          <w:noProof/>
        </w:rPr>
        <w:t>, 343–345.</w:t>
      </w:r>
    </w:p>
    <w:p w14:paraId="5ED4FDF5" w14:textId="77777777" w:rsidR="006E736D" w:rsidRPr="006E736D" w:rsidRDefault="006E736D" w:rsidP="006E736D">
      <w:pPr>
        <w:widowControl w:val="0"/>
        <w:autoSpaceDE w:val="0"/>
        <w:autoSpaceDN w:val="0"/>
        <w:adjustRightInd w:val="0"/>
        <w:spacing w:before="140"/>
        <w:rPr>
          <w:noProof/>
        </w:rPr>
      </w:pPr>
      <w:r w:rsidRPr="006E736D">
        <w:rPr>
          <w:noProof/>
        </w:rPr>
        <w:t xml:space="preserve">Gietz, R.D., and Schiestl, R.H. (2007). High-efficiency yeast transformation using the LiAc/SS carrier DNA/PEG method. Nat. Protoc. </w:t>
      </w:r>
      <w:r w:rsidRPr="006E736D">
        <w:rPr>
          <w:i/>
          <w:iCs/>
          <w:noProof/>
        </w:rPr>
        <w:t>2</w:t>
      </w:r>
      <w:r w:rsidRPr="006E736D">
        <w:rPr>
          <w:noProof/>
        </w:rPr>
        <w:t>, 31–34.</w:t>
      </w:r>
    </w:p>
    <w:p w14:paraId="2C1F8156" w14:textId="77777777" w:rsidR="006E736D" w:rsidRPr="006E736D" w:rsidRDefault="006E736D" w:rsidP="006E736D">
      <w:pPr>
        <w:widowControl w:val="0"/>
        <w:autoSpaceDE w:val="0"/>
        <w:autoSpaceDN w:val="0"/>
        <w:adjustRightInd w:val="0"/>
        <w:spacing w:before="140"/>
        <w:rPr>
          <w:noProof/>
        </w:rPr>
      </w:pPr>
      <w:r w:rsidRPr="006E736D">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6E736D">
        <w:rPr>
          <w:i/>
          <w:iCs/>
          <w:noProof/>
        </w:rPr>
        <w:t>3</w:t>
      </w:r>
      <w:r w:rsidRPr="006E736D">
        <w:rPr>
          <w:noProof/>
        </w:rPr>
        <w:t>, 2168–2178.</w:t>
      </w:r>
    </w:p>
    <w:p w14:paraId="4FB19835" w14:textId="77777777" w:rsidR="006E736D" w:rsidRPr="006E736D" w:rsidRDefault="006E736D" w:rsidP="006E736D">
      <w:pPr>
        <w:widowControl w:val="0"/>
        <w:autoSpaceDE w:val="0"/>
        <w:autoSpaceDN w:val="0"/>
        <w:adjustRightInd w:val="0"/>
        <w:spacing w:before="140"/>
        <w:rPr>
          <w:noProof/>
        </w:rPr>
      </w:pPr>
      <w:r w:rsidRPr="006E736D">
        <w:rPr>
          <w:noProof/>
        </w:rPr>
        <w:t xml:space="preserve">Hartman, J.L., Garvik, B., and Hartwell, L. (2001). Principles for the Buffering of Genetic Variation. Science (80-. ). </w:t>
      </w:r>
      <w:r w:rsidRPr="006E736D">
        <w:rPr>
          <w:i/>
          <w:iCs/>
          <w:noProof/>
        </w:rPr>
        <w:t>291</w:t>
      </w:r>
      <w:r w:rsidRPr="006E736D">
        <w:rPr>
          <w:noProof/>
        </w:rPr>
        <w:t>.</w:t>
      </w:r>
    </w:p>
    <w:p w14:paraId="6B290C88" w14:textId="77777777" w:rsidR="006E736D" w:rsidRPr="006E736D" w:rsidRDefault="006E736D" w:rsidP="006E736D">
      <w:pPr>
        <w:widowControl w:val="0"/>
        <w:autoSpaceDE w:val="0"/>
        <w:autoSpaceDN w:val="0"/>
        <w:adjustRightInd w:val="0"/>
        <w:spacing w:before="140"/>
        <w:rPr>
          <w:noProof/>
        </w:rPr>
      </w:pPr>
      <w:r w:rsidRPr="006E736D">
        <w:rPr>
          <w:noProof/>
        </w:rPr>
        <w:t xml:space="preserve">Horlbeck, M.A., Xu, A., Wang, M., Bennett, N.K., Park, C.Y., Bogdanoff, D., Adamson, B., Chow, E.D., Kampmann, M., Peterson, T.R., et al. (2018). Mapping the Genetic Landscape of </w:t>
      </w:r>
      <w:r w:rsidRPr="006E736D">
        <w:rPr>
          <w:noProof/>
        </w:rPr>
        <w:lastRenderedPageBreak/>
        <w:t xml:space="preserve">Human Cells. Cell </w:t>
      </w:r>
      <w:r w:rsidRPr="006E736D">
        <w:rPr>
          <w:i/>
          <w:iCs/>
          <w:noProof/>
        </w:rPr>
        <w:t>174</w:t>
      </w:r>
      <w:r w:rsidRPr="006E736D">
        <w:rPr>
          <w:noProof/>
        </w:rPr>
        <w:t>, 953–967.e22.</w:t>
      </w:r>
    </w:p>
    <w:p w14:paraId="20D2B119" w14:textId="77777777" w:rsidR="006E736D" w:rsidRPr="006E736D" w:rsidRDefault="006E736D" w:rsidP="006E736D">
      <w:pPr>
        <w:widowControl w:val="0"/>
        <w:autoSpaceDE w:val="0"/>
        <w:autoSpaceDN w:val="0"/>
        <w:adjustRightInd w:val="0"/>
        <w:spacing w:before="140"/>
        <w:rPr>
          <w:noProof/>
        </w:rPr>
      </w:pPr>
      <w:r w:rsidRPr="006E736D">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6E736D">
        <w:rPr>
          <w:i/>
          <w:iCs/>
          <w:noProof/>
        </w:rPr>
        <w:t>73</w:t>
      </w:r>
      <w:r w:rsidRPr="006E736D">
        <w:rPr>
          <w:noProof/>
        </w:rPr>
        <w:t>, 220–225.</w:t>
      </w:r>
    </w:p>
    <w:p w14:paraId="4DE0D0F1" w14:textId="77777777" w:rsidR="006E736D" w:rsidRPr="006E736D" w:rsidRDefault="006E736D" w:rsidP="006E736D">
      <w:pPr>
        <w:widowControl w:val="0"/>
        <w:autoSpaceDE w:val="0"/>
        <w:autoSpaceDN w:val="0"/>
        <w:adjustRightInd w:val="0"/>
        <w:spacing w:before="140"/>
        <w:rPr>
          <w:noProof/>
        </w:rPr>
      </w:pPr>
      <w:r w:rsidRPr="006E736D">
        <w:rPr>
          <w:noProof/>
        </w:rPr>
        <w:t xml:space="preserve">Jakočiūnas, T., Bonde, I., Herrgård, M., Harrison, S.J., Kristensen, M., Pedersen, L.E., Jensen, M.K., and Keasling, J.D. (2015). Multiplex metabolic pathway engineering using CRISPR/Cas9 in Saccharomyces cerevisiae. Metab. Eng. </w:t>
      </w:r>
      <w:r w:rsidRPr="006E736D">
        <w:rPr>
          <w:i/>
          <w:iCs/>
          <w:noProof/>
        </w:rPr>
        <w:t>28</w:t>
      </w:r>
      <w:r w:rsidRPr="006E736D">
        <w:rPr>
          <w:noProof/>
        </w:rPr>
        <w:t>, 213–222.</w:t>
      </w:r>
    </w:p>
    <w:p w14:paraId="44BC849E" w14:textId="77777777" w:rsidR="006E736D" w:rsidRPr="006E736D" w:rsidRDefault="006E736D" w:rsidP="006E736D">
      <w:pPr>
        <w:widowControl w:val="0"/>
        <w:autoSpaceDE w:val="0"/>
        <w:autoSpaceDN w:val="0"/>
        <w:adjustRightInd w:val="0"/>
        <w:spacing w:before="140"/>
        <w:rPr>
          <w:noProof/>
        </w:rPr>
      </w:pPr>
      <w:r w:rsidRPr="006E736D">
        <w:rPr>
          <w:noProof/>
        </w:rPr>
        <w:t xml:space="preserve">Jao, L.-E., Wente, S.R., and Chen, W. (2013). Efficient multiplex biallelic zebrafish genome editing using a CRISPR nuclease system. Proc. Natl. Acad. Sci. </w:t>
      </w:r>
      <w:r w:rsidRPr="006E736D">
        <w:rPr>
          <w:i/>
          <w:iCs/>
          <w:noProof/>
        </w:rPr>
        <w:t>110</w:t>
      </w:r>
      <w:r w:rsidRPr="006E736D">
        <w:rPr>
          <w:noProof/>
        </w:rPr>
        <w:t>, 13904–13909.</w:t>
      </w:r>
    </w:p>
    <w:p w14:paraId="0F387DCA" w14:textId="77777777" w:rsidR="006E736D" w:rsidRPr="006E736D" w:rsidRDefault="006E736D" w:rsidP="006E736D">
      <w:pPr>
        <w:widowControl w:val="0"/>
        <w:autoSpaceDE w:val="0"/>
        <w:autoSpaceDN w:val="0"/>
        <w:adjustRightInd w:val="0"/>
        <w:spacing w:before="140"/>
        <w:rPr>
          <w:noProof/>
        </w:rPr>
      </w:pPr>
      <w:r w:rsidRPr="006E736D">
        <w:rPr>
          <w:noProof/>
        </w:rPr>
        <w:t xml:space="preserve">Kebschull, J.M., and Zador, A.M. (2018). Cellular barcoding: lineage tracing, screening and beyond. Nat. Methods </w:t>
      </w:r>
      <w:r w:rsidRPr="006E736D">
        <w:rPr>
          <w:i/>
          <w:iCs/>
          <w:noProof/>
        </w:rPr>
        <w:t>15</w:t>
      </w:r>
      <w:r w:rsidRPr="006E736D">
        <w:rPr>
          <w:noProof/>
        </w:rPr>
        <w:t>, 871–879.</w:t>
      </w:r>
    </w:p>
    <w:p w14:paraId="053E6070" w14:textId="77777777" w:rsidR="006E736D" w:rsidRPr="006E736D" w:rsidRDefault="006E736D" w:rsidP="006E736D">
      <w:pPr>
        <w:widowControl w:val="0"/>
        <w:autoSpaceDE w:val="0"/>
        <w:autoSpaceDN w:val="0"/>
        <w:adjustRightInd w:val="0"/>
        <w:spacing w:before="140"/>
        <w:rPr>
          <w:noProof/>
        </w:rPr>
      </w:pPr>
      <w:r w:rsidRPr="006E736D">
        <w:rPr>
          <w:noProof/>
        </w:rPr>
        <w:t xml:space="preserve">Khakhina, S., Johnson, S.S., Manoharlal, R., Russo, S.B., Blugeon, C., Lemoine, S., Sunshine, A.B., Dunham, M.J., Cowart, L.A., Devaux, F., et al. (2015). Control of Plasma Membrane Permeability by ABC Transporters. Eukaryot. Cell </w:t>
      </w:r>
      <w:r w:rsidRPr="006E736D">
        <w:rPr>
          <w:i/>
          <w:iCs/>
          <w:noProof/>
        </w:rPr>
        <w:t>14</w:t>
      </w:r>
      <w:r w:rsidRPr="006E736D">
        <w:rPr>
          <w:noProof/>
        </w:rPr>
        <w:t>, 442–453.</w:t>
      </w:r>
    </w:p>
    <w:p w14:paraId="4506690D" w14:textId="77777777" w:rsidR="006E736D" w:rsidRPr="006E736D" w:rsidRDefault="006E736D" w:rsidP="006E736D">
      <w:pPr>
        <w:widowControl w:val="0"/>
        <w:autoSpaceDE w:val="0"/>
        <w:autoSpaceDN w:val="0"/>
        <w:adjustRightInd w:val="0"/>
        <w:spacing w:before="140"/>
        <w:rPr>
          <w:noProof/>
        </w:rPr>
      </w:pPr>
      <w:r w:rsidRPr="006E736D">
        <w:rPr>
          <w:noProof/>
        </w:rPr>
        <w:t xml:space="preserve">Kolaczkowska, A., Kolaczkowski, M., Goffeau, A., and Moye-Rowley, W.S. (2008). Compensatory activation of the multidrug transporters Pdr5p, Snq2p, and Yor1p by Pdr1p in Saccharomyces cerevisiae. FEBS Lett. </w:t>
      </w:r>
      <w:r w:rsidRPr="006E736D">
        <w:rPr>
          <w:i/>
          <w:iCs/>
          <w:noProof/>
        </w:rPr>
        <w:t>582</w:t>
      </w:r>
      <w:r w:rsidRPr="006E736D">
        <w:rPr>
          <w:noProof/>
        </w:rPr>
        <w:t>, 977–983.</w:t>
      </w:r>
    </w:p>
    <w:p w14:paraId="21F8F2B0" w14:textId="77777777" w:rsidR="006E736D" w:rsidRPr="006E736D" w:rsidRDefault="006E736D" w:rsidP="006E736D">
      <w:pPr>
        <w:widowControl w:val="0"/>
        <w:autoSpaceDE w:val="0"/>
        <w:autoSpaceDN w:val="0"/>
        <w:adjustRightInd w:val="0"/>
        <w:spacing w:before="140"/>
        <w:rPr>
          <w:noProof/>
        </w:rPr>
      </w:pPr>
      <w:r w:rsidRPr="006E736D">
        <w:rPr>
          <w:noProof/>
        </w:rPr>
        <w:t xml:space="preserve">König, J., Rost, D., Cui, Y., and Keppler, D. (1999). Characterization of the human multidrug resistance protein isoform MRP3 localized to the basolateral hepatocyte membrane. Hepatology </w:t>
      </w:r>
      <w:r w:rsidRPr="006E736D">
        <w:rPr>
          <w:i/>
          <w:iCs/>
          <w:noProof/>
        </w:rPr>
        <w:t>29</w:t>
      </w:r>
      <w:r w:rsidRPr="006E736D">
        <w:rPr>
          <w:noProof/>
        </w:rPr>
        <w:t>, 1156–1163.</w:t>
      </w:r>
    </w:p>
    <w:p w14:paraId="6683110B" w14:textId="77777777" w:rsidR="006E736D" w:rsidRPr="006E736D" w:rsidRDefault="006E736D" w:rsidP="006E736D">
      <w:pPr>
        <w:widowControl w:val="0"/>
        <w:autoSpaceDE w:val="0"/>
        <w:autoSpaceDN w:val="0"/>
        <w:adjustRightInd w:val="0"/>
        <w:spacing w:before="140"/>
        <w:rPr>
          <w:noProof/>
        </w:rPr>
      </w:pPr>
      <w:r w:rsidRPr="006E736D">
        <w:rPr>
          <w:noProof/>
        </w:rPr>
        <w:t xml:space="preserve">Kuzmin, E., VanderSluis, B., Wang, W., Tan, G., Deshpande, R., Chen, Y., Usaj, M., Balint, A., Mattiazzi Usaj, M., van Leeuwen, J., et al. (2018). Systematic analysis of complex genetic interactions. Science (80-. ). </w:t>
      </w:r>
      <w:r w:rsidRPr="006E736D">
        <w:rPr>
          <w:i/>
          <w:iCs/>
          <w:noProof/>
        </w:rPr>
        <w:t>360</w:t>
      </w:r>
      <w:r w:rsidRPr="006E736D">
        <w:rPr>
          <w:noProof/>
        </w:rPr>
        <w:t>, eaao1729.</w:t>
      </w:r>
    </w:p>
    <w:p w14:paraId="4D31BB4C" w14:textId="77777777" w:rsidR="006E736D" w:rsidRPr="006E736D" w:rsidRDefault="006E736D" w:rsidP="006E736D">
      <w:pPr>
        <w:widowControl w:val="0"/>
        <w:autoSpaceDE w:val="0"/>
        <w:autoSpaceDN w:val="0"/>
        <w:adjustRightInd w:val="0"/>
        <w:spacing w:before="140"/>
        <w:rPr>
          <w:noProof/>
        </w:rPr>
      </w:pPr>
      <w:r w:rsidRPr="006E736D">
        <w:rPr>
          <w:noProof/>
        </w:rPr>
        <w:t xml:space="preserve">Lee, A.Y., St Onge, R.P., Proctor, M.J., Wallace, I.M., Nile, A.H., Spagnuolo, P.A., Jitkova, Y., Gronda, M., Wu, Y., Kim, M.K., et al. (2014). Mapping the cellular response to small molecules using chemogenomic fitness signatures. Science </w:t>
      </w:r>
      <w:r w:rsidRPr="006E736D">
        <w:rPr>
          <w:i/>
          <w:iCs/>
          <w:noProof/>
        </w:rPr>
        <w:t>344</w:t>
      </w:r>
      <w:r w:rsidRPr="006E736D">
        <w:rPr>
          <w:noProof/>
        </w:rPr>
        <w:t>, 208–211.</w:t>
      </w:r>
    </w:p>
    <w:p w14:paraId="07EB2675" w14:textId="77777777" w:rsidR="006E736D" w:rsidRPr="006E736D" w:rsidRDefault="006E736D" w:rsidP="006E736D">
      <w:pPr>
        <w:widowControl w:val="0"/>
        <w:autoSpaceDE w:val="0"/>
        <w:autoSpaceDN w:val="0"/>
        <w:adjustRightInd w:val="0"/>
        <w:spacing w:before="140"/>
        <w:rPr>
          <w:noProof/>
        </w:rPr>
      </w:pPr>
      <w:r w:rsidRPr="006E736D">
        <w:rPr>
          <w:noProof/>
        </w:rPr>
        <w:t xml:space="preserve">Ma, J., Yu, M.K., Fong, S., Ono, K., Sage, E., Demchak, B., Sharan, R., and Ideker, T. (2018). Using deep learning to model the hierarchical structure and function of a cell. Nat. Methods </w:t>
      </w:r>
      <w:r w:rsidRPr="006E736D">
        <w:rPr>
          <w:i/>
          <w:iCs/>
          <w:noProof/>
        </w:rPr>
        <w:t>15</w:t>
      </w:r>
      <w:r w:rsidRPr="006E736D">
        <w:rPr>
          <w:noProof/>
        </w:rPr>
        <w:t>, 290–298.</w:t>
      </w:r>
    </w:p>
    <w:p w14:paraId="632F13CB" w14:textId="77777777" w:rsidR="006E736D" w:rsidRPr="006E736D" w:rsidRDefault="006E736D" w:rsidP="006E736D">
      <w:pPr>
        <w:widowControl w:val="0"/>
        <w:autoSpaceDE w:val="0"/>
        <w:autoSpaceDN w:val="0"/>
        <w:adjustRightInd w:val="0"/>
        <w:spacing w:before="140"/>
        <w:rPr>
          <w:noProof/>
        </w:rPr>
      </w:pPr>
      <w:r w:rsidRPr="006E736D">
        <w:rPr>
          <w:noProof/>
        </w:rPr>
        <w:t xml:space="preserve">Mani, R., St Onge, R.P., Hartman, J.L., Giaever, G., and Roth, F.P. (2008). Defining genetic interaction. Proc. Natl. Acad. Sci. U. S. A. </w:t>
      </w:r>
      <w:r w:rsidRPr="006E736D">
        <w:rPr>
          <w:i/>
          <w:iCs/>
          <w:noProof/>
        </w:rPr>
        <w:t>105</w:t>
      </w:r>
      <w:r w:rsidRPr="006E736D">
        <w:rPr>
          <w:noProof/>
        </w:rPr>
        <w:t>, 3461–3466.</w:t>
      </w:r>
    </w:p>
    <w:p w14:paraId="201742EB" w14:textId="77777777" w:rsidR="006E736D" w:rsidRPr="006E736D" w:rsidRDefault="006E736D" w:rsidP="006E736D">
      <w:pPr>
        <w:widowControl w:val="0"/>
        <w:autoSpaceDE w:val="0"/>
        <w:autoSpaceDN w:val="0"/>
        <w:adjustRightInd w:val="0"/>
        <w:spacing w:before="140"/>
        <w:rPr>
          <w:noProof/>
        </w:rPr>
      </w:pPr>
      <w:r w:rsidRPr="006E736D">
        <w:rPr>
          <w:noProof/>
        </w:rPr>
        <w:t xml:space="preserve">Najm, F.J., Strand, C., Donovan, K.F., Hegde, M., Sanson, K.R., Vaimberg, E.W., Sullender, M.E., Hartenian, E., Kalani, Z., Fusi, N., et al. (2017). Orthologous CRISPR–Cas9 enzymes for combinatorial genetic screens. Nat. Biotechnol. </w:t>
      </w:r>
      <w:r w:rsidRPr="006E736D">
        <w:rPr>
          <w:i/>
          <w:iCs/>
          <w:noProof/>
        </w:rPr>
        <w:t>36</w:t>
      </w:r>
      <w:r w:rsidRPr="006E736D">
        <w:rPr>
          <w:noProof/>
        </w:rPr>
        <w:t>, 179–189.</w:t>
      </w:r>
    </w:p>
    <w:p w14:paraId="376EE1A0" w14:textId="77777777" w:rsidR="006E736D" w:rsidRPr="006E736D" w:rsidRDefault="006E736D" w:rsidP="006E736D">
      <w:pPr>
        <w:widowControl w:val="0"/>
        <w:autoSpaceDE w:val="0"/>
        <w:autoSpaceDN w:val="0"/>
        <w:adjustRightInd w:val="0"/>
        <w:spacing w:before="140"/>
        <w:rPr>
          <w:noProof/>
        </w:rPr>
      </w:pPr>
      <w:r w:rsidRPr="006E736D">
        <w:rPr>
          <w:noProof/>
        </w:rPr>
        <w:t xml:space="preserve">Otwinowski, J., McCandlish, D.M., and Plotkin, J.B. (2018). Inferring the shape of global epistasis. Proc. Natl. Acad. Sci. U. S. A. </w:t>
      </w:r>
      <w:r w:rsidRPr="006E736D">
        <w:rPr>
          <w:i/>
          <w:iCs/>
          <w:noProof/>
        </w:rPr>
        <w:t>115</w:t>
      </w:r>
      <w:r w:rsidRPr="006E736D">
        <w:rPr>
          <w:noProof/>
        </w:rPr>
        <w:t>, E7550–E7558.</w:t>
      </w:r>
    </w:p>
    <w:p w14:paraId="33D29011" w14:textId="77777777" w:rsidR="006E736D" w:rsidRPr="006E736D" w:rsidRDefault="006E736D" w:rsidP="006E736D">
      <w:pPr>
        <w:widowControl w:val="0"/>
        <w:autoSpaceDE w:val="0"/>
        <w:autoSpaceDN w:val="0"/>
        <w:adjustRightInd w:val="0"/>
        <w:spacing w:before="140"/>
        <w:rPr>
          <w:noProof/>
        </w:rPr>
      </w:pPr>
      <w:r w:rsidRPr="006E736D">
        <w:rPr>
          <w:noProof/>
        </w:rPr>
        <w:t xml:space="preserve">Rubin, A.J., Parker, K.R., Satpathy, A.T., Qi, Y., Wu, B., Ong, A.J., Mumbach, M.R., Ji, A.L., Kim, D.S., Cho, S.W., et al. (2018). Coupled Single-Cell CRISPR Screening and Epigenomic </w:t>
      </w:r>
      <w:r w:rsidRPr="006E736D">
        <w:rPr>
          <w:noProof/>
        </w:rPr>
        <w:lastRenderedPageBreak/>
        <w:t>Profiling Reveals Causal Gene Regulatory Networks. Cell.</w:t>
      </w:r>
    </w:p>
    <w:p w14:paraId="2FEDA6F5" w14:textId="77777777" w:rsidR="006E736D" w:rsidRPr="006E736D" w:rsidRDefault="006E736D" w:rsidP="006E736D">
      <w:pPr>
        <w:widowControl w:val="0"/>
        <w:autoSpaceDE w:val="0"/>
        <w:autoSpaceDN w:val="0"/>
        <w:adjustRightInd w:val="0"/>
        <w:spacing w:before="140"/>
        <w:rPr>
          <w:noProof/>
        </w:rPr>
      </w:pPr>
      <w:r w:rsidRPr="006E736D">
        <w:rPr>
          <w:noProof/>
        </w:rPr>
        <w:t xml:space="preserve">Sarkisyan, K.S., Bolotin, D.A., Meer, M. V., Usmanova, D.R., Mishin, A.S., Sharonov, G. V., Ivankov, D.N., Bozhanova, N.G., Baranov, M.S., Soylemez, O., et al. (2016). Local fitness landscape of the green fluorescent protein. Nature </w:t>
      </w:r>
      <w:r w:rsidRPr="006E736D">
        <w:rPr>
          <w:i/>
          <w:iCs/>
          <w:noProof/>
        </w:rPr>
        <w:t>533</w:t>
      </w:r>
      <w:r w:rsidRPr="006E736D">
        <w:rPr>
          <w:noProof/>
        </w:rPr>
        <w:t>, 397–401.</w:t>
      </w:r>
    </w:p>
    <w:p w14:paraId="4B2AC31E" w14:textId="77777777" w:rsidR="006E736D" w:rsidRPr="006E736D" w:rsidRDefault="006E736D" w:rsidP="006E736D">
      <w:pPr>
        <w:widowControl w:val="0"/>
        <w:autoSpaceDE w:val="0"/>
        <w:autoSpaceDN w:val="0"/>
        <w:adjustRightInd w:val="0"/>
        <w:spacing w:before="140"/>
        <w:rPr>
          <w:noProof/>
        </w:rPr>
      </w:pPr>
      <w:r w:rsidRPr="006E736D">
        <w:rPr>
          <w:noProof/>
        </w:rPr>
        <w:t>Shaw, W.M., Yamauchi, H., Mead, J., Gowers, G.F., Oling, D., Larsson, N., Wigglesworth, M., Ladds, G., and Ellis, T. (2018). Engineering a model cell for rational tuning of GPCR signaling. BioRxiv 390559.</w:t>
      </w:r>
    </w:p>
    <w:p w14:paraId="428C45FE" w14:textId="77777777" w:rsidR="006E736D" w:rsidRPr="006E736D" w:rsidRDefault="006E736D" w:rsidP="006E736D">
      <w:pPr>
        <w:widowControl w:val="0"/>
        <w:autoSpaceDE w:val="0"/>
        <w:autoSpaceDN w:val="0"/>
        <w:adjustRightInd w:val="0"/>
        <w:spacing w:before="140"/>
        <w:rPr>
          <w:noProof/>
        </w:rPr>
      </w:pPr>
      <w:r w:rsidRPr="006E736D">
        <w:rPr>
          <w:noProof/>
        </w:rPr>
        <w:t xml:space="preserve">Shekhar-Guturja, T., Tebung, W.A., Mount, H., Liu, N., Köhler, J.R., Whiteway, M., and Cowen, L.E. (2016). Beauvericin Potentiates Azole Activity via Inhibition of Multidrug Efflux, Blocks </w:t>
      </w:r>
      <w:r w:rsidRPr="006E736D">
        <w:rPr>
          <w:i/>
          <w:iCs/>
          <w:noProof/>
        </w:rPr>
        <w:t>C. albicans</w:t>
      </w:r>
      <w:r w:rsidRPr="006E736D">
        <w:rPr>
          <w:noProof/>
        </w:rPr>
        <w:t xml:space="preserve"> Morphogenesis, and is Effluxed via Yor1 and Circuitry Controlled by Zcf29. Antimicrob. Agents Chemother. </w:t>
      </w:r>
      <w:r w:rsidRPr="006E736D">
        <w:rPr>
          <w:i/>
          <w:iCs/>
          <w:noProof/>
        </w:rPr>
        <w:t>60</w:t>
      </w:r>
      <w:r w:rsidRPr="006E736D">
        <w:rPr>
          <w:noProof/>
        </w:rPr>
        <w:t>, AAC.01959-16.</w:t>
      </w:r>
    </w:p>
    <w:p w14:paraId="1A65F0ED" w14:textId="77777777" w:rsidR="006E736D" w:rsidRPr="006E736D" w:rsidRDefault="006E736D" w:rsidP="006E736D">
      <w:pPr>
        <w:widowControl w:val="0"/>
        <w:autoSpaceDE w:val="0"/>
        <w:autoSpaceDN w:val="0"/>
        <w:adjustRightInd w:val="0"/>
        <w:spacing w:before="140"/>
        <w:rPr>
          <w:noProof/>
        </w:rPr>
      </w:pPr>
      <w:r w:rsidRPr="006E736D">
        <w:rPr>
          <w:noProof/>
        </w:rPr>
        <w:t xml:space="preserve">Shen, J.P., and Ideker, T. (2018). Synthetic Lethal Networks for Precision Oncology: Promises and Pitfalls. J. Mol. Biol. </w:t>
      </w:r>
      <w:r w:rsidRPr="006E736D">
        <w:rPr>
          <w:i/>
          <w:iCs/>
          <w:noProof/>
        </w:rPr>
        <w:t>430</w:t>
      </w:r>
      <w:r w:rsidRPr="006E736D">
        <w:rPr>
          <w:noProof/>
        </w:rPr>
        <w:t>, 2900–2912.</w:t>
      </w:r>
    </w:p>
    <w:p w14:paraId="53D86ACB" w14:textId="77777777" w:rsidR="006E736D" w:rsidRPr="006E736D" w:rsidRDefault="006E736D" w:rsidP="006E736D">
      <w:pPr>
        <w:widowControl w:val="0"/>
        <w:autoSpaceDE w:val="0"/>
        <w:autoSpaceDN w:val="0"/>
        <w:adjustRightInd w:val="0"/>
        <w:spacing w:before="140"/>
        <w:rPr>
          <w:noProof/>
        </w:rPr>
      </w:pPr>
      <w:r w:rsidRPr="006E736D">
        <w:rPr>
          <w:noProof/>
        </w:rPr>
        <w:t xml:space="preserve">Shen, J.P., Zhao, D., Sasik, R., Luebeck, J., Birmingham, A., Bojorquez-Gomez, A., Licon, K., Klepper, K., Pekin, D., Beckett, A.N., et al. (2017). Combinatorial CRISPR–Cas9 screens for de novo mapping of genetic interactions. Nat. Methods </w:t>
      </w:r>
      <w:r w:rsidRPr="006E736D">
        <w:rPr>
          <w:i/>
          <w:iCs/>
          <w:noProof/>
        </w:rPr>
        <w:t>14</w:t>
      </w:r>
      <w:r w:rsidRPr="006E736D">
        <w:rPr>
          <w:noProof/>
        </w:rPr>
        <w:t>, 573–576.</w:t>
      </w:r>
    </w:p>
    <w:p w14:paraId="3085DE84" w14:textId="77777777" w:rsidR="006E736D" w:rsidRPr="006E736D" w:rsidRDefault="006E736D" w:rsidP="006E736D">
      <w:pPr>
        <w:widowControl w:val="0"/>
        <w:autoSpaceDE w:val="0"/>
        <w:autoSpaceDN w:val="0"/>
        <w:adjustRightInd w:val="0"/>
        <w:spacing w:before="140"/>
        <w:rPr>
          <w:noProof/>
        </w:rPr>
      </w:pPr>
      <w:r w:rsidRPr="006E736D">
        <w:rPr>
          <w:noProof/>
        </w:rPr>
        <w:t xml:space="preserve">Snider, J., Kittanakom, S., Damjanovic, D., Curak, J., Wong, V., and Stagljar, I. (2010). Detecting interactions with membrane proteins using a membrane two-hybrid assay in yeast. Nat. Protoc. </w:t>
      </w:r>
      <w:r w:rsidRPr="006E736D">
        <w:rPr>
          <w:i/>
          <w:iCs/>
          <w:noProof/>
        </w:rPr>
        <w:t>5</w:t>
      </w:r>
      <w:r w:rsidRPr="006E736D">
        <w:rPr>
          <w:noProof/>
        </w:rPr>
        <w:t>, 1281–1293.</w:t>
      </w:r>
    </w:p>
    <w:p w14:paraId="1AB62F98" w14:textId="77777777" w:rsidR="006E736D" w:rsidRPr="006E736D" w:rsidRDefault="006E736D" w:rsidP="006E736D">
      <w:pPr>
        <w:widowControl w:val="0"/>
        <w:autoSpaceDE w:val="0"/>
        <w:autoSpaceDN w:val="0"/>
        <w:adjustRightInd w:val="0"/>
        <w:spacing w:before="140"/>
        <w:rPr>
          <w:noProof/>
        </w:rPr>
      </w:pPr>
      <w:r w:rsidRPr="006E736D">
        <w:rPr>
          <w:noProof/>
        </w:rPr>
        <w:t xml:space="preserve">Snider, J., Hanif, A., Lee, M.E., Jin, K., Yu, A.R., Graham, C., Chuk, M., Damjanovic, D., Wierzbicka, M., Tang, P., et al. (2013). Mapping the functional yeast ABC transporter interactome. Nat. Chem. Biol. </w:t>
      </w:r>
      <w:r w:rsidRPr="006E736D">
        <w:rPr>
          <w:i/>
          <w:iCs/>
          <w:noProof/>
        </w:rPr>
        <w:t>9</w:t>
      </w:r>
      <w:r w:rsidRPr="006E736D">
        <w:rPr>
          <w:noProof/>
        </w:rPr>
        <w:t>, 565–572.</w:t>
      </w:r>
    </w:p>
    <w:p w14:paraId="5A4C9230" w14:textId="77777777" w:rsidR="006E736D" w:rsidRPr="006E736D" w:rsidRDefault="006E736D" w:rsidP="006E736D">
      <w:pPr>
        <w:widowControl w:val="0"/>
        <w:autoSpaceDE w:val="0"/>
        <w:autoSpaceDN w:val="0"/>
        <w:adjustRightInd w:val="0"/>
        <w:spacing w:before="140"/>
        <w:rPr>
          <w:noProof/>
        </w:rPr>
      </w:pPr>
      <w:r w:rsidRPr="006E736D">
        <w:rPr>
          <w:noProof/>
        </w:rPr>
        <w:t xml:space="preserve">Sousa, C.A., Hanselaer, S., and Soares, E. V. (2015). ABCC Subfamily Vacuolar Transporters are Involved in Pb (Lead) Detoxification in Saccharomyces cerevisiae. Appl. Biochem. Biotechnol. </w:t>
      </w:r>
      <w:r w:rsidRPr="006E736D">
        <w:rPr>
          <w:i/>
          <w:iCs/>
          <w:noProof/>
        </w:rPr>
        <w:t>175</w:t>
      </w:r>
      <w:r w:rsidRPr="006E736D">
        <w:rPr>
          <w:noProof/>
        </w:rPr>
        <w:t>, 65–74.</w:t>
      </w:r>
    </w:p>
    <w:p w14:paraId="46912F94" w14:textId="77777777" w:rsidR="006E736D" w:rsidRPr="006E736D" w:rsidRDefault="006E736D" w:rsidP="006E736D">
      <w:pPr>
        <w:widowControl w:val="0"/>
        <w:autoSpaceDE w:val="0"/>
        <w:autoSpaceDN w:val="0"/>
        <w:adjustRightInd w:val="0"/>
        <w:spacing w:before="140"/>
        <w:rPr>
          <w:noProof/>
        </w:rPr>
      </w:pPr>
      <w:r w:rsidRPr="006E736D">
        <w:rPr>
          <w:noProof/>
        </w:rPr>
        <w:t xml:space="preserve">St Onge, R.P., Mani, R., Oh, J., Proctor, M., Fung, E., Davis, R.W., Nislow, C., Roth, F.P., and Giaever, G. (2007). Systematic pathway analysis using high-resolution fitness profiling of combinatorial gene deletions. Nat. Genet. </w:t>
      </w:r>
      <w:r w:rsidRPr="006E736D">
        <w:rPr>
          <w:i/>
          <w:iCs/>
          <w:noProof/>
        </w:rPr>
        <w:t>39</w:t>
      </w:r>
      <w:r w:rsidRPr="006E736D">
        <w:rPr>
          <w:noProof/>
        </w:rPr>
        <w:t>, 199–206.</w:t>
      </w:r>
    </w:p>
    <w:p w14:paraId="4ADB0912" w14:textId="77777777" w:rsidR="006E736D" w:rsidRPr="006E736D" w:rsidRDefault="006E736D" w:rsidP="006E736D">
      <w:pPr>
        <w:widowControl w:val="0"/>
        <w:autoSpaceDE w:val="0"/>
        <w:autoSpaceDN w:val="0"/>
        <w:adjustRightInd w:val="0"/>
        <w:spacing w:before="140"/>
        <w:rPr>
          <w:noProof/>
        </w:rPr>
      </w:pPr>
      <w:r w:rsidRPr="006E736D">
        <w:rPr>
          <w:noProof/>
        </w:rPr>
        <w:t xml:space="preserve">Suzuki, Y., St Onge, R.P., Mani, R., King, O.D., Heilbut, A., Labunskyy, V.M., Chen, W., Pham, L., Zhang, L. V, Tong, A.H.Y., et al. (2011). Knocking out multigene redundancies via cycles of sexual assortment and fluorescence selection. Nat. Methods </w:t>
      </w:r>
      <w:r w:rsidRPr="006E736D">
        <w:rPr>
          <w:i/>
          <w:iCs/>
          <w:noProof/>
        </w:rPr>
        <w:t>8</w:t>
      </w:r>
      <w:r w:rsidRPr="006E736D">
        <w:rPr>
          <w:noProof/>
        </w:rPr>
        <w:t>, 159–164.</w:t>
      </w:r>
    </w:p>
    <w:p w14:paraId="4FF7DC3E" w14:textId="77777777" w:rsidR="006E736D" w:rsidRPr="006E736D" w:rsidRDefault="006E736D" w:rsidP="006E736D">
      <w:pPr>
        <w:widowControl w:val="0"/>
        <w:autoSpaceDE w:val="0"/>
        <w:autoSpaceDN w:val="0"/>
        <w:adjustRightInd w:val="0"/>
        <w:spacing w:before="140"/>
        <w:rPr>
          <w:noProof/>
        </w:rPr>
      </w:pPr>
      <w:r w:rsidRPr="006E736D">
        <w:rPr>
          <w:noProof/>
        </w:rPr>
        <w:t xml:space="preserve">Takahashi, K., and Yamanaka, S. (2006). Induction of Pluripotent Stem Cells from Mouse Embryonic and Adult Fibroblast Cultures by Defined Factors. Cell </w:t>
      </w:r>
      <w:r w:rsidRPr="006E736D">
        <w:rPr>
          <w:i/>
          <w:iCs/>
          <w:noProof/>
        </w:rPr>
        <w:t>126</w:t>
      </w:r>
      <w:r w:rsidRPr="006E736D">
        <w:rPr>
          <w:noProof/>
        </w:rPr>
        <w:t>, 663–676.</w:t>
      </w:r>
    </w:p>
    <w:p w14:paraId="72C91528" w14:textId="77777777" w:rsidR="006E736D" w:rsidRPr="006E736D" w:rsidRDefault="006E736D" w:rsidP="006E736D">
      <w:pPr>
        <w:widowControl w:val="0"/>
        <w:autoSpaceDE w:val="0"/>
        <w:autoSpaceDN w:val="0"/>
        <w:adjustRightInd w:val="0"/>
        <w:spacing w:before="140"/>
        <w:rPr>
          <w:noProof/>
        </w:rPr>
      </w:pPr>
      <w:r w:rsidRPr="006E736D">
        <w:rPr>
          <w:noProof/>
        </w:rPr>
        <w:t xml:space="preserve">Tarassov, K., Messier, V., Landry, C.R., Radinovic, S., Serna Molina, M.M., Shames, I., Malitskaya, Y., Vogel, J., Bussey, H., and Michnick, S.W. (2008). An in vivo map of the yeast protein interactome. Science </w:t>
      </w:r>
      <w:r w:rsidRPr="006E736D">
        <w:rPr>
          <w:i/>
          <w:iCs/>
          <w:noProof/>
        </w:rPr>
        <w:t>320</w:t>
      </w:r>
      <w:r w:rsidRPr="006E736D">
        <w:rPr>
          <w:noProof/>
        </w:rPr>
        <w:t>, 1465–1470.</w:t>
      </w:r>
    </w:p>
    <w:p w14:paraId="273D892F" w14:textId="77777777" w:rsidR="006E736D" w:rsidRPr="006E736D" w:rsidRDefault="006E736D" w:rsidP="006E736D">
      <w:pPr>
        <w:widowControl w:val="0"/>
        <w:autoSpaceDE w:val="0"/>
        <w:autoSpaceDN w:val="0"/>
        <w:adjustRightInd w:val="0"/>
        <w:spacing w:before="140"/>
        <w:rPr>
          <w:noProof/>
        </w:rPr>
      </w:pPr>
      <w:r w:rsidRPr="006E736D">
        <w:rPr>
          <w:noProof/>
        </w:rPr>
        <w:t xml:space="preserve">Taylor, M.B., Ehrenreich, I.M., Rothstein, R., Hu, T., and Mast, J. (2014). Genetic Interactions Involving Five or More Genes Contribute to a Complex Trait in Yeast. PLoS Genet. </w:t>
      </w:r>
      <w:r w:rsidRPr="006E736D">
        <w:rPr>
          <w:i/>
          <w:iCs/>
          <w:noProof/>
        </w:rPr>
        <w:t>10</w:t>
      </w:r>
      <w:r w:rsidRPr="006E736D">
        <w:rPr>
          <w:noProof/>
        </w:rPr>
        <w:t>, e1004324.</w:t>
      </w:r>
    </w:p>
    <w:p w14:paraId="7EC4880B" w14:textId="77777777" w:rsidR="006E736D" w:rsidRPr="006E736D" w:rsidRDefault="006E736D" w:rsidP="006E736D">
      <w:pPr>
        <w:widowControl w:val="0"/>
        <w:autoSpaceDE w:val="0"/>
        <w:autoSpaceDN w:val="0"/>
        <w:adjustRightInd w:val="0"/>
        <w:spacing w:before="140"/>
        <w:rPr>
          <w:noProof/>
        </w:rPr>
      </w:pPr>
      <w:r w:rsidRPr="006E736D">
        <w:rPr>
          <w:noProof/>
        </w:rPr>
        <w:lastRenderedPageBreak/>
        <w:t xml:space="preserve">Wang, H., Yang, H., Shivalila, C.S., Dawlaty, M.M., Cheng, A.W., Zhang, F., and Jaenisch, R. (2013). One-Step Generation of Mice Carrying Mutations in Multiple Genes by CRISPR/Cas-Mediated Genome Engineering. Cell </w:t>
      </w:r>
      <w:r w:rsidRPr="006E736D">
        <w:rPr>
          <w:i/>
          <w:iCs/>
          <w:noProof/>
        </w:rPr>
        <w:t>153</w:t>
      </w:r>
      <w:r w:rsidRPr="006E736D">
        <w:rPr>
          <w:noProof/>
        </w:rPr>
        <w:t>, 910–918.</w:t>
      </w:r>
    </w:p>
    <w:p w14:paraId="54A40222" w14:textId="77777777" w:rsidR="006E736D" w:rsidRPr="006E736D" w:rsidRDefault="006E736D" w:rsidP="006E736D">
      <w:pPr>
        <w:widowControl w:val="0"/>
        <w:autoSpaceDE w:val="0"/>
        <w:autoSpaceDN w:val="0"/>
        <w:adjustRightInd w:val="0"/>
        <w:spacing w:before="140"/>
        <w:rPr>
          <w:noProof/>
        </w:rPr>
      </w:pPr>
      <w:r w:rsidRPr="006E736D">
        <w:rPr>
          <w:noProof/>
        </w:rPr>
        <w:t xml:space="preserve">Wang, M., Herrmann, C.J., Simonovic, M., Szklarczyk, D., and von Mering, C. (2015). Version 4.0 of PaxDb: Protein abundance data, integrated across model organisms, tissues, and cell-lines. Proteomics </w:t>
      </w:r>
      <w:r w:rsidRPr="006E736D">
        <w:rPr>
          <w:i/>
          <w:iCs/>
          <w:noProof/>
        </w:rPr>
        <w:t>15</w:t>
      </w:r>
      <w:r w:rsidRPr="006E736D">
        <w:rPr>
          <w:noProof/>
        </w:rPr>
        <w:t>, 3163–3168.</w:t>
      </w:r>
    </w:p>
    <w:p w14:paraId="32F2C12C" w14:textId="77777777" w:rsidR="006E736D" w:rsidRPr="006E736D" w:rsidRDefault="006E736D" w:rsidP="006E736D">
      <w:pPr>
        <w:widowControl w:val="0"/>
        <w:autoSpaceDE w:val="0"/>
        <w:autoSpaceDN w:val="0"/>
        <w:adjustRightInd w:val="0"/>
        <w:spacing w:before="140"/>
        <w:rPr>
          <w:noProof/>
        </w:rPr>
      </w:pPr>
      <w:r w:rsidRPr="006E736D">
        <w:rPr>
          <w:noProof/>
        </w:rPr>
        <w:t xml:space="preserve">Wieczorke, R., Krampe, S., Weierstall, T., Freidel, K., Hollenberg, C.P., and Boles, E. (1999). Concurrent knock-out of at least 20 transporter genes is required to block uptake of hexoses in Saccharomyces cerevisiae. FEBS Lett. </w:t>
      </w:r>
      <w:r w:rsidRPr="006E736D">
        <w:rPr>
          <w:i/>
          <w:iCs/>
          <w:noProof/>
        </w:rPr>
        <w:t>464</w:t>
      </w:r>
      <w:r w:rsidRPr="006E736D">
        <w:rPr>
          <w:noProof/>
        </w:rPr>
        <w:t>, 123–128.</w:t>
      </w:r>
    </w:p>
    <w:p w14:paraId="25E98143" w14:textId="77777777" w:rsidR="006E736D" w:rsidRPr="006E736D" w:rsidRDefault="006E736D" w:rsidP="006E736D">
      <w:pPr>
        <w:widowControl w:val="0"/>
        <w:autoSpaceDE w:val="0"/>
        <w:autoSpaceDN w:val="0"/>
        <w:adjustRightInd w:val="0"/>
        <w:spacing w:before="140"/>
        <w:rPr>
          <w:noProof/>
        </w:rPr>
      </w:pPr>
      <w:r w:rsidRPr="006E736D">
        <w:rPr>
          <w:noProof/>
        </w:rPr>
        <w:t xml:space="preserve">Wong, A.S.L., Choi, G.C.G., Cui, C.H., Pregernig, G., Milani, P., Adam, M., Perli, S.D., Kazer, S.W., Gaillard, A., Hermann, M., et al. (2016). Multiplexed barcoded CRISPR-Cas9 screening enabled by CombiGEM. Proc. Natl. Acad. Sci. U. S. A. </w:t>
      </w:r>
      <w:r w:rsidRPr="006E736D">
        <w:rPr>
          <w:i/>
          <w:iCs/>
          <w:noProof/>
        </w:rPr>
        <w:t>113</w:t>
      </w:r>
      <w:r w:rsidRPr="006E736D">
        <w:rPr>
          <w:noProof/>
        </w:rPr>
        <w:t>, 2544–2549.</w:t>
      </w:r>
    </w:p>
    <w:p w14:paraId="0A10BDBC" w14:textId="77777777" w:rsidR="006E736D" w:rsidRPr="006E736D" w:rsidRDefault="006E736D" w:rsidP="006E736D">
      <w:pPr>
        <w:widowControl w:val="0"/>
        <w:autoSpaceDE w:val="0"/>
        <w:autoSpaceDN w:val="0"/>
        <w:adjustRightInd w:val="0"/>
        <w:spacing w:before="140"/>
        <w:rPr>
          <w:noProof/>
        </w:rPr>
      </w:pPr>
      <w:r w:rsidRPr="006E736D">
        <w:rPr>
          <w:noProof/>
        </w:rPr>
        <w:t xml:space="preserve">Xu, S., Wang, Z., Kim, K.W., Jin, Y., and Chisholm, A.D. (2016). Targeted Mutagenesis of Duplicated Genes in Caenorhabditis elegans Using CRISPR-Cas9. J. Genet. Genomics </w:t>
      </w:r>
      <w:r w:rsidRPr="006E736D">
        <w:rPr>
          <w:i/>
          <w:iCs/>
          <w:noProof/>
        </w:rPr>
        <w:t>43</w:t>
      </w:r>
      <w:r w:rsidRPr="006E736D">
        <w:rPr>
          <w:noProof/>
        </w:rPr>
        <w:t>, 103–106.</w:t>
      </w:r>
    </w:p>
    <w:p w14:paraId="3F4B9955" w14:textId="77777777" w:rsidR="006E736D" w:rsidRPr="006E736D" w:rsidRDefault="006E736D" w:rsidP="006E736D">
      <w:pPr>
        <w:widowControl w:val="0"/>
        <w:autoSpaceDE w:val="0"/>
        <w:autoSpaceDN w:val="0"/>
        <w:adjustRightInd w:val="0"/>
        <w:spacing w:before="140"/>
        <w:rPr>
          <w:noProof/>
        </w:rPr>
      </w:pPr>
      <w:r w:rsidRPr="006E736D">
        <w:rPr>
          <w:noProof/>
        </w:rPr>
        <w:t xml:space="preserve">Yachie, N., Petsalaki, E., Mellor, J.C., Weile, J., Jacob, Y., Verby, M., Ozturk, S.B., Li, S., Cote, A.G., Mosca, R., et al. (2016). Pooled-matrix protein interaction screens using Barcode Fusion Genetics. Mol. Syst. Biol. </w:t>
      </w:r>
      <w:r w:rsidRPr="006E736D">
        <w:rPr>
          <w:i/>
          <w:iCs/>
          <w:noProof/>
        </w:rPr>
        <w:t>12</w:t>
      </w:r>
      <w:r w:rsidRPr="006E736D">
        <w:rPr>
          <w:noProof/>
        </w:rPr>
        <w:t>, 863.</w:t>
      </w:r>
    </w:p>
    <w:p w14:paraId="52462905" w14:textId="77777777" w:rsidR="006E736D" w:rsidRPr="006E736D" w:rsidRDefault="006E736D" w:rsidP="006E736D">
      <w:pPr>
        <w:widowControl w:val="0"/>
        <w:autoSpaceDE w:val="0"/>
        <w:autoSpaceDN w:val="0"/>
        <w:adjustRightInd w:val="0"/>
        <w:spacing w:before="140"/>
        <w:rPr>
          <w:noProof/>
        </w:rPr>
      </w:pPr>
      <w:r w:rsidRPr="006E736D">
        <w:rPr>
          <w:noProof/>
        </w:rPr>
        <w:t xml:space="preserve">Zeitoun, R.I., Pines, G., Grau, W.C., and Gill, R.T. (2017). Quantitative Tracking of Combinatorially Engineered Populations with Multiplexed Binary Assemblies. ACS Synth. Biol. </w:t>
      </w:r>
      <w:r w:rsidRPr="006E736D">
        <w:rPr>
          <w:i/>
          <w:iCs/>
          <w:noProof/>
        </w:rPr>
        <w:t>6</w:t>
      </w:r>
      <w:r w:rsidRPr="006E736D">
        <w:rPr>
          <w:noProof/>
        </w:rPr>
        <w:t>, 619–627.</w:t>
      </w:r>
    </w:p>
    <w:p w14:paraId="68A0882B" w14:textId="77777777" w:rsidR="006E736D" w:rsidRPr="006E736D" w:rsidRDefault="006E736D" w:rsidP="006E736D">
      <w:pPr>
        <w:widowControl w:val="0"/>
        <w:autoSpaceDE w:val="0"/>
        <w:autoSpaceDN w:val="0"/>
        <w:adjustRightInd w:val="0"/>
        <w:spacing w:before="140"/>
        <w:rPr>
          <w:noProof/>
        </w:rPr>
      </w:pPr>
      <w:r w:rsidRPr="006E736D">
        <w:rPr>
          <w:noProof/>
        </w:rPr>
        <w:t xml:space="preserve">Zhang, Z., Mao, Y., Ha, S., Liu, W., Botella, J.R., and Zhu, J.-K. (2016). A multiplex CRISPR/Cas9 platform for fast and efficient editing of multiple genes in Arabidopsis. Plant Cell Rep. </w:t>
      </w:r>
      <w:r w:rsidRPr="006E736D">
        <w:rPr>
          <w:i/>
          <w:iCs/>
          <w:noProof/>
        </w:rPr>
        <w:t>35</w:t>
      </w:r>
      <w:r w:rsidRPr="006E736D">
        <w:rPr>
          <w:noProof/>
        </w:rPr>
        <w:t>, 1519–1533.</w:t>
      </w:r>
    </w:p>
    <w:p w14:paraId="5E7D0454" w14:textId="4BBCA9CF" w:rsidR="001F052C" w:rsidRPr="00233F15" w:rsidRDefault="00C1486D" w:rsidP="006E736D">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937"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938" w:author="Albi Celaj" w:date="2019-02-21T15:13:00Z">
        <w:r w:rsidR="00580E8F">
          <w:tab/>
        </w:r>
      </w:ins>
      <w:del w:id="939" w:author="Albi Celaj"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940"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941"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942" w:author="Albi Celaj" w:date="2019-02-21T14:41:00Z">
        <w:r w:rsidR="00011FDC" w:rsidRPr="00CC390A" w:rsidDel="00794D03">
          <w:rPr>
            <w:b/>
          </w:rPr>
          <w:delText>n</w:delText>
        </w:r>
      </w:del>
      <w:r w:rsidR="00011FDC" w:rsidRPr="00CC390A">
        <w:rPr>
          <w:b/>
        </w:rPr>
        <w:t xml:space="preserve"> </w:t>
      </w:r>
      <w:del w:id="943" w:author="Albi Celaj" w:date="2019-02-21T12:42:00Z">
        <w:r w:rsidR="00011FDC" w:rsidRPr="00CC390A" w:rsidDel="008A41C5">
          <w:rPr>
            <w:b/>
          </w:rPr>
          <w:delText xml:space="preserve">Exhaustive </w:delText>
        </w:r>
      </w:del>
      <w:ins w:id="944"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945" w:author="Albi Celaj" w:date="2019-02-21T15:00:00Z">
        <w:r w:rsidR="00FB5937" w:rsidDel="00744919">
          <w:delText xml:space="preserve"> </w:delText>
        </w:r>
      </w:del>
      <w:ins w:id="946" w:author="Albi Celaj" w:date="2019-02-21T15:00:00Z">
        <w:r w:rsidR="00744919">
          <w:t xml:space="preserve"> as indicated by the legend.</w:t>
        </w:r>
      </w:ins>
      <w:del w:id="947"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948"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949" w:author="Albi Celaj" w:date="2019-02-21T14:39:00Z">
        <w:r w:rsidR="00C379F2">
          <w:t xml:space="preserve">See also </w:t>
        </w:r>
      </w:ins>
      <w:r w:rsidR="004452EF">
        <w:t>Figure</w:t>
      </w:r>
      <w:ins w:id="950" w:author="Albi Celaj" w:date="2019-02-21T14:39:00Z">
        <w:r w:rsidR="00C379F2">
          <w:t>s</w:t>
        </w:r>
      </w:ins>
      <w:r w:rsidR="004452EF">
        <w:t xml:space="preserve"> </w:t>
      </w:r>
      <w:r w:rsidR="00EB3FCB">
        <w:t>S</w:t>
      </w:r>
      <w:ins w:id="951" w:author="Albi Celaj" w:date="2019-02-21T14:39:00Z">
        <w:r w:rsidR="00C379F2">
          <w:t>3 and S4</w:t>
        </w:r>
      </w:ins>
      <w:del w:id="952"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953" w:author="Albi Celaj" w:date="2019-02-21T12:43:00Z"/>
        </w:rPr>
      </w:pPr>
      <w:ins w:id="954" w:author="Albi Celaj" w:date="2019-02-21T12:43:00Z">
        <w:r>
          <w:rPr>
            <w:b/>
          </w:rPr>
          <w:t>(</w:t>
        </w:r>
      </w:ins>
      <w:r w:rsidR="00E41888">
        <w:rPr>
          <w:b/>
        </w:rPr>
        <w:t>C</w:t>
      </w:r>
      <w:ins w:id="955"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956" w:author="Albi Celaj" w:date="2019-02-21T12:45:00Z">
        <w:r w:rsidR="00EF084A" w:rsidDel="00C82E31">
          <w:rPr>
            <w:color w:val="000000"/>
          </w:rPr>
          <w:delText xml:space="preserve">drug </w:delText>
        </w:r>
      </w:del>
      <w:ins w:id="957" w:author="Albi Celaj"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958" w:author="Albi Celaj" w:date="2019-02-21T12:45:00Z">
        <w:r w:rsidR="006624A7" w:rsidDel="00C82E31">
          <w:delText xml:space="preserve"> (blue for increased resistance, red-orange for decreased resistance)</w:delText>
        </w:r>
      </w:del>
      <w:r w:rsidR="006624A7">
        <w:t>.  Extensions to 1, 2, and 5 total knockouts are illustrated</w:t>
      </w:r>
      <w:del w:id="959" w:author="Albi Celaj" w:date="2019-02-21T12:45:00Z">
        <w:r w:rsidR="006624A7" w:rsidDel="00C82E31">
          <w:delText xml:space="preserve"> for benomyl</w:delText>
        </w:r>
      </w:del>
      <w:ins w:id="960" w:author="Albi Celaj" w:date="2019-02-21T12:44:00Z">
        <w:r>
          <w:t xml:space="preserve">. Color scale extends </w:t>
        </w:r>
      </w:ins>
      <w:ins w:id="961" w:author="Albi Celaj" w:date="2019-02-21T12:46:00Z">
        <w:r w:rsidR="00C82E31">
          <w:t xml:space="preserve">by +/- 1 standard deviation </w:t>
        </w:r>
      </w:ins>
      <w:ins w:id="962" w:author="Albi Celaj" w:date="2019-02-21T12:47:00Z">
        <w:r w:rsidR="00C82E31">
          <w:t xml:space="preserve">of </w:t>
        </w:r>
      </w:ins>
      <w:ins w:id="963" w:author="Albi Celaj" w:date="2019-02-21T12:48:00Z">
        <w:r w:rsidR="00C82E31">
          <w:t xml:space="preserve">all </w:t>
        </w:r>
      </w:ins>
      <w:ins w:id="964" w:author="Albi Celaj" w:date="2019-02-21T12:44:00Z">
        <w:r>
          <w:t>drug resistance values</w:t>
        </w:r>
      </w:ins>
      <w:ins w:id="965" w:author="Albi Celaj" w:date="2019-02-21T12:49:00Z">
        <w:r w:rsidR="00C82E31">
          <w:t xml:space="preserve"> observed in a pool.</w:t>
        </w:r>
      </w:ins>
      <w:ins w:id="966" w:author="Albi Celaj" w:date="2019-02-21T14:40:00Z">
        <w:r w:rsidR="00C379F2">
          <w:t xml:space="preserve">  See also Figure S5.</w:t>
        </w:r>
      </w:ins>
    </w:p>
    <w:p w14:paraId="473E814C" w14:textId="77777777" w:rsidR="00C379F2" w:rsidRDefault="008A41C5" w:rsidP="00224FCB">
      <w:pPr>
        <w:jc w:val="both"/>
        <w:rPr>
          <w:ins w:id="967" w:author="Albi Celaj" w:date="2019-02-21T14:38:00Z"/>
        </w:rPr>
      </w:pPr>
      <w:ins w:id="968" w:author="Albi Celaj" w:date="2019-02-21T12:43:00Z">
        <w:r>
          <w:rPr>
            <w:b/>
          </w:rPr>
          <w:t xml:space="preserve">(D) </w:t>
        </w:r>
      </w:ins>
      <w:del w:id="969" w:author="Albi Celaj" w:date="2019-02-21T12:43:00Z">
        <w:r w:rsidR="006624A7" w:rsidDel="008A41C5">
          <w:delText>, and</w:delText>
        </w:r>
      </w:del>
      <w:r w:rsidR="006624A7">
        <w:t xml:space="preserve"> 5-knockout radial signatures are shown for </w:t>
      </w:r>
      <w:ins w:id="970" w:author="Albi Celaj" w:date="2019-02-21T12:44:00Z">
        <w:r w:rsidR="006C1AC5">
          <w:t>8</w:t>
        </w:r>
      </w:ins>
      <w:del w:id="971" w:author="Albi Celaj" w:date="2019-02-21T12:44:00Z">
        <w:r w:rsidR="006624A7" w:rsidDel="006C1AC5">
          <w:delText>10</w:delText>
        </w:r>
      </w:del>
      <w:r w:rsidR="006624A7">
        <w:t xml:space="preserve"> drugs</w:t>
      </w:r>
      <w:ins w:id="972" w:author="Albi Celaj" w:date="2019-02-21T14:38:00Z">
        <w:r w:rsidR="00C379F2">
          <w:t>.</w:t>
        </w:r>
      </w:ins>
    </w:p>
    <w:p w14:paraId="32E8C84D" w14:textId="29211FCA" w:rsidR="00503446" w:rsidRDefault="006624A7" w:rsidP="00224FCB">
      <w:pPr>
        <w:jc w:val="both"/>
        <w:rPr>
          <w:ins w:id="973" w:author="Albi Celaj" w:date="2019-02-21T12:41:00Z"/>
        </w:rPr>
      </w:pPr>
      <w:del w:id="974" w:author="Albi Celaj" w:date="2019-02-21T14:38:00Z">
        <w:r w:rsidDel="00C379F2">
          <w:delText xml:space="preserve"> (</w:delText>
        </w:r>
      </w:del>
      <w:del w:id="975" w:author="Albi Celaj" w:date="2019-02-21T12:44:00Z">
        <w:r w:rsidDel="006C1AC5">
          <w:delText>5</w:delText>
        </w:r>
      </w:del>
      <w:del w:id="976"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977" w:author="Albi Celaj [3]" w:date="2019-02-13T16:41:00Z">
        <w:del w:id="978" w:author="Albi Celaj" w:date="2019-02-21T12:44:00Z">
          <w:r w:rsidR="004876AD" w:rsidDel="008A41C5">
            <w:delText xml:space="preserve">In each </w:delText>
          </w:r>
        </w:del>
      </w:ins>
      <w:ins w:id="979" w:author="Albi Celaj [3]" w:date="2019-02-13T16:43:00Z">
        <w:del w:id="980" w:author="Albi Celaj" w:date="2019-02-21T12:44:00Z">
          <w:r w:rsidR="004876AD" w:rsidDel="008A41C5">
            <w:delText>pool</w:delText>
          </w:r>
        </w:del>
      </w:ins>
      <w:ins w:id="981" w:author="Albi Celaj [3]" w:date="2019-02-13T16:41:00Z">
        <w:del w:id="982" w:author="Albi Celaj" w:date="2019-02-21T12:44:00Z">
          <w:r w:rsidR="004876AD" w:rsidDel="008A41C5">
            <w:delText xml:space="preserve">, </w:delText>
          </w:r>
        </w:del>
      </w:ins>
      <w:del w:id="983" w:author="Albi Celaj" w:date="2019-02-21T12:44:00Z">
        <w:r w:rsidR="00A24645" w:rsidDel="008A41C5">
          <w:delText xml:space="preserve">Color </w:delText>
        </w:r>
      </w:del>
      <w:ins w:id="984" w:author="Albi Celaj [3]" w:date="2019-02-13T16:41:00Z">
        <w:del w:id="985" w:author="Albi Celaj" w:date="2019-02-21T12:44:00Z">
          <w:r w:rsidR="004876AD" w:rsidDel="008A41C5">
            <w:delText>t</w:delText>
          </w:r>
        </w:del>
      </w:ins>
      <w:ins w:id="986" w:author="Albi Celaj [3]" w:date="2019-02-13T16:32:00Z">
        <w:del w:id="987" w:author="Albi Celaj" w:date="2019-02-21T12:44:00Z">
          <w:r w:rsidR="007F48E8" w:rsidDel="008A41C5">
            <w:delText xml:space="preserve">he color scale extends </w:delText>
          </w:r>
        </w:del>
      </w:ins>
      <w:ins w:id="988" w:author="Albi Celaj [3]" w:date="2019-02-13T16:38:00Z">
        <w:del w:id="989" w:author="Albi Celaj" w:date="2019-02-21T12:44:00Z">
          <w:r w:rsidR="00EA5FCC" w:rsidDel="008A41C5">
            <w:delText>in both directions</w:delText>
          </w:r>
        </w:del>
      </w:ins>
      <w:ins w:id="990" w:author="Albi Celaj [3]" w:date="2019-02-13T16:39:00Z">
        <w:del w:id="991" w:author="Albi Celaj" w:date="2019-02-21T12:44:00Z">
          <w:r w:rsidR="00E61178" w:rsidDel="008A41C5">
            <w:delText xml:space="preserve"> </w:delText>
          </w:r>
        </w:del>
      </w:ins>
      <w:ins w:id="992" w:author="Albi Celaj [3]" w:date="2019-02-13T16:32:00Z">
        <w:del w:id="993" w:author="Albi Celaj" w:date="2019-02-21T12:44:00Z">
          <w:r w:rsidR="007F48E8" w:rsidDel="008A41C5">
            <w:delText xml:space="preserve">by </w:delText>
          </w:r>
        </w:del>
      </w:ins>
      <w:ins w:id="994" w:author="Albi Celaj [3]" w:date="2019-02-13T16:44:00Z">
        <w:del w:id="995" w:author="Albi Celaj" w:date="2019-02-21T12:44:00Z">
          <w:r w:rsidR="00076B91" w:rsidDel="008A41C5">
            <w:delText>the</w:delText>
          </w:r>
        </w:del>
      </w:ins>
      <w:ins w:id="996" w:author="Albi Celaj [3]" w:date="2019-02-13T16:32:00Z">
        <w:del w:id="997" w:author="Albi Celaj" w:date="2019-02-21T12:44:00Z">
          <w:r w:rsidR="007F48E8" w:rsidDel="008A41C5">
            <w:delText xml:space="preserve"> standard deviation</w:delText>
          </w:r>
        </w:del>
      </w:ins>
      <w:ins w:id="998" w:author="Albi Celaj [3]" w:date="2019-02-13T16:41:00Z">
        <w:del w:id="999" w:author="Albi Celaj" w:date="2019-02-21T12:44:00Z">
          <w:r w:rsidR="004876AD" w:rsidDel="008A41C5">
            <w:delText xml:space="preserve"> of</w:delText>
          </w:r>
        </w:del>
      </w:ins>
      <w:ins w:id="1000" w:author="Albi Celaj [3]" w:date="2019-02-13T16:43:00Z">
        <w:del w:id="1001" w:author="Albi Celaj" w:date="2019-02-21T12:44:00Z">
          <w:r w:rsidR="004876AD" w:rsidDel="008A41C5">
            <w:delText xml:space="preserve"> drug </w:delText>
          </w:r>
        </w:del>
      </w:ins>
      <w:ins w:id="1002" w:author="Albi Celaj [3]" w:date="2019-02-13T16:41:00Z">
        <w:del w:id="1003" w:author="Albi Celaj" w:date="2019-02-21T12:44:00Z">
          <w:r w:rsidR="004876AD" w:rsidDel="008A41C5">
            <w:delText>resistance</w:delText>
          </w:r>
        </w:del>
      </w:ins>
      <w:ins w:id="1004" w:author="Albi Celaj [3]" w:date="2019-02-13T16:43:00Z">
        <w:del w:id="1005" w:author="Albi Celaj" w:date="2019-02-21T12:44:00Z">
          <w:r w:rsidR="004876AD" w:rsidDel="008A41C5">
            <w:delText xml:space="preserve"> values</w:delText>
          </w:r>
        </w:del>
      </w:ins>
      <w:del w:id="1006"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1007" w:author="Albi Celaj" w:date="2019-02-21T12:49:00Z">
        <w:r w:rsidRPr="005959CB">
          <w:rPr>
            <w:b/>
          </w:rPr>
          <w:t xml:space="preserve">Figure </w:t>
        </w:r>
      </w:ins>
      <w:ins w:id="1008" w:author="Albi Celaj" w:date="2019-02-21T12:50:00Z">
        <w:r>
          <w:rPr>
            <w:b/>
          </w:rPr>
          <w:t>3</w:t>
        </w:r>
      </w:ins>
      <w:ins w:id="1009" w:author="Albi Celaj" w:date="2019-02-21T14:41:00Z">
        <w:r w:rsidR="00794D03">
          <w:rPr>
            <w:b/>
          </w:rPr>
          <w:t>.</w:t>
        </w:r>
      </w:ins>
      <w:ins w:id="1010" w:author="Albi Celaj" w:date="2019-02-21T14:40:00Z">
        <w:r w:rsidR="00C379F2">
          <w:rPr>
            <w:b/>
          </w:rPr>
          <w:t xml:space="preserve"> </w:t>
        </w:r>
      </w:ins>
      <w:ins w:id="1011"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1012"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1013" w:author="Albi Celaj" w:date="2019-02-21T12:49:00Z">
        <w:r w:rsidR="008B67DA">
          <w:t>s shown for</w:t>
        </w:r>
      </w:ins>
      <w:del w:id="1014" w:author="Albi Celaj" w:date="2019-02-21T12:49:00Z">
        <w:r w:rsidR="00E32178" w:rsidDel="008B67DA">
          <w:delText>n</w:delText>
        </w:r>
      </w:del>
      <w:r>
        <w:t xml:space="preserve"> </w:t>
      </w:r>
      <w:del w:id="1015"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1016"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1017" w:author="Albi Celaj" w:date="2019-02-21T14:40:00Z">
        <w:r w:rsidR="00C379F2">
          <w:t xml:space="preserve"> See also Figure S6.</w:t>
        </w:r>
      </w:ins>
      <w:del w:id="1018"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1019" w:author="Albi Celaj" w:date="2019-02-21T14:40:00Z">
        <w:r w:rsidR="00C379F2">
          <w:rPr>
            <w:b/>
          </w:rPr>
          <w:t>4</w:t>
        </w:r>
      </w:ins>
      <w:ins w:id="1020" w:author="Albi Celaj" w:date="2019-02-21T14:41:00Z">
        <w:r w:rsidR="00794D03">
          <w:rPr>
            <w:b/>
          </w:rPr>
          <w:t>.</w:t>
        </w:r>
      </w:ins>
      <w:del w:id="1021"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1022" w:author="Albi Celaj" w:date="2019-02-21T14:42:00Z">
        <w:r>
          <w:rPr>
            <w:b/>
          </w:rPr>
          <w:t>(</w:t>
        </w:r>
      </w:ins>
      <w:r w:rsidR="003827FE">
        <w:rPr>
          <w:b/>
        </w:rPr>
        <w:t>A</w:t>
      </w:r>
      <w:ins w:id="1023" w:author="Albi Celaj" w:date="2019-02-21T14:42:00Z">
        <w:r>
          <w:rPr>
            <w:b/>
          </w:rPr>
          <w:t>)</w:t>
        </w:r>
      </w:ins>
      <w:r w:rsidR="00DD0A56">
        <w:tab/>
      </w:r>
      <w:r w:rsidR="008C28D4">
        <w:t xml:space="preserve">All single-gene </w:t>
      </w:r>
      <w:r w:rsidR="00DD0A56">
        <w:t xml:space="preserve">knockout effects and </w:t>
      </w:r>
      <w:ins w:id="1024" w:author="Albi Celaj" w:date="2019-02-21T12:50:00Z">
        <w:r w:rsidR="00F51BFF">
          <w:rPr>
            <w:i/>
          </w:rPr>
          <w:t>X</w:t>
        </w:r>
      </w:ins>
      <w:ins w:id="1025" w:author="Albi Celaj [3]" w:date="2019-02-11T12:33:00Z">
        <w:del w:id="1026" w:author="Albi Celaj" w:date="2019-02-21T12:50:00Z">
          <w:r w:rsidR="00A561DA" w:rsidRPr="00A561DA" w:rsidDel="00F51BFF">
            <w:rPr>
              <w:i/>
              <w:rPrChange w:id="1027" w:author="Albi Celaj [3]" w:date="2019-02-11T12:33:00Z">
                <w:rPr/>
              </w:rPrChange>
            </w:rPr>
            <w:delText>x</w:delText>
          </w:r>
        </w:del>
      </w:ins>
      <w:del w:id="1028" w:author="Albi Celaj [3]"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1029" w:author="Albi Celaj" w:date="2019-02-21T14:45:00Z">
        <w:r>
          <w:t>Magnitude of g</w:t>
        </w:r>
      </w:ins>
      <w:ins w:id="1030" w:author="Albi Celaj" w:date="2019-02-21T14:43:00Z">
        <w:r>
          <w:t>enetic effects</w:t>
        </w:r>
      </w:ins>
      <w:ins w:id="1031" w:author="Albi Celaj" w:date="2019-02-21T14:44:00Z">
        <w:r>
          <w:t xml:space="preserve"> were determined by generalized linear model, then rescaled for each drug</w:t>
        </w:r>
      </w:ins>
      <w:del w:id="1032"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1033" w:author="Albi Celaj" w:date="2019-02-21T14:44:00Z">
        <w:r w:rsidR="00F85648" w:rsidDel="000743FF">
          <w:delText xml:space="preserve">generalized linear model, then rescaled </w:delText>
        </w:r>
        <w:r w:rsidR="001A2F13" w:rsidDel="000743FF">
          <w:delText xml:space="preserve">for each drug </w:delText>
        </w:r>
      </w:del>
      <w:del w:id="1034"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1035" w:author="Albi Celaj" w:date="2019-02-21T14:46:00Z">
        <w:r>
          <w:rPr>
            <w:b/>
          </w:rPr>
          <w:t>(</w:t>
        </w:r>
      </w:ins>
      <w:r w:rsidR="0034689A">
        <w:rPr>
          <w:b/>
        </w:rPr>
        <w:t>B</w:t>
      </w:r>
      <w:ins w:id="1036"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1037" w:author="Albi Celaj" w:date="2019-02-21T14:46:00Z">
        <w:r w:rsidR="002E7A94" w:rsidDel="000743FF">
          <w:delText xml:space="preserve">summarizes </w:delText>
        </w:r>
      </w:del>
      <w:ins w:id="1038" w:author="Albi Celaj" w:date="2019-02-21T14:46:00Z">
        <w:r>
          <w:t xml:space="preserve">shows genetic effects extracted from Figure 4A. </w:t>
        </w:r>
      </w:ins>
      <w:del w:id="1039"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lastRenderedPageBreak/>
        <w:t xml:space="preserve">Figure </w:t>
      </w:r>
      <w:ins w:id="1040" w:author="Albi Celaj" w:date="2019-02-21T14:41:00Z">
        <w:r w:rsidR="00794D03">
          <w:rPr>
            <w:b/>
            <w:color w:val="000000" w:themeColor="text1"/>
          </w:rPr>
          <w:t>5.</w:t>
        </w:r>
      </w:ins>
      <w:del w:id="1041"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1042"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1043" w:author="Albi Celaj" w:date="2019-02-21T15:05:00Z">
        <w:r>
          <w:rPr>
            <w:b/>
          </w:rPr>
          <w:t>(</w:t>
        </w:r>
      </w:ins>
      <w:r w:rsidR="005A78CA" w:rsidRPr="00DA75F4">
        <w:rPr>
          <w:b/>
        </w:rPr>
        <w:t>A</w:t>
      </w:r>
      <w:ins w:id="1044"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1045" w:author="Albi Celaj" w:date="2019-02-21T14:56:00Z">
        <w:r w:rsidR="009D339A">
          <w:t xml:space="preserve">binary </w:t>
        </w:r>
      </w:ins>
      <w:r w:rsidR="003C2082">
        <w:t xml:space="preserve">input </w:t>
      </w:r>
      <w:del w:id="1046"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1047" w:author="Albi Celaj" w:date="2019-02-21T14:49:00Z">
        <w:r w:rsidR="00A045BA">
          <w:t xml:space="preserve">.  </w:t>
        </w:r>
      </w:ins>
      <w:ins w:id="1048" w:author="Albi Celaj" w:date="2019-02-21T14:56:00Z">
        <w:r w:rsidR="00C533B8" w:rsidRPr="00C35287">
          <w:rPr>
            <w:b/>
            <w:i/>
            <w:rPrChange w:id="1049"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1050" w:author="Albi Celaj" w:date="2019-02-21T14:58:00Z">
              <w:rPr>
                <w:i/>
              </w:rPr>
            </w:rPrChange>
          </w:rPr>
          <w:t>G</w:t>
        </w:r>
        <w:r w:rsidR="00C533B8" w:rsidRPr="004B71FB">
          <w:t xml:space="preserve">.  </w:t>
        </w:r>
      </w:ins>
      <w:del w:id="1051" w:author="Albi Celaj" w:date="2019-02-21T14:48:00Z">
        <w:r w:rsidR="002E7A94" w:rsidDel="00A045BA">
          <w:delText>.</w:delText>
        </w:r>
      </w:del>
      <w:del w:id="1052"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1053" w:author="Albi Celaj" w:date="2019-02-21T15:14:00Z">
        <w:r w:rsidR="00580E8F">
          <w:t xml:space="preserve">each </w:t>
        </w:r>
      </w:ins>
      <w:r w:rsidR="001C6F17">
        <w:t>multiplied by the</w:t>
      </w:r>
      <w:del w:id="1054" w:author="Albi Celaj" w:date="2019-02-21T14:58:00Z">
        <w:r w:rsidR="001C6F17" w:rsidDel="00B94E12">
          <w:delText xml:space="preserve"> </w:delText>
        </w:r>
        <w:r w:rsidR="00AE4CA5" w:rsidDel="00B94E12">
          <w:delText>inferred</w:delText>
        </w:r>
      </w:del>
      <w:r w:rsidR="00AE4CA5">
        <w:t xml:space="preserve"> </w:t>
      </w:r>
      <w:del w:id="1055" w:author="Albi Celaj" w:date="2019-02-21T14:59:00Z">
        <w:r w:rsidR="001C6F17" w:rsidDel="00B94E12">
          <w:delText>activity</w:delText>
        </w:r>
      </w:del>
      <w:ins w:id="1056" w:author="Albi Celaj" w:date="2019-02-21T14:58:00Z">
        <w:r w:rsidR="00C35287" w:rsidRPr="00B94E12">
          <w:rPr>
            <w:b/>
            <w:i/>
            <w:rPrChange w:id="1057" w:author="Albi Celaj" w:date="2019-02-21T14:59:00Z">
              <w:rPr>
                <w:i/>
              </w:rPr>
            </w:rPrChange>
          </w:rPr>
          <w:t>A</w:t>
        </w:r>
      </w:ins>
      <w:r w:rsidR="001C6F17">
        <w:t xml:space="preserve"> </w:t>
      </w:r>
      <w:ins w:id="1058" w:author="Albi Celaj" w:date="2019-02-21T14:59:00Z">
        <w:r w:rsidR="00B94E12">
          <w:t xml:space="preserve">values </w:t>
        </w:r>
      </w:ins>
      <w:r w:rsidR="001C6F17">
        <w:t>of the corresponding transporter</w:t>
      </w:r>
      <w:ins w:id="1059" w:author="Albi Celaj" w:date="2019-02-21T14:59:00Z">
        <w:r w:rsidR="003D2FF0">
          <w:t>s</w:t>
        </w:r>
      </w:ins>
      <w:r w:rsidR="004B71FB">
        <w:t>.</w:t>
      </w:r>
      <w:del w:id="1060"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1061" w:author="Albi Celaj" w:date="2019-02-21T15:05:00Z">
        <w:r>
          <w:rPr>
            <w:b/>
            <w:color w:val="000000" w:themeColor="text1"/>
          </w:rPr>
          <w:t>(</w:t>
        </w:r>
      </w:ins>
      <w:r w:rsidR="0080721A">
        <w:rPr>
          <w:b/>
          <w:color w:val="000000" w:themeColor="text1"/>
        </w:rPr>
        <w:t>B</w:t>
      </w:r>
      <w:ins w:id="1062" w:author="Albi Celaj" w:date="2019-02-21T15:05:00Z">
        <w:r>
          <w:rPr>
            <w:b/>
            <w:color w:val="000000" w:themeColor="text1"/>
          </w:rPr>
          <w:t>)</w:t>
        </w:r>
      </w:ins>
      <w:r w:rsidR="0080721A">
        <w:rPr>
          <w:b/>
          <w:color w:val="000000" w:themeColor="text1"/>
        </w:rPr>
        <w:tab/>
      </w:r>
      <w:ins w:id="1063"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1064"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1065"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1066" w:author="Albi Celaj" w:date="2019-02-21T15:01:00Z">
        <w:r w:rsidR="00122E73">
          <w:rPr>
            <w:color w:val="000000" w:themeColor="text1"/>
          </w:rPr>
          <w:t xml:space="preserve"> See also Figure</w:t>
        </w:r>
      </w:ins>
      <w:ins w:id="1067" w:author="Albi Celaj" w:date="2019-02-21T15:03:00Z">
        <w:r>
          <w:rPr>
            <w:color w:val="000000" w:themeColor="text1"/>
          </w:rPr>
          <w:t>s</w:t>
        </w:r>
      </w:ins>
      <w:ins w:id="1068" w:author="Albi Celaj" w:date="2019-02-21T15:01:00Z">
        <w:r w:rsidR="00122E73">
          <w:rPr>
            <w:color w:val="000000" w:themeColor="text1"/>
          </w:rPr>
          <w:t xml:space="preserve"> </w:t>
        </w:r>
      </w:ins>
      <w:ins w:id="1069" w:author="Albi Celaj" w:date="2019-02-21T15:02:00Z">
        <w:r w:rsidR="00122E73">
          <w:rPr>
            <w:color w:val="000000" w:themeColor="text1"/>
          </w:rPr>
          <w:t>S7</w:t>
        </w:r>
      </w:ins>
      <w:ins w:id="1070" w:author="Albi Celaj" w:date="2019-02-21T15:06:00Z">
        <w:r w:rsidR="003255FC">
          <w:rPr>
            <w:color w:val="000000" w:themeColor="text1"/>
          </w:rPr>
          <w:t>A-B</w:t>
        </w:r>
      </w:ins>
      <w:ins w:id="1071" w:author="Albi Celaj" w:date="2019-02-21T15:03:00Z">
        <w:r>
          <w:rPr>
            <w:color w:val="000000" w:themeColor="text1"/>
          </w:rPr>
          <w:t xml:space="preserve"> and S8</w:t>
        </w:r>
      </w:ins>
      <w:ins w:id="1072"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1073" w:author="Albi Celaj" w:date="2019-02-21T15:05:00Z">
        <w:r>
          <w:rPr>
            <w:b/>
            <w:color w:val="000000" w:themeColor="text1"/>
          </w:rPr>
          <w:t>(</w:t>
        </w:r>
      </w:ins>
      <w:r w:rsidR="004557DE">
        <w:rPr>
          <w:b/>
          <w:color w:val="000000" w:themeColor="text1"/>
        </w:rPr>
        <w:t>C</w:t>
      </w:r>
      <w:ins w:id="1074"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1075" w:author="Albi Celaj" w:date="2019-02-21T15:02:00Z">
        <w:r w:rsidR="00122E73">
          <w:rPr>
            <w:color w:val="000000" w:themeColor="text1"/>
          </w:rPr>
          <w:t>.  See also Figure</w:t>
        </w:r>
      </w:ins>
      <w:ins w:id="1076" w:author="Albi Celaj" w:date="2019-02-21T15:03:00Z">
        <w:r>
          <w:rPr>
            <w:color w:val="000000" w:themeColor="text1"/>
          </w:rPr>
          <w:t>s</w:t>
        </w:r>
      </w:ins>
      <w:ins w:id="1077" w:author="Albi Celaj" w:date="2019-02-21T15:02:00Z">
        <w:r w:rsidR="00122E73">
          <w:rPr>
            <w:color w:val="000000" w:themeColor="text1"/>
          </w:rPr>
          <w:t xml:space="preserve"> </w:t>
        </w:r>
      </w:ins>
      <w:ins w:id="1078" w:author="Albi Celaj" w:date="2019-02-21T15:04:00Z">
        <w:r>
          <w:rPr>
            <w:color w:val="000000" w:themeColor="text1"/>
          </w:rPr>
          <w:t>S7</w:t>
        </w:r>
      </w:ins>
      <w:ins w:id="1079" w:author="Albi Celaj" w:date="2019-02-21T15:06:00Z">
        <w:r w:rsidR="003255FC">
          <w:rPr>
            <w:color w:val="000000" w:themeColor="text1"/>
          </w:rPr>
          <w:t>C-D</w:t>
        </w:r>
      </w:ins>
      <w:ins w:id="1080" w:author="Albi Celaj" w:date="2019-02-21T15:04:00Z">
        <w:r>
          <w:rPr>
            <w:color w:val="000000" w:themeColor="text1"/>
          </w:rPr>
          <w:t xml:space="preserve"> and </w:t>
        </w:r>
      </w:ins>
      <w:ins w:id="1081" w:author="Albi Celaj" w:date="2019-02-21T15:02:00Z">
        <w:r w:rsidR="00122E73">
          <w:rPr>
            <w:color w:val="000000" w:themeColor="text1"/>
          </w:rPr>
          <w:t>S8.</w:t>
        </w:r>
      </w:ins>
    </w:p>
    <w:p w14:paraId="30BDAB5C" w14:textId="100CF4D4" w:rsidR="008C2F3A" w:rsidRDefault="00FD5CC0" w:rsidP="008C2F3A">
      <w:pPr>
        <w:jc w:val="both"/>
      </w:pPr>
      <w:ins w:id="1082" w:author="Albi Celaj" w:date="2019-02-21T15:05:00Z">
        <w:r>
          <w:rPr>
            <w:b/>
            <w:color w:val="000000" w:themeColor="text1"/>
          </w:rPr>
          <w:t>(</w:t>
        </w:r>
      </w:ins>
      <w:r w:rsidR="004557DE">
        <w:rPr>
          <w:b/>
          <w:color w:val="000000" w:themeColor="text1"/>
        </w:rPr>
        <w:t>D</w:t>
      </w:r>
      <w:ins w:id="1083"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1084" w:author="Frederick Roth" w:date="2019-02-07T14:10:00Z">
        <w:r w:rsidR="00AE12E3" w:rsidDel="00E81F90">
          <w:rPr>
            <w:color w:val="000000" w:themeColor="text1"/>
          </w:rPr>
          <w:delText>d resistance</w:delText>
        </w:r>
      </w:del>
      <w:ins w:id="1085"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086" w:author="Frederick Roth" w:date="2019-02-07T14:07:00Z">
        <w:r w:rsidR="00DE1226" w:rsidDel="00E81F90">
          <w:rPr>
            <w:color w:val="000000" w:themeColor="text1"/>
          </w:rPr>
          <w:delText>a</w:delText>
        </w:r>
        <w:r w:rsidR="0043569F" w:rsidDel="00E81F90">
          <w:rPr>
            <w:color w:val="000000" w:themeColor="text1"/>
          </w:rPr>
          <w:delText xml:space="preserve">n </w:delText>
        </w:r>
      </w:del>
      <w:ins w:id="1087" w:author="Frederick Roth" w:date="2019-02-07T14:07:00Z">
        <w:r w:rsidR="00E81F90">
          <w:rPr>
            <w:color w:val="000000" w:themeColor="text1"/>
          </w:rPr>
          <w:t xml:space="preserve">a </w:t>
        </w:r>
      </w:ins>
      <w:del w:id="1088"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089"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1090" w:author="Albi Celaj" w:date="2019-02-21T15:01:00Z">
        <w:r w:rsidR="00122E73">
          <w:rPr>
            <w:color w:val="000000" w:themeColor="text1"/>
          </w:rPr>
          <w:t xml:space="preserve">  </w:t>
        </w:r>
      </w:ins>
      <w:ins w:id="1091" w:author="Albi Celaj" w:date="2019-02-21T15:02:00Z">
        <w:r>
          <w:rPr>
            <w:color w:val="000000" w:themeColor="text1"/>
          </w:rPr>
          <w:t>See also Figure S8.</w:t>
        </w:r>
      </w:ins>
      <w:del w:id="1092"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1093" w:author="Frederick Roth" w:date="2019-02-07T14:06:00Z">
        <w:del w:id="1094" w:author="Albi Celaj" w:date="2019-02-21T14:53:00Z">
          <w:r w:rsidR="00E81F90" w:rsidDel="00A045BA">
            <w:delText xml:space="preserve">the </w:delText>
          </w:r>
        </w:del>
      </w:ins>
      <w:del w:id="1095" w:author="Albi Celaj" w:date="2019-02-21T14:53:00Z">
        <w:r w:rsidR="00E81F90" w:rsidDel="00A045BA">
          <w:delText>genotype</w:delText>
        </w:r>
      </w:del>
      <w:ins w:id="1096" w:author="Frederick Roth" w:date="2019-02-07T14:06:00Z">
        <w:del w:id="1097" w:author="Albi Celaj" w:date="2019-02-21T14:53:00Z">
          <w:r w:rsidR="00E81F90" w:rsidDel="00A045BA">
            <w:delText xml:space="preserve"> define</w:delText>
          </w:r>
        </w:del>
      </w:ins>
      <w:ins w:id="1098" w:author="Frederick Roth" w:date="2019-02-07T14:07:00Z">
        <w:del w:id="1099" w:author="Albi Celaj" w:date="2019-02-21T14:53:00Z">
          <w:r w:rsidR="00E81F90" w:rsidDel="00A045BA">
            <w:delText xml:space="preserve">d by either </w:delText>
          </w:r>
        </w:del>
      </w:ins>
      <w:ins w:id="1100" w:author="Frederick Roth" w:date="2019-02-07T14:06:00Z">
        <w:del w:id="1101" w:author="Albi Celaj" w:date="2019-02-21T14:53:00Z">
          <w:r w:rsidR="00E81F90" w:rsidDel="00A045BA">
            <w:delText xml:space="preserve">all </w:delText>
          </w:r>
        </w:del>
      </w:ins>
      <w:ins w:id="1102" w:author="Frederick Roth" w:date="2019-02-07T14:07:00Z">
        <w:del w:id="1103" w:author="Albi Celaj" w:date="2019-02-21T14:53:00Z">
          <w:r w:rsidR="00E81F90" w:rsidDel="00A045BA">
            <w:delText xml:space="preserve">16 </w:delText>
          </w:r>
        </w:del>
      </w:ins>
      <w:ins w:id="1104" w:author="Frederick Roth" w:date="2019-02-07T14:06:00Z">
        <w:del w:id="1105" w:author="Albi Celaj" w:date="2019-02-21T14:53:00Z">
          <w:r w:rsidR="00E81F90" w:rsidDel="00A045BA">
            <w:delText>genes</w:delText>
          </w:r>
        </w:del>
      </w:ins>
      <w:del w:id="1106" w:author="Albi Celaj" w:date="2019-02-21T14:53:00Z">
        <w:r w:rsidR="00E81F90" w:rsidDel="00A045BA">
          <w:delText xml:space="preserve">s, or genotypes defined only by </w:delText>
        </w:r>
      </w:del>
      <w:ins w:id="1107" w:author="Frederick Roth" w:date="2019-02-07T14:07:00Z">
        <w:del w:id="1108" w:author="Albi Celaj" w:date="2019-02-21T14:53:00Z">
          <w:r w:rsidR="00E81F90" w:rsidDel="00A045BA">
            <w:delText xml:space="preserve">only </w:delText>
          </w:r>
        </w:del>
      </w:ins>
      <w:del w:id="1109" w:author="Albi Celaj" w:date="2019-02-21T14:53:00Z">
        <w:r w:rsidR="00E81F90" w:rsidDel="00A045BA">
          <w:delText>the five frequen</w:delText>
        </w:r>
      </w:del>
      <w:ins w:id="1110" w:author="Frederick Roth" w:date="2019-02-07T14:06:00Z">
        <w:del w:id="1111" w:author="Albi Celaj" w:date="2019-02-21T14:53:00Z">
          <w:r w:rsidR="00E81F90" w:rsidDel="00A045BA">
            <w:delText>tly</w:delText>
          </w:r>
        </w:del>
      </w:ins>
      <w:del w:id="1112" w:author="Albi Celaj" w:date="2019-02-21T14:53:00Z">
        <w:r w:rsidR="00E81F90" w:rsidDel="00A045BA">
          <w:delText>ctly-</w:delText>
        </w:r>
      </w:del>
      <w:ins w:id="1113" w:author="Frederick Roth" w:date="2019-02-07T14:06:00Z">
        <w:del w:id="1114" w:author="Albi Celaj" w:date="2019-02-21T14:53:00Z">
          <w:r w:rsidR="00E81F90" w:rsidDel="00A045BA">
            <w:delText>associated</w:delText>
          </w:r>
        </w:del>
      </w:ins>
      <w:ins w:id="1115" w:author="Frederick Roth" w:date="2019-02-07T14:07:00Z">
        <w:del w:id="1116" w:author="Albi Celaj" w:date="2019-02-21T14:53:00Z">
          <w:r w:rsidR="00E81F90" w:rsidDel="00A045BA">
            <w:delText xml:space="preserve"> genes</w:delText>
          </w:r>
        </w:del>
      </w:ins>
      <w:ins w:id="1117" w:author="Frederick Roth" w:date="2019-02-07T14:06:00Z">
        <w:del w:id="1118" w:author="Albi Celaj" w:date="2019-02-21T14:53:00Z">
          <w:r w:rsidR="00E81F90" w:rsidDel="00A045BA">
            <w:delText xml:space="preserve"> </w:delText>
          </w:r>
        </w:del>
      </w:ins>
      <w:del w:id="1119"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1120" w:author="Albi Celaj" w:date="2019-02-21T14:41:00Z">
        <w:r w:rsidR="00794D03">
          <w:rPr>
            <w:b/>
            <w:color w:val="000000" w:themeColor="text1"/>
          </w:rPr>
          <w:t>6.</w:t>
        </w:r>
      </w:ins>
      <w:del w:id="1121" w:author="Albi Celaj" w:date="2019-02-21T14:41:00Z">
        <w:r w:rsidRPr="005959CB" w:rsidDel="00794D03">
          <w:rPr>
            <w:b/>
            <w:color w:val="000000" w:themeColor="text1"/>
          </w:rPr>
          <w:delText>5</w:delText>
        </w:r>
      </w:del>
      <w:r w:rsidRPr="005959CB">
        <w:rPr>
          <w:b/>
          <w:color w:val="000000" w:themeColor="text1"/>
        </w:rPr>
        <w:t xml:space="preserve"> </w:t>
      </w:r>
      <w:ins w:id="1122"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1123" w:author="Albi Celaj" w:date="2019-02-21T17:42:00Z">
        <w:r>
          <w:rPr>
            <w:b/>
            <w:color w:val="000000" w:themeColor="text1"/>
          </w:rPr>
          <w:t>(</w:t>
        </w:r>
      </w:ins>
      <w:r w:rsidR="00330ADB">
        <w:rPr>
          <w:b/>
          <w:color w:val="000000" w:themeColor="text1"/>
        </w:rPr>
        <w:t>A</w:t>
      </w:r>
      <w:ins w:id="1124" w:author="Albi Celaj" w:date="2019-02-21T17:42:00Z">
        <w:r>
          <w:rPr>
            <w:b/>
            <w:color w:val="000000" w:themeColor="text1"/>
          </w:rPr>
          <w:t>)</w:t>
        </w:r>
      </w:ins>
      <w:r w:rsidR="00330ADB">
        <w:rPr>
          <w:b/>
          <w:color w:val="000000" w:themeColor="text1"/>
        </w:rPr>
        <w:tab/>
      </w:r>
      <w:ins w:id="1125" w:author="Frederick Roth" w:date="2019-02-07T14:09:00Z">
        <w:r w:rsidR="00E81F90" w:rsidRPr="00E81F90">
          <w:rPr>
            <w:color w:val="000000" w:themeColor="text1"/>
            <w:rPrChange w:id="1126"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127" w:author="Frederick Roth" w:date="2019-02-07T14:08:00Z">
        <w:r w:rsidR="00472AEF" w:rsidDel="00E81F90">
          <w:rPr>
            <w:color w:val="000000" w:themeColor="text1"/>
          </w:rPr>
          <w:delText xml:space="preserve">Illustrating genetic effects in </w:delText>
        </w:r>
      </w:del>
      <w:ins w:id="1128" w:author="Frederick Roth" w:date="2019-02-07T14:09:00Z">
        <w:r w:rsidR="00E81F90">
          <w:rPr>
            <w:color w:val="000000" w:themeColor="text1"/>
          </w:rPr>
          <w:t>c</w:t>
        </w:r>
      </w:ins>
      <w:ins w:id="1129" w:author="Frederick Roth" w:date="2019-02-07T14:08:00Z">
        <w:r w:rsidR="00E81F90">
          <w:rPr>
            <w:color w:val="000000" w:themeColor="text1"/>
          </w:rPr>
          <w:t xml:space="preserve">omplex genetics of </w:t>
        </w:r>
      </w:ins>
      <w:r w:rsidR="00472AEF">
        <w:rPr>
          <w:color w:val="000000" w:themeColor="text1"/>
        </w:rPr>
        <w:t>fluconazole</w:t>
      </w:r>
      <w:ins w:id="1130"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1131" w:author="Frederick Roth" w:date="2019-02-07T14:08:00Z">
        <w:r w:rsidR="00133F63" w:rsidDel="00E81F90">
          <w:delText xml:space="preserve">5 </w:delText>
        </w:r>
      </w:del>
      <w:ins w:id="1132" w:author="Frederick Roth" w:date="2019-02-07T14:08:00Z">
        <w:r w:rsidR="00E81F90">
          <w:t xml:space="preserve">five </w:t>
        </w:r>
      </w:ins>
      <w:ins w:id="1133" w:author="Frederick Roth" w:date="2019-02-07T14:09:00Z">
        <w:r w:rsidR="00E81F90">
          <w:t xml:space="preserve">ABC transporter </w:t>
        </w:r>
      </w:ins>
      <w:r w:rsidR="00133F63">
        <w:t>knockouts</w:t>
      </w:r>
      <w:r w:rsidR="00646F1A">
        <w:t xml:space="preserve"> (</w:t>
      </w:r>
      <w:r w:rsidR="00A06B3F">
        <w:t xml:space="preserve">as in Figure </w:t>
      </w:r>
      <w:del w:id="1134" w:author="Albi Celaj" w:date="2019-02-21T15:08:00Z">
        <w:r w:rsidR="00A06B3F" w:rsidDel="003255FC">
          <w:delText>2D</w:delText>
        </w:r>
      </w:del>
      <w:ins w:id="1135" w:author="Albi Celaj" w:date="2019-02-21T15:08:00Z">
        <w:r w:rsidR="003255FC">
          <w:t>3</w:t>
        </w:r>
      </w:ins>
      <w:r w:rsidR="00646F1A">
        <w:t>)</w:t>
      </w:r>
      <w:r w:rsidR="00421B7E">
        <w:t>.</w:t>
      </w:r>
      <w:ins w:id="1136" w:author="Frederick Roth" w:date="2019-02-07T14:10:00Z">
        <w:r w:rsidR="00E81F90">
          <w:rPr>
            <w:b/>
          </w:rPr>
          <w:t xml:space="preserve"> </w:t>
        </w:r>
      </w:ins>
      <w:del w:id="1137" w:author="Frederick Roth" w:date="2019-02-07T14:10:00Z">
        <w:r w:rsidR="00A06B3F" w:rsidDel="00E81F90">
          <w:rPr>
            <w:b/>
          </w:rPr>
          <w:tab/>
        </w:r>
      </w:del>
      <w:r w:rsidR="00472AEF">
        <w:t>Bo</w:t>
      </w:r>
      <w:ins w:id="1138" w:author="Frederick Roth" w:date="2019-02-07T14:09:00Z">
        <w:r w:rsidR="00E81F90">
          <w:t>t</w:t>
        </w:r>
      </w:ins>
      <w:r w:rsidR="00472AEF">
        <w:t xml:space="preserve">tom panel - </w:t>
      </w:r>
      <w:r w:rsidR="00A06B3F">
        <w:t>S</w:t>
      </w:r>
      <w:r w:rsidR="00A06B3F" w:rsidRPr="00233F15">
        <w:t>ignificant</w:t>
      </w:r>
      <w:r w:rsidR="00A06B3F">
        <w:t xml:space="preserve"> </w:t>
      </w:r>
      <w:ins w:id="1139" w:author="Frederick Roth" w:date="2019-02-07T14:09:00Z">
        <w:r w:rsidR="00E81F90">
          <w:t>single-</w:t>
        </w:r>
      </w:ins>
      <w:r w:rsidR="00A06B3F">
        <w:t xml:space="preserve">knockout effects and </w:t>
      </w:r>
      <w:del w:id="1140" w:author="Frederick Roth" w:date="2019-02-07T14:09:00Z">
        <w:r w:rsidR="00A06B3F" w:rsidRPr="00B04DC2" w:rsidDel="00E81F90">
          <w:rPr>
            <w:i/>
          </w:rPr>
          <w:delText>n</w:delText>
        </w:r>
      </w:del>
      <w:ins w:id="1141" w:author="Albi Celaj [3]" w:date="2019-02-11T11:32:00Z">
        <w:r w:rsidR="00D1177D">
          <w:rPr>
            <w:i/>
          </w:rPr>
          <w:t>x</w:t>
        </w:r>
      </w:ins>
      <w:ins w:id="1142" w:author="Frederick Roth" w:date="2019-02-07T14:09:00Z">
        <w:del w:id="1143" w:author="Albi Celaj [3]" w:date="2019-02-11T11:32:00Z">
          <w:r w:rsidR="00E81F90" w:rsidRPr="00D1177D" w:rsidDel="00D1177D">
            <w:rPr>
              <w:i/>
              <w:rPrChange w:id="1144" w:author="Albi Celaj [3]" w:date="2019-02-11T11:32:00Z">
                <w:rPr/>
              </w:rPrChange>
            </w:rPr>
            <w:delText>X</w:delText>
          </w:r>
        </w:del>
      </w:ins>
      <w:r w:rsidR="00A06B3F" w:rsidRPr="00D1177D">
        <w:rPr>
          <w:i/>
          <w:rPrChange w:id="1145" w:author="Albi Celaj [3]" w:date="2019-02-11T11:32:00Z">
            <w:rPr/>
          </w:rPrChange>
        </w:rPr>
        <w:t>-</w:t>
      </w:r>
      <w:del w:id="1146" w:author="Frederick Roth" w:date="2019-02-07T14:09:00Z">
        <w:r w:rsidR="00A06B3F" w:rsidDel="00E81F90">
          <w:delText xml:space="preserve">way </w:delText>
        </w:r>
      </w:del>
      <w:ins w:id="1147"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1148" w:author="Albi Celaj" w:date="2019-02-21T15:08:00Z">
        <w:r w:rsidR="003255FC">
          <w:t>4</w:t>
        </w:r>
      </w:ins>
      <w:del w:id="1149" w:author="Albi Celaj"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1150" w:author="Frederick Roth" w:date="2019-02-07T14:20:00Z">
            <w:rPr>
              <w:color w:val="000000" w:themeColor="text1"/>
            </w:rPr>
          </w:rPrChange>
        </w:rPr>
      </w:pPr>
      <w:ins w:id="1151" w:author="Albi Celaj" w:date="2019-02-21T17:42:00Z">
        <w:r>
          <w:rPr>
            <w:b/>
          </w:rPr>
          <w:t>(</w:t>
        </w:r>
      </w:ins>
      <w:r w:rsidR="00472AEF">
        <w:rPr>
          <w:b/>
        </w:rPr>
        <w:t>B</w:t>
      </w:r>
      <w:ins w:id="1152" w:author="Albi Celaj" w:date="2019-02-21T17:42:00Z">
        <w:r>
          <w:rPr>
            <w:b/>
          </w:rPr>
          <w:t>)</w:t>
        </w:r>
      </w:ins>
      <w:r w:rsidR="00330ADB">
        <w:tab/>
      </w:r>
      <w:ins w:id="1153" w:author="Frederick Roth" w:date="2019-02-07T14:10:00Z">
        <w:r w:rsidR="00E81F90">
          <w:t>Extending the model of fluconazole resistance</w:t>
        </w:r>
      </w:ins>
      <w:ins w:id="1154"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155" w:author="Frederick Roth" w:date="2019-02-07T14:12:00Z">
        <w:r w:rsidR="00E81F90">
          <w:rPr>
            <w:color w:val="000000" w:themeColor="text1"/>
          </w:rPr>
          <w:t xml:space="preserve">non-additive </w:t>
        </w:r>
      </w:ins>
      <w:ins w:id="1156" w:author="Frederick Roth" w:date="2019-02-07T14:11:00Z">
        <w:r w:rsidR="00E81F90">
          <w:rPr>
            <w:color w:val="000000" w:themeColor="text1"/>
          </w:rPr>
          <w:t xml:space="preserve">influence </w:t>
        </w:r>
      </w:ins>
      <w:ins w:id="1157" w:author="Frederick Roth" w:date="2019-02-07T14:12:00Z">
        <w:r w:rsidR="00E81F90">
          <w:rPr>
            <w:color w:val="000000" w:themeColor="text1"/>
          </w:rPr>
          <w:t xml:space="preserve">of </w:t>
        </w:r>
      </w:ins>
      <w:ins w:id="1158" w:author="Frederick Roth" w:date="2019-02-07T14:11:00Z">
        <w:r w:rsidR="00E81F90">
          <w:rPr>
            <w:color w:val="000000" w:themeColor="text1"/>
          </w:rPr>
          <w:t xml:space="preserve">four </w:t>
        </w:r>
      </w:ins>
      <w:ins w:id="1159" w:author="Frederick Roth" w:date="2019-02-07T14:12:00Z">
        <w:r w:rsidR="00E81F90">
          <w:rPr>
            <w:color w:val="000000" w:themeColor="text1"/>
          </w:rPr>
          <w:t>transporters on Pdr5 activity</w:t>
        </w:r>
      </w:ins>
      <w:ins w:id="1160" w:author="Frederick Roth" w:date="2019-02-07T14:11:00Z">
        <w:r w:rsidR="00E81F90">
          <w:rPr>
            <w:color w:val="000000" w:themeColor="text1"/>
          </w:rPr>
          <w:t xml:space="preserve">, </w:t>
        </w:r>
      </w:ins>
      <w:ins w:id="1161" w:author="Frederick Roth" w:date="2019-02-07T14:10:00Z">
        <w:r w:rsidR="00E81F90">
          <w:t xml:space="preserve">improves agreement with measurement. </w:t>
        </w:r>
      </w:ins>
      <w:ins w:id="1162" w:author="Frederick Roth" w:date="2019-02-07T14:16:00Z">
        <w:r w:rsidR="007D6FF5">
          <w:t xml:space="preserve"> Limitation to frequently-associated five transporters and </w:t>
        </w:r>
      </w:ins>
      <w:ins w:id="1163" w:author="Frederick Roth" w:date="2019-02-07T14:17:00Z">
        <w:r w:rsidR="007D6FF5">
          <w:t xml:space="preserve">the method for calculating </w:t>
        </w:r>
      </w:ins>
      <w:ins w:id="1164" w:author="Frederick Roth" w:date="2019-02-07T14:16:00Z">
        <w:r w:rsidR="007D6FF5">
          <w:t>correlation values</w:t>
        </w:r>
      </w:ins>
      <w:ins w:id="1165" w:author="Frederick Roth" w:date="2019-02-07T14:17:00Z">
        <w:r w:rsidR="007D6FF5">
          <w:t xml:space="preserve"> are as described in Figure </w:t>
        </w:r>
      </w:ins>
      <w:ins w:id="1166" w:author="Albi Celaj" w:date="2019-02-21T14:52:00Z">
        <w:r w:rsidR="00A045BA">
          <w:t>5</w:t>
        </w:r>
      </w:ins>
      <w:ins w:id="1167" w:author="Frederick Roth" w:date="2019-02-07T14:17:00Z">
        <w:del w:id="1168" w:author="Albi Celaj" w:date="2019-02-21T14:52:00Z">
          <w:r w:rsidR="007D6FF5" w:rsidDel="00A045BA">
            <w:delText>4</w:delText>
          </w:r>
        </w:del>
        <w:r w:rsidR="007D6FF5">
          <w:t>D.</w:t>
        </w:r>
      </w:ins>
      <w:del w:id="1169"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170"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171"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172"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1173" w:author="Albi Celaj" w:date="2019-02-21T17:42:00Z">
        <w:r>
          <w:rPr>
            <w:b/>
            <w:color w:val="000000" w:themeColor="text1"/>
          </w:rPr>
          <w:t>(</w:t>
        </w:r>
      </w:ins>
      <w:r w:rsidR="00472AEF">
        <w:rPr>
          <w:b/>
          <w:color w:val="000000" w:themeColor="text1"/>
        </w:rPr>
        <w:t>C</w:t>
      </w:r>
      <w:ins w:id="1174" w:author="Albi Celaj" w:date="2019-02-21T17:42:00Z">
        <w:r>
          <w:rPr>
            <w:b/>
            <w:color w:val="000000" w:themeColor="text1"/>
          </w:rPr>
          <w:t>)</w:t>
        </w:r>
      </w:ins>
      <w:r w:rsidR="005A78CA">
        <w:rPr>
          <w:b/>
          <w:color w:val="000000" w:themeColor="text1"/>
        </w:rPr>
        <w:tab/>
      </w:r>
      <w:ins w:id="1175"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1176"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177" w:author="Frederick Roth" w:date="2019-02-07T14:18:00Z">
        <w:r w:rsidR="007D6FF5">
          <w:rPr>
            <w:color w:val="000000" w:themeColor="text1"/>
          </w:rPr>
          <w:t xml:space="preserve">individually-measured resistance </w:t>
        </w:r>
      </w:ins>
      <w:ins w:id="1178" w:author="Frederick Roth" w:date="2019-02-07T14:19:00Z">
        <w:r w:rsidR="007D6FF5">
          <w:rPr>
            <w:color w:val="000000" w:themeColor="text1"/>
          </w:rPr>
          <w:t xml:space="preserve">(IC50) </w:t>
        </w:r>
      </w:ins>
      <w:ins w:id="1179" w:author="Frederick Roth" w:date="2019-02-07T14:18:00Z">
        <w:r w:rsidR="007D6FF5">
          <w:rPr>
            <w:color w:val="000000" w:themeColor="text1"/>
          </w:rPr>
          <w:t xml:space="preserve">values </w:t>
        </w:r>
      </w:ins>
      <w:ins w:id="1180" w:author="Frederick Roth" w:date="2019-02-07T14:19:00Z">
        <w:r w:rsidR="007D6FF5">
          <w:rPr>
            <w:color w:val="000000" w:themeColor="text1"/>
          </w:rPr>
          <w:t xml:space="preserve">in </w:t>
        </w:r>
      </w:ins>
      <w:ins w:id="1181" w:author="Frederick Roth" w:date="2019-02-07T14:18:00Z">
        <w:r w:rsidR="007D6FF5">
          <w:rPr>
            <w:color w:val="000000" w:themeColor="text1"/>
          </w:rPr>
          <w:t>independent</w:t>
        </w:r>
      </w:ins>
      <w:ins w:id="1182" w:author="Frederick Roth" w:date="2019-02-07T14:19:00Z">
        <w:r w:rsidR="007D6FF5">
          <w:rPr>
            <w:color w:val="000000" w:themeColor="text1"/>
          </w:rPr>
          <w:t>ly-constructed strains.</w:t>
        </w:r>
      </w:ins>
      <w:del w:id="1183"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1184" w:author="Albi Celaj" w:date="2019-02-21T17:42:00Z">
        <w:r>
          <w:rPr>
            <w:b/>
            <w:color w:val="000000" w:themeColor="text1"/>
          </w:rPr>
          <w:t>(</w:t>
        </w:r>
      </w:ins>
      <w:r w:rsidR="00472AEF">
        <w:rPr>
          <w:b/>
          <w:color w:val="000000" w:themeColor="text1"/>
        </w:rPr>
        <w:t>D</w:t>
      </w:r>
      <w:ins w:id="1185" w:author="Albi Celaj" w:date="2019-02-21T17:42:00Z">
        <w:r>
          <w:rPr>
            <w:b/>
            <w:color w:val="000000" w:themeColor="text1"/>
          </w:rPr>
          <w:t>)</w:t>
        </w:r>
      </w:ins>
      <w:r w:rsidR="00A06B3F">
        <w:rPr>
          <w:b/>
          <w:color w:val="000000" w:themeColor="text1"/>
        </w:rPr>
        <w:tab/>
      </w:r>
      <w:ins w:id="1186" w:author="Frederick Roth" w:date="2019-02-07T14:39:00Z">
        <w:r w:rsidR="008103E3">
          <w:rPr>
            <w:color w:val="000000" w:themeColor="text1"/>
          </w:rPr>
          <w:t>T</w:t>
        </w:r>
      </w:ins>
      <w:ins w:id="1187" w:author="Frederick Roth" w:date="2019-02-07T14:37:00Z">
        <w:r w:rsidR="008103E3">
          <w:rPr>
            <w:color w:val="000000" w:themeColor="text1"/>
          </w:rPr>
          <w:t xml:space="preserve">he synergistic effect </w:t>
        </w:r>
      </w:ins>
      <w:ins w:id="1188" w:author="Frederick Roth" w:date="2019-02-07T14:45:00Z">
        <w:r w:rsidR="008103E3">
          <w:rPr>
            <w:color w:val="000000" w:themeColor="text1"/>
          </w:rPr>
          <w:t xml:space="preserve">of deleting </w:t>
        </w:r>
      </w:ins>
      <w:ins w:id="1189" w:author="Frederick Roth" w:date="2019-02-07T14:37:00Z">
        <w:r w:rsidR="008103E3">
          <w:rPr>
            <w:color w:val="000000" w:themeColor="text1"/>
          </w:rPr>
          <w:t xml:space="preserve">four ABC transporters </w:t>
        </w:r>
      </w:ins>
      <w:ins w:id="1190" w:author="Frederick Roth" w:date="2019-02-07T14:45:00Z">
        <w:r w:rsidR="008103E3">
          <w:rPr>
            <w:color w:val="000000" w:themeColor="text1"/>
          </w:rPr>
          <w:t xml:space="preserve">on Pdr5 activity </w:t>
        </w:r>
      </w:ins>
      <w:ins w:id="1191" w:author="Frederick Roth" w:date="2019-02-07T14:38:00Z">
        <w:r w:rsidR="008103E3">
          <w:rPr>
            <w:color w:val="000000" w:themeColor="text1"/>
          </w:rPr>
          <w:t xml:space="preserve">is primarily explained by </w:t>
        </w:r>
      </w:ins>
      <w:ins w:id="1192" w:author="Frederick Roth" w:date="2019-02-07T14:39:00Z">
        <w:r w:rsidR="008103E3">
          <w:rPr>
            <w:color w:val="000000" w:themeColor="text1"/>
          </w:rPr>
          <w:t xml:space="preserve">an indirect influence on </w:t>
        </w:r>
      </w:ins>
      <w:ins w:id="1193" w:author="Frederick Roth" w:date="2019-02-07T14:38:00Z">
        <w:r w:rsidR="008103E3" w:rsidRPr="008103E3">
          <w:rPr>
            <w:i/>
            <w:color w:val="000000" w:themeColor="text1"/>
            <w:rPrChange w:id="1194" w:author="Frederick Roth" w:date="2019-02-07T14:38:00Z">
              <w:rPr>
                <w:color w:val="000000" w:themeColor="text1"/>
              </w:rPr>
            </w:rPrChange>
          </w:rPr>
          <w:t>PDR5</w:t>
        </w:r>
        <w:r w:rsidR="008103E3">
          <w:rPr>
            <w:color w:val="000000" w:themeColor="text1"/>
          </w:rPr>
          <w:t xml:space="preserve"> transcript levels</w:t>
        </w:r>
      </w:ins>
      <w:ins w:id="1195" w:author="Frederick Roth" w:date="2019-02-07T14:39:00Z">
        <w:r w:rsidR="008103E3">
          <w:rPr>
            <w:color w:val="000000" w:themeColor="text1"/>
          </w:rPr>
          <w:t>.</w:t>
        </w:r>
      </w:ins>
      <w:ins w:id="1196" w:author="Frederick Roth" w:date="2019-02-07T14:38:00Z">
        <w:r w:rsidR="008103E3">
          <w:rPr>
            <w:color w:val="000000" w:themeColor="text1"/>
          </w:rPr>
          <w:t xml:space="preserve"> </w:t>
        </w:r>
      </w:ins>
      <w:del w:id="1197" w:author="Frederick Roth" w:date="2019-02-07T14:46:00Z">
        <w:r w:rsidR="00A06B3F" w:rsidDel="008103E3">
          <w:rPr>
            <w:color w:val="000000" w:themeColor="text1"/>
          </w:rPr>
          <w:delText xml:space="preserve">Expected </w:delText>
        </w:r>
      </w:del>
      <w:del w:id="1198" w:author="Frederick Roth" w:date="2019-02-07T14:47:00Z">
        <w:r w:rsidR="00A06B3F" w:rsidDel="00B922D0">
          <w:rPr>
            <w:color w:val="000000" w:themeColor="text1"/>
          </w:rPr>
          <w:delText xml:space="preserve">Pdr5 activity relative to </w:delText>
        </w:r>
      </w:del>
      <w:del w:id="1199" w:author="Frederick Roth" w:date="2019-02-07T14:46:00Z">
        <w:r w:rsidR="00A06B3F" w:rsidDel="008103E3">
          <w:rPr>
            <w:color w:val="000000" w:themeColor="text1"/>
          </w:rPr>
          <w:delText xml:space="preserve">the </w:delText>
        </w:r>
      </w:del>
      <w:del w:id="1200" w:author="Frederick Roth" w:date="2019-02-07T14:47:00Z">
        <w:r w:rsidR="00A06B3F" w:rsidDel="00B922D0">
          <w:rPr>
            <w:color w:val="000000" w:themeColor="text1"/>
          </w:rPr>
          <w:delText>wild-</w:delText>
        </w:r>
      </w:del>
      <w:del w:id="1201" w:author="Frederick Roth" w:date="2019-02-07T14:46:00Z">
        <w:r w:rsidR="00A06B3F" w:rsidDel="008103E3">
          <w:rPr>
            <w:color w:val="000000" w:themeColor="text1"/>
          </w:rPr>
          <w:delText xml:space="preserve">type </w:delText>
        </w:r>
      </w:del>
      <w:del w:id="1202"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203"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204" w:author="Frederick Roth" w:date="2019-02-07T15:13:00Z">
        <w:r w:rsidR="00A06B3F" w:rsidDel="00BD4042">
          <w:rPr>
            <w:color w:val="000000" w:themeColor="text1"/>
          </w:rPr>
          <w:delText>Grey</w:delText>
        </w:r>
      </w:del>
      <w:ins w:id="1205" w:author="Frederick Roth" w:date="2019-02-07T15:13:00Z">
        <w:r w:rsidR="00BD4042">
          <w:rPr>
            <w:color w:val="000000" w:themeColor="text1"/>
          </w:rPr>
          <w:t>Gray</w:t>
        </w:r>
      </w:ins>
      <w:r w:rsidR="00A06B3F">
        <w:rPr>
          <w:color w:val="000000" w:themeColor="text1"/>
        </w:rPr>
        <w:t xml:space="preserve"> bars represent </w:t>
      </w:r>
      <w:del w:id="1206"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207" w:author="Frederick Roth" w:date="2019-02-07T14:41:00Z">
        <w:r w:rsidR="008103E3">
          <w:rPr>
            <w:color w:val="000000" w:themeColor="text1"/>
          </w:rPr>
          <w:t>in the specified genotype</w:t>
        </w:r>
      </w:ins>
      <w:ins w:id="1208" w:author="Frederick Roth" w:date="2019-02-07T14:42:00Z">
        <w:r w:rsidR="008103E3">
          <w:rPr>
            <w:color w:val="000000" w:themeColor="text1"/>
          </w:rPr>
          <w:t>,</w:t>
        </w:r>
      </w:ins>
      <w:ins w:id="1209" w:author="Frederick Roth" w:date="2019-02-07T14:41:00Z">
        <w:r w:rsidR="008103E3">
          <w:rPr>
            <w:color w:val="000000" w:themeColor="text1"/>
          </w:rPr>
          <w:t xml:space="preserve"> relative </w:t>
        </w:r>
      </w:ins>
      <w:del w:id="1210" w:author="Frederick Roth" w:date="2019-02-07T14:41:00Z">
        <w:r w:rsidR="00A06B3F" w:rsidDel="008103E3">
          <w:rPr>
            <w:color w:val="000000" w:themeColor="text1"/>
          </w:rPr>
          <w:delText xml:space="preserve">compared </w:delText>
        </w:r>
      </w:del>
      <w:r w:rsidR="00A06B3F">
        <w:rPr>
          <w:color w:val="000000" w:themeColor="text1"/>
        </w:rPr>
        <w:t xml:space="preserve">to </w:t>
      </w:r>
      <w:ins w:id="1211" w:author="Frederick Roth" w:date="2019-02-07T14:42:00Z">
        <w:r w:rsidR="008103E3">
          <w:rPr>
            <w:color w:val="000000" w:themeColor="text1"/>
          </w:rPr>
          <w:t xml:space="preserve">that of </w:t>
        </w:r>
      </w:ins>
      <w:del w:id="1212" w:author="Frederick Roth" w:date="2019-02-07T14:41:00Z">
        <w:r w:rsidR="00A06B3F" w:rsidDel="008103E3">
          <w:rPr>
            <w:color w:val="000000" w:themeColor="text1"/>
          </w:rPr>
          <w:delText xml:space="preserve">the average in the </w:delText>
        </w:r>
      </w:del>
      <w:r w:rsidR="00A06B3F">
        <w:rPr>
          <w:color w:val="000000" w:themeColor="text1"/>
        </w:rPr>
        <w:t>wild-type</w:t>
      </w:r>
      <w:del w:id="1213"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214" w:author="Frederick Roth" w:date="2019-02-07T14:47:00Z">
        <w:r w:rsidR="00B922D0">
          <w:rPr>
            <w:color w:val="000000" w:themeColor="text1"/>
          </w:rPr>
          <w:t xml:space="preserve">, with error </w:t>
        </w:r>
      </w:ins>
      <w:r w:rsidR="00692155">
        <w:rPr>
          <w:color w:val="000000" w:themeColor="text1"/>
        </w:rPr>
        <w:t>bars indica</w:t>
      </w:r>
      <w:ins w:id="1215" w:author="Frederick Roth" w:date="2019-02-07T14:47:00Z">
        <w:r w:rsidR="00B922D0">
          <w:rPr>
            <w:color w:val="000000" w:themeColor="text1"/>
          </w:rPr>
          <w:t xml:space="preserve">ting </w:t>
        </w:r>
      </w:ins>
      <w:del w:id="1216" w:author="Frederick Roth" w:date="2019-02-07T14:47:00Z">
        <w:r w:rsidR="00692155" w:rsidDel="00B922D0">
          <w:rPr>
            <w:color w:val="000000" w:themeColor="text1"/>
          </w:rPr>
          <w:delText xml:space="preserve">te </w:delText>
        </w:r>
      </w:del>
      <w:r w:rsidR="00692155">
        <w:rPr>
          <w:color w:val="000000" w:themeColor="text1"/>
        </w:rPr>
        <w:t>standard error</w:t>
      </w:r>
      <w:ins w:id="1217" w:author="Frederick Roth" w:date="2019-02-07T14:42:00Z">
        <w:r w:rsidR="008103E3">
          <w:rPr>
            <w:color w:val="000000" w:themeColor="text1"/>
          </w:rPr>
          <w:t xml:space="preserve"> (n=3</w:t>
        </w:r>
      </w:ins>
      <w:del w:id="1218" w:author="Frederick Roth" w:date="2019-02-07T14:42:00Z">
        <w:r w:rsidR="00A06B3F" w:rsidDel="008103E3">
          <w:rPr>
            <w:color w:val="000000" w:themeColor="text1"/>
          </w:rPr>
          <w:delText xml:space="preserve">.  </w:delText>
        </w:r>
      </w:del>
      <w:ins w:id="1219" w:author="Frederick Roth" w:date="2019-02-07T14:42:00Z">
        <w:r w:rsidR="008103E3">
          <w:rPr>
            <w:color w:val="000000" w:themeColor="text1"/>
          </w:rPr>
          <w:t>)</w:t>
        </w:r>
      </w:ins>
      <w:ins w:id="1220" w:author="Frederick Roth" w:date="2019-02-07T14:47:00Z">
        <w:r w:rsidR="00B922D0">
          <w:rPr>
            <w:color w:val="000000" w:themeColor="text1"/>
          </w:rPr>
          <w:t>. S</w:t>
        </w:r>
      </w:ins>
      <w:del w:id="1221" w:author="Frederick Roth" w:date="2019-02-07T14:42:00Z">
        <w:r w:rsidR="00A06B3F" w:rsidDel="008103E3">
          <w:rPr>
            <w:color w:val="000000" w:themeColor="text1"/>
          </w:rPr>
          <w:delText>Three replicates were used in each experiment, and p</w:delText>
        </w:r>
      </w:del>
      <w:ins w:id="1222" w:author="Frederick Roth" w:date="2019-02-07T14:42:00Z">
        <w:r w:rsidR="008103E3">
          <w:rPr>
            <w:color w:val="000000" w:themeColor="text1"/>
          </w:rPr>
          <w:t xml:space="preserve">ignificance was </w:t>
        </w:r>
      </w:ins>
      <w:del w:id="1223"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224" w:author="Frederick Roth" w:date="2019-02-07T14:42:00Z">
        <w:r w:rsidR="008103E3">
          <w:rPr>
            <w:color w:val="000000" w:themeColor="text1"/>
          </w:rPr>
          <w:t xml:space="preserve">assessed </w:t>
        </w:r>
      </w:ins>
      <w:del w:id="1225" w:author="Frederick Roth" w:date="2019-02-07T14:42:00Z">
        <w:r w:rsidR="00A06B3F" w:rsidDel="008103E3">
          <w:rPr>
            <w:color w:val="000000" w:themeColor="text1"/>
          </w:rPr>
          <w:delText xml:space="preserve">using a </w:delText>
        </w:r>
      </w:del>
      <w:ins w:id="1226" w:author="Frederick Roth" w:date="2019-02-07T14:42:00Z">
        <w:r w:rsidR="008103E3">
          <w:rPr>
            <w:color w:val="000000" w:themeColor="text1"/>
          </w:rPr>
          <w:t xml:space="preserve">by </w:t>
        </w:r>
      </w:ins>
      <w:r w:rsidR="00A06B3F" w:rsidRPr="008103E3">
        <w:rPr>
          <w:i/>
          <w:color w:val="000000" w:themeColor="text1"/>
          <w:rPrChange w:id="1227" w:author="Frederick Roth" w:date="2019-02-07T14:42:00Z">
            <w:rPr>
              <w:color w:val="000000" w:themeColor="text1"/>
            </w:rPr>
          </w:rPrChange>
        </w:rPr>
        <w:t>t</w:t>
      </w:r>
      <w:r w:rsidR="00A06B3F">
        <w:rPr>
          <w:color w:val="000000" w:themeColor="text1"/>
        </w:rPr>
        <w:t xml:space="preserve">-test.  Colored bars show </w:t>
      </w:r>
      <w:del w:id="1228" w:author="Frederick Roth" w:date="2019-02-07T14:43:00Z">
        <w:r w:rsidR="00A06B3F" w:rsidDel="008103E3">
          <w:rPr>
            <w:color w:val="000000" w:themeColor="text1"/>
          </w:rPr>
          <w:delText xml:space="preserve">relative </w:delText>
        </w:r>
      </w:del>
      <w:ins w:id="1229" w:author="Frederick Roth" w:date="2019-02-07T14:43:00Z">
        <w:r w:rsidR="008103E3">
          <w:rPr>
            <w:color w:val="000000" w:themeColor="text1"/>
          </w:rPr>
          <w:t xml:space="preserve">model-inferred </w:t>
        </w:r>
      </w:ins>
      <w:r w:rsidR="000B3F65">
        <w:rPr>
          <w:color w:val="000000" w:themeColor="text1"/>
        </w:rPr>
        <w:t xml:space="preserve">Pdr5 activity </w:t>
      </w:r>
      <w:del w:id="1230"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231" w:author="Frederick Roth" w:date="2019-02-07T14:43:00Z">
        <w:r w:rsidR="008103E3">
          <w:rPr>
            <w:color w:val="000000" w:themeColor="text1"/>
          </w:rPr>
          <w:t xml:space="preserve">(see </w:t>
        </w:r>
      </w:ins>
      <w:del w:id="1232"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1233" w:author="Frederick Roth" w:date="2019-02-07T14:43:00Z">
        <w:r w:rsidR="00A06B3F" w:rsidDel="008103E3">
          <w:rPr>
            <w:color w:val="000000" w:themeColor="text1"/>
          </w:rPr>
          <w:delText xml:space="preserve"> (</w:delText>
        </w:r>
      </w:del>
      <w:ins w:id="1234" w:author="Frederick Roth" w:date="2019-02-07T14:43:00Z">
        <w:r w:rsidR="008103E3">
          <w:rPr>
            <w:color w:val="000000" w:themeColor="text1"/>
          </w:rPr>
          <w:t xml:space="preserve">, </w:t>
        </w:r>
      </w:ins>
      <w:r w:rsidR="00A06B3F">
        <w:rPr>
          <w:color w:val="000000" w:themeColor="text1"/>
        </w:rPr>
        <w:t>top-right panel)</w:t>
      </w:r>
      <w:ins w:id="1235" w:author="Frederick Roth" w:date="2019-02-07T14:48:00Z">
        <w:r w:rsidR="00B922D0">
          <w:rPr>
            <w:color w:val="000000" w:themeColor="text1"/>
          </w:rPr>
          <w:t xml:space="preserve"> for each genotype</w:t>
        </w:r>
      </w:ins>
      <w:r w:rsidR="00A06B3F">
        <w:rPr>
          <w:color w:val="000000" w:themeColor="text1"/>
        </w:rPr>
        <w:t xml:space="preserve">, </w:t>
      </w:r>
      <w:ins w:id="1236"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1237"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1238"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1239" w:author="Frederick Roth" w:date="2019-02-07T14:44:00Z">
        <w:r w:rsidR="008103E3">
          <w:rPr>
            <w:color w:val="000000" w:themeColor="text1"/>
          </w:rPr>
          <w:t xml:space="preserve"> or only</w:t>
        </w:r>
      </w:ins>
      <w:ins w:id="1240" w:author="Frederick Roth" w:date="2019-02-07T14:48:00Z">
        <w:r w:rsidR="00B922D0">
          <w:rPr>
            <w:color w:val="000000" w:themeColor="text1"/>
          </w:rPr>
          <w:t xml:space="preserve"> the </w:t>
        </w:r>
      </w:ins>
      <w:ins w:id="1241"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1242" w:author="Frederick Roth" w:date="2019-02-07T14:50:00Z"/>
          <w:color w:val="000000" w:themeColor="text1"/>
        </w:rPr>
      </w:pPr>
      <w:ins w:id="1243" w:author="Albi Celaj" w:date="2019-02-21T17:42:00Z">
        <w:r>
          <w:rPr>
            <w:b/>
            <w:color w:val="000000" w:themeColor="text1"/>
          </w:rPr>
          <w:t>(</w:t>
        </w:r>
      </w:ins>
      <w:r w:rsidR="00472AEF">
        <w:rPr>
          <w:b/>
          <w:color w:val="000000" w:themeColor="text1"/>
        </w:rPr>
        <w:t>E</w:t>
      </w:r>
      <w:ins w:id="1244" w:author="Albi Celaj" w:date="2019-02-21T17:42:00Z">
        <w:r>
          <w:rPr>
            <w:b/>
            <w:color w:val="000000" w:themeColor="text1"/>
          </w:rPr>
          <w:t>)</w:t>
        </w:r>
      </w:ins>
      <w:r w:rsidR="00DD69D1">
        <w:rPr>
          <w:rStyle w:val="CommentReference"/>
          <w:rFonts w:asciiTheme="minorHAnsi" w:hAnsiTheme="minorHAnsi" w:cstheme="minorBidi"/>
        </w:rPr>
        <w:commentReference w:id="1245"/>
      </w:r>
      <w:commentRangeStart w:id="1246"/>
      <w:commentRangeEnd w:id="1246"/>
      <w:r w:rsidR="00DD69D1">
        <w:rPr>
          <w:rStyle w:val="CommentReference"/>
          <w:rFonts w:asciiTheme="minorHAnsi" w:hAnsiTheme="minorHAnsi" w:cstheme="minorBidi"/>
        </w:rPr>
        <w:commentReference w:id="1246"/>
      </w:r>
      <w:r w:rsidR="005A78CA">
        <w:rPr>
          <w:b/>
          <w:color w:val="000000" w:themeColor="text1"/>
        </w:rPr>
        <w:tab/>
      </w:r>
      <w:ins w:id="1247" w:author="Frederick Roth" w:date="2019-02-07T14:49:00Z">
        <w:r w:rsidR="00B922D0" w:rsidRPr="00B922D0">
          <w:rPr>
            <w:color w:val="000000" w:themeColor="text1"/>
            <w:rPrChange w:id="1248"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1249"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1250" w:author="Frederick Roth" w:date="2019-02-07T14:50:00Z">
        <w:r w:rsidR="00B922D0">
          <w:rPr>
            <w:color w:val="000000" w:themeColor="text1"/>
          </w:rPr>
          <w:t xml:space="preserve">Snq2 and </w:t>
        </w:r>
      </w:ins>
      <w:ins w:id="1251" w:author="Frederick Roth" w:date="2019-02-07T14:49:00Z">
        <w:r w:rsidR="00B922D0">
          <w:rPr>
            <w:color w:val="000000" w:themeColor="text1"/>
          </w:rPr>
          <w:t>Yo</w:t>
        </w:r>
      </w:ins>
      <w:ins w:id="1252" w:author="Frederick Roth" w:date="2019-02-07T14:50:00Z">
        <w:r w:rsidR="00B922D0">
          <w:rPr>
            <w:color w:val="000000" w:themeColor="text1"/>
          </w:rPr>
          <w:t xml:space="preserve">r1.  </w:t>
        </w:r>
      </w:ins>
      <w:ins w:id="1253" w:author="Frederick Roth" w:date="2019-02-07T14:53:00Z">
        <w:r w:rsidR="00B922D0">
          <w:rPr>
            <w:color w:val="000000" w:themeColor="text1"/>
          </w:rPr>
          <w:t xml:space="preserve">This study confirmed all </w:t>
        </w:r>
      </w:ins>
      <w:ins w:id="1254" w:author="Frederick Roth" w:date="2019-02-07T15:00:00Z">
        <w:r w:rsidR="008D3320">
          <w:rPr>
            <w:color w:val="000000" w:themeColor="text1"/>
          </w:rPr>
          <w:t>previously known-</w:t>
        </w:r>
      </w:ins>
      <w:ins w:id="1255" w:author="Frederick Roth" w:date="2019-02-07T14:52:00Z">
        <w:r w:rsidR="00B922D0">
          <w:rPr>
            <w:color w:val="000000" w:themeColor="text1"/>
          </w:rPr>
          <w:t xml:space="preserve">interactions </w:t>
        </w:r>
      </w:ins>
      <w:ins w:id="1256" w:author="Frederick Roth" w:date="2019-02-07T15:00:00Z">
        <w:r w:rsidR="008D3320">
          <w:rPr>
            <w:color w:val="000000" w:themeColor="text1"/>
          </w:rPr>
          <w:t xml:space="preserve">shown </w:t>
        </w:r>
      </w:ins>
      <w:moveToRangeStart w:id="1257" w:author="Frederick Roth" w:date="2019-02-07T14:53:00Z" w:name="move443600"/>
      <w:moveTo w:id="1258"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257"/>
      <w:ins w:id="1259" w:author="Frederick Roth" w:date="2019-02-07T14:52:00Z">
        <w:r w:rsidR="00B922D0">
          <w:rPr>
            <w:color w:val="000000" w:themeColor="text1"/>
          </w:rPr>
          <w:t xml:space="preserve">, </w:t>
        </w:r>
      </w:ins>
      <w:ins w:id="1260" w:author="Frederick Roth" w:date="2019-02-07T14:54:00Z">
        <w:r w:rsidR="00B922D0">
          <w:rPr>
            <w:color w:val="000000" w:themeColor="text1"/>
          </w:rPr>
          <w:t xml:space="preserve">and </w:t>
        </w:r>
      </w:ins>
      <w:ins w:id="1261" w:author="Frederick Roth" w:date="2019-02-07T14:52:00Z">
        <w:r w:rsidR="00B922D0">
          <w:rPr>
            <w:color w:val="000000" w:themeColor="text1"/>
          </w:rPr>
          <w:t>revealed a novel Pdr5-Yor1 protein interaction</w:t>
        </w:r>
      </w:ins>
      <w:ins w:id="1262" w:author="Frederick Roth" w:date="2019-02-07T14:54:00Z">
        <w:r w:rsidR="00B922D0">
          <w:rPr>
            <w:color w:val="000000" w:themeColor="text1"/>
          </w:rPr>
          <w:t xml:space="preserve"> </w:t>
        </w:r>
      </w:ins>
      <w:ins w:id="1263" w:author="Frederick Roth" w:date="2019-02-07T14:57:00Z">
        <w:r w:rsidR="008D3320">
          <w:rPr>
            <w:color w:val="000000" w:themeColor="text1"/>
          </w:rPr>
          <w:t xml:space="preserve">(Figure S11, S12).  Direct influence of Yor1 on Pdr5 </w:t>
        </w:r>
      </w:ins>
      <w:ins w:id="1264" w:author="Frederick Roth" w:date="2019-02-07T15:01:00Z">
        <w:r w:rsidR="008D3320">
          <w:rPr>
            <w:color w:val="000000" w:themeColor="text1"/>
          </w:rPr>
          <w:t xml:space="preserve">activity </w:t>
        </w:r>
      </w:ins>
      <w:ins w:id="1265" w:author="Frederick Roth" w:date="2019-02-07T14:57:00Z">
        <w:r w:rsidR="008D3320">
          <w:rPr>
            <w:color w:val="000000" w:themeColor="text1"/>
          </w:rPr>
          <w:t xml:space="preserve">was </w:t>
        </w:r>
      </w:ins>
      <w:ins w:id="1266" w:author="Frederick Roth" w:date="2019-02-07T14:54:00Z">
        <w:r w:rsidR="00B922D0">
          <w:rPr>
            <w:color w:val="000000" w:themeColor="text1"/>
          </w:rPr>
          <w:t xml:space="preserve">predicted </w:t>
        </w:r>
      </w:ins>
      <w:ins w:id="1267" w:author="Frederick Roth" w:date="2019-02-07T15:00:00Z">
        <w:r w:rsidR="008D3320">
          <w:rPr>
            <w:color w:val="000000" w:themeColor="text1"/>
          </w:rPr>
          <w:t xml:space="preserve">by </w:t>
        </w:r>
      </w:ins>
      <w:ins w:id="1268" w:author="Frederick Roth" w:date="2019-02-07T14:57:00Z">
        <w:r w:rsidR="008D3320">
          <w:rPr>
            <w:color w:val="000000" w:themeColor="text1"/>
          </w:rPr>
          <w:t xml:space="preserve">both </w:t>
        </w:r>
      </w:ins>
      <w:ins w:id="1269" w:author="Frederick Roth" w:date="2019-02-07T14:54:00Z">
        <w:r w:rsidR="00B922D0">
          <w:rPr>
            <w:color w:val="000000" w:themeColor="text1"/>
          </w:rPr>
          <w:t>original and extended neural network models</w:t>
        </w:r>
      </w:ins>
      <w:ins w:id="1270" w:author="Frederick Roth" w:date="2019-02-07T14:55:00Z">
        <w:r w:rsidR="00B922D0">
          <w:rPr>
            <w:color w:val="000000" w:themeColor="text1"/>
          </w:rPr>
          <w:t xml:space="preserve"> for fluconazole</w:t>
        </w:r>
      </w:ins>
      <w:ins w:id="1271" w:author="Frederick Roth" w:date="2019-02-07T14:56:00Z">
        <w:r w:rsidR="00B922D0">
          <w:rPr>
            <w:color w:val="000000" w:themeColor="text1"/>
          </w:rPr>
          <w:t xml:space="preserve"> (Figure 5B</w:t>
        </w:r>
      </w:ins>
      <w:ins w:id="1272" w:author="Frederick Roth" w:date="2019-02-07T14:59:00Z">
        <w:r w:rsidR="008D3320">
          <w:rPr>
            <w:color w:val="000000" w:themeColor="text1"/>
          </w:rPr>
          <w:t xml:space="preserve">).  Influences from the neural network model (Figure 4B) are </w:t>
        </w:r>
      </w:ins>
      <w:ins w:id="1273" w:author="Frederick Roth" w:date="2019-02-07T15:01:00Z">
        <w:r w:rsidR="008D3320">
          <w:rPr>
            <w:color w:val="000000" w:themeColor="text1"/>
          </w:rPr>
          <w:t xml:space="preserve">shown </w:t>
        </w:r>
      </w:ins>
      <w:ins w:id="1274" w:author="Frederick Roth" w:date="2019-02-07T14:58:00Z">
        <w:r w:rsidR="008D3320">
          <w:rPr>
            <w:color w:val="000000" w:themeColor="text1"/>
          </w:rPr>
          <w:t xml:space="preserve">here </w:t>
        </w:r>
      </w:ins>
      <w:ins w:id="1275" w:author="Frederick Roth" w:date="2019-02-07T15:01:00Z">
        <w:r w:rsidR="008D3320">
          <w:rPr>
            <w:color w:val="000000" w:themeColor="text1"/>
          </w:rPr>
          <w:t xml:space="preserve">with </w:t>
        </w:r>
      </w:ins>
      <w:ins w:id="1276" w:author="Frederick Roth" w:date="2019-02-07T14:58:00Z">
        <w:r w:rsidR="008D3320">
          <w:rPr>
            <w:color w:val="000000" w:themeColor="text1"/>
          </w:rPr>
          <w:t>red ed</w:t>
        </w:r>
      </w:ins>
      <w:ins w:id="1277" w:author="Frederick Roth" w:date="2019-02-07T14:59:00Z">
        <w:r w:rsidR="008D3320">
          <w:rPr>
            <w:color w:val="000000" w:themeColor="text1"/>
          </w:rPr>
          <w:t>ge</w:t>
        </w:r>
      </w:ins>
      <w:ins w:id="1278" w:author="Frederick Roth" w:date="2019-02-07T15:00:00Z">
        <w:r w:rsidR="008D3320">
          <w:rPr>
            <w:color w:val="000000" w:themeColor="text1"/>
          </w:rPr>
          <w:t>s</w:t>
        </w:r>
      </w:ins>
      <w:ins w:id="1279" w:author="Frederick Roth" w:date="2019-02-07T14:54:00Z">
        <w:r w:rsidR="00B922D0">
          <w:rPr>
            <w:color w:val="000000" w:themeColor="text1"/>
          </w:rPr>
          <w:t>.</w:t>
        </w:r>
      </w:ins>
      <w:ins w:id="1280" w:author="Frederick Roth" w:date="2019-02-07T15:02:00Z">
        <w:r w:rsidR="008D3320">
          <w:rPr>
            <w:color w:val="000000" w:themeColor="text1"/>
          </w:rPr>
          <w:t xml:space="preserve">  </w:t>
        </w:r>
      </w:ins>
      <w:del w:id="1281"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282"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283"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284" w:author="Frederick Roth" w:date="2019-02-07T14:58:00Z">
        <w:r w:rsidR="009747F9" w:rsidDel="008D3320">
          <w:rPr>
            <w:color w:val="000000" w:themeColor="text1"/>
          </w:rPr>
          <w:delText>and previous studies</w:delText>
        </w:r>
      </w:del>
      <w:moveFromRangeStart w:id="1285" w:author="Frederick Roth" w:date="2019-02-07T14:53:00Z" w:name="move443600"/>
      <w:moveFrom w:id="1286" w:author="Frederick Roth" w:date="2019-02-07T14:53:00Z">
        <w:del w:id="1287"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285"/>
      <w:del w:id="1288" w:author="Frederick Roth" w:date="2019-02-07T14:58:00Z">
        <w:r w:rsidR="005A78CA" w:rsidDel="008D3320">
          <w:rPr>
            <w:color w:val="000000" w:themeColor="text1"/>
          </w:rPr>
          <w:delText>.</w:delText>
        </w:r>
        <w:r w:rsidR="00B80B34" w:rsidDel="008D3320">
          <w:rPr>
            <w:color w:val="000000" w:themeColor="text1"/>
          </w:rPr>
          <w:delText xml:space="preserve">  </w:delText>
        </w:r>
      </w:del>
      <w:del w:id="1289"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290" w:author="Frederick Roth" w:date="2019-02-07T15:02:00Z">
        <w:r w:rsidR="008D3320">
          <w:rPr>
            <w:color w:val="000000" w:themeColor="text1"/>
          </w:rPr>
          <w:t>W</w:t>
        </w:r>
      </w:ins>
      <w:r w:rsidR="00D9226C">
        <w:rPr>
          <w:color w:val="000000" w:themeColor="text1"/>
        </w:rPr>
        <w:t xml:space="preserve">hole-organism protein levels </w:t>
      </w:r>
      <w:ins w:id="1291"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292" w:author="Frederick Roth" w:date="2019-02-07T15:02:00Z">
        <w:r w:rsidR="00D9226C" w:rsidDel="008D3320">
          <w:rPr>
            <w:color w:val="000000" w:themeColor="text1"/>
          </w:rPr>
          <w:delText xml:space="preserve">from </w:delText>
        </w:r>
      </w:del>
      <w:ins w:id="1293" w:author="Frederick Roth" w:date="2019-02-07T15:02:00Z">
        <w:r w:rsidR="008D3320">
          <w:rPr>
            <w:color w:val="000000" w:themeColor="text1"/>
          </w:rPr>
          <w:t>are indic</w:t>
        </w:r>
      </w:ins>
      <w:ins w:id="1294" w:author="Frederick Roth" w:date="2019-02-07T15:03:00Z">
        <w:r w:rsidR="008D3320">
          <w:rPr>
            <w:color w:val="000000" w:themeColor="text1"/>
          </w:rPr>
          <w:t>a</w:t>
        </w:r>
      </w:ins>
      <w:ins w:id="1295" w:author="Frederick Roth" w:date="2019-02-07T15:02:00Z">
        <w:r w:rsidR="008D3320">
          <w:rPr>
            <w:color w:val="000000" w:themeColor="text1"/>
          </w:rPr>
          <w:t>ted by node size</w:t>
        </w:r>
      </w:ins>
      <w:del w:id="1296"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297"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298" w:author="Frederick Roth" w:date="2019-02-07T15:02:00Z"/>
          <w:b/>
        </w:rPr>
      </w:pPr>
      <w:ins w:id="1299"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300"/>
      <w:commentRangeStart w:id="1301"/>
      <w:r>
        <w:rPr>
          <w:b/>
        </w:rPr>
        <w:t>B</w:t>
      </w:r>
      <w:commentRangeEnd w:id="1300"/>
      <w:r>
        <w:rPr>
          <w:rStyle w:val="CommentReference"/>
          <w:rFonts w:asciiTheme="minorHAnsi" w:hAnsiTheme="minorHAnsi" w:cstheme="minorBidi"/>
        </w:rPr>
        <w:commentReference w:id="1300"/>
      </w:r>
      <w:commentRangeEnd w:id="1301"/>
      <w:r w:rsidR="00276A6D">
        <w:rPr>
          <w:rStyle w:val="CommentReference"/>
          <w:rFonts w:asciiTheme="minorHAnsi" w:hAnsiTheme="minorHAnsi" w:cstheme="minorBidi"/>
        </w:rPr>
        <w:commentReference w:id="1301"/>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302" w:author="Frederick Roth" w:date="2019-02-07T15:13:00Z">
        <w:r w:rsidDel="00BD4042">
          <w:delText>grey</w:delText>
        </w:r>
      </w:del>
      <w:ins w:id="1303"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304" w:author="Frederick Roth" w:date="2019-02-07T15:13:00Z">
        <w:r w:rsidRPr="009446E8" w:rsidDel="00BD4042">
          <w:delText>grey</w:delText>
        </w:r>
      </w:del>
      <w:ins w:id="1305"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306" w:author="Frederick Roth" w:date="2019-02-07T15:12:00Z">
        <w:r w:rsidR="00836B94" w:rsidRPr="00233F15" w:rsidDel="00BD4042">
          <w:delText xml:space="preserve">determine </w:delText>
        </w:r>
      </w:del>
      <w:ins w:id="1307"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308" w:author="Frederick Roth" w:date="2019-02-07T15:14:00Z">
        <w:r w:rsidR="00BD4042">
          <w:t xml:space="preserve">(growth in drug relative to growth in drug) for each of </w:t>
        </w:r>
      </w:ins>
      <w:del w:id="1309"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310" w:author="Frederick Roth" w:date="2019-02-07T15:13:00Z">
        <w:r w:rsidR="00836B94" w:rsidDel="00BD4042">
          <w:delText>u</w:delText>
        </w:r>
      </w:del>
      <w:r w:rsidR="00836B94">
        <w:t xml:space="preserve">red according the legend on the left.  Other terms are </w:t>
      </w:r>
      <w:del w:id="1311" w:author="Frederick Roth" w:date="2019-02-07T15:13:00Z">
        <w:r w:rsidR="00836B94" w:rsidDel="00BD4042">
          <w:delText>colour</w:delText>
        </w:r>
      </w:del>
      <w:ins w:id="1312" w:author="Frederick Roth" w:date="2019-02-07T15:13:00Z">
        <w:r w:rsidR="00BD4042">
          <w:t>color</w:t>
        </w:r>
      </w:ins>
      <w:r w:rsidR="00836B94">
        <w:t xml:space="preserve">ed in </w:t>
      </w:r>
      <w:del w:id="1313" w:author="Frederick Roth" w:date="2019-02-07T15:13:00Z">
        <w:r w:rsidR="00836B94" w:rsidDel="00BD4042">
          <w:delText>grey</w:delText>
        </w:r>
      </w:del>
      <w:ins w:id="1314"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315" w:author="Frederick Roth" w:date="2019-02-07T15:14:00Z">
        <w:r w:rsidR="00BD4042">
          <w:t xml:space="preserve">that </w:t>
        </w:r>
      </w:ins>
      <w:del w:id="1316" w:author="Frederick Roth" w:date="2019-02-07T15:14:00Z">
        <w:r w:rsidDel="00BD4042">
          <w:delText xml:space="preserve">mediating </w:delText>
        </w:r>
      </w:del>
      <w:ins w:id="1317"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318" w:author="Albi Celaj [3]" w:date="2019-02-13T17:21:00Z">
            <w:rPr/>
          </w:rPrChange>
        </w:rPr>
      </w:pPr>
      <w:commentRangeStart w:id="1319"/>
      <w:r w:rsidRPr="005959CB">
        <w:rPr>
          <w:b/>
        </w:rPr>
        <w:t>Figure S</w:t>
      </w:r>
      <w:commentRangeEnd w:id="1319"/>
      <w:r w:rsidR="00CD2764" w:rsidRPr="005959CB">
        <w:rPr>
          <w:b/>
        </w:rPr>
        <w:t>4</w:t>
      </w:r>
      <w:r w:rsidRPr="005959CB">
        <w:rPr>
          <w:rStyle w:val="CommentReference"/>
          <w:rFonts w:asciiTheme="minorHAnsi" w:hAnsiTheme="minorHAnsi" w:cstheme="minorBidi"/>
          <w:b/>
          <w:rPrChange w:id="1320" w:author="Albi Celaj [3]" w:date="2019-02-13T17:21:00Z">
            <w:rPr>
              <w:rStyle w:val="CommentReference"/>
              <w:rFonts w:asciiTheme="minorHAnsi" w:hAnsiTheme="minorHAnsi" w:cstheme="minorBidi"/>
            </w:rPr>
          </w:rPrChange>
        </w:rPr>
        <w:commentReference w:id="1319"/>
      </w:r>
      <w:ins w:id="1321" w:author="Albi Celaj [3]" w:date="2019-02-13T17:21:00Z">
        <w:r w:rsidR="005959CB" w:rsidRPr="005959CB">
          <w:rPr>
            <w:b/>
          </w:rPr>
          <w:t xml:space="preserve"> </w:t>
        </w:r>
      </w:ins>
      <w:del w:id="1322" w:author="Albi Celaj [3]" w:date="2019-02-13T17:21:00Z">
        <w:r w:rsidRPr="005959CB" w:rsidDel="005959CB">
          <w:rPr>
            <w:b/>
          </w:rPr>
          <w:delText xml:space="preserve">.  </w:delText>
        </w:r>
      </w:del>
      <w:r w:rsidRPr="005959CB">
        <w:rPr>
          <w:b/>
          <w:rPrChange w:id="1323" w:author="Albi Celaj [3]" w:date="2019-02-13T17:21:00Z">
            <w:rPr/>
          </w:rPrChange>
        </w:rPr>
        <w:t xml:space="preserve">Reproducibility of </w:t>
      </w:r>
      <w:r w:rsidR="00E64198" w:rsidRPr="005959CB">
        <w:rPr>
          <w:b/>
          <w:rPrChange w:id="1324" w:author="Albi Celaj [3]" w:date="2019-02-13T17:21:00Z">
            <w:rPr/>
          </w:rPrChange>
        </w:rPr>
        <w:t>G</w:t>
      </w:r>
      <w:r w:rsidRPr="005959CB">
        <w:rPr>
          <w:b/>
          <w:rPrChange w:id="1325" w:author="Albi Celaj [3]" w:date="2019-02-13T17:21:00Z">
            <w:rPr/>
          </w:rPrChange>
        </w:rPr>
        <w:t xml:space="preserve">rouped </w:t>
      </w:r>
      <w:r w:rsidR="00E64198" w:rsidRPr="005959CB">
        <w:rPr>
          <w:b/>
          <w:rPrChange w:id="1326" w:author="Albi Celaj [3]" w:date="2019-02-13T17:21:00Z">
            <w:rPr/>
          </w:rPrChange>
        </w:rPr>
        <w:t>G</w:t>
      </w:r>
      <w:r w:rsidRPr="005959CB">
        <w:rPr>
          <w:b/>
          <w:rPrChange w:id="1327" w:author="Albi Celaj [3]" w:date="2019-02-13T17:21:00Z">
            <w:rPr/>
          </w:rPrChange>
        </w:rPr>
        <w:t xml:space="preserve">enotype </w:t>
      </w:r>
      <w:r w:rsidR="00E64198" w:rsidRPr="005959CB">
        <w:rPr>
          <w:b/>
          <w:rPrChange w:id="1328" w:author="Albi Celaj [3]" w:date="2019-02-13T17:21:00Z">
            <w:rPr/>
          </w:rPrChange>
        </w:rPr>
        <w:t>R</w:t>
      </w:r>
      <w:r w:rsidRPr="005959CB">
        <w:rPr>
          <w:b/>
          <w:rPrChange w:id="1329" w:author="Albi Celaj [3]" w:date="2019-02-13T17:21:00Z">
            <w:rPr/>
          </w:rPrChange>
        </w:rPr>
        <w:t>esistance</w:t>
      </w:r>
      <w:ins w:id="1330" w:author="Albi Celaj [3]" w:date="2019-02-13T17:21:00Z">
        <w:r w:rsidR="005959CB" w:rsidRPr="005959CB">
          <w:rPr>
            <w:b/>
            <w:rPrChange w:id="1331" w:author="Albi Celaj [3]" w:date="2019-02-13T17:21:00Z">
              <w:rPr/>
            </w:rPrChange>
          </w:rPr>
          <w:t xml:space="preserve">, </w:t>
        </w:r>
      </w:ins>
      <w:ins w:id="1332" w:author="Albi Celaj [3]" w:date="2019-02-13T17:25:00Z">
        <w:r w:rsidR="00D50188">
          <w:rPr>
            <w:b/>
          </w:rPr>
          <w:t>R</w:t>
        </w:r>
      </w:ins>
      <w:ins w:id="1333" w:author="Albi Celaj [3]" w:date="2019-02-13T17:21:00Z">
        <w:r w:rsidR="005959CB" w:rsidRPr="005959CB">
          <w:rPr>
            <w:b/>
            <w:rPrChange w:id="1334" w:author="Albi Celaj [3]" w:date="2019-02-13T17:21:00Z">
              <w:rPr/>
            </w:rPrChange>
          </w:rPr>
          <w:t>elated to Figure 2</w:t>
        </w:r>
      </w:ins>
      <w:del w:id="1335" w:author="Albi Celaj [3]" w:date="2019-02-13T17:21:00Z">
        <w:r w:rsidRPr="005959CB" w:rsidDel="005959CB">
          <w:rPr>
            <w:b/>
            <w:rPrChange w:id="1336" w:author="Albi Celaj [3]"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337" w:author="Albi Celaj [3]" w:date="2019-02-13T17:21:00Z">
            <w:rPr/>
          </w:rPrChange>
        </w:rPr>
      </w:pPr>
      <w:r w:rsidRPr="005959CB">
        <w:rPr>
          <w:b/>
        </w:rPr>
        <w:t xml:space="preserve">Figure </w:t>
      </w:r>
      <w:r w:rsidR="007E2236" w:rsidRPr="005959CB">
        <w:rPr>
          <w:b/>
        </w:rPr>
        <w:t>S</w:t>
      </w:r>
      <w:r w:rsidR="00EC5C0C" w:rsidRPr="005959CB">
        <w:rPr>
          <w:b/>
        </w:rPr>
        <w:t>5</w:t>
      </w:r>
      <w:ins w:id="1338" w:author="Albi Celaj [3]" w:date="2019-02-13T17:21:00Z">
        <w:r w:rsidR="005959CB" w:rsidRPr="005959CB">
          <w:rPr>
            <w:b/>
          </w:rPr>
          <w:t xml:space="preserve"> </w:t>
        </w:r>
      </w:ins>
      <w:del w:id="1339" w:author="Albi Celaj [3]" w:date="2019-02-13T17:21:00Z">
        <w:r w:rsidRPr="005959CB" w:rsidDel="005959CB">
          <w:rPr>
            <w:b/>
          </w:rPr>
          <w:delText xml:space="preserve">.  </w:delText>
        </w:r>
      </w:del>
      <w:del w:id="1340" w:author="Albi Celaj [3]" w:date="2019-02-13T17:29:00Z">
        <w:r w:rsidRPr="005959CB" w:rsidDel="000B2CF3">
          <w:rPr>
            <w:b/>
            <w:rPrChange w:id="1341" w:author="Albi Celaj [3]" w:date="2019-02-13T17:21:00Z">
              <w:rPr/>
            </w:rPrChange>
          </w:rPr>
          <w:delText xml:space="preserve">A </w:delText>
        </w:r>
      </w:del>
      <w:r w:rsidR="00E64198" w:rsidRPr="005959CB">
        <w:rPr>
          <w:b/>
          <w:rPrChange w:id="1342" w:author="Albi Celaj [3]" w:date="2019-02-13T17:21:00Z">
            <w:rPr/>
          </w:rPrChange>
        </w:rPr>
        <w:t>R</w:t>
      </w:r>
      <w:r w:rsidRPr="005959CB">
        <w:rPr>
          <w:b/>
          <w:rPrChange w:id="1343" w:author="Albi Celaj [3]" w:date="2019-02-13T17:21:00Z">
            <w:rPr/>
          </w:rPrChange>
        </w:rPr>
        <w:t xml:space="preserve">adial </w:t>
      </w:r>
      <w:r w:rsidR="00E64198" w:rsidRPr="005959CB">
        <w:rPr>
          <w:b/>
          <w:rPrChange w:id="1344" w:author="Albi Celaj [3]" w:date="2019-02-13T17:21:00Z">
            <w:rPr/>
          </w:rPrChange>
        </w:rPr>
        <w:t>Combinatorial Signature</w:t>
      </w:r>
      <w:ins w:id="1345" w:author="Albi Celaj [3]" w:date="2019-02-13T17:29:00Z">
        <w:r w:rsidR="000B2CF3">
          <w:rPr>
            <w:b/>
          </w:rPr>
          <w:t>s</w:t>
        </w:r>
      </w:ins>
      <w:r w:rsidR="00E64198" w:rsidRPr="005959CB">
        <w:rPr>
          <w:b/>
          <w:rPrChange w:id="1346" w:author="Albi Celaj [3]" w:date="2019-02-13T17:21:00Z">
            <w:rPr/>
          </w:rPrChange>
        </w:rPr>
        <w:t xml:space="preserve"> </w:t>
      </w:r>
      <w:r w:rsidRPr="005959CB">
        <w:rPr>
          <w:b/>
          <w:rPrChange w:id="1347" w:author="Albi Celaj [3]" w:date="2019-02-13T17:21:00Z">
            <w:rPr/>
          </w:rPrChange>
        </w:rPr>
        <w:t xml:space="preserve">in </w:t>
      </w:r>
      <w:r w:rsidR="00E64198" w:rsidRPr="005959CB">
        <w:rPr>
          <w:b/>
          <w:rPrChange w:id="1348" w:author="Albi Celaj [3]" w:date="2019-02-13T17:21:00Z">
            <w:rPr/>
          </w:rPrChange>
        </w:rPr>
        <w:t>A</w:t>
      </w:r>
      <w:r w:rsidRPr="005959CB">
        <w:rPr>
          <w:b/>
          <w:rPrChange w:id="1349" w:author="Albi Celaj [3]" w:date="2019-02-13T17:21:00Z">
            <w:rPr/>
          </w:rPrChange>
        </w:rPr>
        <w:t xml:space="preserve">dditional </w:t>
      </w:r>
      <w:r w:rsidR="00E64198" w:rsidRPr="005959CB">
        <w:rPr>
          <w:b/>
          <w:rPrChange w:id="1350" w:author="Albi Celaj [3]" w:date="2019-02-13T17:21:00Z">
            <w:rPr/>
          </w:rPrChange>
        </w:rPr>
        <w:t>D</w:t>
      </w:r>
      <w:r w:rsidRPr="005959CB">
        <w:rPr>
          <w:b/>
          <w:rPrChange w:id="1351" w:author="Albi Celaj [3]" w:date="2019-02-13T17:21:00Z">
            <w:rPr/>
          </w:rPrChange>
        </w:rPr>
        <w:t>rugs</w:t>
      </w:r>
      <w:ins w:id="1352" w:author="Albi Celaj [3]" w:date="2019-02-13T17:21:00Z">
        <w:r w:rsidR="005959CB" w:rsidRPr="005959CB">
          <w:rPr>
            <w:b/>
            <w:rPrChange w:id="1353" w:author="Albi Celaj [3]" w:date="2019-02-13T17:21:00Z">
              <w:rPr/>
            </w:rPrChange>
          </w:rPr>
          <w:t xml:space="preserve">, </w:t>
        </w:r>
      </w:ins>
      <w:ins w:id="1354" w:author="Albi Celaj [3]" w:date="2019-02-13T17:25:00Z">
        <w:r w:rsidR="00D50188">
          <w:rPr>
            <w:b/>
          </w:rPr>
          <w:t>R</w:t>
        </w:r>
      </w:ins>
      <w:ins w:id="1355" w:author="Albi Celaj [3]" w:date="2019-02-13T17:21:00Z">
        <w:r w:rsidR="005959CB" w:rsidRPr="005959CB">
          <w:rPr>
            <w:b/>
            <w:rPrChange w:id="1356" w:author="Albi Celaj [3]" w:date="2019-02-13T17:21:00Z">
              <w:rPr/>
            </w:rPrChange>
          </w:rPr>
          <w:t>elated to Figure 2</w:t>
        </w:r>
      </w:ins>
      <w:del w:id="1357" w:author="Albi Celaj [3]" w:date="2019-02-13T17:21:00Z">
        <w:r w:rsidRPr="005959CB" w:rsidDel="005959CB">
          <w:rPr>
            <w:b/>
            <w:rPrChange w:id="1358" w:author="Albi Celaj [3]"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359" w:author="Albi Celaj [3]" w:date="2019-02-13T17:21:00Z">
            <w:rPr/>
          </w:rPrChange>
        </w:rPr>
      </w:pPr>
      <w:r w:rsidRPr="005959CB">
        <w:rPr>
          <w:b/>
        </w:rPr>
        <w:t xml:space="preserve">Figure </w:t>
      </w:r>
      <w:r w:rsidR="007E2236" w:rsidRPr="005959CB">
        <w:rPr>
          <w:b/>
        </w:rPr>
        <w:t>S</w:t>
      </w:r>
      <w:r w:rsidR="00E64198" w:rsidRPr="005959CB">
        <w:rPr>
          <w:b/>
        </w:rPr>
        <w:t>6</w:t>
      </w:r>
      <w:del w:id="1360" w:author="Albi Celaj [3]" w:date="2019-02-13T17:21:00Z">
        <w:r w:rsidR="007A2ED2" w:rsidRPr="005959CB" w:rsidDel="005959CB">
          <w:rPr>
            <w:b/>
          </w:rPr>
          <w:delText xml:space="preserve">. </w:delText>
        </w:r>
      </w:del>
      <w:del w:id="1361" w:author="Albi Celaj [3]" w:date="2019-02-13T17:29:00Z">
        <w:r w:rsidR="007A2ED2" w:rsidRPr="005959CB" w:rsidDel="000B2CF3">
          <w:rPr>
            <w:b/>
          </w:rPr>
          <w:delText xml:space="preserve"> </w:delText>
        </w:r>
        <w:r w:rsidR="003B20FE" w:rsidRPr="005959CB" w:rsidDel="000B2CF3">
          <w:rPr>
            <w:b/>
            <w:rPrChange w:id="1362" w:author="Albi Celaj [3]" w:date="2019-02-13T17:21:00Z">
              <w:rPr/>
            </w:rPrChange>
          </w:rPr>
          <w:delText>A</w:delText>
        </w:r>
      </w:del>
      <w:r w:rsidR="003B20FE" w:rsidRPr="005959CB">
        <w:rPr>
          <w:b/>
          <w:rPrChange w:id="1363" w:author="Albi Celaj [3]" w:date="2019-02-13T17:21:00Z">
            <w:rPr/>
          </w:rPrChange>
        </w:rPr>
        <w:t xml:space="preserve"> </w:t>
      </w:r>
      <w:r w:rsidR="00E64198" w:rsidRPr="005959CB">
        <w:rPr>
          <w:b/>
          <w:rPrChange w:id="1364" w:author="Albi Celaj [3]" w:date="2019-02-13T17:21:00Z">
            <w:rPr/>
          </w:rPrChange>
        </w:rPr>
        <w:t>Resistance</w:t>
      </w:r>
      <w:r w:rsidR="003B20FE" w:rsidRPr="005959CB">
        <w:rPr>
          <w:b/>
          <w:rPrChange w:id="1365" w:author="Albi Celaj [3]" w:date="2019-02-13T17:21:00Z">
            <w:rPr/>
          </w:rPrChange>
        </w:rPr>
        <w:t xml:space="preserve"> </w:t>
      </w:r>
      <w:r w:rsidR="00E64198" w:rsidRPr="005959CB">
        <w:rPr>
          <w:b/>
          <w:rPrChange w:id="1366" w:author="Albi Celaj [3]" w:date="2019-02-13T17:21:00Z">
            <w:rPr/>
          </w:rPrChange>
        </w:rPr>
        <w:t>L</w:t>
      </w:r>
      <w:r w:rsidR="003B20FE" w:rsidRPr="005959CB">
        <w:rPr>
          <w:b/>
          <w:rPrChange w:id="1367" w:author="Albi Celaj [3]" w:date="2019-02-13T17:21:00Z">
            <w:rPr/>
          </w:rPrChange>
        </w:rPr>
        <w:t>andscape</w:t>
      </w:r>
      <w:ins w:id="1368" w:author="Albi Celaj [3]" w:date="2019-02-13T17:29:00Z">
        <w:r w:rsidR="000B2CF3">
          <w:rPr>
            <w:b/>
          </w:rPr>
          <w:t>s</w:t>
        </w:r>
      </w:ins>
      <w:r w:rsidR="00E64198" w:rsidRPr="005959CB">
        <w:rPr>
          <w:b/>
          <w:rPrChange w:id="1369" w:author="Albi Celaj [3]" w:date="2019-02-13T17:21:00Z">
            <w:rPr/>
          </w:rPrChange>
        </w:rPr>
        <w:t xml:space="preserve"> for all D</w:t>
      </w:r>
      <w:r w:rsidR="00B91404" w:rsidRPr="005959CB">
        <w:rPr>
          <w:b/>
          <w:rPrChange w:id="1370" w:author="Albi Celaj [3]" w:date="2019-02-13T17:21:00Z">
            <w:rPr/>
          </w:rPrChange>
        </w:rPr>
        <w:t>rugs</w:t>
      </w:r>
      <w:ins w:id="1371" w:author="Albi Celaj [3]" w:date="2019-02-13T17:21:00Z">
        <w:r w:rsidR="005959CB" w:rsidRPr="005959CB">
          <w:rPr>
            <w:b/>
            <w:rPrChange w:id="1372" w:author="Albi Celaj [3]" w:date="2019-02-13T17:21:00Z">
              <w:rPr/>
            </w:rPrChange>
          </w:rPr>
          <w:t xml:space="preserve">, </w:t>
        </w:r>
      </w:ins>
      <w:ins w:id="1373" w:author="Albi Celaj [3]" w:date="2019-02-13T17:25:00Z">
        <w:r w:rsidR="00D50188">
          <w:rPr>
            <w:b/>
          </w:rPr>
          <w:t>R</w:t>
        </w:r>
      </w:ins>
      <w:ins w:id="1374" w:author="Albi Celaj [3]" w:date="2019-02-13T17:21:00Z">
        <w:r w:rsidR="005959CB" w:rsidRPr="005959CB">
          <w:rPr>
            <w:b/>
            <w:rPrChange w:id="1375" w:author="Albi Celaj [3]" w:date="2019-02-13T17:21:00Z">
              <w:rPr/>
            </w:rPrChange>
          </w:rPr>
          <w:t>elated to Figure 2</w:t>
        </w:r>
      </w:ins>
      <w:del w:id="1376" w:author="Albi Celaj [3]" w:date="2019-02-13T17:21:00Z">
        <w:r w:rsidR="00B91404" w:rsidRPr="005959CB" w:rsidDel="005959CB">
          <w:rPr>
            <w:b/>
            <w:rPrChange w:id="1377" w:author="Albi Celaj [3]" w:date="2019-02-13T17:21:00Z">
              <w:rPr/>
            </w:rPrChange>
          </w:rPr>
          <w:delText>.</w:delText>
        </w:r>
        <w:r w:rsidR="003B20FE" w:rsidRPr="005959CB" w:rsidDel="005959CB">
          <w:rPr>
            <w:b/>
            <w:rPrChange w:id="1378" w:author="Albi Celaj [3]"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379" w:author="Frederick Roth" w:date="2019-02-07T15:20:00Z"/>
          <w:del w:id="1380" w:author="Albi Celaj [3]" w:date="2019-02-08T11:54:00Z"/>
          <w:bCs/>
          <w:iCs/>
          <w:color w:val="000000" w:themeColor="text1"/>
          <w:rPrChange w:id="1381" w:author="Frederick Roth" w:date="2019-02-07T15:20:00Z">
            <w:rPr>
              <w:ins w:id="1382" w:author="Frederick Roth" w:date="2019-02-07T15:20:00Z"/>
              <w:del w:id="1383" w:author="Albi Celaj [3]" w:date="2019-02-08T11:54:00Z"/>
              <w:b/>
              <w:bCs/>
              <w:iCs/>
              <w:color w:val="000000" w:themeColor="text1"/>
            </w:rPr>
          </w:rPrChange>
        </w:rPr>
      </w:pPr>
      <w:ins w:id="1384" w:author="Frederick Roth" w:date="2019-02-07T15:20:00Z">
        <w:del w:id="1385" w:author="Albi Celaj [3]" w:date="2019-02-08T11:54:00Z">
          <w:r w:rsidRPr="00BD4042" w:rsidDel="00E60ED0">
            <w:rPr>
              <w:bCs/>
              <w:iCs/>
              <w:color w:val="000000" w:themeColor="text1"/>
              <w:highlight w:val="yellow"/>
              <w:rPrChange w:id="1386" w:author="Frederick Roth" w:date="2019-02-07T15:20:00Z">
                <w:rPr>
                  <w:b/>
                  <w:bCs/>
                  <w:iCs/>
                  <w:color w:val="000000" w:themeColor="text1"/>
                </w:rPr>
              </w:rPrChange>
            </w:rPr>
            <w:delText>[</w:delText>
          </w:r>
          <w:r w:rsidRPr="00BD4042" w:rsidDel="00E60ED0">
            <w:rPr>
              <w:bCs/>
              <w:iCs/>
              <w:color w:val="000000" w:themeColor="text1"/>
              <w:highlight w:val="yellow"/>
              <w:rPrChange w:id="1387" w:author="Frederick Roth" w:date="2019-02-07T15:20:00Z">
                <w:rPr>
                  <w:bCs/>
                  <w:iCs/>
                  <w:color w:val="000000" w:themeColor="text1"/>
                </w:rPr>
              </w:rPrChange>
            </w:rPr>
            <w:delText>Fritz stopped here</w:delText>
          </w:r>
          <w:r w:rsidRPr="00BD4042" w:rsidDel="00E60ED0">
            <w:rPr>
              <w:bCs/>
              <w:iCs/>
              <w:color w:val="000000" w:themeColor="text1"/>
              <w:highlight w:val="yellow"/>
              <w:rPrChange w:id="1388"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389" w:author="Frederick Roth" w:date="2019-02-07T15:16:00Z">
        <w:r w:rsidR="002E141B" w:rsidDel="00BD4042">
          <w:rPr>
            <w:bCs/>
            <w:iCs/>
            <w:color w:val="000000" w:themeColor="text1"/>
            <w:lang w:val="en-CA"/>
          </w:rPr>
          <w:delText xml:space="preserve">mean </w:delText>
        </w:r>
      </w:del>
      <w:ins w:id="1390"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391"/>
      <w:r w:rsidRPr="005959CB">
        <w:rPr>
          <w:b/>
          <w:bCs/>
          <w:iCs/>
          <w:color w:val="000000" w:themeColor="text1"/>
        </w:rPr>
        <w:t>Figure S</w:t>
      </w:r>
      <w:r w:rsidR="00AF0890" w:rsidRPr="005959CB">
        <w:rPr>
          <w:b/>
          <w:bCs/>
          <w:iCs/>
          <w:color w:val="000000" w:themeColor="text1"/>
        </w:rPr>
        <w:t>8</w:t>
      </w:r>
      <w:commentRangeEnd w:id="1391"/>
      <w:r w:rsidRPr="00B1756A">
        <w:rPr>
          <w:rStyle w:val="CommentReference"/>
          <w:rFonts w:asciiTheme="minorHAnsi" w:hAnsiTheme="minorHAnsi" w:cstheme="minorBidi"/>
          <w:b/>
        </w:rPr>
        <w:commentReference w:id="1391"/>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392"/>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392"/>
      <w:r w:rsidRPr="00B1756A">
        <w:rPr>
          <w:rStyle w:val="CommentReference"/>
          <w:rFonts w:asciiTheme="minorHAnsi" w:hAnsiTheme="minorHAnsi" w:cstheme="minorBidi"/>
          <w:b/>
        </w:rPr>
        <w:commentReference w:id="1392"/>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393" w:author="Albi Celaj [3]"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Albi Celaj [2]" w:date="2019-02-24T22:22:00Z" w:initials="AC">
    <w:p w14:paraId="6B3F166D" w14:textId="7D73ED8C" w:rsidR="00702D80" w:rsidRDefault="00702D80">
      <w:pPr>
        <w:pStyle w:val="CommentText"/>
      </w:pPr>
      <w:r>
        <w:rPr>
          <w:rStyle w:val="CommentReference"/>
        </w:rPr>
        <w:annotationRef/>
      </w:r>
      <w:r>
        <w:t>Better crisis statement</w:t>
      </w:r>
    </w:p>
  </w:comment>
  <w:comment w:id="35" w:author="Albi Celaj [2]" w:date="2019-02-24T22:22:00Z" w:initials="AC">
    <w:p w14:paraId="05819E40" w14:textId="478958DC" w:rsidR="00702D80" w:rsidRDefault="00702D80">
      <w:pPr>
        <w:pStyle w:val="CommentText"/>
      </w:pPr>
      <w:r>
        <w:rPr>
          <w:rStyle w:val="CommentReference"/>
        </w:rPr>
        <w:annotationRef/>
      </w:r>
      <w:r>
        <w:t>unclear</w:t>
      </w:r>
    </w:p>
  </w:comment>
  <w:comment w:id="56" w:author="Albi Celaj [2]" w:date="2019-02-24T22:18:00Z" w:initials="AC">
    <w:p w14:paraId="1677E357" w14:textId="22990CB2" w:rsidR="00702D80" w:rsidRDefault="00702D80">
      <w:pPr>
        <w:pStyle w:val="CommentText"/>
      </w:pPr>
      <w:r>
        <w:rPr>
          <w:rStyle w:val="CommentReference"/>
        </w:rPr>
        <w:annotationRef/>
      </w:r>
      <w:r>
        <w:t>Vague</w:t>
      </w:r>
    </w:p>
  </w:comment>
  <w:comment w:id="317" w:author="Albi Celaj [3]" w:date="2019-01-17T12:42:00Z" w:initials="AC">
    <w:p w14:paraId="698530E1" w14:textId="66EBEA84" w:rsidR="00702D80" w:rsidRDefault="00702D80">
      <w:pPr>
        <w:pStyle w:val="CommentText"/>
      </w:pPr>
      <w:r>
        <w:rPr>
          <w:rStyle w:val="CommentReference"/>
        </w:rPr>
        <w:annotationRef/>
      </w:r>
      <w:r>
        <w:t>Add separate numbers for growth + resistance</w:t>
      </w:r>
    </w:p>
  </w:comment>
  <w:comment w:id="334" w:author="Albi Celaj" w:date="2018-12-17T12:23:00Z" w:initials="AC">
    <w:p w14:paraId="79860C9F" w14:textId="77777777" w:rsidR="00702D80" w:rsidRDefault="00702D80" w:rsidP="00173382">
      <w:pPr>
        <w:pStyle w:val="CommentText"/>
      </w:pPr>
      <w:r>
        <w:rPr>
          <w:rStyle w:val="CommentReference"/>
        </w:rPr>
        <w:annotationRef/>
      </w:r>
      <w:r>
        <w:t>Need to add to data file</w:t>
      </w:r>
    </w:p>
  </w:comment>
  <w:comment w:id="485" w:author="Yachie Nozomu" w:date="2018-12-10T01:48:00Z" w:initials="NY">
    <w:p w14:paraId="5E14E6E4" w14:textId="77777777" w:rsidR="00702D80" w:rsidRDefault="00702D80"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556" w:author="Yachie Nozomu" w:date="2018-12-10T02:21:00Z" w:initials="NY">
    <w:p w14:paraId="62EA94FD" w14:textId="77777777" w:rsidR="00702D80" w:rsidRDefault="00702D80" w:rsidP="00DB0ED8">
      <w:pPr>
        <w:pStyle w:val="CommentText"/>
      </w:pPr>
      <w:r>
        <w:rPr>
          <w:rStyle w:val="CommentReference"/>
        </w:rPr>
        <w:annotationRef/>
      </w:r>
      <w:r>
        <w:t>Do you assume there are only effluxes and Es are only positive values?</w:t>
      </w:r>
    </w:p>
  </w:comment>
  <w:comment w:id="557" w:author="Albi Celaj" w:date="2018-12-10T14:33:00Z" w:initials="AC">
    <w:p w14:paraId="5C6297C8" w14:textId="77777777" w:rsidR="00702D80" w:rsidRDefault="00702D80" w:rsidP="00DB0ED8">
      <w:pPr>
        <w:pStyle w:val="CommentText"/>
      </w:pPr>
      <w:r>
        <w:rPr>
          <w:rStyle w:val="CommentReference"/>
        </w:rPr>
        <w:annotationRef/>
      </w:r>
      <w:r>
        <w:t>Yes – can add negative E-values but rather chose to model these as inhibition of a hidden clearance factor (as per e-mail)</w:t>
      </w:r>
    </w:p>
  </w:comment>
  <w:comment w:id="577" w:author="Yachie Nozomu" w:date="2018-12-10T01:58:00Z" w:initials="NY">
    <w:p w14:paraId="4D65C6BF" w14:textId="77777777" w:rsidR="00702D80" w:rsidRDefault="00702D80"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578" w:author="Albi Celaj" w:date="2018-12-10T14:33:00Z" w:initials="AC">
    <w:p w14:paraId="5486673A" w14:textId="77777777" w:rsidR="00702D80" w:rsidRDefault="00702D80"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590" w:author="Yachie Nozomu" w:date="2018-12-10T01:53:00Z" w:initials="NY">
    <w:p w14:paraId="59F4459E" w14:textId="77777777" w:rsidR="00702D80" w:rsidRDefault="00702D80"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591" w:author="Albi Celaj" w:date="2018-12-10T14:33:00Z" w:initials="AC">
    <w:p w14:paraId="0B1F9671" w14:textId="6128468A" w:rsidR="00702D80" w:rsidRDefault="00702D80"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702D80" w:rsidRDefault="00702D80" w:rsidP="00E270DE">
      <w:pPr>
        <w:pStyle w:val="CommentText"/>
      </w:pPr>
    </w:p>
  </w:comment>
  <w:comment w:id="600" w:author="Yachie Nozomu" w:date="2018-12-10T02:01:00Z" w:initials="NY">
    <w:p w14:paraId="6B20CD35" w14:textId="77777777" w:rsidR="00702D80" w:rsidRDefault="00702D80" w:rsidP="00E270DE">
      <w:pPr>
        <w:pStyle w:val="CommentText"/>
      </w:pPr>
      <w:r>
        <w:rPr>
          <w:rStyle w:val="CommentReference"/>
        </w:rPr>
        <w:annotationRef/>
      </w:r>
      <w:r>
        <w:t xml:space="preserve">Same here… two mating type datasets could share a decent amount of same genotypes </w:t>
      </w:r>
    </w:p>
  </w:comment>
  <w:comment w:id="601" w:author="Albi Celaj [3]" w:date="2018-12-21T14:48:00Z" w:initials="AC">
    <w:p w14:paraId="28432A83" w14:textId="6F6409FF" w:rsidR="00702D80" w:rsidRDefault="00702D80">
      <w:pPr>
        <w:pStyle w:val="CommentText"/>
      </w:pPr>
      <w:r>
        <w:rPr>
          <w:rStyle w:val="CommentReference"/>
        </w:rPr>
        <w:annotationRef/>
      </w:r>
      <w:r>
        <w:t>As above</w:t>
      </w:r>
    </w:p>
  </w:comment>
  <w:comment w:id="677" w:author="Yachie Nozomu" w:date="2018-12-10T02:29:00Z" w:initials="NY">
    <w:p w14:paraId="19FD9F07" w14:textId="77777777" w:rsidR="00702D80" w:rsidRDefault="00702D80" w:rsidP="00D610F0">
      <w:pPr>
        <w:pStyle w:val="CommentText"/>
      </w:pPr>
      <w:r>
        <w:rPr>
          <w:rStyle w:val="CommentReference"/>
        </w:rPr>
        <w:annotationRef/>
      </w:r>
      <w:r>
        <w:t>Is it unlikely that these genes are involved in valinomycin uptake?</w:t>
      </w:r>
    </w:p>
  </w:comment>
  <w:comment w:id="676" w:author="Albi Celaj" w:date="2018-12-10T13:27:00Z" w:initials="AC">
    <w:p w14:paraId="473490EC" w14:textId="2D66CB8C" w:rsidR="00702D80" w:rsidRDefault="00702D80">
      <w:pPr>
        <w:pStyle w:val="CommentText"/>
      </w:pPr>
      <w:r>
        <w:rPr>
          <w:rStyle w:val="CommentReference"/>
        </w:rPr>
        <w:annotationRef/>
      </w:r>
      <w:r>
        <w:t>See e-mail</w:t>
      </w:r>
    </w:p>
  </w:comment>
  <w:comment w:id="771" w:author="Frederick Roth" w:date="2019-01-22T16:14:00Z" w:initials="FR">
    <w:p w14:paraId="43294444" w14:textId="500717C0" w:rsidR="00702D80" w:rsidRDefault="00702D80">
      <w:pPr>
        <w:pStyle w:val="CommentText"/>
      </w:pPr>
      <w:r>
        <w:rPr>
          <w:rStyle w:val="CommentReference"/>
        </w:rPr>
        <w:annotationRef/>
      </w:r>
      <w:r>
        <w:rPr>
          <w:noProof/>
        </w:rPr>
        <w:t>add use of SGA term somewhere</w:t>
      </w:r>
    </w:p>
  </w:comment>
  <w:comment w:id="772" w:author="Albi Celaj [3]" w:date="2019-01-24T13:53:00Z" w:initials="AC">
    <w:p w14:paraId="7B753950" w14:textId="485B26D7" w:rsidR="00702D80" w:rsidRDefault="00702D80">
      <w:pPr>
        <w:pStyle w:val="CommentText"/>
      </w:pPr>
      <w:r>
        <w:rPr>
          <w:rStyle w:val="CommentReference"/>
        </w:rPr>
        <w:annotationRef/>
      </w:r>
      <w:r>
        <w:t>Added it in the results instead (when describing Green Monster SGA markers)</w:t>
      </w:r>
    </w:p>
  </w:comment>
  <w:comment w:id="920" w:author="Yachie Nozomu" w:date="2018-12-10T02:31:00Z" w:initials="NY">
    <w:p w14:paraId="588E2228" w14:textId="77777777" w:rsidR="00702D80" w:rsidRDefault="00702D80" w:rsidP="00447F5C">
      <w:pPr>
        <w:pStyle w:val="CommentText"/>
      </w:pPr>
      <w:r>
        <w:rPr>
          <w:rStyle w:val="CommentReference"/>
        </w:rPr>
        <w:annotationRef/>
      </w:r>
      <w:r>
        <w:t>Please make sure that RY0148 is not GM Toolkit-alpha</w:t>
      </w:r>
    </w:p>
  </w:comment>
  <w:comment w:id="921" w:author="Albi Celaj" w:date="2018-12-10T14:39:00Z" w:initials="AC">
    <w:p w14:paraId="6DAC57EE" w14:textId="4C43D3CA" w:rsidR="00702D80" w:rsidRDefault="00702D80">
      <w:pPr>
        <w:pStyle w:val="CommentText"/>
      </w:pPr>
      <w:r>
        <w:rPr>
          <w:rStyle w:val="CommentReference"/>
        </w:rPr>
        <w:annotationRef/>
      </w:r>
      <w:r>
        <w:t>It was the Toolkit-alpha strain that was used to make the barcoder, so I added both.  Is this ok? I didn’t see an ‘RY’ code for the barcoder pool</w:t>
      </w:r>
    </w:p>
  </w:comment>
  <w:comment w:id="922" w:author="Yachie Nozomu" w:date="2018-12-10T02:50:00Z" w:initials="NY">
    <w:p w14:paraId="3F645A1E" w14:textId="77777777" w:rsidR="00702D80" w:rsidRDefault="00702D80" w:rsidP="00F85114">
      <w:pPr>
        <w:pStyle w:val="CommentText"/>
      </w:pPr>
      <w:r>
        <w:rPr>
          <w:rStyle w:val="CommentReference"/>
        </w:rPr>
        <w:annotationRef/>
      </w:r>
      <w:r>
        <w:t xml:space="preserve">Was the GM strain URA+? Did each deletion locus have GFP and URA3? </w:t>
      </w:r>
    </w:p>
  </w:comment>
  <w:comment w:id="923" w:author="Albi Celaj" w:date="2018-12-10T13:50:00Z" w:initials="AC">
    <w:p w14:paraId="77A8ABFE" w14:textId="6EF4267F" w:rsidR="00702D80" w:rsidRDefault="00702D80">
      <w:pPr>
        <w:pStyle w:val="CommentText"/>
      </w:pPr>
      <w:r>
        <w:rPr>
          <w:rStyle w:val="CommentReference"/>
        </w:rPr>
        <w:annotationRef/>
      </w:r>
      <w:r>
        <w:t>Yes it did</w:t>
      </w:r>
    </w:p>
  </w:comment>
  <w:comment w:id="924" w:author="Albi Celaj [3]" w:date="2019-02-12T16:00:00Z" w:initials="AC">
    <w:p w14:paraId="1E679895" w14:textId="64E37F99" w:rsidR="00702D80" w:rsidRDefault="00702D80">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925" w:author="Albi Celaj [2]" w:date="2017-08-24T14:59:00Z" w:initials="AC">
    <w:p w14:paraId="3798F73B" w14:textId="09A393D6" w:rsidR="00702D80" w:rsidRDefault="00702D80">
      <w:pPr>
        <w:pStyle w:val="CommentText"/>
      </w:pPr>
      <w:r>
        <w:rPr>
          <w:rStyle w:val="CommentReference"/>
        </w:rPr>
        <w:annotationRef/>
      </w:r>
      <w:r>
        <w:t>Need Marinella to add details</w:t>
      </w:r>
    </w:p>
  </w:comment>
  <w:comment w:id="933" w:author="Albi Celaj [2]" w:date="2017-08-29T13:35:00Z" w:initials="AC">
    <w:p w14:paraId="1D09427C" w14:textId="47A7C76C" w:rsidR="00702D80" w:rsidRDefault="00702D80">
      <w:pPr>
        <w:pStyle w:val="CommentText"/>
      </w:pPr>
      <w:r>
        <w:rPr>
          <w:rStyle w:val="CommentReference"/>
        </w:rPr>
        <w:annotationRef/>
      </w:r>
      <w:r>
        <w:rPr>
          <w:rStyle w:val="CommentReference"/>
        </w:rPr>
        <w:t>Jamie: Need confirmation that it was indeed 2%</w:t>
      </w:r>
    </w:p>
  </w:comment>
  <w:comment w:id="934" w:author="Albi Celaj [2]" w:date="2017-08-30T09:29:00Z" w:initials="AC">
    <w:p w14:paraId="2176F66A" w14:textId="3D74FFD6" w:rsidR="00702D80" w:rsidRDefault="00702D80">
      <w:pPr>
        <w:pStyle w:val="CommentText"/>
      </w:pPr>
      <w:r>
        <w:rPr>
          <w:rStyle w:val="CommentReference"/>
        </w:rPr>
        <w:annotationRef/>
      </w:r>
      <w:r>
        <w:t>Marinella: You had to recreate one of these strains, is it worth mentioning here?</w:t>
      </w:r>
    </w:p>
    <w:p w14:paraId="07D8619E" w14:textId="6BD7FA46" w:rsidR="00702D80" w:rsidRDefault="00702D80">
      <w:pPr>
        <w:pStyle w:val="CommentText"/>
      </w:pPr>
      <w:r>
        <w:t>- Also need to verify growth conditions, took from Tarassov et al paper</w:t>
      </w:r>
    </w:p>
    <w:p w14:paraId="57A9515B" w14:textId="62E3386E" w:rsidR="00702D80" w:rsidRDefault="00702D80">
      <w:pPr>
        <w:pStyle w:val="CommentText"/>
      </w:pPr>
      <w:r>
        <w:t>-Need fluconazole concentrations</w:t>
      </w:r>
    </w:p>
  </w:comment>
  <w:comment w:id="935" w:author="Albi Celaj [2]" w:date="2017-11-07T13:36:00Z" w:initials="AC">
    <w:p w14:paraId="3DB38767" w14:textId="202E2C24" w:rsidR="00702D80" w:rsidRDefault="00702D80">
      <w:pPr>
        <w:pStyle w:val="CommentText"/>
      </w:pPr>
      <w:r>
        <w:rPr>
          <w:rStyle w:val="CommentReference"/>
        </w:rPr>
        <w:annotationRef/>
      </w:r>
      <w:r>
        <w:t>Under construction</w:t>
      </w:r>
    </w:p>
  </w:comment>
  <w:comment w:id="936" w:author="Frederick Roth" w:date="2019-02-05T13:42:00Z" w:initials="FR">
    <w:p w14:paraId="7B688227" w14:textId="18461629" w:rsidR="00702D80" w:rsidRDefault="00702D80">
      <w:pPr>
        <w:pStyle w:val="CommentText"/>
      </w:pPr>
      <w:r>
        <w:rPr>
          <w:rStyle w:val="CommentReference"/>
        </w:rPr>
        <w:annotationRef/>
      </w:r>
      <w:r>
        <w:rPr>
          <w:noProof/>
        </w:rPr>
        <w:t>update all appearances of S4-&gt;S1, S5 -&gt;S4 etc</w:t>
      </w:r>
    </w:p>
  </w:comment>
  <w:comment w:id="1245" w:author="Yachie Nozomu" w:date="2018-12-10T04:09:00Z" w:initials="NY">
    <w:p w14:paraId="7ED5B4B5" w14:textId="77777777" w:rsidR="00702D80" w:rsidRDefault="00702D80" w:rsidP="00DD69D1">
      <w:pPr>
        <w:pStyle w:val="CommentText"/>
      </w:pPr>
      <w:r>
        <w:rPr>
          <w:rStyle w:val="CommentReference"/>
        </w:rPr>
        <w:annotationRef/>
      </w:r>
      <w:r>
        <w:t>Better to have a legend for the arrow widths</w:t>
      </w:r>
    </w:p>
  </w:comment>
  <w:comment w:id="1246" w:author="Albi Celaj" w:date="2018-12-10T14:02:00Z" w:initials="AC">
    <w:p w14:paraId="61A0643E" w14:textId="716CDE26" w:rsidR="00702D80" w:rsidRDefault="00702D80">
      <w:pPr>
        <w:pStyle w:val="CommentText"/>
      </w:pPr>
      <w:r>
        <w:rPr>
          <w:rStyle w:val="CommentReference"/>
        </w:rPr>
        <w:annotationRef/>
      </w:r>
      <w:r>
        <w:t>Done</w:t>
      </w:r>
    </w:p>
  </w:comment>
  <w:comment w:id="1300" w:author="Yachie Nozomu" w:date="2018-12-10T04:12:00Z" w:initials="NY">
    <w:p w14:paraId="1B312765" w14:textId="03B984A1" w:rsidR="00702D80" w:rsidRDefault="00702D80"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301" w:author="Albi Celaj [3]" w:date="2019-01-31T17:40:00Z" w:initials="AC">
    <w:p w14:paraId="7F21D2AD" w14:textId="73C92892" w:rsidR="00702D80" w:rsidRDefault="00702D80">
      <w:pPr>
        <w:pStyle w:val="CommentText"/>
      </w:pPr>
      <w:r>
        <w:rPr>
          <w:rStyle w:val="CommentReference"/>
        </w:rPr>
        <w:annotationRef/>
      </w:r>
      <w:r>
        <w:t>Done</w:t>
      </w:r>
    </w:p>
  </w:comment>
  <w:comment w:id="1319" w:author="Yachie Nozomu" w:date="2018-12-10T04:05:00Z" w:initials="NY">
    <w:p w14:paraId="1D22F995" w14:textId="77777777" w:rsidR="00702D80" w:rsidRDefault="00702D80" w:rsidP="00522486">
      <w:pPr>
        <w:pStyle w:val="CommentText"/>
      </w:pPr>
      <w:r>
        <w:rPr>
          <w:rStyle w:val="CommentReference"/>
        </w:rPr>
        <w:annotationRef/>
      </w:r>
      <w:r>
        <w:t>P-values?</w:t>
      </w:r>
    </w:p>
  </w:comment>
  <w:comment w:id="1391" w:author="Yachie Nozomu" w:date="2018-12-10T04:07:00Z" w:initials="NY">
    <w:p w14:paraId="2734B415" w14:textId="77777777" w:rsidR="00702D80" w:rsidRDefault="00702D80" w:rsidP="00522486">
      <w:pPr>
        <w:pStyle w:val="CommentText"/>
      </w:pPr>
      <w:r>
        <w:rPr>
          <w:rStyle w:val="CommentReference"/>
        </w:rPr>
        <w:annotationRef/>
      </w:r>
      <w:r>
        <w:t>P-values?</w:t>
      </w:r>
    </w:p>
  </w:comment>
  <w:comment w:id="1392" w:author="Yachie Nozomu" w:date="2018-12-10T04:07:00Z" w:initials="NY">
    <w:p w14:paraId="24423DA6" w14:textId="77777777" w:rsidR="00702D80" w:rsidRDefault="00702D80"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3F166D" w15:done="0"/>
  <w15:commentEx w15:paraId="05819E40" w15:done="0"/>
  <w15:commentEx w15:paraId="1677E357"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C5877" w14:textId="77777777" w:rsidR="009312B6" w:rsidRDefault="009312B6" w:rsidP="006D69DC">
      <w:r>
        <w:separator/>
      </w:r>
    </w:p>
  </w:endnote>
  <w:endnote w:type="continuationSeparator" w:id="0">
    <w:p w14:paraId="35CC94C6" w14:textId="77777777" w:rsidR="009312B6" w:rsidRDefault="009312B6"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4CE08" w14:textId="77777777" w:rsidR="009312B6" w:rsidRDefault="009312B6" w:rsidP="006D69DC">
      <w:r>
        <w:separator/>
      </w:r>
    </w:p>
  </w:footnote>
  <w:footnote w:type="continuationSeparator" w:id="0">
    <w:p w14:paraId="47625219" w14:textId="77777777" w:rsidR="009312B6" w:rsidRDefault="009312B6" w:rsidP="006D69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i Celaj">
    <w15:presenceInfo w15:providerId="Windows Live" w15:userId="725b78b5-2951-40d9-b0b3-05f20b89ce7e"/>
  </w15:person>
  <w15:person w15:author="Albi Celaj [2]">
    <w15:presenceInfo w15:providerId="None" w15:userId="Albi Celaj"/>
  </w15:person>
  <w15:person w15:author="Al B">
    <w15:presenceInfo w15:providerId="Windows Live" w15:userId="15326412_tp_dropbox"/>
  </w15:person>
  <w15:person w15:author="Albi Celaj [3]">
    <w15:presenceInfo w15:providerId="AD" w15:userId="S::albi.celaj@mail.utoronto.ca::725b78b5-2951-40d9-b0b3-05f20b89ce7e"/>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5A2"/>
    <w:rsid w:val="000F7CFF"/>
    <w:rsid w:val="000F7ED4"/>
    <w:rsid w:val="000F7F6E"/>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D3A"/>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011"/>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D3D"/>
    <w:rsid w:val="002D1209"/>
    <w:rsid w:val="002D1B68"/>
    <w:rsid w:val="002D2425"/>
    <w:rsid w:val="002D2606"/>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472C"/>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C66"/>
    <w:rsid w:val="00411D37"/>
    <w:rsid w:val="004121F6"/>
    <w:rsid w:val="00412438"/>
    <w:rsid w:val="00412496"/>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316"/>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0D4"/>
    <w:rsid w:val="006442BF"/>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3F83"/>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80094"/>
    <w:rsid w:val="00680293"/>
    <w:rsid w:val="006802DD"/>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8F8"/>
    <w:rsid w:val="00742D8C"/>
    <w:rsid w:val="007434A4"/>
    <w:rsid w:val="00743BEC"/>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8E8"/>
    <w:rsid w:val="007F4AAA"/>
    <w:rsid w:val="007F4F51"/>
    <w:rsid w:val="007F522F"/>
    <w:rsid w:val="007F53FA"/>
    <w:rsid w:val="007F5631"/>
    <w:rsid w:val="007F60CE"/>
    <w:rsid w:val="007F6A8C"/>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6B7"/>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B6"/>
    <w:rsid w:val="009312D2"/>
    <w:rsid w:val="009319D0"/>
    <w:rsid w:val="009319DB"/>
    <w:rsid w:val="00931E5E"/>
    <w:rsid w:val="00931EA0"/>
    <w:rsid w:val="009320DA"/>
    <w:rsid w:val="00932588"/>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557"/>
    <w:rsid w:val="00A15565"/>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B7F"/>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1110"/>
    <w:rsid w:val="00B4143C"/>
    <w:rsid w:val="00B41EDC"/>
    <w:rsid w:val="00B41F81"/>
    <w:rsid w:val="00B420DD"/>
    <w:rsid w:val="00B42701"/>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39"/>
    <w:rsid w:val="00B81E9D"/>
    <w:rsid w:val="00B82604"/>
    <w:rsid w:val="00B8292E"/>
    <w:rsid w:val="00B829D2"/>
    <w:rsid w:val="00B83034"/>
    <w:rsid w:val="00B83046"/>
    <w:rsid w:val="00B83613"/>
    <w:rsid w:val="00B83B51"/>
    <w:rsid w:val="00B8449B"/>
    <w:rsid w:val="00B84596"/>
    <w:rsid w:val="00B846CD"/>
    <w:rsid w:val="00B84A02"/>
    <w:rsid w:val="00B84FC5"/>
    <w:rsid w:val="00B85882"/>
    <w:rsid w:val="00B85C10"/>
    <w:rsid w:val="00B8668C"/>
    <w:rsid w:val="00B86B0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80F"/>
    <w:rsid w:val="00D40922"/>
    <w:rsid w:val="00D40965"/>
    <w:rsid w:val="00D40FBB"/>
    <w:rsid w:val="00D40FEC"/>
    <w:rsid w:val="00D40FF0"/>
    <w:rsid w:val="00D41039"/>
    <w:rsid w:val="00D41311"/>
    <w:rsid w:val="00D41701"/>
    <w:rsid w:val="00D41710"/>
    <w:rsid w:val="00D41761"/>
    <w:rsid w:val="00D41A92"/>
    <w:rsid w:val="00D427DB"/>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12E"/>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A37"/>
    <w:rsid w:val="00E57ACC"/>
    <w:rsid w:val="00E57BD5"/>
    <w:rsid w:val="00E57E17"/>
    <w:rsid w:val="00E60095"/>
    <w:rsid w:val="00E6051B"/>
    <w:rsid w:val="00E605C8"/>
    <w:rsid w:val="00E60ED0"/>
    <w:rsid w:val="00E610D7"/>
    <w:rsid w:val="00E6117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8C"/>
    <w:rsid w:val="00EA136A"/>
    <w:rsid w:val="00EA162D"/>
    <w:rsid w:val="00EA1649"/>
    <w:rsid w:val="00EA1653"/>
    <w:rsid w:val="00EA1A6E"/>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EE5"/>
    <w:rsid w:val="00F1270B"/>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BD"/>
    <w:rsid w:val="00F33063"/>
    <w:rsid w:val="00F332B9"/>
    <w:rsid w:val="00F33351"/>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2C3"/>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77C"/>
    <w:rsid w:val="00F9599E"/>
    <w:rsid w:val="00F95B44"/>
    <w:rsid w:val="00F96180"/>
    <w:rsid w:val="00F9656F"/>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62E5"/>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7B7ED9-FBEF-44B8-BFD7-97DD6AB8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36</Pages>
  <Words>77593</Words>
  <Characters>432974</Characters>
  <Application>Microsoft Office Word</Application>
  <DocSecurity>0</DocSecurity>
  <Lines>7465</Lines>
  <Paragraphs>2331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65</cp:revision>
  <cp:lastPrinted>2019-02-22T21:52:00Z</cp:lastPrinted>
  <dcterms:created xsi:type="dcterms:W3CDTF">2019-02-25T02:58:00Z</dcterms:created>
  <dcterms:modified xsi:type="dcterms:W3CDTF">2019-02-25T15:34:00Z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