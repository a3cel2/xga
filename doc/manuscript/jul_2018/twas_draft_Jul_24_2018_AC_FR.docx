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4A1E3140" w:rsidR="00E11191" w:rsidRPr="00697319" w:rsidRDefault="00C53891" w:rsidP="00224FCB">
      <w:pPr>
        <w:rPr>
          <w:b/>
          <w:bCs/>
          <w:iCs/>
          <w:color w:val="000000" w:themeColor="text1"/>
          <w:sz w:val="26"/>
          <w:szCs w:val="26"/>
        </w:rPr>
      </w:pPr>
      <w:r w:rsidRPr="00C53891">
        <w:rPr>
          <w:b/>
          <w:bCs/>
          <w:iCs/>
          <w:color w:val="000000" w:themeColor="text1"/>
          <w:sz w:val="26"/>
          <w:szCs w:val="26"/>
        </w:rPr>
        <w:t>Deciphering complex traits using</w:t>
      </w:r>
      <w:del w:id="0" w:author="Albi Celaj" w:date="2018-08-10T21:05:00Z">
        <w:r w:rsidRPr="00C53891" w:rsidDel="00954041">
          <w:rPr>
            <w:b/>
            <w:bCs/>
            <w:iCs/>
            <w:color w:val="000000" w:themeColor="text1"/>
            <w:sz w:val="26"/>
            <w:szCs w:val="26"/>
          </w:rPr>
          <w:delText xml:space="preserve"> </w:delText>
        </w:r>
      </w:del>
      <w:ins w:id="1" w:author="Albi Celaj" w:date="2018-08-10T21:05:00Z">
        <w:r w:rsidR="004F2EB8">
          <w:rPr>
            <w:b/>
            <w:bCs/>
            <w:iCs/>
            <w:color w:val="000000" w:themeColor="text1"/>
            <w:sz w:val="26"/>
            <w:szCs w:val="26"/>
          </w:rPr>
          <w:t xml:space="preserve"> </w:t>
        </w:r>
      </w:ins>
      <w:r w:rsidRPr="00C53891">
        <w:rPr>
          <w:b/>
          <w:bCs/>
          <w:iCs/>
          <w:color w:val="000000" w:themeColor="text1"/>
          <w:sz w:val="26"/>
          <w:szCs w:val="26"/>
        </w:rPr>
        <w:t>deep combinatorial genetic analysis</w:t>
      </w:r>
    </w:p>
    <w:p w14:paraId="0D55F9D2" w14:textId="77777777" w:rsidR="00E11191" w:rsidRPr="00233F15" w:rsidRDefault="00E11191" w:rsidP="00224FCB">
      <w:pPr>
        <w:rPr>
          <w:b/>
          <w:bCs/>
          <w:iCs/>
          <w:color w:val="000000" w:themeColor="text1"/>
          <w:sz w:val="28"/>
        </w:rPr>
      </w:pPr>
    </w:p>
    <w:p w14:paraId="305D72B7" w14:textId="1C5BAE50"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ins w:id="2" w:author="Albi Celaj" w:date="2018-08-01T18:49:00Z">
        <w:r w:rsidR="00A41D01">
          <w:rPr>
            <w:bCs/>
            <w:iCs/>
            <w:color w:val="000000" w:themeColor="text1"/>
          </w:rPr>
          <w:t>Paul Bansal</w:t>
        </w:r>
        <w:r w:rsidR="00F630FA" w:rsidRPr="00F630FA">
          <w:rPr>
            <w:bCs/>
            <w:iCs/>
            <w:color w:val="000000" w:themeColor="text1"/>
            <w:vertAlign w:val="superscript"/>
            <w:rPrChange w:id="3" w:author="Albi Celaj" w:date="2018-08-01T18:49:00Z">
              <w:rPr>
                <w:bCs/>
                <w:iCs/>
                <w:color w:val="000000" w:themeColor="text1"/>
              </w:rPr>
            </w:rPrChange>
          </w:rPr>
          <w:t>1,2</w:t>
        </w:r>
        <w:r w:rsidR="00A41D01">
          <w:rPr>
            <w:bCs/>
            <w:iCs/>
            <w:color w:val="000000" w:themeColor="text1"/>
          </w:rPr>
          <w:t xml:space="preserve">, </w:t>
        </w:r>
      </w:ins>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793E3F7E"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for Cellular and Biomolecular Research,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10D76E5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33B14BA3" w14:textId="77777777" w:rsidR="000F5207" w:rsidRPr="004D2831" w:rsidRDefault="000F5207" w:rsidP="00224FCB">
      <w:pPr>
        <w:rPr>
          <w:bCs/>
          <w:iCs/>
          <w:color w:val="000000" w:themeColor="text1"/>
          <w:sz w:val="22"/>
        </w:rPr>
      </w:pPr>
      <w:r w:rsidRPr="004D2831">
        <w:rPr>
          <w:bCs/>
          <w:iCs/>
          <w:color w:val="000000" w:themeColor="text1"/>
          <w:sz w:val="22"/>
          <w:vertAlign w:val="superscript"/>
        </w:rPr>
        <w:t>6</w:t>
      </w:r>
      <w:r w:rsidRPr="004D2831">
        <w:rPr>
          <w:bCs/>
          <w:iCs/>
          <w:color w:val="000000" w:themeColor="text1"/>
          <w:sz w:val="22"/>
        </w:rPr>
        <w:t>Department of Computer Science, University of Toronto, Toronto, Ontario, Canada.</w:t>
      </w:r>
    </w:p>
    <w:p w14:paraId="262C733B" w14:textId="5BFE59A8" w:rsidR="002C0A0B" w:rsidRPr="004D2831" w:rsidRDefault="000F5207" w:rsidP="00224FCB">
      <w:pPr>
        <w:rPr>
          <w:bCs/>
          <w:iCs/>
          <w:color w:val="000000" w:themeColor="text1"/>
          <w:sz w:val="22"/>
        </w:rPr>
      </w:pPr>
      <w:r w:rsidRPr="004D2831">
        <w:rPr>
          <w:bCs/>
          <w:iCs/>
          <w:color w:val="000000" w:themeColor="text1"/>
          <w:sz w:val="22"/>
          <w:vertAlign w:val="superscript"/>
        </w:rPr>
        <w:t>7</w:t>
      </w:r>
      <w:r w:rsidR="00234546">
        <w:rPr>
          <w:bCs/>
          <w:iCs/>
          <w:color w:val="000000" w:themeColor="text1"/>
          <w:sz w:val="22"/>
        </w:rPr>
        <w:t>Corresponding 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326B6D3E"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  An accurate</w:t>
      </w:r>
      <w:r w:rsidRPr="004059F2">
        <w:rPr>
          <w:rFonts w:eastAsia="Times New Roman"/>
        </w:rPr>
        <w:t xml:space="preserve"> </w:t>
      </w:r>
      <w:r>
        <w:rPr>
          <w:rFonts w:eastAsia="Times New Roman"/>
        </w:rPr>
        <w:t xml:space="preserve">mechanistic </w:t>
      </w:r>
      <w:r w:rsidRPr="004059F2">
        <w:rPr>
          <w:rFonts w:eastAsia="Times New Roman"/>
        </w:rPr>
        <w:t>understanding of these systems may require mapping complex genotype-</w:t>
      </w:r>
      <w:r w:rsidR="00F75800">
        <w:rPr>
          <w:rFonts w:eastAsia="Times New Roman"/>
        </w:rPr>
        <w:t>to-</w:t>
      </w:r>
      <w:r w:rsidRPr="004059F2">
        <w:rPr>
          <w:rFonts w:eastAsia="Times New Roman"/>
        </w:rPr>
        <w:t>trait relationships, which in turn requires perturbing genes in many different combinations and observing the impact. Here we describe a method to efficiently engineer and phenotype many multi-</w:t>
      </w:r>
      <w:ins w:id="4" w:author="Frederick Roth" w:date="2018-07-26T13:49:00Z">
        <w:r w:rsidR="00234546">
          <w:rPr>
            <w:rFonts w:eastAsia="Times New Roman"/>
          </w:rPr>
          <w:t xml:space="preserve">gene </w:t>
        </w:r>
      </w:ins>
      <w:r w:rsidRPr="004059F2">
        <w:rPr>
          <w:rFonts w:eastAsia="Times New Roman"/>
        </w:rPr>
        <w:t>variant combinations within a targeted gene set, enabling a deep combinatorial genetic analysis (DCGA). We use this method to generate and profile each of ~6,000 combinations of knockouts amongst 16 yeast ABC t</w:t>
      </w:r>
      <w:r w:rsidR="0098786A">
        <w:rPr>
          <w:rFonts w:eastAsia="Times New Roman"/>
        </w:rPr>
        <w:t xml:space="preserve">ransporters for resistance to </w:t>
      </w:r>
      <w:ins w:id="5" w:author="Frederick Roth" w:date="2018-07-26T13:49:00Z">
        <w:r w:rsidR="00234546">
          <w:rPr>
            <w:rFonts w:eastAsia="Times New Roman"/>
          </w:rPr>
          <w:t xml:space="preserve">each of </w:t>
        </w:r>
      </w:ins>
      <w:r w:rsidR="0098786A">
        <w:rPr>
          <w:rFonts w:eastAsia="Times New Roman"/>
        </w:rPr>
        <w:t>16</w:t>
      </w:r>
      <w:r w:rsidRPr="004059F2">
        <w:rPr>
          <w:rFonts w:eastAsia="Times New Roman"/>
        </w:rPr>
        <w:t xml:space="preserve"> drugs. The resulting genotype-to-resistance landscapes revealed many complex drug-dependent genetic interactions. For example, we identified a quadruple knockout (</w:t>
      </w:r>
      <w:r w:rsidRPr="00234546">
        <w:rPr>
          <w:rFonts w:eastAsia="Times New Roman"/>
          <w:i/>
          <w:rPrChange w:id="6" w:author="Frederick Roth" w:date="2018-07-26T13:52:00Z">
            <w:rPr>
              <w:rFonts w:eastAsia="Times New Roman"/>
            </w:rPr>
          </w:rPrChange>
        </w:rPr>
        <w:t>snq2</w:t>
      </w:r>
      <w:r w:rsidRPr="004059F2">
        <w:rPr>
          <w:rFonts w:eastAsia="Times New Roman"/>
        </w:rPr>
        <w:t>∆</w:t>
      </w:r>
      <w:ins w:id="7" w:author="Frederick Roth" w:date="2018-07-26T13:49:00Z">
        <w:r w:rsidR="00234546">
          <w:rPr>
            <w:rFonts w:eastAsia="Times New Roman"/>
          </w:rPr>
          <w:t xml:space="preserve"> </w:t>
        </w:r>
      </w:ins>
      <w:r w:rsidRPr="00234546">
        <w:rPr>
          <w:rFonts w:eastAsia="Times New Roman"/>
          <w:i/>
          <w:rPrChange w:id="8" w:author="Frederick Roth" w:date="2018-07-26T13:52:00Z">
            <w:rPr>
              <w:rFonts w:eastAsia="Times New Roman"/>
            </w:rPr>
          </w:rPrChange>
        </w:rPr>
        <w:t>yor1</w:t>
      </w:r>
      <w:r w:rsidRPr="004059F2">
        <w:rPr>
          <w:rFonts w:eastAsia="Times New Roman"/>
        </w:rPr>
        <w:t>∆</w:t>
      </w:r>
      <w:ins w:id="9" w:author="Frederick Roth" w:date="2018-07-26T13:49:00Z">
        <w:r w:rsidR="00234546">
          <w:rPr>
            <w:rFonts w:eastAsia="Times New Roman"/>
          </w:rPr>
          <w:t xml:space="preserve"> </w:t>
        </w:r>
      </w:ins>
      <w:r w:rsidRPr="00234546">
        <w:rPr>
          <w:rFonts w:eastAsia="Times New Roman"/>
          <w:i/>
          <w:rPrChange w:id="10" w:author="Frederick Roth" w:date="2018-07-26T13:52:00Z">
            <w:rPr>
              <w:rFonts w:eastAsia="Times New Roman"/>
            </w:rPr>
          </w:rPrChange>
        </w:rPr>
        <w:t>ybt1</w:t>
      </w:r>
      <w:r w:rsidRPr="004059F2">
        <w:rPr>
          <w:rFonts w:eastAsia="Times New Roman"/>
        </w:rPr>
        <w:t>∆</w:t>
      </w:r>
      <w:ins w:id="11" w:author="Frederick Roth" w:date="2018-07-26T13:49:00Z">
        <w:r w:rsidR="00234546">
          <w:rPr>
            <w:rFonts w:eastAsia="Times New Roman"/>
          </w:rPr>
          <w:t xml:space="preserve"> </w:t>
        </w:r>
      </w:ins>
      <w:r w:rsidRPr="00234546">
        <w:rPr>
          <w:rFonts w:eastAsia="Times New Roman"/>
          <w:i/>
          <w:rPrChange w:id="12" w:author="Frederick Roth" w:date="2018-07-26T13:52:00Z">
            <w:rPr>
              <w:rFonts w:eastAsia="Times New Roman"/>
            </w:rPr>
          </w:rPrChange>
        </w:rPr>
        <w:t>ycf1</w:t>
      </w:r>
      <w:r w:rsidRPr="004059F2">
        <w:rPr>
          <w:rFonts w:eastAsia="Times New Roman"/>
        </w:rPr>
        <w:t xml:space="preserve">∆) which conferred </w:t>
      </w:r>
      <w:del w:id="13" w:author="Frederick Roth" w:date="2018-07-26T13:50:00Z">
        <w:r w:rsidRPr="004059F2" w:rsidDel="00234546">
          <w:rPr>
            <w:rFonts w:eastAsia="Times New Roman"/>
          </w:rPr>
          <w:delText xml:space="preserve">high PDR5-dependent </w:delText>
        </w:r>
      </w:del>
      <w:r w:rsidRPr="004059F2">
        <w:rPr>
          <w:rFonts w:eastAsia="Times New Roman"/>
        </w:rPr>
        <w:t>resistance to fluconazole and ketoconazole</w:t>
      </w:r>
      <w:del w:id="14" w:author="Frederick Roth" w:date="2018-07-26T13:55:00Z">
        <w:r w:rsidRPr="004059F2" w:rsidDel="00234546">
          <w:rPr>
            <w:rFonts w:eastAsia="Times New Roman"/>
          </w:rPr>
          <w:delText xml:space="preserve">, </w:delText>
        </w:r>
      </w:del>
      <w:del w:id="15" w:author="Frederick Roth" w:date="2018-07-26T13:53:00Z">
        <w:r w:rsidRPr="004059F2" w:rsidDel="00234546">
          <w:rPr>
            <w:rFonts w:eastAsia="Times New Roman"/>
          </w:rPr>
          <w:delText xml:space="preserve">a phenomenon </w:delText>
        </w:r>
      </w:del>
      <w:del w:id="16" w:author="Frederick Roth" w:date="2018-07-26T13:52:00Z">
        <w:r w:rsidRPr="004059F2" w:rsidDel="00234546">
          <w:rPr>
            <w:rFonts w:eastAsia="Times New Roman"/>
          </w:rPr>
          <w:delText>that could not be quantitatively predicted from single-, double-, or triple knockout phenotypes</w:delText>
        </w:r>
      </w:del>
      <w:ins w:id="17" w:author="Frederick Roth" w:date="2018-07-26T13:58:00Z">
        <w:r w:rsidR="005C6714">
          <w:rPr>
            <w:rFonts w:eastAsia="Times New Roman"/>
          </w:rPr>
          <w:t xml:space="preserve">, and found that the addition of </w:t>
        </w:r>
      </w:ins>
      <w:ins w:id="18" w:author="Frederick Roth" w:date="2018-07-26T13:57:00Z">
        <w:r w:rsidR="00234546">
          <w:rPr>
            <w:rFonts w:eastAsia="Times New Roman"/>
            <w:i/>
          </w:rPr>
          <w:t>pdr5</w:t>
        </w:r>
        <w:r w:rsidR="00234546" w:rsidRPr="004059F2">
          <w:rPr>
            <w:rFonts w:eastAsia="Times New Roman"/>
          </w:rPr>
          <w:t>∆</w:t>
        </w:r>
        <w:r w:rsidR="00234546">
          <w:rPr>
            <w:rFonts w:eastAsia="Times New Roman"/>
          </w:rPr>
          <w:t xml:space="preserve"> </w:t>
        </w:r>
      </w:ins>
      <w:ins w:id="19" w:author="Frederick Roth" w:date="2018-07-26T13:58:00Z">
        <w:r w:rsidR="005C6714">
          <w:rPr>
            <w:rFonts w:eastAsia="Times New Roman"/>
          </w:rPr>
          <w:t xml:space="preserve">yielded a quintuple mutant with </w:t>
        </w:r>
      </w:ins>
      <w:ins w:id="20" w:author="Frederick Roth" w:date="2018-07-26T13:55:00Z">
        <w:r w:rsidR="00234546">
          <w:rPr>
            <w:rFonts w:eastAsia="Times New Roman"/>
          </w:rPr>
          <w:t>high sensitivity to azoles</w:t>
        </w:r>
      </w:ins>
      <w:r w:rsidRPr="004059F2">
        <w:rPr>
          <w:rFonts w:eastAsia="Times New Roman"/>
        </w:rPr>
        <w:t xml:space="preserve">. To </w:t>
      </w:r>
      <w:ins w:id="21" w:author="Albi Celaj" w:date="2018-08-09T13:40:00Z">
        <w:r w:rsidR="00CF0E82">
          <w:rPr>
            <w:rFonts w:eastAsia="Times New Roman"/>
          </w:rPr>
          <w:t xml:space="preserve">better </w:t>
        </w:r>
      </w:ins>
      <w:r w:rsidRPr="004059F2">
        <w:rPr>
          <w:rFonts w:eastAsia="Times New Roman"/>
        </w:rPr>
        <w:t xml:space="preserve">understand </w:t>
      </w:r>
      <w:ins w:id="22" w:author="Albi Celaj" w:date="2018-08-09T13:40:00Z">
        <w:r w:rsidR="00CF0E82">
          <w:rPr>
            <w:rFonts w:eastAsia="Times New Roman"/>
          </w:rPr>
          <w:t>the</w:t>
        </w:r>
      </w:ins>
      <w:ins w:id="23" w:author="Albi Celaj" w:date="2018-08-09T13:37:00Z">
        <w:r w:rsidR="00CF0E82">
          <w:rPr>
            <w:rFonts w:eastAsia="Times New Roman"/>
          </w:rPr>
          <w:t xml:space="preserve"> </w:t>
        </w:r>
      </w:ins>
      <w:ins w:id="24" w:author="Albi Celaj" w:date="2018-08-09T13:39:00Z">
        <w:r w:rsidR="00CF0E82">
          <w:rPr>
            <w:rFonts w:eastAsia="Times New Roman"/>
          </w:rPr>
          <w:t>mechanistic basis for the</w:t>
        </w:r>
      </w:ins>
      <w:ins w:id="25" w:author="Albi Celaj" w:date="2018-08-09T14:13:00Z">
        <w:r w:rsidR="00B255F3">
          <w:rPr>
            <w:rFonts w:eastAsia="Times New Roman"/>
          </w:rPr>
          <w:t xml:space="preserve"> many</w:t>
        </w:r>
      </w:ins>
      <w:ins w:id="26" w:author="Albi Celaj" w:date="2018-08-09T13:39:00Z">
        <w:r w:rsidR="00CF0E82">
          <w:rPr>
            <w:rFonts w:eastAsia="Times New Roman"/>
          </w:rPr>
          <w:t xml:space="preserve"> complex</w:t>
        </w:r>
      </w:ins>
      <w:del w:id="27" w:author="Albi Celaj" w:date="2018-08-09T13:37:00Z">
        <w:r w:rsidRPr="004059F2" w:rsidDel="00CF0E82">
          <w:rPr>
            <w:rFonts w:eastAsia="Times New Roman"/>
          </w:rPr>
          <w:delText>these</w:delText>
        </w:r>
      </w:del>
      <w:r w:rsidRPr="004059F2">
        <w:rPr>
          <w:rFonts w:eastAsia="Times New Roman"/>
        </w:rPr>
        <w:t xml:space="preserve"> interactions, we </w:t>
      </w:r>
      <w:ins w:id="28" w:author="Albi Celaj" w:date="2018-08-09T13:36:00Z">
        <w:r w:rsidR="00CF0E82">
          <w:rPr>
            <w:rFonts w:eastAsia="Times New Roman"/>
          </w:rPr>
          <w:t>hypothesized</w:t>
        </w:r>
      </w:ins>
      <w:del w:id="29" w:author="Albi Celaj" w:date="2018-08-09T13:36:00Z">
        <w:r w:rsidRPr="004059F2" w:rsidDel="00CF0E82">
          <w:rPr>
            <w:rFonts w:eastAsia="Times New Roman"/>
          </w:rPr>
          <w:delText>formalized</w:delText>
        </w:r>
      </w:del>
      <w:r w:rsidRPr="004059F2">
        <w:rPr>
          <w:rFonts w:eastAsia="Times New Roman"/>
        </w:rPr>
        <w:t xml:space="preserve"> and computationally reconstructed</w:t>
      </w:r>
      <w:ins w:id="30" w:author="Albi Celaj" w:date="2018-08-09T13:46:00Z">
        <w:r w:rsidR="00AD6775">
          <w:rPr>
            <w:rFonts w:eastAsia="Times New Roman"/>
          </w:rPr>
          <w:t xml:space="preserve"> a</w:t>
        </w:r>
      </w:ins>
      <w:r w:rsidRPr="004059F2">
        <w:rPr>
          <w:rFonts w:eastAsia="Times New Roman"/>
        </w:rPr>
        <w:t xml:space="preserve"> </w:t>
      </w:r>
      <w:del w:id="31" w:author="Albi Celaj" w:date="2018-08-09T13:44:00Z">
        <w:r w:rsidRPr="004059F2" w:rsidDel="001A6131">
          <w:rPr>
            <w:rFonts w:eastAsia="Times New Roman"/>
          </w:rPr>
          <w:delText>a</w:delText>
        </w:r>
      </w:del>
      <w:del w:id="32" w:author="Albi Celaj" w:date="2018-08-09T13:29:00Z">
        <w:r w:rsidRPr="004059F2" w:rsidDel="00075902">
          <w:rPr>
            <w:rFonts w:eastAsia="Times New Roman"/>
          </w:rPr>
          <w:delText xml:space="preserve"> </w:delText>
        </w:r>
      </w:del>
      <w:del w:id="33" w:author="Albi Celaj" w:date="2018-08-09T13:44:00Z">
        <w:r w:rsidRPr="004059F2" w:rsidDel="001A6131">
          <w:rPr>
            <w:rFonts w:eastAsia="Times New Roman"/>
          </w:rPr>
          <w:delText>predictive</w:delText>
        </w:r>
      </w:del>
      <w:ins w:id="34" w:author="Albi Celaj" w:date="2018-08-09T13:29:00Z">
        <w:r w:rsidR="00075902">
          <w:rPr>
            <w:rFonts w:eastAsia="Times New Roman"/>
          </w:rPr>
          <w:t>non-linear</w:t>
        </w:r>
      </w:ins>
      <w:r w:rsidRPr="004059F2">
        <w:rPr>
          <w:rFonts w:eastAsia="Times New Roman"/>
        </w:rPr>
        <w:t xml:space="preserve"> system model</w:t>
      </w:r>
      <w:ins w:id="35" w:author="Albi Celaj" w:date="2018-08-09T14:14:00Z">
        <w:r w:rsidR="00782245">
          <w:rPr>
            <w:rFonts w:eastAsia="Times New Roman"/>
          </w:rPr>
          <w:t>,</w:t>
        </w:r>
      </w:ins>
      <w:del w:id="36" w:author="Albi Celaj" w:date="2018-08-09T14:13:00Z">
        <w:r w:rsidRPr="004059F2" w:rsidDel="004C25D5">
          <w:rPr>
            <w:rFonts w:eastAsia="Times New Roman"/>
          </w:rPr>
          <w:delText>,</w:delText>
        </w:r>
      </w:del>
      <w:r w:rsidRPr="004059F2">
        <w:rPr>
          <w:rFonts w:eastAsia="Times New Roman"/>
        </w:rPr>
        <w:t xml:space="preserve"> </w:t>
      </w:r>
      <w:ins w:id="37" w:author="Albi Celaj" w:date="2018-08-09T13:43:00Z">
        <w:r w:rsidR="00CF0E82">
          <w:rPr>
            <w:rFonts w:eastAsia="Times New Roman"/>
          </w:rPr>
          <w:t xml:space="preserve">which </w:t>
        </w:r>
      </w:ins>
      <w:ins w:id="38" w:author="Albi Celaj" w:date="2018-08-09T14:18:00Z">
        <w:r w:rsidR="00CA31D0">
          <w:rPr>
            <w:rFonts w:eastAsia="Times New Roman"/>
          </w:rPr>
          <w:t>related genotype to phenotype with high overall accuracy,</w:t>
        </w:r>
      </w:ins>
      <w:ins w:id="39" w:author="Albi Celaj" w:date="2018-08-09T13:45:00Z">
        <w:r w:rsidR="001A6131">
          <w:rPr>
            <w:rFonts w:eastAsia="Times New Roman"/>
          </w:rPr>
          <w:t xml:space="preserve"> and </w:t>
        </w:r>
      </w:ins>
      <w:ins w:id="40" w:author="Albi Celaj" w:date="2018-08-09T14:19:00Z">
        <w:r w:rsidR="00CA31D0">
          <w:rPr>
            <w:rFonts w:eastAsia="Times New Roman"/>
          </w:rPr>
          <w:t xml:space="preserve"> </w:t>
        </w:r>
      </w:ins>
      <w:ins w:id="41" w:author="Albi Celaj" w:date="2018-08-09T13:43:00Z">
        <w:r w:rsidR="00CF0E82">
          <w:rPr>
            <w:rFonts w:eastAsia="Times New Roman"/>
          </w:rPr>
          <w:t xml:space="preserve">guided </w:t>
        </w:r>
      </w:ins>
      <w:del w:id="42" w:author="Albi Celaj" w:date="2018-08-09T13:43:00Z">
        <w:r w:rsidRPr="004059F2" w:rsidDel="00CF0E82">
          <w:rPr>
            <w:rFonts w:eastAsia="Times New Roman"/>
          </w:rPr>
          <w:delText xml:space="preserve">lending mechanistic insight and guiding </w:delText>
        </w:r>
      </w:del>
      <w:r w:rsidRPr="004059F2">
        <w:rPr>
          <w:rFonts w:eastAsia="Times New Roman"/>
        </w:rPr>
        <w:t xml:space="preserve">further experimental characterization of the azole-resistant quadruple knockout. These results motivate the future use of DCGA to discover unexpected high-order genotype-to-trait relationships and exploit them to model </w:t>
      </w:r>
      <w:del w:id="43" w:author="Albi Celaj" w:date="2018-08-09T13:31:00Z">
        <w:r w:rsidRPr="004059F2" w:rsidDel="00075902">
          <w:rPr>
            <w:rFonts w:eastAsia="Times New Roman"/>
          </w:rPr>
          <w:delText>complex genetic systems</w:delText>
        </w:r>
      </w:del>
      <w:ins w:id="44" w:author="Albi Celaj" w:date="2018-08-09T13:43:00Z">
        <w:r w:rsidR="00631D62">
          <w:rPr>
            <w:rFonts w:eastAsia="Times New Roman"/>
          </w:rPr>
          <w:t>complex</w:t>
        </w:r>
      </w:ins>
      <w:ins w:id="45" w:author="Albi Celaj" w:date="2018-08-09T13:31:00Z">
        <w:r w:rsidR="00075902">
          <w:rPr>
            <w:rFonts w:eastAsia="Times New Roman"/>
          </w:rPr>
          <w:t xml:space="preserve"> biological systems</w:t>
        </w:r>
      </w:ins>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5C9E8F44" w14:textId="69E381B3" w:rsidR="009A74DE" w:rsidDel="001E2EE0" w:rsidRDefault="00FC0172" w:rsidP="009A74DE">
      <w:pPr>
        <w:jc w:val="both"/>
        <w:rPr>
          <w:ins w:id="46" w:author="Frederick Roth" w:date="2018-07-26T14:19:00Z"/>
          <w:del w:id="47" w:author="Albi Celaj" w:date="2018-08-03T19:37:00Z"/>
          <w:lang w:val="en-CA"/>
        </w:rPr>
      </w:pPr>
      <w:del w:id="48" w:author="Frederick Roth" w:date="2018-07-26T14:00:00Z">
        <w:r w:rsidDel="005C6714">
          <w:delText>Many c</w:delText>
        </w:r>
      </w:del>
      <w:del w:id="49" w:author="Frederick Roth" w:date="2018-07-26T14:02:00Z">
        <w:r w:rsidDel="005C6714">
          <w:delText xml:space="preserve">omplex traits </w:delText>
        </w:r>
      </w:del>
      <w:del w:id="50" w:author="Frederick Roth" w:date="2018-07-26T14:00:00Z">
        <w:r w:rsidDel="005C6714">
          <w:delText xml:space="preserve">are </w:delText>
        </w:r>
      </w:del>
      <w:del w:id="51" w:author="Frederick Roth" w:date="2018-07-26T14:02:00Z">
        <w:r w:rsidDel="005C6714">
          <w:delText>understoo</w:delText>
        </w:r>
        <w:r w:rsidR="0024061A" w:rsidDel="005C6714">
          <w:delText>d by</w:delText>
        </w:r>
        <w:r w:rsidR="00D22638" w:rsidDel="005C6714">
          <w:delText xml:space="preserve"> </w:delText>
        </w:r>
        <w:r w:rsidR="00D40FBB" w:rsidDel="005C6714">
          <w:delText>observing the</w:delText>
        </w:r>
        <w:r w:rsidR="00D22638" w:rsidDel="005C6714">
          <w:delText xml:space="preserve"> consequences </w:delText>
        </w:r>
      </w:del>
      <w:del w:id="52" w:author="Frederick Roth" w:date="2018-07-26T14:01:00Z">
        <w:r w:rsidR="008C0772" w:rsidDel="005C6714">
          <w:delText xml:space="preserve">arising from </w:delText>
        </w:r>
        <w:r w:rsidR="0024061A" w:rsidDel="005C6714">
          <w:delText xml:space="preserve">varying the </w:delText>
        </w:r>
      </w:del>
      <w:del w:id="53" w:author="Frederick Roth" w:date="2018-07-26T14:02:00Z">
        <w:r w:rsidR="0024061A" w:rsidDel="005C6714">
          <w:delText xml:space="preserve">underlying genes, which </w:delText>
        </w:r>
        <w:r w:rsidR="008C0772" w:rsidDel="005C6714">
          <w:delText>are then interpreted to</w:delText>
        </w:r>
        <w:r w:rsidR="0024061A" w:rsidDel="005C6714">
          <w:delText xml:space="preserve"> generate</w:delText>
        </w:r>
        <w:r w:rsidR="00DB0B74" w:rsidDel="005C6714">
          <w:delText xml:space="preserve"> </w:delText>
        </w:r>
        <w:r w:rsidR="00D0114F" w:rsidDel="005C6714">
          <w:delText xml:space="preserve">an explanatory </w:delText>
        </w:r>
        <w:r w:rsidR="00033EEC" w:rsidDel="005C6714">
          <w:delText xml:space="preserve">functional </w:delText>
        </w:r>
        <w:r w:rsidR="00D0114F" w:rsidDel="005C6714">
          <w:delText>model</w:delText>
        </w:r>
        <w:r w:rsidR="002C4097" w:rsidDel="005C6714">
          <w:delText>.</w:delText>
        </w:r>
        <w:r w:rsidR="0038494D" w:rsidDel="005C6714">
          <w:delText xml:space="preserve">  </w:delText>
        </w:r>
        <w:r w:rsidR="007567F0" w:rsidRPr="00233F15" w:rsidDel="005C6714">
          <w:delText>However,</w:delText>
        </w:r>
        <w:r w:rsidR="00282E5D" w:rsidDel="005C6714">
          <w:delText xml:space="preserve"> e</w:delText>
        </w:r>
      </w:del>
      <w:ins w:id="54" w:author="Frederick Roth" w:date="2018-07-26T14:02:00Z">
        <w:r w:rsidR="005C6714">
          <w:t>E</w:t>
        </w:r>
      </w:ins>
      <w:r w:rsidR="00282E5D">
        <w:t>xtensive</w:t>
      </w:r>
      <w:r w:rsidR="007567F0" w:rsidRPr="00233F15">
        <w:t xml:space="preserve"> </w:t>
      </w:r>
      <w:r w:rsidR="0020633E">
        <w:t xml:space="preserve">functional </w:t>
      </w:r>
      <w:ins w:id="55" w:author="Albi Celaj" w:date="2018-08-09T14:21:00Z">
        <w:r w:rsidR="00515D28">
          <w:t>inter</w:t>
        </w:r>
      </w:ins>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w:t>
      </w:r>
      <w:del w:id="56" w:author="Frederick Roth" w:date="2018-07-26T14:03:00Z">
        <w:r w:rsidR="00D22638" w:rsidDel="005C6714">
          <w:delText xml:space="preserve">often </w:delText>
        </w:r>
      </w:del>
      <w:r w:rsidR="002C18D1" w:rsidRPr="00233F15">
        <w:t>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del w:id="57" w:author="Frederick Roth" w:date="2018-07-26T14:03:00Z">
        <w:r w:rsidR="00112CF1" w:rsidRPr="00233F15" w:rsidDel="005C6714">
          <w:delText>single-</w:delText>
        </w:r>
        <w:r w:rsidR="00675FC3" w:rsidRPr="00233F15" w:rsidDel="005C6714">
          <w:delText>variant</w:delText>
        </w:r>
        <w:r w:rsidR="00112CF1" w:rsidRPr="00233F15" w:rsidDel="005C6714">
          <w:delText xml:space="preserve"> </w:delText>
        </w:r>
      </w:del>
      <w:ins w:id="58" w:author="Frederick Roth" w:date="2018-07-26T14:03:00Z">
        <w:r w:rsidR="005C6714">
          <w:t xml:space="preserve">the </w:t>
        </w:r>
      </w:ins>
      <w:ins w:id="59" w:author="Frederick Roth" w:date="2018-07-26T14:04:00Z">
        <w:r w:rsidR="005C6714">
          <w:t xml:space="preserve">individual </w:t>
        </w:r>
      </w:ins>
      <w:r w:rsidR="001B37E7" w:rsidRPr="00233F15">
        <w:t>effects</w:t>
      </w:r>
      <w:ins w:id="60" w:author="Frederick Roth" w:date="2018-07-26T14:03:00Z">
        <w:r w:rsidR="005C6714">
          <w:t xml:space="preserve"> of sequence variant</w:t>
        </w:r>
      </w:ins>
      <w:ins w:id="61" w:author="Frederick Roth" w:date="2018-07-26T14:04:00Z">
        <w:r w:rsidR="005C6714">
          <w:t>s</w:t>
        </w:r>
      </w:ins>
      <w:r w:rsidR="0047327D" w:rsidRPr="00233F15">
        <w:fldChar w:fldCharType="begin" w:fldLock="1"/>
      </w:r>
      <w:r w:rsidR="00082D7A">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"noteIndex" : 0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del w:id="62" w:author="Frederick Roth" w:date="2018-07-26T14:06:00Z">
        <w:r w:rsidR="0024061A" w:rsidDel="005C6714">
          <w:delText xml:space="preserve">The </w:delText>
        </w:r>
      </w:del>
      <w:del w:id="63" w:author="Frederick Roth" w:date="2018-07-26T14:02:00Z">
        <w:r w:rsidR="0024061A" w:rsidDel="005C6714">
          <w:delText xml:space="preserve">organization of </w:delText>
        </w:r>
      </w:del>
      <w:del w:id="64" w:author="Frederick Roth" w:date="2018-07-26T14:06:00Z">
        <w:r w:rsidR="0024061A" w:rsidDel="005C6714">
          <w:delText>g</w:delText>
        </w:r>
      </w:del>
      <w:ins w:id="65" w:author="Frederick Roth" w:date="2018-07-26T14:06:00Z">
        <w:r w:rsidR="005C6714">
          <w:t>G</w:t>
        </w:r>
      </w:ins>
      <w:r w:rsidR="0024061A">
        <w:t xml:space="preserve">enes </w:t>
      </w:r>
      <w:ins w:id="66" w:author="Frederick Roth" w:date="2018-07-26T14:05:00Z">
        <w:r w:rsidR="005C6714">
          <w:t xml:space="preserve">often encode gene products which form </w:t>
        </w:r>
      </w:ins>
      <w:ins w:id="67" w:author="Frederick Roth" w:date="2018-07-26T14:04:00Z">
        <w:r w:rsidR="005C6714">
          <w:t xml:space="preserve">interdependent </w:t>
        </w:r>
      </w:ins>
      <w:del w:id="68" w:author="Frederick Roth" w:date="2018-07-26T14:04:00Z">
        <w:r w:rsidR="0024061A" w:rsidDel="005C6714">
          <w:delText xml:space="preserve">into sub-systems </w:delText>
        </w:r>
        <w:r w:rsidR="004005C3" w:rsidDel="005C6714">
          <w:delText xml:space="preserve">such as </w:delText>
        </w:r>
      </w:del>
      <w:r w:rsidR="00935F31" w:rsidRPr="00233F15">
        <w:t>pathway</w:t>
      </w:r>
      <w:ins w:id="69" w:author="Frederick Roth" w:date="2018-07-26T14:04:00Z">
        <w:r w:rsidR="005C6714">
          <w:t>s</w:t>
        </w:r>
      </w:ins>
      <w:del w:id="70" w:author="Frederick Roth" w:date="2018-07-26T14:04:00Z">
        <w:r w:rsidR="00935F31" w:rsidRPr="00233F15" w:rsidDel="005C6714">
          <w:delText>s</w:delText>
        </w:r>
      </w:del>
      <w:r w:rsidR="00935F31" w:rsidRPr="00233F15">
        <w:t xml:space="preserve"> </w:t>
      </w:r>
      <w:del w:id="71" w:author="Frederick Roth" w:date="2018-07-26T14:05:00Z">
        <w:r w:rsidR="00265774" w:rsidDel="005C6714">
          <w:delText xml:space="preserve">and </w:delText>
        </w:r>
      </w:del>
      <w:ins w:id="72" w:author="Albi Celaj" w:date="2018-08-09T14:21:00Z">
        <w:r w:rsidR="00515D28">
          <w:t>and</w:t>
        </w:r>
      </w:ins>
      <w:ins w:id="73" w:author="Frederick Roth" w:date="2018-07-26T14:05:00Z">
        <w:del w:id="74" w:author="Albi Celaj" w:date="2018-08-09T14:21:00Z">
          <w:r w:rsidR="005C6714" w:rsidDel="00515D28">
            <w:delText>or</w:delText>
          </w:r>
        </w:del>
        <w:r w:rsidR="005C6714">
          <w:t xml:space="preserve"> protein </w:t>
        </w:r>
      </w:ins>
      <w:r w:rsidR="00935F31" w:rsidRPr="00233F15">
        <w:t>complexes</w:t>
      </w:r>
      <w:del w:id="75" w:author="Frederick Roth" w:date="2018-07-26T14:06:00Z">
        <w:r w:rsidR="00935F31" w:rsidRPr="00233F15" w:rsidDel="005C6714">
          <w:delText xml:space="preserve"> </w:delText>
        </w:r>
        <w:r w:rsidR="0038494D" w:rsidDel="005C6714">
          <w:delText xml:space="preserve">can </w:delText>
        </w:r>
      </w:del>
      <w:ins w:id="76" w:author="Frederick Roth" w:date="2018-07-26T14:11:00Z">
        <w:r w:rsidR="00612A16">
          <w:t xml:space="preserve">, such that </w:t>
        </w:r>
      </w:ins>
      <w:ins w:id="77" w:author="Frederick Roth" w:date="2018-07-26T14:06:00Z">
        <w:r w:rsidR="005C6714">
          <w:t xml:space="preserve">combinatorial </w:t>
        </w:r>
      </w:ins>
      <w:ins w:id="78" w:author="Frederick Roth" w:date="2018-07-26T14:09:00Z">
        <w:r w:rsidR="00612A16">
          <w:t xml:space="preserve">genetic </w:t>
        </w:r>
      </w:ins>
      <w:ins w:id="79" w:author="Frederick Roth" w:date="2018-07-26T14:06:00Z">
        <w:r w:rsidR="005C6714">
          <w:t xml:space="preserve">perturbations </w:t>
        </w:r>
      </w:ins>
      <w:ins w:id="80" w:author="Albi Celaj" w:date="2018-08-09T14:22:00Z">
        <w:r w:rsidR="00515D28">
          <w:t xml:space="preserve">can </w:t>
        </w:r>
      </w:ins>
      <w:del w:id="81" w:author="Frederick Roth" w:date="2018-07-26T14:05:00Z">
        <w:r w:rsidR="0038494D" w:rsidDel="005C6714">
          <w:delText xml:space="preserve">give rise </w:delText>
        </w:r>
      </w:del>
      <w:ins w:id="82" w:author="Frederick Roth" w:date="2018-07-26T14:05:00Z">
        <w:r w:rsidR="005C6714">
          <w:t xml:space="preserve">yield </w:t>
        </w:r>
      </w:ins>
      <w:ins w:id="83" w:author="Frederick Roth" w:date="2018-07-26T14:07:00Z">
        <w:r w:rsidR="005C6714">
          <w:t xml:space="preserve">surprising </w:t>
        </w:r>
      </w:ins>
      <w:del w:id="84" w:author="Frederick Roth" w:date="2018-07-26T14:05:00Z">
        <w:r w:rsidR="0038494D" w:rsidDel="005C6714">
          <w:delText>to</w:delText>
        </w:r>
        <w:r w:rsidR="00935F31" w:rsidRPr="00233F15" w:rsidDel="005C6714">
          <w:delText xml:space="preserve"> </w:delText>
        </w:r>
      </w:del>
      <w:del w:id="85" w:author="Frederick Roth" w:date="2018-07-26T14:06:00Z">
        <w:r w:rsidR="00935F31" w:rsidRPr="00233F15" w:rsidDel="005C6714">
          <w:rPr>
            <w:lang w:val="en-CA"/>
          </w:rPr>
          <w:delText xml:space="preserve">surprising </w:delText>
        </w:r>
      </w:del>
      <w:del w:id="86" w:author="Frederick Roth" w:date="2018-07-26T14:05:00Z">
        <w:r w:rsidR="00935F31" w:rsidRPr="00233F15" w:rsidDel="005C6714">
          <w:rPr>
            <w:lang w:val="en-CA"/>
          </w:rPr>
          <w:delText>multi-</w:delText>
        </w:r>
        <w:r w:rsidR="00D22638" w:rsidDel="005C6714">
          <w:rPr>
            <w:lang w:val="en-CA"/>
          </w:rPr>
          <w:delText>variant</w:delText>
        </w:r>
        <w:r w:rsidR="00265774" w:rsidDel="005C6714">
          <w:rPr>
            <w:lang w:val="en-CA"/>
          </w:rPr>
          <w:delText xml:space="preserve"> </w:delText>
        </w:r>
      </w:del>
      <w:r w:rsidR="00DC465A">
        <w:rPr>
          <w:lang w:val="en-CA"/>
        </w:rPr>
        <w:t>phenotypes</w:t>
      </w:r>
      <w:ins w:id="87" w:author="Frederick Roth" w:date="2018-07-26T14:07:00Z">
        <w:r w:rsidR="005C6714">
          <w:rPr>
            <w:lang w:val="en-CA"/>
          </w:rPr>
          <w:t xml:space="preserve">. </w:t>
        </w:r>
      </w:ins>
      <w:ins w:id="88" w:author="Frederick Roth" w:date="2018-07-26T14:12:00Z">
        <w:r w:rsidR="00612A16">
          <w:rPr>
            <w:lang w:val="en-CA"/>
          </w:rPr>
          <w:t xml:space="preserve">This phenomenon defines </w:t>
        </w:r>
      </w:ins>
      <w:del w:id="89" w:author="Frederick Roth" w:date="2018-07-26T14:08:00Z">
        <w:r w:rsidR="00265774" w:rsidDel="00612A16">
          <w:rPr>
            <w:lang w:val="en-CA"/>
          </w:rPr>
          <w:delText xml:space="preserve">, </w:delText>
        </w:r>
        <w:r w:rsidR="0038494D" w:rsidDel="00612A16">
          <w:rPr>
            <w:lang w:val="en-CA"/>
          </w:rPr>
          <w:delText xml:space="preserve">which are </w:delText>
        </w:r>
        <w:r w:rsidR="00265774" w:rsidDel="00612A16">
          <w:rPr>
            <w:lang w:val="en-CA"/>
          </w:rPr>
          <w:delText xml:space="preserve">broadly termed </w:delText>
        </w:r>
      </w:del>
      <w:r w:rsidR="00265774">
        <w:rPr>
          <w:lang w:val="en-CA"/>
        </w:rPr>
        <w:t xml:space="preserve">genetic </w:t>
      </w:r>
      <w:del w:id="90" w:author="Frederick Roth" w:date="2018-07-26T14:10:00Z">
        <w:r w:rsidR="00265774" w:rsidDel="00612A16">
          <w:rPr>
            <w:lang w:val="en-CA"/>
          </w:rPr>
          <w:delText>interactions</w:delText>
        </w:r>
      </w:del>
      <w:ins w:id="91" w:author="Frederick Roth" w:date="2018-07-26T14:10:00Z">
        <w:r w:rsidR="00612A16">
          <w:rPr>
            <w:lang w:val="en-CA"/>
          </w:rPr>
          <w:t>interaction</w:t>
        </w:r>
      </w:ins>
      <w:r w:rsidR="00935F31" w:rsidRPr="00233F15">
        <w:rPr>
          <w:lang w:val="en-CA"/>
        </w:rPr>
        <w:t>.</w:t>
      </w:r>
      <w:r w:rsidR="0024061A">
        <w:rPr>
          <w:lang w:val="en-CA"/>
        </w:rPr>
        <w:t xml:space="preserve"> </w:t>
      </w:r>
      <w:ins w:id="92" w:author="Frederick Roth" w:date="2018-07-26T14:14:00Z">
        <w:r w:rsidR="00612A16">
          <w:rPr>
            <w:lang w:val="en-CA"/>
          </w:rPr>
          <w:t xml:space="preserve">Observing the phenotypic effects of </w:t>
        </w:r>
      </w:ins>
      <w:del w:id="93" w:author="Frederick Roth" w:date="2018-07-26T14:12:00Z">
        <w:r w:rsidR="0024061A" w:rsidDel="00612A16">
          <w:rPr>
            <w:lang w:val="en-CA"/>
          </w:rPr>
          <w:delText xml:space="preserve"> </w:delText>
        </w:r>
        <w:r w:rsidR="00935F31" w:rsidRPr="00233F15" w:rsidDel="00612A16">
          <w:rPr>
            <w:lang w:val="en-CA"/>
          </w:rPr>
          <w:delText>Thus,</w:delText>
        </w:r>
        <w:r w:rsidR="00935F31" w:rsidRPr="00233F15" w:rsidDel="00612A16">
          <w:delText xml:space="preserve"> </w:delText>
        </w:r>
        <w:r w:rsidR="00BA55D4" w:rsidDel="00612A16">
          <w:delText>a</w:delText>
        </w:r>
      </w:del>
      <w:del w:id="94" w:author="Frederick Roth" w:date="2018-07-26T14:13:00Z">
        <w:r w:rsidR="005B30C8" w:rsidDel="00612A16">
          <w:delText>n</w:delText>
        </w:r>
        <w:r w:rsidR="00BA55D4" w:rsidDel="00612A16">
          <w:delText xml:space="preserve"> </w:delText>
        </w:r>
        <w:r w:rsidR="00935F31" w:rsidRPr="00233F15" w:rsidDel="00612A16">
          <w:delText>a</w:delText>
        </w:r>
        <w:r w:rsidR="00C4535C" w:rsidRPr="00233F15" w:rsidDel="00612A16">
          <w:rPr>
            <w:lang w:val="en-CA"/>
          </w:rPr>
          <w:delText xml:space="preserve">ccurate </w:delText>
        </w:r>
        <w:r w:rsidR="00BC0F3B" w:rsidDel="00612A16">
          <w:rPr>
            <w:lang w:val="en-CA"/>
          </w:rPr>
          <w:delText xml:space="preserve">and complete </w:delText>
        </w:r>
        <w:r w:rsidR="00C4535C" w:rsidRPr="00233F15" w:rsidDel="00612A16">
          <w:rPr>
            <w:lang w:val="en-CA"/>
          </w:rPr>
          <w:delText>understanding of</w:delText>
        </w:r>
        <w:r w:rsidR="0024061A" w:rsidDel="00612A16">
          <w:rPr>
            <w:lang w:val="en-CA"/>
          </w:rPr>
          <w:delText xml:space="preserve"> a gene’s </w:delText>
        </w:r>
        <w:r w:rsidR="0055241D" w:rsidRPr="00233F15" w:rsidDel="00612A16">
          <w:rPr>
            <w:lang w:val="en-CA"/>
          </w:rPr>
          <w:delText>function</w:delText>
        </w:r>
        <w:r w:rsidR="0024061A" w:rsidDel="00612A16">
          <w:rPr>
            <w:lang w:val="en-CA"/>
          </w:rPr>
          <w:delText>s and relationships</w:delText>
        </w:r>
        <w:r w:rsidR="0055241D" w:rsidRPr="00233F15" w:rsidDel="00612A16">
          <w:rPr>
            <w:lang w:val="en-CA"/>
          </w:rPr>
          <w:delText xml:space="preserve"> often requires uncovering and accounting for</w:delText>
        </w:r>
        <w:r w:rsidR="00D8750C" w:rsidRPr="00233F15" w:rsidDel="00612A16">
          <w:rPr>
            <w:lang w:val="en-CA"/>
          </w:rPr>
          <w:delText xml:space="preserve"> </w:delText>
        </w:r>
        <w:r w:rsidR="0057416F" w:rsidDel="00612A16">
          <w:rPr>
            <w:lang w:val="en-CA"/>
          </w:rPr>
          <w:delText>the</w:delText>
        </w:r>
        <w:r w:rsidR="00713AFE" w:rsidRPr="00233F15" w:rsidDel="00612A16">
          <w:rPr>
            <w:lang w:val="en-CA"/>
          </w:rPr>
          <w:delText xml:space="preserve"> </w:delText>
        </w:r>
        <w:r w:rsidR="005B0E14" w:rsidRPr="00233F15" w:rsidDel="00612A16">
          <w:rPr>
            <w:lang w:val="en-CA"/>
          </w:rPr>
          <w:delText>phenotypic</w:delText>
        </w:r>
        <w:r w:rsidR="00D8750C" w:rsidRPr="00233F15" w:rsidDel="00612A16">
          <w:rPr>
            <w:lang w:val="en-CA"/>
          </w:rPr>
          <w:delText xml:space="preserve"> effects</w:delText>
        </w:r>
        <w:r w:rsidR="0057416F" w:rsidDel="00612A16">
          <w:rPr>
            <w:lang w:val="en-CA"/>
          </w:rPr>
          <w:delText xml:space="preserve"> that arise in combination with </w:delText>
        </w:r>
        <w:r w:rsidR="00713AFE" w:rsidRPr="00233F15" w:rsidDel="00612A16">
          <w:rPr>
            <w:lang w:val="en-CA"/>
          </w:rPr>
          <w:delText>other genetic vari</w:delText>
        </w:r>
        <w:r w:rsidR="0024061A" w:rsidDel="00612A16">
          <w:rPr>
            <w:lang w:val="en-CA"/>
          </w:rPr>
          <w:delText>ants.</w:delText>
        </w:r>
        <w:r w:rsidR="0057416F" w:rsidDel="00612A16">
          <w:rPr>
            <w:lang w:val="en-CA"/>
          </w:rPr>
          <w:delText xml:space="preserve">  </w:delText>
        </w:r>
      </w:del>
      <w:del w:id="95" w:author="Frederick Roth" w:date="2018-07-26T14:14:00Z">
        <w:r w:rsidR="0057416F" w:rsidDel="00612A16">
          <w:rPr>
            <w:lang w:val="en-CA"/>
          </w:rPr>
          <w:delText xml:space="preserve">Varying </w:delText>
        </w:r>
      </w:del>
      <w:ins w:id="96" w:author="Frederick Roth" w:date="2018-07-26T14:13:00Z">
        <w:r w:rsidR="00612A16">
          <w:rPr>
            <w:lang w:val="en-CA"/>
          </w:rPr>
          <w:t xml:space="preserve">genes </w:t>
        </w:r>
      </w:ins>
      <w:ins w:id="97" w:author="Frederick Roth" w:date="2018-07-26T14:14:00Z">
        <w:r w:rsidR="00612A16">
          <w:rPr>
            <w:lang w:val="en-CA"/>
          </w:rPr>
          <w:t xml:space="preserve">varied </w:t>
        </w:r>
      </w:ins>
      <w:del w:id="98" w:author="Frederick Roth" w:date="2018-07-26T14:14:00Z">
        <w:r w:rsidR="0057416F" w:rsidDel="00612A16">
          <w:rPr>
            <w:lang w:val="en-CA"/>
          </w:rPr>
          <w:delText xml:space="preserve">and analyzing genes </w:delText>
        </w:r>
      </w:del>
      <w:r w:rsidR="0057416F">
        <w:rPr>
          <w:lang w:val="en-CA"/>
        </w:rPr>
        <w:t xml:space="preserve">in combination, </w:t>
      </w:r>
      <w:del w:id="99" w:author="Frederick Roth" w:date="2018-07-26T14:14:00Z">
        <w:r w:rsidR="0057416F" w:rsidDel="00612A16">
          <w:rPr>
            <w:lang w:val="en-CA"/>
          </w:rPr>
          <w:delText xml:space="preserve">that is, </w:delText>
        </w:r>
      </w:del>
      <w:ins w:id="100" w:author="Frederick Roth" w:date="2018-07-26T14:14:00Z">
        <w:r w:rsidR="00612A16">
          <w:rPr>
            <w:lang w:val="en-CA"/>
          </w:rPr>
          <w:t xml:space="preserve">i.e., </w:t>
        </w:r>
      </w:ins>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ins w:id="101" w:author="Frederick Roth" w:date="2018-07-26T14:14:00Z">
        <w:r w:rsidR="00612A16">
          <w:rPr>
            <w:lang w:val="en-CA"/>
          </w:rPr>
          <w:t>e</w:t>
        </w:r>
      </w:ins>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ins w:id="102" w:author="Frederick Roth" w:date="2018-07-26T14:15:00Z">
        <w:r w:rsidR="00612A16">
          <w:rPr>
            <w:lang w:val="en-CA"/>
          </w:rPr>
          <w:t xml:space="preserve">amply </w:t>
        </w:r>
      </w:ins>
      <w:r w:rsidR="00E547AB">
        <w:rPr>
          <w:lang w:val="en-CA"/>
        </w:rPr>
        <w:t>demonstrated by</w:t>
      </w:r>
      <w:r w:rsidR="00AF0CAD">
        <w:rPr>
          <w:lang w:val="en-CA"/>
        </w:rPr>
        <w:t xml:space="preserve"> </w:t>
      </w:r>
      <w:ins w:id="103" w:author="Frederick Roth" w:date="2018-07-26T14:15:00Z">
        <w:r w:rsidR="00612A16">
          <w:rPr>
            <w:lang w:val="en-CA"/>
          </w:rPr>
          <w:t xml:space="preserve">comprehensive </w:t>
        </w:r>
      </w:ins>
      <w:commentRangeStart w:id="104"/>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del w:id="105" w:author="Frederick Roth" w:date="2018-07-26T14:15:00Z">
        <w:r w:rsidR="000C727A" w:rsidDel="00612A16">
          <w:rPr>
            <w:lang w:val="en-CA"/>
          </w:rPr>
          <w:delText>, which have been</w:delText>
        </w:r>
        <w:r w:rsidR="009D20C7" w:rsidDel="00612A16">
          <w:rPr>
            <w:lang w:val="en-CA"/>
          </w:rPr>
          <w:delText xml:space="preserve"> created by the </w:delText>
        </w:r>
      </w:del>
      <w:ins w:id="106" w:author="Frederick Roth" w:date="2018-07-26T14:15:00Z">
        <w:r w:rsidR="00612A16">
          <w:rPr>
            <w:lang w:val="en-CA"/>
          </w:rPr>
          <w:t xml:space="preserve"> via </w:t>
        </w:r>
      </w:ins>
      <w:r w:rsidR="009D20C7">
        <w:rPr>
          <w:lang w:val="en-CA"/>
        </w:rPr>
        <w:t xml:space="preserve">growth profiling of </w:t>
      </w:r>
      <w:del w:id="107" w:author="Frederick Roth" w:date="2018-07-26T14:15:00Z">
        <w:r w:rsidR="00B65A07" w:rsidRPr="00233F15" w:rsidDel="00612A16">
          <w:rPr>
            <w:lang w:val="en-CA"/>
          </w:rPr>
          <w:delText xml:space="preserve">more than </w:delText>
        </w:r>
      </w:del>
      <w:ins w:id="108" w:author="Frederick Roth" w:date="2018-07-26T14:15:00Z">
        <w:r w:rsidR="00612A16">
          <w:rPr>
            <w:lang w:val="en-CA"/>
          </w:rPr>
          <w:t>&gt;</w:t>
        </w:r>
      </w:ins>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commentRangeEnd w:id="104"/>
      <w:r w:rsidR="00B65A07">
        <w:rPr>
          <w:rStyle w:val="CommentReference"/>
          <w:rFonts w:asciiTheme="minorHAnsi" w:hAnsiTheme="minorHAnsi" w:cstheme="minorBidi"/>
        </w:rPr>
        <w:commentReference w:id="104"/>
      </w:r>
      <w:r w:rsidR="009D20C7">
        <w:rPr>
          <w:lang w:val="en-CA"/>
        </w:rPr>
        <w:t xml:space="preserve">.  </w:t>
      </w:r>
      <w:ins w:id="109" w:author="Frederick Roth" w:date="2018-07-26T14:19:00Z">
        <w:r w:rsidR="009A74DE">
          <w:rPr>
            <w:lang w:val="en-CA"/>
          </w:rPr>
          <w:t>The number of genes yielding a phenotype under standard growth conditions climbs from ~2,000</w:t>
        </w:r>
        <w:r w:rsidR="009A74DE">
          <w:rPr>
            <w:lang w:val="en-CA"/>
          </w:rPr>
          <w:fldChar w:fldCharType="begin" w:fldLock="1"/>
        </w:r>
      </w:ins>
      <w:r w:rsidR="00735DC9">
        <w:rPr>
          <w:lang w:val="en-CA"/>
        </w:rPr>
        <w:instrText>ADDIN CSL_CITATION { "citationItems" : [ { "id" : "ITEM-1", "itemData" : { "DOI" : "10.1038/nature00935", "ISSN" : "0028-0836", "abstract" : "Functional profiling of the &lt;i&gt;Saccharomyces cerevisiae&lt;/i&gt; genome", "author" : [ { "dropping-particle" : "", "family" : "Giaever", "given" : "Guri", "non-dropping-particle" : "", "parse-names" : false, "suffix" : "" }, { "dropping-particle" : "", "family" : "Chu", "given" : "Angela M.", "non-dropping-particle" : "", "parse-names" : false, "suffix" : "" }, { "dropping-particle" : "", "family" : "Ni", "given" : "Li", "non-dropping-particle" : "", "parse-names" : false, "suffix" : "" }, { "dropping-particle" : "", "family" : "Connelly", "given" : "Carla", "non-dropping-particle" : "", "parse-names" : false, "suffix" : "" }, { "dropping-particle" : "", "family" : "Riles", "given" : "Linda", "non-dropping-particle" : "", "parse-names" : false, "suffix" : "" }, { "dropping-particle" : "", "family" : "V\u00e9ronneau", "given" : "Steeve", "non-dropping-particle" : "", "parse-names" : false, "suffix" : "" }, { "dropping-particle" : "", "family" : "Dow", "given" : "Sally", "non-dropping-particle" : "", "parse-names" : false, "suffix" : "" }, { "dropping-particle" : "", "family" : "Lucau-Danila", "given" : "Ankuta", "non-dropping-particle" : "", "parse-names" : false, "suffix" : "" }, { "dropping-particle" : "", "family" : "Anderson", "given" : "Keith", "non-dropping-particle" : "", "parse-names" : false, "suffix" : "" }, { "dropping-particle" : "", "family" : "Andr\u00e9", "given" : "Bruno", "non-dropping-particle" : "", "parse-names" : false, "suffix" : "" }, { "dropping-particle" : "", "family" : "Arkin", "given" : "Adam P.", "non-dropping-particle" : "", "parse-names" : false, "suffix" : "" }, { "dropping-particle" : "", "family" : "Astromoff", "given" : "Anna", "non-dropping-particle" : "", "parse-names" : false, "suffix" : "" }, { "dropping-particle" : "", "family" : "Bakkoury", "given" : "Mohamed", "non-dropping-particle" : "El", "parse-names" : false, "suffix" : "" }, { "dropping-particle" : "", "family" : "Bangham", "given" : "Rhonda", "non-dropping-particle" : "", "parse-names" : false, "suffix" : "" }, { "dropping-particle" : "", "family" : "Benito", "given" : "Rocio", "non-dropping-particle" : "", "parse-names" : false, "suffix" : "" }, { "dropping-particle" : "", "family" : "Brachat", "given" : "Sophie", "non-dropping-particle" : "", "parse-names" : false, "suffix" : "" }, { "dropping-particle" : "", "family" : "Campanaro", "given" : "Stefano", "non-dropping-particle" : "", "parse-names" : false, "suffix" : "" }, { "dropping-particle" : "", "family" : "Curtiss", "given" : "Matt", "non-dropping-particle" : "", "parse-names" : false, "suffix" : "" }, { "dropping-particle" : "", "family" : "Davis", "given" : "Karen", "non-dropping-particle" : "", "parse-names" : false, "suffix" : "" }, { "dropping-particle" : "", "family" : "Deutschbauer", "given" : "Adam", "non-dropping-particle" : "", "parse-names" : false, "suffix" : "" }, { "dropping-particle" : "", "family" : "Entian", "given" : "Karl-Dieter", "non-dropping-particle" : "", "parse-names" : false, "suffix" : "" }, { "dropping-particle" : "", "family" : "Flaherty", "given" : "Patrick", "non-dropping-particle" : "", "parse-names" : false, "suffix" : "" }, { "dropping-particle" : "", "family" : "Foury", "given" : "Francoise", "non-dropping-particle" : "", "parse-names" : false, "suffix" : "" }, { "dropping-particle" : "", "family" : "Garfinkel", "given" : "David J.", "non-dropping-particle" : "", "parse-names" : false, "suffix" : "" }, { "dropping-particle" : "", "family" : "Gerstein", "given" : "Mark", "non-dropping-particle" : "", "parse-names" : false, "suffix" : "" }, { "dropping-particle" : "", "family" : "Gotte", "given" : "Deanna", "non-dropping-particle" : "", "parse-names" : false, "suffix" : "" }, { "dropping-particle" : "", "family" : "G\u00fcldener", "given" : "Ulrich", "non-dropping-particle" : "", "parse-names" : false, "suffix" : "" }, { "dropping-particle" : "", "family" : "Hegemann", "given" : "Johannes H.", "non-dropping-particle" : "", "parse-names" : false, "suffix" : "" }, { "dropping-particle" : "", "family" : "Hempel", "given" : "Svenja", "non-dropping-particle" : "", "parse-names" : false, "suffix" : "" }, { "dropping-particle" : "", "family" : "Herman", "given" : "Zelek", "non-dropping-particle" : "", "parse-names" : false, "suffix" : "" }, { "dropping-particle" : "", "family" : "Jaramillo", "given" : "Daniel F.", "non-dropping-particle" : "", "parse-names" : false, "suffix" : "" }, { "dropping-particle" : "", "family" : "Kelly", "given" : "Diane E.", "non-dropping-particle" : "", "parse-names" : false, "suffix" : "" }, { "dropping-particle" : "", "family" : "Kelly", "given" : "Steven L.", "non-dropping-particle" : "", "parse-names" : false, "suffix" : "" }, { "dropping-particle" : "", "family" : "K\u00f6tter", "given" : "Peter", "non-dropping-particle" : "", "parse-names" : false, "suffix" : "" }, { "dropping-particle" : "", "family" : "LaBonte", "given" : "Darlene", "non-dropping-particle" : "", "parse-names" : false, "suffix" : "" }, { "dropping-particle" : "", "family" : "Lamb", "given" : "David C.", "non-dropping-particle" : "", "parse-names" : false, "suffix" : "" }, { "dropping-particle" : "", "family" : "Lan", "given" : "Ning", "non-dropping-particle" : "", "parse-names" : false, "suffix" : "" }, { "dropping-particle" : "", "family" : "Liang", "given" : "Hong", "non-dropping-particle" : "", "parse-names" : false, "suffix" : "" }, { "dropping-particle" : "", "family" : "Liao", "given" : "Hong", "non-dropping-particle" : "", "parse-names" : false, "suffix" : "" }, { "dropping-particle" : "", "family" : "Liu", "given" : "Lucy", "non-dropping-particle" : "", "parse-names" : false, "suffix" : "" }, { "dropping-particle" : "", "family" : "Luo", "given" : "Chuanyun", "non-dropping-particle" : "", "parse-names" : false, "suffix" : "" }, { "dropping-particle" : "", "family" : "Lussier", "given" : "Marc", "non-dropping-particle" : "", "parse-names" : false, "suffix" : "" }, { "dropping-particle" : "", "family" : "Mao", "given" : "Rong", "non-dropping-particle" : "", "parse-names" : false, "suffix" : "" }, { "dropping-particle" : "", "family" : "Menard", "given" : "Patrice", "non-dropping-particle" : "", "parse-names" : false, "suffix" : "" }, { "dropping-particle" : "", "family" : "Ooi", "given" : "Siew Loon", "non-dropping-particle" : "", "parse-names" : false, "suffix" : "" }, { "dropping-particle" : "", "family" : "Revuelta", "given" : "Jose L.", "non-dropping-particle" : "", "parse-names" : false, "suffix" : "" }, { "dropping-particle" : "", "family" : "Roberts", "given" : "Christopher J.", "non-dropping-particle" : "", "parse-names" : false, "suffix" : "" }, { "dropping-particle" : "", "family" : "Rose", "given" : "Matthias", "non-dropping-particle" : "", "parse-names" : false, "suffix" : "" }, { "dropping-particle" : "", "family" : "Ross-Macdonald", "given" : "Petra", "non-dropping-particle" : "", "parse-names" : false, "suffix" : "" }, { "dropping-particle" : "", "family" : "Scherens", "given" : "Bart", "non-dropping-particle" : "", "parse-names" : false, "suffix" : "" }, { "dropping-particle" : "", "family" : "Schimmack", "given" : "Greg", "non-dropping-particle" : "", "parse-names" : false, "suffix" : "" }, { "dropping-particle" : "", "family" : "Shafer", "given" : "Brenda", "non-dropping-particle" : "", "parse-names" : false, "suffix" : "" }, { "dropping-particle" : "", "family" : "Shoemaker", "given" : "Daniel D.", "non-dropping-particle" : "", "parse-names" : false, "suffix" : "" }, { "dropping-particle" : "", "family" : "Sookhai-Mahadeo", "given" : "Sharon", "non-dropping-particle" : "", "parse-names" : false, "suffix" : "" }, { "dropping-particle" : "", "family" : "Storms", "given" : "Reginald K.", "non-dropping-particle" : "", "parse-names" : false, "suffix" : "" }, { "dropping-particle" : "", "family" : "Strathern", "given" : "Jeffrey N.", "non-dropping-particle" : "", "parse-names" : false, "suffix" : "" }, { "dropping-particle" : "", "family" : "Valle", "given" : "Giorgio", "non-dropping-particle" : "", "parse-names" : false, "suffix" : "" }, { "dropping-particle" : "", "family" : "Voet", "given" : "Marleen", "non-dropping-particle" : "", "parse-names" : false, "suffix" : "" }, { "dropping-particle" : "", "family" : "Volckaert", "given" : "Guido", "non-dropping-particle" : "", "parse-names" : false, "suffix" : "" }, { "dropping-particle" : "", "family" : "Wang", "given" : "Ching-yun", "non-dropping-particle" : "", "parse-names" : false, "suffix" : "" }, { "dropping-particle" : "", "family" : "Ward", "given" : "Teresa R.", "non-dropping-particle" : "", "parse-names" : false, "suffix" : "" }, { "dropping-particle" : "", "family" : "Wilhelmy", "given" : "Julie", "non-dropping-particle" : "", "parse-names" : false, "suffix" : "" }, { "dropping-particle" : "", "family" : "Winzeler", "given" : "Elizabeth A.", "non-dropping-particle" : "", "parse-names" : false, "suffix" : "" }, { "dropping-particle" : "", "family" : "Yang", "given" : "Yonghong", "non-dropping-particle" : "", "parse-names" : false, "suffix" : "" }, { "dropping-particle" : "", "family" : "Yen", "given" : "Grace", "non-dropping-particle" : "", "parse-names" : false, "suffix" : "" }, { "dropping-particle" : "", "family" : "Youngman", "given" : "Elaine", "non-dropping-particle" : "", "parse-names" : false, "suffix" : "" }, { "dropping-particle" : "", "family" : "Yu", "given" : "Kexin", "non-dropping-particle" : "", "parse-names" : false, "suffix" : "" }, { "dropping-particle" : "", "family" : "Bussey", "given" : "Howard", "non-dropping-particle" : "", "parse-names" : false, "suffix" : "" }, { "dropping-particle" : "", "family" : "Boeke", "given" : "Jef D.", "non-dropping-particle" : "", "parse-names" : false, "suffix" : "" }, { "dropping-particle" : "", "family" : "Snyder", "given" : "Michael", "non-dropping-particle" : "", "parse-names" : false, "suffix" : "" }, { "dropping-particle" : "", "family" : "Philippsen", "given" : "Peter", "non-dropping-particle" : "", "parse-names" : false, "suffix" : "" }, { "dropping-particle" : "", "family" : "Davis", "given" : "Ronald W.", "non-dropping-particle" : "", "parse-names" : false, "suffix" : "" }, { "dropping-particle" : "", "family" : "Johnston", "given" : "Mark", "non-dropping-particle" : "", "parse-names" : false, "suffix" : "" } ], "container-title" : "Nature", "id" : "ITEM-1", "issue" : "6896", "issued" : { "date-parts" : [ [ "2002", "7", "25" ] ] }, "page" : "387-391", "publisher" : "Nature Publishing Group", "title" : "Functional profiling of the Saccharomyces cerevisiae genome", "type" : "article-journal", "volume" : "418" }, "uris" : [ "http://www.mendeley.com/documents/?uuid=3d2790c5-a10d-35c6-87a2-ed8de43994f4" ] } ], "mendeley" : { "formattedCitation" : "&lt;sup&gt;6&lt;/sup&gt;", "plainTextFormattedCitation" : "6", "previouslyFormattedCitation" : "&lt;sup&gt;6&lt;/sup&gt;" }, "properties" : { "noteIndex" : 0 }, "schema" : "https://github.com/citation-style-language/schema/raw/master/csl-citation.json" }</w:instrText>
      </w:r>
      <w:ins w:id="110" w:author="Frederick Roth" w:date="2018-07-26T14:19:00Z">
        <w:r w:rsidR="009A74DE">
          <w:rPr>
            <w:lang w:val="en-CA"/>
          </w:rPr>
          <w:fldChar w:fldCharType="separate"/>
        </w:r>
      </w:ins>
      <w:r w:rsidR="00082D7A" w:rsidRPr="00082D7A">
        <w:rPr>
          <w:noProof/>
          <w:vertAlign w:val="superscript"/>
          <w:lang w:val="en-CA"/>
        </w:rPr>
        <w:t>6</w:t>
      </w:r>
      <w:ins w:id="111" w:author="Frederick Roth" w:date="2018-07-26T14:19:00Z">
        <w:r w:rsidR="009A74DE">
          <w:rPr>
            <w:lang w:val="en-CA"/>
          </w:rPr>
          <w:fldChar w:fldCharType="end"/>
        </w:r>
        <w:r w:rsidR="009A74DE">
          <w:rPr>
            <w:lang w:val="en-CA"/>
          </w:rPr>
          <w:t xml:space="preserve"> to ~5,000 when genes are perturbed in pairs</w:t>
        </w:r>
        <w:r w:rsidR="009A74DE" w:rsidRPr="00233F15">
          <w:rPr>
            <w:lang w:val="en-CA"/>
          </w:rPr>
          <w:fldChar w:fldCharType="begin" w:fldLock="1"/>
        </w:r>
      </w:ins>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ins w:id="112" w:author="Frederick Roth" w:date="2018-07-26T14:19:00Z">
        <w:r w:rsidR="009A74DE" w:rsidRPr="00233F15">
          <w:rPr>
            <w:lang w:val="en-CA"/>
          </w:rPr>
          <w:fldChar w:fldCharType="separate"/>
        </w:r>
        <w:r w:rsidR="009A74DE" w:rsidRPr="00233F15">
          <w:rPr>
            <w:noProof/>
            <w:vertAlign w:val="superscript"/>
            <w:lang w:val="en-CA"/>
          </w:rPr>
          <w:t>5</w:t>
        </w:r>
        <w:r w:rsidR="009A74DE" w:rsidRPr="00233F15">
          <w:rPr>
            <w:lang w:val="en-CA"/>
          </w:rPr>
          <w:fldChar w:fldCharType="end"/>
        </w:r>
        <w:r w:rsidR="009A74DE">
          <w:rPr>
            <w:lang w:val="en-CA"/>
          </w:rPr>
          <w:t xml:space="preserve">.  </w:t>
        </w:r>
      </w:ins>
    </w:p>
    <w:p w14:paraId="6E612F15" w14:textId="77544B30" w:rsidR="00CE762F" w:rsidRDefault="00A54C80">
      <w:pPr>
        <w:jc w:val="both"/>
        <w:rPr>
          <w:lang w:val="en-CA"/>
        </w:rPr>
        <w:pPrChange w:id="113" w:author="Frederick Roth" w:date="2018-07-26T13:59:00Z">
          <w:pPr>
            <w:ind w:firstLine="720"/>
            <w:jc w:val="both"/>
          </w:pPr>
        </w:pPrChange>
      </w:pPr>
      <w:ins w:id="114" w:author="Albi Celaj" w:date="2018-07-26T14:43:00Z">
        <w:r>
          <w:rPr>
            <w:lang w:val="en-CA"/>
          </w:rPr>
          <w:t xml:space="preserve">Furthermore, </w:t>
        </w:r>
      </w:ins>
      <w:del w:id="115" w:author="Frederick Roth" w:date="2018-07-26T14:15:00Z">
        <w:r w:rsidR="009D20C7" w:rsidDel="00612A16">
          <w:rPr>
            <w:lang w:val="en-CA"/>
          </w:rPr>
          <w:delText xml:space="preserve">This </w:delText>
        </w:r>
      </w:del>
      <w:ins w:id="116" w:author="Albi Celaj" w:date="2018-07-26T14:43:00Z">
        <w:r>
          <w:rPr>
            <w:lang w:val="en-CA"/>
          </w:rPr>
          <w:t>t</w:t>
        </w:r>
      </w:ins>
      <w:ins w:id="117" w:author="Frederick Roth" w:date="2018-07-26T14:15:00Z">
        <w:del w:id="118" w:author="Albi Celaj" w:date="2018-07-26T14:43:00Z">
          <w:r w:rsidR="00612A16" w:rsidDel="00A54C80">
            <w:rPr>
              <w:lang w:val="en-CA"/>
            </w:rPr>
            <w:delText>T</w:delText>
          </w:r>
        </w:del>
        <w:r w:rsidR="00612A16">
          <w:rPr>
            <w:lang w:val="en-CA"/>
          </w:rPr>
          <w:t xml:space="preserve">he resulting </w:t>
        </w:r>
      </w:ins>
      <w:del w:id="119" w:author="Frederick Roth" w:date="2018-07-26T14:15:00Z">
        <w:r w:rsidR="002A71EC" w:rsidDel="00612A16">
          <w:rPr>
            <w:lang w:val="en-CA"/>
          </w:rPr>
          <w:delText xml:space="preserve">genome-wide </w:delText>
        </w:r>
      </w:del>
      <w:r w:rsidR="009D20C7">
        <w:rPr>
          <w:lang w:val="en-CA"/>
        </w:rPr>
        <w:t>genetic interaction map</w:t>
      </w:r>
      <w:ins w:id="120" w:author="Albi Celaj" w:date="2018-08-03T19:37:00Z">
        <w:r w:rsidR="001E2EE0">
          <w:rPr>
            <w:lang w:val="en-CA"/>
          </w:rPr>
          <w:t xml:space="preserve"> </w:t>
        </w:r>
      </w:ins>
      <w:del w:id="121" w:author="Albi Celaj" w:date="2018-07-26T14:43:00Z">
        <w:r w:rsidR="009D20C7" w:rsidDel="00A54C80">
          <w:rPr>
            <w:lang w:val="en-CA"/>
          </w:rPr>
          <w:delText xml:space="preserve"> </w:delText>
        </w:r>
      </w:del>
      <w:del w:id="122" w:author="Frederick Roth" w:date="2018-07-26T14:15:00Z">
        <w:r w:rsidR="009D20C7" w:rsidDel="00612A16">
          <w:rPr>
            <w:lang w:val="en-CA"/>
          </w:rPr>
          <w:delText xml:space="preserve">could </w:delText>
        </w:r>
      </w:del>
      <w:ins w:id="123" w:author="Frederick Roth" w:date="2018-07-26T14:15:00Z">
        <w:r w:rsidR="00612A16">
          <w:rPr>
            <w:lang w:val="en-CA"/>
          </w:rPr>
          <w:t>enable</w:t>
        </w:r>
      </w:ins>
      <w:ins w:id="124" w:author="Albi Celaj" w:date="2018-07-27T18:02:00Z">
        <w:r w:rsidR="00767DD8">
          <w:rPr>
            <w:lang w:val="en-CA"/>
          </w:rPr>
          <w:t>d</w:t>
        </w:r>
      </w:ins>
      <w:ins w:id="125" w:author="Frederick Roth" w:date="2018-07-26T14:15:00Z">
        <w:del w:id="126" w:author="Albi Celaj" w:date="2018-07-26T14:43:00Z">
          <w:r w:rsidR="00612A16" w:rsidDel="007A0851">
            <w:rPr>
              <w:lang w:val="en-CA"/>
            </w:rPr>
            <w:delText>d</w:delText>
          </w:r>
        </w:del>
        <w:r w:rsidR="00612A16">
          <w:rPr>
            <w:lang w:val="en-CA"/>
          </w:rPr>
          <w:t xml:space="preserve"> </w:t>
        </w:r>
      </w:ins>
      <w:ins w:id="127" w:author="Frederick Roth" w:date="2018-07-26T14:16:00Z">
        <w:r w:rsidR="00612A16">
          <w:rPr>
            <w:lang w:val="en-CA"/>
          </w:rPr>
          <w:t xml:space="preserve">genes to be </w:t>
        </w:r>
      </w:ins>
      <w:r w:rsidR="009D20C7" w:rsidRPr="00233F15">
        <w:rPr>
          <w:lang w:val="en-CA"/>
        </w:rPr>
        <w:t>cluster</w:t>
      </w:r>
      <w:ins w:id="128" w:author="Frederick Roth" w:date="2018-07-26T14:16:00Z">
        <w:r w:rsidR="00612A16">
          <w:rPr>
            <w:lang w:val="en-CA"/>
          </w:rPr>
          <w:t xml:space="preserve">ed </w:t>
        </w:r>
      </w:ins>
      <w:del w:id="129" w:author="Frederick Roth" w:date="2018-07-26T14:16:00Z">
        <w:r w:rsidR="009D20C7" w:rsidRPr="00233F15" w:rsidDel="00612A16">
          <w:rPr>
            <w:lang w:val="en-CA"/>
          </w:rPr>
          <w:delText xml:space="preserve"> genes </w:delText>
        </w:r>
      </w:del>
      <w:r w:rsidR="009D20C7" w:rsidRPr="00233F15">
        <w:rPr>
          <w:lang w:val="en-CA"/>
        </w:rPr>
        <w:t>into functional groups</w:t>
      </w:r>
      <w:r w:rsidR="009D20C7" w:rsidRPr="00233F15">
        <w:rPr>
          <w:lang w:val="en-CA"/>
        </w:rPr>
        <w:fldChar w:fldCharType="begin" w:fldLock="1"/>
      </w:r>
      <w:r w:rsidR="00735DC9">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"&lt;sup&gt;5,7&lt;/sup&gt;", "plainTextFormattedCitation" : "5,7", "previouslyFormattedCitation" : "&lt;sup&gt;5,7&lt;/sup&gt;" }, "properties" : { "noteIndex" : 0 }, "schema" : "https://github.com/citation-style-language/schema/raw/master/csl-citation.json" }</w:instrText>
      </w:r>
      <w:r w:rsidR="009D20C7" w:rsidRPr="00233F15">
        <w:rPr>
          <w:lang w:val="en-CA"/>
        </w:rPr>
        <w:fldChar w:fldCharType="separate"/>
      </w:r>
      <w:r w:rsidR="00082D7A" w:rsidRPr="00082D7A">
        <w:rPr>
          <w:noProof/>
          <w:vertAlign w:val="superscript"/>
          <w:lang w:val="en-CA"/>
        </w:rPr>
        <w:t>5,7</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735DC9">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"&lt;sup&gt;8&lt;/sup&gt;", "plainTextFormattedCitation" : "8", "previouslyFormattedCitation" : "&lt;sup&gt;8&lt;/sup&gt;" }, "properties" : { "noteIndex" : 0 }, "schema" : "https://github.com/citation-style-language/schema/raw/master/csl-citation.json" }</w:instrText>
      </w:r>
      <w:r w:rsidR="00B65A07" w:rsidRPr="00233F15">
        <w:rPr>
          <w:lang w:val="en-CA"/>
        </w:rPr>
        <w:fldChar w:fldCharType="separate"/>
      </w:r>
      <w:r w:rsidR="00082D7A" w:rsidRPr="00082D7A">
        <w:rPr>
          <w:noProof/>
          <w:vertAlign w:val="superscript"/>
          <w:lang w:val="en-CA"/>
        </w:rPr>
        <w:t>8</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735DC9">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"&lt;sup&gt;9&lt;/sup&gt;", "plainTextFormattedCitation" : "9", "previouslyFormattedCitation" : "&lt;sup&gt;9&lt;/sup&gt;" }, "properties" : { "noteIndex" : 0 }, "schema" : "https://github.com/citation-style-language/schema/raw/master/csl-citation.json" }</w:instrText>
      </w:r>
      <w:r w:rsidR="00B65A07" w:rsidRPr="00233F15">
        <w:rPr>
          <w:lang w:val="en-CA"/>
        </w:rPr>
        <w:fldChar w:fldCharType="separate"/>
      </w:r>
      <w:r w:rsidR="00082D7A" w:rsidRPr="00082D7A">
        <w:rPr>
          <w:noProof/>
          <w:vertAlign w:val="superscript"/>
          <w:lang w:val="en-CA"/>
        </w:rPr>
        <w:t>9</w:t>
      </w:r>
      <w:r w:rsidR="00B65A07" w:rsidRPr="00233F15">
        <w:rPr>
          <w:lang w:val="en-CA"/>
        </w:rPr>
        <w:fldChar w:fldCharType="end"/>
      </w:r>
      <w:r w:rsidR="00B65A07">
        <w:rPr>
          <w:lang w:val="en-CA"/>
        </w:rPr>
        <w:t xml:space="preserve">.  </w:t>
      </w:r>
      <w:del w:id="130" w:author="Frederick Roth" w:date="2018-07-26T14:17:00Z">
        <w:r w:rsidR="00CE762F" w:rsidDel="00612A16">
          <w:rPr>
            <w:lang w:val="en-CA"/>
          </w:rPr>
          <w:delText xml:space="preserve">Even if preliminary functional annotation is a </w:delText>
        </w:r>
      </w:del>
      <w:del w:id="131" w:author="Frederick Roth" w:date="2018-07-26T14:16:00Z">
        <w:r w:rsidR="00CE762F" w:rsidDel="00612A16">
          <w:rPr>
            <w:lang w:val="en-CA"/>
          </w:rPr>
          <w:delText>role</w:delText>
        </w:r>
      </w:del>
      <w:del w:id="132" w:author="Frederick Roth" w:date="2018-07-26T14:17:00Z">
        <w:r w:rsidR="00CE762F" w:rsidDel="00612A16">
          <w:rPr>
            <w:lang w:val="en-CA"/>
          </w:rPr>
          <w:delText xml:space="preserve">, genome- single-knockouts in yeast </w:delText>
        </w:r>
        <w:r w:rsidR="000C727A" w:rsidDel="00612A16">
          <w:rPr>
            <w:lang w:val="en-CA"/>
          </w:rPr>
          <w:delText xml:space="preserve">had </w:delText>
        </w:r>
        <w:r w:rsidR="002A71EC" w:rsidDel="00612A16">
          <w:rPr>
            <w:lang w:val="en-CA"/>
          </w:rPr>
          <w:delText>reveal</w:delText>
        </w:r>
        <w:r w:rsidR="000C727A" w:rsidDel="00612A16">
          <w:rPr>
            <w:lang w:val="en-CA"/>
          </w:rPr>
          <w:delText>ed</w:delText>
        </w:r>
        <w:r w:rsidR="00B65A07" w:rsidDel="00612A16">
          <w:rPr>
            <w:lang w:val="en-CA"/>
          </w:rPr>
          <w:delText xml:space="preserve"> a growth phenotype </w:delText>
        </w:r>
        <w:r w:rsidR="00CE762F" w:rsidDel="00612A16">
          <w:rPr>
            <w:lang w:val="en-CA"/>
          </w:rPr>
          <w:delText xml:space="preserve">under standard growth conditions for </w:delText>
        </w:r>
      </w:del>
      <w:del w:id="133" w:author="Frederick Roth" w:date="2018-07-26T14:18:00Z">
        <w:r w:rsidR="00CE762F" w:rsidDel="009A74DE">
          <w:rPr>
            <w:lang w:val="en-CA"/>
          </w:rPr>
          <w:delText xml:space="preserve">only </w:delText>
        </w:r>
      </w:del>
      <w:del w:id="134" w:author="Frederick Roth" w:date="2018-07-26T14:19:00Z">
        <w:r w:rsidR="00CE762F" w:rsidDel="009A74DE">
          <w:rPr>
            <w:lang w:val="en-CA"/>
          </w:rPr>
          <w:delText>~2,000 genes</w:delText>
        </w:r>
        <w:r w:rsidR="00CE762F" w:rsidDel="009A74DE">
          <w:rPr>
            <w:lang w:val="en-CA"/>
          </w:rPr>
          <w:fldChar w:fldCharType="begin" w:fldLock="1"/>
        </w:r>
        <w:r w:rsidR="00CE762F" w:rsidDel="009A74DE">
          <w:rPr>
            <w:lang w:val="en-CA"/>
          </w:rPr>
          <w:delInstrText>ADDIN CSL_CITATION { "citationItems" : [ { "id" : "ITEM-1", "itemData" : { "DOI" : "10.1038/nature00935", "ISSN" : "0028-0836", "abstract" : "Functional profiling of the &lt;i&gt;Saccharomyces cerevisiae&lt;/i&gt; genome", "author" : [ { "dropping-particle" : "", "family" : "Giaever", "given" : "Guri", "non-dropping-particle" : "", "parse-names" : false, "suffix" : "" }, { "dropping-particle" : "", "family" : "Chu", "given" : "Angela M.", "non-dropping-particle" : "", "parse-names" : false, "suffix" : "" }, { "dropping-particle" : "", "family" : "Ni", "given" : "Li", "non-dropping-particle" : "", "parse-names" : false, "suffix" : "" }, { "dropping-particle" : "", "family" : "Connelly", "given" : "Carla", "non-dropping-particle" : "", "parse-names" : false, "suffix" : "" }, { "dropping-particle" : "", "family" : "Riles", "given" : "Linda", "non-dropping-particle" : "", "parse-names" : false, "suffix" : "" }, { "dropping-particle" : "", "family" : "V\u00e9ronneau", "given" : "Steeve", "non-dropping-particle" : "", "parse-names" : false, "suffix" : "" }, { "dropping-particle" : "", "family" : "Dow", "given" : "Sally", "non-dropping-particle" : "", "parse-names" : false, "suffix" : "" }, { "dropping-particle" : "", "family" : "Lucau-Danila", "given" : "Ankuta", "non-dropping-particle" : "", "parse-names" : false, "suffix" : "" }, { "dropping-particle" : "", "family" : "Anderson", "given" : "Keith", "non-dropping-particle" : "", "parse-names" : false, "suffix" : "" }, { "dropping-particle" : "", "family" : "Andr\u00e9", "given" : "Bruno", "non-dropping-particle" : "", "parse-names" : false, "suffix" : "" }, { "dropping-particle" : "", "family" : "Arkin", "given" : "Adam P.", "non-dropping-particle" : "", "parse-names" : false, "suffix" : "" }, { "dropping-particle" : "", "family" : "Astromoff", "given" : "Anna", "non-dropping-particle" : "", "parse-names" : false, "suffix" : "" }, { "dropping-particle" : "", "family" : "Bakkoury", "given" : "Mohamed", "non-dropping-particle" : "El", "parse-names" : false, "suffix" : "" }, { "dropping-particle" : "", "family" : "Bangham", "given" : "Rhonda", "non-dropping-particle" : "", "parse-names" : false, "suffix" : "" }, { "dropping-particle" : "", "family" : "Benito", "given" : "Rocio", "non-dropping-particle" : "", "parse-names" : false, "suffix" : "" }, { "dropping-particle" : "", "family" : "Brachat", "given" : "Sophie", "non-dropping-particle" : "", "parse-names" : false, "suffix" : "" }, { "dropping-particle" : "", "family" : "Campanaro", "given" : "Stefano", "non-dropping-particle" : "", "parse-names" : false, "suffix" : "" }, { "dropping-particle" : "", "family" : "Curtiss", "given" : "Matt", "non-dropping-particle" : "", "parse-names" : false, "suffix" : "" }, { "dropping-particle" : "", "family" : "Davis", "given" : "Karen", "non-dropping-particle" : "", "parse-names" : false, "suffix" : "" }, { "dropping-particle" : "", "family" : "Deutschbauer", "given" : "Adam", "non-dropping-particle" : "", "parse-names" : false, "suffix" : "" }, { "dropping-particle" : "", "family" : "Entian", "given" : "Karl-Dieter", "non-dropping-particle" : "", "parse-names" : false, "suffix" : "" }, { "dropping-particle" : "", "family" : "Flaherty", "given" : "Patrick", "non-dropping-particle" : "", "parse-names" : false, "suffix" : "" }, { "dropping-particle" : "", "family" : "Foury", "given" : "Francoise", "non-dropping-particle" : "", "parse-names" : false, "suffix" : "" }, { "dropping-particle" : "", "family" : "Garfinkel", "given" : "David J.", "non-dropping-particle" : "", "parse-names" : false, "suffix" : "" }, { "dropping-particle" : "", "family" : "Gerstein", "given" : "Mark", "non-dropping-particle" : "", "parse-names" : false, "suffix" : "" }, { "dropping-particle" : "", "family" : "Gotte", "given" : "Deanna", "non-dropping-particle" : "", "parse-names" : false, "suffix" : "" }, { "dropping-particle" : "", "family" : "G\u00fcldener", "given" : "Ulrich", "non-dropping-particle" : "", "parse-names" : false, "suffix" : "" }, { "dropping-particle" : "", "family" : "Hegemann", "given" : "Johannes H.", "non-dropping-particle" : "", "parse-names" : false, "suffix" : "" }, { "dropping-particle" : "", "family" : "Hempel", "given" : "Svenja", "non-dropping-particle" : "", "parse-names" : false, "suffix" : "" }, { "dropping-particle" : "", "family" : "Herman", "given" : "Zelek", "non-dropping-particle" : "", "parse-names" : false, "suffix" : "" }, { "dropping-particle" : "", "family" : "Jaramillo", "given" : "Daniel F.", "non-dropping-particle" : "", "parse-names" : false, "suffix" : "" }, { "dropping-particle" : "", "family" : "Kelly", "given" : "Diane E.", "non-dropping-particle" : "", "parse-names" : false, "suffix" : "" }, { "dropping-particle" : "", "family" : "Kelly", "given" : "Steven L.", "non-dropping-particle" : "", "parse-names" : false, "suffix" : "" }, { "dropping-particle" : "", "family" : "K\u00f6tter", "given" : "Peter", "non-dropping-particle" : "", "parse-names" : false, "suffix" : "" }, { "dropping-particle" : "", "family" : "LaBonte", "given" : "Darlene", "non-dropping-particle" : "", "parse-names" : false, "suffix" : "" }, { "dropping-particle" : "", "family" : "Lamb", "given" : "David C.", "non-dropping-particle" : "", "parse-names" : false, "suffix" : "" }, { "dropping-particle" : "", "family" : "Lan", "given" : "Ning", "non-dropping-particle" : "", "parse-names" : false, "suffix" : "" }, { "dropping-particle" : "", "family" : "Liang", "given" : "Hong", "non-dropping-particle" : "", "parse-names" : false, "suffix" : "" }, { "dropping-particle" : "", "family" : "Liao", "given" : "Hong", "non-dropping-particle" : "", "parse-names" : false, "suffix" : "" }, { "dropping-particle" : "", "family" : "Liu", "given" : "Lucy", "non-dropping-particle" : "", "parse-names" : false, "suffix" : "" }, { "dropping-particle" : "", "family" : "Luo", "given" : "Chuanyun", "non-dropping-particle" : "", "parse-names" : false, "suffix" : "" }, { "dropping-particle" : "", "family" : "Lussier", "given" : "Marc", "non-dropping-particle" : "", "parse-names" : false, "suffix" : "" }, { "dropping-particle" : "", "family" : "Mao", "given" : "Rong", "non-dropping-particle" : "", "parse-names" : false, "suffix" : "" }, { "dropping-particle" : "", "family" : "Menard", "given" : "Patrice", "non-dropping-particle" : "", "parse-names" : false, "suffix" : "" }, { "dropping-particle" : "", "family" : "Ooi", "given" : "Siew Loon", "non-dropping-particle" : "", "parse-names" : false, "suffix" : "" }, { "dropping-particle" : "", "family" : "Revuelta", "given" : "Jose L.", "non-dropping-particle" : "", "parse-names" : false, "suffix" : "" }, { "dropping-particle" : "", "family" : "Roberts", "given" : "Christopher J.", "non-dropping-particle" : "", "parse-names" : false, "suffix" : "" }, { "dropping-particle" : "", "family" : "Rose", "given" : "Matthias", "non-dropping-particle" : "", "parse-names" : false, "suffix" : "" }, { "dropping-particle" : "", "family" : "Ross-Macdonald", "given" : "Petra", "non-dropping-particle" : "", "parse-names" : false, "suffix" : "" }, { "dropping-particle" : "", "family" : "Scherens", "given" : "Bart", "non-dropping-particle" : "", "parse-names" : false, "suffix" : "" }, { "dropping-particle" : "", "family" : "Schimmack", "given" : "Greg", "non-dropping-particle" : "", "parse-names" : false, "suffix" : "" }, { "dropping-particle" : "", "family" : "Shafer", "given" : "Brenda", "non-dropping-particle" : "", "parse-names" : false, "suffix" : "" }, { "dropping-particle" : "", "family" : "Shoemaker", "given" : "Daniel D.", "non-dropping-particle" : "", "parse-names" : false, "suffix" : "" }, { "dropping-particle" : "", "family" : "Sookhai-Mahadeo", "given" : "Sharon", "non-dropping-particle" : "", "parse-names" : false, "suffix" : "" }, { "dropping-particle" : "", "family" : "Storms", "given" : "Reginald K.", "non-dropping-particle" : "", "parse-names" : false, "suffix" : "" }, { "dropping-particle" : "", "family" : "Strathern", "given" : "Jeffrey N.", "non-dropping-particle" : "", "parse-names" : false, "suffix" : "" }, { "dropping-particle" : "", "family" : "Valle", "given" : "Giorgio", "non-dropping-particle" : "", "parse-names" : false, "suffix" : "" }, { "dropping-particle" : "", "family" : "Voet", "given" : "Marleen", "non-dropping-particle" : "", "parse-names" : false, "suffix" : "" }, { "dropping-particle" : "", "family" : "Volckaert", "given" : "Guido", "non-dropping-particle" : "", "parse-names" : false, "suffix" : "" }, { "dropping-particle" : "", "family" : "Wang", "given" : "Ching-yun", "non-dropping-particle" : "", "parse-names" : false, "suffix" : "" }, { "dropping-particle" : "", "family" : "Ward", "given" : "Teresa R.", "non-dropping-particle" : "", "parse-names" : false, "suffix" : "" }, { "dropping-particle" : "", "family" : "Wilhelmy", "given" : "Julie", "non-dropping-particle" : "", "parse-names" : false, "suffix" : "" }, { "dropping-particle" : "", "family" : "Winzeler", "given" : "Elizabeth A.", "non-dropping-particle" : "", "parse-names" : false, "suffix" : "" }, { "dropping-particle" : "", "family" : "Yang", "given" : "Yonghong", "non-dropping-particle" : "", "parse-names" : false, "suffix" : "" }, { "dropping-particle" : "", "family" : "Yen", "given" : "Grace", "non-dropping-particle" : "", "parse-names" : false, "suffix" : "" }, { "dropping-particle" : "", "family" : "Youngman", "given" : "Elaine", "non-dropping-particle" : "", "parse-names" : false, "suffix" : "" }, { "dropping-particle" : "", "family" : "Yu", "given" : "Kexin", "non-dropping-particle" : "", "parse-names" : false, "suffix" : "" }, { "dropping-particle" : "", "family" : "Bussey", "given" : "Howard", "non-dropping-particle" : "", "parse-names" : false, "suffix" : "" }, { "dropping-particle" : "", "family" : "Boeke", "given" : "Jef D.", "non-dropping-particle" : "", "parse-names" : false, "suffix" : "" }, { "dropping-particle" : "", "family" : "Snyder", "given" : "Michael", "non-dropping-particle" : "", "parse-names" : false, "suffix" : "" }, { "dropping-particle" : "", "family" : "Philippsen", "given" : "Peter", "non-dropping-particle" : "", "parse-names" : false, "suffix" : "" }, { "dropping-particle" : "", "family" : "Davis", "given" : "Ronald W.", "non-dropping-particle" : "", "parse-names" : false, "suffix" : "" }, { "dropping-particle" : "", "family" : "Johnston", "given" : "Mark", "non-dropping-particle" : "", "parse-names" : false, "suffix" : "" } ], "container-title" : "Nature", "id" : "ITEM-1", "issue" : "6896", "issued" : { "date-parts" : [ [ "2002", "7", "25" ] ] }, "page" : "387-391", "publisher" : "Nature Publishing Group", "title" : "Functional profiling of the Saccharomyces cerevisiae genome", "type" : "article-journal", "volume" : "418" }, "uris" : [ "http://www.mendeley.com/documents/?uuid=3d2790c5-a10d-35c6-87a2-ed8de43994f4" ] } ], "mendeley" : { "formattedCitation" : "&lt;sup&gt;15&lt;/sup&gt;", "plainTextFormattedCitation" : "15", "previouslyFormattedCitation" : "&lt;sup&gt;15&lt;/sup&gt;" }, "properties" : {  }, "schema" : "https://github.com/citation-style-language/schema/raw/master/csl-citation.json" }</w:delInstrText>
        </w:r>
        <w:r w:rsidR="00CE762F" w:rsidDel="009A74DE">
          <w:rPr>
            <w:lang w:val="en-CA"/>
          </w:rPr>
          <w:fldChar w:fldCharType="separate"/>
        </w:r>
        <w:r w:rsidR="00CE762F" w:rsidRPr="00733C3A" w:rsidDel="009A74DE">
          <w:rPr>
            <w:noProof/>
            <w:vertAlign w:val="superscript"/>
            <w:lang w:val="en-CA"/>
          </w:rPr>
          <w:delText>15</w:delText>
        </w:r>
        <w:r w:rsidR="00CE762F" w:rsidDel="009A74DE">
          <w:rPr>
            <w:lang w:val="en-CA"/>
          </w:rPr>
          <w:fldChar w:fldCharType="end"/>
        </w:r>
      </w:del>
      <w:del w:id="135" w:author="Frederick Roth" w:date="2018-07-26T14:18:00Z">
        <w:r w:rsidR="00CE762F" w:rsidDel="009A74DE">
          <w:rPr>
            <w:lang w:val="en-CA"/>
          </w:rPr>
          <w:delText xml:space="preserve">, while </w:delText>
        </w:r>
      </w:del>
      <w:del w:id="136" w:author="Frederick Roth" w:date="2018-07-26T14:19:00Z">
        <w:r w:rsidR="00CE762F" w:rsidDel="009A74DE">
          <w:rPr>
            <w:lang w:val="en-CA"/>
          </w:rPr>
          <w:delText xml:space="preserve">~5,000 genes showed such a phenotype when combined with </w:delText>
        </w:r>
        <w:r w:rsidR="000C727A" w:rsidDel="009A74DE">
          <w:rPr>
            <w:lang w:val="en-CA"/>
          </w:rPr>
          <w:delText>another knockout</w:delText>
        </w:r>
        <w:r w:rsidR="00B65A07" w:rsidRPr="00233F15" w:rsidDel="009A74DE">
          <w:rPr>
            <w:lang w:val="en-CA"/>
          </w:rPr>
          <w:fldChar w:fldCharType="begin" w:fldLock="1"/>
        </w:r>
        <w:r w:rsidR="00B65A07" w:rsidDel="009A74DE">
          <w:rPr>
            <w:lang w:val="en-CA"/>
          </w:rPr>
          <w:del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 "schema" : "https://github.com/citation-style-language/schema/raw/master/csl-citation.json" }</w:delInstrText>
        </w:r>
        <w:r w:rsidR="00B65A07" w:rsidRPr="00233F15" w:rsidDel="009A74DE">
          <w:rPr>
            <w:lang w:val="en-CA"/>
          </w:rPr>
          <w:fldChar w:fldCharType="separate"/>
        </w:r>
        <w:r w:rsidR="00B65A07" w:rsidRPr="00233F15" w:rsidDel="009A74DE">
          <w:rPr>
            <w:noProof/>
            <w:vertAlign w:val="superscript"/>
            <w:lang w:val="en-CA"/>
          </w:rPr>
          <w:delText>5</w:delText>
        </w:r>
        <w:r w:rsidR="00B65A07" w:rsidRPr="00233F15" w:rsidDel="009A74DE">
          <w:rPr>
            <w:lang w:val="en-CA"/>
          </w:rPr>
          <w:fldChar w:fldCharType="end"/>
        </w:r>
        <w:r w:rsidR="00B65A07" w:rsidDel="009A74DE">
          <w:rPr>
            <w:lang w:val="en-CA"/>
          </w:rPr>
          <w:delText xml:space="preserve">.  </w:delText>
        </w:r>
      </w:del>
    </w:p>
    <w:p w14:paraId="756C5B10" w14:textId="77777777" w:rsidR="005C6714" w:rsidRDefault="005C6714">
      <w:pPr>
        <w:jc w:val="both"/>
        <w:rPr>
          <w:ins w:id="137" w:author="Frederick Roth" w:date="2018-07-26T13:59:00Z"/>
        </w:rPr>
        <w:pPrChange w:id="138" w:author="Frederick Roth" w:date="2018-07-26T14:20:00Z">
          <w:pPr>
            <w:ind w:firstLine="720"/>
            <w:jc w:val="both"/>
          </w:pPr>
        </w:pPrChange>
      </w:pPr>
    </w:p>
    <w:p w14:paraId="04E57597" w14:textId="06F74038" w:rsidR="00C8226B" w:rsidRDefault="00CE762F">
      <w:pPr>
        <w:jc w:val="both"/>
        <w:rPr>
          <w:ins w:id="139" w:author="Albi Celaj" w:date="2018-09-05T11:46:00Z"/>
          <w:lang w:val="en-CA"/>
        </w:rPr>
        <w:pPrChange w:id="140" w:author="Albi Celaj" w:date="2018-08-10T13:10:00Z">
          <w:pPr>
            <w:ind w:firstLine="720"/>
            <w:jc w:val="both"/>
          </w:pPr>
        </w:pPrChange>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ins w:id="141" w:author="Frederick Roth" w:date="2018-07-26T14:20:00Z">
        <w:r w:rsidR="009A74DE">
          <w:rPr>
            <w:lang w:val="en-CA"/>
          </w:rPr>
          <w:t xml:space="preserve">additional </w:t>
        </w:r>
      </w:ins>
      <w:r w:rsidR="00265774">
        <w:rPr>
          <w:lang w:val="en-CA"/>
        </w:rPr>
        <w:t>genetic interactions</w:t>
      </w:r>
      <w:r w:rsidR="006D2D1A">
        <w:rPr>
          <w:lang w:val="en-CA"/>
        </w:rPr>
        <w:t xml:space="preserve"> can arise </w:t>
      </w:r>
      <w:r w:rsidR="00FA0308">
        <w:rPr>
          <w:lang w:val="en-CA"/>
        </w:rPr>
        <w:t xml:space="preserve">from </w:t>
      </w:r>
      <w:ins w:id="142" w:author="Frederick Roth" w:date="2018-07-26T14:20:00Z">
        <w:r w:rsidR="009A74DE">
          <w:rPr>
            <w:lang w:val="en-CA"/>
          </w:rPr>
          <w:t xml:space="preserve">the simultaneous </w:t>
        </w:r>
      </w:ins>
      <w:del w:id="143" w:author="Frederick Roth" w:date="2018-07-26T14:20:00Z">
        <w:r w:rsidR="00FA0308" w:rsidDel="009A74DE">
          <w:rPr>
            <w:lang w:val="en-CA"/>
          </w:rPr>
          <w:delText xml:space="preserve">arbitrarily </w:delText>
        </w:r>
        <w:r w:rsidR="006D2D1A" w:rsidDel="009A74DE">
          <w:rPr>
            <w:lang w:val="en-CA"/>
          </w:rPr>
          <w:delText xml:space="preserve">complex </w:delText>
        </w:r>
        <w:r w:rsidR="00A05146" w:rsidDel="009A74DE">
          <w:rPr>
            <w:lang w:val="en-CA"/>
          </w:rPr>
          <w:delText>multi-variant</w:delText>
        </w:r>
        <w:r w:rsidR="006D2D1A" w:rsidDel="009A74DE">
          <w:rPr>
            <w:lang w:val="en-CA"/>
          </w:rPr>
          <w:delText xml:space="preserve"> combinations</w:delText>
        </w:r>
      </w:del>
      <w:ins w:id="144" w:author="Frederick Roth" w:date="2018-07-26T14:20:00Z">
        <w:r w:rsidR="009A74DE">
          <w:rPr>
            <w:lang w:val="en-CA"/>
          </w:rPr>
          <w:t>perturbation of more than two genes</w:t>
        </w:r>
      </w:ins>
      <w:r w:rsidR="001E20EF" w:rsidRPr="00233F15">
        <w:rPr>
          <w:lang w:val="en-CA"/>
        </w:rPr>
        <w:t>.</w:t>
      </w:r>
      <w:r w:rsidR="000C7E1E">
        <w:rPr>
          <w:lang w:val="en-CA"/>
        </w:rPr>
        <w:t xml:space="preserve"> </w:t>
      </w:r>
      <w:r w:rsidR="00B03EF8">
        <w:rPr>
          <w:lang w:val="en-CA"/>
        </w:rPr>
        <w:t xml:space="preserve"> </w:t>
      </w:r>
      <w:ins w:id="145" w:author="Frederick Roth" w:date="2018-07-26T14:23:00Z">
        <w:r w:rsidR="009A74DE">
          <w:rPr>
            <w:lang w:val="en-CA"/>
          </w:rPr>
          <w:t>I</w:t>
        </w:r>
      </w:ins>
      <w:ins w:id="146" w:author="Frederick Roth" w:date="2018-07-26T14:21:00Z">
        <w:r w:rsidR="009A74DE">
          <w:rPr>
            <w:lang w:val="en-CA"/>
          </w:rPr>
          <w:t xml:space="preserve">n yeast, triple mutant interactions </w:t>
        </w:r>
      </w:ins>
      <w:commentRangeStart w:id="147"/>
      <w:del w:id="148" w:author="Frederick Roth" w:date="2018-07-26T14:21:00Z">
        <w:r w:rsidR="006D2D1A" w:rsidDel="009A74DE">
          <w:rPr>
            <w:lang w:val="en-CA"/>
          </w:rPr>
          <w:delText>For example, a</w:delText>
        </w:r>
        <w:r w:rsidR="00B03EF8" w:rsidDel="009A74DE">
          <w:rPr>
            <w:lang w:val="en-CA"/>
          </w:rPr>
          <w:delText xml:space="preserve"> survey of</w:delText>
        </w:r>
        <w:r w:rsidR="00DC79BF" w:rsidDel="009A74DE">
          <w:rPr>
            <w:lang w:val="en-CA"/>
          </w:rPr>
          <w:delText xml:space="preserve"> multi-knockout effects on yeast growth est</w:delText>
        </w:r>
        <w:r w:rsidR="00EB428C" w:rsidDel="009A74DE">
          <w:rPr>
            <w:lang w:val="en-CA"/>
          </w:rPr>
          <w:delText>imates that it would be</w:delText>
        </w:r>
        <w:r w:rsidR="00DC79BF" w:rsidDel="009A74DE">
          <w:rPr>
            <w:lang w:val="en-CA"/>
          </w:rPr>
          <w:delText xml:space="preserve"> affected by vast</w:delText>
        </w:r>
        <w:r w:rsidR="003A4C8B" w:rsidDel="009A74DE">
          <w:rPr>
            <w:lang w:val="en-CA"/>
          </w:rPr>
          <w:delText>l</w:delText>
        </w:r>
        <w:r w:rsidR="00DC79BF" w:rsidDel="009A74DE">
          <w:rPr>
            <w:lang w:val="en-CA"/>
          </w:rPr>
          <w:delText xml:space="preserve">y more triple interactions </w:delText>
        </w:r>
      </w:del>
      <w:r w:rsidR="00DC79BF">
        <w:rPr>
          <w:lang w:val="en-CA"/>
        </w:rPr>
        <w:t>(</w:t>
      </w:r>
      <w:del w:id="149" w:author="Frederick Roth" w:date="2018-07-26T14:22:00Z">
        <w:r w:rsidR="00DC79BF" w:rsidDel="009A74DE">
          <w:rPr>
            <w:lang w:val="en-CA"/>
          </w:rPr>
          <w:delText xml:space="preserve">i.e. </w:delText>
        </w:r>
      </w:del>
      <w:ins w:id="150" w:author="Frederick Roth" w:date="2018-07-26T14:21:00Z">
        <w:r w:rsidR="009A74DE">
          <w:rPr>
            <w:lang w:val="en-CA"/>
          </w:rPr>
          <w:t xml:space="preserve">for which </w:t>
        </w:r>
      </w:ins>
      <w:ins w:id="151" w:author="Frederick Roth" w:date="2018-07-26T14:22:00Z">
        <w:r w:rsidR="009A74DE">
          <w:rPr>
            <w:lang w:val="en-CA"/>
          </w:rPr>
          <w:t xml:space="preserve">a triple mutant </w:t>
        </w:r>
      </w:ins>
      <w:r w:rsidR="004301B9">
        <w:rPr>
          <w:lang w:val="en-CA"/>
        </w:rPr>
        <w:t>phenotype</w:t>
      </w:r>
      <w:del w:id="152" w:author="Frederick Roth" w:date="2018-07-26T14:23:00Z">
        <w:r w:rsidR="004301B9" w:rsidDel="009A74DE">
          <w:rPr>
            <w:lang w:val="en-CA"/>
          </w:rPr>
          <w:delText>s</w:delText>
        </w:r>
      </w:del>
      <w:r w:rsidR="00DC79BF">
        <w:rPr>
          <w:lang w:val="en-CA"/>
        </w:rPr>
        <w:t xml:space="preserve"> </w:t>
      </w:r>
      <w:del w:id="153" w:author="Frederick Roth" w:date="2018-07-26T14:22:00Z">
        <w:r w:rsidR="00DC79BF" w:rsidDel="009A74DE">
          <w:rPr>
            <w:lang w:val="en-CA"/>
          </w:rPr>
          <w:delText xml:space="preserve">which </w:delText>
        </w:r>
      </w:del>
      <w:r w:rsidR="00DC79BF">
        <w:rPr>
          <w:lang w:val="en-CA"/>
        </w:rPr>
        <w:t xml:space="preserve">cannot be </w:t>
      </w:r>
      <w:ins w:id="154" w:author="Frederick Roth" w:date="2018-07-26T14:22:00Z">
        <w:r w:rsidR="009A74DE">
          <w:rPr>
            <w:lang w:val="en-CA"/>
          </w:rPr>
          <w:t xml:space="preserve">simply </w:t>
        </w:r>
      </w:ins>
      <w:r w:rsidR="00DC79BF">
        <w:rPr>
          <w:lang w:val="en-CA"/>
        </w:rPr>
        <w:t xml:space="preserve">explained by </w:t>
      </w:r>
      <w:ins w:id="155" w:author="Frederick Roth" w:date="2018-07-26T14:22:00Z">
        <w:r w:rsidR="009A74DE">
          <w:rPr>
            <w:lang w:val="en-CA"/>
          </w:rPr>
          <w:t xml:space="preserve">the </w:t>
        </w:r>
      </w:ins>
      <w:del w:id="156" w:author="Frederick Roth" w:date="2018-07-26T14:22:00Z">
        <w:r w:rsidR="00DC79BF" w:rsidDel="009A74DE">
          <w:rPr>
            <w:lang w:val="en-CA"/>
          </w:rPr>
          <w:delText xml:space="preserve">the underlying </w:delText>
        </w:r>
      </w:del>
      <w:ins w:id="157" w:author="Frederick Roth" w:date="2018-07-26T14:22:00Z">
        <w:r w:rsidR="009A74DE">
          <w:rPr>
            <w:lang w:val="en-CA"/>
          </w:rPr>
          <w:t xml:space="preserve">component </w:t>
        </w:r>
      </w:ins>
      <w:r w:rsidR="00DC79BF">
        <w:rPr>
          <w:lang w:val="en-CA"/>
        </w:rPr>
        <w:t xml:space="preserve">single and double mutant </w:t>
      </w:r>
      <w:del w:id="158" w:author="Frederick Roth" w:date="2018-07-26T14:22:00Z">
        <w:r w:rsidR="00DC79BF" w:rsidDel="009A74DE">
          <w:rPr>
            <w:lang w:val="en-CA"/>
          </w:rPr>
          <w:delText>consequences</w:delText>
        </w:r>
      </w:del>
      <w:ins w:id="159" w:author="Frederick Roth" w:date="2018-07-26T14:22:00Z">
        <w:r w:rsidR="009A74DE">
          <w:rPr>
            <w:lang w:val="en-CA"/>
          </w:rPr>
          <w:t>phenotypes</w:t>
        </w:r>
      </w:ins>
      <w:r w:rsidR="00DC79BF">
        <w:rPr>
          <w:lang w:val="en-CA"/>
        </w:rPr>
        <w:t>)</w:t>
      </w:r>
      <w:r w:rsidR="00DC79BF" w:rsidRPr="00DC79BF">
        <w:rPr>
          <w:lang w:val="en-CA"/>
        </w:rPr>
        <w:t xml:space="preserve"> </w:t>
      </w:r>
      <w:ins w:id="160" w:author="Frederick Roth" w:date="2018-07-26T14:24:00Z">
        <w:r w:rsidR="00CB3F60">
          <w:rPr>
            <w:lang w:val="en-CA"/>
          </w:rPr>
          <w:t xml:space="preserve">are likely to </w:t>
        </w:r>
      </w:ins>
      <w:ins w:id="161" w:author="Frederick Roth" w:date="2018-07-26T14:23:00Z">
        <w:r w:rsidR="009A74DE">
          <w:rPr>
            <w:lang w:val="en-CA"/>
          </w:rPr>
          <w:t xml:space="preserve">vastly outnumber </w:t>
        </w:r>
      </w:ins>
      <w:del w:id="162" w:author="Frederick Roth" w:date="2018-07-26T14:23:00Z">
        <w:r w:rsidR="00DC79BF" w:rsidDel="009A74DE">
          <w:rPr>
            <w:lang w:val="en-CA"/>
          </w:rPr>
          <w:delText xml:space="preserve">than </w:delText>
        </w:r>
        <w:r w:rsidR="00DC79BF" w:rsidRPr="00233F15" w:rsidDel="009A74DE">
          <w:rPr>
            <w:lang w:val="en-CA"/>
          </w:rPr>
          <w:delText xml:space="preserve">all discovered </w:delText>
        </w:r>
      </w:del>
      <w:r w:rsidR="00DC79BF" w:rsidRPr="00233F15">
        <w:rPr>
          <w:lang w:val="en-CA"/>
        </w:rPr>
        <w:t>two-gene interactions</w:t>
      </w:r>
      <w:del w:id="163" w:author="Frederick Roth" w:date="2018-07-26T14:23:00Z">
        <w:r w:rsidR="00227165" w:rsidDel="009A74DE">
          <w:rPr>
            <w:lang w:val="en-CA"/>
          </w:rPr>
          <w:delText xml:space="preserve"> if profiled exhaustively</w:delText>
        </w:r>
      </w:del>
      <w:r w:rsidR="00DC79BF" w:rsidRPr="00233F15">
        <w:rPr>
          <w:lang w:val="en-CA"/>
        </w:rPr>
        <w:fldChar w:fldCharType="begin" w:fldLock="1"/>
      </w:r>
      <w:r w:rsidR="00735DC9">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"&lt;sup&gt;10&lt;/sup&gt;", "plainTextFormattedCitation" : "10", "previouslyFormattedCitation" : "&lt;sup&gt;10&lt;/sup&gt;" }, "properties" : { "noteIndex" : 0 }, "schema" : "https://github.com/citation-style-language/schema/raw/master/csl-citation.json" }</w:instrText>
      </w:r>
      <w:r w:rsidR="00DC79BF" w:rsidRPr="00233F15">
        <w:rPr>
          <w:lang w:val="en-CA"/>
        </w:rPr>
        <w:fldChar w:fldCharType="separate"/>
      </w:r>
      <w:r w:rsidR="00082D7A" w:rsidRPr="00082D7A">
        <w:rPr>
          <w:noProof/>
          <w:vertAlign w:val="superscript"/>
          <w:lang w:val="en-CA"/>
        </w:rPr>
        <w:t>10</w:t>
      </w:r>
      <w:r w:rsidR="00DC79BF" w:rsidRPr="00233F15">
        <w:rPr>
          <w:lang w:val="en-CA"/>
        </w:rPr>
        <w:fldChar w:fldCharType="end"/>
      </w:r>
      <w:commentRangeEnd w:id="147"/>
      <w:r w:rsidR="00D333E8">
        <w:rPr>
          <w:rStyle w:val="CommentReference"/>
          <w:rFonts w:asciiTheme="minorHAnsi" w:hAnsiTheme="minorHAnsi" w:cstheme="minorBidi"/>
        </w:rPr>
        <w:commentReference w:id="147"/>
      </w:r>
      <w:r w:rsidR="008D75CD" w:rsidRPr="00233F15">
        <w:rPr>
          <w:lang w:val="en-CA"/>
        </w:rPr>
        <w:t>.</w:t>
      </w:r>
      <w:ins w:id="164" w:author="Albi Celaj" w:date="2018-09-05T11:35:00Z">
        <w:r w:rsidR="00CF5FC1">
          <w:rPr>
            <w:lang w:val="en-CA"/>
          </w:rPr>
          <w:t xml:space="preserve"> [</w:t>
        </w:r>
        <w:r w:rsidR="00CF5FC1" w:rsidRPr="00DA6841">
          <w:rPr>
            <w:highlight w:val="yellow"/>
            <w:lang w:val="en-CA"/>
          </w:rPr>
          <w:t>Fritz stopped here</w:t>
        </w:r>
        <w:r w:rsidR="00CF5FC1">
          <w:rPr>
            <w:lang w:val="en-CA"/>
          </w:rPr>
          <w:t xml:space="preserve">] </w:t>
        </w:r>
      </w:ins>
      <w:ins w:id="165" w:author="Albi Celaj" w:date="2018-09-05T11:45:00Z">
        <w:r w:rsidR="00C8226B">
          <w:rPr>
            <w:lang w:val="en-CA"/>
          </w:rPr>
          <w:t>Such</w:t>
        </w:r>
      </w:ins>
      <w:ins w:id="166" w:author="Albi Celaj" w:date="2018-09-05T11:35:00Z">
        <w:r w:rsidR="00CF5FC1">
          <w:rPr>
            <w:lang w:val="en-CA"/>
          </w:rPr>
          <w:t xml:space="preserve"> </w:t>
        </w:r>
      </w:ins>
      <w:ins w:id="167" w:author="Albi Celaj" w:date="2018-09-05T11:37:00Z">
        <w:r w:rsidR="00CF5FC1">
          <w:rPr>
            <w:lang w:val="en-CA"/>
          </w:rPr>
          <w:t>t</w:t>
        </w:r>
      </w:ins>
      <w:ins w:id="168" w:author="Albi Celaj" w:date="2018-09-05T11:39:00Z">
        <w:r w:rsidR="00CF5FC1">
          <w:rPr>
            <w:lang w:val="en-CA"/>
          </w:rPr>
          <w:t>riple</w:t>
        </w:r>
      </w:ins>
      <w:ins w:id="169" w:author="Albi Celaj" w:date="2018-09-05T11:45:00Z">
        <w:r w:rsidR="00C8226B">
          <w:rPr>
            <w:lang w:val="en-CA"/>
          </w:rPr>
          <w:t xml:space="preserve"> </w:t>
        </w:r>
      </w:ins>
      <w:ins w:id="170" w:author="Albi Celaj" w:date="2018-09-05T11:42:00Z">
        <w:r w:rsidR="00771074">
          <w:rPr>
            <w:lang w:val="en-CA"/>
          </w:rPr>
          <w:t>mutant</w:t>
        </w:r>
      </w:ins>
      <w:ins w:id="171" w:author="Albi Celaj" w:date="2018-09-05T11:37:00Z">
        <w:r w:rsidR="00CF5FC1">
          <w:rPr>
            <w:lang w:val="en-CA"/>
          </w:rPr>
          <w:t xml:space="preserve"> </w:t>
        </w:r>
      </w:ins>
      <w:ins w:id="172" w:author="Albi Celaj" w:date="2018-09-05T11:35:00Z">
        <w:r w:rsidR="00CF5FC1">
          <w:rPr>
            <w:lang w:val="en-CA"/>
          </w:rPr>
          <w:t xml:space="preserve">interactions can </w:t>
        </w:r>
      </w:ins>
      <w:ins w:id="173" w:author="Albi Celaj" w:date="2018-09-05T11:37:00Z">
        <w:r w:rsidR="00CF5FC1">
          <w:rPr>
            <w:lang w:val="en-CA"/>
          </w:rPr>
          <w:t xml:space="preserve">arise when perturbing both simple and complex biological </w:t>
        </w:r>
      </w:ins>
      <w:ins w:id="174" w:author="Albi Celaj" w:date="2018-09-05T11:42:00Z">
        <w:r w:rsidR="00771074">
          <w:rPr>
            <w:lang w:val="en-CA"/>
          </w:rPr>
          <w:t>systems</w:t>
        </w:r>
        <w:r w:rsidR="00771074" w:rsidRPr="00233F15">
          <w:rPr>
            <w:lang w:val="en-CA"/>
          </w:rPr>
          <w:fldChar w:fldCharType="begin" w:fldLock="1"/>
        </w:r>
        <w:r w:rsidR="00771074">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"&lt;sup&gt;11&lt;/sup&gt;", "plainTextFormattedCitation" : "11", "previouslyFormattedCitation" : "&lt;sup&gt;11&lt;/sup&gt;" }, "properties" : { "noteIndex" : 0 }, "schema" : "https://github.com/citation-style-language/schema/raw/master/csl-citation.json" }</w:instrText>
        </w:r>
        <w:r w:rsidR="00771074" w:rsidRPr="00233F15">
          <w:rPr>
            <w:lang w:val="en-CA"/>
          </w:rPr>
          <w:fldChar w:fldCharType="separate"/>
        </w:r>
        <w:r w:rsidR="00771074" w:rsidRPr="00082D7A">
          <w:rPr>
            <w:noProof/>
            <w:vertAlign w:val="superscript"/>
            <w:lang w:val="en-CA"/>
          </w:rPr>
          <w:t>11</w:t>
        </w:r>
        <w:r w:rsidR="00771074" w:rsidRPr="00233F15">
          <w:rPr>
            <w:lang w:val="en-CA"/>
          </w:rPr>
          <w:fldChar w:fldCharType="end"/>
        </w:r>
      </w:ins>
      <w:ins w:id="175" w:author="Albi Celaj" w:date="2018-09-05T11:44:00Z">
        <w:r w:rsidR="006A32C8">
          <w:rPr>
            <w:lang w:val="en-CA"/>
          </w:rPr>
          <w:t xml:space="preserve">.  </w:t>
        </w:r>
        <w:r w:rsidR="00C8226B">
          <w:rPr>
            <w:lang w:val="en-CA"/>
          </w:rPr>
          <w:t xml:space="preserve">Many </w:t>
        </w:r>
      </w:ins>
      <w:ins w:id="176" w:author="Albi Celaj" w:date="2018-09-05T11:45:00Z">
        <w:r w:rsidR="00C8226B">
          <w:rPr>
            <w:lang w:val="en-CA"/>
          </w:rPr>
          <w:t>individual examples of more com</w:t>
        </w:r>
      </w:ins>
      <w:ins w:id="177" w:author="Albi Celaj" w:date="2018-09-05T11:46:00Z">
        <w:r w:rsidR="00C8226B">
          <w:rPr>
            <w:lang w:val="en-CA"/>
          </w:rPr>
          <w:t xml:space="preserve">plex multi-variant effects have also been reported, including those arising from </w:t>
        </w:r>
      </w:ins>
      <w:del w:id="178" w:author="Albi Celaj" w:date="2018-09-05T11:35:00Z">
        <w:r w:rsidR="008D75CD" w:rsidRPr="00233F15" w:rsidDel="00CF5FC1">
          <w:rPr>
            <w:lang w:val="en-CA"/>
          </w:rPr>
          <w:delText xml:space="preserve">  </w:delText>
        </w:r>
      </w:del>
      <w:ins w:id="179" w:author="Frederick Roth" w:date="2018-07-26T14:24:00Z">
        <w:del w:id="180" w:author="Albi Celaj" w:date="2018-09-05T11:35:00Z">
          <w:r w:rsidR="000E4AA5" w:rsidDel="00CF5FC1">
            <w:rPr>
              <w:lang w:val="en-CA"/>
            </w:rPr>
            <w:delText>[</w:delText>
          </w:r>
          <w:r w:rsidR="000E4AA5" w:rsidRPr="000E4AA5" w:rsidDel="00CF5FC1">
            <w:rPr>
              <w:highlight w:val="yellow"/>
              <w:lang w:val="en-CA"/>
              <w:rPrChange w:id="181" w:author="Frederick Roth" w:date="2018-07-26T14:24:00Z">
                <w:rPr>
                  <w:lang w:val="en-CA"/>
                </w:rPr>
              </w:rPrChange>
            </w:rPr>
            <w:delText>Fritz stopped here</w:delText>
          </w:r>
          <w:r w:rsidR="000E4AA5" w:rsidDel="00CF5FC1">
            <w:rPr>
              <w:lang w:val="en-CA"/>
            </w:rPr>
            <w:delText xml:space="preserve">] </w:delText>
          </w:r>
        </w:del>
      </w:ins>
      <w:del w:id="182" w:author="Albi Celaj" w:date="2018-08-10T15:30:00Z">
        <w:r w:rsidR="00923AC2" w:rsidRPr="00233F15" w:rsidDel="0022531E">
          <w:rPr>
            <w:lang w:val="en-CA"/>
          </w:rPr>
          <w:delText>Consistent with this</w:delText>
        </w:r>
        <w:r w:rsidR="006D2D1A" w:rsidDel="0022531E">
          <w:rPr>
            <w:lang w:val="en-CA"/>
          </w:rPr>
          <w:delText xml:space="preserve"> estimated prevalence</w:delText>
        </w:r>
        <w:r w:rsidR="00923AC2" w:rsidRPr="00233F15" w:rsidDel="0022531E">
          <w:rPr>
            <w:lang w:val="en-CA"/>
          </w:rPr>
          <w:delText>,</w:delText>
        </w:r>
      </w:del>
      <w:del w:id="183" w:author="Albi Celaj" w:date="2018-08-10T15:29:00Z">
        <w:r w:rsidR="00923AC2" w:rsidRPr="00233F15" w:rsidDel="0022531E">
          <w:rPr>
            <w:lang w:val="en-CA"/>
          </w:rPr>
          <w:delText xml:space="preserve"> a</w:delText>
        </w:r>
      </w:del>
      <w:del w:id="184" w:author="Albi Celaj" w:date="2018-09-05T11:42:00Z">
        <w:r w:rsidR="00923AC2" w:rsidRPr="00233F15" w:rsidDel="00771074">
          <w:rPr>
            <w:lang w:val="en-CA"/>
          </w:rPr>
          <w:delText xml:space="preserve"> </w:delText>
        </w:r>
        <w:r w:rsidR="006F1F86" w:rsidRPr="00233F15" w:rsidDel="00771074">
          <w:rPr>
            <w:lang w:val="en-CA"/>
          </w:rPr>
          <w:delText>survey</w:delText>
        </w:r>
        <w:r w:rsidR="00923AC2" w:rsidRPr="00233F15" w:rsidDel="00771074">
          <w:rPr>
            <w:lang w:val="en-CA"/>
          </w:rPr>
          <w:delText xml:space="preserve"> of individual examples shows</w:delText>
        </w:r>
        <w:r w:rsidR="0059745E" w:rsidDel="00771074">
          <w:rPr>
            <w:lang w:val="en-CA"/>
          </w:rPr>
          <w:delText xml:space="preserve"> that</w:delText>
        </w:r>
        <w:r w:rsidR="0092015E" w:rsidDel="00771074">
          <w:rPr>
            <w:lang w:val="en-CA"/>
          </w:rPr>
          <w:delText xml:space="preserve"> </w:delText>
        </w:r>
      </w:del>
      <w:del w:id="185" w:author="Albi Celaj" w:date="2018-08-10T15:32:00Z">
        <w:r w:rsidR="007E1E2B" w:rsidDel="0060587C">
          <w:rPr>
            <w:lang w:val="en-CA"/>
          </w:rPr>
          <w:delText xml:space="preserve">genetic </w:delText>
        </w:r>
        <w:r w:rsidR="0092015E" w:rsidDel="0060587C">
          <w:rPr>
            <w:lang w:val="en-CA"/>
          </w:rPr>
          <w:delText>perturbation of a wid</w:delText>
        </w:r>
        <w:r w:rsidR="007833CC" w:rsidDel="0060587C">
          <w:rPr>
            <w:lang w:val="en-CA"/>
          </w:rPr>
          <w:delText xml:space="preserve">e variety of biological </w:delText>
        </w:r>
        <w:r w:rsidR="0092015E" w:rsidDel="0060587C">
          <w:rPr>
            <w:lang w:val="en-CA"/>
          </w:rPr>
          <w:delText>systems, both simple and complex</w:delText>
        </w:r>
        <w:r w:rsidR="00FA7B57" w:rsidDel="0060587C">
          <w:rPr>
            <w:lang w:val="en-CA"/>
          </w:rPr>
          <w:delText xml:space="preserve"> in </w:delText>
        </w:r>
        <w:r w:rsidR="00AF0CAD" w:rsidDel="0060587C">
          <w:rPr>
            <w:lang w:val="en-CA"/>
          </w:rPr>
          <w:delText xml:space="preserve">their </w:delText>
        </w:r>
        <w:r w:rsidR="00FA7B57" w:rsidDel="0060587C">
          <w:rPr>
            <w:lang w:val="en-CA"/>
          </w:rPr>
          <w:delText xml:space="preserve">overall </w:delText>
        </w:r>
        <w:r w:rsidR="00AF0CAD" w:rsidDel="0060587C">
          <w:rPr>
            <w:lang w:val="en-CA"/>
          </w:rPr>
          <w:delText>mechanism</w:delText>
        </w:r>
        <w:r w:rsidR="00195D24" w:rsidDel="0060587C">
          <w:rPr>
            <w:lang w:val="en-CA"/>
          </w:rPr>
          <w:delText>, can result in</w:delText>
        </w:r>
        <w:r w:rsidR="00AF0CAD" w:rsidDel="0060587C">
          <w:rPr>
            <w:lang w:val="en-CA"/>
          </w:rPr>
          <w:delText xml:space="preserve"> t</w:delText>
        </w:r>
      </w:del>
      <w:del w:id="186" w:author="Albi Celaj" w:date="2018-08-10T15:29:00Z">
        <w:r w:rsidR="00AF0CAD" w:rsidDel="0022531E">
          <w:rPr>
            <w:lang w:val="en-CA"/>
          </w:rPr>
          <w:delText>hree-gene</w:delText>
        </w:r>
      </w:del>
      <w:del w:id="187" w:author="Albi Celaj" w:date="2018-08-10T15:32:00Z">
        <w:r w:rsidR="0092015E" w:rsidDel="0060587C">
          <w:rPr>
            <w:lang w:val="en-CA"/>
          </w:rPr>
          <w:delText xml:space="preserve"> interactions</w:delText>
        </w:r>
        <w:r w:rsidR="00923AC2" w:rsidRPr="00233F15" w:rsidDel="0060587C">
          <w:rPr>
            <w:lang w:val="en-CA"/>
          </w:rPr>
          <w:fldChar w:fldCharType="begin" w:fldLock="1"/>
        </w:r>
        <w:r w:rsidR="00735DC9" w:rsidRPr="00C8226B" w:rsidDel="0060587C">
          <w:rPr>
            <w:lang w:val="en-CA"/>
            <w:rPrChange w:id="188" w:author="Albi Celaj" w:date="2018-09-05T11:46:00Z">
              <w:rPr>
                <w:lang w:val="en-CA"/>
              </w:rPr>
            </w:rPrChange>
          </w:rPr>
          <w:del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"&lt;sup&gt;11&lt;/sup&gt;", "plainTextFormattedCitation" : "11", "previouslyFormattedCitation" : "&lt;sup&gt;11&lt;/sup&gt;" }, "properties" : { "noteIndex" : 0 }, "schema" : "https://github.com/citation-style-language/schema/raw/master/csl-citation.json" }</w:delInstrText>
        </w:r>
        <w:r w:rsidR="00923AC2" w:rsidRPr="00233F15" w:rsidDel="0060587C">
          <w:rPr>
            <w:lang w:val="en-CA"/>
          </w:rPr>
          <w:fldChar w:fldCharType="separate"/>
        </w:r>
        <w:r w:rsidR="00082D7A" w:rsidRPr="0060587C" w:rsidDel="0060587C">
          <w:rPr>
            <w:noProof/>
            <w:vertAlign w:val="superscript"/>
            <w:lang w:val="en-CA"/>
          </w:rPr>
          <w:delText>11</w:delText>
        </w:r>
        <w:r w:rsidR="00923AC2" w:rsidRPr="00233F15" w:rsidDel="0060587C">
          <w:rPr>
            <w:lang w:val="en-CA"/>
          </w:rPr>
          <w:fldChar w:fldCharType="end"/>
        </w:r>
        <w:r w:rsidR="00AF0CAD" w:rsidDel="0060587C">
          <w:rPr>
            <w:lang w:val="en-CA"/>
          </w:rPr>
          <w:delText xml:space="preserve">. </w:delText>
        </w:r>
      </w:del>
      <w:del w:id="189" w:author="Albi Celaj" w:date="2018-08-10T13:03:00Z">
        <w:r w:rsidR="000C727A" w:rsidDel="001F43AC">
          <w:rPr>
            <w:lang w:val="en-CA"/>
          </w:rPr>
          <w:delText xml:space="preserve"> </w:delText>
        </w:r>
      </w:del>
      <w:del w:id="190" w:author="Albi Celaj" w:date="2018-08-10T13:00:00Z">
        <w:r w:rsidR="00AF0CAD" w:rsidDel="001F43AC">
          <w:rPr>
            <w:lang w:val="en-CA"/>
          </w:rPr>
          <w:delText>Generalizing beyond three variants</w:delText>
        </w:r>
      </w:del>
      <w:del w:id="191" w:author="Albi Celaj" w:date="2018-08-10T13:57:00Z">
        <w:r w:rsidR="00790ACC" w:rsidDel="00735283">
          <w:rPr>
            <w:lang w:val="en-CA"/>
          </w:rPr>
          <w:delText xml:space="preserve">, </w:delText>
        </w:r>
        <w:r w:rsidR="00CB0F65" w:rsidDel="00735283">
          <w:rPr>
            <w:lang w:val="en-CA"/>
          </w:rPr>
          <w:delText>s</w:delText>
        </w:r>
      </w:del>
      <w:del w:id="192" w:author="Albi Celaj" w:date="2018-09-05T11:46:00Z">
        <w:r w:rsidR="00CB0F65" w:rsidDel="00C8226B">
          <w:rPr>
            <w:lang w:val="en-CA"/>
          </w:rPr>
          <w:delText xml:space="preserve">urprising phenotypic effects have been reported </w:delText>
        </w:r>
        <w:r w:rsidR="00790ACC" w:rsidDel="00C8226B">
          <w:rPr>
            <w:lang w:val="en-CA"/>
          </w:rPr>
          <w:delText xml:space="preserve">to arise </w:delText>
        </w:r>
        <w:r w:rsidR="00CB0F65" w:rsidDel="00C8226B">
          <w:rPr>
            <w:lang w:val="en-CA"/>
          </w:rPr>
          <w:delText xml:space="preserve">from </w:delText>
        </w:r>
      </w:del>
      <w:r w:rsidR="00C36E86">
        <w:rPr>
          <w:lang w:val="en-CA"/>
        </w:rPr>
        <w:t>&gt;5</w:t>
      </w:r>
      <w:r w:rsidR="008D75CD" w:rsidRPr="00233F15">
        <w:rPr>
          <w:lang w:val="en-CA"/>
        </w:rPr>
        <w:t xml:space="preserve">, 7, and </w:t>
      </w:r>
      <w:r w:rsidR="00C36E86">
        <w:rPr>
          <w:lang w:val="en-CA"/>
        </w:rPr>
        <w:t>&gt;</w:t>
      </w:r>
      <w:r w:rsidR="008D75CD" w:rsidRPr="00233F15">
        <w:rPr>
          <w:lang w:val="en-CA"/>
        </w:rPr>
        <w:t xml:space="preserve">20 </w:t>
      </w:r>
      <w:r w:rsidR="00CB0F65">
        <w:rPr>
          <w:lang w:val="en-CA"/>
        </w:rPr>
        <w:t>combined variants</w:t>
      </w:r>
      <w:r w:rsidR="008D75CD" w:rsidRPr="00233F15">
        <w:rPr>
          <w:lang w:val="en-CA"/>
        </w:rPr>
        <w:fldChar w:fldCharType="begin" w:fldLock="1"/>
      </w:r>
      <w:r w:rsidR="00735DC9">
        <w:rPr>
          <w:lang w:val="en-CA"/>
        </w:rPr>
        <w:instrText>ADDIN CSL_CITATION { "citationItems" : [ { "id" : "ITEM-1", "itemData" : { "DOI" : "10.1371/journal.pgen.1004324", "ISSN" : "1553-7404", "author" : [ { "dropping-particle" : "", "family" : "Taylor", "given" : "Matthew B.", "non-dropping-particle" : "", "parse-names" : false, "suffix" : "" }, { "dropping-particle" : "", "family" : "Ehrenreich", "given" : "Ian M.", "non-dropping-particle" : "", "parse-names" : false, "suffix" : "" }, { "dropping-particle" : "", "family" : "Rothstein", "given" : "R", "non-dropping-particle" : "", "parse-names" : false, "suffix" : "" }, { "dropping-particle" : "", "family" : "Hu", "given" : "TT", "non-dropping-particle" : "", "parse-names" : false, "suffix" : "" }, { "dropping-particle" : "", "family" : "Mast", "given" : "J", "non-dropping-particle" : "", "parse-names" : false, "suffix" : "" } ], "container-title" : "PLoS Genetics", "editor" : [ { "dropping-particle" : "", "family" : "Fay", "given" : "Justin C.", "non-dropping-particle" : "", "parse-names" : false, "suffix" : "" } ], "id" : "ITEM-1", "issue" : "5", "issued" : { "date-parts" : [ [ "2014", "5", "1" ] ] }, "page" : "e1004324", "publisher" : "Public Library of Science", "title" : "Genetic Interactions Involving Five or More Genes Contribute to a Complex Trait in Yeast", "type" : "article-journal", "volume" : "10" }, "uris" : [ "http://www.mendeley.com/documents/?uuid=fdccb70c-716c-3bf8-98d0-8d0b012a3a90" ] }, { "id" : "ITEM-2", "itemData" : { "ISSN" : "0016-6731", "PMID" : "11238399", "abstract" : "The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 "author" : [ { "dropping-particle" : "", "family" : "Beh", "given" : "C T", "non-dropping-particle" : "", "parse-names" : false, "suffix" : "" }, { "dropping-particle" : "", "family" : "Cool", "given" : "L", "non-dropping-particle" : "", "parse-names" : false, "suffix" : "" }, { "dropping-particle" : "", "family" : "Phillips", "given" : "J", "non-dropping-particle" : "", "parse-names" : false, "suffix" : "" }, { "dropping-particle" : "", "family" : "Rine", "given" : "J", "non-dropping-particle" : "", "parse-names" : false, "suffix" : "" } ], "container-title" : "Genetics", "id" : "ITEM-2", "issue" : "3", "issued" : { "date-parts" : [ [ "2001", "3" ] ] }, "page" : "1117-40", "title" : "Overlapping functions of the yeast oxysterol-binding protein homologues.", "type" : "article-journal", "volume" : "157" }, "uris" : [ "http://www.mendeley.com/documents/?uuid=5a968471-cfe9-3632-a2e8-2f72d3a2f2af" ] }, { "id" : "ITEM-3", "itemData" : { "ISSN" : "0014-5793", "PMID" : "10618490", "abstract" : "The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 "author" : [ { "dropping-particle" : "", "family" : "Wieczorke", "given" : "R", "non-dropping-particle" : "", "parse-names" : false, "suffix" : "" }, { "dropping-particle" : "", "family" : "Krampe", "given" : "S", "non-dropping-particle" : "", "parse-names" : false, "suffix" : "" }, { "dropping-particle" : "", "family" : "Weierstall", "given" : "T", "non-dropping-particle" : "", "parse-names" : false, "suffix" : "" }, { "dropping-particle" : "", "family" : "Freidel", "given" : "K", "non-dropping-particle" : "", "parse-names" : false, "suffix" : "" }, { "dropping-particle" : "", "family" : "Hollenberg", "given" : "C P", "non-dropping-particle" : "", "parse-names" : false, "suffix" : "" }, { "dropping-particle" : "", "family" : "Boles", "given" : "E", "non-dropping-particle" : "", "parse-names" : false, "suffix" : "" } ], "container-title" : "FEBS letters", "id" : "ITEM-3", "issue" : "3", "issued" : { "date-parts" : [ [ "1999", "12", "31" ] ] }, "page" : "123-8", "title" : "Concurrent knock-out of at least 20 transporter genes is required to block uptake of hexoses in Saccharomyces cerevisiae.", "type" : "article-journal", "volume" : "464" }, "uris" : [ "http://www.mendeley.com/documents/?uuid=83737b77-7a29-37db-9517-01fbf726bcb6" ] } ], "mendeley" : { "formattedCitation" : "&lt;sup&gt;12\u201314&lt;/sup&gt;", "plainTextFormattedCitation" : "12\u201314", "previouslyFormattedCitation" : "&lt;sup&gt;12\u201314&lt;/sup&gt;" }, "properties" : { "noteIndex" : 0 }, "schema" : "https://github.com/citation-style-language/schema/raw/master/csl-citation.json" }</w:instrText>
      </w:r>
      <w:r w:rsidR="008D75CD" w:rsidRPr="00233F15">
        <w:rPr>
          <w:lang w:val="en-CA"/>
        </w:rPr>
        <w:fldChar w:fldCharType="separate"/>
      </w:r>
      <w:r w:rsidR="00082D7A" w:rsidRPr="00082D7A">
        <w:rPr>
          <w:noProof/>
          <w:vertAlign w:val="superscript"/>
          <w:lang w:val="en-CA"/>
        </w:rPr>
        <w:t>12–14</w:t>
      </w:r>
      <w:r w:rsidR="008D75CD" w:rsidRPr="00233F15">
        <w:rPr>
          <w:lang w:val="en-CA"/>
        </w:rPr>
        <w:fldChar w:fldCharType="end"/>
      </w:r>
      <w:del w:id="193" w:author="Albi Celaj" w:date="2018-08-10T13:57:00Z">
        <w:r w:rsidR="00790ACC" w:rsidDel="00735283">
          <w:rPr>
            <w:lang w:val="en-CA"/>
          </w:rPr>
          <w:delText xml:space="preserve">, </w:delText>
        </w:r>
        <w:r w:rsidR="00D14240" w:rsidDel="00735283">
          <w:rPr>
            <w:lang w:val="en-CA"/>
          </w:rPr>
          <w:delText>but the lack of systematic studies makes t</w:delText>
        </w:r>
        <w:r w:rsidR="003D601B" w:rsidDel="00735283">
          <w:rPr>
            <w:lang w:val="en-CA"/>
          </w:rPr>
          <w:delText>he</w:delText>
        </w:r>
        <w:r w:rsidR="00D14240" w:rsidDel="00735283">
          <w:rPr>
            <w:lang w:val="en-CA"/>
          </w:rPr>
          <w:delText xml:space="preserve"> </w:delText>
        </w:r>
        <w:r w:rsidR="006F230F" w:rsidDel="00735283">
          <w:rPr>
            <w:lang w:val="en-CA"/>
          </w:rPr>
          <w:delText>overall</w:delText>
        </w:r>
        <w:r w:rsidR="00D14240" w:rsidDel="00735283">
          <w:rPr>
            <w:lang w:val="en-CA"/>
          </w:rPr>
          <w:delText xml:space="preserve"> prevalence </w:delText>
        </w:r>
        <w:r w:rsidR="003D601B" w:rsidDel="00735283">
          <w:rPr>
            <w:lang w:val="en-CA"/>
          </w:rPr>
          <w:delText xml:space="preserve">of these complex genetic effects </w:delText>
        </w:r>
        <w:r w:rsidR="00D14240" w:rsidDel="00735283">
          <w:rPr>
            <w:lang w:val="en-CA"/>
          </w:rPr>
          <w:delText>unknown</w:delText>
        </w:r>
      </w:del>
      <w:r w:rsidR="008D75CD" w:rsidRPr="00233F15">
        <w:rPr>
          <w:lang w:val="en-CA"/>
        </w:rPr>
        <w:t>.</w:t>
      </w:r>
      <w:ins w:id="194" w:author="Albi Celaj" w:date="2018-09-05T11:46:00Z">
        <w:r w:rsidR="00C8226B">
          <w:rPr>
            <w:lang w:val="en-CA"/>
          </w:rPr>
          <w:t xml:space="preserve">  </w:t>
        </w:r>
        <w:bookmarkStart w:id="195" w:name="_GoBack"/>
        <w:bookmarkEnd w:id="195"/>
      </w:ins>
    </w:p>
    <w:p w14:paraId="3F2D7858" w14:textId="77777777" w:rsidR="00C8226B" w:rsidRDefault="00C8226B">
      <w:pPr>
        <w:jc w:val="both"/>
        <w:rPr>
          <w:ins w:id="196" w:author="Albi Celaj" w:date="2018-09-05T11:46:00Z"/>
          <w:lang w:val="en-CA"/>
        </w:rPr>
        <w:pPrChange w:id="197" w:author="Albi Celaj" w:date="2018-08-10T13:10:00Z">
          <w:pPr>
            <w:ind w:firstLine="720"/>
            <w:jc w:val="both"/>
          </w:pPr>
        </w:pPrChange>
      </w:pPr>
    </w:p>
    <w:p w14:paraId="4E6EAD32" w14:textId="77777777" w:rsidR="00C8226B" w:rsidRDefault="00C8226B">
      <w:pPr>
        <w:jc w:val="both"/>
        <w:rPr>
          <w:ins w:id="198" w:author="Albi Celaj" w:date="2018-09-05T11:46:00Z"/>
          <w:lang w:val="en-CA"/>
        </w:rPr>
        <w:pPrChange w:id="199" w:author="Albi Celaj" w:date="2018-08-10T13:10:00Z">
          <w:pPr>
            <w:ind w:firstLine="720"/>
            <w:jc w:val="both"/>
          </w:pPr>
        </w:pPrChange>
      </w:pPr>
    </w:p>
    <w:p w14:paraId="1DD3F05E" w14:textId="71DCD03C" w:rsidR="002C0E44" w:rsidRDefault="008D75CD">
      <w:pPr>
        <w:jc w:val="both"/>
        <w:rPr>
          <w:ins w:id="200" w:author="Albi Celaj" w:date="2018-08-10T13:10:00Z"/>
          <w:lang w:val="en-CA"/>
        </w:rPr>
        <w:pPrChange w:id="201" w:author="Albi Celaj" w:date="2018-08-10T13:10:00Z">
          <w:pPr>
            <w:ind w:firstLine="720"/>
            <w:jc w:val="both"/>
          </w:pPr>
        </w:pPrChange>
      </w:pPr>
      <w:r w:rsidRPr="00233F15">
        <w:rPr>
          <w:lang w:val="en-CA"/>
        </w:rPr>
        <w:t xml:space="preserve"> </w:t>
      </w:r>
      <w:r w:rsidR="000F1B2A" w:rsidRPr="00233F15">
        <w:rPr>
          <w:lang w:val="en-CA"/>
        </w:rPr>
        <w:t xml:space="preserve"> </w:t>
      </w:r>
      <w:ins w:id="202" w:author="Albi Celaj" w:date="2018-08-10T13:35:00Z">
        <w:r w:rsidR="005837A5">
          <w:rPr>
            <w:lang w:val="en-CA"/>
          </w:rPr>
          <w:t xml:space="preserve">In </w:t>
        </w:r>
      </w:ins>
      <w:ins w:id="203" w:author="Albi Celaj" w:date="2018-08-10T14:04:00Z">
        <w:r w:rsidR="005837A5">
          <w:rPr>
            <w:i/>
            <w:lang w:val="en-CA"/>
          </w:rPr>
          <w:t>E. coli</w:t>
        </w:r>
      </w:ins>
      <w:ins w:id="204" w:author="Albi Celaj" w:date="2018-08-10T13:35:00Z">
        <w:r w:rsidR="00973071">
          <w:rPr>
            <w:lang w:val="en-CA"/>
          </w:rPr>
          <w:t>,</w:t>
        </w:r>
      </w:ins>
      <w:ins w:id="205" w:author="Albi Celaj" w:date="2018-08-10T13:36:00Z">
        <w:r w:rsidR="00973071">
          <w:rPr>
            <w:lang w:val="en-CA"/>
          </w:rPr>
          <w:t xml:space="preserve"> i</w:t>
        </w:r>
        <w:r w:rsidR="005A0D03">
          <w:rPr>
            <w:lang w:val="en-CA"/>
          </w:rPr>
          <w:t xml:space="preserve">t has been suggested that </w:t>
        </w:r>
      </w:ins>
      <w:ins w:id="206" w:author="Albi Celaj" w:date="2018-08-10T14:00:00Z">
        <w:r w:rsidR="005A0D03">
          <w:rPr>
            <w:lang w:val="en-CA"/>
          </w:rPr>
          <w:t xml:space="preserve">unexpected </w:t>
        </w:r>
      </w:ins>
      <w:ins w:id="207" w:author="Albi Celaj" w:date="2018-08-10T14:01:00Z">
        <w:r w:rsidR="005837A5">
          <w:rPr>
            <w:lang w:val="en-CA"/>
          </w:rPr>
          <w:t xml:space="preserve">multi-variant effects </w:t>
        </w:r>
      </w:ins>
      <w:ins w:id="208" w:author="Albi Celaj" w:date="2018-08-10T15:33:00Z">
        <w:r w:rsidR="00A62A17">
          <w:rPr>
            <w:lang w:val="en-CA"/>
          </w:rPr>
          <w:t xml:space="preserve">can </w:t>
        </w:r>
      </w:ins>
      <w:ins w:id="209" w:author="Albi Celaj" w:date="2018-08-10T14:08:00Z">
        <w:r w:rsidR="00BB3F0F">
          <w:rPr>
            <w:lang w:val="en-CA"/>
          </w:rPr>
          <w:t>open up</w:t>
        </w:r>
      </w:ins>
      <w:ins w:id="210" w:author="Albi Celaj" w:date="2018-08-10T14:06:00Z">
        <w:r w:rsidR="00394EA0">
          <w:rPr>
            <w:lang w:val="en-CA"/>
          </w:rPr>
          <w:t xml:space="preserve"> many</w:t>
        </w:r>
      </w:ins>
      <w:ins w:id="211" w:author="Albi Celaj" w:date="2018-08-10T14:02:00Z">
        <w:r w:rsidR="005837A5">
          <w:rPr>
            <w:lang w:val="en-CA"/>
          </w:rPr>
          <w:t xml:space="preserve"> indirect mutational </w:t>
        </w:r>
      </w:ins>
      <w:ins w:id="212" w:author="Albi Celaj" w:date="2018-08-10T14:04:00Z">
        <w:r w:rsidR="005837A5">
          <w:rPr>
            <w:lang w:val="en-CA"/>
          </w:rPr>
          <w:t xml:space="preserve">paths </w:t>
        </w:r>
      </w:ins>
      <w:ins w:id="213" w:author="Albi Celaj" w:date="2018-08-10T15:38:00Z">
        <w:r w:rsidR="00A62A17">
          <w:rPr>
            <w:lang w:val="en-CA"/>
          </w:rPr>
          <w:t xml:space="preserve">which </w:t>
        </w:r>
      </w:ins>
      <w:ins w:id="214" w:author="Albi Celaj" w:date="2018-08-10T15:33:00Z">
        <w:r w:rsidR="00A62A17">
          <w:rPr>
            <w:lang w:val="en-CA"/>
          </w:rPr>
          <w:t>lead to</w:t>
        </w:r>
      </w:ins>
      <w:ins w:id="215" w:author="Albi Celaj" w:date="2018-08-10T14:02:00Z">
        <w:r w:rsidR="005837A5">
          <w:rPr>
            <w:lang w:val="en-CA"/>
          </w:rPr>
          <w:t xml:space="preserve"> antibiotic resistance</w:t>
        </w:r>
      </w:ins>
      <w:ins w:id="216" w:author="Albi Celaj" w:date="2018-08-10T14:05:00Z">
        <w:r w:rsidR="002D2425">
          <w:rPr>
            <w:lang w:val="en-CA"/>
          </w:rPr>
          <w:fldChar w:fldCharType="begin" w:fldLock="1"/>
        </w:r>
      </w:ins>
      <w:r w:rsidR="002D2425">
        <w:rPr>
          <w:lang w:val="en-CA"/>
        </w:rPr>
        <w:instrText>ADDIN CSL_CITATION { "citationItems" : [ { "id" : "ITEM-1", "itemData" : { "DOI" : "10.1038/ncomms8385", "ISSN" : "2041-1723", "PMID" : "26060115", "abstract" : "Predicting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 "author" : [ { "dropping-particle" : "", "family" : "Palmer", "given" : "Adam C.", "non-dropping-particle" : "", "parse-names" : false, "suffix" : "" }, { "dropping-particle" : "", "family" : "Toprak", "given" : "Erdal", "non-dropping-particle" : "", "parse-names" : false, "suffix" : "" }, { "dropping-particle" : "", "family" : "Baym", "given" : "Michael", "non-dropping-particle" : "", "parse-names" : false, "suffix" : "" }, { "dropping-particle" : "", "family" : "Kim", "given" : "Seungsoo", "non-dropping-particle" : "", "parse-names" : false, "suffix" : "" }, { "dropping-particle" : "", "family" : "Veres", "given" : "Adrian", "non-dropping-particle" : "", "parse-names" : false, "suffix" : "" }, { "dropping-particle" : "", "family" : "Bershtein", "given" : "Shimon", "non-dropping-particle" : "", "parse-names" : false, "suffix" : "" }, { "dropping-particle" : "", "family" : "Kishony", "given" : "Roy", "non-dropping-particle" : "", "parse-names" : false, "suffix" : "" } ], "container-title" : "Nature Communications", "id" : "ITEM-1", "issue" : "1", "issued" : { "date-parts" : [ [ "2015", "12", "10" ] ] }, "page" : "7385", "title" : "Delayed commitment to evolutionary fate in antibiotic resistance fitness landscapes", "type" : "article-journal", "volume" : "6" }, "uris" : [ "http://www.mendeley.com/documents/?uuid=237c0486-4d9e-35ac-99c9-8ddfff0b87d5" ] } ], "mendeley" : { "formattedCitation" : "&lt;sup&gt;15&lt;/sup&gt;", "plainTextFormattedCitation" : "15" }, "properties" : { "noteIndex" : 0 }, "schema" : "https://github.com/citation-style-language/schema/raw/master/csl-citation.json" }</w:instrText>
      </w:r>
      <w:r w:rsidR="002D2425">
        <w:rPr>
          <w:lang w:val="en-CA"/>
        </w:rPr>
        <w:fldChar w:fldCharType="separate"/>
      </w:r>
      <w:r w:rsidR="002D2425" w:rsidRPr="002D2425">
        <w:rPr>
          <w:noProof/>
          <w:vertAlign w:val="superscript"/>
          <w:lang w:val="en-CA"/>
        </w:rPr>
        <w:t>15</w:t>
      </w:r>
      <w:ins w:id="217" w:author="Albi Celaj" w:date="2018-08-10T14:05:00Z">
        <w:r w:rsidR="002D2425">
          <w:rPr>
            <w:lang w:val="en-CA"/>
          </w:rPr>
          <w:fldChar w:fldCharType="end"/>
        </w:r>
      </w:ins>
      <w:ins w:id="218" w:author="Albi Celaj" w:date="2018-08-10T14:02:00Z">
        <w:r w:rsidR="005837A5">
          <w:rPr>
            <w:lang w:val="en-CA"/>
          </w:rPr>
          <w:t xml:space="preserve">.  </w:t>
        </w:r>
      </w:ins>
      <w:ins w:id="219" w:author="Albi Celaj" w:date="2018-08-10T13:55:00Z">
        <w:r w:rsidR="00F4298A">
          <w:rPr>
            <w:lang w:val="en-CA"/>
          </w:rPr>
          <w:t>I</w:t>
        </w:r>
      </w:ins>
      <w:ins w:id="220" w:author="Albi Celaj" w:date="2018-08-10T13:36:00Z">
        <w:r w:rsidR="00973071">
          <w:rPr>
            <w:lang w:val="en-CA"/>
          </w:rPr>
          <w:t xml:space="preserve">n </w:t>
        </w:r>
      </w:ins>
      <w:ins w:id="221" w:author="Albi Celaj" w:date="2018-08-10T13:37:00Z">
        <w:r w:rsidR="00973071">
          <w:rPr>
            <w:lang w:val="en-CA"/>
          </w:rPr>
          <w:t xml:space="preserve">vertebrates, </w:t>
        </w:r>
      </w:ins>
      <w:ins w:id="222" w:author="Albi Celaj" w:date="2018-08-10T14:07:00Z">
        <w:r w:rsidR="00394EA0">
          <w:rPr>
            <w:lang w:val="en-CA"/>
          </w:rPr>
          <w:t>complex</w:t>
        </w:r>
      </w:ins>
      <w:ins w:id="223" w:author="Albi Celaj" w:date="2018-08-10T13:34:00Z">
        <w:r w:rsidR="00AB20EB">
          <w:rPr>
            <w:lang w:val="en-CA"/>
          </w:rPr>
          <w:t xml:space="preserve"> multi-</w:t>
        </w:r>
      </w:ins>
      <w:ins w:id="224" w:author="Albi Celaj" w:date="2018-08-10T13:44:00Z">
        <w:r w:rsidR="00735DC9">
          <w:rPr>
            <w:lang w:val="en-CA"/>
          </w:rPr>
          <w:t>variant</w:t>
        </w:r>
      </w:ins>
      <w:ins w:id="225" w:author="Albi Celaj" w:date="2018-08-10T13:31:00Z">
        <w:r w:rsidR="00082D7A">
          <w:rPr>
            <w:lang w:val="en-CA"/>
          </w:rPr>
          <w:t xml:space="preserve"> effects </w:t>
        </w:r>
      </w:ins>
      <w:ins w:id="226" w:author="Albi Celaj" w:date="2018-08-10T13:37:00Z">
        <w:r w:rsidR="00973071">
          <w:rPr>
            <w:lang w:val="en-CA"/>
          </w:rPr>
          <w:t xml:space="preserve">have been found </w:t>
        </w:r>
      </w:ins>
      <w:ins w:id="227" w:author="Albi Celaj" w:date="2018-08-10T13:44:00Z">
        <w:r w:rsidR="00735DC9">
          <w:rPr>
            <w:lang w:val="en-CA"/>
          </w:rPr>
          <w:t xml:space="preserve">to mediate </w:t>
        </w:r>
      </w:ins>
      <w:ins w:id="228" w:author="Albi Celaj" w:date="2018-08-10T13:49:00Z">
        <w:r w:rsidR="00A05D7D">
          <w:rPr>
            <w:lang w:val="en-CA"/>
          </w:rPr>
          <w:t xml:space="preserve">medically-relevant </w:t>
        </w:r>
      </w:ins>
      <w:ins w:id="229" w:author="Albi Celaj" w:date="2018-08-10T13:44:00Z">
        <w:r w:rsidR="00735DC9">
          <w:rPr>
            <w:lang w:val="en-CA"/>
          </w:rPr>
          <w:t xml:space="preserve">traits such as </w:t>
        </w:r>
      </w:ins>
      <w:ins w:id="230" w:author="Albi Celaj" w:date="2018-08-10T13:46:00Z">
        <w:r w:rsidR="00735DC9">
          <w:rPr>
            <w:lang w:val="en-CA"/>
          </w:rPr>
          <w:t xml:space="preserve">myeloid </w:t>
        </w:r>
      </w:ins>
      <w:ins w:id="231" w:author="Albi Celaj" w:date="2018-08-10T13:44:00Z">
        <w:r w:rsidR="00735DC9">
          <w:rPr>
            <w:lang w:val="en-CA"/>
          </w:rPr>
          <w:t>malignancies</w:t>
        </w:r>
      </w:ins>
      <w:ins w:id="232" w:author="Albi Celaj" w:date="2018-08-10T13:49:00Z">
        <w:r w:rsidR="00735DC9">
          <w:rPr>
            <w:lang w:val="en-CA"/>
          </w:rPr>
          <w:fldChar w:fldCharType="begin" w:fldLock="1"/>
        </w:r>
      </w:ins>
      <w:r w:rsidR="002D2425">
        <w:rPr>
          <w:lang w:val="en-CA"/>
        </w:rPr>
        <w:instrText>ADDIN CSL_CITATION { "citationItems" : [ { "id" : "ITEM-1", "itemData" : { "DOI" : "10.1056/NEJMoa1301689", "ISSN" : "0028-4793", "PMID" : "23634996", "abstract" : "BACKGROUND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 "author" : [ { "dropping-particle" : "", "family" : "Cancer Genome Atlas Research Network", "given" : "", "non-dropping-particle" : "", "parse-names" : false, "suffix" : "" }, { "dropping-particle" : "", "family" : "Ley", "given" : "Timothy J", "non-dropping-particle" : "", "parse-names" : false, "suffix" : "" }, { "dropping-particle" : "", "family" : "Miller", "given" : "Christopher", "non-dropping-particle" : "", "parse-names" : false, "suffix" : "" }, { "dropping-particle" : "", "family" : "Ding", "given" : "Li", "non-dropping-particle" : "", "parse-names" : false, "suffix" : "" }, { "dropping-particle" : "", "family" : "Raphael", "given" : "Benjamin J", "non-dropping-particle" : "", "parse-names" : false, "suffix" : "" }, { "dropping-particle" : "", "family" : "Mungall", "given" : "Andrew J", "non-dropping-particle" : "", "parse-names" : false, "suffix" : "" }, { "dropping-particle" : "", "family" : "Robertson", "given" : "A  Gordon", "non-dropping-particle" : "", "parse-names" : false, "suffix" : "" }, { "dropping-particle" : "", "family" : "Hoadley", "given" : "Katherine", "non-dropping-particle" : "", "parse-names" : false, "suffix" : "" }, { "dropping-particle" : "", "family" : "Triche", "given" : "Timothy J", "non-dropping-particle" : "", "parse-names" : false, "suffix" : "" }, { "dropping-particle" : "", "family" : "Laird", "given" : "Peter W", "non-dropping-particle" : "", "parse-names" : false, "suffix" : "" }, { "dropping-particle" : "", "family" : "Baty", "given" : "Jack D", "non-dropping-particle" : "", "parse-names" : false, "suffix" : "" }, { "dropping-particle" : "", "family" : "Fulton", "given" : "Lucinda L", "non-dropping-particle" : "", "parse-names" : false, "suffix" : "" }, { "dropping-particle" : "", "family" : "Fulton", "given" : "Robert", "non-dropping-particle" : "", "parse-names" : false, "suffix" : "" }, { "dropping-particle" : "", "family" : "Heath", "given" : "Sharon E", "non-dropping-particle" : "", "parse-names" : false, "suffix" : "" }, { "dropping-particle" : "", "family" : "Kalicki-Veizer", "given" : "Joelle", "non-dropping-particle" : "", "parse-names" : false, "suffix" : "" }, { "dropping-particle" : "", "family" : "Kandoth", "given" : "Cyriac", "non-dropping-particle" : "", "parse-names" : false, "suffix" : "" }, { "dropping-particle" : "", "family" : "Klco", "given" : "Jeffery M", "non-dropping-particle" : "", "parse-names" : false, "suffix" : "" }, { "dropping-particle" : "", "family" : "Koboldt", "given" : "Daniel C", "non-dropping-particle" : "", "parse-names" : false, "suffix" : "" }, { "dropping-particle" : "", "family" : "Kanchi", "given" : "Krishna-Latha", "non-dropping-particle" : "", "parse-names" : false, "suffix" : "" }, { "dropping-particle" : "", "family" : "Kulkarni", "given" : "Shashikant", "non-dropping-particle" : "", "parse-names" : false, "suffix" : "" }, { "dropping-particle" : "", "family" : "Lamprecht", "given" : "Tamara L", "non-dropping-particle" : "", "parse-names" : false, "suffix" : "" }, { "dropping-particle" : "", "family" : "Larson", "given" : "David E", "non-dropping-particle" : "", "parse-names" : false, "suffix" : "" }, { "dropping-particle" : "", "family" : "Lin", "given" : "Ling", "non-dropping-particle" : "", "parse-names" : false, "suffix" : "" }, { "dropping-particle" : "", "family" : "Lu", "given" : "Charles", "non-dropping-particle" : "", "parse-names" : false, "suffix" : "" }, { "dropping-particle" : "", "family" : "McLellan", "given" : "Michael D", "non-dropping-particle" : "", "parse-names" : false, "suffix" : "" }, { "dropping-particle" : "", "family" : "McMichael", "given" : "Joshua F", "non-dropping-particle" : "", "parse-names" : false, "suffix" : "" }, { "dropping-particle" : "", "family" : "Payton", "given" : "Jacqueline", "non-dropping-particle" : "", "parse-names" : false, "suffix" : "" }, { "dropping-particle" : "", "family" : "Schmidt", "given" : "Heather", "non-dropping-particle" : "", "parse-names" : false, "suffix" : "" }, { "dropping-particle" : "", "family" : "Spencer", "given" : "David H", "non-dropping-particle" : "", "parse-names" : false, "suffix" : "" }, { "dropping-particle" : "", "family" : "Tomasson", "given" : "Michael H", "non-dropping-particle" : "", "parse-names" : false, "suffix" : "" }, { "dropping-particle" : "", "family" : "Wallis", "given" : "John W", "non-dropping-particle" : "", "parse-names" : false, "suffix" : "" }, { "dropping-particle" : "", "family" : "Wartman", "given" : "Lukas D", "non-dropping-particle" : "", "parse-names" : false, "suffix" : "" }, { "dropping-particle" : "", "family" : "Watson", "given" : "Mark A", "non-dropping-particle" : "", "parse-names" : false, "suffix" : "" }, { "dropping-particle" : "", "family" : "Welch", "given" : "John", "non-dropping-particle" : "", "parse-names" : false, "suffix" : "" }, { "dropping-particle" : "", "family" : "Wendl", "given" : "Michael C", "non-dropping-particle" : "", "parse-names" : false, "suffix" : "" }, { "dropping-particle" : "", "family" : "Ally", "given" : "Adrian", "non-dropping-particle" : "", "parse-names" : false, "suffix" : "" }, { "dropping-particle" : "", "family" : "Balasundaram", "given" : "Miruna", "non-dropping-particle" : "", "parse-names" : false, "suffix" : "" }, { "dropping-particle" : "", "family" : "Birol", "given" : "Inanc", "non-dropping-particle" : "", "parse-names" : false, "suffix" : "" }, { "dropping-particle" : "", "family" : "Butterfield", "given" : "Yaron", "non-dropping-particle" : "", "parse-names" : false, "suffix" : "" }, { "dropping-particle" : "", "family" : "Chiu", "given" : "Readman", "non-dropping-particle" : "", "parse-names" : false, "suffix" : "" }, { "dropping-particle" : "", "family" : "Chu", "given" : "Andy", "non-dropping-particle" : "", "parse-names" : false, "suffix" : "" }, { "dropping-particle" : "", "family" : "Chuah", "given" : "Eric", "non-dropping-particle" : "", "parse-names" : false, "suffix" : "" }, { "dropping-particle" : "", "family" : "Chun", "given" : "Hye-Jung", "non-dropping-particle" : "", "parse-names" : false, "suffix" : "" }, { "dropping-particle" : "", "family" : "Corbett", "given" : "Richard", "non-dropping-particle" : "", "parse-names" : false, "suffix" : "" }, { "dropping-particle" : "", "family" : "Dhalla", "given" : "Noreen", "non-dropping-particle" : "", "parse-names" : false, "suffix" : "" }, { "dropping-particle" : "", "family" : "Guin", "given" : "Ranabir", "non-dropping-particle" : "", "parse-names" : false, "suffix" : "" }, { "dropping-particle" : "", "family" : "He", "given" : "An", "non-dropping-particle" : "", "parse-names" : false, "suffix" : "" }, { "dropping-particle" : "", "family" : "Hirst", "given" : "Carrie", "non-dropping-particle" : "", "parse-names" : false, "suffix" : "" }, { "dropping-particle" : "", "family" : "Hirst", "given" : "Martin", "non-dropping-particle" : "", "parse-names" : false, "suffix" : "" }, { "dropping-particle" : "", "family" : "Holt", "given" : "Robert A", "non-dropping-particle" : "", "parse-names" : false, "suffix" : "" }, { "dropping-particle" : "", "family" : "Jones", "given" : "Steven", "non-dropping-particle" : "", "parse-names" : false, "suffix" : "" }, { "dropping-particle" : "", "family" : "Karsan", "given" : "Aly", "non-dropping-particle" : "", "parse-names" : false, "suffix" : "" }, { "dropping-particle" : "", "family" : "Lee", "given" : "Darlene", "non-dropping-particle" : "", "parse-names" : false, "suffix" : "" }, { "dropping-particle" : "", "family" : "Li", "given" : "Haiyan I", "non-dropping-particle" : "", "parse-names" : false, "suffix" : "" }, { "dropping-particle" : "", "family" : "Marra", "given" : "Marco A", "non-dropping-particle" : "", "parse-names" : false, "suffix" : "" }, { "dropping-particle" : "", "family" : "Mayo", "given" : "Michael", "non-dropping-particle" : "", "parse-names" : false, "suffix" : "" }, { "dropping-particle" : "", "family" : "Moore", "given" : "Richard A", "non-dropping-particle" : "", "parse-names" : false, "suffix" : "" }, { "dropping-particle" : "", "family" : "Mungall", "given" : "Karen", "non-dropping-particle" : "", "parse-names" : false, "suffix" : "" }, { "dropping-particle" : "", "family" : "Parker", "given" : "Jeremy", "non-dropping-particle" : "", "parse-names" : false, "suffix" : "" }, { "dropping-particle" : "", "family" : "Pleasance", "given" : "Erin", "non-dropping-particle" : "", "parse-names" : false, "suffix" : "" }, { "dropping-particle" : "", "family" : "Plettner", "given" : "Patrick", "non-dropping-particle" : "", "parse-names" : false, "suffix" : "" }, { "dropping-particle" : "", "family" : "Schein", "given" : "Jacquie", "non-dropping-particle" : "", "parse-names" : false, "suffix" : "" }, { "dropping-particle" : "", "family" : "Stoll", "given" : "Dominik", "non-dropping-particle" : "", "parse-names" : false, "suffix" : "" }, { "dropping-particle" : "", "family" : "Swanson", "given" : "Lucas", "non-dropping-particle" : "", "parse-names" : false, "suffix" : "" }, { "dropping-particle" : "", "family" : "Tam", "given" : "Angela", "non-dropping-particle" : "", "parse-names" : false, "suffix" : "" }, { "dropping-particle" : "", "family" : "Thiessen", "given" : "Nina", "non-dropping-particle" : "", "parse-names" : false, "suffix" : "" }, { "dropping-particle" : "", "family" : "Varhol", "given" : "Richard", "non-dropping-particle" : "", "parse-names" : false, "suffix" : "" }, { "dropping-particle" : "", "family" : "Wye", "given" : "Natasja", "non-dropping-particle" : "", "parse-names" : false, "suffix" : "" }, { "dropping-particle" : "", "family" : "Zhao", "given" : "Yongjun", "non-dropping-particle" : "", "parse-names" : false, "suffix" : "" }, { "dropping-particle" : "", "family" : "Gabriel", "given" : "Stacey", "non-dropping-particle" : "", "parse-names" : false, "suffix" : "" }, { "dropping-particle" : "", "family" : "Getz", "given" : "Gad", "non-dropping-particle" : "", "parse-names" : false, "suffix" : "" }, { "dropping-particle" : "", "family" : "Sougnez", "given" : "Carrie", "non-dropping-particle" : "", "parse-names" : false, "suffix" : "" }, { "dropping-particle" : "", "family" : "Zou", "given" : "Lihua", "non-dropping-particle" : "", "parse-names" : false, "suffix" : "" }, { "dropping-particle" : "", "family" : "Leiserson", "given" : "Mark D M", "non-dropping-particle" : "", "parse-names" : false, "suffix" : "" }, { "dropping-particle" : "", "family" : "Vandin", "given" : "Fabio", "non-dropping-particle" : "", "parse-names" : false, "suffix" : "" }, { "dropping-particle" : "", "family" : "Wu", "given" : "Hsin-Ta", "non-dropping-particle" : "", "parse-names" : false, "suffix" : "" }, { "dropping-particle" : "", "family" : "Applebaum", "given" : "Frederick", "non-dropping-particle" : "", "parse-names" : false, "suffix" : "" }, { "dropping-particle" : "", "family" : "Baylin", "given" : "Stephen B", "non-dropping-particle" : "", "parse-names" : false, "suffix" : "" }, { "dropping-particle" : "", "family" : "Akbani", "given" : "Rehan", "non-dropping-particle" : "", "parse-names" : false, "suffix" : "" }, { "dropping-particle" : "", "family" : "Broom", "given" : "Bradley M", "non-dropping-particle" : "", "parse-names" : false, "suffix" : "" }, { "dropping-particle" : "", "family" : "Chen", "given" : "Ken", "non-dropping-particle" : "", "parse-names" : false, "suffix" : "" }, { "dropping-particle" : "", "family" : "Motter", "given" : "Thomas C", "non-dropping-particle" : "", "parse-names" : false, "suffix" : "" }, { "dropping-particle" : "", "family" : "Nguyen", "given" : "Khanh", "non-dropping-particle" : "", "parse-names" : false, "suffix" : "" }, { "dropping-particle" : "", "family" : "Weinstein", "given" : "John N", "non-dropping-particle" : "", "parse-names" : false, "suffix" : "" }, { "dropping-particle" : "", "family" : "Zhang", "given" : "Nianziang", "non-dropping-particle" : "", "parse-names" : false, "suffix" : "" }, { "dropping-particle" : "", "family" : "Ferguson", "given" : "Martin L", "non-dropping-particle" : "", "parse-names" : false, "suffix" : "" }, { "dropping-particle" : "", "family" : "Adams", "given" : "Christopher", "non-dropping-particle" : "", "parse-names" : false, "suffix" : "" }, { "dropping-particle" : "", "family" : "Black", "given" : "Aaron", "non-dropping-particle" : "", "parse-names" : false, "suffix" : "" }, { "dropping-particle" : "", "family" : "Bowen", "given" : "Jay", "non-dropping-particle" : "", "parse-names" : false, "suffix" : "" }, { "dropping-particle" : "", "family" : "Gastier-Foster", "given" : "Julie", "non-dropping-particle" : "", "parse-names" : false, "suffix" : "" }, { "dropping-particle" : "", "family" : "Grossman", "given" : "Thomas", "non-dropping-particle" : "", "parse-names" : false, "suffix" : "" }, { "dropping-particle" : "", "family" : "Lichtenberg", "given" : "Tara", "non-dropping-particle" : "", "parse-names" : false, "suffix" : "" }, { "dropping-particle" : "", "family" : "Wise", "given" : "Lisa", "non-dropping-particle" : "", "parse-names" : false, "suffix" : "" }, { "dropping-particle" : "", "family" : "Davidsen", "given" : "Tanja", "non-dropping-particle" : "", "parse-names" : false, "suffix" : "" }, { "dropping-particle" : "", "family" : "Demchok", "given" : "John A", "non-dropping-particle" : "", "parse-names" : false, "suffix" : "" }, { "dropping-particle" : "", "family" : "Shaw", "given" : "Kenna R  Mills", "non-dropping-particle" : "", "parse-names" : false, "suffix" : "" }, { "dropping-particle" : "", "family" : "Sheth", "given" : "Margi", "non-dropping-particle" : "", "parse-names" : false, "suffix" : "" }, { "dropping-particle" : "", "family" : "Sofia", "given" : "Heidi J", "non-dropping-particle" : "", "parse-names" : false, "suffix" : "" }, { "dropping-particle" : "", "family" : "Yang", "given" : "Liming", "non-dropping-particle" : "", "parse-names" : false, "suffix" : "" }, { "dropping-particle" : "", "family" : "Downing", "given" : "James R", "non-dropping-particle" : "", "parse-names" : false, "suffix" : "" }, { "dropping-particle" : "", "family" : "Eley", "given" : "Greg", "non-dropping-particle" : "", "parse-names" : false, "suffix" : "" } ], "container-title" : "New England Journal of Medicine", "id" : "ITEM-1", "issue" : "22", "issued" : { "date-parts" : [ [ "2013", "5", "30" ] ] }, "page" : "2059-2074", "title" : "Genomic and Epigenomic Landscapes of Adult De Novo Acute Myeloid Leukemia", "type" : "article-journal", "volume" : "368" }, "uris" : [ "http://www.mendeley.com/documents/?uuid=33efa795-e375-3259-bd08-34309cf27e77" ] }, { "id" : "ITEM-2", "itemData" : { "DOI" : "10.1038/nbt.2951", "ISSN" : "1546-1696", "PMID" : "24952903", "abstract" : "Genome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 "author" : [ { "dropping-particle" : "", "family" : "Heckl", "given" : "Dirk", "non-dropping-particle" : "", "parse-names" : false, "suffix" : "" }, { "dropping-particle" : "", "family" : "Kowalczyk", "given" : "Monika S", "non-dropping-particle" : "", "parse-names" : false, "suffix" : "" }, { "dropping-particle" : "", "family" : "Yudovich", "given" : "David", "non-dropping-particle" : "", "parse-names" : false, "suffix" : "" }, { "dropping-particle" : "", "family" : "Belizaire", "given" : "Roger", "non-dropping-particle" : "", "parse-names" : false, "suffix" : "" }, { "dropping-particle" : "V", "family" : "Puram", "given" : "Rishi", "non-dropping-particle" : "", "parse-names" : false, "suffix" : "" }, { "dropping-particle" : "", "family" : "McConkey", "given" : "Marie E", "non-dropping-particle" : "", "parse-names" : false, "suffix" : "" }, { "dropping-particle" : "", "family" : "Thielke", "given" : "Anne", "non-dropping-particle" : "", "parse-names" : false, "suffix" : "" }, { "dropping-particle" : "", "family" : "Aster", "given" : "Jon C", "non-dropping-particle" : "", "parse-names" : false, "suffix" : "" }, { "dropping-particle" : "", "family" : "Regev", "given" : "Aviv", "non-dropping-particle" : "", "parse-names" : false, "suffix" : "" }, { "dropping-particle" : "", "family" : "Ebert", "given" : "Benjamin L", "non-dropping-particle" : "", "parse-names" : false, "suffix" : "" } ], "container-title" : "Nature biotechnology", "id" : "ITEM-2", "issue" : "9", "issued" : { "date-parts" : [ [ "2014", "9" ] ] }, "page" : "941-6", "publisher" : "NIH Public Access", "title" : "Generation of mouse models of myeloid malignancy with combinatorial genetic lesions using CRISPR-Cas9 genome editing.", "type" : "article-journal", "volume" : "32" }, "uris" : [ "http://www.mendeley.com/documents/?uuid=82f78fc5-fb6a-3b58-af88-b12024a3e05f" ] } ], "mendeley" : { "formattedCitation" : "&lt;sup&gt;16,17&lt;/sup&gt;", "plainTextFormattedCitation" : "16,17", "previouslyFormattedCitation" : "&lt;sup&gt;15,16&lt;/sup&gt;" }, "properties" : { "noteIndex" : 0 }, "schema" : "https://github.com/citation-style-language/schema/raw/master/csl-citation.json" }</w:instrText>
      </w:r>
      <w:r w:rsidR="00735DC9">
        <w:rPr>
          <w:lang w:val="en-CA"/>
        </w:rPr>
        <w:fldChar w:fldCharType="separate"/>
      </w:r>
      <w:r w:rsidR="002D2425" w:rsidRPr="002D2425">
        <w:rPr>
          <w:noProof/>
          <w:vertAlign w:val="superscript"/>
          <w:lang w:val="en-CA"/>
        </w:rPr>
        <w:t>16,17</w:t>
      </w:r>
      <w:ins w:id="233" w:author="Albi Celaj" w:date="2018-08-10T13:49:00Z">
        <w:r w:rsidR="00735DC9">
          <w:rPr>
            <w:lang w:val="en-CA"/>
          </w:rPr>
          <w:fldChar w:fldCharType="end"/>
        </w:r>
      </w:ins>
      <w:ins w:id="234" w:author="Albi Celaj" w:date="2018-08-10T13:44:00Z">
        <w:r w:rsidR="00735DC9">
          <w:rPr>
            <w:lang w:val="en-CA"/>
          </w:rPr>
          <w:t xml:space="preserve">, </w:t>
        </w:r>
      </w:ins>
      <w:ins w:id="235" w:author="Albi Celaj" w:date="2018-08-10T13:37:00Z">
        <w:r w:rsidR="00973071">
          <w:rPr>
            <w:lang w:val="en-CA"/>
          </w:rPr>
          <w:t xml:space="preserve">and </w:t>
        </w:r>
      </w:ins>
      <w:ins w:id="236" w:author="Albi Celaj" w:date="2018-08-10T13:44:00Z">
        <w:r w:rsidR="00735DC9">
          <w:rPr>
            <w:lang w:val="en-CA"/>
          </w:rPr>
          <w:t xml:space="preserve">their discovery can </w:t>
        </w:r>
      </w:ins>
      <w:ins w:id="237" w:author="Albi Celaj" w:date="2018-08-10T14:08:00Z">
        <w:r w:rsidR="00A153E4">
          <w:rPr>
            <w:lang w:val="en-CA"/>
          </w:rPr>
          <w:t xml:space="preserve">be </w:t>
        </w:r>
      </w:ins>
      <w:ins w:id="238" w:author="Albi Celaj" w:date="2018-08-10T13:37:00Z">
        <w:r w:rsidR="00973071">
          <w:rPr>
            <w:lang w:val="en-CA"/>
          </w:rPr>
          <w:t xml:space="preserve">practically </w:t>
        </w:r>
      </w:ins>
      <w:ins w:id="239" w:author="Albi Celaj" w:date="2018-08-10T13:44:00Z">
        <w:r w:rsidR="00735DC9">
          <w:rPr>
            <w:lang w:val="en-CA"/>
          </w:rPr>
          <w:t>useful</w:t>
        </w:r>
      </w:ins>
      <w:del w:id="240" w:author="Albi Celaj" w:date="2018-08-10T13:30:00Z">
        <w:r w:rsidR="00082D7A" w:rsidDel="00082D7A">
          <w:rPr>
            <w:lang w:val="en-CA"/>
          </w:rPr>
          <w:delText>U</w:delText>
        </w:r>
      </w:del>
      <w:ins w:id="241" w:author="Albi Celaj" w:date="2018-08-10T13:08:00Z">
        <w:r w:rsidR="002C0E44">
          <w:rPr>
            <w:lang w:val="en-CA"/>
          </w:rPr>
          <w:t xml:space="preserve"> – for example, the induction of pluripotent stem cells </w:t>
        </w:r>
      </w:ins>
      <w:ins w:id="242" w:author="Albi Celaj" w:date="2018-08-10T13:09:00Z">
        <w:r w:rsidR="002C0E44">
          <w:rPr>
            <w:lang w:val="en-CA"/>
          </w:rPr>
          <w:t xml:space="preserve">is achieved by the simultaneous </w:t>
        </w:r>
      </w:ins>
      <w:ins w:id="243" w:author="Albi Celaj" w:date="2018-08-10T13:11:00Z">
        <w:r w:rsidR="002C0E44">
          <w:rPr>
            <w:lang w:val="en-CA"/>
          </w:rPr>
          <w:t xml:space="preserve">exogenous </w:t>
        </w:r>
      </w:ins>
      <w:ins w:id="244" w:author="Albi Celaj" w:date="2018-08-10T13:09:00Z">
        <w:r w:rsidR="002C0E44">
          <w:rPr>
            <w:lang w:val="en-CA"/>
          </w:rPr>
          <w:t>expression of</w:t>
        </w:r>
      </w:ins>
      <w:ins w:id="245" w:author="Albi Celaj" w:date="2018-08-10T13:10:00Z">
        <w:r w:rsidR="002C0E44">
          <w:rPr>
            <w:lang w:val="en-CA"/>
          </w:rPr>
          <w:t xml:space="preserve"> four factors</w:t>
        </w:r>
      </w:ins>
      <w:r w:rsidR="00082D7A">
        <w:rPr>
          <w:lang w:val="en-CA"/>
        </w:rPr>
        <w:fldChar w:fldCharType="begin" w:fldLock="1"/>
      </w:r>
      <w:r w:rsidR="002D2425">
        <w:rPr>
          <w:lang w:val="en-CA"/>
        </w:rPr>
        <w:instrText>ADDIN CSL_CITATION { "citationItems" : [ { "id" : "ITEM-1", "itemData" : { "DOI" : "10.1016/j.cell.2006.07.024", "ISSN" : "00928674", "PMID" : "16904174", "abstract" : "Differentiated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 "author" : [ { "dropping-particle" : "", "family" : "Takahashi", "given" : "Kazutoshi", "non-dropping-particle" : "", "parse-names" : false, "suffix" : "" }, { "dropping-particle" : "", "family" : "Yamanaka", "given" : "Shinya", "non-dropping-particle" : "", "parse-names" : false, "suffix" : "" } ], "container-title" : "Cell", "id" : "ITEM-1", "issue" : "4", "issued" : { "date-parts" : [ [ "2006", "8", "25" ] ] }, "page" : "663-676", "title" : "Induction of Pluripotent Stem Cells from Mouse Embryonic and Adult Fibroblast Cultures by Defined Factors", "type" : "article-journal", "volume" : "126" }, "uris" : [ "http://www.mendeley.com/documents/?uuid=67f28258-a8bd-30f3-a88d-40eca2ab449a" ] } ], "mendeley" : { "formattedCitation" : "&lt;sup&gt;18&lt;/sup&gt;", "plainTextFormattedCitation" : "18", "previouslyFormattedCitation" : "&lt;sup&gt;17&lt;/sup&gt;" }, "properties" : { "noteIndex" : 0 }, "schema" : "https://github.com/citation-style-language/schema/raw/master/csl-citation.json" }</w:instrText>
      </w:r>
      <w:r w:rsidR="00082D7A">
        <w:rPr>
          <w:lang w:val="en-CA"/>
        </w:rPr>
        <w:fldChar w:fldCharType="separate"/>
      </w:r>
      <w:r w:rsidR="002D2425" w:rsidRPr="002D2425">
        <w:rPr>
          <w:noProof/>
          <w:vertAlign w:val="superscript"/>
          <w:lang w:val="en-CA"/>
        </w:rPr>
        <w:t>18</w:t>
      </w:r>
      <w:r w:rsidR="00082D7A">
        <w:rPr>
          <w:lang w:val="en-CA"/>
        </w:rPr>
        <w:fldChar w:fldCharType="end"/>
      </w:r>
      <w:ins w:id="246" w:author="Albi Celaj" w:date="2018-08-10T13:10:00Z">
        <w:r w:rsidR="002C0E44">
          <w:rPr>
            <w:lang w:val="en-CA"/>
          </w:rPr>
          <w:t>.</w:t>
        </w:r>
      </w:ins>
      <w:ins w:id="247" w:author="Albi Celaj" w:date="2018-08-10T13:34:00Z">
        <w:r w:rsidR="00AB20EB">
          <w:rPr>
            <w:lang w:val="en-CA"/>
          </w:rPr>
          <w:t xml:space="preserve">  </w:t>
        </w:r>
      </w:ins>
    </w:p>
    <w:p w14:paraId="22AC6BE8" w14:textId="6F03FBCA" w:rsidR="00062C90" w:rsidRPr="00AF0CAD" w:rsidDel="00A153E4" w:rsidRDefault="002C0E44">
      <w:pPr>
        <w:jc w:val="both"/>
        <w:rPr>
          <w:del w:id="248" w:author="Albi Celaj" w:date="2018-08-10T14:08:00Z"/>
          <w:lang w:val="en-CA"/>
        </w:rPr>
        <w:pPrChange w:id="249" w:author="Albi Celaj" w:date="2018-08-10T15:36:00Z">
          <w:pPr>
            <w:ind w:firstLine="720"/>
            <w:jc w:val="both"/>
          </w:pPr>
        </w:pPrChange>
      </w:pPr>
      <w:ins w:id="250" w:author="Albi Celaj" w:date="2018-08-10T13:10:00Z">
        <w:r>
          <w:rPr>
            <w:lang w:val="en-CA"/>
          </w:rPr>
          <w:t xml:space="preserve"> </w:t>
        </w:r>
      </w:ins>
      <w:del w:id="251" w:author="Albi Celaj" w:date="2018-08-10T14:08:00Z">
        <w:r w:rsidR="00C1089F" w:rsidDel="00A153E4">
          <w:rPr>
            <w:lang w:val="en-CA"/>
          </w:rPr>
          <w:delText xml:space="preserve">In other </w:delText>
        </w:r>
        <w:r w:rsidR="006D2D1A" w:rsidDel="00A153E4">
          <w:rPr>
            <w:lang w:val="en-CA"/>
          </w:rPr>
          <w:delText>organism</w:delText>
        </w:r>
        <w:r w:rsidR="00C1089F" w:rsidDel="00A153E4">
          <w:rPr>
            <w:lang w:val="en-CA"/>
          </w:rPr>
          <w:delText>s, a</w:delText>
        </w:r>
        <w:r w:rsidR="0008713F" w:rsidRPr="00233F15" w:rsidDel="00A153E4">
          <w:rPr>
            <w:lang w:val="en-CA"/>
          </w:rPr>
          <w:delText xml:space="preserve"> formal approach</w:delText>
        </w:r>
        <w:r w:rsidR="00DB6074" w:rsidRPr="00233F15" w:rsidDel="00A153E4">
          <w:rPr>
            <w:lang w:val="en-CA"/>
          </w:rPr>
          <w:delText xml:space="preserve"> to capture </w:delText>
        </w:r>
        <w:r w:rsidR="007E296B" w:rsidRPr="00233F15" w:rsidDel="00A153E4">
          <w:rPr>
            <w:lang w:val="en-CA"/>
          </w:rPr>
          <w:delText xml:space="preserve">complex </w:delText>
        </w:r>
        <w:r w:rsidR="00771BD9" w:rsidRPr="00233F15" w:rsidDel="00A153E4">
          <w:rPr>
            <w:lang w:val="en-CA"/>
          </w:rPr>
          <w:delText>genetic interactions in a collection of published multi-</w:delText>
        </w:r>
        <w:r w:rsidR="00647AAE" w:rsidDel="00A153E4">
          <w:rPr>
            <w:lang w:val="en-CA"/>
          </w:rPr>
          <w:delText>variant</w:delText>
        </w:r>
        <w:r w:rsidR="00771BD9" w:rsidRPr="00233F15" w:rsidDel="00A153E4">
          <w:rPr>
            <w:lang w:val="en-CA"/>
          </w:rPr>
          <w:delText xml:space="preserve"> experiments </w:delText>
        </w:r>
        <w:r w:rsidR="00022FCB" w:rsidDel="00A153E4">
          <w:rPr>
            <w:lang w:val="en-CA"/>
          </w:rPr>
          <w:delText>agrees with the</w:delText>
        </w:r>
        <w:r w:rsidR="008B4DE9" w:rsidDel="00A153E4">
          <w:rPr>
            <w:lang w:val="en-CA"/>
          </w:rPr>
          <w:delText xml:space="preserve"> </w:delText>
        </w:r>
        <w:r w:rsidR="00D0114F" w:rsidDel="00A153E4">
          <w:rPr>
            <w:lang w:val="en-CA"/>
          </w:rPr>
          <w:delText>wide</w:delText>
        </w:r>
        <w:r w:rsidR="00022FCB" w:rsidDel="00A153E4">
          <w:rPr>
            <w:lang w:val="en-CA"/>
          </w:rPr>
          <w:delText>s</w:delText>
        </w:r>
        <w:r w:rsidR="00D0114F" w:rsidDel="00A153E4">
          <w:rPr>
            <w:lang w:val="en-CA"/>
          </w:rPr>
          <w:delText>p</w:delText>
        </w:r>
        <w:r w:rsidR="00022FCB" w:rsidDel="00A153E4">
          <w:rPr>
            <w:lang w:val="en-CA"/>
          </w:rPr>
          <w:delText xml:space="preserve">read </w:delText>
        </w:r>
        <w:r w:rsidR="00D0114F" w:rsidDel="00A153E4">
          <w:rPr>
            <w:lang w:val="en-CA"/>
          </w:rPr>
          <w:delText>presence of</w:delText>
        </w:r>
        <w:r w:rsidR="008B4DE9" w:rsidDel="00A153E4">
          <w:rPr>
            <w:lang w:val="en-CA"/>
          </w:rPr>
          <w:delText xml:space="preserve"> </w:delText>
        </w:r>
        <w:r w:rsidR="00AF0CAD" w:rsidDel="00A153E4">
          <w:rPr>
            <w:lang w:val="en-CA"/>
          </w:rPr>
          <w:delText>multi-variant</w:delText>
        </w:r>
        <w:r w:rsidR="00D0114F" w:rsidDel="00A153E4">
          <w:rPr>
            <w:lang w:val="en-CA"/>
          </w:rPr>
          <w:delText xml:space="preserve"> (</w:delText>
        </w:r>
        <w:r w:rsidR="008B4DE9" w:rsidDel="00A153E4">
          <w:rPr>
            <w:lang w:val="en-CA"/>
          </w:rPr>
          <w:delText>‘high-order’</w:delText>
        </w:r>
        <w:r w:rsidR="00D0114F" w:rsidDel="00A153E4">
          <w:rPr>
            <w:lang w:val="en-CA"/>
          </w:rPr>
          <w:delText>)</w:delText>
        </w:r>
        <w:r w:rsidR="008B4DE9" w:rsidDel="00A153E4">
          <w:rPr>
            <w:lang w:val="en-CA"/>
          </w:rPr>
          <w:delText xml:space="preserve"> interactions, and furthermore suggests </w:delText>
        </w:r>
        <w:r w:rsidR="004A0D8B" w:rsidRPr="00233F15" w:rsidDel="00A153E4">
          <w:rPr>
            <w:lang w:val="en-CA"/>
          </w:rPr>
          <w:delText>that</w:delText>
        </w:r>
        <w:r w:rsidR="004E5063" w:rsidRPr="00233F15" w:rsidDel="00A153E4">
          <w:rPr>
            <w:lang w:val="en-CA"/>
          </w:rPr>
          <w:delText xml:space="preserve"> </w:delText>
        </w:r>
        <w:r w:rsidR="00DF073D" w:rsidDel="00A153E4">
          <w:rPr>
            <w:lang w:val="en-CA"/>
          </w:rPr>
          <w:delText>their</w:delText>
        </w:r>
        <w:r w:rsidR="008B4DE9" w:rsidDel="00A153E4">
          <w:rPr>
            <w:lang w:val="en-CA"/>
          </w:rPr>
          <w:delText xml:space="preserve"> phenotypic con</w:delText>
        </w:r>
        <w:r w:rsidR="00E25C1D" w:rsidDel="00A153E4">
          <w:rPr>
            <w:lang w:val="en-CA"/>
          </w:rPr>
          <w:delText>tribution</w:delText>
        </w:r>
        <w:r w:rsidR="008B4DE9" w:rsidDel="00A153E4">
          <w:rPr>
            <w:lang w:val="en-CA"/>
          </w:rPr>
          <w:delText xml:space="preserve"> can be </w:delText>
        </w:r>
        <w:r w:rsidR="00771BD9" w:rsidRPr="00233F15" w:rsidDel="00A153E4">
          <w:rPr>
            <w:lang w:val="en-CA"/>
          </w:rPr>
          <w:delText>comparable to</w:delText>
        </w:r>
        <w:r w:rsidR="00FF7890" w:rsidRPr="00233F15" w:rsidDel="00A153E4">
          <w:rPr>
            <w:lang w:val="en-CA"/>
          </w:rPr>
          <w:delText xml:space="preserve"> </w:delText>
        </w:r>
        <w:r w:rsidR="004B1DBE" w:rsidRPr="00233F15" w:rsidDel="00A153E4">
          <w:rPr>
            <w:lang w:val="en-CA"/>
          </w:rPr>
          <w:delText>or</w:delText>
        </w:r>
        <w:r w:rsidR="00292C03" w:rsidRPr="00233F15" w:rsidDel="00A153E4">
          <w:rPr>
            <w:lang w:val="en-CA"/>
          </w:rPr>
          <w:delText xml:space="preserve"> </w:delText>
        </w:r>
        <w:r w:rsidR="00524A93" w:rsidDel="00A153E4">
          <w:rPr>
            <w:lang w:val="en-CA"/>
          </w:rPr>
          <w:delText xml:space="preserve">even </w:delText>
        </w:r>
        <w:r w:rsidR="00771BD9" w:rsidRPr="00233F15" w:rsidDel="00A153E4">
          <w:rPr>
            <w:lang w:val="en-CA"/>
          </w:rPr>
          <w:delText>greater than</w:delText>
        </w:r>
        <w:r w:rsidR="00F0385E" w:rsidRPr="00233F15" w:rsidDel="00A153E4">
          <w:rPr>
            <w:lang w:val="en-CA"/>
          </w:rPr>
          <w:delText xml:space="preserve"> those </w:delText>
        </w:r>
        <w:r w:rsidR="00FF0F15" w:rsidDel="00A153E4">
          <w:rPr>
            <w:lang w:val="en-CA"/>
          </w:rPr>
          <w:delText>arising from</w:delText>
        </w:r>
        <w:r w:rsidR="00771BD9" w:rsidRPr="00233F15" w:rsidDel="00A153E4">
          <w:rPr>
            <w:lang w:val="en-CA"/>
          </w:rPr>
          <w:delText xml:space="preserve"> single </w:delText>
        </w:r>
        <w:r w:rsidR="008B4DE9" w:rsidDel="00A153E4">
          <w:rPr>
            <w:lang w:val="en-CA"/>
          </w:rPr>
          <w:delText>variants</w:delText>
        </w:r>
        <w:r w:rsidR="00D53F28" w:rsidRPr="00233F15" w:rsidDel="00A153E4">
          <w:rPr>
            <w:lang w:val="en-CA"/>
          </w:rPr>
          <w:fldChar w:fldCharType="begin" w:fldLock="1"/>
        </w:r>
        <w:r w:rsidR="002D2425" w:rsidRPr="00A62A17" w:rsidDel="00A153E4">
          <w:rPr>
            <w:lang w:val="en-CA"/>
          </w:rPr>
          <w:delInstrText>ADDIN CSL_CITATION { "citationItems" : [ { "id" : "ITEM-1", "itemData" : { "DOI" : "10.1016/j.gde.2013.10.007", "ISSN" : "0959437X", "PMID" : "24290990", "abstract" : "Natural selection drives evolving populations up the fitness landscape, the projection from nucleotide sequence space to organismal reproductive success. While it has long been appreciated that topographic complexities on fitness landscapes can arise only as a consequence of epistatic interactions between mutations, evolutionary genetics has mainly focused on epistasis between pairs of mutations. Here we propose a generalization to the classical population genetic treatment of pairwise epistasis that yields expressions for epistasis among arbitrary subsets of mutations of all orders (pairwise, three-way, etc.). Our approach reveals substantial higher-order epistasis in almost every published fitness landscape. Furthermore we demonstrate that higher-order epistasis is critically important in two systems we know best. We conclude that higher-order epistasis deserves empirical and theoretical attention from evolutionary geneticists.", "author" : [ { "dropping-particle" : "", "family" : "Weinreich", "given" : "Daniel M", "non-dropping-particle" : "", "parse-names" : false, "suffix" : "" }, { "dropping-particle" : "", "family" : "Lan", "given" : "Yinghong", "non-dropping-particle" : "", "parse-names" : false, "suffix" : "" }, { "dropping-particle" : "", "family" : "Wylie", "given" : "C Scott", "non-dropping-particle" : "", "parse-names" : false, "suffix" : "" }, { "dropping-particle" : "", "family" : "Heckendorn", "given" : "Robert B.", "non-dropping-particle" : "", "parse-names" : false, "suffix" : "" } ], "container-title" : "Current Opinion in Genetics &amp; Development", "id" : "ITEM-1", "issue" : "6", "issued" : { "date-parts" : [ [ "2013", "12" ] ] }, "page" : "700-707", "title" : "Should evolutionary geneticists worry about higher-order epistasis?", "type" : "article-journal", "volume" : "23" }, "uris" : [ "http://www.mendeley.com/documents/?uuid=564b2f86-4ee9-3523-81e5-1fe2d22e3053" ] } ], "mendeley" : { "formattedCitation" : "&lt;sup&gt;19&lt;/sup&gt;", "plainTextFormattedCitation" : "19", "previouslyFormattedCitation" : "&lt;sup&gt;18&lt;/sup&gt;" }, "properties" : { "noteIndex" : 0 }, "schema" : "https://github.com/citation-style-language/schema/raw/master/csl-citation.json" }</w:delInstrText>
        </w:r>
        <w:r w:rsidR="00D53F28" w:rsidRPr="00233F15" w:rsidDel="00A153E4">
          <w:rPr>
            <w:lang w:val="en-CA"/>
          </w:rPr>
          <w:fldChar w:fldCharType="separate"/>
        </w:r>
        <w:r w:rsidR="002D2425" w:rsidRPr="00A153E4" w:rsidDel="00A153E4">
          <w:rPr>
            <w:noProof/>
            <w:vertAlign w:val="superscript"/>
            <w:lang w:val="en-CA"/>
          </w:rPr>
          <w:delText>19</w:delText>
        </w:r>
        <w:r w:rsidR="00D53F28" w:rsidRPr="00233F15" w:rsidDel="00A153E4">
          <w:rPr>
            <w:lang w:val="en-CA"/>
          </w:rPr>
          <w:fldChar w:fldCharType="end"/>
        </w:r>
        <w:r w:rsidR="00D53F28" w:rsidRPr="00233F15" w:rsidDel="00A153E4">
          <w:rPr>
            <w:lang w:val="en-CA"/>
          </w:rPr>
          <w:delText>.</w:delText>
        </w:r>
        <w:r w:rsidR="00022FCB" w:rsidDel="00A153E4">
          <w:rPr>
            <w:lang w:val="en-CA"/>
          </w:rPr>
          <w:delText xml:space="preserve">Thus, </w:delText>
        </w:r>
        <w:r w:rsidR="004C2DA7" w:rsidDel="00A153E4">
          <w:rPr>
            <w:lang w:val="en-CA"/>
          </w:rPr>
          <w:delText xml:space="preserve">accurate models of </w:delText>
        </w:r>
        <w:r w:rsidR="00264257" w:rsidDel="00A153E4">
          <w:rPr>
            <w:lang w:val="en-CA"/>
          </w:rPr>
          <w:delText xml:space="preserve">both </w:delText>
        </w:r>
        <w:r w:rsidR="004C2DA7" w:rsidDel="00A153E4">
          <w:rPr>
            <w:lang w:val="en-CA"/>
          </w:rPr>
          <w:delText>gene</w:delText>
        </w:r>
        <w:r w:rsidR="00264257" w:rsidDel="00A153E4">
          <w:rPr>
            <w:lang w:val="en-CA"/>
          </w:rPr>
          <w:delText xml:space="preserve"> and system</w:delText>
        </w:r>
        <w:r w:rsidR="004C2DA7" w:rsidDel="00A153E4">
          <w:rPr>
            <w:lang w:val="en-CA"/>
          </w:rPr>
          <w:delText xml:space="preserve"> function must account for these surprising effects.</w:delText>
        </w:r>
      </w:del>
    </w:p>
    <w:p w14:paraId="296B459B" w14:textId="7519FE79" w:rsidR="00A62A17" w:rsidRDefault="000C727A">
      <w:pPr>
        <w:jc w:val="both"/>
        <w:rPr>
          <w:ins w:id="252" w:author="Albi Celaj" w:date="2018-08-10T15:34:00Z"/>
          <w:lang w:val="en-CA"/>
        </w:rPr>
        <w:pPrChange w:id="253" w:author="Albi Celaj" w:date="2018-08-10T15:36:00Z">
          <w:pPr>
            <w:ind w:firstLine="720"/>
            <w:jc w:val="both"/>
          </w:pPr>
        </w:pPrChange>
      </w:pPr>
      <w:del w:id="254" w:author="Albi Celaj" w:date="2018-08-10T15:36:00Z">
        <w:r w:rsidDel="00A62A17">
          <w:rPr>
            <w:lang w:val="en-CA"/>
          </w:rPr>
          <w:delText>Despite</w:delText>
        </w:r>
        <w:r w:rsidR="00FA7B57" w:rsidDel="00A62A17">
          <w:rPr>
            <w:lang w:val="en-CA"/>
          </w:rPr>
          <w:delText xml:space="preserve"> </w:delText>
        </w:r>
        <w:r w:rsidR="009C3F22" w:rsidDel="00A62A17">
          <w:rPr>
            <w:lang w:val="en-CA"/>
          </w:rPr>
          <w:delText xml:space="preserve">their </w:delText>
        </w:r>
        <w:r w:rsidR="00FA7B57" w:rsidDel="00A62A17">
          <w:rPr>
            <w:lang w:val="en-CA"/>
          </w:rPr>
          <w:delText>potential contributions towards understanding gene</w:delText>
        </w:r>
        <w:r w:rsidR="00656474" w:rsidDel="00A62A17">
          <w:rPr>
            <w:lang w:val="en-CA"/>
          </w:rPr>
          <w:delText xml:space="preserve"> and system</w:delText>
        </w:r>
        <w:r w:rsidR="00FA7B57" w:rsidDel="00A62A17">
          <w:rPr>
            <w:lang w:val="en-CA"/>
          </w:rPr>
          <w:delText xml:space="preserve"> function, </w:delText>
        </w:r>
      </w:del>
    </w:p>
    <w:p w14:paraId="5C984D29" w14:textId="01444B8A" w:rsidR="003A154F" w:rsidRPr="00985658" w:rsidRDefault="00A62A17">
      <w:pPr>
        <w:jc w:val="both"/>
        <w:rPr>
          <w:lang w:val="en-CA"/>
        </w:rPr>
        <w:pPrChange w:id="255" w:author="Albi Celaj" w:date="2018-07-26T15:05:00Z">
          <w:pPr>
            <w:ind w:firstLine="720"/>
            <w:jc w:val="both"/>
          </w:pPr>
        </w:pPrChange>
      </w:pPr>
      <w:ins w:id="256" w:author="Albi Celaj" w:date="2018-08-10T15:34:00Z">
        <w:r>
          <w:rPr>
            <w:lang w:val="en-CA"/>
          </w:rPr>
          <w:t xml:space="preserve">Despite their estimate prevalence and contribution towards understanding and </w:t>
        </w:r>
      </w:ins>
      <w:ins w:id="257" w:author="Albi Celaj" w:date="2018-08-10T15:35:00Z">
        <w:r>
          <w:rPr>
            <w:lang w:val="en-CA"/>
          </w:rPr>
          <w:t>manipulating gene and system functions,</w:t>
        </w:r>
      </w:ins>
      <w:ins w:id="258" w:author="Albi Celaj" w:date="2018-08-10T15:36:00Z">
        <w:r>
          <w:rPr>
            <w:lang w:val="en-CA"/>
          </w:rPr>
          <w:t xml:space="preserve"> </w:t>
        </w:r>
      </w:ins>
      <w:r w:rsidR="00FA7B57">
        <w:rPr>
          <w:lang w:val="en-CA"/>
        </w:rPr>
        <w:t xml:space="preserve">systematic </w:t>
      </w:r>
      <w:ins w:id="259" w:author="Albi Celaj" w:date="2018-08-10T15:36:00Z">
        <w:r>
          <w:rPr>
            <w:lang w:val="en-CA"/>
          </w:rPr>
          <w:t>analysis</w:t>
        </w:r>
      </w:ins>
      <w:del w:id="260" w:author="Albi Celaj" w:date="2018-08-10T15:36:00Z">
        <w:r w:rsidR="00FA7B57" w:rsidDel="00A62A17">
          <w:rPr>
            <w:lang w:val="en-CA"/>
          </w:rPr>
          <w:delText>studies</w:delText>
        </w:r>
      </w:del>
      <w:r w:rsidR="00FA7B57">
        <w:rPr>
          <w:lang w:val="en-CA"/>
        </w:rPr>
        <w:t xml:space="preserve"> of </w:t>
      </w:r>
      <w:r w:rsidR="00CE762F">
        <w:rPr>
          <w:lang w:val="en-CA"/>
        </w:rPr>
        <w:t xml:space="preserve">complex </w:t>
      </w:r>
      <w:r w:rsidR="00FA7B57">
        <w:rPr>
          <w:lang w:val="en-CA"/>
        </w:rPr>
        <w:t xml:space="preserve">multi-variant effects are lacking because </w:t>
      </w:r>
      <w:r w:rsidR="004725AD">
        <w:rPr>
          <w:lang w:val="en-CA"/>
        </w:rPr>
        <w:t xml:space="preserve">of major experimental challenges in </w:t>
      </w:r>
      <w:r w:rsidR="00806843">
        <w:rPr>
          <w:lang w:val="en-CA"/>
        </w:rPr>
        <w:t>generating and profiling the potentially vast number of strain variants</w:t>
      </w:r>
      <w:r w:rsidR="00CE762F">
        <w:rPr>
          <w:lang w:val="en-CA"/>
        </w:rPr>
        <w:t xml:space="preserve"> required to perform a </w:t>
      </w:r>
      <w:r w:rsidR="00656474">
        <w:rPr>
          <w:lang w:val="en-CA"/>
        </w:rPr>
        <w:t xml:space="preserve">more exhaustive or </w:t>
      </w:r>
      <w:r w:rsidR="00CE762F">
        <w:rPr>
          <w:lang w:val="en-CA"/>
        </w:rPr>
        <w:t>‘deep’</w:t>
      </w:r>
      <w:r w:rsidR="00656474">
        <w:rPr>
          <w:lang w:val="en-CA"/>
        </w:rPr>
        <w:t xml:space="preserve"> combinatorial genetic analysis</w:t>
      </w:r>
      <w:r w:rsidR="00CE762F">
        <w:rPr>
          <w:lang w:val="en-CA"/>
        </w:rPr>
        <w:t xml:space="preserve"> (DCGA)</w:t>
      </w:r>
      <w:r w:rsidR="00FA7B57">
        <w:rPr>
          <w:lang w:val="en-CA"/>
        </w:rPr>
        <w:t xml:space="preserve">.  While </w:t>
      </w:r>
      <w:r w:rsidR="00A20D9D">
        <w:rPr>
          <w:lang w:val="en-CA"/>
        </w:rPr>
        <w:t>genome-</w:t>
      </w:r>
      <w:r w:rsidR="00B260D4">
        <w:rPr>
          <w:lang w:val="en-CA"/>
        </w:rPr>
        <w:t xml:space="preserve">wide </w:t>
      </w:r>
      <w:r w:rsidR="00806843">
        <w:rPr>
          <w:lang w:val="en-CA"/>
        </w:rPr>
        <w:t>multi-variant surveys</w:t>
      </w:r>
      <w:r w:rsidR="002C02FA">
        <w:rPr>
          <w:lang w:val="en-CA"/>
        </w:rPr>
        <w:t xml:space="preserve"> </w:t>
      </w:r>
      <w:r w:rsidR="00806843">
        <w:rPr>
          <w:lang w:val="en-CA"/>
        </w:rPr>
        <w:t xml:space="preserve">can </w:t>
      </w:r>
      <w:r w:rsidR="00985658">
        <w:rPr>
          <w:lang w:val="en-CA"/>
        </w:rPr>
        <w:t>quickly</w:t>
      </w:r>
      <w:r w:rsidR="00231753">
        <w:rPr>
          <w:lang w:val="en-CA"/>
        </w:rPr>
        <w:t xml:space="preserve"> grow to</w:t>
      </w:r>
      <w:r w:rsidR="00806843">
        <w:rPr>
          <w:lang w:val="en-CA"/>
        </w:rPr>
        <w:t xml:space="preserve"> require an</w:t>
      </w:r>
      <w:r w:rsidR="00985658">
        <w:rPr>
          <w:lang w:val="en-CA"/>
        </w:rPr>
        <w:t xml:space="preserve"> impossible number of strains</w:t>
      </w:r>
      <w:r w:rsidR="00FA7B57">
        <w:rPr>
          <w:lang w:val="en-CA"/>
        </w:rPr>
        <w:t>, t</w:t>
      </w:r>
      <w:r w:rsidR="00656474">
        <w:rPr>
          <w:lang w:val="en-CA"/>
        </w:rPr>
        <w:t>his</w:t>
      </w:r>
      <w:r w:rsidR="00806843">
        <w:rPr>
          <w:lang w:val="en-CA"/>
        </w:rPr>
        <w:t xml:space="preserve"> can </w:t>
      </w:r>
      <w:r w:rsidR="004725AD">
        <w:rPr>
          <w:lang w:val="en-CA"/>
        </w:rPr>
        <w:t xml:space="preserve">be constrained </w:t>
      </w:r>
      <w:r w:rsidR="00985658">
        <w:rPr>
          <w:lang w:val="en-CA"/>
        </w:rPr>
        <w:t xml:space="preserve">by </w:t>
      </w:r>
      <w:r w:rsidR="008A0F61">
        <w:rPr>
          <w:lang w:val="en-CA"/>
        </w:rPr>
        <w:t xml:space="preserve">using </w:t>
      </w:r>
      <w:r w:rsidR="0004469C">
        <w:rPr>
          <w:lang w:val="en-CA"/>
        </w:rPr>
        <w:t>prior knowledge</w:t>
      </w:r>
      <w:r w:rsidR="008A0F61">
        <w:rPr>
          <w:lang w:val="en-CA"/>
        </w:rPr>
        <w:t xml:space="preserve"> to</w:t>
      </w:r>
      <w:r w:rsidR="003D601B">
        <w:rPr>
          <w:lang w:val="en-CA"/>
        </w:rPr>
        <w:t xml:space="preserve"> rationally</w:t>
      </w:r>
      <w:r w:rsidR="00656474">
        <w:rPr>
          <w:lang w:val="en-CA"/>
        </w:rPr>
        <w:t xml:space="preserve"> prioritize and target</w:t>
      </w:r>
      <w:r w:rsidR="008A0F61">
        <w:rPr>
          <w:lang w:val="en-CA"/>
        </w:rPr>
        <w:t xml:space="preserve"> a</w:t>
      </w:r>
      <w:r w:rsidR="002C02FA">
        <w:rPr>
          <w:lang w:val="en-CA"/>
        </w:rPr>
        <w:t xml:space="preserve"> </w:t>
      </w:r>
      <w:r w:rsidR="00656474">
        <w:rPr>
          <w:lang w:val="en-CA"/>
        </w:rPr>
        <w:t>reasonably-sized system</w:t>
      </w:r>
      <w:r w:rsidR="003D601B">
        <w:rPr>
          <w:lang w:val="en-CA"/>
        </w:rPr>
        <w:t xml:space="preserve"> </w:t>
      </w:r>
      <w:r w:rsidR="002C02FA">
        <w:rPr>
          <w:lang w:val="en-CA"/>
        </w:rPr>
        <w:t>of genes</w:t>
      </w:r>
      <w:r w:rsidR="003D601B">
        <w:rPr>
          <w:lang w:val="en-CA"/>
        </w:rPr>
        <w:t xml:space="preserve"> for </w:t>
      </w:r>
      <w:r w:rsidR="00656474">
        <w:rPr>
          <w:lang w:val="en-CA"/>
        </w:rPr>
        <w:t>analysis</w:t>
      </w:r>
      <w:r w:rsidR="00AD64AD">
        <w:rPr>
          <w:lang w:val="en-CA"/>
        </w:rPr>
        <w:t xml:space="preserve">. </w:t>
      </w:r>
      <w:r w:rsidR="00985658">
        <w:rPr>
          <w:lang w:val="en-CA"/>
        </w:rPr>
        <w:t xml:space="preserve"> Curently-availabl</w:t>
      </w:r>
      <w:r w:rsidR="00415F89">
        <w:rPr>
          <w:lang w:val="en-CA"/>
        </w:rPr>
        <w:t>e methods, however, make even</w:t>
      </w:r>
      <w:r w:rsidR="00656474">
        <w:rPr>
          <w:lang w:val="en-CA"/>
        </w:rPr>
        <w:t xml:space="preserve"> a</w:t>
      </w:r>
      <w:r w:rsidR="00415F89">
        <w:rPr>
          <w:lang w:val="en-CA"/>
        </w:rPr>
        <w:t xml:space="preserve"> </w:t>
      </w:r>
      <w:r w:rsidR="00985658">
        <w:rPr>
          <w:lang w:val="en-CA"/>
        </w:rPr>
        <w:t xml:space="preserve">targeted </w:t>
      </w:r>
      <w:r w:rsidR="00656474">
        <w:rPr>
          <w:lang w:val="en-CA"/>
        </w:rPr>
        <w:t>DCGA</w:t>
      </w:r>
      <w:r w:rsidR="00985658">
        <w:rPr>
          <w:lang w:val="en-CA"/>
        </w:rPr>
        <w:t xml:space="preserve"> inefficient or infeasible.</w:t>
      </w:r>
      <w:r w:rsidR="002C02FA">
        <w:rPr>
          <w:lang w:val="en-CA"/>
        </w:rPr>
        <w:t xml:space="preserve">  </w:t>
      </w:r>
      <w:r w:rsidR="008A4D94">
        <w:rPr>
          <w:lang w:val="en-CA"/>
        </w:rPr>
        <w:t xml:space="preserve">A major bottleneck remains in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AD64AD">
        <w:rPr>
          <w:lang w:val="en-CA"/>
        </w:rPr>
        <w:t>,</w:t>
      </w:r>
      <w:r w:rsidR="00CC6850">
        <w:rPr>
          <w:lang w:val="en-CA"/>
        </w:rPr>
        <w:t xml:space="preserve"> partly because there is a</w:t>
      </w:r>
      <w:r w:rsidR="00E637E5">
        <w:rPr>
          <w:lang w:val="en-CA"/>
        </w:rPr>
        <w:t xml:space="preserve"> limited availability of usable </w:t>
      </w:r>
      <w:r w:rsidR="00CC6850">
        <w:rPr>
          <w:lang w:val="en-CA"/>
        </w:rPr>
        <w:t>selection</w:t>
      </w:r>
      <w:r w:rsidR="00E637E5" w:rsidRPr="00233F15">
        <w:rPr>
          <w:lang w:val="en-CA"/>
        </w:rPr>
        <w:t xml:space="preserve"> markers</w:t>
      </w:r>
      <w:r w:rsidR="00E637E5" w:rsidRPr="00233F15">
        <w:rPr>
          <w:lang w:val="en-CA"/>
        </w:rPr>
        <w:fldChar w:fldCharType="begin" w:fldLock="1"/>
      </w:r>
      <w:r w:rsidR="002D2425">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"&lt;sup&gt;20&lt;/sup&gt;", "plainTextFormattedCitation" : "20", "previouslyFormattedCitation" : "&lt;sup&gt;19&lt;/sup&gt;" }, "properties" : { "noteIndex" : 0 }, "schema" : "https://github.com/citation-style-language/schema/raw/master/csl-citation.json" }</w:instrText>
      </w:r>
      <w:r w:rsidR="00E637E5" w:rsidRPr="00233F15">
        <w:rPr>
          <w:lang w:val="en-CA"/>
        </w:rPr>
        <w:fldChar w:fldCharType="separate"/>
      </w:r>
      <w:r w:rsidR="002D2425" w:rsidRPr="002D2425">
        <w:rPr>
          <w:noProof/>
          <w:vertAlign w:val="superscript"/>
          <w:lang w:val="en-CA"/>
        </w:rPr>
        <w:t>20</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3A0AFF">
        <w:rPr>
          <w:lang w:val="en-CA"/>
        </w:rPr>
        <w:t>M</w:t>
      </w:r>
      <w:r w:rsidR="00102214">
        <w:rPr>
          <w:lang w:val="en-CA"/>
        </w:rPr>
        <w:t xml:space="preserve">ethods have </w:t>
      </w:r>
      <w:ins w:id="261" w:author="Albi Celaj" w:date="2018-07-26T15:06:00Z">
        <w:r w:rsidR="00CB3EEE">
          <w:rPr>
            <w:lang w:val="en-CA"/>
          </w:rPr>
          <w:t xml:space="preserve">been </w:t>
        </w:r>
      </w:ins>
      <w:r w:rsidR="00102214">
        <w:rPr>
          <w:lang w:val="en-CA"/>
        </w:rPr>
        <w:t>designed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2D2425">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"&lt;sup&gt;21,22&lt;/sup&gt;", "plainTextFormattedCitation" : "21,22", "previouslyFormattedCitation" : "&lt;sup&gt;20,21&lt;/sup&gt;" }, "properties" : { "noteIndex" : 0 }, "schema" : "https://github.com/citation-style-language/schema/raw/master/csl-citation.json" }</w:instrText>
      </w:r>
      <w:r w:rsidR="00102214" w:rsidRPr="00233F15">
        <w:fldChar w:fldCharType="separate"/>
      </w:r>
      <w:r w:rsidR="002D2425" w:rsidRPr="002D2425">
        <w:rPr>
          <w:noProof/>
          <w:vertAlign w:val="superscript"/>
        </w:rPr>
        <w:t>21,22</w:t>
      </w:r>
      <w:r w:rsidR="00102214" w:rsidRPr="00233F15">
        <w:fldChar w:fldCharType="end"/>
      </w:r>
      <w:r w:rsidR="00102214">
        <w:t xml:space="preserve">, </w:t>
      </w:r>
      <w:r w:rsidR="003A0AFF">
        <w:t xml:space="preserve">but </w:t>
      </w:r>
      <w:r w:rsidR="00022FCB">
        <w:t xml:space="preserve">do not address the challenge of </w:t>
      </w:r>
      <w:r w:rsidR="003A0AFF">
        <w:t xml:space="preserve">isolating and profiling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While </w:t>
      </w:r>
      <w:r w:rsidR="003A0AFF">
        <w:t>e</w:t>
      </w:r>
      <w:r w:rsidR="0059221E">
        <w:t xml:space="preserve">xtensions of </w:t>
      </w:r>
      <w:r w:rsidR="00AF78EF">
        <w:t xml:space="preserve">MAGE </w:t>
      </w:r>
      <w:r w:rsidR="0059221E">
        <w:t xml:space="preserve">are being developed for in-depth </w:t>
      </w:r>
      <w:ins w:id="262" w:author="Albi Celaj" w:date="2018-08-09T17:41:00Z">
        <w:r w:rsidR="006259CE">
          <w:t xml:space="preserve">combinatorial </w:t>
        </w:r>
      </w:ins>
      <w:r w:rsidR="0059221E">
        <w:t xml:space="preserve">genetic </w:t>
      </w:r>
      <w:r w:rsidR="00CA46A4">
        <w:t xml:space="preserve">and phenotypic </w:t>
      </w:r>
      <w:r w:rsidR="0059221E">
        <w:t xml:space="preserve">characterization in </w:t>
      </w:r>
      <w:r w:rsidR="00AF78EF" w:rsidRPr="00233F15">
        <w:rPr>
          <w:i/>
        </w:rPr>
        <w:t>E. coli</w:t>
      </w:r>
      <w:r w:rsidR="00AF78EF" w:rsidRPr="00233F15">
        <w:t xml:space="preserve"> </w:t>
      </w:r>
      <w:r w:rsidR="00AF78EF" w:rsidRPr="00233F15">
        <w:fldChar w:fldCharType="begin" w:fldLock="1"/>
      </w:r>
      <w:r w:rsidR="002D2425">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"&lt;sup&gt;23,24&lt;/sup&gt;", "plainTextFormattedCitation" : "23,24", "previouslyFormattedCitation" : "&lt;sup&gt;22,23&lt;/sup&gt;" }, "properties" : { "noteIndex" : 0 }, "schema" : "https://github.com/citation-style-language/schema/raw/master/csl-citation.json" }</w:instrText>
      </w:r>
      <w:r w:rsidR="00AF78EF" w:rsidRPr="00233F15">
        <w:fldChar w:fldCharType="separate"/>
      </w:r>
      <w:r w:rsidR="002D2425" w:rsidRPr="002D2425">
        <w:rPr>
          <w:noProof/>
          <w:vertAlign w:val="superscript"/>
        </w:rPr>
        <w:t>23,24</w:t>
      </w:r>
      <w:r w:rsidR="00AF78EF" w:rsidRPr="00233F15">
        <w:fldChar w:fldCharType="end"/>
      </w:r>
      <w:r w:rsidR="00C7495D">
        <w:t xml:space="preserve">, </w:t>
      </w:r>
      <w:r w:rsidR="003A0AFF">
        <w:t xml:space="preserve"> these are</w:t>
      </w:r>
      <w:r w:rsidR="00AF78EF">
        <w:t xml:space="preserve"> not yet suitable </w:t>
      </w:r>
      <w:r w:rsidR="00415EBD">
        <w:t xml:space="preserve">for </w:t>
      </w:r>
      <w:r w:rsidR="002E0C42">
        <w:t xml:space="preserve">accurate </w:t>
      </w:r>
      <w:r w:rsidR="00CA46A4">
        <w:t>profiling</w:t>
      </w:r>
      <w:r w:rsidR="00415EBD">
        <w:t>.</w:t>
      </w:r>
    </w:p>
    <w:p w14:paraId="04679EA1" w14:textId="5C51EEC8" w:rsidR="002A5F0C" w:rsidRPr="00A62A17" w:rsidRDefault="00A40A94">
      <w:pPr>
        <w:jc w:val="both"/>
        <w:rPr>
          <w:rFonts w:eastAsia="Times New Roman"/>
          <w:color w:val="000000" w:themeColor="text1"/>
          <w:rPrChange w:id="263" w:author="Albi Celaj" w:date="2018-08-10T15:41:00Z">
            <w:rPr>
              <w:rFonts w:eastAsia="Times New Roman"/>
            </w:rPr>
          </w:rPrChange>
        </w:rPr>
        <w:pPrChange w:id="264" w:author="Albi Celaj" w:date="2018-08-03T19:51:00Z">
          <w:pPr>
            <w:ind w:firstLine="720"/>
            <w:jc w:val="both"/>
          </w:pPr>
        </w:pPrChange>
      </w:pPr>
      <w:r>
        <w:rPr>
          <w:lang w:val="en-CA"/>
        </w:rPr>
        <w:lastRenderedPageBreak/>
        <w:t xml:space="preserve">We </w:t>
      </w:r>
      <w:r w:rsidR="00656474">
        <w:rPr>
          <w:lang w:val="en-CA"/>
        </w:rPr>
        <w:t xml:space="preserve">first </w:t>
      </w:r>
      <w:r>
        <w:rPr>
          <w:lang w:val="en-CA"/>
        </w:rPr>
        <w:t>develop and describe an ‘</w:t>
      </w:r>
      <w:r w:rsidR="00202203">
        <w:rPr>
          <w:lang w:val="en-CA"/>
        </w:rPr>
        <w:t>engineered population profiling</w:t>
      </w:r>
      <w:r>
        <w:rPr>
          <w:lang w:val="en-CA"/>
        </w:rPr>
        <w:t xml:space="preserve">’ </w:t>
      </w:r>
      <w:r w:rsidR="00202203">
        <w:rPr>
          <w:lang w:val="en-CA"/>
        </w:rPr>
        <w:t xml:space="preserve">strategy </w:t>
      </w:r>
      <w:r>
        <w:rPr>
          <w:lang w:val="en-CA"/>
        </w:rPr>
        <w:t xml:space="preserve">to </w:t>
      </w:r>
      <w:r w:rsidR="00E82867">
        <w:rPr>
          <w:lang w:val="en-CA"/>
        </w:rPr>
        <w:t>enable a DCGA of</w:t>
      </w:r>
      <w:commentRangeStart w:id="265"/>
      <w:r w:rsidR="00E217D9">
        <w:rPr>
          <w:rFonts w:eastAsia="Times New Roman"/>
        </w:rPr>
        <w:t xml:space="preserve"> </w:t>
      </w:r>
      <w:r w:rsidR="00E82867">
        <w:rPr>
          <w:rFonts w:eastAsia="Times New Roman"/>
        </w:rPr>
        <w:t>a targeted system</w:t>
      </w:r>
      <w:r w:rsidR="00E217D9">
        <w:rPr>
          <w:rFonts w:eastAsia="Times New Roman"/>
        </w:rPr>
        <w:t xml:space="preserve"> of genes. </w:t>
      </w:r>
      <w:commentRangeEnd w:id="265"/>
      <w:r w:rsidR="00806843">
        <w:rPr>
          <w:rStyle w:val="CommentReference"/>
          <w:rFonts w:asciiTheme="minorHAnsi" w:hAnsiTheme="minorHAnsi" w:cstheme="minorBidi"/>
        </w:rPr>
        <w:commentReference w:id="265"/>
      </w:r>
      <w:r w:rsidR="00ED6D1B">
        <w:rPr>
          <w:rFonts w:eastAsia="Times New Roman"/>
        </w:rPr>
        <w:t xml:space="preserve">We then </w:t>
      </w:r>
      <w:r w:rsidR="005D6B59">
        <w:rPr>
          <w:rFonts w:eastAsia="Times New Roman"/>
        </w:rPr>
        <w:t>demonstrate a</w:t>
      </w:r>
      <w:r w:rsidR="00ED6D1B">
        <w:rPr>
          <w:rFonts w:eastAsia="Times New Roman"/>
        </w:rPr>
        <w:t xml:space="preserve"> DCGA by </w:t>
      </w:r>
      <w:r w:rsidR="00B403A9">
        <w:rPr>
          <w:rFonts w:eastAsia="Times New Roman"/>
        </w:rPr>
        <w:t xml:space="preserve">profiling each of ~5,000 knockout combinations </w:t>
      </w:r>
      <w:r w:rsidR="00ED6D1B">
        <w:rPr>
          <w:rFonts w:eastAsia="Times New Roman"/>
        </w:rPr>
        <w:t>amongst 16 yeast ABC transporters</w:t>
      </w:r>
      <w:r w:rsidR="002A5F0C">
        <w:rPr>
          <w:rFonts w:eastAsia="Times New Roman"/>
        </w:rPr>
        <w:t xml:space="preserve"> involved in</w:t>
      </w:r>
      <w:r w:rsidR="005D6B59">
        <w:rPr>
          <w:rFonts w:eastAsia="Times New Roman"/>
        </w:rPr>
        <w:t xml:space="preserve"> multi-drug resistance</w:t>
      </w:r>
      <w:r w:rsidR="00B403A9">
        <w:rPr>
          <w:rFonts w:eastAsia="Times New Roman"/>
        </w:rPr>
        <w:t xml:space="preserve"> for </w:t>
      </w:r>
      <w:r w:rsidR="005D6B59">
        <w:rPr>
          <w:rFonts w:eastAsia="Times New Roman"/>
        </w:rPr>
        <w:t>sensitivity</w:t>
      </w:r>
      <w:r w:rsidR="00B403A9">
        <w:rPr>
          <w:rFonts w:eastAsia="Times New Roman"/>
        </w:rPr>
        <w:t xml:space="preserve"> to </w:t>
      </w:r>
      <w:ins w:id="266" w:author="Albi Celaj" w:date="2018-07-26T15:06:00Z">
        <w:r w:rsidR="00941F09">
          <w:rPr>
            <w:rFonts w:eastAsia="Times New Roman"/>
          </w:rPr>
          <w:t xml:space="preserve">each of </w:t>
        </w:r>
      </w:ins>
      <w:r w:rsidR="00B403A9">
        <w:rPr>
          <w:rFonts w:eastAsia="Times New Roman"/>
        </w:rPr>
        <w:t xml:space="preserve">16 </w:t>
      </w:r>
      <w:r w:rsidR="005D6B59">
        <w:rPr>
          <w:rFonts w:eastAsia="Times New Roman"/>
        </w:rPr>
        <w:t>compounds</w:t>
      </w:r>
      <w:r w:rsidR="002A5F0C">
        <w:rPr>
          <w:rFonts w:eastAsia="Times New Roman"/>
        </w:rPr>
        <w:t xml:space="preserve">, revealing many complex </w:t>
      </w:r>
      <w:r w:rsidR="008276C3">
        <w:rPr>
          <w:rFonts w:eastAsia="Times New Roman"/>
        </w:rPr>
        <w:t>drug</w:t>
      </w:r>
      <w:r w:rsidR="002A5F0C">
        <w:rPr>
          <w:rFonts w:eastAsia="Times New Roman"/>
        </w:rPr>
        <w:t>-dependent genetic interactions</w:t>
      </w:r>
      <w:r w:rsidR="00BA50AC">
        <w:rPr>
          <w:rFonts w:eastAsia="Times New Roman"/>
        </w:rPr>
        <w:t xml:space="preserve">.  </w:t>
      </w:r>
      <w:r w:rsidR="002A5F0C">
        <w:rPr>
          <w:rFonts w:eastAsia="Times New Roman"/>
        </w:rPr>
        <w:t xml:space="preserve">We </w:t>
      </w:r>
      <w:r w:rsidR="008276C3">
        <w:rPr>
          <w:rFonts w:eastAsia="Times New Roman"/>
        </w:rPr>
        <w:t xml:space="preserve">then </w:t>
      </w:r>
      <w:r w:rsidR="002A5F0C">
        <w:rPr>
          <w:rFonts w:eastAsia="Times New Roman"/>
        </w:rPr>
        <w:t xml:space="preserve">leverage these complex interactions to </w:t>
      </w:r>
      <w:ins w:id="267" w:author="Albi Celaj" w:date="2018-08-10T15:37:00Z">
        <w:r w:rsidR="00A62A17">
          <w:rPr>
            <w:rFonts w:eastAsia="Times New Roman"/>
          </w:rPr>
          <w:t xml:space="preserve">hypothesize and </w:t>
        </w:r>
      </w:ins>
      <w:r w:rsidR="002A5F0C">
        <w:rPr>
          <w:rFonts w:eastAsia="Times New Roman"/>
        </w:rPr>
        <w:t xml:space="preserve">computationally reconstruct a formal system model of ABC-mediated drug resistance, which was used to understand and </w:t>
      </w:r>
      <w:r w:rsidR="008276C3">
        <w:rPr>
          <w:rFonts w:eastAsia="Times New Roman"/>
        </w:rPr>
        <w:t>further explore the mechanistic basis</w:t>
      </w:r>
      <w:r w:rsidR="002A5F0C">
        <w:rPr>
          <w:rFonts w:eastAsia="Times New Roman"/>
        </w:rPr>
        <w:t xml:space="preserve"> of a </w:t>
      </w:r>
      <w:r w:rsidR="002A5F0C" w:rsidRPr="004059F2">
        <w:rPr>
          <w:rFonts w:eastAsia="Times New Roman"/>
        </w:rPr>
        <w:t>quadruple knock</w:t>
      </w:r>
      <w:r w:rsidR="008276C3">
        <w:rPr>
          <w:rFonts w:eastAsia="Times New Roman"/>
        </w:rPr>
        <w:t>out (</w:t>
      </w:r>
      <w:r w:rsidR="008276C3" w:rsidRPr="00A62A17">
        <w:rPr>
          <w:rFonts w:eastAsia="Times New Roman"/>
          <w:i/>
          <w:rPrChange w:id="268" w:author="Albi Celaj" w:date="2018-08-10T15:37:00Z">
            <w:rPr>
              <w:rFonts w:eastAsia="Times New Roman"/>
            </w:rPr>
          </w:rPrChange>
        </w:rPr>
        <w:t>snq2∆yor1∆ybt1∆ycf1∆</w:t>
      </w:r>
      <w:r w:rsidR="008276C3">
        <w:rPr>
          <w:rFonts w:eastAsia="Times New Roman"/>
        </w:rPr>
        <w:t>) that</w:t>
      </w:r>
      <w:r w:rsidR="002A5F0C" w:rsidRPr="004059F2">
        <w:rPr>
          <w:rFonts w:eastAsia="Times New Roman"/>
        </w:rPr>
        <w:t xml:space="preserve"> conferred </w:t>
      </w:r>
      <w:r w:rsidR="008276C3">
        <w:rPr>
          <w:rFonts w:eastAsia="Times New Roman"/>
        </w:rPr>
        <w:t xml:space="preserve">unexpectedly </w:t>
      </w:r>
      <w:r w:rsidR="002A5F0C" w:rsidRPr="004059F2">
        <w:rPr>
          <w:rFonts w:eastAsia="Times New Roman"/>
        </w:rPr>
        <w:t xml:space="preserve">high </w:t>
      </w:r>
      <w:r w:rsidR="002A5F0C" w:rsidRPr="00264257">
        <w:rPr>
          <w:rFonts w:eastAsia="Times New Roman"/>
          <w:i/>
        </w:rPr>
        <w:t>PDR5</w:t>
      </w:r>
      <w:r w:rsidR="002A5F0C" w:rsidRPr="004059F2">
        <w:rPr>
          <w:rFonts w:eastAsia="Times New Roman"/>
        </w:rPr>
        <w:t>-dependent resistance to fluconazole and ketoconazole</w:t>
      </w:r>
      <w:r w:rsidR="002A5F0C">
        <w:rPr>
          <w:rFonts w:eastAsia="Times New Roman"/>
        </w:rPr>
        <w:t xml:space="preserve">.  </w:t>
      </w:r>
      <w:r w:rsidR="008276C3">
        <w:rPr>
          <w:rFonts w:eastAsia="Times New Roman"/>
          <w:color w:val="000000" w:themeColor="text1"/>
        </w:rPr>
        <w:t xml:space="preserve">The described strategy presents a framework for DCGA of other gene sets, and demonstrates </w:t>
      </w:r>
      <w:del w:id="269" w:author="Albi Celaj" w:date="2018-08-10T15:37:00Z">
        <w:r w:rsidR="008276C3" w:rsidDel="00A62A17">
          <w:rPr>
            <w:rFonts w:eastAsia="Times New Roman"/>
            <w:color w:val="000000" w:themeColor="text1"/>
          </w:rPr>
          <w:delText>the potential of this</w:delText>
        </w:r>
      </w:del>
      <w:ins w:id="270" w:author="Albi Celaj" w:date="2018-08-10T15:41:00Z">
        <w:r w:rsidR="00A62A17">
          <w:rPr>
            <w:rFonts w:eastAsia="Times New Roman"/>
            <w:color w:val="000000" w:themeColor="text1"/>
          </w:rPr>
          <w:t>that</w:t>
        </w:r>
      </w:ins>
      <w:ins w:id="271" w:author="Albi Celaj" w:date="2018-08-10T15:38:00Z">
        <w:r w:rsidR="00A62A17">
          <w:rPr>
            <w:rFonts w:eastAsia="Times New Roman"/>
            <w:color w:val="000000" w:themeColor="text1"/>
          </w:rPr>
          <w:t xml:space="preserve"> the</w:t>
        </w:r>
      </w:ins>
      <w:ins w:id="272" w:author="Albi Celaj" w:date="2018-08-10T15:41:00Z">
        <w:r w:rsidR="008362E4">
          <w:rPr>
            <w:rFonts w:eastAsia="Times New Roman"/>
            <w:color w:val="000000" w:themeColor="text1"/>
          </w:rPr>
          <w:t xml:space="preserve"> revealed </w:t>
        </w:r>
      </w:ins>
      <w:ins w:id="273" w:author="Albi Celaj" w:date="2018-08-10T15:38:00Z">
        <w:r w:rsidR="00A62A17">
          <w:rPr>
            <w:rFonts w:eastAsia="Times New Roman"/>
            <w:color w:val="000000" w:themeColor="text1"/>
          </w:rPr>
          <w:t xml:space="preserve"> complex genotype-to-phenotype relationships </w:t>
        </w:r>
      </w:ins>
      <w:del w:id="274" w:author="Albi Celaj" w:date="2018-08-10T15:41:00Z">
        <w:r w:rsidR="008276C3" w:rsidDel="008362E4">
          <w:rPr>
            <w:rFonts w:eastAsia="Times New Roman"/>
            <w:color w:val="000000" w:themeColor="text1"/>
          </w:rPr>
          <w:delText xml:space="preserve"> approach </w:delText>
        </w:r>
      </w:del>
      <w:ins w:id="275" w:author="Albi Celaj" w:date="2018-08-10T15:38:00Z">
        <w:r w:rsidR="00A62A17">
          <w:rPr>
            <w:rFonts w:eastAsia="Times New Roman"/>
            <w:color w:val="000000" w:themeColor="text1"/>
          </w:rPr>
          <w:t>can</w:t>
        </w:r>
      </w:ins>
      <w:del w:id="276" w:author="Albi Celaj" w:date="2018-08-10T15:38:00Z">
        <w:r w:rsidR="008276C3" w:rsidDel="00A62A17">
          <w:rPr>
            <w:rFonts w:eastAsia="Times New Roman"/>
            <w:color w:val="000000" w:themeColor="text1"/>
          </w:rPr>
          <w:delText>to</w:delText>
        </w:r>
      </w:del>
      <w:r w:rsidR="008276C3">
        <w:rPr>
          <w:rFonts w:eastAsia="Times New Roman"/>
          <w:color w:val="000000" w:themeColor="text1"/>
        </w:rPr>
        <w:t xml:space="preserve"> generate more complete and accurate maps of gene and system function in order to better understand complex traits.</w:t>
      </w:r>
    </w:p>
    <w:p w14:paraId="595E3B0C" w14:textId="77777777" w:rsidR="00415EBD" w:rsidRDefault="00415EBD" w:rsidP="00224FCB">
      <w:pPr>
        <w:jc w:val="both"/>
        <w:rPr>
          <w:rFonts w:eastAsia="Times New Roman"/>
          <w:color w:val="000000" w:themeColor="text1"/>
        </w:rPr>
      </w:pPr>
    </w:p>
    <w:p w14:paraId="2FB82D27" w14:textId="1431E656" w:rsidR="005D1FF8" w:rsidRPr="00415EBD" w:rsidRDefault="00B0183A" w:rsidP="00224FCB">
      <w:pPr>
        <w:jc w:val="both"/>
        <w:rPr>
          <w:rFonts w:eastAsia="Times New Roman"/>
          <w:color w:val="000000" w:themeColor="text1"/>
        </w:rPr>
      </w:pPr>
      <w:r w:rsidRPr="00233F15">
        <w:rPr>
          <w:b/>
          <w:bCs/>
          <w:iCs/>
          <w:color w:val="000000" w:themeColor="text1"/>
          <w:sz w:val="28"/>
        </w:rPr>
        <w:t>Results</w:t>
      </w:r>
    </w:p>
    <w:p w14:paraId="5E63CDB8" w14:textId="77D22708" w:rsidR="00E47F5E" w:rsidRDefault="000F65CF" w:rsidP="00224FCB">
      <w:pPr>
        <w:outlineLvl w:val="0"/>
        <w:rPr>
          <w:b/>
          <w:bCs/>
          <w:iCs/>
          <w:color w:val="000000" w:themeColor="text1"/>
        </w:rPr>
      </w:pPr>
      <w:commentRangeStart w:id="277"/>
      <w:r>
        <w:rPr>
          <w:b/>
          <w:bCs/>
          <w:iCs/>
          <w:color w:val="000000" w:themeColor="text1"/>
        </w:rPr>
        <w:t xml:space="preserve">Engineered Population Profiling: A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commentRangeEnd w:id="277"/>
      <w:r w:rsidR="00DE18E9">
        <w:rPr>
          <w:rStyle w:val="CommentReference"/>
          <w:rFonts w:asciiTheme="minorHAnsi" w:hAnsiTheme="minorHAnsi" w:cstheme="minorBidi"/>
        </w:rPr>
        <w:commentReference w:id="277"/>
      </w:r>
    </w:p>
    <w:p w14:paraId="168525CD" w14:textId="174FD046" w:rsidR="006D3D6E" w:rsidRDefault="005F694D">
      <w:pPr>
        <w:jc w:val="both"/>
        <w:rPr>
          <w:ins w:id="278" w:author="Albi Celaj" w:date="2018-08-03T19:51:00Z"/>
          <w:lang w:val="en-CA"/>
        </w:rPr>
        <w:pPrChange w:id="279" w:author="Albi Celaj" w:date="2018-08-03T19:51:00Z">
          <w:pPr>
            <w:ind w:firstLine="720"/>
            <w:jc w:val="both"/>
          </w:pPr>
        </w:pPrChange>
      </w:pPr>
      <w:r>
        <w:rPr>
          <w:bCs/>
          <w:iCs/>
          <w:color w:val="000000" w:themeColor="text1"/>
        </w:rPr>
        <w:t>A straightforward method to introduce</w:t>
      </w:r>
      <w:ins w:id="280" w:author="Albi Celaj" w:date="2018-08-03T19:17:00Z">
        <w:r w:rsidR="00A0474B">
          <w:rPr>
            <w:bCs/>
            <w:iCs/>
            <w:color w:val="000000" w:themeColor="text1"/>
          </w:rPr>
          <w:t xml:space="preserve"> complex geneti</w:t>
        </w:r>
        <w:r w:rsidR="00A36F21">
          <w:rPr>
            <w:bCs/>
            <w:iCs/>
            <w:color w:val="000000" w:themeColor="text1"/>
          </w:rPr>
          <w:t xml:space="preserve">c variation </w:t>
        </w:r>
      </w:ins>
      <w:del w:id="281" w:author="Albi Celaj" w:date="2018-08-03T19:18:00Z">
        <w:r w:rsidDel="00A36F21">
          <w:rPr>
            <w:bCs/>
            <w:iCs/>
            <w:color w:val="000000" w:themeColor="text1"/>
          </w:rPr>
          <w:delText xml:space="preserve"> genetic variation</w:delText>
        </w:r>
        <w:r w:rsidR="00675487" w:rsidDel="00A36F21">
          <w:rPr>
            <w:bCs/>
            <w:iCs/>
            <w:color w:val="000000" w:themeColor="text1"/>
          </w:rPr>
          <w:delText xml:space="preserve"> </w:delText>
        </w:r>
        <w:r w:rsidR="00675487" w:rsidRPr="002456C5" w:rsidDel="00A36F21">
          <w:rPr>
            <w:i/>
            <w:lang w:val="en-CA"/>
          </w:rPr>
          <w:delText>en masse</w:delText>
        </w:r>
      </w:del>
      <w:del w:id="282" w:author="Albi Celaj" w:date="2018-08-03T19:19:00Z">
        <w:r w:rsidR="00675487" w:rsidDel="00A36F21">
          <w:rPr>
            <w:i/>
            <w:lang w:val="en-CA"/>
          </w:rPr>
          <w:delText xml:space="preserve"> </w:delText>
        </w:r>
      </w:del>
      <w:r w:rsidRPr="005F694D">
        <w:rPr>
          <w:lang w:val="en-CA"/>
        </w:rPr>
        <w:t xml:space="preserve">is </w:t>
      </w:r>
      <w:r w:rsidR="00675487">
        <w:rPr>
          <w:lang w:val="en-CA"/>
        </w:rPr>
        <w:t xml:space="preserve">through a cross </w:t>
      </w:r>
      <w:r w:rsidR="00973108">
        <w:rPr>
          <w:lang w:val="en-CA"/>
        </w:rPr>
        <w:t xml:space="preserve">between two </w:t>
      </w:r>
      <w:r w:rsidR="009E776F">
        <w:rPr>
          <w:lang w:val="en-CA"/>
        </w:rPr>
        <w:t>outbred individuals</w:t>
      </w:r>
      <w:r w:rsidR="00D744A9">
        <w:rPr>
          <w:lang w:val="en-CA"/>
        </w:rPr>
        <w:t>, so</w:t>
      </w:r>
      <w:r w:rsidR="00973108">
        <w:rPr>
          <w:lang w:val="en-CA"/>
        </w:rPr>
        <w:t xml:space="preserve"> t</w:t>
      </w:r>
      <w:r w:rsidR="008A1E26">
        <w:rPr>
          <w:lang w:val="en-CA"/>
        </w:rPr>
        <w:t xml:space="preserve">hat </w:t>
      </w:r>
      <w:ins w:id="283" w:author="Albi Celaj" w:date="2018-08-03T19:18:00Z">
        <w:r w:rsidR="00A36F21">
          <w:rPr>
            <w:lang w:val="en-CA"/>
          </w:rPr>
          <w:t xml:space="preserve">all </w:t>
        </w:r>
      </w:ins>
      <w:del w:id="284" w:author="Albi Celaj" w:date="2018-08-03T19:18:00Z">
        <w:r w:rsidR="009E776F" w:rsidDel="00A36F21">
          <w:rPr>
            <w:lang w:val="en-CA"/>
          </w:rPr>
          <w:delText xml:space="preserve">each </w:delText>
        </w:r>
      </w:del>
      <w:r w:rsidR="00AE74FA">
        <w:rPr>
          <w:lang w:val="en-CA"/>
        </w:rPr>
        <w:t>progeny</w:t>
      </w:r>
      <w:r w:rsidR="009E776F">
        <w:rPr>
          <w:lang w:val="en-CA"/>
        </w:rPr>
        <w:t xml:space="preserve"> </w:t>
      </w:r>
      <w:r w:rsidR="008A1E26">
        <w:rPr>
          <w:lang w:val="en-CA"/>
        </w:rPr>
        <w:t>inherit</w:t>
      </w:r>
      <w:del w:id="285" w:author="Albi Celaj" w:date="2018-08-03T19:18:00Z">
        <w:r w:rsidR="009E776F" w:rsidDel="00A36F21">
          <w:rPr>
            <w:lang w:val="en-CA"/>
          </w:rPr>
          <w:delText>s</w:delText>
        </w:r>
      </w:del>
      <w:r w:rsidR="008A1E26">
        <w:rPr>
          <w:lang w:val="en-CA"/>
        </w:rPr>
        <w:t xml:space="preserve"> </w:t>
      </w:r>
      <w:r w:rsidR="00694BF3">
        <w:rPr>
          <w:lang w:val="en-CA"/>
        </w:rPr>
        <w:t>a random variant</w:t>
      </w:r>
      <w:r w:rsidR="009E776F">
        <w:rPr>
          <w:lang w:val="en-CA"/>
        </w:rPr>
        <w:t xml:space="preserve"> </w:t>
      </w:r>
      <w:r w:rsidR="00E56229">
        <w:rPr>
          <w:lang w:val="en-CA"/>
        </w:rPr>
        <w:t xml:space="preserve">at </w:t>
      </w:r>
      <w:ins w:id="286" w:author="Albi Celaj" w:date="2018-08-07T14:53:00Z">
        <w:r w:rsidR="00A91B60">
          <w:rPr>
            <w:lang w:val="en-CA"/>
          </w:rPr>
          <w:t xml:space="preserve">each </w:t>
        </w:r>
      </w:ins>
      <w:r w:rsidR="00E56229">
        <w:rPr>
          <w:lang w:val="en-CA"/>
        </w:rPr>
        <w:t>position</w:t>
      </w:r>
      <w:del w:id="287" w:author="Albi Celaj" w:date="2018-08-07T14:53:00Z">
        <w:r w:rsidR="00E56229" w:rsidDel="00A91B60">
          <w:rPr>
            <w:lang w:val="en-CA"/>
          </w:rPr>
          <w:delText>s</w:delText>
        </w:r>
      </w:del>
      <w:r w:rsidR="00415EBD">
        <w:rPr>
          <w:lang w:val="en-CA"/>
        </w:rPr>
        <w:t xml:space="preserve"> </w:t>
      </w:r>
      <w:r w:rsidR="009E776F">
        <w:rPr>
          <w:lang w:val="en-CA"/>
        </w:rPr>
        <w:t>that differ</w:t>
      </w:r>
      <w:ins w:id="288" w:author="Albi Celaj" w:date="2018-08-07T14:53:00Z">
        <w:r w:rsidR="00A91B60">
          <w:rPr>
            <w:lang w:val="en-CA"/>
          </w:rPr>
          <w:t>s</w:t>
        </w:r>
      </w:ins>
      <w:r w:rsidR="009E776F">
        <w:rPr>
          <w:lang w:val="en-CA"/>
        </w:rPr>
        <w:t xml:space="preserve"> between </w:t>
      </w:r>
      <w:r w:rsidR="004B11E6">
        <w:rPr>
          <w:lang w:val="en-CA"/>
        </w:rPr>
        <w:t xml:space="preserve">the </w:t>
      </w:r>
      <w:r w:rsidR="009E776F">
        <w:rPr>
          <w:lang w:val="en-CA"/>
        </w:rPr>
        <w:t>parents</w:t>
      </w:r>
      <w:r w:rsidR="00E56229" w:rsidRPr="002456C5">
        <w:rPr>
          <w:lang w:val="en-CA"/>
        </w:rPr>
        <w:fldChar w:fldCharType="begin" w:fldLock="1"/>
      </w:r>
      <w:r w:rsidR="00735DC9">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"&lt;sup&gt;8&lt;/sup&gt;", "plainTextFormattedCitation" : "8", "previouslyFormattedCitation" : "&lt;sup&gt;8&lt;/sup&gt;" }, "properties" : { "noteIndex" : 0 }, "schema" : "https://github.com/citation-style-language/schema/raw/master/csl-citation.json" }</w:instrText>
      </w:r>
      <w:r w:rsidR="00E56229" w:rsidRPr="002456C5">
        <w:rPr>
          <w:lang w:val="en-CA"/>
        </w:rPr>
        <w:fldChar w:fldCharType="separate"/>
      </w:r>
      <w:r w:rsidR="00082D7A" w:rsidRPr="00082D7A">
        <w:rPr>
          <w:noProof/>
          <w:vertAlign w:val="superscript"/>
          <w:lang w:val="en-CA"/>
        </w:rPr>
        <w:t>8</w:t>
      </w:r>
      <w:r w:rsidR="00E56229" w:rsidRPr="002456C5">
        <w:rPr>
          <w:lang w:val="en-CA"/>
        </w:rPr>
        <w:fldChar w:fldCharType="end"/>
      </w:r>
      <w:r w:rsidR="00E56229">
        <w:rPr>
          <w:lang w:val="en-CA"/>
        </w:rPr>
        <w:t xml:space="preserve">.  </w:t>
      </w:r>
      <w:ins w:id="289" w:author="Albi Celaj" w:date="2018-08-03T19:23:00Z">
        <w:r w:rsidR="00A36F21">
          <w:rPr>
            <w:lang w:val="en-CA"/>
          </w:rPr>
          <w:t>Genotying and p</w:t>
        </w:r>
      </w:ins>
      <w:ins w:id="290" w:author="Albi Celaj" w:date="2018-08-03T19:19:00Z">
        <w:r w:rsidR="00A36F21">
          <w:rPr>
            <w:lang w:val="en-CA"/>
          </w:rPr>
          <w:t>rofiling these progeny for traits such as gene expression</w:t>
        </w:r>
        <w:r w:rsidR="00A36F21" w:rsidRPr="00233F15">
          <w:rPr>
            <w:bCs/>
            <w:iCs/>
            <w:color w:val="000000" w:themeColor="text1"/>
          </w:rPr>
          <w:fldChar w:fldCharType="begin" w:fldLock="1"/>
        </w:r>
      </w:ins>
      <w:r w:rsidR="002D2425">
        <w:rPr>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"&lt;sup&gt;25&lt;/sup&gt;", "plainTextFormattedCitation" : "25", "previouslyFormattedCitation" : "&lt;sup&gt;24&lt;/sup&gt;" }, "properties" : { "noteIndex" : 0 }, "schema" : "https://github.com/citation-style-language/schema/raw/master/csl-citation.json" }</w:instrText>
      </w:r>
      <w:ins w:id="291" w:author="Albi Celaj" w:date="2018-08-03T19:19:00Z">
        <w:r w:rsidR="00A36F21" w:rsidRPr="00233F15">
          <w:rPr>
            <w:bCs/>
            <w:iCs/>
            <w:color w:val="000000" w:themeColor="text1"/>
          </w:rPr>
          <w:fldChar w:fldCharType="separate"/>
        </w:r>
      </w:ins>
      <w:r w:rsidR="002D2425" w:rsidRPr="002D2425">
        <w:rPr>
          <w:bCs/>
          <w:iCs/>
          <w:noProof/>
          <w:color w:val="000000" w:themeColor="text1"/>
          <w:vertAlign w:val="superscript"/>
        </w:rPr>
        <w:t>25</w:t>
      </w:r>
      <w:ins w:id="292" w:author="Albi Celaj" w:date="2018-08-03T19:19:00Z">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ins>
      <w:r w:rsidR="002D2425">
        <w:rPr>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"&lt;sup&gt;26&lt;/sup&gt;", "plainTextFormattedCitation" : "26", "previouslyFormattedCitation" : "&lt;sup&gt;25&lt;/sup&gt;" }, "properties" : { "noteIndex" : 0 }, "schema" : "https://github.com/citation-style-language/schema/raw/master/csl-citation.json" }</w:instrText>
      </w:r>
      <w:ins w:id="293" w:author="Albi Celaj" w:date="2018-08-03T19:19:00Z">
        <w:r w:rsidR="00A36F21" w:rsidRPr="00233F15">
          <w:rPr>
            <w:bCs/>
            <w:iCs/>
            <w:color w:val="000000" w:themeColor="text1"/>
          </w:rPr>
          <w:fldChar w:fldCharType="separate"/>
        </w:r>
      </w:ins>
      <w:r w:rsidR="002D2425" w:rsidRPr="002D2425">
        <w:rPr>
          <w:bCs/>
          <w:iCs/>
          <w:noProof/>
          <w:color w:val="000000" w:themeColor="text1"/>
          <w:vertAlign w:val="superscript"/>
        </w:rPr>
        <w:t>26</w:t>
      </w:r>
      <w:ins w:id="294" w:author="Albi Celaj" w:date="2018-08-03T19:19:00Z">
        <w:r w:rsidR="00A36F21" w:rsidRPr="00233F15">
          <w:rPr>
            <w:bCs/>
            <w:iCs/>
            <w:color w:val="000000" w:themeColor="text1"/>
          </w:rPr>
          <w:fldChar w:fldCharType="end"/>
        </w:r>
      </w:ins>
      <w:ins w:id="295" w:author="Albi Celaj" w:date="2018-08-03T19:21:00Z">
        <w:r w:rsidR="00A36F21">
          <w:rPr>
            <w:bCs/>
            <w:iCs/>
            <w:color w:val="000000" w:themeColor="text1"/>
          </w:rPr>
          <w:t xml:space="preserve"> </w:t>
        </w:r>
      </w:ins>
      <w:ins w:id="296" w:author="Albi Celaj" w:date="2018-08-03T19:23:00Z">
        <w:r w:rsidR="00A36F21">
          <w:rPr>
            <w:bCs/>
            <w:iCs/>
            <w:color w:val="000000" w:themeColor="text1"/>
          </w:rPr>
          <w:t xml:space="preserve">then </w:t>
        </w:r>
      </w:ins>
      <w:ins w:id="297" w:author="Albi Celaj" w:date="2018-08-03T19:20:00Z">
        <w:r w:rsidR="00A36F21">
          <w:rPr>
            <w:bCs/>
            <w:iCs/>
            <w:color w:val="000000" w:themeColor="text1"/>
          </w:rPr>
          <w:t>allows statistical association of the resulting variants to the measured phenotypes.</w:t>
        </w:r>
      </w:ins>
      <w:ins w:id="298" w:author="Albi Celaj" w:date="2018-08-03T19:21:00Z">
        <w:r w:rsidR="00A36F21">
          <w:rPr>
            <w:bCs/>
            <w:iCs/>
            <w:color w:val="000000" w:themeColor="text1"/>
          </w:rPr>
          <w:t xml:space="preserve">  However, such approaches have been traditionally used </w:t>
        </w:r>
      </w:ins>
      <w:ins w:id="299" w:author="Albi Celaj" w:date="2018-08-03T19:22:00Z">
        <w:r w:rsidR="00A36F21">
          <w:rPr>
            <w:bCs/>
            <w:iCs/>
            <w:color w:val="000000" w:themeColor="text1"/>
          </w:rPr>
          <w:t xml:space="preserve">at a large scale </w:t>
        </w:r>
      </w:ins>
      <w:ins w:id="300" w:author="Albi Celaj" w:date="2018-08-03T19:21:00Z">
        <w:r w:rsidR="00A36F21">
          <w:rPr>
            <w:bCs/>
            <w:iCs/>
            <w:color w:val="000000" w:themeColor="text1"/>
          </w:rPr>
          <w:t>with natural isolates</w:t>
        </w:r>
        <w:r w:rsidR="00A91B60">
          <w:rPr>
            <w:bCs/>
            <w:iCs/>
            <w:color w:val="000000" w:themeColor="text1"/>
          </w:rPr>
          <w:t xml:space="preserve"> rather than</w:t>
        </w:r>
      </w:ins>
      <w:ins w:id="301" w:author="Albi Celaj" w:date="2018-08-03T19:26:00Z">
        <w:r w:rsidR="00135EF0">
          <w:rPr>
            <w:bCs/>
            <w:iCs/>
            <w:color w:val="000000" w:themeColor="text1"/>
          </w:rPr>
          <w:t xml:space="preserve"> </w:t>
        </w:r>
      </w:ins>
      <w:ins w:id="302" w:author="Albi Celaj" w:date="2018-08-03T19:21:00Z">
        <w:r w:rsidR="00A36F21">
          <w:rPr>
            <w:bCs/>
            <w:iCs/>
            <w:color w:val="000000" w:themeColor="text1"/>
          </w:rPr>
          <w:t xml:space="preserve">engineered </w:t>
        </w:r>
      </w:ins>
      <w:ins w:id="303" w:author="Albi Celaj" w:date="2018-08-03T19:22:00Z">
        <w:r w:rsidR="00A36F21">
          <w:rPr>
            <w:bCs/>
            <w:iCs/>
            <w:color w:val="000000" w:themeColor="text1"/>
          </w:rPr>
          <w:t>strains</w:t>
        </w:r>
        <w:r w:rsidR="00A36F21">
          <w:rPr>
            <w:lang w:val="en-CA"/>
          </w:rPr>
          <w:fldChar w:fldCharType="begin" w:fldLock="1"/>
        </w:r>
      </w:ins>
      <w:r w:rsidR="002D2425">
        <w:rPr>
          <w:lang w:val="en-CA"/>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"&lt;sup&gt;26&lt;/sup&gt;", "plainTextFormattedCitation" : "26", "previouslyFormattedCitation" : "&lt;sup&gt;25&lt;/sup&gt;" }, "properties" : { "noteIndex" : 0 }, "schema" : "https://github.com/citation-style-language/schema/raw/master/csl-citation.json" }</w:instrText>
      </w:r>
      <w:ins w:id="304" w:author="Albi Celaj" w:date="2018-08-03T19:22:00Z">
        <w:r w:rsidR="00A36F21">
          <w:rPr>
            <w:lang w:val="en-CA"/>
          </w:rPr>
          <w:fldChar w:fldCharType="separate"/>
        </w:r>
      </w:ins>
      <w:r w:rsidR="002D2425" w:rsidRPr="002D2425">
        <w:rPr>
          <w:noProof/>
          <w:vertAlign w:val="superscript"/>
          <w:lang w:val="en-CA"/>
        </w:rPr>
        <w:t>26</w:t>
      </w:r>
      <w:ins w:id="305" w:author="Albi Celaj" w:date="2018-08-03T19:22:00Z">
        <w:r w:rsidR="00A36F21">
          <w:rPr>
            <w:lang w:val="en-CA"/>
          </w:rPr>
          <w:fldChar w:fldCharType="end"/>
        </w:r>
      </w:ins>
      <w:ins w:id="306" w:author="Albi Celaj" w:date="2018-08-03T19:28:00Z">
        <w:r w:rsidR="00135EF0">
          <w:rPr>
            <w:lang w:val="en-CA"/>
          </w:rPr>
          <w:t>, presenting several limitations</w:t>
        </w:r>
      </w:ins>
      <w:ins w:id="307" w:author="Albi Celaj" w:date="2018-08-03T19:22:00Z">
        <w:r w:rsidR="00A36F21">
          <w:rPr>
            <w:bCs/>
            <w:iCs/>
            <w:color w:val="000000" w:themeColor="text1"/>
          </w:rPr>
          <w:t>.</w:t>
        </w:r>
      </w:ins>
      <w:ins w:id="308" w:author="Albi Celaj" w:date="2018-08-03T19:28:00Z">
        <w:r w:rsidR="006D3D6E">
          <w:rPr>
            <w:lang w:val="en-CA"/>
          </w:rPr>
          <w:t xml:space="preserve">  For example, </w:t>
        </w:r>
      </w:ins>
      <w:ins w:id="309" w:author="Albi Celaj" w:date="2018-08-03T19:29:00Z">
        <w:r w:rsidR="006D3D6E">
          <w:rPr>
            <w:lang w:val="en-CA"/>
          </w:rPr>
          <w:t xml:space="preserve">many </w:t>
        </w:r>
      </w:ins>
      <w:ins w:id="310" w:author="Albi Celaj" w:date="2018-08-10T15:42:00Z">
        <w:r w:rsidR="008362E4">
          <w:rPr>
            <w:lang w:val="en-CA"/>
          </w:rPr>
          <w:t xml:space="preserve">yeast </w:t>
        </w:r>
      </w:ins>
      <w:ins w:id="311" w:author="Albi Celaj" w:date="2018-08-03T19:29:00Z">
        <w:r w:rsidR="006D3D6E">
          <w:rPr>
            <w:lang w:val="en-CA"/>
          </w:rPr>
          <w:t>genes known to be important through knockout studies, such as ABC transporters</w:t>
        </w:r>
        <w:r w:rsidR="006D3D6E">
          <w:rPr>
            <w:lang w:val="en-CA"/>
          </w:rPr>
          <w:fldChar w:fldCharType="begin" w:fldLock="1"/>
        </w:r>
      </w:ins>
      <w:r w:rsidR="002D2425">
        <w:rPr>
          <w:lang w:val="en-CA"/>
        </w:rPr>
        <w:instrText>ADDIN CSL_CITATION { "citationItems" : [ { "id" : "ITEM-1", "itemData" : { "DOI" : "10.1126/science.1250217", "ISSN" : "1095-9203", "PMID" : "24723613", "abstract" : "Genome-wide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 "author" : [ { "dropping-particle" : "", "family" : "Lee", "given" : "Anna Y.", "non-dropping-particle" : "", "parse-names" : false, "suffix" : "" }, { "dropping-particle" : "", "family" : "St Onge", "given" : "Robert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"dropping-particle" : "", "family" : "St.Onge", "given" : "R.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"container-title" : "Science (New York, N.Y.)", "id" : "ITEM-1", "issue" : "6180", "issued" : { "date-parts" : [ [ "2014", "4", "11" ] ] }, "language" : "en", "page" : "208-11", "publisher" : "American Association for the Advancement of Science", "title" : "Mapping the cellular response to small molecules using chemogenomic fitness signatures.", "type" : "article-journal", "volume" : "344" }, "uris" : [ "http://www.mendeley.com/documents/?uuid=3a36f592-e023-4575-8459-7e417921ca8b" ] } ], "mendeley" : { "formattedCitation" : "&lt;sup&gt;27&lt;/sup&gt;", "plainTextFormattedCitation" : "27", "previouslyFormattedCitation" : "&lt;sup&gt;26&lt;/sup&gt;" }, "properties" : { "noteIndex" : 0 }, "schema" : "https://github.com/citation-style-language/schema/raw/master/csl-citation.json" }</w:instrText>
      </w:r>
      <w:ins w:id="312" w:author="Albi Celaj" w:date="2018-08-03T19:29:00Z">
        <w:r w:rsidR="006D3D6E">
          <w:rPr>
            <w:lang w:val="en-CA"/>
          </w:rPr>
          <w:fldChar w:fldCharType="separate"/>
        </w:r>
      </w:ins>
      <w:r w:rsidR="002D2425" w:rsidRPr="002D2425">
        <w:rPr>
          <w:noProof/>
          <w:vertAlign w:val="superscript"/>
          <w:lang w:val="en-CA"/>
        </w:rPr>
        <w:t>27</w:t>
      </w:r>
      <w:ins w:id="313" w:author="Albi Celaj" w:date="2018-08-03T19:29:00Z">
        <w:r w:rsidR="006D3D6E">
          <w:rPr>
            <w:lang w:val="en-CA"/>
          </w:rPr>
          <w:fldChar w:fldCharType="end"/>
        </w:r>
        <w:r w:rsidR="00A91B60">
          <w:rPr>
            <w:lang w:val="en-CA"/>
          </w:rPr>
          <w:t xml:space="preserve">, have limited </w:t>
        </w:r>
      </w:ins>
      <w:ins w:id="314" w:author="Albi Celaj" w:date="2018-08-07T14:53:00Z">
        <w:r w:rsidR="00777090">
          <w:rPr>
            <w:lang w:val="en-CA"/>
          </w:rPr>
          <w:t>kno</w:t>
        </w:r>
      </w:ins>
      <w:ins w:id="315" w:author="Albi Celaj" w:date="2018-08-09T15:21:00Z">
        <w:r w:rsidR="00777090">
          <w:rPr>
            <w:lang w:val="en-CA"/>
          </w:rPr>
          <w:t>w</w:t>
        </w:r>
      </w:ins>
      <w:ins w:id="316" w:author="Albi Celaj" w:date="2018-08-07T14:53:00Z">
        <w:r w:rsidR="00F35E01">
          <w:rPr>
            <w:lang w:val="en-CA"/>
          </w:rPr>
          <w:t xml:space="preserve">n </w:t>
        </w:r>
      </w:ins>
      <w:ins w:id="317" w:author="Albi Celaj" w:date="2018-08-03T19:29:00Z">
        <w:r w:rsidR="00A91B60">
          <w:rPr>
            <w:lang w:val="en-CA"/>
          </w:rPr>
          <w:t>natural vari</w:t>
        </w:r>
      </w:ins>
      <w:ins w:id="318" w:author="Albi Celaj" w:date="2018-08-07T14:53:00Z">
        <w:r w:rsidR="00A91B60">
          <w:rPr>
            <w:lang w:val="en-CA"/>
          </w:rPr>
          <w:t>a</w:t>
        </w:r>
        <w:r w:rsidR="00F35E01">
          <w:rPr>
            <w:lang w:val="en-CA"/>
          </w:rPr>
          <w:t>nts</w:t>
        </w:r>
      </w:ins>
      <w:ins w:id="319" w:author="Albi Celaj" w:date="2018-08-03T19:29:00Z">
        <w:r w:rsidR="006D3D6E">
          <w:rPr>
            <w:lang w:val="en-CA"/>
          </w:rPr>
          <w:t xml:space="preserve">. </w:t>
        </w:r>
      </w:ins>
      <w:del w:id="320" w:author="Albi Celaj" w:date="2018-08-03T19:24:00Z">
        <w:r w:rsidR="00E56229" w:rsidDel="00A36F21">
          <w:rPr>
            <w:lang w:val="en-CA"/>
          </w:rPr>
          <w:delText>These va</w:delText>
        </w:r>
        <w:r w:rsidR="007F23CA" w:rsidDel="00A36F21">
          <w:rPr>
            <w:lang w:val="en-CA"/>
          </w:rPr>
          <w:delText>riants can</w:delText>
        </w:r>
        <w:r w:rsidR="00E56229" w:rsidDel="00A36F21">
          <w:rPr>
            <w:lang w:val="en-CA"/>
          </w:rPr>
          <w:delText xml:space="preserve"> </w:delText>
        </w:r>
        <w:r w:rsidR="00E56229" w:rsidRPr="002456C5" w:rsidDel="00A36F21">
          <w:rPr>
            <w:lang w:val="en-CA"/>
          </w:rPr>
          <w:delText xml:space="preserve">then </w:delText>
        </w:r>
        <w:r w:rsidR="007F23CA" w:rsidDel="00A36F21">
          <w:rPr>
            <w:lang w:val="en-CA"/>
          </w:rPr>
          <w:delText xml:space="preserve">be </w:delText>
        </w:r>
        <w:r w:rsidR="00E56229" w:rsidRPr="002456C5" w:rsidDel="00A36F21">
          <w:rPr>
            <w:lang w:val="en-CA"/>
          </w:rPr>
          <w:delText>statistically associated to traits of interest</w:delText>
        </w:r>
        <w:r w:rsidR="00945D99" w:rsidDel="00A36F21">
          <w:rPr>
            <w:lang w:val="en-CA"/>
          </w:rPr>
          <w:delText>, such as</w:delText>
        </w:r>
      </w:del>
      <w:del w:id="321" w:author="Albi Celaj" w:date="2018-08-03T19:19:00Z">
        <w:r w:rsidR="00945D99" w:rsidDel="00A36F21">
          <w:rPr>
            <w:lang w:val="en-CA"/>
          </w:rPr>
          <w:delText xml:space="preserve"> gene expression</w:delText>
        </w:r>
        <w:r w:rsidR="00A04CEC" w:rsidRPr="00233F15" w:rsidDel="00A36F21">
          <w:rPr>
            <w:bCs/>
            <w:iCs/>
            <w:color w:val="000000" w:themeColor="text1"/>
          </w:rPr>
          <w:fldChar w:fldCharType="begin" w:fldLock="1"/>
        </w:r>
        <w:r w:rsidR="00733C3A" w:rsidRPr="006D3D6E" w:rsidDel="00A36F21">
          <w:rPr>
            <w:bCs/>
            <w:iCs/>
            <w:color w:val="000000" w:themeColor="text1"/>
          </w:rPr>
          <w:del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"&lt;sup&gt;21&lt;/sup&gt;", "plainTextFormattedCitation" : "21", "previouslyFormattedCitation" : "&lt;sup&gt;21&lt;/sup&gt;" }, "properties" : {  }, "schema" : "https://github.com/citation-style-language/schema/raw/master/csl-citation.json" }</w:delInstrText>
        </w:r>
        <w:r w:rsidR="00A04CEC" w:rsidRPr="00233F15" w:rsidDel="00A36F21">
          <w:rPr>
            <w:bCs/>
            <w:iCs/>
            <w:color w:val="000000" w:themeColor="text1"/>
          </w:rPr>
          <w:fldChar w:fldCharType="separate"/>
        </w:r>
        <w:r w:rsidR="00733C3A" w:rsidRPr="00733C3A" w:rsidDel="00A36F21">
          <w:rPr>
            <w:bCs/>
            <w:iCs/>
            <w:noProof/>
            <w:color w:val="000000" w:themeColor="text1"/>
            <w:vertAlign w:val="superscript"/>
          </w:rPr>
          <w:delText>21</w:delText>
        </w:r>
        <w:r w:rsidR="00A04CEC" w:rsidRPr="00233F15" w:rsidDel="00A36F21">
          <w:rPr>
            <w:bCs/>
            <w:iCs/>
            <w:color w:val="000000" w:themeColor="text1"/>
          </w:rPr>
          <w:fldChar w:fldCharType="end"/>
        </w:r>
        <w:r w:rsidR="00DE7EDA" w:rsidDel="00A36F21">
          <w:rPr>
            <w:lang w:val="en-CA"/>
          </w:rPr>
          <w:delText xml:space="preserve"> or small molecule resistance</w:delText>
        </w:r>
        <w:r w:rsidR="00A04CEC" w:rsidRPr="00233F15" w:rsidDel="00A36F21">
          <w:rPr>
            <w:bCs/>
            <w:iCs/>
            <w:color w:val="000000" w:themeColor="text1"/>
          </w:rPr>
          <w:fldChar w:fldCharType="begin" w:fldLock="1"/>
        </w:r>
        <w:r w:rsidR="00733C3A" w:rsidDel="00A36F21">
          <w:rPr>
            <w:bCs/>
            <w:iCs/>
            <w:color w:val="000000" w:themeColor="text1"/>
          </w:rPr>
          <w:del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"&lt;sup&gt;22&lt;/sup&gt;", "plainTextFormattedCitation" : "22", "previouslyFormattedCitation" : "&lt;sup&gt;22&lt;/sup&gt;" }, "properties" : {  }, "schema" : "https://github.com/citation-style-language/schema/raw/master/csl-citation.json" }</w:delInstrText>
        </w:r>
        <w:r w:rsidR="00A04CEC" w:rsidRPr="00233F15" w:rsidDel="00A36F21">
          <w:rPr>
            <w:bCs/>
            <w:iCs/>
            <w:color w:val="000000" w:themeColor="text1"/>
          </w:rPr>
          <w:fldChar w:fldCharType="separate"/>
        </w:r>
        <w:r w:rsidR="00733C3A" w:rsidRPr="00733C3A" w:rsidDel="00A36F21">
          <w:rPr>
            <w:bCs/>
            <w:iCs/>
            <w:noProof/>
            <w:color w:val="000000" w:themeColor="text1"/>
            <w:vertAlign w:val="superscript"/>
          </w:rPr>
          <w:delText>22</w:delText>
        </w:r>
        <w:r w:rsidR="00A04CEC" w:rsidRPr="00233F15" w:rsidDel="00A36F21">
          <w:rPr>
            <w:bCs/>
            <w:iCs/>
            <w:color w:val="000000" w:themeColor="text1"/>
          </w:rPr>
          <w:fldChar w:fldCharType="end"/>
        </w:r>
      </w:del>
      <w:del w:id="322" w:author="Albi Celaj" w:date="2018-08-03T19:24:00Z">
        <w:r w:rsidR="00194FD7" w:rsidDel="00A36F21">
          <w:rPr>
            <w:bCs/>
            <w:iCs/>
            <w:color w:val="000000" w:themeColor="text1"/>
          </w:rPr>
          <w:delText xml:space="preserve">.  </w:delText>
        </w:r>
        <w:r w:rsidR="00FF167F" w:rsidDel="00A36F21">
          <w:rPr>
            <w:bCs/>
            <w:iCs/>
            <w:color w:val="000000" w:themeColor="text1"/>
          </w:rPr>
          <w:delText>While these approaches have been useful for studying general trait heritability patterns</w:delText>
        </w:r>
        <w:r w:rsidR="004B11E6" w:rsidDel="00A36F21">
          <w:rPr>
            <w:bCs/>
            <w:iCs/>
            <w:color w:val="000000" w:themeColor="text1"/>
          </w:rPr>
          <w:delText>, the</w:delText>
        </w:r>
        <w:r w:rsidR="00264257" w:rsidDel="00A36F21">
          <w:rPr>
            <w:bCs/>
            <w:iCs/>
            <w:color w:val="000000" w:themeColor="text1"/>
          </w:rPr>
          <w:delText>ir traditional use with</w:delText>
        </w:r>
        <w:r w:rsidR="004B11E6" w:rsidDel="00A36F21">
          <w:rPr>
            <w:bCs/>
            <w:iCs/>
            <w:color w:val="000000" w:themeColor="text1"/>
          </w:rPr>
          <w:delText xml:space="preserve"> </w:delText>
        </w:r>
        <w:r w:rsidR="00194FD7" w:rsidDel="00A36F21">
          <w:rPr>
            <w:bCs/>
            <w:iCs/>
            <w:color w:val="000000" w:themeColor="text1"/>
          </w:rPr>
          <w:delText xml:space="preserve">natural isolates </w:delText>
        </w:r>
        <w:r w:rsidR="004B11E6" w:rsidDel="00A36F21">
          <w:rPr>
            <w:bCs/>
            <w:iCs/>
            <w:color w:val="000000" w:themeColor="text1"/>
          </w:rPr>
          <w:delText xml:space="preserve">greatly </w:delText>
        </w:r>
        <w:r w:rsidR="00194FD7" w:rsidDel="00A36F21">
          <w:rPr>
            <w:bCs/>
            <w:iCs/>
            <w:color w:val="000000" w:themeColor="text1"/>
          </w:rPr>
          <w:delText>limits</w:delText>
        </w:r>
        <w:r w:rsidR="004B11E6" w:rsidDel="00A36F21">
          <w:rPr>
            <w:bCs/>
            <w:iCs/>
            <w:color w:val="000000" w:themeColor="text1"/>
          </w:rPr>
          <w:delText xml:space="preserve"> the </w:delText>
        </w:r>
        <w:r w:rsidR="000C6CFE" w:rsidDel="00A36F21">
          <w:rPr>
            <w:bCs/>
            <w:iCs/>
            <w:color w:val="000000" w:themeColor="text1"/>
          </w:rPr>
          <w:delText xml:space="preserve">scope of </w:delText>
        </w:r>
        <w:r w:rsidR="004B11E6" w:rsidDel="00A36F21">
          <w:rPr>
            <w:bCs/>
            <w:iCs/>
            <w:color w:val="000000" w:themeColor="text1"/>
          </w:rPr>
          <w:delText>varia</w:delText>
        </w:r>
        <w:r w:rsidR="000C6CFE" w:rsidDel="00A36F21">
          <w:rPr>
            <w:bCs/>
            <w:iCs/>
            <w:color w:val="000000" w:themeColor="text1"/>
          </w:rPr>
          <w:delText>n</w:delText>
        </w:r>
        <w:r w:rsidR="004B11E6" w:rsidDel="00A36F21">
          <w:rPr>
            <w:bCs/>
            <w:iCs/>
            <w:color w:val="000000" w:themeColor="text1"/>
          </w:rPr>
          <w:delText>t</w:delText>
        </w:r>
        <w:r w:rsidR="000C6CFE" w:rsidDel="00A36F21">
          <w:rPr>
            <w:bCs/>
            <w:iCs/>
            <w:color w:val="000000" w:themeColor="text1"/>
          </w:rPr>
          <w:delText>s</w:delText>
        </w:r>
        <w:r w:rsidR="004B11E6" w:rsidDel="00A36F21">
          <w:rPr>
            <w:bCs/>
            <w:iCs/>
            <w:color w:val="000000" w:themeColor="text1"/>
          </w:rPr>
          <w:delText xml:space="preserve"> which can be studied.</w:delText>
        </w:r>
        <w:r w:rsidR="00194FD7" w:rsidDel="00A36F21">
          <w:rPr>
            <w:bCs/>
            <w:iCs/>
            <w:color w:val="000000" w:themeColor="text1"/>
          </w:rPr>
          <w:delText xml:space="preserve"> </w:delText>
        </w:r>
        <w:r w:rsidR="004B11E6" w:rsidDel="00A36F21">
          <w:rPr>
            <w:lang w:val="en-CA"/>
          </w:rPr>
          <w:delText xml:space="preserve"> </w:delText>
        </w:r>
      </w:del>
      <w:del w:id="323" w:author="Albi Celaj" w:date="2018-08-03T19:25:00Z">
        <w:r w:rsidR="00AA6BD9" w:rsidDel="00A36F21">
          <w:rPr>
            <w:lang w:val="en-CA"/>
          </w:rPr>
          <w:delText>F</w:delText>
        </w:r>
      </w:del>
      <w:del w:id="324" w:author="Albi Celaj" w:date="2018-08-03T19:29:00Z">
        <w:r w:rsidR="00AA6BD9" w:rsidDel="006D3D6E">
          <w:rPr>
            <w:lang w:val="en-CA"/>
          </w:rPr>
          <w:delText>or example,</w:delText>
        </w:r>
      </w:del>
      <w:del w:id="325" w:author="Albi Celaj" w:date="2018-08-03T19:26:00Z">
        <w:r w:rsidR="00AA6BD9" w:rsidDel="00A36F21">
          <w:rPr>
            <w:lang w:val="en-CA"/>
          </w:rPr>
          <w:delText xml:space="preserve"> associating </w:delText>
        </w:r>
        <w:r w:rsidR="004B11E6" w:rsidDel="00A36F21">
          <w:rPr>
            <w:lang w:val="en-CA"/>
          </w:rPr>
          <w:delText>natural polymorphisms</w:delText>
        </w:r>
        <w:r w:rsidR="00AA6BD9" w:rsidDel="00A36F21">
          <w:rPr>
            <w:lang w:val="en-CA"/>
          </w:rPr>
          <w:delText xml:space="preserve"> with drug resistance in yeast</w:delText>
        </w:r>
      </w:del>
      <w:del w:id="326" w:author="Albi Celaj" w:date="2018-08-03T19:22:00Z">
        <w:r w:rsidR="00AA6BD9" w:rsidDel="00A36F21">
          <w:rPr>
            <w:lang w:val="en-CA"/>
          </w:rPr>
          <w:fldChar w:fldCharType="begin" w:fldLock="1"/>
        </w:r>
        <w:r w:rsidR="00733C3A" w:rsidRPr="00A36F21" w:rsidDel="00A36F21">
          <w:rPr>
            <w:lang w:val="en-CA"/>
          </w:rPr>
          <w:del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"&lt;sup&gt;22&lt;/sup&gt;", "plainTextFormattedCitation" : "22", "previouslyFormattedCitation" : "&lt;sup&gt;22&lt;/sup&gt;" }, "properties" : {  }, "schema" : "https://github.com/citation-style-language/schema/raw/master/csl-citation.json" }</w:delInstrText>
        </w:r>
        <w:r w:rsidR="00AA6BD9" w:rsidDel="00A36F21">
          <w:rPr>
            <w:lang w:val="en-CA"/>
          </w:rPr>
          <w:fldChar w:fldCharType="separate"/>
        </w:r>
        <w:r w:rsidR="00733C3A" w:rsidRPr="00733C3A" w:rsidDel="00A36F21">
          <w:rPr>
            <w:noProof/>
            <w:vertAlign w:val="superscript"/>
            <w:lang w:val="en-CA"/>
          </w:rPr>
          <w:delText>22</w:delText>
        </w:r>
        <w:r w:rsidR="00AA6BD9" w:rsidDel="00A36F21">
          <w:rPr>
            <w:lang w:val="en-CA"/>
          </w:rPr>
          <w:fldChar w:fldCharType="end"/>
        </w:r>
      </w:del>
      <w:del w:id="327" w:author="Albi Celaj" w:date="2018-08-03T19:26:00Z">
        <w:r w:rsidR="00AA6BD9" w:rsidDel="00A36F21">
          <w:rPr>
            <w:lang w:val="en-CA"/>
          </w:rPr>
          <w:delText xml:space="preserve"> misses many genes</w:delText>
        </w:r>
      </w:del>
      <w:del w:id="328" w:author="Albi Celaj" w:date="2018-08-03T19:25:00Z">
        <w:r w:rsidR="00AA6BD9" w:rsidDel="00A36F21">
          <w:rPr>
            <w:lang w:val="en-CA"/>
          </w:rPr>
          <w:delText xml:space="preserve"> known to be important through knockout studies, such as ABC transporters</w:delText>
        </w:r>
        <w:r w:rsidR="00AA6BD9" w:rsidDel="00A36F21">
          <w:rPr>
            <w:lang w:val="en-CA"/>
          </w:rPr>
          <w:fldChar w:fldCharType="begin" w:fldLock="1"/>
        </w:r>
        <w:r w:rsidR="00733C3A" w:rsidDel="00A36F21">
          <w:rPr>
            <w:lang w:val="en-CA"/>
          </w:rPr>
          <w:delInstrText>ADDIN CSL_CITATION { "citationItems" : [ { "id" : "ITEM-1", "itemData" : { "DOI" : "10.1126/science.1250217", "ISSN" : "1095-9203", "PMID" : "24723613", "abstract" : "Genome-wide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 "author" : [ { "dropping-particle" : "", "family" : "Lee", "given" : "Anna Y.", "non-dropping-particle" : "", "parse-names" : false, "suffix" : "" }, { "dropping-particle" : "", "family" : "St Onge", "given" : "Robert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"dropping-particle" : "", "family" : "St.Onge", "given" : "R.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"container-title" : "Science (New York, N.Y.)", "id" : "ITEM-1", "issue" : "6180", "issued" : { "date-parts" : [ [ "2014", "4", "11" ] ] }, "language" : "en", "page" : "208-11", "publisher" : "American Association for the Advancement of Science", "title" : "Mapping the cellular response to small molecules using chemogenomic fitness signatures.", "type" : "article-journal", "volume" : "344" }, "uris" : [ "http://www.mendeley.com/documents/?uuid=3a36f592-e023-4575-8459-7e417921ca8b" ] } ], "mendeley" : { "formattedCitation" : "&lt;sup&gt;23&lt;/sup&gt;", "plainTextFormattedCitation" : "23", "previouslyFormattedCitation" : "&lt;sup&gt;23&lt;/sup&gt;" }, "properties" : {  }, "schema" : "https://github.com/citation-style-language/schema/raw/master/csl-citation.json" }</w:delInstrText>
        </w:r>
        <w:r w:rsidR="00AA6BD9" w:rsidDel="00A36F21">
          <w:rPr>
            <w:lang w:val="en-CA"/>
          </w:rPr>
          <w:fldChar w:fldCharType="separate"/>
        </w:r>
        <w:r w:rsidR="00733C3A" w:rsidRPr="00733C3A" w:rsidDel="00A36F21">
          <w:rPr>
            <w:noProof/>
            <w:vertAlign w:val="superscript"/>
            <w:lang w:val="en-CA"/>
          </w:rPr>
          <w:delText>23</w:delText>
        </w:r>
        <w:r w:rsidR="00AA6BD9" w:rsidDel="00A36F21">
          <w:rPr>
            <w:lang w:val="en-CA"/>
          </w:rPr>
          <w:fldChar w:fldCharType="end"/>
        </w:r>
      </w:del>
      <w:del w:id="329" w:author="Albi Celaj" w:date="2018-08-03T19:26:00Z">
        <w:r w:rsidR="00AA6BD9" w:rsidDel="00A36F21">
          <w:rPr>
            <w:lang w:val="en-CA"/>
          </w:rPr>
          <w:delText xml:space="preserve">. </w:delText>
        </w:r>
        <w:r w:rsidR="00111D86" w:rsidDel="00A36F21">
          <w:rPr>
            <w:lang w:val="en-CA"/>
          </w:rPr>
          <w:delText xml:space="preserve"> </w:delText>
        </w:r>
      </w:del>
      <w:r w:rsidR="006E4970">
        <w:rPr>
          <w:lang w:val="en-CA"/>
        </w:rPr>
        <w:t xml:space="preserve">Furthermore, 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many linked variants at a single locus</w:t>
      </w:r>
      <w:r w:rsidR="00C7070A">
        <w:rPr>
          <w:lang w:val="en-CA"/>
        </w:rPr>
        <w:t xml:space="preserve"> to a trait</w:t>
      </w:r>
      <w:r w:rsidR="006E4970">
        <w:rPr>
          <w:lang w:val="en-CA"/>
        </w:rPr>
        <w:t xml:space="preserve">, making it difficult to recover </w:t>
      </w:r>
      <w:del w:id="330" w:author="Albi Celaj" w:date="2018-08-10T15:44:00Z">
        <w:r w:rsidR="00CA5A96" w:rsidDel="00E53C24">
          <w:rPr>
            <w:lang w:val="en-CA"/>
          </w:rPr>
          <w:delText xml:space="preserve">the </w:delText>
        </w:r>
      </w:del>
      <w:r w:rsidR="00245CBF">
        <w:rPr>
          <w:lang w:val="en-CA"/>
        </w:rPr>
        <w:t xml:space="preserve">causal </w:t>
      </w:r>
      <w:r w:rsidR="00CA5A96">
        <w:rPr>
          <w:lang w:val="en-CA"/>
        </w:rPr>
        <w:t>variant</w:t>
      </w:r>
      <w:del w:id="331" w:author="Albi Celaj" w:date="2018-08-10T15:44:00Z">
        <w:r w:rsidR="005839F7" w:rsidDel="00E53C24">
          <w:rPr>
            <w:lang w:val="en-CA"/>
          </w:rPr>
          <w:delText>(</w:delText>
        </w:r>
      </w:del>
      <w:r w:rsidR="005839F7">
        <w:rPr>
          <w:lang w:val="en-CA"/>
        </w:rPr>
        <w:t>s</w:t>
      </w:r>
      <w:del w:id="332" w:author="Albi Celaj" w:date="2018-08-10T15:44:00Z">
        <w:r w:rsidR="005839F7" w:rsidDel="00E53C24">
          <w:rPr>
            <w:lang w:val="en-CA"/>
          </w:rPr>
          <w:delText>)</w:delText>
        </w:r>
      </w:del>
      <w:r w:rsidR="00245CBF">
        <w:rPr>
          <w:lang w:val="en-CA"/>
        </w:rPr>
        <w:t>.</w:t>
      </w:r>
      <w:ins w:id="333" w:author="Albi Celaj" w:date="2018-08-03T19:27:00Z">
        <w:r w:rsidR="00135EF0">
          <w:rPr>
            <w:lang w:val="en-CA"/>
          </w:rPr>
          <w:t xml:space="preserve">  </w:t>
        </w:r>
      </w:ins>
      <w:ins w:id="334" w:author="Albi Celaj" w:date="2018-08-03T19:34:00Z">
        <w:r w:rsidR="006D3D6E">
          <w:rPr>
            <w:lang w:val="en-CA"/>
          </w:rPr>
          <w:t>A large number of positions varying between parents may also</w:t>
        </w:r>
      </w:ins>
      <w:ins w:id="335" w:author="Albi Celaj" w:date="2018-08-03T19:29:00Z">
        <w:r w:rsidR="006D3D6E">
          <w:rPr>
            <w:lang w:val="en-CA"/>
          </w:rPr>
          <w:t xml:space="preserve"> </w:t>
        </w:r>
      </w:ins>
      <w:ins w:id="336" w:author="Albi Celaj" w:date="2018-08-03T19:30:00Z">
        <w:r w:rsidR="006D3D6E">
          <w:rPr>
            <w:lang w:val="en-CA"/>
          </w:rPr>
          <w:t xml:space="preserve">result in </w:t>
        </w:r>
      </w:ins>
      <w:del w:id="337" w:author="Albi Celaj" w:date="2018-08-03T19:30:00Z">
        <w:r w:rsidR="00245CBF" w:rsidDel="006D3D6E">
          <w:rPr>
            <w:lang w:val="en-CA"/>
          </w:rPr>
          <w:delText xml:space="preserve">  </w:delText>
        </w:r>
        <w:r w:rsidR="00A04E03" w:rsidDel="006D3D6E">
          <w:rPr>
            <w:lang w:val="en-CA"/>
          </w:rPr>
          <w:delText xml:space="preserve">Such strategies also require </w:delText>
        </w:r>
      </w:del>
      <w:r w:rsidR="00250D20">
        <w:rPr>
          <w:lang w:val="en-CA"/>
        </w:rPr>
        <w:t xml:space="preserve">a prohibitive or </w:t>
      </w:r>
      <w:del w:id="338" w:author="Albi Celaj" w:date="2018-08-03T19:34:00Z">
        <w:r w:rsidR="00715D5A" w:rsidDel="006D3D6E">
          <w:rPr>
            <w:lang w:val="en-CA"/>
          </w:rPr>
          <w:delText xml:space="preserve">practically </w:delText>
        </w:r>
      </w:del>
      <w:r w:rsidR="00250D20">
        <w:rPr>
          <w:lang w:val="en-CA"/>
        </w:rPr>
        <w:t>impossible number of</w:t>
      </w:r>
      <w:r w:rsidR="00A04E03">
        <w:rPr>
          <w:lang w:val="en-CA"/>
        </w:rPr>
        <w:t xml:space="preserve"> individuals</w:t>
      </w:r>
      <w:ins w:id="339" w:author="Albi Celaj" w:date="2018-08-03T19:30:00Z">
        <w:r w:rsidR="006D3D6E">
          <w:rPr>
            <w:lang w:val="en-CA"/>
          </w:rPr>
          <w:t xml:space="preserve"> required</w:t>
        </w:r>
      </w:ins>
      <w:r w:rsidR="00A04E03">
        <w:rPr>
          <w:lang w:val="en-CA"/>
        </w:rPr>
        <w:t xml:space="preserve"> for statistical </w:t>
      </w:r>
      <w:del w:id="340" w:author="Albi Celaj" w:date="2018-08-03T19:30:00Z">
        <w:r w:rsidR="00A04E03" w:rsidDel="006D3D6E">
          <w:rPr>
            <w:lang w:val="en-CA"/>
          </w:rPr>
          <w:delText xml:space="preserve">reconstruction </w:delText>
        </w:r>
      </w:del>
      <w:ins w:id="341" w:author="Albi Celaj" w:date="2018-08-03T19:31:00Z">
        <w:r w:rsidR="006D3D6E">
          <w:rPr>
            <w:lang w:val="en-CA"/>
          </w:rPr>
          <w:t>reconstruction</w:t>
        </w:r>
      </w:ins>
      <w:ins w:id="342" w:author="Albi Celaj" w:date="2018-08-03T19:30:00Z">
        <w:r w:rsidR="006D3D6E">
          <w:rPr>
            <w:lang w:val="en-CA"/>
          </w:rPr>
          <w:t xml:space="preserve"> </w:t>
        </w:r>
      </w:ins>
      <w:r w:rsidR="00A04E03">
        <w:rPr>
          <w:lang w:val="en-CA"/>
        </w:rPr>
        <w:t>of complex</w:t>
      </w:r>
      <w:ins w:id="343" w:author="Albi Celaj" w:date="2018-08-03T19:32:00Z">
        <w:r w:rsidR="006D3D6E">
          <w:rPr>
            <w:lang w:val="en-CA"/>
          </w:rPr>
          <w:t xml:space="preserve"> variant</w:t>
        </w:r>
      </w:ins>
      <w:ins w:id="344" w:author="Albi Celaj" w:date="2018-08-03T19:31:00Z">
        <w:r w:rsidR="006D3D6E">
          <w:rPr>
            <w:lang w:val="en-CA"/>
          </w:rPr>
          <w:t xml:space="preserve">-to-phenotype </w:t>
        </w:r>
      </w:ins>
      <w:del w:id="345" w:author="Albi Celaj" w:date="2018-08-03T19:31:00Z">
        <w:r w:rsidR="00A04E03" w:rsidDel="006D3D6E">
          <w:rPr>
            <w:lang w:val="en-CA"/>
          </w:rPr>
          <w:delText xml:space="preserve"> </w:delText>
        </w:r>
      </w:del>
      <w:r w:rsidR="00A04E03">
        <w:rPr>
          <w:lang w:val="en-CA"/>
        </w:rPr>
        <w:t xml:space="preserve">associations, </w:t>
      </w:r>
      <w:r w:rsidR="00630891">
        <w:rPr>
          <w:lang w:val="en-CA"/>
        </w:rPr>
        <w:t xml:space="preserve">and moreover each </w:t>
      </w:r>
      <w:ins w:id="346" w:author="Albi Celaj" w:date="2018-08-03T19:32:00Z">
        <w:r w:rsidR="007D4927">
          <w:rPr>
            <w:lang w:val="en-CA"/>
          </w:rPr>
          <w:t xml:space="preserve">term in </w:t>
        </w:r>
      </w:ins>
      <w:ins w:id="347" w:author="Albi Celaj" w:date="2018-08-03T19:41:00Z">
        <w:r w:rsidR="007D4927">
          <w:rPr>
            <w:lang w:val="en-CA"/>
          </w:rPr>
          <w:t>any recovered</w:t>
        </w:r>
      </w:ins>
      <w:ins w:id="348" w:author="Albi Celaj" w:date="2018-08-03T19:32:00Z">
        <w:r w:rsidR="00E53C24">
          <w:rPr>
            <w:lang w:val="en-CA"/>
          </w:rPr>
          <w:t xml:space="preserve"> complex association</w:t>
        </w:r>
        <w:r w:rsidR="006D3D6E">
          <w:rPr>
            <w:lang w:val="en-CA"/>
          </w:rPr>
          <w:t xml:space="preserve"> </w:t>
        </w:r>
      </w:ins>
      <w:del w:id="349" w:author="Albi Celaj" w:date="2018-08-03T19:32:00Z">
        <w:r w:rsidR="00630891" w:rsidDel="006D3D6E">
          <w:rPr>
            <w:lang w:val="en-CA"/>
          </w:rPr>
          <w:delText>term in any</w:delText>
        </w:r>
        <w:r w:rsidR="00BA78CE" w:rsidDel="006D3D6E">
          <w:rPr>
            <w:lang w:val="en-CA"/>
          </w:rPr>
          <w:delText xml:space="preserve"> complex association </w:delText>
        </w:r>
        <w:r w:rsidR="00715D5A" w:rsidDel="006D3D6E">
          <w:rPr>
            <w:lang w:val="en-CA"/>
          </w:rPr>
          <w:delText>re</w:delText>
        </w:r>
        <w:r w:rsidR="00630891" w:rsidDel="006D3D6E">
          <w:rPr>
            <w:lang w:val="en-CA"/>
          </w:rPr>
          <w:delText xml:space="preserve">covered </w:delText>
        </w:r>
      </w:del>
      <w:r w:rsidR="00BA78CE">
        <w:rPr>
          <w:lang w:val="en-CA"/>
        </w:rPr>
        <w:t>w</w:t>
      </w:r>
      <w:r w:rsidR="00630891">
        <w:rPr>
          <w:lang w:val="en-CA"/>
        </w:rPr>
        <w:t>ill</w:t>
      </w:r>
      <w:r w:rsidR="00BA78CE">
        <w:rPr>
          <w:lang w:val="en-CA"/>
        </w:rPr>
        <w:t xml:space="preserve"> be of unknown causality.</w:t>
      </w:r>
      <w:r w:rsidR="00A04E03">
        <w:rPr>
          <w:lang w:val="en-CA"/>
        </w:rPr>
        <w:t xml:space="preserve">  </w:t>
      </w:r>
      <w:ins w:id="350" w:author="Albi Celaj" w:date="2018-08-03T19:32:00Z">
        <w:r w:rsidR="006D3D6E">
          <w:rPr>
            <w:lang w:val="en-CA"/>
          </w:rPr>
          <w:t>To extend cross-based approaches</w:t>
        </w:r>
      </w:ins>
      <w:ins w:id="351" w:author="Albi Celaj" w:date="2018-08-03T19:33:00Z">
        <w:r w:rsidR="006D3D6E">
          <w:rPr>
            <w:lang w:val="en-CA"/>
          </w:rPr>
          <w:t xml:space="preserve"> beyond natural strains, </w:t>
        </w:r>
      </w:ins>
      <w:del w:id="352" w:author="Albi Celaj" w:date="2018-08-03T19:33:00Z">
        <w:r w:rsidR="009212D2" w:rsidDel="006D3D6E">
          <w:rPr>
            <w:lang w:val="en-CA"/>
          </w:rPr>
          <w:delText>To overcome the</w:delText>
        </w:r>
        <w:r w:rsidR="00A04E03" w:rsidDel="006D3D6E">
          <w:rPr>
            <w:lang w:val="en-CA"/>
          </w:rPr>
          <w:delText>se</w:delText>
        </w:r>
        <w:r w:rsidR="00FF167F" w:rsidDel="006D3D6E">
          <w:rPr>
            <w:lang w:val="en-CA"/>
          </w:rPr>
          <w:delText xml:space="preserve"> limitations </w:delText>
        </w:r>
        <w:r w:rsidR="00D151CD" w:rsidDel="006D3D6E">
          <w:rPr>
            <w:lang w:val="en-CA"/>
          </w:rPr>
          <w:delText xml:space="preserve">while </w:delText>
        </w:r>
        <w:r w:rsidR="00715D5A" w:rsidDel="006D3D6E">
          <w:rPr>
            <w:lang w:val="en-CA"/>
          </w:rPr>
          <w:delText>using</w:delText>
        </w:r>
        <w:r w:rsidR="00AB5E6D" w:rsidDel="006D3D6E">
          <w:rPr>
            <w:lang w:val="en-CA"/>
          </w:rPr>
          <w:delText xml:space="preserve"> of</w:delText>
        </w:r>
        <w:r w:rsidR="009212D2" w:rsidDel="006D3D6E">
          <w:rPr>
            <w:lang w:val="en-CA"/>
          </w:rPr>
          <w:delText xml:space="preserve"> a genetic cros</w:delText>
        </w:r>
        <w:r w:rsidR="00C90F57" w:rsidDel="006D3D6E">
          <w:rPr>
            <w:lang w:val="en-CA"/>
          </w:rPr>
          <w:delText>s to generate</w:delText>
        </w:r>
        <w:r w:rsidR="00496D6E" w:rsidDel="006D3D6E">
          <w:rPr>
            <w:lang w:val="en-CA"/>
          </w:rPr>
          <w:delText xml:space="preserve"> many diverse progeny, </w:delText>
        </w:r>
      </w:del>
      <w:r w:rsidR="00496D6E">
        <w:rPr>
          <w:lang w:val="en-CA"/>
        </w:rPr>
        <w:t xml:space="preserve">we </w:t>
      </w:r>
      <w:r w:rsidR="009212D2">
        <w:rPr>
          <w:lang w:val="en-CA"/>
        </w:rPr>
        <w:t>propose a</w:t>
      </w:r>
      <w:r w:rsidR="00E63A6D">
        <w:rPr>
          <w:lang w:val="en-CA"/>
        </w:rPr>
        <w:t xml:space="preserve"> </w:t>
      </w:r>
      <w:r w:rsidR="009212D2">
        <w:rPr>
          <w:lang w:val="en-CA"/>
        </w:rPr>
        <w:t>population</w:t>
      </w:r>
      <w:r w:rsidR="00017BC1">
        <w:rPr>
          <w:lang w:val="en-CA"/>
        </w:rPr>
        <w:t xml:space="preserve"> engineering</w:t>
      </w:r>
      <w:r w:rsidR="009212D2">
        <w:rPr>
          <w:lang w:val="en-CA"/>
        </w:rPr>
        <w:t xml:space="preserve"> strategy where </w:t>
      </w:r>
      <w:r w:rsidR="000D060F">
        <w:rPr>
          <w:lang w:val="en-CA"/>
        </w:rPr>
        <w:t xml:space="preserve">one or </w:t>
      </w:r>
      <w:r w:rsidR="00EF52CC">
        <w:rPr>
          <w:lang w:val="en-CA"/>
        </w:rPr>
        <w:t>few individual</w:t>
      </w:r>
      <w:r w:rsidR="00A834FB">
        <w:rPr>
          <w:lang w:val="en-CA"/>
        </w:rPr>
        <w:t>s containing all</w:t>
      </w:r>
      <w:r w:rsidR="00564D92">
        <w:rPr>
          <w:lang w:val="en-CA"/>
        </w:rPr>
        <w:t xml:space="preserve"> </w:t>
      </w:r>
      <w:ins w:id="353" w:author="Albi Celaj" w:date="2018-08-03T19:42:00Z">
        <w:r w:rsidR="007D4927">
          <w:rPr>
            <w:lang w:val="en-CA"/>
          </w:rPr>
          <w:t xml:space="preserve">the </w:t>
        </w:r>
      </w:ins>
      <w:r w:rsidR="00564D92">
        <w:rPr>
          <w:lang w:val="en-CA"/>
        </w:rPr>
        <w:t xml:space="preserve">desired variants are </w:t>
      </w:r>
      <w:r w:rsidR="00EB5F15">
        <w:rPr>
          <w:lang w:val="en-CA"/>
        </w:rPr>
        <w:t>created</w:t>
      </w:r>
      <w:r w:rsidR="00564D92">
        <w:rPr>
          <w:lang w:val="en-CA"/>
        </w:rPr>
        <w:t xml:space="preserve"> using molecular tools, and </w:t>
      </w:r>
      <w:ins w:id="354" w:author="Albi Celaj" w:date="2018-08-03T19:42:00Z">
        <w:r w:rsidR="007D4927">
          <w:rPr>
            <w:lang w:val="en-CA"/>
          </w:rPr>
          <w:t xml:space="preserve">are </w:t>
        </w:r>
      </w:ins>
      <w:r w:rsidR="00A834FB">
        <w:rPr>
          <w:lang w:val="en-CA"/>
        </w:rPr>
        <w:t xml:space="preserve">then </w:t>
      </w:r>
      <w:r w:rsidR="00564D92">
        <w:rPr>
          <w:lang w:val="en-CA"/>
        </w:rPr>
        <w:t>segregated ra</w:t>
      </w:r>
      <w:r w:rsidR="00D41710">
        <w:rPr>
          <w:lang w:val="en-CA"/>
        </w:rPr>
        <w:t>ndomly over a population using one or more</w:t>
      </w:r>
      <w:r w:rsidR="00564D92">
        <w:rPr>
          <w:lang w:val="en-CA"/>
        </w:rPr>
        <w:t xml:space="preserve"> controlled cross</w:t>
      </w:r>
      <w:r w:rsidR="00D41710">
        <w:rPr>
          <w:lang w:val="en-CA"/>
        </w:rPr>
        <w:t>es</w:t>
      </w:r>
      <w:r w:rsidR="00564D92">
        <w:rPr>
          <w:lang w:val="en-CA"/>
        </w:rPr>
        <w:t>.</w:t>
      </w:r>
    </w:p>
    <w:p w14:paraId="4C7C287F" w14:textId="77777777" w:rsidR="00DB4537" w:rsidRDefault="00DB4537">
      <w:pPr>
        <w:jc w:val="both"/>
        <w:rPr>
          <w:ins w:id="355" w:author="Albi Celaj" w:date="2018-08-03T19:33:00Z"/>
          <w:lang w:val="en-CA"/>
        </w:rPr>
        <w:pPrChange w:id="356" w:author="Albi Celaj" w:date="2018-08-03T19:51:00Z">
          <w:pPr>
            <w:ind w:firstLine="720"/>
            <w:jc w:val="both"/>
          </w:pPr>
        </w:pPrChange>
      </w:pPr>
    </w:p>
    <w:p w14:paraId="462DFDEB" w14:textId="2383DA46" w:rsidR="006D3D6E" w:rsidDel="008356EF" w:rsidRDefault="008356EF">
      <w:pPr>
        <w:jc w:val="both"/>
        <w:rPr>
          <w:del w:id="357" w:author="Albi Celaj" w:date="2018-08-03T19:43:00Z"/>
          <w:lang w:val="en-CA"/>
        </w:rPr>
        <w:pPrChange w:id="358" w:author="Albi Celaj" w:date="2018-08-03T19:51:00Z">
          <w:pPr>
            <w:ind w:firstLine="720"/>
            <w:jc w:val="both"/>
          </w:pPr>
        </w:pPrChange>
      </w:pPr>
      <w:ins w:id="359" w:author="Albi Celaj" w:date="2018-08-03T19:42:00Z">
        <w:r>
          <w:rPr>
            <w:lang w:val="en-CA"/>
          </w:rPr>
          <w:t>To enable population engineering</w:t>
        </w:r>
      </w:ins>
      <w:ins w:id="360" w:author="Albi Celaj" w:date="2018-08-03T19:46:00Z">
        <w:r>
          <w:rPr>
            <w:lang w:val="en-CA"/>
          </w:rPr>
          <w:t xml:space="preserve">, not only must </w:t>
        </w:r>
      </w:ins>
      <w:ins w:id="361" w:author="Albi Celaj" w:date="2018-08-03T19:47:00Z">
        <w:r>
          <w:rPr>
            <w:lang w:val="en-CA"/>
          </w:rPr>
          <w:t>the desired variation be introduced into</w:t>
        </w:r>
      </w:ins>
      <w:del w:id="362" w:author="Albi Celaj" w:date="2018-08-03T19:43:00Z">
        <w:r w:rsidR="007A0F8D" w:rsidDel="008356EF">
          <w:rPr>
            <w:lang w:val="en-CA"/>
          </w:rPr>
          <w:delText xml:space="preserve"> </w:delText>
        </w:r>
      </w:del>
    </w:p>
    <w:p w14:paraId="2B70C350" w14:textId="0A8EACD2" w:rsidR="00377AD5" w:rsidRPr="0095557F" w:rsidRDefault="00FF167F">
      <w:pPr>
        <w:jc w:val="both"/>
        <w:rPr>
          <w:bCs/>
          <w:iCs/>
          <w:color w:val="000000" w:themeColor="text1"/>
        </w:rPr>
        <w:pPrChange w:id="363" w:author="Albi Celaj" w:date="2018-08-09T15:36:00Z">
          <w:pPr>
            <w:ind w:firstLine="720"/>
            <w:jc w:val="both"/>
          </w:pPr>
        </w:pPrChange>
      </w:pPr>
      <w:del w:id="364" w:author="Albi Celaj" w:date="2018-08-03T19:43:00Z">
        <w:r w:rsidDel="008356EF">
          <w:rPr>
            <w:lang w:val="en-CA"/>
          </w:rPr>
          <w:delText>If a population is to be engineered</w:delText>
        </w:r>
        <w:r w:rsidR="00C2664A" w:rsidDel="008356EF">
          <w:rPr>
            <w:lang w:val="en-CA"/>
          </w:rPr>
          <w:delText xml:space="preserve">, </w:delText>
        </w:r>
      </w:del>
      <w:del w:id="365" w:author="Albi Celaj" w:date="2018-08-03T19:44:00Z">
        <w:r w:rsidDel="008356EF">
          <w:rPr>
            <w:lang w:val="en-CA"/>
          </w:rPr>
          <w:delText>the</w:delText>
        </w:r>
      </w:del>
      <w:del w:id="366" w:author="Albi Celaj" w:date="2018-08-03T19:43:00Z">
        <w:r w:rsidDel="008356EF">
          <w:rPr>
            <w:lang w:val="en-CA"/>
          </w:rPr>
          <w:delText xml:space="preserve">n </w:delText>
        </w:r>
        <w:r w:rsidR="00C2664A" w:rsidDel="008356EF">
          <w:rPr>
            <w:lang w:val="en-CA"/>
          </w:rPr>
          <w:delText>it must</w:delText>
        </w:r>
      </w:del>
      <w:del w:id="367" w:author="Albi Celaj" w:date="2018-08-03T19:44:00Z">
        <w:r w:rsidR="00C2664A" w:rsidDel="008356EF">
          <w:rPr>
            <w:lang w:val="en-CA"/>
          </w:rPr>
          <w:delText xml:space="preserve"> </w:delText>
        </w:r>
      </w:del>
      <w:del w:id="368" w:author="Albi Celaj" w:date="2018-08-03T19:47:00Z">
        <w:r w:rsidDel="008356EF">
          <w:rPr>
            <w:lang w:val="en-CA"/>
          </w:rPr>
          <w:delText xml:space="preserve">ideally </w:delText>
        </w:r>
        <w:r w:rsidR="00C2664A" w:rsidDel="008356EF">
          <w:rPr>
            <w:lang w:val="en-CA"/>
          </w:rPr>
          <w:delText>not only introduce</w:delText>
        </w:r>
        <w:r w:rsidR="00017BC1" w:rsidDel="008356EF">
          <w:rPr>
            <w:lang w:val="en-CA"/>
          </w:rPr>
          <w:delText xml:space="preserve"> </w:delText>
        </w:r>
        <w:r w:rsidR="00C2664A" w:rsidDel="008356EF">
          <w:rPr>
            <w:lang w:val="en-CA"/>
          </w:rPr>
          <w:delText>the</w:delText>
        </w:r>
        <w:r w:rsidR="00245236" w:rsidDel="008356EF">
          <w:rPr>
            <w:lang w:val="en-CA"/>
          </w:rPr>
          <w:delText xml:space="preserve"> desired</w:delText>
        </w:r>
        <w:r w:rsidR="00C2664A" w:rsidDel="008356EF">
          <w:rPr>
            <w:lang w:val="en-CA"/>
          </w:rPr>
          <w:delText xml:space="preserve"> variation into</w:delText>
        </w:r>
      </w:del>
      <w:r w:rsidR="00A14140">
        <w:rPr>
          <w:lang w:val="en-CA"/>
        </w:rPr>
        <w:t xml:space="preserve"> progeny</w:t>
      </w:r>
      <w:r w:rsidR="00017BC1">
        <w:rPr>
          <w:lang w:val="en-CA"/>
        </w:rPr>
        <w:t xml:space="preserve"> </w:t>
      </w:r>
      <w:r w:rsidR="001668FC">
        <w:rPr>
          <w:lang w:val="en-CA"/>
        </w:rPr>
        <w:t>strain</w:t>
      </w:r>
      <w:r w:rsidR="00A14140">
        <w:rPr>
          <w:lang w:val="en-CA"/>
        </w:rPr>
        <w:t>s</w:t>
      </w:r>
      <w:r w:rsidR="001668FC">
        <w:rPr>
          <w:lang w:val="en-CA"/>
        </w:rPr>
        <w:t xml:space="preserve">, </w:t>
      </w:r>
      <w:ins w:id="369" w:author="Albi Celaj" w:date="2018-08-03T19:47:00Z">
        <w:r w:rsidR="00DB4537">
          <w:rPr>
            <w:lang w:val="en-CA"/>
          </w:rPr>
          <w:t xml:space="preserve">but these progeny </w:t>
        </w:r>
      </w:ins>
      <w:ins w:id="370" w:author="Albi Celaj" w:date="2018-08-03T19:48:00Z">
        <w:r w:rsidR="00DB4537">
          <w:rPr>
            <w:lang w:val="en-CA"/>
          </w:rPr>
          <w:t xml:space="preserve">must </w:t>
        </w:r>
      </w:ins>
      <w:ins w:id="371" w:author="Albi Celaj" w:date="2018-08-03T19:49:00Z">
        <w:r w:rsidR="00DB4537">
          <w:rPr>
            <w:lang w:val="en-CA"/>
          </w:rPr>
          <w:t xml:space="preserve">then </w:t>
        </w:r>
      </w:ins>
      <w:ins w:id="372" w:author="Albi Celaj" w:date="2018-08-03T19:48:00Z">
        <w:r w:rsidR="00DB4537">
          <w:rPr>
            <w:lang w:val="en-CA"/>
          </w:rPr>
          <w:t>be individually identified, genotyped, and phenotyped</w:t>
        </w:r>
      </w:ins>
      <w:ins w:id="373" w:author="Albi Celaj" w:date="2018-08-03T19:49:00Z">
        <w:r w:rsidR="00DB4537">
          <w:rPr>
            <w:lang w:val="en-CA"/>
          </w:rPr>
          <w:t xml:space="preserve"> at a large scale</w:t>
        </w:r>
      </w:ins>
      <w:ins w:id="374" w:author="Albi Celaj" w:date="2018-08-03T19:48:00Z">
        <w:r w:rsidR="00DB4537">
          <w:rPr>
            <w:lang w:val="en-CA"/>
          </w:rPr>
          <w:t xml:space="preserve">. </w:t>
        </w:r>
      </w:ins>
      <w:ins w:id="375" w:author="Albi Celaj" w:date="2018-08-03T19:50:00Z">
        <w:r w:rsidR="00DB4537">
          <w:rPr>
            <w:lang w:val="en-CA"/>
          </w:rPr>
          <w:t xml:space="preserve"> </w:t>
        </w:r>
      </w:ins>
      <w:del w:id="376" w:author="Albi Celaj" w:date="2018-08-03T19:48:00Z">
        <w:r w:rsidR="00E04A7F" w:rsidDel="00DB4537">
          <w:rPr>
            <w:lang w:val="en-CA"/>
          </w:rPr>
          <w:delText xml:space="preserve">but alo allow for </w:delText>
        </w:r>
        <w:r w:rsidR="00D211B4" w:rsidDel="00DB4537">
          <w:rPr>
            <w:lang w:val="en-CA"/>
          </w:rPr>
          <w:delText>efficient</w:delText>
        </w:r>
        <w:r w:rsidR="00E04A7F" w:rsidDel="00DB4537">
          <w:rPr>
            <w:lang w:val="en-CA"/>
          </w:rPr>
          <w:delText xml:space="preserve"> </w:delText>
        </w:r>
        <w:r w:rsidR="00E04A7F" w:rsidDel="00DB4537">
          <w:rPr>
            <w:bCs/>
            <w:iCs/>
            <w:color w:val="000000" w:themeColor="text1"/>
          </w:rPr>
          <w:delText xml:space="preserve">identification, genotyping, and phenotyping of each individual thereafter.  </w:delText>
        </w:r>
      </w:del>
      <w:r w:rsidR="00E04A7F">
        <w:rPr>
          <w:bCs/>
          <w:iCs/>
          <w:color w:val="000000" w:themeColor="text1"/>
        </w:rPr>
        <w:t>Thi</w:t>
      </w:r>
      <w:r w:rsidR="00A04E03">
        <w:rPr>
          <w:bCs/>
          <w:iCs/>
          <w:color w:val="000000" w:themeColor="text1"/>
        </w:rPr>
        <w:t>s can be achieved by the</w:t>
      </w:r>
      <w:r w:rsidR="00E04A7F">
        <w:rPr>
          <w:bCs/>
          <w:iCs/>
          <w:color w:val="000000" w:themeColor="text1"/>
        </w:rPr>
        <w:t xml:space="preserve"> use of </w:t>
      </w:r>
      <w:r w:rsidR="00A04E03">
        <w:rPr>
          <w:bCs/>
          <w:iCs/>
          <w:color w:val="000000" w:themeColor="text1"/>
        </w:rPr>
        <w:t xml:space="preserve">various </w:t>
      </w:r>
      <w:r w:rsidR="00264257">
        <w:rPr>
          <w:bCs/>
          <w:iCs/>
          <w:color w:val="000000" w:themeColor="text1"/>
        </w:rPr>
        <w:t>molecular markers</w:t>
      </w:r>
      <w:r w:rsidR="00E04A7F">
        <w:rPr>
          <w:bCs/>
          <w:iCs/>
          <w:color w:val="000000" w:themeColor="text1"/>
        </w:rPr>
        <w:t xml:space="preserve">.  </w:t>
      </w:r>
      <w:r w:rsidR="00D84000">
        <w:rPr>
          <w:bCs/>
          <w:iCs/>
          <w:color w:val="000000" w:themeColor="text1"/>
        </w:rPr>
        <w:t>In the</w:t>
      </w:r>
      <w:r w:rsidR="00D41710">
        <w:rPr>
          <w:bCs/>
          <w:iCs/>
          <w:color w:val="000000" w:themeColor="text1"/>
        </w:rPr>
        <w:t xml:space="preserve"> strategy</w:t>
      </w:r>
      <w:r w:rsidR="00D84000">
        <w:rPr>
          <w:bCs/>
          <w:iCs/>
          <w:color w:val="000000" w:themeColor="text1"/>
        </w:rPr>
        <w:t xml:space="preserve"> described here</w:t>
      </w:r>
      <w:r w:rsidR="00E04A7F">
        <w:rPr>
          <w:bCs/>
          <w:iCs/>
          <w:color w:val="000000" w:themeColor="text1"/>
        </w:rPr>
        <w:t xml:space="preserve">, </w:t>
      </w:r>
      <w:r w:rsidR="00D41710">
        <w:rPr>
          <w:bCs/>
          <w:iCs/>
          <w:color w:val="000000" w:themeColor="text1"/>
        </w:rPr>
        <w:t xml:space="preserve"> </w:t>
      </w:r>
      <w:r w:rsidR="00E04A7F">
        <w:rPr>
          <w:bCs/>
          <w:iCs/>
          <w:color w:val="000000" w:themeColor="text1"/>
        </w:rPr>
        <w:t xml:space="preserve">we </w:t>
      </w:r>
      <w:r w:rsidR="00D41710">
        <w:rPr>
          <w:bCs/>
          <w:iCs/>
          <w:color w:val="000000" w:themeColor="text1"/>
        </w:rPr>
        <w:t>first transform a parental strain with a complex pool of random DNA barcodes</w:t>
      </w:r>
      <w:r w:rsidR="00265FB4">
        <w:rPr>
          <w:bCs/>
          <w:iCs/>
          <w:color w:val="000000" w:themeColor="text1"/>
        </w:rPr>
        <w:fldChar w:fldCharType="begin" w:fldLock="1"/>
      </w:r>
      <w:r w:rsidR="002D2425">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"&lt;sup&gt;28&lt;/sup&gt;", "plainTextFormattedCitation" : "28", "previouslyFormattedCitation" : "&lt;sup&gt;27&lt;/sup&gt;" }, "properties" : { "noteIndex" : 0 }, "schema" : "https://github.com/citation-style-language/schema/raw/master/csl-citation.json" }</w:instrText>
      </w:r>
      <w:r w:rsidR="00265FB4">
        <w:rPr>
          <w:bCs/>
          <w:iCs/>
          <w:color w:val="000000" w:themeColor="text1"/>
        </w:rPr>
        <w:fldChar w:fldCharType="separate"/>
      </w:r>
      <w:r w:rsidR="002D2425" w:rsidRPr="002D2425">
        <w:rPr>
          <w:bCs/>
          <w:iCs/>
          <w:noProof/>
          <w:color w:val="000000" w:themeColor="text1"/>
          <w:vertAlign w:val="superscript"/>
        </w:rPr>
        <w:t>28</w:t>
      </w:r>
      <w:r w:rsidR="00265FB4">
        <w:rPr>
          <w:bCs/>
          <w:iCs/>
          <w:color w:val="000000" w:themeColor="text1"/>
        </w:rPr>
        <w:fldChar w:fldCharType="end"/>
      </w:r>
      <w:r w:rsidR="00D41710">
        <w:rPr>
          <w:bCs/>
          <w:iCs/>
          <w:color w:val="000000" w:themeColor="text1"/>
        </w:rPr>
        <w:t xml:space="preserve">, </w:t>
      </w:r>
      <w:r w:rsidR="00622AAA">
        <w:rPr>
          <w:bCs/>
          <w:iCs/>
          <w:color w:val="000000" w:themeColor="text1"/>
        </w:rPr>
        <w:t xml:space="preserve">so that </w:t>
      </w:r>
      <w:r w:rsidR="00260BA9">
        <w:rPr>
          <w:bCs/>
          <w:iCs/>
          <w:color w:val="000000" w:themeColor="text1"/>
        </w:rPr>
        <w:t>barcode</w:t>
      </w:r>
      <w:r w:rsidR="0095557F">
        <w:rPr>
          <w:bCs/>
          <w:iCs/>
          <w:color w:val="000000" w:themeColor="text1"/>
        </w:rPr>
        <w:t xml:space="preserve"> sequence can be used to identify </w:t>
      </w:r>
      <w:r w:rsidR="00622AAA">
        <w:rPr>
          <w:bCs/>
          <w:iCs/>
          <w:color w:val="000000" w:themeColor="text1"/>
        </w:rPr>
        <w:t>individual parents</w:t>
      </w:r>
      <w:r w:rsidR="0095557F">
        <w:rPr>
          <w:bCs/>
          <w:iCs/>
          <w:color w:val="000000" w:themeColor="text1"/>
        </w:rPr>
        <w:t xml:space="preserve">. </w:t>
      </w:r>
      <w:r w:rsidR="00AE74FA">
        <w:rPr>
          <w:bCs/>
          <w:iCs/>
          <w:color w:val="000000" w:themeColor="text1"/>
        </w:rPr>
        <w:t xml:space="preserve"> Each progeny, resulting from a mating and sporulation event between two individual strains, will </w:t>
      </w:r>
      <w:r w:rsidR="000F4F38">
        <w:rPr>
          <w:bCs/>
          <w:iCs/>
          <w:color w:val="000000" w:themeColor="text1"/>
        </w:rPr>
        <w:t xml:space="preserve">then </w:t>
      </w:r>
      <w:r w:rsidR="00AE74FA">
        <w:rPr>
          <w:bCs/>
          <w:iCs/>
          <w:color w:val="000000" w:themeColor="text1"/>
        </w:rPr>
        <w:t>inherit at most one unique barcode from one of its parents</w:t>
      </w:r>
      <w:r w:rsidR="00D84000">
        <w:rPr>
          <w:bCs/>
          <w:iCs/>
          <w:color w:val="000000" w:themeColor="text1"/>
        </w:rPr>
        <w:t>, acting as an ‘individual identifier’</w:t>
      </w:r>
      <w:r w:rsidR="00AE74FA">
        <w:rPr>
          <w:bCs/>
          <w:iCs/>
          <w:color w:val="000000" w:themeColor="text1"/>
        </w:rPr>
        <w:t xml:space="preserve">.  </w:t>
      </w:r>
      <w:r w:rsidR="00D84000">
        <w:rPr>
          <w:bCs/>
          <w:iCs/>
          <w:color w:val="000000" w:themeColor="text1"/>
        </w:rPr>
        <w:t>The presence of</w:t>
      </w:r>
      <w:r w:rsidR="000F4F38">
        <w:rPr>
          <w:bCs/>
          <w:iCs/>
          <w:color w:val="000000" w:themeColor="text1"/>
        </w:rPr>
        <w:t xml:space="preserve"> </w:t>
      </w:r>
      <w:r w:rsidR="00E04A7F">
        <w:rPr>
          <w:bCs/>
          <w:iCs/>
          <w:color w:val="000000" w:themeColor="text1"/>
        </w:rPr>
        <w:t>a</w:t>
      </w:r>
      <w:r w:rsidR="00D84000">
        <w:rPr>
          <w:bCs/>
          <w:iCs/>
          <w:color w:val="000000" w:themeColor="text1"/>
        </w:rPr>
        <w:t xml:space="preserve">n individual identifier </w:t>
      </w:r>
      <w:r w:rsidR="00C649FB">
        <w:rPr>
          <w:bCs/>
          <w:iCs/>
          <w:color w:val="000000" w:themeColor="text1"/>
        </w:rPr>
        <w:t>allows for the use</w:t>
      </w:r>
      <w:r w:rsidR="00E04A7F">
        <w:rPr>
          <w:bCs/>
          <w:iCs/>
          <w:color w:val="000000" w:themeColor="text1"/>
        </w:rPr>
        <w:t xml:space="preserve"> of </w:t>
      </w:r>
      <w:r w:rsidR="00B14273">
        <w:rPr>
          <w:bCs/>
          <w:iCs/>
          <w:color w:val="000000" w:themeColor="text1"/>
        </w:rPr>
        <w:t xml:space="preserve">other molecular tools to perform </w:t>
      </w:r>
      <w:r w:rsidR="000D0B46">
        <w:rPr>
          <w:bCs/>
          <w:iCs/>
          <w:color w:val="000000" w:themeColor="text1"/>
        </w:rPr>
        <w:t>l</w:t>
      </w:r>
      <w:r w:rsidR="00740F22">
        <w:rPr>
          <w:bCs/>
          <w:iCs/>
          <w:color w:val="000000" w:themeColor="text1"/>
        </w:rPr>
        <w:t>arge-scale</w:t>
      </w:r>
      <w:r w:rsidR="00813A61">
        <w:rPr>
          <w:bCs/>
          <w:iCs/>
          <w:color w:val="000000" w:themeColor="text1"/>
        </w:rPr>
        <w:t xml:space="preserve"> individual genotyping and phenotypi</w:t>
      </w:r>
      <w:r w:rsidR="00995A8B">
        <w:rPr>
          <w:bCs/>
          <w:iCs/>
          <w:color w:val="000000" w:themeColor="text1"/>
        </w:rPr>
        <w:t xml:space="preserve">ng.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ins w:id="377" w:author="Albi Celaj" w:date="2018-08-09T15:34:00Z">
        <w:r w:rsidR="00304C98">
          <w:rPr>
            <w:bCs/>
            <w:iCs/>
            <w:color w:val="000000" w:themeColor="text1"/>
          </w:rPr>
          <w:t>barcode-to-</w:t>
        </w:r>
      </w:ins>
      <w:r w:rsidR="00D84000">
        <w:rPr>
          <w:bCs/>
          <w:iCs/>
          <w:color w:val="000000" w:themeColor="text1"/>
        </w:rPr>
        <w:t>genotype lookup’</w:t>
      </w:r>
      <w:del w:id="378" w:author="Albi Celaj" w:date="2018-08-10T15:50:00Z">
        <w:r w:rsidR="00D84000" w:rsidDel="00E53C24">
          <w:rPr>
            <w:bCs/>
            <w:iCs/>
            <w:color w:val="000000" w:themeColor="text1"/>
          </w:rPr>
          <w:delText xml:space="preserve"> by barcode sequencing</w:delText>
        </w:r>
      </w:del>
      <w:r w:rsidR="00D84000">
        <w:rPr>
          <w:bCs/>
          <w:iCs/>
          <w:color w:val="000000" w:themeColor="text1"/>
        </w:rPr>
        <w:t xml:space="preserve">. </w:t>
      </w:r>
      <w:r w:rsidR="00A62C40">
        <w:rPr>
          <w:bCs/>
          <w:iCs/>
          <w:color w:val="000000" w:themeColor="text1"/>
        </w:rPr>
        <w:t xml:space="preserve"> A second barcode (or combination of barcodes) can </w:t>
      </w:r>
      <w:ins w:id="379" w:author="Albi Celaj" w:date="2018-08-09T15:32:00Z">
        <w:r w:rsidR="00821476">
          <w:rPr>
            <w:bCs/>
            <w:iCs/>
            <w:color w:val="000000" w:themeColor="text1"/>
          </w:rPr>
          <w:t xml:space="preserve">be </w:t>
        </w:r>
      </w:ins>
      <w:ins w:id="380" w:author="Albi Celaj" w:date="2018-08-09T15:33:00Z">
        <w:r w:rsidR="00821476">
          <w:rPr>
            <w:bCs/>
            <w:iCs/>
            <w:color w:val="000000" w:themeColor="text1"/>
          </w:rPr>
          <w:t>added to</w:t>
        </w:r>
      </w:ins>
      <w:del w:id="381" w:author="Albi Celaj" w:date="2018-08-09T15:32:00Z">
        <w:r w:rsidR="00A62C40" w:rsidDel="00821476">
          <w:rPr>
            <w:bCs/>
            <w:iCs/>
            <w:color w:val="000000" w:themeColor="text1"/>
          </w:rPr>
          <w:delText>then</w:delText>
        </w:r>
      </w:del>
      <w:r w:rsidR="00A62C40">
        <w:rPr>
          <w:bCs/>
          <w:iCs/>
          <w:color w:val="000000" w:themeColor="text1"/>
        </w:rPr>
        <w:t xml:space="preserve"> </w:t>
      </w:r>
      <w:r w:rsidR="00D84000">
        <w:rPr>
          <w:bCs/>
          <w:iCs/>
          <w:color w:val="000000" w:themeColor="text1"/>
        </w:rPr>
        <w:t xml:space="preserve">uniquely </w:t>
      </w:r>
      <w:r w:rsidR="00DE18E9">
        <w:rPr>
          <w:bCs/>
          <w:iCs/>
          <w:color w:val="000000" w:themeColor="text1"/>
        </w:rPr>
        <w:t>tag PCR products from each individual</w:t>
      </w:r>
      <w:r w:rsidR="00A62C40">
        <w:rPr>
          <w:bCs/>
          <w:iCs/>
          <w:color w:val="000000" w:themeColor="text1"/>
        </w:rPr>
        <w:t>,</w:t>
      </w:r>
      <w:ins w:id="382" w:author="Albi Celaj" w:date="2018-08-09T15:33:00Z">
        <w:r w:rsidR="00821476">
          <w:rPr>
            <w:bCs/>
            <w:iCs/>
            <w:color w:val="000000" w:themeColor="text1"/>
          </w:rPr>
          <w:t xml:space="preserve"> </w:t>
        </w:r>
        <w:r w:rsidR="00304C98">
          <w:rPr>
            <w:bCs/>
            <w:iCs/>
            <w:color w:val="000000" w:themeColor="text1"/>
          </w:rPr>
          <w:t>so that instead of isolating and sequencing each strain individually, many barcode</w:t>
        </w:r>
      </w:ins>
      <w:ins w:id="383" w:author="Albi Celaj" w:date="2018-08-10T15:48:00Z">
        <w:r w:rsidR="00E53C24">
          <w:rPr>
            <w:bCs/>
            <w:iCs/>
            <w:color w:val="000000" w:themeColor="text1"/>
          </w:rPr>
          <w:t xml:space="preserve">s can be mapped to their </w:t>
        </w:r>
      </w:ins>
      <w:ins w:id="384" w:author="Albi Celaj" w:date="2018-08-09T15:33:00Z">
        <w:r w:rsidR="00304C98">
          <w:rPr>
            <w:bCs/>
            <w:iCs/>
            <w:color w:val="000000" w:themeColor="text1"/>
          </w:rPr>
          <w:t xml:space="preserve">genotype </w:t>
        </w:r>
      </w:ins>
      <w:ins w:id="385" w:author="Albi Celaj" w:date="2018-08-09T15:36:00Z">
        <w:r w:rsidR="00304C98">
          <w:rPr>
            <w:bCs/>
            <w:i/>
            <w:iCs/>
            <w:color w:val="000000" w:themeColor="text1"/>
          </w:rPr>
          <w:t>en masse</w:t>
        </w:r>
      </w:ins>
      <w:ins w:id="386" w:author="Albi Celaj" w:date="2018-08-09T15:35:00Z">
        <w:r w:rsidR="00304C98">
          <w:rPr>
            <w:bCs/>
            <w:iCs/>
            <w:color w:val="000000" w:themeColor="text1"/>
          </w:rPr>
          <w:t xml:space="preserve"> by pooling many</w:t>
        </w:r>
        <w:r w:rsidR="00A02E74">
          <w:rPr>
            <w:bCs/>
            <w:iCs/>
            <w:color w:val="000000" w:themeColor="text1"/>
          </w:rPr>
          <w:t xml:space="preserve"> strains</w:t>
        </w:r>
        <w:r w:rsidR="00304C98">
          <w:rPr>
            <w:bCs/>
            <w:iCs/>
            <w:color w:val="000000" w:themeColor="text1"/>
          </w:rPr>
          <w:t xml:space="preserve"> and </w:t>
        </w:r>
      </w:ins>
      <w:ins w:id="387" w:author="Albi Celaj" w:date="2018-08-09T15:36:00Z">
        <w:r w:rsidR="00304C98">
          <w:rPr>
            <w:bCs/>
            <w:iCs/>
            <w:color w:val="000000" w:themeColor="text1"/>
          </w:rPr>
          <w:t xml:space="preserve">computationally de-multiplexing the </w:t>
        </w:r>
      </w:ins>
      <w:ins w:id="388" w:author="Albi Celaj" w:date="2018-08-09T15:37:00Z">
        <w:r w:rsidR="00304C98">
          <w:rPr>
            <w:bCs/>
            <w:iCs/>
            <w:color w:val="000000" w:themeColor="text1"/>
          </w:rPr>
          <w:t xml:space="preserve">PCR products arising from each </w:t>
        </w:r>
      </w:ins>
      <w:ins w:id="389" w:author="Albi Celaj" w:date="2018-08-09T15:36:00Z">
        <w:r w:rsidR="00304C98">
          <w:rPr>
            <w:bCs/>
            <w:iCs/>
            <w:color w:val="000000" w:themeColor="text1"/>
          </w:rPr>
          <w:t>individual</w:t>
        </w:r>
        <w:r w:rsidR="00A02E74">
          <w:rPr>
            <w:bCs/>
            <w:iCs/>
            <w:color w:val="000000" w:themeColor="text1"/>
          </w:rPr>
          <w:t xml:space="preserve"> </w:t>
        </w:r>
      </w:ins>
      <w:ins w:id="390" w:author="Albi Celaj" w:date="2018-08-09T18:37:00Z">
        <w:r w:rsidR="00A02E74">
          <w:rPr>
            <w:bCs/>
            <w:iCs/>
            <w:color w:val="000000" w:themeColor="text1"/>
          </w:rPr>
          <w:t>after</w:t>
        </w:r>
      </w:ins>
      <w:ins w:id="391" w:author="Albi Celaj" w:date="2018-08-09T15:36:00Z">
        <w:r w:rsidR="00304C98">
          <w:rPr>
            <w:bCs/>
            <w:iCs/>
            <w:color w:val="000000" w:themeColor="text1"/>
          </w:rPr>
          <w:t xml:space="preserve"> a </w:t>
        </w:r>
      </w:ins>
      <w:del w:id="392" w:author="Albi Celaj" w:date="2018-08-09T15:36:00Z">
        <w:r w:rsidR="00DE18E9" w:rsidDel="00304C98">
          <w:rPr>
            <w:bCs/>
            <w:iCs/>
            <w:color w:val="000000" w:themeColor="text1"/>
          </w:rPr>
          <w:delText xml:space="preserve"> </w:delText>
        </w:r>
        <w:r w:rsidR="00A62C40" w:rsidDel="00304C98">
          <w:rPr>
            <w:bCs/>
            <w:iCs/>
            <w:color w:val="000000" w:themeColor="text1"/>
          </w:rPr>
          <w:delText>and</w:delText>
        </w:r>
        <w:r w:rsidR="00DE18E9" w:rsidDel="00304C98">
          <w:rPr>
            <w:bCs/>
            <w:iCs/>
            <w:color w:val="000000" w:themeColor="text1"/>
          </w:rPr>
          <w:delText xml:space="preserve"> allow</w:delText>
        </w:r>
        <w:r w:rsidR="00A62C40" w:rsidDel="00304C98">
          <w:rPr>
            <w:bCs/>
            <w:iCs/>
            <w:color w:val="000000" w:themeColor="text1"/>
          </w:rPr>
          <w:delText>s</w:delText>
        </w:r>
        <w:r w:rsidR="00DE18E9" w:rsidDel="00304C98">
          <w:rPr>
            <w:bCs/>
            <w:iCs/>
            <w:color w:val="000000" w:themeColor="text1"/>
          </w:rPr>
          <w:delText xml:space="preserve"> for many of such reactions to be pooled and computationally de-multiplexed using a </w:delText>
        </w:r>
      </w:del>
      <w:r w:rsidR="00DE18E9">
        <w:rPr>
          <w:bCs/>
          <w:iCs/>
          <w:color w:val="000000" w:themeColor="text1"/>
        </w:rPr>
        <w:t>single round of high-throughput sequencing</w:t>
      </w:r>
      <w:r w:rsidR="00DE18E9">
        <w:rPr>
          <w:bCs/>
          <w:iCs/>
          <w:color w:val="000000" w:themeColor="text1"/>
        </w:rPr>
        <w:fldChar w:fldCharType="begin" w:fldLock="1"/>
      </w:r>
      <w:r w:rsidR="002D2425">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"&lt;sup&gt;29&lt;/sup&gt;", "plainTextFormattedCitation" : "29", "previouslyFormattedCitation" : "&lt;sup&gt;28&lt;/sup&gt;" }, "properties" : { "noteIndex" : 0 }, "schema" : "https://github.com/citation-style-language/schema/raw/master/csl-citation.json" }</w:instrText>
      </w:r>
      <w:r w:rsidR="00DE18E9">
        <w:rPr>
          <w:bCs/>
          <w:iCs/>
          <w:color w:val="000000" w:themeColor="text1"/>
        </w:rPr>
        <w:fldChar w:fldCharType="separate"/>
      </w:r>
      <w:r w:rsidR="002D2425" w:rsidRPr="002D2425">
        <w:rPr>
          <w:bCs/>
          <w:iCs/>
          <w:noProof/>
          <w:color w:val="000000" w:themeColor="text1"/>
          <w:vertAlign w:val="superscript"/>
        </w:rPr>
        <w:t>29</w:t>
      </w:r>
      <w:r w:rsidR="00DE18E9">
        <w:rPr>
          <w:bCs/>
          <w:iCs/>
          <w:color w:val="000000" w:themeColor="text1"/>
        </w:rPr>
        <w:fldChar w:fldCharType="end"/>
      </w:r>
      <w:r w:rsidR="00A62C40">
        <w:rPr>
          <w:bCs/>
          <w:iCs/>
          <w:color w:val="000000" w:themeColor="text1"/>
        </w:rPr>
        <w:t xml:space="preserve">.  </w:t>
      </w:r>
      <w:del w:id="393" w:author="Albi Celaj" w:date="2018-08-09T15:37:00Z">
        <w:r w:rsidR="00A62C40" w:rsidDel="00304C98">
          <w:rPr>
            <w:bCs/>
            <w:iCs/>
            <w:color w:val="000000" w:themeColor="text1"/>
          </w:rPr>
          <w:delText>Using this strategy, many</w:delText>
        </w:r>
        <w:r w:rsidR="00D84000" w:rsidDel="00304C98">
          <w:rPr>
            <w:bCs/>
            <w:iCs/>
            <w:color w:val="000000" w:themeColor="text1"/>
          </w:rPr>
          <w:delText xml:space="preserve"> </w:delText>
        </w:r>
        <w:r w:rsidR="00A62C40" w:rsidDel="00304C98">
          <w:rPr>
            <w:bCs/>
            <w:iCs/>
            <w:color w:val="000000" w:themeColor="text1"/>
          </w:rPr>
          <w:delText xml:space="preserve">individual </w:delText>
        </w:r>
        <w:r w:rsidR="00DE18E9" w:rsidDel="00304C98">
          <w:rPr>
            <w:bCs/>
            <w:iCs/>
            <w:color w:val="000000" w:themeColor="text1"/>
          </w:rPr>
          <w:delText>barcode-to-genotype map</w:delText>
        </w:r>
        <w:r w:rsidR="00D84000" w:rsidDel="00304C98">
          <w:rPr>
            <w:bCs/>
            <w:iCs/>
            <w:color w:val="000000" w:themeColor="text1"/>
          </w:rPr>
          <w:delText>pings</w:delText>
        </w:r>
        <w:r w:rsidR="00DE18E9" w:rsidDel="00304C98">
          <w:rPr>
            <w:bCs/>
            <w:iCs/>
            <w:color w:val="000000" w:themeColor="text1"/>
          </w:rPr>
          <w:delText xml:space="preserve"> </w:delText>
        </w:r>
        <w:r w:rsidR="00A62C40" w:rsidDel="00304C98">
          <w:rPr>
            <w:bCs/>
            <w:iCs/>
            <w:color w:val="000000" w:themeColor="text1"/>
          </w:rPr>
          <w:delText xml:space="preserve">can be made </w:delText>
        </w:r>
        <w:r w:rsidR="00DE18E9" w:rsidDel="00304C98">
          <w:rPr>
            <w:bCs/>
            <w:iCs/>
            <w:color w:val="000000" w:themeColor="text1"/>
          </w:rPr>
          <w:delText xml:space="preserve">at a large scale.  </w:delText>
        </w:r>
      </w:del>
      <w:r w:rsidR="006C64D4">
        <w:rPr>
          <w:bCs/>
          <w:iCs/>
          <w:color w:val="000000" w:themeColor="text1"/>
        </w:rPr>
        <w:t>The i</w:t>
      </w:r>
      <w:ins w:id="394" w:author="Albi Celaj" w:date="2018-08-09T15:37:00Z">
        <w:r w:rsidR="00304C98">
          <w:rPr>
            <w:bCs/>
            <w:iCs/>
            <w:color w:val="000000" w:themeColor="text1"/>
          </w:rPr>
          <w:t xml:space="preserve">ndividual </w:t>
        </w:r>
        <w:r w:rsidR="00304C98">
          <w:rPr>
            <w:bCs/>
            <w:iCs/>
            <w:color w:val="000000" w:themeColor="text1"/>
          </w:rPr>
          <w:lastRenderedPageBreak/>
          <w:t>identifier</w:t>
        </w:r>
      </w:ins>
      <w:del w:id="395" w:author="Albi Celaj" w:date="2018-08-09T15:37:00Z">
        <w:r w:rsidR="006C64D4" w:rsidDel="00304C98">
          <w:rPr>
            <w:bCs/>
            <w:iCs/>
            <w:color w:val="000000" w:themeColor="text1"/>
          </w:rPr>
          <w:delText>dentifier</w:delText>
        </w:r>
      </w:del>
      <w:r w:rsidR="006C64D4">
        <w:rPr>
          <w:bCs/>
          <w:iCs/>
          <w:color w:val="000000" w:themeColor="text1"/>
        </w:rPr>
        <w:t xml:space="preserve"> barcode </w:t>
      </w:r>
      <w:del w:id="396" w:author="Albi Celaj" w:date="2018-08-09T15:37:00Z">
        <w:r w:rsidR="006C64D4" w:rsidDel="00304C98">
          <w:rPr>
            <w:bCs/>
            <w:iCs/>
            <w:color w:val="000000" w:themeColor="text1"/>
          </w:rPr>
          <w:delText xml:space="preserve">also </w:delText>
        </w:r>
      </w:del>
      <w:ins w:id="397" w:author="Albi Celaj" w:date="2018-08-09T18:37:00Z">
        <w:r w:rsidR="00CD12D3">
          <w:rPr>
            <w:bCs/>
            <w:iCs/>
            <w:color w:val="000000" w:themeColor="text1"/>
          </w:rPr>
          <w:t>also</w:t>
        </w:r>
      </w:ins>
      <w:ins w:id="398" w:author="Albi Celaj" w:date="2018-08-09T15:37:00Z">
        <w:r w:rsidR="00304C98">
          <w:rPr>
            <w:bCs/>
            <w:iCs/>
            <w:color w:val="000000" w:themeColor="text1"/>
          </w:rPr>
          <w:t xml:space="preserve"> </w:t>
        </w:r>
      </w:ins>
      <w:r w:rsidR="006C64D4">
        <w:rPr>
          <w:bCs/>
          <w:iCs/>
          <w:color w:val="000000" w:themeColor="text1"/>
        </w:rPr>
        <w:t>allow</w:t>
      </w:r>
      <w:ins w:id="399" w:author="Albi Celaj" w:date="2018-08-09T18:37:00Z">
        <w:r w:rsidR="00CD12D3">
          <w:rPr>
            <w:bCs/>
            <w:iCs/>
            <w:color w:val="000000" w:themeColor="text1"/>
          </w:rPr>
          <w:t>s</w:t>
        </w:r>
      </w:ins>
      <w:del w:id="400" w:author="Albi Celaj" w:date="2018-08-09T15:37:00Z">
        <w:r w:rsidR="006C64D4" w:rsidDel="00304C98">
          <w:rPr>
            <w:bCs/>
            <w:iCs/>
            <w:color w:val="000000" w:themeColor="text1"/>
          </w:rPr>
          <w:delText>s</w:delText>
        </w:r>
      </w:del>
      <w:r w:rsidR="006C64D4">
        <w:rPr>
          <w:bCs/>
          <w:iCs/>
          <w:color w:val="000000" w:themeColor="text1"/>
        </w:rPr>
        <w:t xml:space="preserve"> for straightforward growth-based phenotyping, as relative strain abundance</w:t>
      </w:r>
      <w:del w:id="401" w:author="Albi Celaj" w:date="2018-08-03T19:50:00Z">
        <w:r w:rsidR="006C64D4" w:rsidDel="00DB4537">
          <w:rPr>
            <w:bCs/>
            <w:iCs/>
            <w:color w:val="000000" w:themeColor="text1"/>
          </w:rPr>
          <w:delText xml:space="preserve"> </w:delText>
        </w:r>
      </w:del>
      <w:r w:rsidR="00296479">
        <w:rPr>
          <w:bCs/>
          <w:iCs/>
          <w:color w:val="000000" w:themeColor="text1"/>
        </w:rPr>
        <w:t xml:space="preserve"> </w:t>
      </w:r>
      <w:r w:rsidR="00377AD5">
        <w:rPr>
          <w:bCs/>
          <w:iCs/>
          <w:color w:val="000000" w:themeColor="text1"/>
        </w:rPr>
        <w:t xml:space="preserve">can be measured over time in a competitive </w:t>
      </w:r>
      <w:r w:rsidR="00BE5CCB">
        <w:rPr>
          <w:bCs/>
          <w:iCs/>
          <w:color w:val="000000" w:themeColor="text1"/>
        </w:rPr>
        <w:t xml:space="preserve">liquid </w:t>
      </w:r>
      <w:r w:rsidR="00377AD5">
        <w:rPr>
          <w:bCs/>
          <w:iCs/>
          <w:color w:val="000000" w:themeColor="text1"/>
        </w:rPr>
        <w:t>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377AD5">
        <w:rPr>
          <w:bCs/>
          <w:iCs/>
          <w:color w:val="000000" w:themeColor="text1"/>
        </w:rPr>
        <w:fldChar w:fldCharType="begin" w:fldLock="1"/>
      </w:r>
      <w:r w:rsidR="002D2425">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"&lt;sup&gt;30&lt;/sup&gt;", "plainTextFormattedCitation" : "30", "previouslyFormattedCitation" : "&lt;sup&gt;29&lt;/sup&gt;" }, "properties" : { "noteIndex" : 0 }, "schema" : "https://github.com/citation-style-language/schema/raw/master/csl-citation.json" }</w:instrText>
      </w:r>
      <w:r w:rsidR="00377AD5">
        <w:rPr>
          <w:bCs/>
          <w:iCs/>
          <w:color w:val="000000" w:themeColor="text1"/>
        </w:rPr>
        <w:fldChar w:fldCharType="separate"/>
      </w:r>
      <w:r w:rsidR="002D2425" w:rsidRPr="002D2425">
        <w:rPr>
          <w:bCs/>
          <w:iCs/>
          <w:noProof/>
          <w:color w:val="000000" w:themeColor="text1"/>
          <w:vertAlign w:val="superscript"/>
        </w:rPr>
        <w:t>30</w:t>
      </w:r>
      <w:r w:rsidR="00377AD5">
        <w:rPr>
          <w:bCs/>
          <w:iCs/>
          <w:color w:val="000000" w:themeColor="text1"/>
        </w:rPr>
        <w:fldChar w:fldCharType="end"/>
      </w:r>
      <w:r w:rsidR="00377AD5">
        <w:rPr>
          <w:bCs/>
          <w:iCs/>
          <w:color w:val="000000" w:themeColor="text1"/>
        </w:rPr>
        <w:t xml:space="preserve">.  Ultimately, the combination of </w:t>
      </w:r>
      <w:r w:rsidR="00715D5A">
        <w:rPr>
          <w:bCs/>
          <w:iCs/>
          <w:color w:val="000000" w:themeColor="text1"/>
        </w:rPr>
        <w:t xml:space="preserve">a cross-based approach with </w:t>
      </w:r>
      <w:r w:rsidR="00377AD5">
        <w:rPr>
          <w:bCs/>
          <w:iCs/>
          <w:color w:val="000000" w:themeColor="text1"/>
        </w:rPr>
        <w:t xml:space="preserve">molecular engineering tools </w:t>
      </w:r>
      <w:r w:rsidR="00387EBC">
        <w:rPr>
          <w:bCs/>
          <w:iCs/>
          <w:color w:val="000000" w:themeColor="text1"/>
        </w:rPr>
        <w:t>can result</w:t>
      </w:r>
      <w:r w:rsidR="00377AD5">
        <w:rPr>
          <w:bCs/>
          <w:iCs/>
          <w:color w:val="000000" w:themeColor="text1"/>
        </w:rPr>
        <w:t xml:space="preserve"> in a large 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and phenotyped multi-variant</w:t>
      </w:r>
      <w:r w:rsidR="00387EBC">
        <w:rPr>
          <w:bCs/>
          <w:iCs/>
          <w:color w:val="000000" w:themeColor="text1"/>
        </w:rPr>
        <w:t xml:space="preserve"> individuals</w:t>
      </w:r>
      <w:r w:rsidR="00296479">
        <w:rPr>
          <w:bCs/>
          <w:iCs/>
          <w:color w:val="000000" w:themeColor="text1"/>
        </w:rPr>
        <w:t xml:space="preserve">, which can be stored as a liquid pool and </w:t>
      </w:r>
      <w:r w:rsidR="00B14273">
        <w:rPr>
          <w:bCs/>
          <w:iCs/>
          <w:color w:val="000000" w:themeColor="text1"/>
        </w:rPr>
        <w:t xml:space="preserve">repeatedly </w:t>
      </w:r>
      <w:r w:rsidR="00377AD5">
        <w:rPr>
          <w:bCs/>
          <w:iCs/>
          <w:color w:val="000000" w:themeColor="text1"/>
        </w:rPr>
        <w:t xml:space="preserve">characterized </w:t>
      </w:r>
      <w:ins w:id="402" w:author="Albi Celaj" w:date="2018-08-09T15:38:00Z">
        <w:r w:rsidR="00CD12D3">
          <w:rPr>
            <w:bCs/>
            <w:iCs/>
            <w:color w:val="000000" w:themeColor="text1"/>
          </w:rPr>
          <w:t xml:space="preserve">for growth </w:t>
        </w:r>
      </w:ins>
      <w:del w:id="403" w:author="Albi Celaj" w:date="2018-08-09T15:38:00Z">
        <w:r w:rsidR="00377AD5" w:rsidDel="00304C98">
          <w:rPr>
            <w:bCs/>
            <w:iCs/>
            <w:color w:val="000000" w:themeColor="text1"/>
          </w:rPr>
          <w:delText xml:space="preserve">in-depth </w:delText>
        </w:r>
      </w:del>
      <w:r w:rsidR="00377AD5">
        <w:rPr>
          <w:bCs/>
          <w:iCs/>
          <w:color w:val="000000" w:themeColor="text1"/>
        </w:rPr>
        <w:t>under multiple conditions.</w:t>
      </w:r>
    </w:p>
    <w:p w14:paraId="27E61C77" w14:textId="77777777" w:rsidR="000D721A" w:rsidRPr="00BE5CCB" w:rsidRDefault="000D721A" w:rsidP="00224FCB">
      <w:pPr>
        <w:ind w:firstLine="720"/>
        <w:jc w:val="both"/>
        <w:outlineLvl w:val="0"/>
      </w:pPr>
    </w:p>
    <w:p w14:paraId="328773B7" w14:textId="2FE0772A" w:rsidR="00BB1FE3" w:rsidRPr="00BB1FE3" w:rsidRDefault="00D20906" w:rsidP="00BB1FE3">
      <w:pPr>
        <w:outlineLvl w:val="0"/>
        <w:rPr>
          <w:b/>
          <w:bCs/>
          <w:iCs/>
          <w:color w:val="000000" w:themeColor="text1"/>
        </w:rPr>
      </w:pPr>
      <w:r>
        <w:rPr>
          <w:b/>
          <w:bCs/>
          <w:iCs/>
          <w:color w:val="000000" w:themeColor="text1"/>
        </w:rPr>
        <w:t xml:space="preserve">The Barcoder Pool: A </w:t>
      </w:r>
      <w:r w:rsidR="001E4ACD">
        <w:rPr>
          <w:b/>
          <w:bCs/>
          <w:iCs/>
          <w:color w:val="000000" w:themeColor="text1"/>
        </w:rPr>
        <w:t xml:space="preserve">Universal </w:t>
      </w:r>
      <w:r>
        <w:rPr>
          <w:b/>
          <w:bCs/>
          <w:iCs/>
          <w:color w:val="000000" w:themeColor="text1"/>
        </w:rPr>
        <w:t>Tool for Population Engineering</w:t>
      </w:r>
    </w:p>
    <w:p w14:paraId="7824FAFB" w14:textId="62A1692F" w:rsidR="00C451B2" w:rsidRDefault="00AE74FA">
      <w:pPr>
        <w:jc w:val="both"/>
        <w:outlineLvl w:val="0"/>
        <w:rPr>
          <w:bCs/>
          <w:iCs/>
          <w:color w:val="000000" w:themeColor="text1"/>
        </w:rPr>
        <w:pPrChange w:id="404" w:author="Albi Celaj" w:date="2018-08-03T19:53:00Z">
          <w:pPr>
            <w:ind w:firstLine="720"/>
            <w:jc w:val="both"/>
            <w:outlineLvl w:val="0"/>
          </w:pPr>
        </w:pPrChange>
      </w:pPr>
      <w:r>
        <w:rPr>
          <w:bCs/>
          <w:iCs/>
          <w:color w:val="000000" w:themeColor="text1"/>
        </w:rPr>
        <w:t>A key step to the proposed</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del w:id="405" w:author="Albi Celaj" w:date="2018-08-03T19:51:00Z">
        <w:r w:rsidDel="00DB4537">
          <w:rPr>
            <w:bCs/>
            <w:iCs/>
            <w:color w:val="000000" w:themeColor="text1"/>
          </w:rPr>
          <w:delText xml:space="preserve">strategy </w:delText>
        </w:r>
      </w:del>
      <w:ins w:id="406" w:author="Albi Celaj" w:date="2018-08-03T19:51:00Z">
        <w:r w:rsidR="00DB4537">
          <w:rPr>
            <w:bCs/>
            <w:iCs/>
            <w:color w:val="000000" w:themeColor="text1"/>
          </w:rPr>
          <w:t xml:space="preserve">scheme </w:t>
        </w:r>
      </w:ins>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525D4F">
        <w:rPr>
          <w:bCs/>
          <w:iCs/>
          <w:color w:val="000000" w:themeColor="text1"/>
        </w:rPr>
        <w:t>adapted</w:t>
      </w:r>
      <w:r w:rsidR="00114000">
        <w:rPr>
          <w:bCs/>
          <w:iCs/>
          <w:color w:val="000000" w:themeColor="text1"/>
        </w:rPr>
        <w:t xml:space="preserve"> the Barcoder</w:t>
      </w:r>
      <w:r w:rsidR="004343B5">
        <w:rPr>
          <w:bCs/>
          <w:iCs/>
          <w:color w:val="000000" w:themeColor="text1"/>
        </w:rPr>
        <w:fldChar w:fldCharType="begin" w:fldLock="1"/>
      </w:r>
      <w:r w:rsidR="002D2425">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"&lt;sup&gt;28&lt;/sup&gt;", "plainTextFormattedCitation" : "28", "previouslyFormattedCitation" : "&lt;sup&gt;27&lt;/sup&gt;" }, "properties" : { "noteIndex" : 0 }, "schema" : "https://github.com/citation-style-language/schema/raw/master/csl-citation.json" }</w:instrText>
      </w:r>
      <w:r w:rsidR="004343B5">
        <w:rPr>
          <w:bCs/>
          <w:iCs/>
          <w:color w:val="000000" w:themeColor="text1"/>
        </w:rPr>
        <w:fldChar w:fldCharType="separate"/>
      </w:r>
      <w:r w:rsidR="002D2425" w:rsidRPr="002D2425">
        <w:rPr>
          <w:bCs/>
          <w:iCs/>
          <w:noProof/>
          <w:color w:val="000000" w:themeColor="text1"/>
          <w:vertAlign w:val="superscript"/>
        </w:rPr>
        <w:t>28</w:t>
      </w:r>
      <w:r w:rsidR="004343B5">
        <w:rPr>
          <w:bCs/>
          <w:iCs/>
          <w:color w:val="000000" w:themeColor="text1"/>
        </w:rPr>
        <w:fldChar w:fldCharType="end"/>
      </w:r>
      <w:r w:rsidR="00114000">
        <w:rPr>
          <w:bCs/>
          <w:iCs/>
          <w:color w:val="000000" w:themeColor="text1"/>
        </w:rPr>
        <w:t xml:space="preserve"> strategy</w:t>
      </w:r>
      <w:r w:rsidR="000142F4">
        <w:rPr>
          <w:bCs/>
          <w:iCs/>
          <w:color w:val="000000" w:themeColor="text1"/>
        </w:rPr>
        <w:t xml:space="preserve"> </w:t>
      </w:r>
      <w:r w:rsidR="00114000">
        <w:rPr>
          <w:bCs/>
          <w:iCs/>
          <w:color w:val="000000" w:themeColor="text1"/>
        </w:rPr>
        <w:t xml:space="preserve">to 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individual</w:t>
      </w:r>
      <w:r w:rsidR="0018105E">
        <w:rPr>
          <w:bCs/>
          <w:iCs/>
          <w:color w:val="000000" w:themeColor="text1"/>
        </w:rPr>
        <w:t xml:space="preserve"> parents</w:t>
      </w:r>
      <w:r w:rsidR="00525D4F">
        <w:rPr>
          <w:bCs/>
          <w:iCs/>
          <w:color w:val="000000" w:themeColor="text1"/>
        </w:rPr>
        <w:t xml:space="preserve">.  </w:t>
      </w:r>
      <w:r w:rsidR="00997045">
        <w:rPr>
          <w:bCs/>
          <w:iCs/>
          <w:color w:val="000000" w:themeColor="text1"/>
        </w:rPr>
        <w:t xml:space="preserve">To 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997045">
        <w:rPr>
          <w:bCs/>
          <w:iCs/>
          <w:color w:val="000000" w:themeColor="text1"/>
        </w:rPr>
        <w:t xml:space="preserve">modified RY0148 by the addition of Loxp and Lox2272 recombination sites into 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modifed strain with a complex plasmid pool containing DNA tags 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 (Fig S1).  Finally,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B63228">
        <w:rPr>
          <w:bCs/>
          <w:iCs/>
          <w:color w:val="000000" w:themeColor="text1"/>
        </w:rPr>
        <w:t>Because uniquely-identifiable individuals are</w:t>
      </w:r>
      <w:r w:rsidR="005F497D">
        <w:rPr>
          <w:bCs/>
          <w:iCs/>
          <w:color w:val="000000" w:themeColor="text1"/>
        </w:rPr>
        <w:t xml:space="preserve"> required for</w:t>
      </w:r>
      <w:r w:rsidR="00D95CC8">
        <w:rPr>
          <w:bCs/>
          <w:iCs/>
          <w:color w:val="000000" w:themeColor="text1"/>
        </w:rPr>
        <w:t xml:space="preserve"> many </w:t>
      </w:r>
      <w:r w:rsidR="00B63228">
        <w:rPr>
          <w:bCs/>
          <w:iCs/>
          <w:color w:val="000000" w:themeColor="text1"/>
        </w:rPr>
        <w:t xml:space="preserve">potential </w:t>
      </w:r>
      <w:r w:rsidR="00D95CC8">
        <w:rPr>
          <w:bCs/>
          <w:iCs/>
          <w:color w:val="000000" w:themeColor="text1"/>
        </w:rPr>
        <w:t xml:space="preserve">population engineering strategies, this </w:t>
      </w:r>
      <w:r w:rsidR="00387EBC">
        <w:rPr>
          <w:bCs/>
          <w:iCs/>
          <w:color w:val="000000" w:themeColor="text1"/>
        </w:rPr>
        <w:t>‘u</w:t>
      </w:r>
      <w:r w:rsidR="003D146A">
        <w:rPr>
          <w:bCs/>
          <w:iCs/>
          <w:color w:val="000000" w:themeColor="text1"/>
        </w:rPr>
        <w:t xml:space="preserve">niversal </w:t>
      </w:r>
      <w:r w:rsidR="00387EBC">
        <w:rPr>
          <w:bCs/>
          <w:iCs/>
          <w:color w:val="000000" w:themeColor="text1"/>
        </w:rPr>
        <w:t>b</w:t>
      </w:r>
      <w:r w:rsidR="003D146A">
        <w:rPr>
          <w:bCs/>
          <w:iCs/>
          <w:color w:val="000000" w:themeColor="text1"/>
        </w:rPr>
        <w:t>arcod</w:t>
      </w:r>
      <w:r w:rsidR="00D95CC8">
        <w:rPr>
          <w:bCs/>
          <w:iCs/>
          <w:color w:val="000000" w:themeColor="text1"/>
        </w:rPr>
        <w:t>er</w:t>
      </w:r>
      <w:r w:rsidR="003D146A">
        <w:rPr>
          <w:bCs/>
          <w:iCs/>
          <w:color w:val="000000" w:themeColor="text1"/>
        </w:rPr>
        <w:t xml:space="preserve"> </w:t>
      </w:r>
      <w:r w:rsidR="00387EBC">
        <w:rPr>
          <w:bCs/>
          <w:iCs/>
          <w:color w:val="000000" w:themeColor="text1"/>
        </w:rPr>
        <w:t>p</w:t>
      </w:r>
      <w:r w:rsidR="00D95CC8">
        <w:rPr>
          <w:bCs/>
          <w:iCs/>
          <w:color w:val="000000" w:themeColor="text1"/>
        </w:rPr>
        <w:t>ool</w:t>
      </w:r>
      <w:r w:rsidR="003D146A">
        <w:rPr>
          <w:bCs/>
          <w:iCs/>
          <w:color w:val="000000" w:themeColor="text1"/>
        </w:rPr>
        <w:t>’</w:t>
      </w:r>
      <w:r w:rsidR="00D95CC8">
        <w:rPr>
          <w:bCs/>
          <w:iCs/>
          <w:color w:val="000000" w:themeColor="text1"/>
        </w:rPr>
        <w:t xml:space="preserve"> can be </w:t>
      </w:r>
      <w:r w:rsidR="009F77BB">
        <w:rPr>
          <w:bCs/>
          <w:iCs/>
          <w:color w:val="000000" w:themeColor="text1"/>
        </w:rPr>
        <w:t xml:space="preserve">used to engineer a </w:t>
      </w:r>
      <w:r w:rsidR="008579A8">
        <w:rPr>
          <w:bCs/>
          <w:iCs/>
          <w:color w:val="000000" w:themeColor="text1"/>
        </w:rPr>
        <w:t xml:space="preserve">barcoded </w:t>
      </w:r>
      <w:r w:rsidR="009F77BB">
        <w:rPr>
          <w:bCs/>
          <w:iCs/>
          <w:color w:val="000000" w:themeColor="text1"/>
        </w:rPr>
        <w:t xml:space="preserve">population </w:t>
      </w:r>
      <w:r w:rsidR="001B52AA">
        <w:rPr>
          <w:bCs/>
          <w:iCs/>
          <w:color w:val="000000" w:themeColor="text1"/>
        </w:rPr>
        <w:t xml:space="preserve">when </w:t>
      </w:r>
      <w:r w:rsidR="00224C04">
        <w:rPr>
          <w:bCs/>
          <w:iCs/>
          <w:color w:val="000000" w:themeColor="text1"/>
        </w:rPr>
        <w:t>mated</w:t>
      </w:r>
      <w:r w:rsidR="001B52AA">
        <w:rPr>
          <w:bCs/>
          <w:iCs/>
          <w:color w:val="000000" w:themeColor="text1"/>
        </w:rPr>
        <w:t xml:space="preserve"> </w:t>
      </w:r>
      <w:r w:rsidR="009F77BB">
        <w:rPr>
          <w:bCs/>
          <w:iCs/>
          <w:color w:val="000000" w:themeColor="text1"/>
        </w:rPr>
        <w:t>with any</w:t>
      </w:r>
      <w:r w:rsidR="006375D2">
        <w:rPr>
          <w:bCs/>
          <w:iCs/>
          <w:color w:val="000000" w:themeColor="text1"/>
        </w:rPr>
        <w:t xml:space="preserve"> </w:t>
      </w:r>
      <w:r w:rsidR="00E66B2F">
        <w:rPr>
          <w:bCs/>
          <w:iCs/>
          <w:color w:val="000000" w:themeColor="text1"/>
        </w:rPr>
        <w:t>multi-mutant yeast strain</w:t>
      </w:r>
      <w:r w:rsidR="00C56B19">
        <w:rPr>
          <w:bCs/>
          <w:iCs/>
          <w:color w:val="000000" w:themeColor="text1"/>
        </w:rPr>
        <w:t xml:space="preserve"> </w:t>
      </w:r>
      <w:r w:rsidR="00D95CC8">
        <w:rPr>
          <w:bCs/>
          <w:iCs/>
          <w:color w:val="000000" w:themeColor="text1"/>
        </w:rPr>
        <w:t xml:space="preserve">containing the appropriate </w:t>
      </w:r>
      <w:r w:rsidR="00761A25">
        <w:rPr>
          <w:bCs/>
          <w:iCs/>
          <w:color w:val="000000" w:themeColor="text1"/>
        </w:rPr>
        <w:t xml:space="preserve">selection </w:t>
      </w:r>
      <w:r w:rsidR="00D95CC8">
        <w:rPr>
          <w:bCs/>
          <w:iCs/>
          <w:color w:val="000000" w:themeColor="text1"/>
        </w:rPr>
        <w:t xml:space="preserve">markers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56B19">
        <w:rPr>
          <w:bCs/>
          <w:iCs/>
          <w:color w:val="000000" w:themeColor="text1"/>
        </w:rPr>
        <w:t>Methods)</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7A9137C" w:rsidR="00304C98" w:rsidRDefault="008B55A4" w:rsidP="00224FCB">
      <w:pPr>
        <w:outlineLvl w:val="0"/>
        <w:rPr>
          <w:b/>
          <w:bCs/>
          <w:iCs/>
          <w:color w:val="000000" w:themeColor="text1"/>
        </w:rPr>
      </w:pPr>
      <w:del w:id="407" w:author="Albi Celaj" w:date="2018-08-09T15:41:00Z">
        <w:r w:rsidDel="00304C98">
          <w:rPr>
            <w:b/>
            <w:bCs/>
            <w:iCs/>
            <w:color w:val="000000" w:themeColor="text1"/>
          </w:rPr>
          <w:delText>Engineering</w:delText>
        </w:r>
        <w:r w:rsidR="001461BC" w:rsidDel="00304C98">
          <w:rPr>
            <w:b/>
            <w:bCs/>
            <w:iCs/>
            <w:color w:val="000000" w:themeColor="text1"/>
          </w:rPr>
          <w:delText xml:space="preserve"> of Combinatorially Mutated </w:delText>
        </w:r>
        <w:r w:rsidR="00114000" w:rsidDel="00304C98">
          <w:rPr>
            <w:b/>
            <w:bCs/>
            <w:iCs/>
            <w:color w:val="000000" w:themeColor="text1"/>
          </w:rPr>
          <w:delText xml:space="preserve">Barcoded </w:delText>
        </w:r>
        <w:r w:rsidR="001461BC" w:rsidDel="00304C98">
          <w:rPr>
            <w:b/>
            <w:bCs/>
            <w:iCs/>
            <w:color w:val="000000" w:themeColor="text1"/>
          </w:rPr>
          <w:delText>Cells</w:delText>
        </w:r>
      </w:del>
      <w:ins w:id="408" w:author="Albi Celaj" w:date="2018-08-09T15:41:00Z">
        <w:r w:rsidR="00304C98">
          <w:rPr>
            <w:b/>
            <w:bCs/>
            <w:iCs/>
            <w:color w:val="000000" w:themeColor="text1"/>
          </w:rPr>
          <w:t xml:space="preserve">Engineering </w:t>
        </w:r>
      </w:ins>
      <w:ins w:id="409" w:author="Albi Celaj" w:date="2018-08-09T15:42:00Z">
        <w:r w:rsidR="00304C98">
          <w:rPr>
            <w:b/>
            <w:bCs/>
            <w:iCs/>
            <w:color w:val="000000" w:themeColor="text1"/>
          </w:rPr>
          <w:t xml:space="preserve">a Population of </w:t>
        </w:r>
      </w:ins>
      <w:ins w:id="410" w:author="Albi Celaj" w:date="2018-08-09T18:38:00Z">
        <w:r w:rsidR="00CD12D3">
          <w:rPr>
            <w:b/>
            <w:bCs/>
            <w:iCs/>
            <w:color w:val="000000" w:themeColor="text1"/>
          </w:rPr>
          <w:t>High-Order</w:t>
        </w:r>
      </w:ins>
      <w:ins w:id="411" w:author="Albi Celaj" w:date="2018-08-09T15:41:00Z">
        <w:r w:rsidR="00304C98">
          <w:rPr>
            <w:b/>
            <w:bCs/>
            <w:iCs/>
            <w:color w:val="000000" w:themeColor="text1"/>
          </w:rPr>
          <w:t xml:space="preserve"> Combinatorial ABC Transporter Knockouts</w:t>
        </w:r>
      </w:ins>
    </w:p>
    <w:p w14:paraId="6B40CCAD" w14:textId="39643FE8" w:rsidR="000A0DB7" w:rsidRPr="001651D9" w:rsidRDefault="003C6919">
      <w:pPr>
        <w:jc w:val="both"/>
        <w:pPrChange w:id="412" w:author="Albi Celaj" w:date="2018-08-03T19:53:00Z">
          <w:pPr>
            <w:ind w:firstLine="720"/>
            <w:jc w:val="both"/>
          </w:pPr>
        </w:pPrChange>
      </w:pPr>
      <w:r>
        <w:t xml:space="preserve">After </w:t>
      </w:r>
      <w:r w:rsidR="000C3A00">
        <w:t>creating</w:t>
      </w:r>
      <w:r w:rsidR="001B52AA">
        <w:t xml:space="preserve"> a</w:t>
      </w:r>
      <w:r w:rsidR="00D95CC8">
        <w:t xml:space="preserve"> universal </w:t>
      </w:r>
      <w:r w:rsidR="001B52AA">
        <w:t xml:space="preserve">parental </w:t>
      </w:r>
      <w:r w:rsidR="00D95CC8">
        <w:t xml:space="preserve">barcoder pool, </w:t>
      </w:r>
      <w:r w:rsidR="00855B98">
        <w:t>we attempted</w:t>
      </w:r>
      <w:r w:rsidR="003971BE">
        <w:t xml:space="preserve"> a</w:t>
      </w:r>
      <w:r w:rsidR="00D151FE">
        <w:t xml:space="preserve"> cross-based </w:t>
      </w:r>
      <w:r w:rsidR="007E2DDB">
        <w:t>population engineering</w:t>
      </w:r>
      <w:r w:rsidR="00D151FE">
        <w:t xml:space="preserve"> approach </w:t>
      </w:r>
      <w:r w:rsidR="00D151FE">
        <w:rPr>
          <w:bCs/>
          <w:iCs/>
          <w:color w:val="000000" w:themeColor="text1"/>
        </w:rPr>
        <w:t>using</w:t>
      </w:r>
      <w:r w:rsidR="00636877">
        <w:rPr>
          <w:bCs/>
          <w:iCs/>
          <w:color w:val="000000" w:themeColor="text1"/>
        </w:rPr>
        <w:t xml:space="preserve"> a previously-created </w:t>
      </w:r>
      <w:r w:rsidR="00636877" w:rsidRPr="00233F15">
        <w:rPr>
          <w:bCs/>
          <w:iCs/>
          <w:color w:val="000000" w:themeColor="text1"/>
        </w:rPr>
        <w:t>strain</w:t>
      </w:r>
      <w:r w:rsidR="002466F2">
        <w:rPr>
          <w:bCs/>
          <w:iCs/>
          <w:color w:val="000000" w:themeColor="text1"/>
        </w:rPr>
        <w:t xml:space="preserve"> with knockouts at</w:t>
      </w:r>
      <w:r w:rsidR="00636877">
        <w:rPr>
          <w:bCs/>
          <w:iCs/>
          <w:color w:val="000000" w:themeColor="text1"/>
        </w:rPr>
        <w:t xml:space="preserve"> </w:t>
      </w:r>
      <w:r w:rsidR="007B1DFE">
        <w:rPr>
          <w:bCs/>
          <w:iCs/>
          <w:color w:val="000000" w:themeColor="text1"/>
        </w:rPr>
        <w:t xml:space="preserve">all </w:t>
      </w:r>
      <w:r w:rsidR="00636877">
        <w:rPr>
          <w:bCs/>
          <w:iCs/>
          <w:color w:val="000000" w:themeColor="text1"/>
        </w:rPr>
        <w:t xml:space="preserve">16 ATP Binding Cassette transporters </w:t>
      </w:r>
      <w:r w:rsidR="007B1DFE">
        <w:rPr>
          <w:bCs/>
          <w:iCs/>
          <w:color w:val="000000" w:themeColor="text1"/>
        </w:rPr>
        <w:t xml:space="preserve">involved in yeast multidrug resistance </w:t>
      </w:r>
      <w:r w:rsidR="00636877">
        <w:rPr>
          <w:bCs/>
          <w:iCs/>
          <w:color w:val="000000" w:themeColor="text1"/>
        </w:rPr>
        <w:t>(ABC-16)</w:t>
      </w:r>
      <w:r w:rsidR="00636877" w:rsidRPr="00233F15">
        <w:rPr>
          <w:bCs/>
          <w:iCs/>
          <w:color w:val="000000" w:themeColor="text1"/>
        </w:rPr>
        <w:fldChar w:fldCharType="begin" w:fldLock="1"/>
      </w:r>
      <w:r w:rsidR="002D2425">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"&lt;sup&gt;20&lt;/sup&gt;", "plainTextFormattedCitation" : "20", "previouslyFormattedCitation" : "&lt;sup&gt;19&lt;/sup&gt;" }, "properties" : { "noteIndex" : 0 }, "schema" : "https://github.com/citation-style-language/schema/raw/master/csl-citation.json" }</w:instrText>
      </w:r>
      <w:r w:rsidR="00636877" w:rsidRPr="00233F15">
        <w:rPr>
          <w:bCs/>
          <w:iCs/>
          <w:color w:val="000000" w:themeColor="text1"/>
        </w:rPr>
        <w:fldChar w:fldCharType="separate"/>
      </w:r>
      <w:r w:rsidR="002D2425" w:rsidRPr="002D2425">
        <w:rPr>
          <w:bCs/>
          <w:iCs/>
          <w:noProof/>
          <w:color w:val="000000" w:themeColor="text1"/>
          <w:vertAlign w:val="superscript"/>
        </w:rPr>
        <w:t>20</w:t>
      </w:r>
      <w:r w:rsidR="00636877" w:rsidRPr="00233F15">
        <w:rPr>
          <w:bCs/>
          <w:iCs/>
          <w:color w:val="000000" w:themeColor="text1"/>
        </w:rPr>
        <w:fldChar w:fldCharType="end"/>
      </w:r>
      <w:r w:rsidR="00636877">
        <w:rPr>
          <w:bCs/>
          <w:iCs/>
          <w:color w:val="000000" w:themeColor="text1"/>
        </w:rPr>
        <w:t xml:space="preserve">.  </w:t>
      </w:r>
      <w:r w:rsidR="000F4F38">
        <w:rPr>
          <w:bCs/>
          <w:iCs/>
          <w:color w:val="000000" w:themeColor="text1"/>
        </w:rPr>
        <w:t>The choice of ABC transporters as the pilot gene set</w:t>
      </w:r>
      <w:r w:rsidR="00B016EE">
        <w:rPr>
          <w:bCs/>
          <w:iCs/>
          <w:color w:val="000000" w:themeColor="text1"/>
        </w:rPr>
        <w:t xml:space="preserve"> was motivated </w:t>
      </w:r>
      <w:r w:rsidR="003971BE">
        <w:rPr>
          <w:bCs/>
          <w:iCs/>
          <w:color w:val="000000" w:themeColor="text1"/>
        </w:rPr>
        <w:t>by several factors.  First, because the ABC-16 strain does not show major fitness defects</w:t>
      </w:r>
      <w:ins w:id="413" w:author="Albi Celaj" w:date="2018-08-03T19:52:00Z">
        <w:r w:rsidR="00DB4537">
          <w:rPr>
            <w:bCs/>
            <w:iCs/>
            <w:color w:val="000000" w:themeColor="text1"/>
          </w:rPr>
          <w:t xml:space="preserve"> in the absence of drugs</w:t>
        </w:r>
      </w:ins>
      <w:r w:rsidR="003971BE">
        <w:rPr>
          <w:bCs/>
          <w:iCs/>
          <w:color w:val="000000" w:themeColor="text1"/>
        </w:rPr>
        <w:t xml:space="preserve">, </w:t>
      </w:r>
      <w:r w:rsidR="004044D3">
        <w:rPr>
          <w:bCs/>
          <w:iCs/>
          <w:color w:val="000000" w:themeColor="text1"/>
        </w:rPr>
        <w:t>it is reasonable to expect that most or all progeny containing a subset of these 16 knockouts would be</w:t>
      </w:r>
      <w:ins w:id="414" w:author="Albi Celaj" w:date="2018-08-09T15:39:00Z">
        <w:r w:rsidR="00304C98">
          <w:rPr>
            <w:bCs/>
            <w:iCs/>
            <w:color w:val="000000" w:themeColor="text1"/>
          </w:rPr>
          <w:t xml:space="preserve"> viable</w:t>
        </w:r>
      </w:ins>
      <w:del w:id="415" w:author="Albi Celaj" w:date="2018-08-03T19:52:00Z">
        <w:r w:rsidR="004044D3" w:rsidDel="00DB4537">
          <w:rPr>
            <w:bCs/>
            <w:iCs/>
            <w:color w:val="000000" w:themeColor="text1"/>
          </w:rPr>
          <w:delText xml:space="preserve"> viable in the absence of drug stress</w:delText>
        </w:r>
      </w:del>
      <w:r w:rsidR="004044D3">
        <w:rPr>
          <w:bCs/>
          <w:iCs/>
          <w:color w:val="000000" w:themeColor="text1"/>
        </w:rPr>
        <w:t xml:space="preserve">, </w:t>
      </w:r>
      <w:r w:rsidR="00855B98">
        <w:rPr>
          <w:bCs/>
          <w:iCs/>
          <w:color w:val="000000" w:themeColor="text1"/>
        </w:rPr>
        <w:t xml:space="preserve">avoiding the </w:t>
      </w:r>
      <w:ins w:id="416" w:author="Albi Celaj" w:date="2018-08-03T19:52:00Z">
        <w:r w:rsidR="00DB4537">
          <w:rPr>
            <w:bCs/>
            <w:iCs/>
            <w:color w:val="000000" w:themeColor="text1"/>
          </w:rPr>
          <w:t xml:space="preserve">systematic </w:t>
        </w:r>
      </w:ins>
      <w:r w:rsidR="00855B98">
        <w:rPr>
          <w:bCs/>
          <w:iCs/>
          <w:color w:val="000000" w:themeColor="text1"/>
        </w:rPr>
        <w:t xml:space="preserve">exclusion of certain genotype combinations </w:t>
      </w:r>
      <w:r w:rsidR="003971BE">
        <w:rPr>
          <w:bCs/>
          <w:iCs/>
          <w:color w:val="000000" w:themeColor="text1"/>
        </w:rPr>
        <w:t>in the initial population</w:t>
      </w:r>
      <w:r w:rsidR="004044D3">
        <w:rPr>
          <w:bCs/>
          <w:iCs/>
          <w:color w:val="000000" w:themeColor="text1"/>
        </w:rPr>
        <w:t>.</w:t>
      </w:r>
      <w:r>
        <w:rPr>
          <w:bCs/>
          <w:iCs/>
          <w:color w:val="000000" w:themeColor="text1"/>
        </w:rPr>
        <w:t xml:space="preserve">  </w:t>
      </w:r>
      <w:r w:rsidR="0033607B">
        <w:t>Second, given the</w:t>
      </w:r>
      <w:r w:rsidR="00F633A1">
        <w:t xml:space="preserve"> unexpected drug sensitivity profile of the ABC-16 strain</w:t>
      </w:r>
      <w:r w:rsidR="0033607B">
        <w:t xml:space="preserve"> compared to </w:t>
      </w:r>
      <w:r w:rsidR="00F633A1">
        <w:t xml:space="preserve">individual </w:t>
      </w:r>
      <w:r w:rsidR="00855B98">
        <w:t>knockouts, it is</w:t>
      </w:r>
      <w:r w:rsidR="0033607B">
        <w:t xml:space="preserve"> suggested that </w:t>
      </w:r>
      <w:r w:rsidR="00F633A1">
        <w:t xml:space="preserve">unexpected multi-knockout effects </w:t>
      </w:r>
      <w:r w:rsidR="001651D9">
        <w:t xml:space="preserve">within the ABC transporters </w:t>
      </w:r>
      <w:r w:rsidR="00F633A1">
        <w:t>could mediate both drug sensitivity and resistance</w:t>
      </w:r>
      <w:r w:rsidR="0069505F">
        <w:t xml:space="preserve">, with some two-knockout </w:t>
      </w:r>
      <w:r w:rsidR="002466F2">
        <w:t xml:space="preserve">‘compensatory’ </w:t>
      </w:r>
      <w:r w:rsidR="0069505F">
        <w:t xml:space="preserve">interactions </w:t>
      </w:r>
      <w:r w:rsidR="002C4C89">
        <w:t xml:space="preserve">mediating resistance having </w:t>
      </w:r>
      <w:r w:rsidR="0069505F">
        <w:t xml:space="preserve">already </w:t>
      </w:r>
      <w:r w:rsidR="002C4C89">
        <w:t>been found</w:t>
      </w:r>
      <w:r w:rsidR="00673D35">
        <w:fldChar w:fldCharType="begin" w:fldLock="1"/>
      </w:r>
      <w:r w:rsidR="002D2425">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"id" : "ITEM-3",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"ITEM-3",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"&lt;sup&gt;20,31,32&lt;/sup&gt;", "plainTextFormattedCitation" : "20,31,32", "previouslyFormattedCitation" : "&lt;sup&gt;19,30,31&lt;/sup&gt;" }, "properties" : { "noteIndex" : 0 }, "schema" : "https://github.com/citation-style-language/schema/raw/master/csl-citation.json" }</w:instrText>
      </w:r>
      <w:r w:rsidR="00673D35">
        <w:fldChar w:fldCharType="separate"/>
      </w:r>
      <w:r w:rsidR="002D2425" w:rsidRPr="002D2425">
        <w:rPr>
          <w:noProof/>
          <w:vertAlign w:val="superscript"/>
        </w:rPr>
        <w:t>20,31,32</w:t>
      </w:r>
      <w:r w:rsidR="00673D35">
        <w:fldChar w:fldCharType="end"/>
      </w:r>
      <w:r w:rsidR="00F633A1">
        <w:rPr>
          <w:bCs/>
          <w:iCs/>
          <w:color w:val="000000" w:themeColor="text1"/>
        </w:rPr>
        <w:t xml:space="preserve">.  </w:t>
      </w:r>
      <w:r w:rsidR="00091724">
        <w:rPr>
          <w:bCs/>
          <w:iCs/>
          <w:color w:val="000000" w:themeColor="text1"/>
        </w:rPr>
        <w:t>As</w:t>
      </w:r>
      <w:r w:rsidR="000A0DB7">
        <w:rPr>
          <w:bCs/>
          <w:iCs/>
          <w:color w:val="000000" w:themeColor="text1"/>
        </w:rPr>
        <w:t xml:space="preserve"> </w:t>
      </w:r>
      <w:r w:rsidR="000A0DB7">
        <w:t>ABC transporters are part of a large gene family with over 10,000 members across all three domains of life</w:t>
      </w:r>
      <w:r w:rsidR="000A0DB7">
        <w:fldChar w:fldCharType="begin" w:fldLock="1"/>
      </w:r>
      <w:r w:rsidR="002D2425">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"&lt;sup&gt;33&lt;/sup&gt;", "plainTextFormattedCitation" : "33", "previouslyFormattedCitation" : "&lt;sup&gt;32&lt;/sup&gt;" }, "properties" : { "noteIndex" : 0 }, "schema" : "https://github.com/citation-style-language/schema/raw/master/csl-citation.json" }</w:instrText>
      </w:r>
      <w:r w:rsidR="000A0DB7">
        <w:fldChar w:fldCharType="separate"/>
      </w:r>
      <w:r w:rsidR="002D2425" w:rsidRPr="002D2425">
        <w:rPr>
          <w:noProof/>
          <w:vertAlign w:val="superscript"/>
        </w:rPr>
        <w:t>33</w:t>
      </w:r>
      <w:r w:rsidR="000A0DB7">
        <w:fldChar w:fldCharType="end"/>
      </w:r>
      <w:r w:rsidR="000A0DB7">
        <w:t xml:space="preserve">, similar </w:t>
      </w:r>
      <w:r w:rsidR="002466F2">
        <w:t xml:space="preserve">‘compensatory’ </w:t>
      </w:r>
      <w:r w:rsidR="000A0DB7">
        <w:t xml:space="preserve">genetic interactions have been found in </w:t>
      </w:r>
      <w:r w:rsidR="001651D9">
        <w:t>their mammalian homologs</w:t>
      </w:r>
      <w:r w:rsidR="000A0DB7">
        <w:t xml:space="preserve">.  For example, </w:t>
      </w:r>
      <w:r w:rsidR="00091724">
        <w:t xml:space="preserve">a </w:t>
      </w:r>
      <w:r w:rsidR="000A0DB7">
        <w:t xml:space="preserve">compensatory activation of </w:t>
      </w:r>
      <w:r w:rsidR="000A0DB7">
        <w:rPr>
          <w:bCs/>
          <w:iCs/>
          <w:color w:val="000000" w:themeColor="text1"/>
        </w:rPr>
        <w:t xml:space="preserve">ABCC3 has been observed </w:t>
      </w:r>
      <w:r w:rsidR="000A0DB7" w:rsidRPr="00233F15">
        <w:rPr>
          <w:bCs/>
          <w:iCs/>
          <w:color w:val="000000" w:themeColor="text1"/>
        </w:rPr>
        <w:t xml:space="preserve">upon </w:t>
      </w:r>
      <w:r w:rsidR="000A0DB7">
        <w:rPr>
          <w:bCs/>
          <w:iCs/>
          <w:color w:val="000000" w:themeColor="text1"/>
        </w:rPr>
        <w:t>disruption of ABCC2</w:t>
      </w:r>
      <w:r w:rsidR="000A0DB7" w:rsidRPr="00233F15">
        <w:rPr>
          <w:bCs/>
          <w:iCs/>
          <w:color w:val="000000" w:themeColor="text1"/>
        </w:rPr>
        <w:t xml:space="preserve"> in rat</w:t>
      </w:r>
      <w:r w:rsidR="000A0DB7">
        <w:rPr>
          <w:bCs/>
          <w:iCs/>
          <w:color w:val="000000" w:themeColor="text1"/>
        </w:rPr>
        <w:t>s</w:t>
      </w:r>
      <w:r w:rsidR="000A0DB7" w:rsidRPr="00233F15">
        <w:rPr>
          <w:bCs/>
          <w:iCs/>
          <w:color w:val="000000" w:themeColor="text1"/>
        </w:rPr>
        <w:fldChar w:fldCharType="begin" w:fldLock="1"/>
      </w:r>
      <w:r w:rsidR="002D2425">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"&lt;sup&gt;34&lt;/sup&gt;", "plainTextFormattedCitation" : "34", "previouslyFormattedCitation" : "&lt;sup&gt;33&lt;/sup&gt;" }, "properties" : { "noteIndex" : 0 }, "schema" : "https://github.com/citation-style-language/schema/raw/master/csl-citation.json" }</w:instrText>
      </w:r>
      <w:r w:rsidR="000A0DB7" w:rsidRPr="00233F15">
        <w:rPr>
          <w:bCs/>
          <w:iCs/>
          <w:color w:val="000000" w:themeColor="text1"/>
        </w:rPr>
        <w:fldChar w:fldCharType="separate"/>
      </w:r>
      <w:r w:rsidR="002D2425" w:rsidRPr="002D2425">
        <w:rPr>
          <w:bCs/>
          <w:iCs/>
          <w:noProof/>
          <w:color w:val="000000" w:themeColor="text1"/>
          <w:vertAlign w:val="superscript"/>
        </w:rPr>
        <w:t>34</w:t>
      </w:r>
      <w:r w:rsidR="000A0DB7" w:rsidRPr="00233F15">
        <w:rPr>
          <w:bCs/>
          <w:iCs/>
          <w:color w:val="000000" w:themeColor="text1"/>
        </w:rPr>
        <w:fldChar w:fldCharType="end"/>
      </w:r>
      <w:r w:rsidR="000A0DB7" w:rsidRPr="00233F15">
        <w:rPr>
          <w:bCs/>
          <w:iCs/>
          <w:color w:val="000000" w:themeColor="text1"/>
        </w:rPr>
        <w:t xml:space="preserve"> </w:t>
      </w:r>
      <w:r w:rsidR="000A0DB7">
        <w:rPr>
          <w:bCs/>
          <w:iCs/>
          <w:color w:val="000000" w:themeColor="text1"/>
        </w:rPr>
        <w:t xml:space="preserve">and </w:t>
      </w:r>
      <w:r w:rsidR="000A0DB7" w:rsidRPr="00233F15">
        <w:rPr>
          <w:bCs/>
          <w:iCs/>
          <w:color w:val="000000" w:themeColor="text1"/>
        </w:rPr>
        <w:t xml:space="preserve">in </w:t>
      </w:r>
      <w:r w:rsidR="000A0DB7">
        <w:rPr>
          <w:bCs/>
          <w:iCs/>
          <w:color w:val="000000" w:themeColor="text1"/>
        </w:rPr>
        <w:t xml:space="preserve">humans in </w:t>
      </w:r>
      <w:r w:rsidR="000A0DB7" w:rsidRPr="00233F15">
        <w:rPr>
          <w:bCs/>
          <w:iCs/>
          <w:color w:val="000000" w:themeColor="text1"/>
        </w:rPr>
        <w:t>the context of Dubin-Johnson syndrome</w:t>
      </w:r>
      <w:r w:rsidR="000A0DB7" w:rsidRPr="00233F15">
        <w:rPr>
          <w:bCs/>
          <w:iCs/>
          <w:color w:val="000000" w:themeColor="text1"/>
        </w:rPr>
        <w:fldChar w:fldCharType="begin" w:fldLock="1"/>
      </w:r>
      <w:r w:rsidR="002D2425">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"&lt;sup&gt;35&lt;/sup&gt;", "plainTextFormattedCitation" : "35", "previouslyFormattedCitation" : "&lt;sup&gt;34&lt;/sup&gt;" }, "properties" : { "noteIndex" : 0 }, "schema" : "https://github.com/citation-style-language/schema/raw/master/csl-citation.json" }</w:instrText>
      </w:r>
      <w:r w:rsidR="000A0DB7" w:rsidRPr="00233F15">
        <w:rPr>
          <w:bCs/>
          <w:iCs/>
          <w:color w:val="000000" w:themeColor="text1"/>
        </w:rPr>
        <w:fldChar w:fldCharType="separate"/>
      </w:r>
      <w:r w:rsidR="002D2425" w:rsidRPr="002D2425">
        <w:rPr>
          <w:bCs/>
          <w:iCs/>
          <w:noProof/>
          <w:color w:val="000000" w:themeColor="text1"/>
          <w:vertAlign w:val="superscript"/>
        </w:rPr>
        <w:t>35</w:t>
      </w:r>
      <w:r w:rsidR="000A0DB7" w:rsidRPr="00233F15">
        <w:rPr>
          <w:bCs/>
          <w:iCs/>
          <w:color w:val="000000" w:themeColor="text1"/>
        </w:rPr>
        <w:fldChar w:fldCharType="end"/>
      </w:r>
      <w:r w:rsidR="000A0DB7">
        <w:rPr>
          <w:bCs/>
          <w:iCs/>
          <w:color w:val="000000" w:themeColor="text1"/>
        </w:rPr>
        <w:t>. Similarly, mouse ABCG5 and ABCG8 are activated in response to disruption of ABCG2 (a protein involved in breast cancer xenobiotic resistance)</w:t>
      </w:r>
      <w:r w:rsidR="000A0DB7">
        <w:rPr>
          <w:bCs/>
          <w:iCs/>
          <w:color w:val="000000" w:themeColor="text1"/>
        </w:rPr>
        <w:fldChar w:fldCharType="begin" w:fldLock="1"/>
      </w:r>
      <w:r w:rsidR="002D2425">
        <w:rPr>
          <w:bCs/>
          <w:iCs/>
          <w:color w:val="000000" w:themeColor="text1"/>
        </w:rPr>
        <w:instrText>ADDIN CSL_CITATION { "citationItems" : [ { "id" : "ITEM-1", "itemData" : { "DOI" : "10.1038/sj.ki.5002645", "ISSN" : "00852538", "PMID" : "17978814", "abstract" : "The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 "author" : [ { "dropping-particle" : "", "family" : "Huls", "given" : "M.", "non-dropping-particle" : "", "parse-names" : false, "suffix" : "" }, { "dropping-particle" : "", "family" : "Brown", "given" : "C.D.A.", "non-dropping-particle" : "", "parse-names" : false, "suffix" : "" }, { "dropping-particle" : "", "family" : "Windass", "given" : "A.S.", "non-dropping-particle" : "", "parse-names" : false, "suffix" : "" }, { "dropping-particle" : "", "family" : "Sayer", "given" : "R.", "non-dropping-particle" : "", "parse-names" : false, "suffix" : "" }, { "dropping-particle" : "", "family" : "Heuvel", "given" : "J.J.M.W.", "non-dropping-particle" : "van den", "parse-names" : false, "suffix" : "" }, { "dropping-particle" : "", "family" : "Heemskerk", "given" : "S.", "non-dropping-particle" : "", "parse-names" : false, "suffix" : "" }, { "dropping-particle" : "", "family" : "Russel", "given" : "F.G.M.", "non-dropping-particle" : "", "parse-names" : false, "suffix" : "" }, { "dropping-particle" : "", "family" : "Masereeuw", "given" : "R.", "non-dropping-particle" : "", "parse-names" : false, "suffix" : "" } ], "container-title" : "Kidney International", "id" : "ITEM-1", "issue" : "2", "issued" : { "date-parts" : [ [ "2008", "1" ] ] }, "page" : "220-225", "title" : "The breast cancer resistance protein transporter ABCG2 is expressed in the human kidney proximal tubule apical membrane", "type" : "article-journal", "volume" : "73" }, "uris" : [ "http://www.mendeley.com/documents/?uuid=4ba8e7f3-d769-32b0-9cca-de24784011fa" ] } ], "mendeley" : { "formattedCitation" : "&lt;sup&gt;36&lt;/sup&gt;", "plainTextFormattedCitation" : "36", "previouslyFormattedCitation" : "&lt;sup&gt;35&lt;/sup&gt;" }, "properties" : { "noteIndex" : 0 }, "schema" : "https://github.com/citation-style-language/schema/raw/master/csl-citation.json" }</w:instrText>
      </w:r>
      <w:r w:rsidR="000A0DB7">
        <w:rPr>
          <w:bCs/>
          <w:iCs/>
          <w:color w:val="000000" w:themeColor="text1"/>
        </w:rPr>
        <w:fldChar w:fldCharType="separate"/>
      </w:r>
      <w:r w:rsidR="002D2425" w:rsidRPr="002D2425">
        <w:rPr>
          <w:bCs/>
          <w:iCs/>
          <w:noProof/>
          <w:color w:val="000000" w:themeColor="text1"/>
          <w:vertAlign w:val="superscript"/>
        </w:rPr>
        <w:t>36</w:t>
      </w:r>
      <w:r w:rsidR="000A0DB7">
        <w:rPr>
          <w:bCs/>
          <w:iCs/>
          <w:color w:val="000000" w:themeColor="text1"/>
        </w:rPr>
        <w:fldChar w:fldCharType="end"/>
      </w:r>
      <w:r w:rsidR="00F6587B">
        <w:rPr>
          <w:bCs/>
          <w:iCs/>
          <w:color w:val="000000" w:themeColor="text1"/>
        </w:rPr>
        <w:t xml:space="preserve">. </w:t>
      </w:r>
      <w:ins w:id="417" w:author="Albi Celaj" w:date="2018-08-10T15:51:00Z">
        <w:r w:rsidR="00E53C24">
          <w:rPr>
            <w:bCs/>
            <w:iCs/>
            <w:color w:val="000000" w:themeColor="text1"/>
          </w:rPr>
          <w:t>Ultimately</w:t>
        </w:r>
      </w:ins>
      <w:del w:id="418" w:author="Albi Celaj" w:date="2018-08-10T15:51:00Z">
        <w:r w:rsidR="000A0DB7" w:rsidDel="00E53C24">
          <w:rPr>
            <w:bCs/>
            <w:iCs/>
            <w:color w:val="000000" w:themeColor="text1"/>
          </w:rPr>
          <w:delText>Thus</w:delText>
        </w:r>
      </w:del>
      <w:r w:rsidR="000A0DB7">
        <w:rPr>
          <w:bCs/>
          <w:iCs/>
          <w:color w:val="000000" w:themeColor="text1"/>
        </w:rPr>
        <w:t xml:space="preserve">, </w:t>
      </w:r>
      <w:r w:rsidR="003F4835">
        <w:rPr>
          <w:bCs/>
          <w:iCs/>
          <w:color w:val="000000" w:themeColor="text1"/>
        </w:rPr>
        <w:t>a DCGA of</w:t>
      </w:r>
      <w:r w:rsidR="000D15B8">
        <w:rPr>
          <w:bCs/>
          <w:iCs/>
          <w:color w:val="000000" w:themeColor="text1"/>
        </w:rPr>
        <w:t xml:space="preserve"> </w:t>
      </w:r>
      <w:r w:rsidR="00F6587B">
        <w:rPr>
          <w:bCs/>
          <w:iCs/>
          <w:color w:val="000000" w:themeColor="text1"/>
        </w:rPr>
        <w:t>ABC transp</w:t>
      </w:r>
      <w:r w:rsidR="009D4CEB">
        <w:rPr>
          <w:bCs/>
          <w:iCs/>
          <w:color w:val="000000" w:themeColor="text1"/>
        </w:rPr>
        <w:t>orters provides the opportunity</w:t>
      </w:r>
      <w:r w:rsidR="00F6587B">
        <w:rPr>
          <w:bCs/>
          <w:iCs/>
          <w:color w:val="000000" w:themeColor="text1"/>
        </w:rPr>
        <w:t xml:space="preserve"> </w:t>
      </w:r>
      <w:r w:rsidR="003F4835">
        <w:rPr>
          <w:bCs/>
          <w:iCs/>
          <w:color w:val="000000" w:themeColor="text1"/>
        </w:rPr>
        <w:t xml:space="preserve">to genetically </w:t>
      </w:r>
      <w:del w:id="419" w:author="Albi Celaj" w:date="2018-08-10T15:57:00Z">
        <w:r w:rsidR="003F4835" w:rsidDel="00845FBD">
          <w:rPr>
            <w:bCs/>
            <w:iCs/>
            <w:color w:val="000000" w:themeColor="text1"/>
          </w:rPr>
          <w:delText>decipher</w:delText>
        </w:r>
        <w:r w:rsidR="00F633A1" w:rsidDel="00845FBD">
          <w:rPr>
            <w:bCs/>
            <w:iCs/>
            <w:color w:val="000000" w:themeColor="text1"/>
          </w:rPr>
          <w:delText xml:space="preserve"> </w:delText>
        </w:r>
      </w:del>
      <w:ins w:id="420" w:author="Albi Celaj" w:date="2018-08-10T15:57:00Z">
        <w:r w:rsidR="00845FBD">
          <w:rPr>
            <w:bCs/>
            <w:iCs/>
            <w:color w:val="000000" w:themeColor="text1"/>
          </w:rPr>
          <w:t xml:space="preserve">dissect </w:t>
        </w:r>
      </w:ins>
      <w:r w:rsidR="00F633A1">
        <w:rPr>
          <w:bCs/>
          <w:iCs/>
          <w:color w:val="000000" w:themeColor="text1"/>
        </w:rPr>
        <w:t xml:space="preserve">a </w:t>
      </w:r>
      <w:r w:rsidR="00673D35">
        <w:rPr>
          <w:bCs/>
          <w:iCs/>
          <w:color w:val="000000" w:themeColor="text1"/>
        </w:rPr>
        <w:t xml:space="preserve">functionally-important </w:t>
      </w:r>
      <w:r w:rsidR="001651D9">
        <w:rPr>
          <w:bCs/>
          <w:iCs/>
          <w:color w:val="000000" w:themeColor="text1"/>
        </w:rPr>
        <w:t xml:space="preserve">and conserved </w:t>
      </w:r>
      <w:r w:rsidR="00673D35">
        <w:rPr>
          <w:bCs/>
          <w:iCs/>
          <w:color w:val="000000" w:themeColor="text1"/>
        </w:rPr>
        <w:t>gene family</w:t>
      </w:r>
      <w:r w:rsidR="00F6587B">
        <w:rPr>
          <w:bCs/>
          <w:iCs/>
          <w:color w:val="000000" w:themeColor="text1"/>
        </w:rPr>
        <w:t xml:space="preserve"> which</w:t>
      </w:r>
      <w:r w:rsidR="000802CC">
        <w:t xml:space="preserve"> mediate</w:t>
      </w:r>
      <w:r w:rsidR="00F6587B">
        <w:t>s</w:t>
      </w:r>
      <w:r w:rsidR="000802CC">
        <w:t xml:space="preserve"> </w:t>
      </w:r>
      <w:r w:rsidR="00E4685F">
        <w:t xml:space="preserve">functions such as multidrug resistance, disease progression, and basic cellular </w:t>
      </w:r>
      <w:r w:rsidR="00F6587B">
        <w:t>homeostasis</w:t>
      </w:r>
      <w:r w:rsidR="009F193D">
        <w:t xml:space="preserve"> in many organisms</w:t>
      </w:r>
      <w:r w:rsidR="00E4685F">
        <w:fldChar w:fldCharType="begin" w:fldLock="1"/>
      </w:r>
      <w:r w:rsidR="002D2425">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"&lt;sup&gt;37,38&lt;/sup&gt;", "plainTextFormattedCitation" : "37,38", "previouslyFormattedCitation" : "&lt;sup&gt;36,37&lt;/sup&gt;" }, "properties" : { "noteIndex" : 0 }, "schema" : "https://github.com/citation-style-language/schema/raw/master/csl-citation.json" }</w:instrText>
      </w:r>
      <w:r w:rsidR="00E4685F">
        <w:fldChar w:fldCharType="separate"/>
      </w:r>
      <w:r w:rsidR="002D2425" w:rsidRPr="002D2425">
        <w:rPr>
          <w:noProof/>
          <w:vertAlign w:val="superscript"/>
        </w:rPr>
        <w:t>37,38</w:t>
      </w:r>
      <w:r w:rsidR="00E4685F">
        <w:fldChar w:fldCharType="end"/>
      </w:r>
      <w:r w:rsidR="003D146A">
        <w:t>.</w:t>
      </w:r>
    </w:p>
    <w:p w14:paraId="66125B62" w14:textId="77777777" w:rsidR="00DB4537" w:rsidRDefault="00DB4537">
      <w:pPr>
        <w:jc w:val="both"/>
        <w:rPr>
          <w:ins w:id="421" w:author="Albi Celaj" w:date="2018-08-03T19:53:00Z"/>
        </w:rPr>
        <w:pPrChange w:id="422" w:author="Albi Celaj" w:date="2018-08-03T19:53:00Z">
          <w:pPr>
            <w:ind w:firstLine="720"/>
            <w:jc w:val="both"/>
          </w:pPr>
        </w:pPrChange>
      </w:pPr>
    </w:p>
    <w:p w14:paraId="6948A5B3" w14:textId="54FA8D00" w:rsidR="00DB4537" w:rsidRPr="00876AC8" w:rsidRDefault="001651D9">
      <w:pPr>
        <w:jc w:val="both"/>
        <w:rPr>
          <w:ins w:id="423" w:author="Albi Celaj" w:date="2018-08-03T19:53:00Z"/>
          <w:rPrChange w:id="424" w:author="Albi Celaj" w:date="2018-08-10T15:59:00Z">
            <w:rPr>
              <w:ins w:id="425" w:author="Albi Celaj" w:date="2018-08-03T19:53:00Z"/>
              <w:bCs/>
              <w:iCs/>
              <w:color w:val="000000" w:themeColor="text1"/>
              <w:lang w:val="en-CA"/>
            </w:rPr>
          </w:rPrChange>
        </w:rPr>
        <w:pPrChange w:id="426" w:author="Albi Celaj" w:date="2018-08-03T19:53:00Z">
          <w:pPr>
            <w:ind w:firstLine="720"/>
            <w:jc w:val="both"/>
          </w:pPr>
        </w:pPrChange>
      </w:pPr>
      <w:r>
        <w:t>To begin</w:t>
      </w:r>
      <w:r w:rsidR="00BD6106">
        <w:t xml:space="preserve"> engineering the ABC transporter knockout</w:t>
      </w:r>
      <w:r w:rsidR="0099005D">
        <w:t xml:space="preserve"> population, we </w:t>
      </w:r>
      <w:r w:rsidR="00220542">
        <w:t xml:space="preserve">first </w:t>
      </w:r>
      <w:r w:rsidR="0099005D">
        <w:t>mated the u</w:t>
      </w:r>
      <w:r w:rsidR="00BD6106">
        <w:t xml:space="preserve">niversal barcoder pool with </w:t>
      </w:r>
      <w:r w:rsidR="0099005D">
        <w:t>A</w:t>
      </w:r>
      <w:r w:rsidR="00BD6106">
        <w:t>BC-16</w:t>
      </w:r>
      <w:r w:rsidR="0099005D">
        <w:t xml:space="preserve">, </w:t>
      </w:r>
      <w:ins w:id="427" w:author="Albi Celaj" w:date="2018-08-10T15:58:00Z">
        <w:r w:rsidR="00876AC8">
          <w:t xml:space="preserve">as we had previously engineered this strain to contain </w:t>
        </w:r>
      </w:ins>
      <w:del w:id="428" w:author="Albi Celaj" w:date="2018-08-10T15:59:00Z">
        <w:r w:rsidR="0099005D" w:rsidDel="00876AC8">
          <w:delText xml:space="preserve">as </w:delText>
        </w:r>
      </w:del>
      <w:r w:rsidR="0099005D">
        <w:t>the appropriate markers to perform mating, sporulation, and barcoded haploid selection</w:t>
      </w:r>
      <w:del w:id="429" w:author="Albi Celaj" w:date="2018-08-10T15:59:00Z">
        <w:r w:rsidR="0099005D" w:rsidDel="00876AC8">
          <w:rPr>
            <w:bCs/>
            <w:iCs/>
            <w:color w:val="000000" w:themeColor="text1"/>
          </w:rPr>
          <w:delText xml:space="preserve"> </w:delText>
        </w:r>
        <w:r w:rsidR="003F4835" w:rsidDel="00876AC8">
          <w:rPr>
            <w:bCs/>
            <w:iCs/>
            <w:color w:val="000000" w:themeColor="text1"/>
          </w:rPr>
          <w:delText>have already been introduced into</w:delText>
        </w:r>
        <w:r w:rsidR="00BD6106" w:rsidDel="00876AC8">
          <w:rPr>
            <w:bCs/>
            <w:iCs/>
            <w:color w:val="000000" w:themeColor="text1"/>
          </w:rPr>
          <w:delText xml:space="preserve"> these two strains</w:delText>
        </w:r>
      </w:del>
      <w:r w:rsidR="00BD6106">
        <w:rPr>
          <w:bCs/>
          <w:iCs/>
          <w:color w:val="000000" w:themeColor="text1"/>
        </w:rPr>
        <w:t xml:space="preserve"> </w:t>
      </w:r>
      <w:r w:rsidR="00091724">
        <w:rPr>
          <w:bCs/>
          <w:iCs/>
          <w:color w:val="000000" w:themeColor="text1"/>
        </w:rPr>
        <w:t>(Methods).  U</w:t>
      </w:r>
      <w:r w:rsidR="00723BD0">
        <w:rPr>
          <w:bCs/>
          <w:iCs/>
          <w:color w:val="000000" w:themeColor="text1"/>
        </w:rPr>
        <w:t xml:space="preserve">sing automated colony picking, ~5,000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segregants containing random knockouts at 16 genes</w:t>
      </w:r>
      <w:r w:rsidR="00723BD0" w:rsidRPr="00233F15">
        <w:rPr>
          <w:bCs/>
          <w:iCs/>
          <w:color w:val="000000" w:themeColor="text1"/>
          <w:lang w:val="en-CA"/>
        </w:rPr>
        <w:t xml:space="preserve"> </w:t>
      </w:r>
      <w:r w:rsidR="00723BD0">
        <w:rPr>
          <w:bCs/>
          <w:iCs/>
          <w:color w:val="000000" w:themeColor="text1"/>
          <w:lang w:val="en-CA"/>
        </w:rPr>
        <w:t>were</w:t>
      </w:r>
      <w:r w:rsidR="00091724">
        <w:rPr>
          <w:bCs/>
          <w:iCs/>
          <w:color w:val="000000" w:themeColor="text1"/>
          <w:lang w:val="en-CA"/>
        </w:rPr>
        <w:t xml:space="preserve"> </w:t>
      </w:r>
      <w:del w:id="430" w:author="Albi Celaj" w:date="2018-08-10T15:59:00Z">
        <w:r w:rsidR="00091724" w:rsidDel="00876AC8">
          <w:rPr>
            <w:bCs/>
            <w:iCs/>
            <w:color w:val="000000" w:themeColor="text1"/>
            <w:lang w:val="en-CA"/>
          </w:rPr>
          <w:delText>then</w:delText>
        </w:r>
        <w:r w:rsidR="00723BD0" w:rsidDel="00876AC8">
          <w:rPr>
            <w:bCs/>
            <w:iCs/>
            <w:color w:val="000000" w:themeColor="text1"/>
            <w:lang w:val="en-CA"/>
          </w:rPr>
          <w:delText xml:space="preserve"> </w:delText>
        </w:r>
      </w:del>
      <w:r w:rsidR="00723BD0">
        <w:rPr>
          <w:bCs/>
          <w:iCs/>
          <w:color w:val="000000" w:themeColor="text1"/>
          <w:lang w:val="en-CA"/>
        </w:rPr>
        <w:t xml:space="preserve">isolated </w:t>
      </w:r>
      <w:r w:rsidR="00723BD0" w:rsidRPr="00233F15">
        <w:rPr>
          <w:bCs/>
          <w:iCs/>
          <w:color w:val="000000" w:themeColor="text1"/>
          <w:lang w:val="en-CA"/>
        </w:rPr>
        <w:t xml:space="preserve">into </w:t>
      </w:r>
      <w:r w:rsidR="00723BD0">
        <w:rPr>
          <w:bCs/>
          <w:iCs/>
          <w:color w:val="000000" w:themeColor="text1"/>
          <w:lang w:val="en-CA"/>
        </w:rPr>
        <w:t xml:space="preserve">a collection of </w:t>
      </w:r>
      <w:r w:rsidR="00723BD0" w:rsidRPr="00233F15">
        <w:rPr>
          <w:bCs/>
          <w:iCs/>
          <w:color w:val="000000" w:themeColor="text1"/>
          <w:lang w:val="en-CA"/>
        </w:rPr>
        <w:t>384-well plates</w:t>
      </w:r>
      <w:r w:rsidR="00723BD0">
        <w:rPr>
          <w:bCs/>
          <w:iCs/>
          <w:color w:val="000000" w:themeColor="text1"/>
          <w:lang w:val="en-CA"/>
        </w:rPr>
        <w:t xml:space="preserve">.  </w:t>
      </w:r>
    </w:p>
    <w:p w14:paraId="485DE13E" w14:textId="77777777" w:rsidR="00DB4537" w:rsidRDefault="00DB4537">
      <w:pPr>
        <w:jc w:val="both"/>
        <w:rPr>
          <w:ins w:id="431" w:author="Albi Celaj" w:date="2018-08-03T19:53:00Z"/>
          <w:bCs/>
          <w:iCs/>
          <w:color w:val="000000" w:themeColor="text1"/>
          <w:lang w:val="en-CA"/>
        </w:rPr>
        <w:pPrChange w:id="432" w:author="Albi Celaj" w:date="2018-08-03T19:53:00Z">
          <w:pPr>
            <w:ind w:firstLine="720"/>
            <w:jc w:val="both"/>
          </w:pPr>
        </w:pPrChange>
      </w:pPr>
    </w:p>
    <w:p w14:paraId="73E81CD1" w14:textId="2309C1D6" w:rsidR="00823F98" w:rsidRPr="00DB4537" w:rsidRDefault="00D60932">
      <w:pPr>
        <w:jc w:val="both"/>
        <w:rPr>
          <w:bCs/>
          <w:iCs/>
          <w:color w:val="808080" w:themeColor="background1" w:themeShade="80"/>
          <w:rPrChange w:id="433" w:author="Albi Celaj" w:date="2018-08-03T19:53:00Z">
            <w:rPr>
              <w:bCs/>
              <w:iCs/>
              <w:color w:val="000000" w:themeColor="text1"/>
            </w:rPr>
          </w:rPrChange>
        </w:rPr>
        <w:pPrChange w:id="434" w:author="Albi Celaj" w:date="2018-08-03T19:53:00Z">
          <w:pPr>
            <w:ind w:firstLine="720"/>
            <w:jc w:val="both"/>
          </w:pPr>
        </w:pPrChange>
      </w:pPr>
      <w:commentRangeStart w:id="435"/>
      <w:r w:rsidRPr="00DB4537">
        <w:rPr>
          <w:bCs/>
          <w:iCs/>
          <w:color w:val="808080" w:themeColor="background1" w:themeShade="80"/>
          <w:lang w:val="en-CA"/>
          <w:rPrChange w:id="436" w:author="Albi Celaj" w:date="2018-08-03T19:53:00Z">
            <w:rPr>
              <w:bCs/>
              <w:iCs/>
              <w:color w:val="000000" w:themeColor="text1"/>
              <w:lang w:val="en-CA"/>
            </w:rPr>
          </w:rPrChange>
        </w:rPr>
        <w:t>To validate</w:t>
      </w:r>
      <w:r w:rsidR="00B85C10" w:rsidRPr="00DB4537">
        <w:rPr>
          <w:bCs/>
          <w:iCs/>
          <w:color w:val="808080" w:themeColor="background1" w:themeShade="80"/>
          <w:lang w:val="en-CA"/>
          <w:rPrChange w:id="437" w:author="Albi Celaj" w:date="2018-08-03T19:53:00Z">
            <w:rPr>
              <w:bCs/>
              <w:iCs/>
              <w:color w:val="000000" w:themeColor="text1"/>
              <w:lang w:val="en-CA"/>
            </w:rPr>
          </w:rPrChange>
        </w:rPr>
        <w:t xml:space="preserve"> the </w:t>
      </w:r>
      <w:r w:rsidR="00CB413B" w:rsidRPr="00DB4537">
        <w:rPr>
          <w:bCs/>
          <w:iCs/>
          <w:color w:val="808080" w:themeColor="background1" w:themeShade="80"/>
          <w:lang w:val="en-CA"/>
          <w:rPrChange w:id="438" w:author="Albi Celaj" w:date="2018-08-03T19:53:00Z">
            <w:rPr>
              <w:bCs/>
              <w:iCs/>
              <w:color w:val="000000" w:themeColor="text1"/>
              <w:lang w:val="en-CA"/>
            </w:rPr>
          </w:rPrChange>
        </w:rPr>
        <w:t>mating and selection strategies, we pooled the MAT</w:t>
      </w:r>
      <w:r w:rsidR="00CB413B" w:rsidRPr="00DB4537">
        <w:rPr>
          <w:b/>
          <w:bCs/>
          <w:iCs/>
          <w:color w:val="808080" w:themeColor="background1" w:themeShade="80"/>
          <w:rPrChange w:id="439" w:author="Albi Celaj" w:date="2018-08-03T19:53:00Z">
            <w:rPr>
              <w:b/>
              <w:bCs/>
              <w:iCs/>
              <w:color w:val="000000" w:themeColor="text1"/>
            </w:rPr>
          </w:rPrChange>
        </w:rPr>
        <w:t>a</w:t>
      </w:r>
      <w:r w:rsidR="00CB413B" w:rsidRPr="00DB4537">
        <w:rPr>
          <w:bCs/>
          <w:iCs/>
          <w:color w:val="808080" w:themeColor="background1" w:themeShade="80"/>
          <w:lang w:val="en-CA"/>
          <w:rPrChange w:id="440" w:author="Albi Celaj" w:date="2018-08-03T19:53:00Z">
            <w:rPr>
              <w:bCs/>
              <w:iCs/>
              <w:color w:val="000000" w:themeColor="text1"/>
              <w:lang w:val="en-CA"/>
            </w:rPr>
          </w:rPrChange>
        </w:rPr>
        <w:t xml:space="preserve"> and MAT</w:t>
      </w:r>
      <w:r w:rsidR="00CB413B" w:rsidRPr="00DB4537">
        <w:rPr>
          <w:rFonts w:eastAsia="Calibri"/>
          <w:b/>
          <w:bCs/>
          <w:iCs/>
          <w:color w:val="808080" w:themeColor="background1" w:themeShade="80"/>
          <w:lang w:val="el-GR"/>
          <w:rPrChange w:id="441" w:author="Albi Celaj" w:date="2018-08-03T19:53:00Z">
            <w:rPr>
              <w:rFonts w:eastAsia="Calibri"/>
              <w:b/>
              <w:bCs/>
              <w:iCs/>
              <w:color w:val="000000" w:themeColor="text1"/>
              <w:lang w:val="el-GR"/>
            </w:rPr>
          </w:rPrChange>
        </w:rPr>
        <w:t>α</w:t>
      </w:r>
      <w:r w:rsidR="00CB413B" w:rsidRPr="00DB4537">
        <w:rPr>
          <w:bCs/>
          <w:iCs/>
          <w:color w:val="808080" w:themeColor="background1" w:themeShade="80"/>
          <w:lang w:val="en-CA"/>
          <w:rPrChange w:id="442" w:author="Albi Celaj" w:date="2018-08-03T19:53:00Z">
            <w:rPr>
              <w:bCs/>
              <w:iCs/>
              <w:color w:val="000000" w:themeColor="text1"/>
              <w:lang w:val="en-CA"/>
            </w:rPr>
          </w:rPrChange>
        </w:rPr>
        <w:t xml:space="preserve"> collections and subjected t</w:t>
      </w:r>
      <w:r w:rsidR="00AC45F9" w:rsidRPr="00DB4537">
        <w:rPr>
          <w:bCs/>
          <w:iCs/>
          <w:color w:val="808080" w:themeColor="background1" w:themeShade="80"/>
          <w:lang w:val="en-CA"/>
          <w:rPrChange w:id="443" w:author="Albi Celaj" w:date="2018-08-03T19:53:00Z">
            <w:rPr>
              <w:bCs/>
              <w:iCs/>
              <w:color w:val="000000" w:themeColor="text1"/>
              <w:lang w:val="en-CA"/>
            </w:rPr>
          </w:rPrChange>
        </w:rPr>
        <w:t>hem to cell sorting, confirming</w:t>
      </w:r>
      <w:r w:rsidR="00220542" w:rsidRPr="00DB4537">
        <w:rPr>
          <w:bCs/>
          <w:iCs/>
          <w:color w:val="808080" w:themeColor="background1" w:themeShade="80"/>
          <w:lang w:val="en-CA"/>
          <w:rPrChange w:id="444" w:author="Albi Celaj" w:date="2018-08-03T19:53:00Z">
            <w:rPr>
              <w:bCs/>
              <w:iCs/>
              <w:color w:val="000000" w:themeColor="text1"/>
              <w:lang w:val="en-CA"/>
            </w:rPr>
          </w:rPrChange>
        </w:rPr>
        <w:t xml:space="preserve"> </w:t>
      </w:r>
      <w:r w:rsidR="00C4761F" w:rsidRPr="00DB4537">
        <w:rPr>
          <w:bCs/>
          <w:iCs/>
          <w:color w:val="808080" w:themeColor="background1" w:themeShade="80"/>
          <w:lang w:val="en-CA"/>
          <w:rPrChange w:id="445" w:author="Albi Celaj" w:date="2018-08-03T19:53:00Z">
            <w:rPr>
              <w:bCs/>
              <w:iCs/>
              <w:color w:val="000000" w:themeColor="text1"/>
              <w:lang w:val="en-CA"/>
            </w:rPr>
          </w:rPrChange>
        </w:rPr>
        <w:t>haploidy</w:t>
      </w:r>
      <w:r w:rsidR="00AC45F9" w:rsidRPr="00DB4537">
        <w:rPr>
          <w:bCs/>
          <w:iCs/>
          <w:color w:val="808080" w:themeColor="background1" w:themeShade="80"/>
          <w:lang w:val="en-CA"/>
          <w:rPrChange w:id="446" w:author="Albi Celaj" w:date="2018-08-03T19:53:00Z">
            <w:rPr>
              <w:bCs/>
              <w:iCs/>
              <w:color w:val="000000" w:themeColor="text1"/>
              <w:lang w:val="en-CA"/>
            </w:rPr>
          </w:rPrChange>
        </w:rPr>
        <w:t xml:space="preserve"> of the overall pool</w:t>
      </w:r>
      <w:r w:rsidR="00CB413B" w:rsidRPr="00DB4537">
        <w:rPr>
          <w:bCs/>
          <w:iCs/>
          <w:color w:val="808080" w:themeColor="background1" w:themeShade="80"/>
          <w:lang w:val="en-CA"/>
          <w:rPrChange w:id="447" w:author="Albi Celaj" w:date="2018-08-03T19:53:00Z">
            <w:rPr>
              <w:bCs/>
              <w:iCs/>
              <w:color w:val="000000" w:themeColor="text1"/>
              <w:lang w:val="en-CA"/>
            </w:rPr>
          </w:rPrChange>
        </w:rPr>
        <w:t xml:space="preserve"> (Fig. S2D), and furthermore </w:t>
      </w:r>
      <w:r w:rsidR="00AC45F9" w:rsidRPr="00DB4537">
        <w:rPr>
          <w:bCs/>
          <w:iCs/>
          <w:color w:val="808080" w:themeColor="background1" w:themeShade="80"/>
          <w:lang w:val="en-CA"/>
          <w:rPrChange w:id="448" w:author="Albi Celaj" w:date="2018-08-03T19:53:00Z">
            <w:rPr>
              <w:bCs/>
              <w:iCs/>
              <w:color w:val="000000" w:themeColor="text1"/>
              <w:lang w:val="en-CA"/>
            </w:rPr>
          </w:rPrChange>
        </w:rPr>
        <w:t xml:space="preserve">we </w:t>
      </w:r>
      <w:r w:rsidR="00CB413B" w:rsidRPr="00DB4537">
        <w:rPr>
          <w:bCs/>
          <w:iCs/>
          <w:color w:val="808080" w:themeColor="background1" w:themeShade="80"/>
          <w:lang w:val="en-CA"/>
          <w:rPrChange w:id="449" w:author="Albi Celaj" w:date="2018-08-03T19:53:00Z">
            <w:rPr>
              <w:bCs/>
              <w:iCs/>
              <w:color w:val="000000" w:themeColor="text1"/>
              <w:lang w:val="en-CA"/>
            </w:rPr>
          </w:rPrChange>
        </w:rPr>
        <w:t>tested that samples from each pool do not</w:t>
      </w:r>
      <w:r w:rsidR="00F31474" w:rsidRPr="00DB4537">
        <w:rPr>
          <w:bCs/>
          <w:iCs/>
          <w:color w:val="808080" w:themeColor="background1" w:themeShade="80"/>
          <w:lang w:val="en-CA"/>
          <w:rPrChange w:id="450" w:author="Albi Celaj" w:date="2018-08-03T19:53:00Z">
            <w:rPr>
              <w:bCs/>
              <w:iCs/>
              <w:color w:val="000000" w:themeColor="text1"/>
              <w:lang w:val="en-CA"/>
            </w:rPr>
          </w:rPrChange>
        </w:rPr>
        <w:t xml:space="preserve"> exhibit any</w:t>
      </w:r>
      <w:r w:rsidR="00CB413B" w:rsidRPr="00DB4537">
        <w:rPr>
          <w:bCs/>
          <w:iCs/>
          <w:color w:val="808080" w:themeColor="background1" w:themeShade="80"/>
          <w:lang w:val="en-CA"/>
          <w:rPrChange w:id="451" w:author="Albi Celaj" w:date="2018-08-03T19:53:00Z">
            <w:rPr>
              <w:bCs/>
              <w:iCs/>
              <w:color w:val="000000" w:themeColor="text1"/>
              <w:lang w:val="en-CA"/>
            </w:rPr>
          </w:rPrChange>
        </w:rPr>
        <w:t xml:space="preserve"> grow</w:t>
      </w:r>
      <w:r w:rsidR="00220542" w:rsidRPr="00DB4537">
        <w:rPr>
          <w:bCs/>
          <w:iCs/>
          <w:color w:val="808080" w:themeColor="background1" w:themeShade="80"/>
          <w:lang w:val="en-CA"/>
          <w:rPrChange w:id="452" w:author="Albi Celaj" w:date="2018-08-03T19:53:00Z">
            <w:rPr>
              <w:bCs/>
              <w:iCs/>
              <w:color w:val="000000" w:themeColor="text1"/>
              <w:lang w:val="en-CA"/>
            </w:rPr>
          </w:rPrChange>
        </w:rPr>
        <w:t>th</w:t>
      </w:r>
      <w:r w:rsidR="00CB413B" w:rsidRPr="00DB4537">
        <w:rPr>
          <w:bCs/>
          <w:iCs/>
          <w:color w:val="808080" w:themeColor="background1" w:themeShade="80"/>
          <w:lang w:val="en-CA"/>
          <w:rPrChange w:id="453" w:author="Albi Celaj" w:date="2018-08-03T19:53:00Z">
            <w:rPr>
              <w:bCs/>
              <w:iCs/>
              <w:color w:val="000000" w:themeColor="text1"/>
              <w:lang w:val="en-CA"/>
            </w:rPr>
          </w:rPrChange>
        </w:rPr>
        <w:t xml:space="preserve"> in </w:t>
      </w:r>
      <w:commentRangeStart w:id="454"/>
      <w:r w:rsidR="00670653" w:rsidRPr="00DB4537">
        <w:rPr>
          <w:bCs/>
          <w:iCs/>
          <w:color w:val="808080" w:themeColor="background1" w:themeShade="80"/>
          <w:lang w:val="en-CA"/>
          <w:rPrChange w:id="455" w:author="Albi Celaj" w:date="2018-08-03T19:53:00Z">
            <w:rPr>
              <w:bCs/>
              <w:iCs/>
              <w:color w:val="000000" w:themeColor="text1"/>
              <w:lang w:val="en-CA"/>
            </w:rPr>
          </w:rPrChange>
        </w:rPr>
        <w:t>the selection conditions of the opposite mating type.</w:t>
      </w:r>
      <w:commentRangeEnd w:id="454"/>
      <w:r w:rsidR="00670653" w:rsidRPr="00DB4537">
        <w:rPr>
          <w:rStyle w:val="CommentReference"/>
          <w:rFonts w:asciiTheme="minorHAnsi" w:hAnsiTheme="minorHAnsi" w:cstheme="minorBidi"/>
          <w:color w:val="808080" w:themeColor="background1" w:themeShade="80"/>
          <w:rPrChange w:id="456" w:author="Albi Celaj" w:date="2018-08-03T19:53:00Z">
            <w:rPr>
              <w:rStyle w:val="CommentReference"/>
              <w:rFonts w:asciiTheme="minorHAnsi" w:hAnsiTheme="minorHAnsi" w:cstheme="minorBidi"/>
            </w:rPr>
          </w:rPrChange>
        </w:rPr>
        <w:commentReference w:id="454"/>
      </w:r>
      <w:commentRangeEnd w:id="435"/>
      <w:r w:rsidR="00DB4537">
        <w:rPr>
          <w:rStyle w:val="CommentReference"/>
          <w:rFonts w:asciiTheme="minorHAnsi" w:hAnsiTheme="minorHAnsi" w:cstheme="minorBidi"/>
        </w:rPr>
        <w:commentReference w:id="435"/>
      </w:r>
    </w:p>
    <w:p w14:paraId="798C7B23" w14:textId="77777777" w:rsidR="00304B9D" w:rsidRDefault="00304B9D" w:rsidP="00224FCB">
      <w:pPr>
        <w:jc w:val="both"/>
        <w:rPr>
          <w:b/>
          <w:bCs/>
          <w:iCs/>
          <w:color w:val="000000" w:themeColor="text1"/>
        </w:rPr>
      </w:pPr>
    </w:p>
    <w:p w14:paraId="462B521E" w14:textId="70C2BAFD" w:rsidR="00B2127B" w:rsidRDefault="00B2127B" w:rsidP="00224FCB">
      <w:pPr>
        <w:jc w:val="both"/>
        <w:rPr>
          <w:bCs/>
          <w:iCs/>
          <w:color w:val="000000" w:themeColor="text1"/>
          <w:lang w:val="en-CA"/>
        </w:rPr>
      </w:pPr>
      <w:r>
        <w:rPr>
          <w:b/>
          <w:bCs/>
          <w:iCs/>
          <w:color w:val="000000" w:themeColor="text1"/>
        </w:rPr>
        <w:t xml:space="preserve">Genotyping and Barcode Identification for the </w:t>
      </w:r>
      <w:r w:rsidRPr="00233F15">
        <w:rPr>
          <w:b/>
          <w:bCs/>
          <w:iCs/>
          <w:color w:val="000000" w:themeColor="text1"/>
        </w:rPr>
        <w:t>Engineered Population</w:t>
      </w:r>
      <w:r>
        <w:rPr>
          <w:b/>
          <w:bCs/>
          <w:iCs/>
          <w:color w:val="000000" w:themeColor="text1"/>
        </w:rPr>
        <w:t xml:space="preserve"> </w:t>
      </w:r>
    </w:p>
    <w:p w14:paraId="6BA72D55" w14:textId="12F314E8" w:rsidR="00670AD9" w:rsidRPr="00C074AC" w:rsidRDefault="008E4424">
      <w:pPr>
        <w:jc w:val="both"/>
        <w:rPr>
          <w:bCs/>
          <w:iCs/>
          <w:color w:val="000000" w:themeColor="text1"/>
          <w:lang w:val="en-CA"/>
        </w:rPr>
        <w:pPrChange w:id="457" w:author="Albi Celaj" w:date="2018-08-09T15:40:00Z">
          <w:pPr>
            <w:ind w:firstLine="720"/>
            <w:jc w:val="both"/>
          </w:pPr>
        </w:pPrChange>
      </w:pPr>
      <w:r>
        <w:rPr>
          <w:bCs/>
          <w:iCs/>
          <w:color w:val="000000" w:themeColor="text1"/>
          <w:lang w:val="en-CA"/>
        </w:rPr>
        <w:t>After creating a</w:t>
      </w:r>
      <w:r w:rsidR="00BD6106">
        <w:rPr>
          <w:bCs/>
          <w:iCs/>
          <w:color w:val="000000" w:themeColor="text1"/>
          <w:lang w:val="en-CA"/>
        </w:rPr>
        <w:t xml:space="preserve"> large collection of barcoded </w:t>
      </w:r>
      <w:ins w:id="458" w:author="Albi Celaj" w:date="2018-08-09T15:43:00Z">
        <w:r w:rsidR="00775388">
          <w:rPr>
            <w:bCs/>
            <w:iCs/>
            <w:color w:val="000000" w:themeColor="text1"/>
            <w:lang w:val="en-CA"/>
          </w:rPr>
          <w:t xml:space="preserve">multi-knockout </w:t>
        </w:r>
      </w:ins>
      <w:r w:rsidR="00BD6106">
        <w:rPr>
          <w:bCs/>
          <w:iCs/>
          <w:color w:val="000000" w:themeColor="text1"/>
          <w:lang w:val="en-CA"/>
        </w:rPr>
        <w:t xml:space="preserve">progeny, we aimed </w:t>
      </w:r>
      <w:r w:rsidR="00220542">
        <w:rPr>
          <w:bCs/>
          <w:iCs/>
          <w:color w:val="000000" w:themeColor="text1"/>
          <w:lang w:val="en-CA"/>
        </w:rPr>
        <w:t xml:space="preserve">to </w:t>
      </w:r>
      <w:r w:rsidR="005E0C68">
        <w:rPr>
          <w:bCs/>
          <w:iCs/>
          <w:color w:val="000000" w:themeColor="text1"/>
          <w:lang w:val="en-CA"/>
        </w:rPr>
        <w:t xml:space="preserve">genotype each strain and link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By adapting</w:t>
      </w:r>
      <w:r w:rsidR="00BD6106" w:rsidRPr="00233F15">
        <w:rPr>
          <w:bCs/>
          <w:iCs/>
          <w:color w:val="000000" w:themeColor="text1"/>
          <w:lang w:val="en-CA"/>
        </w:rPr>
        <w:t xml:space="preserve"> our prev</w:t>
      </w:r>
      <w:r w:rsidR="00BD6106">
        <w:rPr>
          <w:bCs/>
          <w:iCs/>
          <w:color w:val="000000" w:themeColor="text1"/>
          <w:lang w:val="en-CA"/>
        </w:rPr>
        <w:t>iously-developed row-column-plate PCR (RCP-PCR) strategy</w:t>
      </w:r>
      <w:r w:rsidR="00BD6106" w:rsidRPr="00233F15">
        <w:rPr>
          <w:bCs/>
          <w:iCs/>
          <w:color w:val="000000" w:themeColor="text1"/>
          <w:lang w:val="en-CA"/>
        </w:rPr>
        <w:fldChar w:fldCharType="begin" w:fldLock="1"/>
      </w:r>
      <w:r w:rsidR="002D2425">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"&lt;sup&gt;29&lt;/sup&gt;", "plainTextFormattedCitation" : "29", "previouslyFormattedCitation" : "&lt;sup&gt;28&lt;/sup&gt;" }, "properties" : { "noteIndex" : 0 }, "schema" : "https://github.com/citation-style-language/schema/raw/master/csl-citation.json" }</w:instrText>
      </w:r>
      <w:r w:rsidR="00BD6106" w:rsidRPr="00233F15">
        <w:rPr>
          <w:bCs/>
          <w:iCs/>
          <w:color w:val="000000" w:themeColor="text1"/>
          <w:lang w:val="en-CA"/>
        </w:rPr>
        <w:fldChar w:fldCharType="separate"/>
      </w:r>
      <w:r w:rsidR="002D2425" w:rsidRPr="002D2425">
        <w:rPr>
          <w:bCs/>
          <w:iCs/>
          <w:noProof/>
          <w:color w:val="000000" w:themeColor="text1"/>
          <w:vertAlign w:val="superscript"/>
          <w:lang w:val="en-CA"/>
        </w:rPr>
        <w:t>29</w:t>
      </w:r>
      <w:r w:rsidR="00BD6106" w:rsidRPr="00233F15">
        <w:rPr>
          <w:bCs/>
          <w:iCs/>
          <w:color w:val="000000" w:themeColor="text1"/>
          <w:lang w:val="en-CA"/>
        </w:rPr>
        <w:fldChar w:fldCharType="end"/>
      </w:r>
      <w:r w:rsidR="00BD6106">
        <w:rPr>
          <w:bCs/>
          <w:iCs/>
          <w:color w:val="000000" w:themeColor="text1"/>
          <w:lang w:val="en-CA"/>
        </w:rPr>
        <w:t>, w</w:t>
      </w:r>
      <w:r w:rsidR="00AD05EB">
        <w:rPr>
          <w:bCs/>
          <w:iCs/>
          <w:color w:val="000000" w:themeColor="text1"/>
          <w:lang w:val="en-CA"/>
        </w:rPr>
        <w:t xml:space="preserve">e amplified strain-specific barcodes and deletion-specific products </w:t>
      </w:r>
      <w:r w:rsidR="00DE57D9">
        <w:rPr>
          <w:bCs/>
          <w:iCs/>
          <w:color w:val="000000" w:themeColor="text1"/>
          <w:lang w:val="en-CA"/>
        </w:rPr>
        <w:t>for each individual. I</w:t>
      </w:r>
      <w:r w:rsidR="00AD05EB">
        <w:rPr>
          <w:bCs/>
          <w:iCs/>
          <w:color w:val="000000" w:themeColor="text1"/>
          <w:lang w:val="en-CA"/>
        </w:rPr>
        <w:t>n the ABC-16 strain, each knockout is</w:t>
      </w:r>
      <w:r w:rsidR="00037B64">
        <w:rPr>
          <w:bCs/>
          <w:iCs/>
          <w:color w:val="000000" w:themeColor="text1"/>
          <w:lang w:val="en-CA"/>
        </w:rPr>
        <w:t xml:space="preserve"> </w:t>
      </w:r>
      <w:r w:rsidR="00AD05EB">
        <w:rPr>
          <w:bCs/>
          <w:iCs/>
          <w:color w:val="000000" w:themeColor="text1"/>
          <w:lang w:val="en-CA"/>
        </w:rPr>
        <w:t>replaced by a barcode</w:t>
      </w:r>
      <w:r w:rsidR="009B6BC1">
        <w:rPr>
          <w:bCs/>
          <w:iCs/>
          <w:color w:val="000000" w:themeColor="text1"/>
          <w:lang w:val="en-CA"/>
        </w:rPr>
        <w:t xml:space="preserve"> identifying the deleted gene, </w:t>
      </w:r>
      <w:r w:rsidR="00DE57D9">
        <w:rPr>
          <w:bCs/>
          <w:iCs/>
          <w:color w:val="000000" w:themeColor="text1"/>
          <w:lang w:val="en-CA"/>
        </w:rPr>
        <w:t>allowing the use of a single primer set for identification of all gene deletions</w:t>
      </w:r>
      <w:r w:rsidR="0034556F">
        <w:rPr>
          <w:bCs/>
          <w:iCs/>
          <w:color w:val="000000" w:themeColor="text1"/>
          <w:lang w:val="en-CA"/>
        </w:rPr>
        <w:t xml:space="preserve"> present</w:t>
      </w:r>
      <w:r w:rsidR="00DE57D9">
        <w:rPr>
          <w:bCs/>
          <w:iCs/>
          <w:color w:val="000000" w:themeColor="text1"/>
          <w:lang w:val="en-CA"/>
        </w:rPr>
        <w:t xml:space="preserve"> </w:t>
      </w:r>
      <w:r w:rsidR="00AC45F9">
        <w:rPr>
          <w:bCs/>
          <w:iCs/>
          <w:color w:val="000000" w:themeColor="text1"/>
          <w:lang w:val="en-CA"/>
        </w:rPr>
        <w:t xml:space="preserve">in a strain </w:t>
      </w:r>
      <w:r w:rsidR="00C074AC">
        <w:rPr>
          <w:bCs/>
          <w:iCs/>
          <w:color w:val="000000" w:themeColor="text1"/>
          <w:lang w:val="en-CA"/>
        </w:rPr>
        <w:t xml:space="preserve">when its amplification products are sequenced </w:t>
      </w:r>
      <w:r w:rsidR="00DE57D9">
        <w:rPr>
          <w:bCs/>
          <w:iCs/>
          <w:color w:val="000000" w:themeColor="text1"/>
          <w:lang w:val="en-CA"/>
        </w:rPr>
        <w:t>(Fig. 1)</w:t>
      </w:r>
      <w:r w:rsidR="00AD05EB">
        <w:rPr>
          <w:bCs/>
          <w:iCs/>
          <w:color w:val="000000" w:themeColor="text1"/>
          <w:lang w:val="en-CA"/>
        </w:rPr>
        <w:t xml:space="preserve">.  </w:t>
      </w:r>
      <w:r w:rsidR="00467245">
        <w:rPr>
          <w:bCs/>
          <w:iCs/>
          <w:color w:val="000000" w:themeColor="text1"/>
          <w:lang w:val="en-CA"/>
        </w:rPr>
        <w:t>RCP-PCR introduces</w:t>
      </w:r>
      <w:r w:rsidR="002E6C14">
        <w:rPr>
          <w:bCs/>
          <w:iCs/>
          <w:color w:val="000000" w:themeColor="text1"/>
          <w:lang w:val="en-CA"/>
        </w:rPr>
        <w:t xml:space="preserve"> </w:t>
      </w:r>
      <w:r w:rsidR="00C074AC">
        <w:rPr>
          <w:bCs/>
          <w:iCs/>
          <w:color w:val="000000" w:themeColor="text1"/>
          <w:lang w:val="en-CA"/>
        </w:rPr>
        <w:t xml:space="preserve">additional </w:t>
      </w:r>
      <w:r w:rsidR="002E6C14">
        <w:rPr>
          <w:bCs/>
          <w:iCs/>
          <w:color w:val="000000" w:themeColor="text1"/>
          <w:lang w:val="en-CA"/>
        </w:rPr>
        <w:t xml:space="preserve">sequences </w:t>
      </w:r>
      <w:r w:rsidR="002E6C14" w:rsidRPr="00233F15">
        <w:rPr>
          <w:bCs/>
          <w:iCs/>
          <w:color w:val="000000" w:themeColor="text1"/>
          <w:lang w:val="en-CA"/>
        </w:rPr>
        <w:t>indicating 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2E6C14">
        <w:rPr>
          <w:bCs/>
          <w:iCs/>
          <w:color w:val="000000" w:themeColor="text1"/>
          <w:lang w:val="en-CA"/>
        </w:rPr>
        <w:t xml:space="preserve">, </w:t>
      </w:r>
      <w:r w:rsidR="00467245">
        <w:rPr>
          <w:bCs/>
          <w:iCs/>
          <w:color w:val="000000" w:themeColor="text1"/>
          <w:lang w:val="en-CA"/>
        </w:rPr>
        <w:t xml:space="preserve">allowing for </w:t>
      </w:r>
      <w:r w:rsidR="00C074AC">
        <w:rPr>
          <w:bCs/>
          <w:iCs/>
          <w:color w:val="000000" w:themeColor="text1"/>
          <w:lang w:val="en-CA"/>
        </w:rPr>
        <w:t xml:space="preserve">pooling of PCR products obtained from each well, coupled with high-throughput sequencing </w:t>
      </w:r>
      <w:r w:rsidR="00467245">
        <w:rPr>
          <w:bCs/>
          <w:iCs/>
          <w:color w:val="000000" w:themeColor="text1"/>
          <w:lang w:val="en-CA"/>
        </w:rPr>
        <w:t xml:space="preserve">to computationally </w:t>
      </w:r>
      <w:ins w:id="459" w:author="Albi Celaj" w:date="2018-08-10T16:00:00Z">
        <w:r w:rsidR="00876AC8">
          <w:rPr>
            <w:bCs/>
            <w:iCs/>
            <w:color w:val="000000" w:themeColor="text1"/>
            <w:lang w:val="en-CA"/>
          </w:rPr>
          <w:t xml:space="preserve">reconstruct a </w:t>
        </w:r>
      </w:ins>
      <w:del w:id="460" w:author="Albi Celaj" w:date="2018-08-10T16:00:00Z">
        <w:r w:rsidR="00467245" w:rsidDel="00876AC8">
          <w:rPr>
            <w:bCs/>
            <w:iCs/>
            <w:color w:val="000000" w:themeColor="text1"/>
            <w:lang w:val="en-CA"/>
          </w:rPr>
          <w:delText xml:space="preserve">recover both genotypes and </w:delText>
        </w:r>
      </w:del>
      <w:r w:rsidR="00467245">
        <w:rPr>
          <w:bCs/>
          <w:iCs/>
          <w:color w:val="000000" w:themeColor="text1"/>
          <w:lang w:val="en-CA"/>
        </w:rPr>
        <w:t>genotype-to-barcode</w:t>
      </w:r>
      <w:r w:rsidR="00DE57D9">
        <w:rPr>
          <w:bCs/>
          <w:iCs/>
          <w:color w:val="000000" w:themeColor="text1"/>
          <w:lang w:val="en-CA"/>
        </w:rPr>
        <w:t xml:space="preserve"> </w:t>
      </w:r>
      <w:del w:id="461" w:author="Albi Celaj" w:date="2018-08-10T16:00:00Z">
        <w:r w:rsidR="00DE57D9" w:rsidDel="00876AC8">
          <w:rPr>
            <w:bCs/>
            <w:iCs/>
            <w:color w:val="000000" w:themeColor="text1"/>
            <w:lang w:val="en-CA"/>
          </w:rPr>
          <w:delText xml:space="preserve">associations </w:delText>
        </w:r>
      </w:del>
      <w:ins w:id="462" w:author="Albi Celaj" w:date="2018-08-10T16:00:00Z">
        <w:r w:rsidR="00876AC8">
          <w:rPr>
            <w:bCs/>
            <w:iCs/>
            <w:color w:val="000000" w:themeColor="text1"/>
            <w:lang w:val="en-CA"/>
          </w:rPr>
          <w:t xml:space="preserve">map </w:t>
        </w:r>
      </w:ins>
      <w:r w:rsidR="00DE57D9">
        <w:rPr>
          <w:bCs/>
          <w:iCs/>
          <w:color w:val="000000" w:themeColor="text1"/>
          <w:lang w:val="en-CA"/>
        </w:rPr>
        <w:t>at a population-wide level</w:t>
      </w:r>
      <w:r w:rsidR="005E0C68">
        <w:rPr>
          <w:bCs/>
          <w:iCs/>
          <w:color w:val="000000" w:themeColor="text1"/>
          <w:lang w:val="en-CA"/>
        </w:rPr>
        <w:t xml:space="preserve"> (Methods)</w:t>
      </w:r>
      <w:r w:rsidR="0023283B">
        <w:rPr>
          <w:bCs/>
          <w:iCs/>
          <w:color w:val="000000" w:themeColor="text1"/>
          <w:lang w:val="en-CA"/>
        </w:rPr>
        <w:t>.</w:t>
      </w:r>
      <w:r w:rsidR="005E0C68">
        <w:rPr>
          <w:bCs/>
          <w:iCs/>
          <w:color w:val="000000" w:themeColor="text1"/>
          <w:lang w:val="en-CA"/>
        </w:rPr>
        <w:t xml:space="preserve"> </w:t>
      </w:r>
      <w:r w:rsidR="000D15B8">
        <w:rPr>
          <w:bCs/>
          <w:iCs/>
          <w:color w:val="000000" w:themeColor="text1"/>
          <w:lang w:val="en-CA"/>
        </w:rPr>
        <w:t xml:space="preserve"> </w:t>
      </w:r>
      <w:r w:rsidR="0034556F">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and associations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sidR="0034556F">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rsidR="0034556F">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 xml:space="preserve">B; r = 0.49).  </w:t>
      </w:r>
      <w:r w:rsidR="00660F28">
        <w:t xml:space="preserve">This </w:t>
      </w:r>
      <w:r w:rsidR="00DC43C8">
        <w:t xml:space="preserve">moderate </w:t>
      </w:r>
      <w:r w:rsidR="00C568A3">
        <w:t>linkage was expected</w:t>
      </w:r>
      <w:r w:rsidR="00B118D0">
        <w:t xml:space="preserve"> as these genes are both on chromosome XII, and </w:t>
      </w:r>
      <w:r w:rsidR="00C074AC">
        <w:t xml:space="preserve">are </w:t>
      </w:r>
      <w:r w:rsidR="00B118D0">
        <w:t>separated by 70.1kb</w:t>
      </w:r>
      <w:r w:rsidR="00660F28">
        <w:t xml:space="preserve">.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had weak</w:t>
      </w:r>
      <w:r w:rsidR="00EB3FBA" w:rsidRPr="00233F15">
        <w:t xml:space="preserve"> but significant </w:t>
      </w:r>
      <w:r w:rsidR="00C074AC">
        <w:t xml:space="preserve"> </w:t>
      </w:r>
      <w:r w:rsidR="00C92394" w:rsidRPr="00233F15">
        <w:t xml:space="preserve">negative </w:t>
      </w:r>
      <w:r w:rsidR="00EB3FBA" w:rsidRPr="00233F15">
        <w:t>apparent linkage</w:t>
      </w:r>
      <w:r w:rsidR="00C074AC">
        <w:t xml:space="preserve"> </w:t>
      </w:r>
      <w:commentRangeStart w:id="463"/>
      <w:r w:rsidR="00C074AC" w:rsidRPr="00233F15">
        <w:t>(-0.04 ≥ r ≥ -0.08)</w:t>
      </w:r>
      <w:r w:rsidR="00C92394">
        <w:t xml:space="preserve">, </w:t>
      </w:r>
      <w:commentRangeEnd w:id="463"/>
      <w:r w:rsidR="00C074AC">
        <w:rPr>
          <w:rStyle w:val="CommentReference"/>
          <w:rFonts w:asciiTheme="minorHAnsi" w:hAnsiTheme="minorHAnsi" w:cstheme="minorBidi"/>
        </w:rPr>
        <w:commentReference w:id="463"/>
      </w:r>
      <w:r w:rsidR="00C92394">
        <w:t>sug</w:t>
      </w:r>
      <w:r w:rsidR="00584D8F">
        <w:t>ges</w:t>
      </w:r>
      <w:r w:rsidR="00621AC3">
        <w:t xml:space="preserve">ting </w:t>
      </w:r>
      <w:r w:rsidR="00C568A3">
        <w:t xml:space="preserve">a </w:t>
      </w:r>
      <w:r w:rsidR="00621AC3">
        <w:t>we</w:t>
      </w:r>
      <w:r w:rsidR="00C568A3">
        <w:t>ak negative genetic interaction between them</w:t>
      </w:r>
      <w:r w:rsidR="00EB3FBA" w:rsidRPr="00233F15">
        <w:t xml:space="preserve"> (Fig. </w:t>
      </w:r>
      <w:r w:rsidR="007E2236">
        <w:t>S2</w:t>
      </w:r>
      <w:r w:rsidR="00EB3FBA" w:rsidRPr="00233F15">
        <w:t>B)</w:t>
      </w:r>
      <w:r w:rsidR="00EB3FBA">
        <w:t>.</w:t>
      </w:r>
      <w:r w:rsidR="00EB3FBA" w:rsidRPr="00233F15">
        <w:t xml:space="preserve"> </w:t>
      </w:r>
      <w:r w:rsidR="00C568A3">
        <w:t xml:space="preserve"> This</w:t>
      </w:r>
      <w:del w:id="464" w:author="Albi Celaj" w:date="2018-08-10T16:01:00Z">
        <w:r w:rsidR="00C568A3" w:rsidDel="00490C29">
          <w:delText xml:space="preserve"> weak genetic</w:delText>
        </w:r>
      </w:del>
      <w:r w:rsidR="00C568A3">
        <w:t xml:space="preserve"> </w:t>
      </w:r>
      <w:del w:id="465" w:author="Albi Celaj" w:date="2018-08-10T16:02:00Z">
        <w:r w:rsidR="00C568A3" w:rsidDel="0079729D">
          <w:delText>interaction</w:delText>
        </w:r>
      </w:del>
      <w:ins w:id="466" w:author="Albi Celaj" w:date="2018-08-10T16:02:00Z">
        <w:r w:rsidR="0079729D">
          <w:t>weak interaction</w:t>
        </w:r>
      </w:ins>
      <w:r w:rsidR="00C568A3">
        <w:t xml:space="preserve"> </w:t>
      </w:r>
      <w:r w:rsidR="003F4835">
        <w:t>may have arisen by</w:t>
      </w:r>
      <w:del w:id="467" w:author="Albi Celaj" w:date="2018-08-10T16:02:00Z">
        <w:r w:rsidR="003F4835" w:rsidDel="0079729D">
          <w:delText xml:space="preserve"> </w:delText>
        </w:r>
      </w:del>
      <w:del w:id="468" w:author="Albi Celaj" w:date="2018-08-10T16:01:00Z">
        <w:r w:rsidR="003F4835" w:rsidDel="00490C29">
          <w:delText>some</w:delText>
        </w:r>
      </w:del>
      <w:r w:rsidR="003F4835">
        <w:t xml:space="preserve"> </w:t>
      </w:r>
      <w:ins w:id="469" w:author="Albi Celaj" w:date="2018-08-10T16:05:00Z">
        <w:r w:rsidR="00097040">
          <w:t xml:space="preserve">some </w:t>
        </w:r>
      </w:ins>
      <w:r w:rsidR="003F4835">
        <w:t>genotype-dependent</w:t>
      </w:r>
      <w:r w:rsidR="00664924">
        <w:t xml:space="preserve"> selection during</w:t>
      </w:r>
      <w:r w:rsidR="00EB3FBA">
        <w:t xml:space="preserve"> the s</w:t>
      </w:r>
      <w:r w:rsidR="00EB3FBA" w:rsidRPr="00233F15">
        <w:t>porulation, haploid selection, or automated colony picking steps</w:t>
      </w:r>
      <w:r w:rsidR="00740EE9">
        <w:t>, and demonstrates the power of a large engi</w:t>
      </w:r>
      <w:r w:rsidR="00200532">
        <w:t xml:space="preserve">neered population to detect </w:t>
      </w:r>
      <w:ins w:id="470" w:author="Albi Celaj" w:date="2018-08-10T16:01:00Z">
        <w:r w:rsidR="00490C29">
          <w:t xml:space="preserve">subtle </w:t>
        </w:r>
      </w:ins>
      <w:r w:rsidR="00740EE9">
        <w:t>associations</w:t>
      </w:r>
      <w:del w:id="471" w:author="Albi Celaj" w:date="2018-08-10T16:02:00Z">
        <w:r w:rsidR="00B118D0" w:rsidDel="00490C29">
          <w:delText xml:space="preserve"> of minor</w:delText>
        </w:r>
        <w:r w:rsidR="00200532" w:rsidDel="00490C29">
          <w:delText xml:space="preserve"> effect</w:delText>
        </w:r>
      </w:del>
      <w:r w:rsidR="00EB3FBA" w:rsidRPr="00233F15">
        <w:t>.</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6C7745" w:rsidRPr="00233F15">
        <w:t xml:space="preserve"> with</w:t>
      </w:r>
      <w:r w:rsidR="00B0183A" w:rsidRPr="00233F15">
        <w:t xml:space="preserve"> 5,095 unique genotypes.</w:t>
      </w:r>
      <w:r w:rsidR="003C4069">
        <w:t xml:space="preserve"> </w:t>
      </w:r>
    </w:p>
    <w:p w14:paraId="22E87F82" w14:textId="77777777" w:rsidR="00B87E47" w:rsidRDefault="00B87E47" w:rsidP="00224FCB">
      <w:pPr>
        <w:jc w:val="both"/>
      </w:pPr>
    </w:p>
    <w:p w14:paraId="4C706BDA" w14:textId="262B75AA" w:rsidR="00B87E47" w:rsidRPr="00AB0D18" w:rsidRDefault="0098627B" w:rsidP="00224FCB">
      <w:pPr>
        <w:outlineLvl w:val="0"/>
        <w:rPr>
          <w:b/>
          <w:bCs/>
          <w:iCs/>
          <w:color w:val="000000" w:themeColor="text1"/>
        </w:rPr>
      </w:pPr>
      <w:r>
        <w:rPr>
          <w:b/>
          <w:bCs/>
          <w:iCs/>
          <w:color w:val="000000" w:themeColor="text1"/>
        </w:rPr>
        <w:t xml:space="preserve">Phenotyping the </w:t>
      </w:r>
      <w:r w:rsidR="00AB0D18" w:rsidRPr="00233F15">
        <w:rPr>
          <w:b/>
          <w:bCs/>
          <w:iCs/>
          <w:color w:val="000000" w:themeColor="text1"/>
        </w:rPr>
        <w:t>Engineered Population</w:t>
      </w:r>
      <w:r>
        <w:rPr>
          <w:b/>
          <w:bCs/>
          <w:iCs/>
          <w:color w:val="000000" w:themeColor="text1"/>
        </w:rPr>
        <w:t xml:space="preserve"> for Diverse Drug Resistance Traits</w:t>
      </w:r>
    </w:p>
    <w:p w14:paraId="4909B522" w14:textId="717E11EA" w:rsidR="00775388" w:rsidRDefault="00EA779F">
      <w:pPr>
        <w:jc w:val="both"/>
        <w:rPr>
          <w:ins w:id="472" w:author="Albi Celaj" w:date="2018-08-09T15:46:00Z"/>
          <w:color w:val="000000"/>
        </w:rPr>
        <w:pPrChange w:id="473" w:author="Albi Celaj" w:date="2018-08-09T15:45:00Z">
          <w:pPr>
            <w:ind w:firstLine="720"/>
            <w:jc w:val="both"/>
          </w:pPr>
        </w:pPrChange>
      </w:pPr>
      <w:r w:rsidRPr="00233F15">
        <w:rPr>
          <w:bCs/>
          <w:iCs/>
          <w:color w:val="000000" w:themeColor="text1"/>
        </w:rPr>
        <w:t xml:space="preserve">After </w:t>
      </w:r>
      <w:r w:rsidR="00C67257">
        <w:rPr>
          <w:bCs/>
          <w:iCs/>
          <w:color w:val="000000" w:themeColor="text1"/>
        </w:rPr>
        <w:t>establishing a genotype and</w:t>
      </w:r>
      <w:r w:rsidR="00FE3096">
        <w:rPr>
          <w:bCs/>
          <w:iCs/>
          <w:color w:val="000000" w:themeColor="text1"/>
        </w:rPr>
        <w:t xml:space="preserve"> </w:t>
      </w:r>
      <w:r w:rsidRPr="00233F15">
        <w:rPr>
          <w:bCs/>
          <w:iCs/>
          <w:color w:val="000000" w:themeColor="text1"/>
        </w:rPr>
        <w:t>barcode</w:t>
      </w:r>
      <w:r w:rsidR="008A48FB">
        <w:rPr>
          <w:bCs/>
          <w:iCs/>
          <w:color w:val="000000" w:themeColor="text1"/>
        </w:rPr>
        <w:t xml:space="preserve"> identity</w:t>
      </w:r>
      <w:r w:rsidR="00C95AE1">
        <w:rPr>
          <w:bCs/>
          <w:iCs/>
          <w:color w:val="000000" w:themeColor="text1"/>
        </w:rPr>
        <w:t xml:space="preserve"> for</w:t>
      </w:r>
      <w:r w:rsidR="007528ED">
        <w:rPr>
          <w:bCs/>
          <w:iCs/>
          <w:color w:val="000000" w:themeColor="text1"/>
        </w:rPr>
        <w:t xml:space="preserve"> many individual</w:t>
      </w:r>
      <w:r w:rsidRPr="00233F15">
        <w:rPr>
          <w:bCs/>
          <w:iCs/>
          <w:color w:val="000000" w:themeColor="text1"/>
        </w:rPr>
        <w:t xml:space="preserve">s, </w:t>
      </w:r>
      <w:r w:rsidR="00B8790F" w:rsidRPr="00233F15">
        <w:rPr>
          <w:bCs/>
          <w:iCs/>
          <w:color w:val="000000" w:themeColor="text1"/>
        </w:rPr>
        <w:t>we profile</w:t>
      </w:r>
      <w:r w:rsidR="00741874">
        <w:rPr>
          <w:bCs/>
          <w:iCs/>
          <w:color w:val="000000" w:themeColor="text1"/>
        </w:rPr>
        <w:t>d</w:t>
      </w:r>
      <w:r w:rsidR="00911FA2">
        <w:rPr>
          <w:bCs/>
          <w:iCs/>
          <w:color w:val="000000" w:themeColor="text1"/>
        </w:rPr>
        <w:t xml:space="preserve"> their resistance to a collection of drugs.</w:t>
      </w:r>
      <w:r w:rsidR="005B0B96" w:rsidRPr="00233F15">
        <w:rPr>
          <w:bCs/>
          <w:iCs/>
          <w:color w:val="000000" w:themeColor="text1"/>
        </w:rPr>
        <w:t xml:space="preserve"> </w:t>
      </w:r>
      <w:r w:rsidR="003E7631" w:rsidRPr="00233F15">
        <w:t xml:space="preserve"> </w:t>
      </w:r>
      <w:r w:rsidR="00B15770">
        <w:t>A</w:t>
      </w:r>
      <w:r w:rsidR="00B0183A" w:rsidRPr="00233F15">
        <w:t>rrayed collection</w:t>
      </w:r>
      <w:r w:rsidR="00B15770">
        <w:t>s</w:t>
      </w:r>
      <w:r w:rsidR="00B0183A" w:rsidRPr="00233F15">
        <w:t xml:space="preserve"> </w:t>
      </w:r>
      <w:r w:rsidR="00B15770">
        <w:t>were</w:t>
      </w:r>
      <w:r w:rsidR="003E7631" w:rsidRPr="00233F15">
        <w:t xml:space="preserve"> transferred </w:t>
      </w:r>
      <w:r w:rsidR="00E177EE" w:rsidRPr="00233F15">
        <w:t>to two</w:t>
      </w:r>
      <w:r w:rsidR="00B94A02" w:rsidRPr="00233F15">
        <w:t xml:space="preserve"> liquid pool</w:t>
      </w:r>
      <w:r w:rsidR="00E177EE" w:rsidRPr="00233F15">
        <w:t xml:space="preserve">s separated by mating type </w:t>
      </w:r>
      <w:r w:rsidR="001B54C4" w:rsidRPr="00233F15">
        <w:t>(MAT</w:t>
      </w:r>
      <w:r w:rsidR="001B54C4" w:rsidRPr="00233F15">
        <w:rPr>
          <w:b/>
        </w:rPr>
        <w:t>a</w:t>
      </w:r>
      <w:r w:rsidR="001B54C4" w:rsidRPr="00233F15">
        <w:t xml:space="preserve"> and MAT</w:t>
      </w:r>
      <w:r w:rsidR="001B54C4" w:rsidRPr="00233F15">
        <w:rPr>
          <w:b/>
          <w:lang w:val="el-GR"/>
        </w:rPr>
        <w:t>α</w:t>
      </w:r>
      <w:r w:rsidR="001B54C4" w:rsidRPr="00233F15">
        <w:rPr>
          <w:lang w:val="en-CA"/>
        </w:rPr>
        <w:t>)</w:t>
      </w:r>
      <w:del w:id="474" w:author="Albi Celaj" w:date="2018-08-09T15:45:00Z">
        <w:r w:rsidR="007C6AE4" w:rsidRPr="00233F15" w:rsidDel="00775388">
          <w:rPr>
            <w:lang w:val="en-CA"/>
          </w:rPr>
          <w:delText xml:space="preserve">, </w:delText>
        </w:r>
        <w:r w:rsidR="00C25441" w:rsidDel="00775388">
          <w:rPr>
            <w:lang w:val="en-CA"/>
          </w:rPr>
          <w:delText>and</w:delText>
        </w:r>
        <w:r w:rsidR="003E7631" w:rsidRPr="00233F15" w:rsidDel="00775388">
          <w:rPr>
            <w:color w:val="000000"/>
          </w:rPr>
          <w:delText xml:space="preserve"> </w:delText>
        </w:r>
        <w:r w:rsidR="003115E1" w:rsidDel="00775388">
          <w:rPr>
            <w:color w:val="000000"/>
          </w:rPr>
          <w:delText xml:space="preserve">were </w:delText>
        </w:r>
        <w:r w:rsidR="003E7631" w:rsidRPr="00233F15" w:rsidDel="00775388">
          <w:rPr>
            <w:color w:val="000000"/>
          </w:rPr>
          <w:delText>treated</w:delText>
        </w:r>
        <w:r w:rsidR="007C6AE4" w:rsidRPr="00233F15" w:rsidDel="00775388">
          <w:rPr>
            <w:color w:val="000000"/>
          </w:rPr>
          <w:delText xml:space="preserve"> as independent populations</w:delText>
        </w:r>
        <w:r w:rsidR="003E7631" w:rsidRPr="00233F15" w:rsidDel="00775388">
          <w:rPr>
            <w:color w:val="000000"/>
          </w:rPr>
          <w:delText xml:space="preserve"> in </w:delText>
        </w:r>
        <w:r w:rsidR="007C6AE4" w:rsidRPr="00233F15" w:rsidDel="00775388">
          <w:rPr>
            <w:color w:val="000000"/>
          </w:rPr>
          <w:delText>subsequent analyses</w:delText>
        </w:r>
      </w:del>
      <w:r w:rsidR="007C6AE4" w:rsidRPr="00233F15">
        <w:rPr>
          <w:color w:val="000000"/>
        </w:rPr>
        <w:t>.</w:t>
      </w:r>
      <w:r w:rsidR="00E2557B" w:rsidRPr="00233F15">
        <w:rPr>
          <w:lang w:val="en-CA"/>
        </w:rPr>
        <w:t xml:space="preserve">  T</w:t>
      </w:r>
      <w:r w:rsidR="005B0B96" w:rsidRPr="00233F15">
        <w:rPr>
          <w:lang w:val="en-CA"/>
        </w:rPr>
        <w:t xml:space="preserve">hese pools </w:t>
      </w:r>
      <w:r w:rsidR="00E2557B" w:rsidRPr="00233F15">
        <w:rPr>
          <w:lang w:val="en-CA"/>
        </w:rPr>
        <w:t xml:space="preserve">were grown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2D2425">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"&lt;sup&gt;30&lt;/sup&gt;", "plainTextFormattedCitation" : "30", "previouslyFormattedCitation" : "&lt;sup&gt;29&lt;/sup&gt;" }, "properties" : { "noteIndex" : 0 }, "schema" : "https://github.com/citation-style-language/schema/raw/master/csl-citation.json" }</w:instrText>
      </w:r>
      <w:r w:rsidR="005B0B96" w:rsidRPr="00233F15">
        <w:fldChar w:fldCharType="separate"/>
      </w:r>
      <w:r w:rsidR="002D2425" w:rsidRPr="002D2425">
        <w:rPr>
          <w:noProof/>
          <w:vertAlign w:val="superscript"/>
        </w:rPr>
        <w:t>30</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79711A">
        <w:rPr>
          <w:color w:val="000000"/>
        </w:rPr>
        <w:t xml:space="preserve">a </w:t>
      </w:r>
      <w:r w:rsidR="003F4835">
        <w:rPr>
          <w:color w:val="000000"/>
        </w:rPr>
        <w:t xml:space="preserve">drug resistance score was computed </w:t>
      </w:r>
      <w:r w:rsidR="0048323A" w:rsidRPr="00233F15">
        <w:rPr>
          <w:color w:val="000000"/>
        </w:rPr>
        <w:t xml:space="preserve">for </w:t>
      </w:r>
      <w:r w:rsidR="0048323A" w:rsidRPr="003F4835">
        <w:rPr>
          <w:color w:val="000000"/>
          <w:highlight w:val="yellow"/>
        </w:rPr>
        <w:t>3,221</w:t>
      </w:r>
      <w:r w:rsidR="0048323A" w:rsidRPr="00233F15">
        <w:rPr>
          <w:color w:val="000000"/>
        </w:rPr>
        <w:t xml:space="preserve"> MAT</w:t>
      </w:r>
      <w:r w:rsidR="0048323A" w:rsidRPr="003007A9">
        <w:rPr>
          <w:b/>
          <w:color w:val="000000"/>
        </w:rPr>
        <w:t>a</w:t>
      </w:r>
      <w:r w:rsidR="0048323A" w:rsidRPr="00233F15">
        <w:rPr>
          <w:color w:val="000000"/>
        </w:rPr>
        <w:t xml:space="preserve"> and </w:t>
      </w:r>
      <w:r w:rsidR="0048323A" w:rsidRPr="003F4835">
        <w:rPr>
          <w:color w:val="000000"/>
          <w:highlight w:val="yellow"/>
        </w:rPr>
        <w:t>3,592</w:t>
      </w:r>
      <w:r w:rsidR="0048323A" w:rsidRPr="00233F15">
        <w:rPr>
          <w:color w:val="000000"/>
        </w:rPr>
        <w:t xml:space="preserve"> </w:t>
      </w:r>
      <w:r w:rsidR="0048323A" w:rsidRPr="00233F15">
        <w:rPr>
          <w:bCs/>
          <w:iCs/>
          <w:color w:val="000000" w:themeColor="text1"/>
        </w:rPr>
        <w:t>MAT</w:t>
      </w:r>
      <w:r w:rsidR="0048323A" w:rsidRPr="003007A9">
        <w:rPr>
          <w:rFonts w:eastAsia="Calibri"/>
          <w:b/>
          <w:bCs/>
          <w:iCs/>
          <w:color w:val="000000" w:themeColor="text1"/>
          <w:lang w:val="el-GR"/>
        </w:rPr>
        <w:t>α</w:t>
      </w:r>
      <w:r w:rsidR="0048323A" w:rsidRPr="00233F15">
        <w:rPr>
          <w:color w:val="000000"/>
        </w:rPr>
        <w:t xml:space="preserve"> strains</w:t>
      </w:r>
      <w:r w:rsidR="005B0B96" w:rsidRPr="00233F15">
        <w:rPr>
          <w:color w:val="000000"/>
        </w:rPr>
        <w:t xml:space="preserve"> by comparing </w:t>
      </w:r>
      <w:r w:rsidR="003F4835">
        <w:rPr>
          <w:color w:val="000000"/>
        </w:rPr>
        <w:t>esimated</w:t>
      </w:r>
      <w:r w:rsidR="000D15B8">
        <w:rPr>
          <w:color w:val="000000"/>
        </w:rPr>
        <w:t xml:space="preserve"> </w:t>
      </w:r>
      <w:r w:rsidR="005B0B96" w:rsidRPr="00233F15">
        <w:rPr>
          <w:color w:val="000000"/>
        </w:rPr>
        <w:t>growth in each drug to the solvent control</w:t>
      </w:r>
      <w:r w:rsidR="004D44CC">
        <w:rPr>
          <w:color w:val="000000"/>
        </w:rPr>
        <w:t xml:space="preserve"> (Methods, Fig. 1</w:t>
      </w:r>
      <w:r w:rsidR="0048323A">
        <w:rPr>
          <w:color w:val="000000"/>
        </w:rPr>
        <w:t>, Data S5</w:t>
      </w:r>
      <w:r w:rsidR="004D44CC">
        <w:rPr>
          <w:color w:val="000000"/>
        </w:rPr>
        <w:t>)</w:t>
      </w:r>
      <w:r w:rsidR="0048323A">
        <w:rPr>
          <w:color w:val="000000"/>
        </w:rPr>
        <w:t>.</w:t>
      </w:r>
      <w:r w:rsidR="004D44CC">
        <w:rPr>
          <w:color w:val="000000"/>
        </w:rPr>
        <w:t xml:space="preserve"> </w:t>
      </w:r>
      <w:r w:rsidR="0048323A">
        <w:rPr>
          <w:color w:val="000000"/>
        </w:rPr>
        <w:t xml:space="preserve"> Strains</w:t>
      </w:r>
      <w:r w:rsidR="00AB3EB7">
        <w:rPr>
          <w:color w:val="000000"/>
        </w:rPr>
        <w:t xml:space="preserve"> </w:t>
      </w:r>
      <w:r w:rsidR="0083401D">
        <w:rPr>
          <w:color w:val="000000"/>
        </w:rPr>
        <w:t xml:space="preserve">which were initially </w:t>
      </w:r>
      <w:r w:rsidR="00140674">
        <w:rPr>
          <w:color w:val="000000"/>
        </w:rPr>
        <w:t xml:space="preserve">absent </w:t>
      </w:r>
      <w:r w:rsidR="004D44CC">
        <w:rPr>
          <w:color w:val="000000"/>
        </w:rPr>
        <w:t>in the solvent control</w:t>
      </w:r>
      <w:r w:rsidR="00884092">
        <w:rPr>
          <w:color w:val="000000"/>
        </w:rPr>
        <w:t>, as well as</w:t>
      </w:r>
      <w:r w:rsidR="003F4835">
        <w:rPr>
          <w:color w:val="000000"/>
        </w:rPr>
        <w:t xml:space="preserve"> </w:t>
      </w:r>
      <w:r w:rsidR="003F4835" w:rsidRPr="00884092">
        <w:rPr>
          <w:color w:val="000000"/>
          <w:highlight w:val="yellow"/>
        </w:rPr>
        <w:t xml:space="preserve">strains which showed </w:t>
      </w:r>
      <w:r w:rsidR="00884092">
        <w:rPr>
          <w:color w:val="000000"/>
          <w:highlight w:val="yellow"/>
        </w:rPr>
        <w:t>a considerable</w:t>
      </w:r>
      <w:r w:rsidR="00884092" w:rsidRPr="00884092">
        <w:rPr>
          <w:color w:val="000000"/>
          <w:highlight w:val="yellow"/>
        </w:rPr>
        <w:t xml:space="preserve"> drug-independent growth defect</w:t>
      </w:r>
      <w:r w:rsidR="00884092">
        <w:rPr>
          <w:color w:val="000000"/>
        </w:rPr>
        <w:t>,</w:t>
      </w:r>
      <w:r w:rsidR="0048323A">
        <w:rPr>
          <w:color w:val="000000"/>
        </w:rPr>
        <w:t xml:space="preserve"> were excluded</w:t>
      </w:r>
      <w:r w:rsidR="0083401D">
        <w:rPr>
          <w:color w:val="000000"/>
        </w:rPr>
        <w:t xml:space="preserve"> from analysis</w:t>
      </w:r>
      <w:r w:rsidR="0048323A">
        <w:rPr>
          <w:color w:val="000000"/>
        </w:rPr>
        <w:t xml:space="preserve"> (Data S5)</w:t>
      </w:r>
      <w:r w:rsidR="00B0183A" w:rsidRPr="00233F15">
        <w:rPr>
          <w:color w:val="000000"/>
        </w:rPr>
        <w:t xml:space="preserve">. </w:t>
      </w:r>
      <w:r w:rsidR="00BE3E7C">
        <w:rPr>
          <w:color w:val="000000"/>
        </w:rPr>
        <w:t xml:space="preserve"> </w:t>
      </w:r>
    </w:p>
    <w:p w14:paraId="288BB310" w14:textId="77777777" w:rsidR="00775388" w:rsidRDefault="00775388">
      <w:pPr>
        <w:jc w:val="both"/>
        <w:rPr>
          <w:ins w:id="475" w:author="Albi Celaj" w:date="2018-08-09T15:46:00Z"/>
          <w:color w:val="000000"/>
        </w:rPr>
        <w:pPrChange w:id="476" w:author="Albi Celaj" w:date="2018-08-09T15:45:00Z">
          <w:pPr>
            <w:ind w:firstLine="720"/>
            <w:jc w:val="both"/>
          </w:pPr>
        </w:pPrChange>
      </w:pPr>
    </w:p>
    <w:p w14:paraId="12612589" w14:textId="77777777" w:rsidR="00775388" w:rsidRDefault="00775388">
      <w:pPr>
        <w:jc w:val="both"/>
        <w:rPr>
          <w:ins w:id="477" w:author="Albi Celaj" w:date="2018-08-09T15:46:00Z"/>
          <w:color w:val="000000"/>
        </w:rPr>
        <w:pPrChange w:id="478" w:author="Albi Celaj" w:date="2018-08-09T15:45:00Z">
          <w:pPr>
            <w:ind w:firstLine="720"/>
            <w:jc w:val="both"/>
          </w:pPr>
        </w:pPrChange>
      </w:pPr>
    </w:p>
    <w:p w14:paraId="4266C1D3" w14:textId="1476B1B2" w:rsidR="00996D73" w:rsidRPr="00097040" w:rsidRDefault="00BE3E7C">
      <w:pPr>
        <w:jc w:val="both"/>
        <w:rPr>
          <w:color w:val="A6A6A6" w:themeColor="background1" w:themeShade="A6"/>
          <w:rPrChange w:id="479" w:author="Albi Celaj" w:date="2018-08-10T16:06:00Z">
            <w:rPr>
              <w:color w:val="000000"/>
            </w:rPr>
          </w:rPrChange>
        </w:rPr>
        <w:pPrChange w:id="480" w:author="Albi Celaj" w:date="2018-08-09T15:45:00Z">
          <w:pPr>
            <w:ind w:firstLine="720"/>
            <w:jc w:val="both"/>
          </w:pPr>
        </w:pPrChange>
      </w:pPr>
      <w:r w:rsidRPr="00097040">
        <w:rPr>
          <w:color w:val="A6A6A6" w:themeColor="background1" w:themeShade="A6"/>
          <w:rPrChange w:id="481" w:author="Albi Celaj" w:date="2018-08-10T16:06:00Z">
            <w:rPr>
              <w:color w:val="000000"/>
            </w:rPr>
          </w:rPrChange>
        </w:rPr>
        <w:lastRenderedPageBreak/>
        <w:t xml:space="preserve">To evaluate </w:t>
      </w:r>
      <w:r w:rsidR="0078770B" w:rsidRPr="00097040">
        <w:rPr>
          <w:color w:val="A6A6A6" w:themeColor="background1" w:themeShade="A6"/>
          <w:rPrChange w:id="482" w:author="Albi Celaj" w:date="2018-08-10T16:06:00Z">
            <w:rPr>
              <w:color w:val="000000"/>
            </w:rPr>
          </w:rPrChange>
        </w:rPr>
        <w:t xml:space="preserve">sequencing </w:t>
      </w:r>
      <w:r w:rsidR="003702E2" w:rsidRPr="00097040">
        <w:rPr>
          <w:color w:val="A6A6A6" w:themeColor="background1" w:themeShade="A6"/>
          <w:rPrChange w:id="483" w:author="Albi Celaj" w:date="2018-08-10T16:06:00Z">
            <w:rPr>
              <w:color w:val="000000"/>
            </w:rPr>
          </w:rPrChange>
        </w:rPr>
        <w:t>complexity</w:t>
      </w:r>
      <w:r w:rsidR="00740EE9" w:rsidRPr="00097040">
        <w:rPr>
          <w:color w:val="A6A6A6" w:themeColor="background1" w:themeShade="A6"/>
          <w:rPrChange w:id="484" w:author="Albi Celaj" w:date="2018-08-10T16:06:00Z">
            <w:rPr>
              <w:color w:val="000000"/>
            </w:rPr>
          </w:rPrChange>
        </w:rPr>
        <w:t xml:space="preserve"> and technical reproducibility</w:t>
      </w:r>
      <w:r w:rsidR="00684339" w:rsidRPr="00097040">
        <w:rPr>
          <w:color w:val="A6A6A6" w:themeColor="background1" w:themeShade="A6"/>
          <w:rPrChange w:id="485" w:author="Albi Celaj" w:date="2018-08-10T16:06:00Z">
            <w:rPr>
              <w:color w:val="000000"/>
            </w:rPr>
          </w:rPrChange>
        </w:rPr>
        <w:t xml:space="preserve">, </w:t>
      </w:r>
      <w:r w:rsidR="006A3DD8" w:rsidRPr="00097040">
        <w:rPr>
          <w:color w:val="A6A6A6" w:themeColor="background1" w:themeShade="A6"/>
          <w:rPrChange w:id="486" w:author="Albi Celaj" w:date="2018-08-10T16:06:00Z">
            <w:rPr>
              <w:color w:val="000000"/>
            </w:rPr>
          </w:rPrChange>
        </w:rPr>
        <w:t xml:space="preserve">we measured </w:t>
      </w:r>
      <w:r w:rsidR="00103D6A" w:rsidRPr="00097040">
        <w:rPr>
          <w:color w:val="A6A6A6" w:themeColor="background1" w:themeShade="A6"/>
          <w:rPrChange w:id="487" w:author="Albi Celaj" w:date="2018-08-10T16:06:00Z">
            <w:rPr>
              <w:color w:val="000000"/>
            </w:rPr>
          </w:rPrChange>
        </w:rPr>
        <w:t xml:space="preserve">correlation between </w:t>
      </w:r>
      <w:r w:rsidR="006A3DD8" w:rsidRPr="00097040">
        <w:rPr>
          <w:color w:val="A6A6A6" w:themeColor="background1" w:themeShade="A6"/>
          <w:rPrChange w:id="488" w:author="Albi Celaj" w:date="2018-08-10T16:06:00Z">
            <w:rPr>
              <w:color w:val="000000"/>
            </w:rPr>
          </w:rPrChange>
        </w:rPr>
        <w:t xml:space="preserve">the </w:t>
      </w:r>
      <w:r w:rsidR="00103D6A" w:rsidRPr="00097040">
        <w:rPr>
          <w:color w:val="A6A6A6" w:themeColor="background1" w:themeShade="A6"/>
          <w:rPrChange w:id="489" w:author="Albi Celaj" w:date="2018-08-10T16:06:00Z">
            <w:rPr>
              <w:color w:val="000000"/>
            </w:rPr>
          </w:rPrChange>
        </w:rPr>
        <w:t xml:space="preserve">resistance scores </w:t>
      </w:r>
      <w:r w:rsidR="00FA35F8" w:rsidRPr="00097040">
        <w:rPr>
          <w:color w:val="A6A6A6" w:themeColor="background1" w:themeShade="A6"/>
          <w:rPrChange w:id="490" w:author="Albi Celaj" w:date="2018-08-10T16:06:00Z">
            <w:rPr>
              <w:color w:val="000000"/>
            </w:rPr>
          </w:rPrChange>
        </w:rPr>
        <w:t xml:space="preserve">generated by the UP and DN </w:t>
      </w:r>
      <w:r w:rsidR="00684339" w:rsidRPr="00097040">
        <w:rPr>
          <w:color w:val="A6A6A6" w:themeColor="background1" w:themeShade="A6"/>
          <w:rPrChange w:id="491" w:author="Albi Celaj" w:date="2018-08-10T16:06:00Z">
            <w:rPr>
              <w:color w:val="000000"/>
            </w:rPr>
          </w:rPrChange>
        </w:rPr>
        <w:t xml:space="preserve">barcode tags.  </w:t>
      </w:r>
      <w:r w:rsidR="006240FA" w:rsidRPr="00097040">
        <w:rPr>
          <w:color w:val="A6A6A6" w:themeColor="background1" w:themeShade="A6"/>
          <w:rPrChange w:id="492" w:author="Albi Celaj" w:date="2018-08-10T16:06:00Z">
            <w:rPr>
              <w:color w:val="000000"/>
            </w:rPr>
          </w:rPrChange>
        </w:rPr>
        <w:t>R</w:t>
      </w:r>
      <w:r w:rsidR="00B0183A" w:rsidRPr="00097040">
        <w:rPr>
          <w:color w:val="A6A6A6" w:themeColor="background1" w:themeShade="A6"/>
          <w:rPrChange w:id="493" w:author="Albi Celaj" w:date="2018-08-10T16:06:00Z">
            <w:rPr>
              <w:color w:val="000000"/>
            </w:rPr>
          </w:rPrChange>
        </w:rPr>
        <w:t>esistance score</w:t>
      </w:r>
      <w:r w:rsidR="002A6074" w:rsidRPr="00097040">
        <w:rPr>
          <w:color w:val="A6A6A6" w:themeColor="background1" w:themeShade="A6"/>
          <w:rPrChange w:id="494" w:author="Albi Celaj" w:date="2018-08-10T16:06:00Z">
            <w:rPr>
              <w:color w:val="000000"/>
            </w:rPr>
          </w:rPrChange>
        </w:rPr>
        <w:t>s</w:t>
      </w:r>
      <w:r w:rsidR="00B0183A" w:rsidRPr="00097040">
        <w:rPr>
          <w:color w:val="A6A6A6" w:themeColor="background1" w:themeShade="A6"/>
          <w:rPrChange w:id="495" w:author="Albi Celaj" w:date="2018-08-10T16:06:00Z">
            <w:rPr>
              <w:color w:val="000000"/>
            </w:rPr>
          </w:rPrChange>
        </w:rPr>
        <w:t xml:space="preserve"> </w:t>
      </w:r>
      <w:r w:rsidR="00684339" w:rsidRPr="00097040">
        <w:rPr>
          <w:color w:val="A6A6A6" w:themeColor="background1" w:themeShade="A6"/>
          <w:rPrChange w:id="496" w:author="Albi Celaj" w:date="2018-08-10T16:06:00Z">
            <w:rPr>
              <w:color w:val="000000"/>
            </w:rPr>
          </w:rPrChange>
        </w:rPr>
        <w:t xml:space="preserve">for 8 drugs </w:t>
      </w:r>
      <w:r w:rsidR="00C26083" w:rsidRPr="00097040">
        <w:rPr>
          <w:color w:val="A6A6A6" w:themeColor="background1" w:themeShade="A6"/>
          <w:rPrChange w:id="497" w:author="Albi Celaj" w:date="2018-08-10T16:06:00Z">
            <w:rPr>
              <w:color w:val="000000"/>
            </w:rPr>
          </w:rPrChange>
        </w:rPr>
        <w:t>were</w:t>
      </w:r>
      <w:r w:rsidR="00B0183A" w:rsidRPr="00097040">
        <w:rPr>
          <w:color w:val="A6A6A6" w:themeColor="background1" w:themeShade="A6"/>
          <w:rPrChange w:id="498" w:author="Albi Celaj" w:date="2018-08-10T16:06:00Z">
            <w:rPr>
              <w:color w:val="000000"/>
            </w:rPr>
          </w:rPrChange>
        </w:rPr>
        <w:t xml:space="preserve"> highly correlated </w:t>
      </w:r>
      <w:r w:rsidR="00FA650A" w:rsidRPr="00097040">
        <w:rPr>
          <w:color w:val="A6A6A6" w:themeColor="background1" w:themeShade="A6"/>
          <w:rPrChange w:id="499" w:author="Albi Celaj" w:date="2018-08-10T16:06:00Z">
            <w:rPr>
              <w:color w:val="000000"/>
            </w:rPr>
          </w:rPrChange>
        </w:rPr>
        <w:t xml:space="preserve">(r </w:t>
      </w:r>
      <w:r w:rsidR="00A4242F" w:rsidRPr="00097040">
        <w:rPr>
          <w:color w:val="A6A6A6" w:themeColor="background1" w:themeShade="A6"/>
          <w:rPrChange w:id="500" w:author="Albi Celaj" w:date="2018-08-10T16:06:00Z">
            <w:rPr>
              <w:color w:val="000000"/>
            </w:rPr>
          </w:rPrChange>
        </w:rPr>
        <w:t>&gt; 0.9</w:t>
      </w:r>
      <w:r w:rsidR="00CB6B35" w:rsidRPr="00097040">
        <w:rPr>
          <w:color w:val="A6A6A6" w:themeColor="background1" w:themeShade="A6"/>
          <w:rPrChange w:id="501" w:author="Albi Celaj" w:date="2018-08-10T16:06:00Z">
            <w:rPr>
              <w:color w:val="000000"/>
            </w:rPr>
          </w:rPrChange>
        </w:rPr>
        <w:t xml:space="preserve"> for </w:t>
      </w:r>
      <w:r w:rsidR="00454AAB" w:rsidRPr="00097040">
        <w:rPr>
          <w:color w:val="A6A6A6" w:themeColor="background1" w:themeShade="A6"/>
          <w:rPrChange w:id="502" w:author="Albi Celaj" w:date="2018-08-10T16:06:00Z">
            <w:rPr>
              <w:color w:val="000000"/>
            </w:rPr>
          </w:rPrChange>
        </w:rPr>
        <w:t xml:space="preserve">both </w:t>
      </w:r>
      <w:r w:rsidR="00CB6B35" w:rsidRPr="00097040">
        <w:rPr>
          <w:color w:val="A6A6A6" w:themeColor="background1" w:themeShade="A6"/>
          <w:rPrChange w:id="503" w:author="Albi Celaj" w:date="2018-08-10T16:06:00Z">
            <w:rPr>
              <w:color w:val="000000"/>
            </w:rPr>
          </w:rPrChange>
        </w:rPr>
        <w:t>MAT</w:t>
      </w:r>
      <w:r w:rsidR="00CB6B35" w:rsidRPr="00097040">
        <w:rPr>
          <w:b/>
          <w:color w:val="A6A6A6" w:themeColor="background1" w:themeShade="A6"/>
          <w:rPrChange w:id="504" w:author="Albi Celaj" w:date="2018-08-10T16:06:00Z">
            <w:rPr>
              <w:b/>
              <w:color w:val="000000"/>
            </w:rPr>
          </w:rPrChange>
        </w:rPr>
        <w:t>a</w:t>
      </w:r>
      <w:r w:rsidR="00CB6B35" w:rsidRPr="00097040">
        <w:rPr>
          <w:color w:val="A6A6A6" w:themeColor="background1" w:themeShade="A6"/>
          <w:rPrChange w:id="505" w:author="Albi Celaj" w:date="2018-08-10T16:06:00Z">
            <w:rPr>
              <w:color w:val="000000"/>
            </w:rPr>
          </w:rPrChange>
        </w:rPr>
        <w:t xml:space="preserve"> and MAT</w:t>
      </w:r>
      <w:r w:rsidR="00CB6B35" w:rsidRPr="00097040">
        <w:rPr>
          <w:rFonts w:eastAsia="Calibri"/>
          <w:b/>
          <w:color w:val="A6A6A6" w:themeColor="background1" w:themeShade="A6"/>
          <w:lang w:val="el-GR"/>
          <w:rPrChange w:id="506" w:author="Albi Celaj" w:date="2018-08-10T16:06:00Z">
            <w:rPr>
              <w:rFonts w:eastAsia="Calibri"/>
              <w:b/>
              <w:color w:val="000000"/>
              <w:lang w:val="el-GR"/>
            </w:rPr>
          </w:rPrChange>
        </w:rPr>
        <w:t>α</w:t>
      </w:r>
      <w:r w:rsidR="00454AAB" w:rsidRPr="00097040">
        <w:rPr>
          <w:rFonts w:eastAsia="Calibri"/>
          <w:color w:val="A6A6A6" w:themeColor="background1" w:themeShade="A6"/>
          <w:rPrChange w:id="507" w:author="Albi Celaj" w:date="2018-08-10T16:06:00Z">
            <w:rPr>
              <w:rFonts w:eastAsia="Calibri"/>
              <w:color w:val="000000"/>
            </w:rPr>
          </w:rPrChange>
        </w:rPr>
        <w:t xml:space="preserve"> populations</w:t>
      </w:r>
      <w:r w:rsidR="00FA650A" w:rsidRPr="00097040">
        <w:rPr>
          <w:color w:val="A6A6A6" w:themeColor="background1" w:themeShade="A6"/>
          <w:rPrChange w:id="508" w:author="Albi Celaj" w:date="2018-08-10T16:06:00Z">
            <w:rPr>
              <w:color w:val="000000"/>
            </w:rPr>
          </w:rPrChange>
        </w:rPr>
        <w:t>)</w:t>
      </w:r>
      <w:r w:rsidR="001701EF" w:rsidRPr="00097040">
        <w:rPr>
          <w:color w:val="A6A6A6" w:themeColor="background1" w:themeShade="A6"/>
          <w:rPrChange w:id="509" w:author="Albi Celaj" w:date="2018-08-10T16:06:00Z">
            <w:rPr>
              <w:color w:val="000000"/>
            </w:rPr>
          </w:rPrChange>
        </w:rPr>
        <w:t>, and moderately</w:t>
      </w:r>
      <w:r w:rsidR="009E435E" w:rsidRPr="00097040">
        <w:rPr>
          <w:color w:val="A6A6A6" w:themeColor="background1" w:themeShade="A6"/>
          <w:rPrChange w:id="510" w:author="Albi Celaj" w:date="2018-08-10T16:06:00Z">
            <w:rPr>
              <w:color w:val="000000"/>
            </w:rPr>
          </w:rPrChange>
        </w:rPr>
        <w:t xml:space="preserve"> correlated (</w:t>
      </w:r>
      <w:r w:rsidR="00A607A4" w:rsidRPr="00097040">
        <w:rPr>
          <w:color w:val="A6A6A6" w:themeColor="background1" w:themeShade="A6"/>
          <w:rPrChange w:id="511" w:author="Albi Celaj" w:date="2018-08-10T16:06:00Z">
            <w:rPr>
              <w:color w:val="000000"/>
            </w:rPr>
          </w:rPrChange>
        </w:rPr>
        <w:t xml:space="preserve">minimum </w:t>
      </w:r>
      <w:r w:rsidR="00C10AC7" w:rsidRPr="00097040">
        <w:rPr>
          <w:color w:val="A6A6A6" w:themeColor="background1" w:themeShade="A6"/>
          <w:rPrChange w:id="512" w:author="Albi Celaj" w:date="2018-08-10T16:06:00Z">
            <w:rPr>
              <w:color w:val="000000"/>
            </w:rPr>
          </w:rPrChange>
        </w:rPr>
        <w:t>r</w:t>
      </w:r>
      <w:r w:rsidR="00A4242F" w:rsidRPr="00097040">
        <w:rPr>
          <w:color w:val="A6A6A6" w:themeColor="background1" w:themeShade="A6"/>
          <w:rPrChange w:id="513" w:author="Albi Celaj" w:date="2018-08-10T16:06:00Z">
            <w:rPr>
              <w:color w:val="000000"/>
            </w:rPr>
          </w:rPrChange>
        </w:rPr>
        <w:t xml:space="preserve"> &gt; 0.7</w:t>
      </w:r>
      <w:r w:rsidR="004006A5" w:rsidRPr="00097040">
        <w:rPr>
          <w:color w:val="A6A6A6" w:themeColor="background1" w:themeShade="A6"/>
          <w:rPrChange w:id="514" w:author="Albi Celaj" w:date="2018-08-10T16:06:00Z">
            <w:rPr>
              <w:color w:val="000000"/>
            </w:rPr>
          </w:rPrChange>
        </w:rPr>
        <w:t>5</w:t>
      </w:r>
      <w:r w:rsidR="009E435E" w:rsidRPr="00097040">
        <w:rPr>
          <w:color w:val="A6A6A6" w:themeColor="background1" w:themeShade="A6"/>
          <w:rPrChange w:id="515" w:author="Albi Celaj" w:date="2018-08-10T16:06:00Z">
            <w:rPr>
              <w:color w:val="000000"/>
            </w:rPr>
          </w:rPrChange>
        </w:rPr>
        <w:t xml:space="preserve">) for </w:t>
      </w:r>
      <w:r w:rsidR="00A607A4" w:rsidRPr="00097040">
        <w:rPr>
          <w:color w:val="A6A6A6" w:themeColor="background1" w:themeShade="A6"/>
          <w:rPrChange w:id="516" w:author="Albi Celaj" w:date="2018-08-10T16:06:00Z">
            <w:rPr>
              <w:color w:val="000000"/>
            </w:rPr>
          </w:rPrChange>
        </w:rPr>
        <w:t>4 other drugs</w:t>
      </w:r>
      <w:r w:rsidR="00B0183A" w:rsidRPr="00097040">
        <w:rPr>
          <w:color w:val="A6A6A6" w:themeColor="background1" w:themeShade="A6"/>
          <w:rPrChange w:id="517" w:author="Albi Celaj" w:date="2018-08-10T16:06:00Z">
            <w:rPr>
              <w:color w:val="000000"/>
            </w:rPr>
          </w:rPrChange>
        </w:rPr>
        <w:t xml:space="preserve"> (</w:t>
      </w:r>
      <w:r w:rsidR="00FA650A" w:rsidRPr="00097040">
        <w:rPr>
          <w:color w:val="A6A6A6" w:themeColor="background1" w:themeShade="A6"/>
          <w:rPrChange w:id="518" w:author="Albi Celaj" w:date="2018-08-10T16:06:00Z">
            <w:rPr>
              <w:color w:val="000000"/>
            </w:rPr>
          </w:rPrChange>
        </w:rPr>
        <w:t>Fig</w:t>
      </w:r>
      <w:r w:rsidR="008E7E45" w:rsidRPr="00097040">
        <w:rPr>
          <w:color w:val="A6A6A6" w:themeColor="background1" w:themeShade="A6"/>
          <w:rPrChange w:id="519" w:author="Albi Celaj" w:date="2018-08-10T16:06:00Z">
            <w:rPr>
              <w:color w:val="000000"/>
            </w:rPr>
          </w:rPrChange>
        </w:rPr>
        <w:t>.</w:t>
      </w:r>
      <w:r w:rsidR="00FA650A" w:rsidRPr="00097040">
        <w:rPr>
          <w:color w:val="A6A6A6" w:themeColor="background1" w:themeShade="A6"/>
          <w:rPrChange w:id="520" w:author="Albi Celaj" w:date="2018-08-10T16:06:00Z">
            <w:rPr>
              <w:color w:val="000000"/>
            </w:rPr>
          </w:rPrChange>
        </w:rPr>
        <w:t xml:space="preserve"> </w:t>
      </w:r>
      <w:r w:rsidR="007E2236" w:rsidRPr="00097040">
        <w:rPr>
          <w:color w:val="A6A6A6" w:themeColor="background1" w:themeShade="A6"/>
          <w:rPrChange w:id="521" w:author="Albi Celaj" w:date="2018-08-10T16:06:00Z">
            <w:rPr>
              <w:color w:val="000000"/>
            </w:rPr>
          </w:rPrChange>
        </w:rPr>
        <w:t>S3</w:t>
      </w:r>
      <w:r w:rsidR="007C1F7C" w:rsidRPr="00097040">
        <w:rPr>
          <w:color w:val="A6A6A6" w:themeColor="background1" w:themeShade="A6"/>
          <w:rPrChange w:id="522" w:author="Albi Celaj" w:date="2018-08-10T16:06:00Z">
            <w:rPr>
              <w:color w:val="000000"/>
            </w:rPr>
          </w:rPrChange>
        </w:rPr>
        <w:t xml:space="preserve"> A-C</w:t>
      </w:r>
      <w:r w:rsidR="00B0183A" w:rsidRPr="00097040">
        <w:rPr>
          <w:color w:val="A6A6A6" w:themeColor="background1" w:themeShade="A6"/>
          <w:rPrChange w:id="523" w:author="Albi Celaj" w:date="2018-08-10T16:06:00Z">
            <w:rPr>
              <w:color w:val="000000"/>
            </w:rPr>
          </w:rPrChange>
        </w:rPr>
        <w:t>)</w:t>
      </w:r>
      <w:r w:rsidR="00A607A4" w:rsidRPr="00097040">
        <w:rPr>
          <w:color w:val="A6A6A6" w:themeColor="background1" w:themeShade="A6"/>
          <w:rPrChange w:id="524" w:author="Albi Celaj" w:date="2018-08-10T16:06:00Z">
            <w:rPr>
              <w:color w:val="000000"/>
            </w:rPr>
          </w:rPrChange>
        </w:rPr>
        <w:t>.</w:t>
      </w:r>
      <w:r w:rsidR="006E5E96" w:rsidRPr="00097040">
        <w:rPr>
          <w:color w:val="A6A6A6" w:themeColor="background1" w:themeShade="A6"/>
          <w:rPrChange w:id="525" w:author="Albi Celaj" w:date="2018-08-10T16:06:00Z">
            <w:rPr>
              <w:color w:val="000000"/>
            </w:rPr>
          </w:rPrChange>
        </w:rPr>
        <w:t xml:space="preserve"> </w:t>
      </w:r>
      <w:r w:rsidR="00A607A4" w:rsidRPr="00097040">
        <w:rPr>
          <w:color w:val="A6A6A6" w:themeColor="background1" w:themeShade="A6"/>
          <w:rPrChange w:id="526" w:author="Albi Celaj" w:date="2018-08-10T16:06:00Z">
            <w:rPr>
              <w:color w:val="000000"/>
            </w:rPr>
          </w:rPrChange>
        </w:rPr>
        <w:t xml:space="preserve"> </w:t>
      </w:r>
      <w:r w:rsidR="0079711A" w:rsidRPr="00097040">
        <w:rPr>
          <w:color w:val="A6A6A6" w:themeColor="background1" w:themeShade="A6"/>
          <w:rPrChange w:id="527" w:author="Albi Celaj" w:date="2018-08-10T16:06:00Z">
            <w:rPr>
              <w:color w:val="000000"/>
            </w:rPr>
          </w:rPrChange>
        </w:rPr>
        <w:t>For the remaining</w:t>
      </w:r>
      <w:r w:rsidR="00F62CB4" w:rsidRPr="00097040">
        <w:rPr>
          <w:color w:val="A6A6A6" w:themeColor="background1" w:themeShade="A6"/>
          <w:rPrChange w:id="528" w:author="Albi Celaj" w:date="2018-08-10T16:06:00Z">
            <w:rPr>
              <w:color w:val="000000"/>
            </w:rPr>
          </w:rPrChange>
        </w:rPr>
        <w:t xml:space="preserve"> 4 drugs, resistance was not highly correlated between UP and DN tags (Fig S3).  </w:t>
      </w:r>
      <w:r w:rsidR="00397606" w:rsidRPr="00097040">
        <w:rPr>
          <w:color w:val="A6A6A6" w:themeColor="background1" w:themeShade="A6"/>
          <w:rPrChange w:id="529" w:author="Albi Celaj" w:date="2018-08-10T16:06:00Z">
            <w:rPr>
              <w:color w:val="000000"/>
            </w:rPr>
          </w:rPrChange>
        </w:rPr>
        <w:t>T</w:t>
      </w:r>
      <w:r w:rsidR="005968D3" w:rsidRPr="00097040">
        <w:rPr>
          <w:color w:val="A6A6A6" w:themeColor="background1" w:themeShade="A6"/>
          <w:rPrChange w:id="530" w:author="Albi Celaj" w:date="2018-08-10T16:06:00Z">
            <w:rPr>
              <w:color w:val="000000"/>
            </w:rPr>
          </w:rPrChange>
        </w:rPr>
        <w:t xml:space="preserve">he expected difference between </w:t>
      </w:r>
      <w:r w:rsidR="00397606" w:rsidRPr="00097040">
        <w:rPr>
          <w:color w:val="A6A6A6" w:themeColor="background1" w:themeShade="A6"/>
          <w:rPrChange w:id="531" w:author="Albi Celaj" w:date="2018-08-10T16:06:00Z">
            <w:rPr>
              <w:color w:val="000000"/>
            </w:rPr>
          </w:rPrChange>
        </w:rPr>
        <w:t>UP and DN tag estimates were found</w:t>
      </w:r>
      <w:r w:rsidR="00740EE9" w:rsidRPr="00097040">
        <w:rPr>
          <w:color w:val="A6A6A6" w:themeColor="background1" w:themeShade="A6"/>
          <w:rPrChange w:id="532" w:author="Albi Celaj" w:date="2018-08-10T16:06:00Z">
            <w:rPr>
              <w:color w:val="000000"/>
            </w:rPr>
          </w:rPrChange>
        </w:rPr>
        <w:t xml:space="preserve"> to be</w:t>
      </w:r>
      <w:r w:rsidR="005968D3" w:rsidRPr="00097040">
        <w:rPr>
          <w:color w:val="A6A6A6" w:themeColor="background1" w:themeShade="A6"/>
          <w:rPrChange w:id="533" w:author="Albi Celaj" w:date="2018-08-10T16:06:00Z">
            <w:rPr>
              <w:color w:val="000000"/>
            </w:rPr>
          </w:rPrChange>
        </w:rPr>
        <w:t xml:space="preserve"> similar in</w:t>
      </w:r>
      <w:r w:rsidR="00740EE9" w:rsidRPr="00097040">
        <w:rPr>
          <w:color w:val="A6A6A6" w:themeColor="background1" w:themeShade="A6"/>
          <w:rPrChange w:id="534" w:author="Albi Celaj" w:date="2018-08-10T16:06:00Z">
            <w:rPr>
              <w:color w:val="000000"/>
            </w:rPr>
          </w:rPrChange>
        </w:rPr>
        <w:t xml:space="preserve"> all samples, </w:t>
      </w:r>
      <w:r w:rsidR="00397606" w:rsidRPr="00097040">
        <w:rPr>
          <w:color w:val="A6A6A6" w:themeColor="background1" w:themeShade="A6"/>
          <w:rPrChange w:id="535" w:author="Albi Celaj" w:date="2018-08-10T16:06:00Z">
            <w:rPr>
              <w:color w:val="000000"/>
            </w:rPr>
          </w:rPrChange>
        </w:rPr>
        <w:t>but</w:t>
      </w:r>
      <w:r w:rsidR="005968D3" w:rsidRPr="00097040">
        <w:rPr>
          <w:color w:val="A6A6A6" w:themeColor="background1" w:themeShade="A6"/>
          <w:rPrChange w:id="536" w:author="Albi Celaj" w:date="2018-08-10T16:06:00Z">
            <w:rPr>
              <w:color w:val="000000"/>
            </w:rPr>
          </w:rPrChange>
        </w:rPr>
        <w:t xml:space="preserve"> a lack of strain-to-strain resistance</w:t>
      </w:r>
      <w:r w:rsidR="00397606" w:rsidRPr="00097040">
        <w:rPr>
          <w:color w:val="A6A6A6" w:themeColor="background1" w:themeShade="A6"/>
          <w:rPrChange w:id="537" w:author="Albi Celaj" w:date="2018-08-10T16:06:00Z">
            <w:rPr>
              <w:color w:val="000000"/>
            </w:rPr>
          </w:rPrChange>
        </w:rPr>
        <w:t xml:space="preserve"> in some drugs</w:t>
      </w:r>
      <w:r w:rsidR="005968D3" w:rsidRPr="00097040">
        <w:rPr>
          <w:color w:val="A6A6A6" w:themeColor="background1" w:themeShade="A6"/>
          <w:rPrChange w:id="538" w:author="Albi Celaj" w:date="2018-08-10T16:06:00Z">
            <w:rPr>
              <w:color w:val="000000"/>
            </w:rPr>
          </w:rPrChange>
        </w:rPr>
        <w:t xml:space="preserve"> drove the</w:t>
      </w:r>
      <w:r w:rsidR="00397606" w:rsidRPr="00097040">
        <w:rPr>
          <w:color w:val="A6A6A6" w:themeColor="background1" w:themeShade="A6"/>
          <w:rPrChange w:id="539" w:author="Albi Celaj" w:date="2018-08-10T16:06:00Z">
            <w:rPr>
              <w:color w:val="000000"/>
            </w:rPr>
          </w:rPrChange>
        </w:rPr>
        <w:t>ir poor tag correlations</w:t>
      </w:r>
      <w:commentRangeStart w:id="540"/>
      <w:r w:rsidR="00A35EF1" w:rsidRPr="00097040">
        <w:rPr>
          <w:color w:val="A6A6A6" w:themeColor="background1" w:themeShade="A6"/>
          <w:rPrChange w:id="541" w:author="Albi Celaj" w:date="2018-08-10T16:06:00Z">
            <w:rPr>
              <w:color w:val="000000"/>
            </w:rPr>
          </w:rPrChange>
        </w:rPr>
        <w:t xml:space="preserve">, </w:t>
      </w:r>
      <w:r w:rsidR="00397606" w:rsidRPr="00097040">
        <w:rPr>
          <w:color w:val="A6A6A6" w:themeColor="background1" w:themeShade="A6"/>
          <w:rPrChange w:id="542" w:author="Albi Celaj" w:date="2018-08-10T16:06:00Z">
            <w:rPr>
              <w:color w:val="000000"/>
            </w:rPr>
          </w:rPrChange>
        </w:rPr>
        <w:t xml:space="preserve">and </w:t>
      </w:r>
      <w:r w:rsidR="00A35EF1" w:rsidRPr="00097040">
        <w:rPr>
          <w:color w:val="A6A6A6" w:themeColor="background1" w:themeShade="A6"/>
          <w:rPrChange w:id="543" w:author="Albi Celaj" w:date="2018-08-10T16:06:00Z">
            <w:rPr>
              <w:color w:val="000000"/>
            </w:rPr>
          </w:rPrChange>
        </w:rPr>
        <w:t>suggest</w:t>
      </w:r>
      <w:r w:rsidR="00397606" w:rsidRPr="00097040">
        <w:rPr>
          <w:color w:val="A6A6A6" w:themeColor="background1" w:themeShade="A6"/>
          <w:rPrChange w:id="544" w:author="Albi Celaj" w:date="2018-08-10T16:06:00Z">
            <w:rPr>
              <w:color w:val="000000"/>
            </w:rPr>
          </w:rPrChange>
        </w:rPr>
        <w:t xml:space="preserve">s </w:t>
      </w:r>
      <w:r w:rsidR="00A35EF1" w:rsidRPr="00097040">
        <w:rPr>
          <w:color w:val="A6A6A6" w:themeColor="background1" w:themeShade="A6"/>
          <w:rPrChange w:id="545" w:author="Albi Celaj" w:date="2018-08-10T16:06:00Z">
            <w:rPr>
              <w:color w:val="000000"/>
            </w:rPr>
          </w:rPrChange>
        </w:rPr>
        <w:t>that t</w:t>
      </w:r>
      <w:r w:rsidR="003031CB" w:rsidRPr="00097040">
        <w:rPr>
          <w:color w:val="A6A6A6" w:themeColor="background1" w:themeShade="A6"/>
          <w:rPrChange w:id="546" w:author="Albi Celaj" w:date="2018-08-10T16:06:00Z">
            <w:rPr>
              <w:color w:val="000000"/>
            </w:rPr>
          </w:rPrChange>
        </w:rPr>
        <w:t>he 16 ABC transporters tested did</w:t>
      </w:r>
      <w:r w:rsidR="00A35EF1" w:rsidRPr="00097040">
        <w:rPr>
          <w:color w:val="A6A6A6" w:themeColor="background1" w:themeShade="A6"/>
          <w:rPrChange w:id="547" w:author="Albi Celaj" w:date="2018-08-10T16:06:00Z">
            <w:rPr>
              <w:color w:val="000000"/>
            </w:rPr>
          </w:rPrChange>
        </w:rPr>
        <w:t xml:space="preserve"> not play a major role in mediati</w:t>
      </w:r>
      <w:r w:rsidR="005968D3" w:rsidRPr="00097040">
        <w:rPr>
          <w:color w:val="A6A6A6" w:themeColor="background1" w:themeShade="A6"/>
          <w:rPrChange w:id="548" w:author="Albi Celaj" w:date="2018-08-10T16:06:00Z">
            <w:rPr>
              <w:color w:val="000000"/>
            </w:rPr>
          </w:rPrChange>
        </w:rPr>
        <w:t>ng resistance to 4 of the tested</w:t>
      </w:r>
      <w:r w:rsidR="00CB6B35" w:rsidRPr="00097040">
        <w:rPr>
          <w:color w:val="A6A6A6" w:themeColor="background1" w:themeShade="A6"/>
          <w:rPrChange w:id="549" w:author="Albi Celaj" w:date="2018-08-10T16:06:00Z">
            <w:rPr>
              <w:color w:val="000000"/>
            </w:rPr>
          </w:rPrChange>
        </w:rPr>
        <w:t xml:space="preserve"> compound</w:t>
      </w:r>
      <w:r w:rsidR="00836D27" w:rsidRPr="00097040">
        <w:rPr>
          <w:color w:val="A6A6A6" w:themeColor="background1" w:themeShade="A6"/>
          <w:rPrChange w:id="550" w:author="Albi Celaj" w:date="2018-08-10T16:06:00Z">
            <w:rPr>
              <w:color w:val="000000"/>
            </w:rPr>
          </w:rPrChange>
        </w:rPr>
        <w:t>s</w:t>
      </w:r>
      <w:r w:rsidR="00A35EF1" w:rsidRPr="00097040">
        <w:rPr>
          <w:color w:val="A6A6A6" w:themeColor="background1" w:themeShade="A6"/>
          <w:rPrChange w:id="551" w:author="Albi Celaj" w:date="2018-08-10T16:06:00Z">
            <w:rPr>
              <w:color w:val="000000"/>
            </w:rPr>
          </w:rPrChange>
        </w:rPr>
        <w:t xml:space="preserve"> </w:t>
      </w:r>
      <w:r w:rsidR="003B6539" w:rsidRPr="00097040">
        <w:rPr>
          <w:color w:val="A6A6A6" w:themeColor="background1" w:themeShade="A6"/>
          <w:rPrChange w:id="552" w:author="Albi Celaj" w:date="2018-08-10T16:06:00Z">
            <w:rPr>
              <w:color w:val="000000"/>
            </w:rPr>
          </w:rPrChange>
        </w:rPr>
        <w:t>(</w:t>
      </w:r>
      <w:r w:rsidR="00A35EF1" w:rsidRPr="00097040">
        <w:rPr>
          <w:color w:val="A6A6A6" w:themeColor="background1" w:themeShade="A6"/>
          <w:rPrChange w:id="553" w:author="Albi Celaj" w:date="2018-08-10T16:06:00Z">
            <w:rPr>
              <w:color w:val="000000"/>
            </w:rPr>
          </w:rPrChange>
        </w:rPr>
        <w:t>Fig</w:t>
      </w:r>
      <w:r w:rsidR="008E7E45" w:rsidRPr="00097040">
        <w:rPr>
          <w:color w:val="A6A6A6" w:themeColor="background1" w:themeShade="A6"/>
          <w:rPrChange w:id="554" w:author="Albi Celaj" w:date="2018-08-10T16:06:00Z">
            <w:rPr>
              <w:color w:val="000000"/>
            </w:rPr>
          </w:rPrChange>
        </w:rPr>
        <w:t>.</w:t>
      </w:r>
      <w:r w:rsidR="00A35EF1" w:rsidRPr="00097040">
        <w:rPr>
          <w:color w:val="A6A6A6" w:themeColor="background1" w:themeShade="A6"/>
          <w:rPrChange w:id="555" w:author="Albi Celaj" w:date="2018-08-10T16:06:00Z">
            <w:rPr>
              <w:color w:val="000000"/>
            </w:rPr>
          </w:rPrChange>
        </w:rPr>
        <w:t xml:space="preserve"> </w:t>
      </w:r>
      <w:r w:rsidR="007E2236" w:rsidRPr="00097040">
        <w:rPr>
          <w:color w:val="A6A6A6" w:themeColor="background1" w:themeShade="A6"/>
          <w:rPrChange w:id="556" w:author="Albi Celaj" w:date="2018-08-10T16:06:00Z">
            <w:rPr>
              <w:color w:val="000000"/>
            </w:rPr>
          </w:rPrChange>
        </w:rPr>
        <w:t>S3</w:t>
      </w:r>
      <w:r w:rsidR="006240FA" w:rsidRPr="00097040">
        <w:rPr>
          <w:color w:val="A6A6A6" w:themeColor="background1" w:themeShade="A6"/>
          <w:rPrChange w:id="557" w:author="Albi Celaj" w:date="2018-08-10T16:06:00Z">
            <w:rPr>
              <w:color w:val="000000"/>
            </w:rPr>
          </w:rPrChange>
        </w:rPr>
        <w:t>C</w:t>
      </w:r>
      <w:r w:rsidR="00A35EF1" w:rsidRPr="00097040">
        <w:rPr>
          <w:color w:val="A6A6A6" w:themeColor="background1" w:themeShade="A6"/>
          <w:rPrChange w:id="558" w:author="Albi Celaj" w:date="2018-08-10T16:06:00Z">
            <w:rPr>
              <w:color w:val="000000"/>
            </w:rPr>
          </w:rPrChange>
        </w:rPr>
        <w:t>).</w:t>
      </w:r>
      <w:commentRangeEnd w:id="540"/>
      <w:r w:rsidR="003C4B87" w:rsidRPr="00097040">
        <w:rPr>
          <w:rStyle w:val="CommentReference"/>
          <w:rFonts w:asciiTheme="minorHAnsi" w:hAnsiTheme="minorHAnsi" w:cstheme="minorBidi"/>
          <w:color w:val="A6A6A6" w:themeColor="background1" w:themeShade="A6"/>
          <w:rPrChange w:id="559" w:author="Albi Celaj" w:date="2018-08-10T16:06:00Z">
            <w:rPr>
              <w:rStyle w:val="CommentReference"/>
              <w:rFonts w:asciiTheme="minorHAnsi" w:hAnsiTheme="minorHAnsi" w:cstheme="minorBidi"/>
            </w:rPr>
          </w:rPrChange>
        </w:rPr>
        <w:commentReference w:id="540"/>
      </w:r>
    </w:p>
    <w:p w14:paraId="44429BBE" w14:textId="77777777" w:rsidR="00E656A7" w:rsidRPr="00233F15" w:rsidRDefault="00E656A7" w:rsidP="00224FCB">
      <w:pPr>
        <w:jc w:val="both"/>
        <w:rPr>
          <w:color w:val="000000"/>
        </w:rPr>
      </w:pPr>
    </w:p>
    <w:p w14:paraId="40CBFD60" w14:textId="39E7AA8B" w:rsidR="00D741B3" w:rsidRDefault="000508E8" w:rsidP="00224FCB">
      <w:pPr>
        <w:widowControl w:val="0"/>
        <w:autoSpaceDE w:val="0"/>
        <w:autoSpaceDN w:val="0"/>
        <w:adjustRightInd w:val="0"/>
        <w:jc w:val="both"/>
        <w:rPr>
          <w:color w:val="000000"/>
        </w:rPr>
      </w:pPr>
      <w:r>
        <w:rPr>
          <w:b/>
          <w:bCs/>
          <w:iCs/>
          <w:color w:val="000000" w:themeColor="text1"/>
        </w:rPr>
        <w:t>Grouped Profiles Recreate Consistent Drug Resistance Relationships</w:t>
      </w:r>
    </w:p>
    <w:p w14:paraId="1275CD25" w14:textId="77777777" w:rsidR="00097040" w:rsidRDefault="00097040">
      <w:pPr>
        <w:widowControl w:val="0"/>
        <w:autoSpaceDE w:val="0"/>
        <w:autoSpaceDN w:val="0"/>
        <w:adjustRightInd w:val="0"/>
        <w:jc w:val="both"/>
        <w:rPr>
          <w:ins w:id="560" w:author="Albi Celaj" w:date="2018-08-10T16:06:00Z"/>
          <w:color w:val="000000"/>
        </w:rPr>
        <w:pPrChange w:id="561" w:author="Albi Celaj" w:date="2018-08-10T16:06:00Z">
          <w:pPr>
            <w:widowControl w:val="0"/>
            <w:autoSpaceDE w:val="0"/>
            <w:autoSpaceDN w:val="0"/>
            <w:adjustRightInd w:val="0"/>
            <w:ind w:firstLine="720"/>
            <w:jc w:val="both"/>
          </w:pPr>
        </w:pPrChange>
      </w:pPr>
    </w:p>
    <w:p w14:paraId="0A03B378" w14:textId="1FE5ECA1" w:rsidR="00C93AB0" w:rsidRDefault="00D741B3">
      <w:pPr>
        <w:widowControl w:val="0"/>
        <w:autoSpaceDE w:val="0"/>
        <w:autoSpaceDN w:val="0"/>
        <w:adjustRightInd w:val="0"/>
        <w:jc w:val="both"/>
        <w:rPr>
          <w:color w:val="000000"/>
        </w:rPr>
        <w:pPrChange w:id="562" w:author="Albi Celaj" w:date="2018-08-10T16:06:00Z">
          <w:pPr>
            <w:widowControl w:val="0"/>
            <w:autoSpaceDE w:val="0"/>
            <w:autoSpaceDN w:val="0"/>
            <w:adjustRightInd w:val="0"/>
            <w:ind w:firstLine="720"/>
            <w:jc w:val="both"/>
          </w:pPr>
        </w:pPrChange>
      </w:pPr>
      <w:r>
        <w:rPr>
          <w:color w:val="000000"/>
        </w:rPr>
        <w:t>T</w:t>
      </w:r>
      <w:r w:rsidR="00CE0ED7">
        <w:rPr>
          <w:color w:val="000000"/>
        </w:rPr>
        <w:t>o</w:t>
      </w:r>
      <w:r>
        <w:rPr>
          <w:color w:val="000000"/>
        </w:rPr>
        <w:t xml:space="preserve"> </w:t>
      </w:r>
      <w:r w:rsidR="006A6FFA">
        <w:rPr>
          <w:color w:val="000000"/>
        </w:rPr>
        <w:t xml:space="preserve">explore </w:t>
      </w:r>
      <w:r>
        <w:rPr>
          <w:color w:val="000000"/>
        </w:rPr>
        <w:t xml:space="preserve">the </w:t>
      </w:r>
      <w:r w:rsidR="006A6FFA">
        <w:rPr>
          <w:color w:val="000000"/>
        </w:rPr>
        <w:t xml:space="preserve">multi-knockout </w:t>
      </w:r>
      <w:r>
        <w:rPr>
          <w:color w:val="000000"/>
        </w:rPr>
        <w:t>data</w:t>
      </w:r>
      <w:r w:rsidR="006A6FFA">
        <w:rPr>
          <w:color w:val="000000"/>
        </w:rPr>
        <w:t xml:space="preserve">, </w:t>
      </w:r>
      <w:r w:rsidR="003118EB">
        <w:rPr>
          <w:color w:val="000000"/>
        </w:rPr>
        <w:t>we</w:t>
      </w:r>
      <w:r w:rsidR="00E67C81">
        <w:rPr>
          <w:color w:val="000000"/>
        </w:rPr>
        <w:t xml:space="preserve"> first aimed to identify the subset of ABC transporters which are relevant for resistance to each drug.  </w:t>
      </w:r>
      <w:r w:rsidR="00C93AB0">
        <w:rPr>
          <w:color w:val="000000"/>
        </w:rPr>
        <w:t xml:space="preserve">Given the diverse population, we tested </w:t>
      </w:r>
    </w:p>
    <w:p w14:paraId="12EA82B4" w14:textId="6A6497CC" w:rsidR="00873BF3" w:rsidRDefault="00E67C81" w:rsidP="00C93AB0">
      <w:pPr>
        <w:widowControl w:val="0"/>
        <w:autoSpaceDE w:val="0"/>
        <w:autoSpaceDN w:val="0"/>
        <w:adjustRightInd w:val="0"/>
        <w:jc w:val="both"/>
        <w:rPr>
          <w:color w:val="000000"/>
        </w:rPr>
      </w:pPr>
      <w:r>
        <w:rPr>
          <w:color w:val="000000"/>
        </w:rPr>
        <w:t>for knockout effects aggregated over all genetic backgrounds in the popula</w:t>
      </w:r>
      <w:r w:rsidR="00397606">
        <w:rPr>
          <w:color w:val="000000"/>
        </w:rPr>
        <w:t xml:space="preserve">tion </w:t>
      </w:r>
      <w:r w:rsidR="00C93AB0">
        <w:rPr>
          <w:color w:val="000000"/>
        </w:rPr>
        <w:t xml:space="preserve">by using a linear model with only single-gene terms to </w:t>
      </w:r>
      <w:r w:rsidR="00733793">
        <w:rPr>
          <w:color w:val="000000"/>
        </w:rPr>
        <w:t>un</w:t>
      </w:r>
      <w:r>
        <w:rPr>
          <w:color w:val="000000"/>
        </w:rPr>
        <w:t xml:space="preserve">cover ‘marginal’ associations </w:t>
      </w:r>
      <w:r w:rsidR="002B6815" w:rsidRPr="00233F15">
        <w:rPr>
          <w:color w:val="000000"/>
        </w:rPr>
        <w:t>of each knockout to drug resis</w:t>
      </w:r>
      <w:r w:rsidR="00F712F5">
        <w:rPr>
          <w:color w:val="000000"/>
        </w:rPr>
        <w:t>tance</w:t>
      </w:r>
      <w:r w:rsidR="00733793">
        <w:rPr>
          <w:color w:val="000000"/>
        </w:rPr>
        <w:t xml:space="preserve"> (Methods)</w:t>
      </w:r>
      <w:r w:rsidR="00F712F5">
        <w:rPr>
          <w:color w:val="000000"/>
        </w:rPr>
        <w:t>.</w:t>
      </w:r>
      <w:r w:rsidR="004A64AD">
        <w:rPr>
          <w:color w:val="000000"/>
        </w:rPr>
        <w:t xml:space="preserve"> </w:t>
      </w:r>
      <w:r w:rsidR="00733793">
        <w:rPr>
          <w:color w:val="000000"/>
        </w:rPr>
        <w:t xml:space="preserve"> </w:t>
      </w:r>
      <w:r w:rsidR="004A64AD">
        <w:rPr>
          <w:color w:val="000000"/>
        </w:rPr>
        <w:t xml:space="preserve">While prior </w:t>
      </w:r>
      <w:r>
        <w:rPr>
          <w:color w:val="000000"/>
        </w:rPr>
        <w:t>literature</w:t>
      </w:r>
      <w:r w:rsidR="004A64AD" w:rsidRPr="00233F15">
        <w:rPr>
          <w:color w:val="000000"/>
        </w:rPr>
        <w:t xml:space="preserve"> had </w:t>
      </w:r>
      <w:r>
        <w:rPr>
          <w:color w:val="000000"/>
        </w:rPr>
        <w:t>reported</w:t>
      </w:r>
      <w:r w:rsidR="004A64AD" w:rsidRPr="00233F15">
        <w:rPr>
          <w:color w:val="000000"/>
        </w:rPr>
        <w:t xml:space="preserve">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Pr>
          <w:i/>
          <w:color w:val="000000"/>
        </w:rPr>
        <w:t xml:space="preserve"> </w:t>
      </w:r>
      <w:r w:rsidR="00733793">
        <w:rPr>
          <w:color w:val="000000"/>
        </w:rPr>
        <w:t>for the tested drugs, this approach</w:t>
      </w:r>
      <w:r>
        <w:rPr>
          <w:color w:val="000000"/>
        </w:rPr>
        <w:t xml:space="preserve"> found </w:t>
      </w:r>
      <w:r w:rsidR="0098627B">
        <w:rPr>
          <w:color w:val="000000"/>
        </w:rPr>
        <w:t>previously-</w:t>
      </w:r>
      <w:r w:rsidR="004A64AD" w:rsidRPr="00233F15">
        <w:rPr>
          <w:color w:val="000000"/>
        </w:rPr>
        <w:t xml:space="preserve">unreported associations </w:t>
      </w:r>
      <w:r w:rsidR="0098627B">
        <w:rPr>
          <w:color w:val="000000"/>
        </w:rPr>
        <w:t>involving</w:t>
      </w:r>
      <w:r w:rsidR="00873BF3">
        <w:rPr>
          <w:color w:val="000000"/>
        </w:rPr>
        <w:t xml:space="preserve"> deletion of the vacuolar ABC transporters</w:t>
      </w:r>
      <w:r w:rsidR="0098627B">
        <w:rPr>
          <w:color w:val="000000"/>
        </w:rPr>
        <w:t xml:space="preserve"> </w:t>
      </w:r>
      <w:r w:rsidR="00873BF3">
        <w:rPr>
          <w:color w:val="000000"/>
        </w:rPr>
        <w:t>(</w:t>
      </w:r>
      <w:r w:rsidR="004A64AD" w:rsidRPr="00233F15">
        <w:rPr>
          <w:i/>
          <w:color w:val="000000"/>
        </w:rPr>
        <w:t>ycf1∆</w:t>
      </w:r>
      <w:r w:rsidR="004A64AD" w:rsidRPr="00233F15">
        <w:rPr>
          <w:color w:val="000000"/>
        </w:rPr>
        <w:t xml:space="preserve">, </w:t>
      </w:r>
      <w:r w:rsidR="00F72380">
        <w:rPr>
          <w:i/>
          <w:color w:val="000000"/>
        </w:rPr>
        <w:t>yb</w:t>
      </w:r>
      <w:r w:rsidR="004A64AD" w:rsidRPr="00233F15">
        <w:rPr>
          <w:i/>
          <w:color w:val="000000"/>
        </w:rPr>
        <w:t>t1∆</w:t>
      </w:r>
      <w:r w:rsidR="004A64AD" w:rsidRPr="00233F15">
        <w:rPr>
          <w:color w:val="000000"/>
        </w:rPr>
        <w:t xml:space="preserve">, and </w:t>
      </w:r>
      <w:r w:rsidR="004A64AD" w:rsidRPr="00233F15">
        <w:rPr>
          <w:i/>
          <w:color w:val="000000"/>
        </w:rPr>
        <w:t>b</w:t>
      </w:r>
      <w:r w:rsidR="00F72380">
        <w:rPr>
          <w:i/>
          <w:color w:val="000000"/>
        </w:rPr>
        <w:t>p</w:t>
      </w:r>
      <w:r w:rsidR="004A64AD" w:rsidRPr="00233F15">
        <w:rPr>
          <w:i/>
          <w:color w:val="000000"/>
        </w:rPr>
        <w:t>t1∆</w:t>
      </w:r>
      <w:r w:rsidR="00873BF3" w:rsidRPr="00873BF3">
        <w:rPr>
          <w:color w:val="000000"/>
        </w:rPr>
        <w:t>)</w:t>
      </w:r>
      <w:r w:rsidR="004A64AD" w:rsidRPr="00233F15">
        <w:rPr>
          <w:color w:val="000000"/>
        </w:rPr>
        <w:t xml:space="preserve"> </w:t>
      </w:r>
      <w:r w:rsidR="0098627B">
        <w:rPr>
          <w:color w:val="000000"/>
        </w:rPr>
        <w:t xml:space="preserve">in many of </w:t>
      </w:r>
      <w:r w:rsidR="004A64AD">
        <w:rPr>
          <w:color w:val="000000"/>
        </w:rPr>
        <w:t xml:space="preserve">the drugs tested (Fig. </w:t>
      </w:r>
      <w:r w:rsidR="007E2236">
        <w:rPr>
          <w:color w:val="000000"/>
        </w:rPr>
        <w:t>S4</w:t>
      </w:r>
      <w:r w:rsidR="004A64AD">
        <w:rPr>
          <w:color w:val="000000"/>
        </w:rPr>
        <w:t xml:space="preserve">, Data S6).  </w:t>
      </w:r>
      <w:r w:rsidR="0098627B">
        <w:rPr>
          <w:color w:val="000000"/>
        </w:rPr>
        <w:t>T</w:t>
      </w:r>
      <w:r w:rsidR="00ED75C1">
        <w:rPr>
          <w:color w:val="000000"/>
        </w:rPr>
        <w:t xml:space="preserve">he latter three knockouts had </w:t>
      </w:r>
      <w:r w:rsidR="00733793">
        <w:rPr>
          <w:color w:val="000000"/>
        </w:rPr>
        <w:t xml:space="preserve">comparably </w:t>
      </w:r>
      <w:r w:rsidR="00ED75C1">
        <w:rPr>
          <w:color w:val="000000"/>
        </w:rPr>
        <w:t>sm</w:t>
      </w:r>
      <w:r w:rsidR="00EC1113">
        <w:rPr>
          <w:color w:val="000000"/>
        </w:rPr>
        <w:t xml:space="preserve">all marginal effects, </w:t>
      </w:r>
      <w:r w:rsidR="00873BF3">
        <w:rPr>
          <w:color w:val="000000"/>
        </w:rPr>
        <w:t>which can indicate either a minor role towards</w:t>
      </w:r>
      <w:r w:rsidR="00733793">
        <w:rPr>
          <w:color w:val="000000"/>
        </w:rPr>
        <w:t xml:space="preserve"> resistance to the tested drugs</w:t>
      </w:r>
      <w:r w:rsidR="00873BF3">
        <w:rPr>
          <w:color w:val="000000"/>
        </w:rPr>
        <w:t xml:space="preserve"> </w:t>
      </w:r>
      <w:r w:rsidR="00AF60D4">
        <w:rPr>
          <w:color w:val="000000"/>
        </w:rPr>
        <w:t>and/</w:t>
      </w:r>
      <w:r w:rsidR="00873BF3">
        <w:rPr>
          <w:color w:val="000000"/>
        </w:rPr>
        <w:t>or a greater dependence of their effects on other knockouts</w:t>
      </w:r>
      <w:r w:rsidR="00873BF3" w:rsidRPr="00233F15">
        <w:rPr>
          <w:color w:val="000000"/>
        </w:rPr>
        <w:t>.</w:t>
      </w:r>
      <w:r w:rsidR="00E63C2B">
        <w:rPr>
          <w:color w:val="000000"/>
        </w:rPr>
        <w:t xml:space="preserve"> </w:t>
      </w:r>
      <w:r w:rsidR="00873BF3">
        <w:rPr>
          <w:color w:val="000000"/>
        </w:rPr>
        <w:t xml:space="preserve"> </w:t>
      </w:r>
      <w:commentRangeStart w:id="563"/>
      <w:r w:rsidR="00670653">
        <w:rPr>
          <w:color w:val="000000"/>
        </w:rPr>
        <w:t xml:space="preserve">From the marginal associations which were found in both the </w:t>
      </w:r>
      <w:r w:rsidR="00670653" w:rsidRPr="00233F15">
        <w:rPr>
          <w:color w:val="000000"/>
        </w:rPr>
        <w:t>MAT</w:t>
      </w:r>
      <w:r w:rsidR="00670653" w:rsidRPr="00233F15">
        <w:rPr>
          <w:b/>
          <w:color w:val="000000"/>
        </w:rPr>
        <w:t>a</w:t>
      </w:r>
      <w:r w:rsidR="00670653" w:rsidRPr="00233F15">
        <w:rPr>
          <w:color w:val="000000"/>
        </w:rPr>
        <w:t xml:space="preserve"> and MAT</w:t>
      </w:r>
      <w:r w:rsidR="00670653" w:rsidRPr="00233F15">
        <w:rPr>
          <w:rFonts w:eastAsia="Calibri"/>
          <w:b/>
          <w:color w:val="000000"/>
          <w:lang w:val="el-GR"/>
        </w:rPr>
        <w:t>α</w:t>
      </w:r>
      <w:r w:rsidR="00670653" w:rsidRPr="00233F15">
        <w:rPr>
          <w:color w:val="000000"/>
          <w:lang w:val="en-CA"/>
        </w:rPr>
        <w:t xml:space="preserve"> pools </w:t>
      </w:r>
      <w:r w:rsidR="00670653">
        <w:rPr>
          <w:color w:val="000000"/>
        </w:rPr>
        <w:t xml:space="preserve">(Data S6), 16 out of 21 previously-known single knockout phenotypes </w:t>
      </w:r>
      <w:r w:rsidR="00E63C2B">
        <w:rPr>
          <w:color w:val="000000"/>
        </w:rPr>
        <w:t>were reproduced</w:t>
      </w:r>
      <w:r w:rsidR="00112A5F">
        <w:rPr>
          <w:color w:val="000000"/>
        </w:rPr>
        <w:t xml:space="preserve"> </w:t>
      </w:r>
      <w:r w:rsidR="00112A5F" w:rsidRPr="00233F15">
        <w:rPr>
          <w:color w:val="000000"/>
        </w:rPr>
        <w:t xml:space="preserve">(Fig. </w:t>
      </w:r>
      <w:r w:rsidR="00112A5F">
        <w:rPr>
          <w:color w:val="000000"/>
        </w:rPr>
        <w:t>S4</w:t>
      </w:r>
      <w:r w:rsidR="00112A5F" w:rsidRPr="00233F15">
        <w:rPr>
          <w:color w:val="000000"/>
        </w:rPr>
        <w:t xml:space="preserve">; </w:t>
      </w:r>
      <w:r w:rsidR="00112A5F">
        <w:rPr>
          <w:color w:val="000000"/>
        </w:rPr>
        <w:t xml:space="preserve">Data </w:t>
      </w:r>
      <w:r w:rsidR="00112A5F" w:rsidRPr="00242E8F">
        <w:rPr>
          <w:color w:val="000000"/>
        </w:rPr>
        <w:t>S</w:t>
      </w:r>
      <w:r w:rsidR="00112A5F">
        <w:rPr>
          <w:color w:val="000000"/>
        </w:rPr>
        <w:t>7</w:t>
      </w:r>
      <w:r w:rsidR="00B3047F">
        <w:rPr>
          <w:color w:val="000000"/>
        </w:rPr>
        <w:t>)</w:t>
      </w:r>
      <w:r w:rsidR="00112A5F">
        <w:rPr>
          <w:color w:val="000000"/>
        </w:rPr>
        <w:t xml:space="preserve">. </w:t>
      </w:r>
      <w:r w:rsidR="00B3047F">
        <w:rPr>
          <w:color w:val="000000"/>
        </w:rPr>
        <w:t xml:space="preserve"> </w:t>
      </w:r>
      <w:r w:rsidR="00112A5F">
        <w:rPr>
          <w:color w:val="000000"/>
        </w:rPr>
        <w:t xml:space="preserve"> </w:t>
      </w:r>
      <w:commentRangeEnd w:id="563"/>
      <w:r w:rsidR="00EC1471">
        <w:rPr>
          <w:rStyle w:val="CommentReference"/>
          <w:rFonts w:asciiTheme="minorHAnsi" w:hAnsiTheme="minorHAnsi" w:cstheme="minorBidi"/>
        </w:rPr>
        <w:commentReference w:id="563"/>
      </w:r>
    </w:p>
    <w:p w14:paraId="03544E21" w14:textId="77777777" w:rsidR="00954041" w:rsidRDefault="00954041">
      <w:pPr>
        <w:widowControl w:val="0"/>
        <w:autoSpaceDE w:val="0"/>
        <w:autoSpaceDN w:val="0"/>
        <w:adjustRightInd w:val="0"/>
        <w:jc w:val="both"/>
        <w:rPr>
          <w:ins w:id="564" w:author="Albi Celaj" w:date="2018-08-10T21:06:00Z"/>
          <w:color w:val="000000"/>
        </w:rPr>
        <w:pPrChange w:id="565" w:author="Albi Celaj" w:date="2018-08-10T21:06:00Z">
          <w:pPr>
            <w:widowControl w:val="0"/>
            <w:autoSpaceDE w:val="0"/>
            <w:autoSpaceDN w:val="0"/>
            <w:adjustRightInd w:val="0"/>
            <w:ind w:firstLine="720"/>
            <w:jc w:val="both"/>
          </w:pPr>
        </w:pPrChange>
      </w:pPr>
    </w:p>
    <w:p w14:paraId="057CB3A3" w14:textId="746A7B0D" w:rsidR="00FD50A0" w:rsidRPr="003710F2" w:rsidRDefault="009465B9">
      <w:pPr>
        <w:widowControl w:val="0"/>
        <w:autoSpaceDE w:val="0"/>
        <w:autoSpaceDN w:val="0"/>
        <w:adjustRightInd w:val="0"/>
        <w:jc w:val="both"/>
        <w:rPr>
          <w:color w:val="000000"/>
          <w:lang w:val="en-CA"/>
        </w:rPr>
        <w:pPrChange w:id="566" w:author="Albi Celaj" w:date="2018-08-10T21:06:00Z">
          <w:pPr>
            <w:widowControl w:val="0"/>
            <w:autoSpaceDE w:val="0"/>
            <w:autoSpaceDN w:val="0"/>
            <w:adjustRightInd w:val="0"/>
            <w:ind w:firstLine="720"/>
            <w:jc w:val="both"/>
          </w:pPr>
        </w:pPrChange>
      </w:pPr>
      <w:r>
        <w:rPr>
          <w:color w:val="000000"/>
        </w:rPr>
        <w:t>After</w:t>
      </w:r>
      <w:r w:rsidR="00EC1471">
        <w:rPr>
          <w:color w:val="000000"/>
        </w:rPr>
        <w:t xml:space="preserve"> identification of</w:t>
      </w:r>
      <w:r w:rsidR="0046368F">
        <w:rPr>
          <w:color w:val="000000"/>
        </w:rPr>
        <w:t xml:space="preserve"> </w:t>
      </w:r>
      <w:commentRangeStart w:id="567"/>
      <w:r w:rsidR="007C78F2" w:rsidRPr="00233F15">
        <w:rPr>
          <w:i/>
          <w:color w:val="000000"/>
        </w:rPr>
        <w:t>snq2∆</w:t>
      </w:r>
      <w:r w:rsidR="007C78F2" w:rsidRPr="00233F15">
        <w:rPr>
          <w:color w:val="000000"/>
        </w:rPr>
        <w:t>,</w:t>
      </w:r>
      <w:r w:rsidR="007C78F2" w:rsidRPr="00233F15">
        <w:rPr>
          <w:i/>
          <w:color w:val="000000"/>
        </w:rPr>
        <w:t xml:space="preserve"> pdr5∆</w:t>
      </w:r>
      <w:r w:rsidR="007C78F2" w:rsidRPr="00233F15">
        <w:rPr>
          <w:color w:val="000000"/>
        </w:rPr>
        <w:t xml:space="preserve">, </w:t>
      </w:r>
      <w:r w:rsidR="007C78F2" w:rsidRPr="00233F15">
        <w:rPr>
          <w:i/>
          <w:color w:val="000000"/>
        </w:rPr>
        <w:t>yor1∆</w:t>
      </w:r>
      <w:r w:rsidR="007C78F2" w:rsidRPr="00233F15">
        <w:rPr>
          <w:color w:val="000000"/>
        </w:rPr>
        <w:t xml:space="preserve">, </w:t>
      </w:r>
      <w:r w:rsidR="007C78F2" w:rsidRPr="00233F15">
        <w:rPr>
          <w:i/>
          <w:color w:val="000000"/>
        </w:rPr>
        <w:t>ycf1∆</w:t>
      </w:r>
      <w:r w:rsidR="007C78F2" w:rsidRPr="00233F15">
        <w:rPr>
          <w:color w:val="000000"/>
        </w:rPr>
        <w:t xml:space="preserve">, </w:t>
      </w:r>
      <w:r w:rsidR="007C78F2" w:rsidRPr="00233F15">
        <w:rPr>
          <w:i/>
          <w:color w:val="000000"/>
        </w:rPr>
        <w:t>ybt1∆</w:t>
      </w:r>
      <w:r w:rsidR="007C78F2" w:rsidRPr="001E76CB">
        <w:rPr>
          <w:color w:val="000000"/>
        </w:rPr>
        <w:t>,</w:t>
      </w:r>
      <w:r w:rsidR="007C78F2">
        <w:rPr>
          <w:color w:val="000000"/>
        </w:rPr>
        <w:t xml:space="preserve"> and </w:t>
      </w:r>
      <w:r w:rsidR="007C78F2" w:rsidRPr="00233F15">
        <w:rPr>
          <w:i/>
          <w:color w:val="000000"/>
        </w:rPr>
        <w:t>bpt1∆</w:t>
      </w:r>
      <w:r w:rsidR="007C78F2">
        <w:rPr>
          <w:i/>
          <w:color w:val="000000"/>
        </w:rPr>
        <w:t xml:space="preserve"> </w:t>
      </w:r>
      <w:r w:rsidR="007C78F2">
        <w:rPr>
          <w:color w:val="000000"/>
        </w:rPr>
        <w:t xml:space="preserve">as </w:t>
      </w:r>
      <w:r w:rsidR="00EC1471">
        <w:rPr>
          <w:color w:val="000000"/>
        </w:rPr>
        <w:t>commonly-</w:t>
      </w:r>
      <w:r w:rsidR="007C78F2">
        <w:rPr>
          <w:color w:val="000000"/>
        </w:rPr>
        <w:t>relevant for resistance to the tested drug</w:t>
      </w:r>
      <w:commentRangeEnd w:id="567"/>
      <w:r w:rsidR="00C3787A">
        <w:rPr>
          <w:rStyle w:val="CommentReference"/>
          <w:rFonts w:asciiTheme="minorHAnsi" w:hAnsiTheme="minorHAnsi" w:cstheme="minorBidi"/>
        </w:rPr>
        <w:commentReference w:id="567"/>
      </w:r>
      <w:r w:rsidR="007C78F2">
        <w:rPr>
          <w:color w:val="000000"/>
        </w:rPr>
        <w:t>s, we grouped strains by their genotype at these 6 transporters</w:t>
      </w:r>
      <w:r w:rsidR="007C3958">
        <w:rPr>
          <w:color w:val="000000"/>
        </w:rPr>
        <w:t xml:space="preserve">, </w:t>
      </w:r>
      <w:r w:rsidR="008B2A2C">
        <w:rPr>
          <w:color w:val="000000"/>
        </w:rPr>
        <w:t>allowing for knockouts</w:t>
      </w:r>
      <w:r w:rsidR="00990452">
        <w:rPr>
          <w:color w:val="000000"/>
        </w:rPr>
        <w:t xml:space="preserve"> at </w:t>
      </w:r>
      <w:r w:rsidR="008B2A2C">
        <w:rPr>
          <w:color w:val="000000"/>
        </w:rPr>
        <w:t xml:space="preserve">any of </w:t>
      </w:r>
      <w:r w:rsidR="00990452">
        <w:rPr>
          <w:color w:val="000000"/>
        </w:rPr>
        <w:t xml:space="preserve">the other 10 loci within each group.  </w:t>
      </w:r>
      <w:r w:rsidR="00C3787A">
        <w:rPr>
          <w:color w:val="000000"/>
        </w:rPr>
        <w:t xml:space="preserve">While not all drug resistance profiles involved these 6 transporters, this 64-genotype grouping allowed for </w:t>
      </w:r>
      <w:r w:rsidR="00A23E4E">
        <w:rPr>
          <w:color w:val="000000"/>
        </w:rPr>
        <w:t xml:space="preserve">the establishment of </w:t>
      </w:r>
      <w:r w:rsidR="00C3787A">
        <w:rPr>
          <w:color w:val="000000"/>
        </w:rPr>
        <w:t>a common knockout sensitivity profile for all drugs, which allowed for a comparison of their effects even when tested on two independent populations (Fig S5).</w:t>
      </w:r>
      <w:r w:rsidR="00747F20">
        <w:rPr>
          <w:color w:val="000000"/>
        </w:rPr>
        <w:t xml:space="preserve"> </w:t>
      </w:r>
      <w:r w:rsidR="00A23E4E">
        <w:rPr>
          <w:color w:val="000000"/>
        </w:rPr>
        <w:t xml:space="preserve"> </w:t>
      </w:r>
      <w:r w:rsidR="00747F20">
        <w:rPr>
          <w:color w:val="000000"/>
        </w:rPr>
        <w:t>Under</w:t>
      </w:r>
      <w:r w:rsidR="0066744C">
        <w:rPr>
          <w:color w:val="000000"/>
        </w:rPr>
        <w:t xml:space="preserve"> drugs such as camptothecin and tamoxifen, the </w:t>
      </w:r>
      <w:r w:rsidR="00BB35AC">
        <w:rPr>
          <w:color w:val="000000"/>
        </w:rPr>
        <w:t>MAT</w:t>
      </w:r>
      <w:r w:rsidR="00BB35AC" w:rsidRPr="00BB35AC">
        <w:rPr>
          <w:b/>
          <w:color w:val="000000"/>
        </w:rPr>
        <w:t>a</w:t>
      </w:r>
      <w:r w:rsidR="00BB35AC">
        <w:rPr>
          <w:color w:val="000000"/>
        </w:rPr>
        <w:t xml:space="preserve"> and MAT</w:t>
      </w:r>
      <w:r w:rsidR="00BB35AC" w:rsidRPr="00233F15">
        <w:rPr>
          <w:rFonts w:eastAsia="Calibri"/>
          <w:b/>
          <w:color w:val="000000"/>
          <w:lang w:val="el-GR"/>
        </w:rPr>
        <w:t>α</w:t>
      </w:r>
      <w:r w:rsidR="00BB35AC">
        <w:rPr>
          <w:color w:val="000000"/>
        </w:rPr>
        <w:t xml:space="preserve"> populations </w:t>
      </w:r>
      <w:r w:rsidR="001725B0">
        <w:rPr>
          <w:color w:val="000000"/>
        </w:rPr>
        <w:t>had</w:t>
      </w:r>
      <w:r w:rsidR="00BB35AC">
        <w:rPr>
          <w:color w:val="000000"/>
        </w:rPr>
        <w:t xml:space="preserve"> </w:t>
      </w:r>
      <w:r w:rsidR="0066744C">
        <w:rPr>
          <w:color w:val="000000"/>
        </w:rPr>
        <w:t>strikingly similar profile</w:t>
      </w:r>
      <w:r w:rsidR="00BB35AC">
        <w:rPr>
          <w:color w:val="000000"/>
        </w:rPr>
        <w:t>s</w:t>
      </w:r>
      <w:r w:rsidR="0066744C">
        <w:rPr>
          <w:color w:val="000000"/>
        </w:rPr>
        <w:t xml:space="preserve"> (Fig. 2A), and </w:t>
      </w:r>
      <w:r w:rsidR="0066103F">
        <w:rPr>
          <w:color w:val="000000"/>
        </w:rPr>
        <w:t>h</w:t>
      </w:r>
      <w:r w:rsidR="0066744C">
        <w:rPr>
          <w:color w:val="000000"/>
        </w:rPr>
        <w:t>igh reproducibility</w:t>
      </w:r>
      <w:r w:rsidR="0066103F">
        <w:rPr>
          <w:color w:val="000000"/>
        </w:rPr>
        <w:t xml:space="preserve"> </w:t>
      </w:r>
      <w:r w:rsidR="0066744C">
        <w:rPr>
          <w:color w:val="000000"/>
        </w:rPr>
        <w:t xml:space="preserve">was </w:t>
      </w:r>
      <w:r w:rsidR="001D1289">
        <w:rPr>
          <w:color w:val="000000"/>
        </w:rPr>
        <w:t>often</w:t>
      </w:r>
      <w:r w:rsidR="0066744C">
        <w:rPr>
          <w:color w:val="000000"/>
        </w:rPr>
        <w:t xml:space="preserve"> observed </w:t>
      </w:r>
      <w:r w:rsidR="0066103F">
        <w:rPr>
          <w:color w:val="000000"/>
        </w:rPr>
        <w:t xml:space="preserve">between different populations grown in the same drug (r </w:t>
      </w:r>
      <w:r w:rsidR="008009D6" w:rsidRPr="008009D6">
        <w:rPr>
          <w:color w:val="000000"/>
        </w:rPr>
        <w:t>≥</w:t>
      </w:r>
      <w:r w:rsidR="00BE5DB2">
        <w:rPr>
          <w:color w:val="000000"/>
        </w:rPr>
        <w:t xml:space="preserve"> 0.9</w:t>
      </w:r>
      <w:r w:rsidR="00AC644E">
        <w:rPr>
          <w:color w:val="000000"/>
        </w:rPr>
        <w:t xml:space="preserve"> for 11</w:t>
      </w:r>
      <w:r w:rsidR="0066103F">
        <w:rPr>
          <w:color w:val="000000"/>
        </w:rPr>
        <w:t xml:space="preserve"> of 16 drugs, </w:t>
      </w:r>
      <w:r w:rsidR="009E2837">
        <w:rPr>
          <w:color w:val="000000"/>
        </w:rPr>
        <w:t>Fig. 2A</w:t>
      </w:r>
      <w:r w:rsidR="007C6D74">
        <w:rPr>
          <w:color w:val="000000"/>
        </w:rPr>
        <w:t xml:space="preserve">, </w:t>
      </w:r>
      <w:r w:rsidR="003730E5">
        <w:rPr>
          <w:color w:val="000000"/>
        </w:rPr>
        <w:t xml:space="preserve">Data </w:t>
      </w:r>
      <w:r w:rsidR="007E2236">
        <w:rPr>
          <w:color w:val="000000"/>
        </w:rPr>
        <w:t>S7</w:t>
      </w:r>
      <w:r w:rsidR="00B40211">
        <w:rPr>
          <w:color w:val="000000"/>
        </w:rPr>
        <w:t>)</w:t>
      </w:r>
      <w:r w:rsidR="0066103F">
        <w:rPr>
          <w:color w:val="000000"/>
        </w:rPr>
        <w:t>.</w:t>
      </w:r>
      <w:r w:rsidR="006A5B81">
        <w:rPr>
          <w:color w:val="000000"/>
        </w:rPr>
        <w:t xml:space="preserve">  </w:t>
      </w:r>
      <w:r w:rsidR="00A77B22">
        <w:rPr>
          <w:color w:val="000000"/>
        </w:rPr>
        <w:t>These profiles, however, did not make readily-apparent the main transporte</w:t>
      </w:r>
      <w:r w:rsidR="00FF1848">
        <w:rPr>
          <w:color w:val="000000"/>
        </w:rPr>
        <w:t>r</w:t>
      </w:r>
      <w:r w:rsidR="00A23E4E">
        <w:rPr>
          <w:color w:val="000000"/>
        </w:rPr>
        <w:t>s involved in each drug, nor did</w:t>
      </w:r>
      <w:r w:rsidR="00EA5AC6">
        <w:rPr>
          <w:color w:val="000000"/>
        </w:rPr>
        <w:t xml:space="preserve"> they </w:t>
      </w:r>
      <w:r w:rsidR="00E77052">
        <w:rPr>
          <w:color w:val="000000"/>
        </w:rPr>
        <w:t xml:space="preserve">directly </w:t>
      </w:r>
      <w:r w:rsidR="00EA5AC6">
        <w:rPr>
          <w:color w:val="000000"/>
        </w:rPr>
        <w:t xml:space="preserve">show </w:t>
      </w:r>
      <w:r w:rsidR="00747F20">
        <w:rPr>
          <w:color w:val="000000"/>
        </w:rPr>
        <w:t xml:space="preserve">potentially-differing </w:t>
      </w:r>
      <w:r w:rsidR="00AE6943">
        <w:rPr>
          <w:color w:val="000000"/>
        </w:rPr>
        <w:t xml:space="preserve">knockout effects in diverse genetic backgrounds.  </w:t>
      </w:r>
      <w:r w:rsidR="00FF1848">
        <w:rPr>
          <w:color w:val="000000"/>
        </w:rPr>
        <w:t>To allow for a broad ‘fi</w:t>
      </w:r>
      <w:r w:rsidR="00747F20">
        <w:rPr>
          <w:color w:val="000000"/>
        </w:rPr>
        <w:t>tness landscape’ overview and a better</w:t>
      </w:r>
      <w:r w:rsidR="00FF1848">
        <w:rPr>
          <w:color w:val="000000"/>
        </w:rPr>
        <w:t xml:space="preserve"> exploration of all possible trajectories towards a six-knoc</w:t>
      </w:r>
      <w:r w:rsidR="00747F20">
        <w:rPr>
          <w:color w:val="000000"/>
        </w:rPr>
        <w:t xml:space="preserve">kout state, we </w:t>
      </w:r>
      <w:r w:rsidR="00FF1848">
        <w:rPr>
          <w:color w:val="000000"/>
        </w:rPr>
        <w:t>developed a radial representation centered on the wildtype, with concentric extensions showing the effects of cumulative</w:t>
      </w:r>
      <w:r w:rsidR="00D741E0">
        <w:rPr>
          <w:color w:val="000000"/>
        </w:rPr>
        <w:t xml:space="preserve"> knockouts</w:t>
      </w:r>
      <w:r w:rsidR="00FF1848">
        <w:rPr>
          <w:color w:val="000000"/>
        </w:rPr>
        <w:t xml:space="preserve"> </w:t>
      </w:r>
      <w:r w:rsidR="0024468E">
        <w:rPr>
          <w:color w:val="000000"/>
          <w:lang w:val="en-CA"/>
        </w:rPr>
        <w:t>(Fig. 2C)</w:t>
      </w:r>
      <w:r w:rsidR="009510DA">
        <w:rPr>
          <w:color w:val="000000"/>
          <w:lang w:val="en-CA"/>
        </w:rPr>
        <w:t xml:space="preserve">. </w:t>
      </w:r>
      <w:r w:rsidR="00C70A5B">
        <w:rPr>
          <w:color w:val="000000"/>
          <w:lang w:val="en-CA"/>
        </w:rPr>
        <w:t xml:space="preserve">Reflecting the high profile reproducibility, these </w:t>
      </w:r>
      <w:r w:rsidR="00747F20">
        <w:rPr>
          <w:color w:val="000000"/>
          <w:lang w:val="en-CA"/>
        </w:rPr>
        <w:t xml:space="preserve">radial </w:t>
      </w:r>
      <w:r w:rsidR="00C70A5B">
        <w:rPr>
          <w:color w:val="000000"/>
          <w:lang w:val="en-CA"/>
        </w:rPr>
        <w:t xml:space="preserve">path structures were </w:t>
      </w:r>
      <w:r w:rsidR="00FF1848">
        <w:rPr>
          <w:color w:val="000000"/>
          <w:lang w:val="en-CA"/>
        </w:rPr>
        <w:t>visually</w:t>
      </w:r>
      <w:r w:rsidR="00C70A5B">
        <w:rPr>
          <w:color w:val="000000"/>
          <w:lang w:val="en-CA"/>
        </w:rPr>
        <w:t xml:space="preserve"> consistent</w:t>
      </w:r>
      <w:r w:rsidR="00C86624">
        <w:rPr>
          <w:color w:val="000000"/>
          <w:lang w:val="en-CA"/>
        </w:rPr>
        <w:t xml:space="preserve"> for </w:t>
      </w:r>
      <w:r w:rsidR="00FF1848">
        <w:rPr>
          <w:color w:val="000000"/>
          <w:lang w:val="en-CA"/>
        </w:rPr>
        <w:t xml:space="preserve">independent </w:t>
      </w:r>
      <w:r w:rsidR="00C86624">
        <w:rPr>
          <w:color w:val="000000"/>
          <w:lang w:val="en-CA"/>
        </w:rPr>
        <w:t>populations t</w:t>
      </w:r>
      <w:r w:rsidR="000E4C73">
        <w:rPr>
          <w:color w:val="000000"/>
          <w:lang w:val="en-CA"/>
        </w:rPr>
        <w:t>ested on the same compound, while</w:t>
      </w:r>
      <w:r w:rsidR="00C86624">
        <w:rPr>
          <w:color w:val="000000"/>
          <w:lang w:val="en-CA"/>
        </w:rPr>
        <w:t xml:space="preserve"> </w:t>
      </w:r>
      <w:r w:rsidR="000E4C73">
        <w:rPr>
          <w:color w:val="000000"/>
          <w:lang w:val="en-CA"/>
        </w:rPr>
        <w:t>differing</w:t>
      </w:r>
      <w:r w:rsidR="00C70A5B">
        <w:rPr>
          <w:color w:val="000000"/>
          <w:lang w:val="en-CA"/>
        </w:rPr>
        <w:t xml:space="preserve"> greatly between </w:t>
      </w:r>
      <w:r w:rsidR="00747F20">
        <w:rPr>
          <w:color w:val="000000"/>
          <w:lang w:val="en-CA"/>
        </w:rPr>
        <w:t xml:space="preserve">unrelated </w:t>
      </w:r>
      <w:r w:rsidR="00C70A5B">
        <w:rPr>
          <w:color w:val="000000"/>
          <w:lang w:val="en-CA"/>
        </w:rPr>
        <w:t>compounds</w:t>
      </w:r>
      <w:r w:rsidR="008E7060">
        <w:rPr>
          <w:color w:val="000000"/>
          <w:lang w:val="en-CA"/>
        </w:rPr>
        <w:t xml:space="preserve"> </w:t>
      </w:r>
      <w:r w:rsidR="00857C27">
        <w:rPr>
          <w:color w:val="000000"/>
          <w:lang w:val="en-CA"/>
        </w:rPr>
        <w:t xml:space="preserve">(Fig. </w:t>
      </w:r>
      <w:r w:rsidR="0024468E">
        <w:rPr>
          <w:color w:val="000000"/>
          <w:lang w:val="en-CA"/>
        </w:rPr>
        <w:t>2D</w:t>
      </w:r>
      <w:r w:rsidR="00B47D3D">
        <w:rPr>
          <w:color w:val="000000"/>
          <w:lang w:val="en-CA"/>
        </w:rPr>
        <w:t xml:space="preserve">, </w:t>
      </w:r>
      <w:r w:rsidR="007E2236">
        <w:rPr>
          <w:color w:val="000000"/>
          <w:lang w:val="en-CA"/>
        </w:rPr>
        <w:t>S7</w:t>
      </w:r>
      <w:r w:rsidR="006D71DF">
        <w:rPr>
          <w:color w:val="000000"/>
          <w:lang w:val="en-CA"/>
        </w:rPr>
        <w:t>)</w:t>
      </w:r>
      <w:r w:rsidR="00747F20">
        <w:rPr>
          <w:color w:val="000000"/>
          <w:lang w:val="en-CA"/>
        </w:rPr>
        <w:t>.</w:t>
      </w:r>
      <w:r w:rsidR="007362D3">
        <w:rPr>
          <w:color w:val="000000"/>
          <w:lang w:val="en-CA"/>
        </w:rPr>
        <w:t xml:space="preserve">  Furthermore, these radial overviews </w:t>
      </w:r>
      <w:r w:rsidR="00A23E4E">
        <w:rPr>
          <w:color w:val="000000"/>
          <w:lang w:val="en-CA"/>
        </w:rPr>
        <w:t xml:space="preserve">visually </w:t>
      </w:r>
      <w:r w:rsidR="007362D3">
        <w:rPr>
          <w:color w:val="000000"/>
          <w:lang w:val="en-CA"/>
        </w:rPr>
        <w:t>highlight</w:t>
      </w:r>
      <w:r w:rsidR="00747F20">
        <w:rPr>
          <w:color w:val="000000"/>
          <w:lang w:val="en-CA"/>
        </w:rPr>
        <w:t>ed</w:t>
      </w:r>
      <w:r w:rsidR="007362D3">
        <w:rPr>
          <w:color w:val="000000"/>
          <w:lang w:val="en-CA"/>
        </w:rPr>
        <w:t xml:space="preserve"> the main ABC transporters mediating resistance to each drug, </w:t>
      </w:r>
      <w:r w:rsidR="003710F2">
        <w:rPr>
          <w:color w:val="000000"/>
          <w:lang w:val="en-CA"/>
        </w:rPr>
        <w:t xml:space="preserve">and made apparent which multi-knockout genotypes mediated both </w:t>
      </w:r>
      <w:r w:rsidR="00012FFB">
        <w:rPr>
          <w:color w:val="000000"/>
          <w:lang w:val="en-CA"/>
        </w:rPr>
        <w:t>d</w:t>
      </w:r>
      <w:r w:rsidR="003710F2">
        <w:rPr>
          <w:color w:val="000000"/>
          <w:lang w:val="en-CA"/>
        </w:rPr>
        <w:t>rug resistance and</w:t>
      </w:r>
      <w:r w:rsidR="00012FFB">
        <w:rPr>
          <w:color w:val="000000"/>
          <w:lang w:val="en-CA"/>
        </w:rPr>
        <w:t xml:space="preserve"> sensitivity</w:t>
      </w:r>
      <w:r w:rsidR="00BE5DB2">
        <w:rPr>
          <w:color w:val="000000"/>
          <w:lang w:val="en-CA"/>
        </w:rPr>
        <w:t>.</w:t>
      </w:r>
    </w:p>
    <w:p w14:paraId="074E8F08" w14:textId="77777777" w:rsidR="00D35570" w:rsidRPr="00747F20" w:rsidRDefault="00D35570" w:rsidP="00224FCB">
      <w:pPr>
        <w:widowControl w:val="0"/>
        <w:autoSpaceDE w:val="0"/>
        <w:autoSpaceDN w:val="0"/>
        <w:adjustRightInd w:val="0"/>
        <w:jc w:val="both"/>
        <w:rPr>
          <w:color w:val="000000"/>
          <w:lang w:val="en-CA"/>
        </w:rPr>
      </w:pPr>
    </w:p>
    <w:p w14:paraId="24D06E88" w14:textId="638E5105"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0812E9">
        <w:rPr>
          <w:b/>
          <w:bCs/>
          <w:iCs/>
          <w:color w:val="000000" w:themeColor="text1"/>
        </w:rPr>
        <w:t>Reveal</w:t>
      </w:r>
      <w:r>
        <w:rPr>
          <w:b/>
          <w:bCs/>
          <w:iCs/>
          <w:color w:val="000000" w:themeColor="text1"/>
        </w:rPr>
        <w:t>s</w:t>
      </w:r>
      <w:r w:rsidR="000812E9">
        <w:rPr>
          <w:b/>
          <w:bCs/>
          <w:iCs/>
          <w:color w:val="000000" w:themeColor="text1"/>
        </w:rPr>
        <w:t xml:space="preserve"> High-Order Combinatorial </w:t>
      </w:r>
      <w:r w:rsidR="008138E2">
        <w:rPr>
          <w:b/>
          <w:bCs/>
          <w:iCs/>
          <w:color w:val="000000" w:themeColor="text1"/>
        </w:rPr>
        <w:t xml:space="preserve">Drug Resistance </w:t>
      </w:r>
      <w:r w:rsidR="000812E9" w:rsidRPr="00233F15">
        <w:rPr>
          <w:b/>
          <w:bCs/>
          <w:iCs/>
          <w:color w:val="000000" w:themeColor="text1"/>
        </w:rPr>
        <w:t>Effects</w:t>
      </w:r>
    </w:p>
    <w:p w14:paraId="73CAD8C0" w14:textId="1F64351A" w:rsidR="00AB0D18" w:rsidRDefault="00580036" w:rsidP="00580036">
      <w:pPr>
        <w:widowControl w:val="0"/>
        <w:autoSpaceDE w:val="0"/>
        <w:autoSpaceDN w:val="0"/>
        <w:adjustRightInd w:val="0"/>
        <w:ind w:firstLine="720"/>
        <w:jc w:val="both"/>
        <w:rPr>
          <w:color w:val="000000"/>
        </w:rPr>
      </w:pPr>
      <w:r>
        <w:rPr>
          <w:color w:val="000000"/>
        </w:rPr>
        <w:lastRenderedPageBreak/>
        <w:t>W</w:t>
      </w:r>
      <w:r w:rsidR="00FE3363">
        <w:rPr>
          <w:color w:val="000000"/>
        </w:rPr>
        <w:t xml:space="preserve">e </w:t>
      </w:r>
      <w:r>
        <w:rPr>
          <w:color w:val="000000"/>
        </w:rPr>
        <w:t>represented the grouped</w:t>
      </w:r>
      <w:r w:rsidR="00FE3363">
        <w:rPr>
          <w:color w:val="000000"/>
        </w:rPr>
        <w:t xml:space="preserve"> profiles </w:t>
      </w:r>
      <w:r>
        <w:rPr>
          <w:color w:val="000000"/>
        </w:rPr>
        <w:t>by</w:t>
      </w:r>
      <w:r w:rsidR="00FE3363">
        <w:rPr>
          <w:color w:val="000000"/>
        </w:rPr>
        <w:t xml:space="preserve"> a linear fitness landscape</w:t>
      </w:r>
      <w:r>
        <w:rPr>
          <w:color w:val="000000"/>
        </w:rPr>
        <w:t>,</w:t>
      </w:r>
      <w:r w:rsidR="00FE3363">
        <w:rPr>
          <w:color w:val="000000"/>
        </w:rPr>
        <w:t xml:space="preserve"> </w:t>
      </w:r>
      <w:r w:rsidR="00304AD7">
        <w:rPr>
          <w:color w:val="000000"/>
        </w:rPr>
        <w:t>which</w:t>
      </w:r>
      <w:r w:rsidR="00A806AF">
        <w:rPr>
          <w:color w:val="000000"/>
        </w:rPr>
        <w:t xml:space="preserve"> allow</w:t>
      </w:r>
      <w:r>
        <w:rPr>
          <w:color w:val="000000"/>
        </w:rPr>
        <w:t>ed a mo</w:t>
      </w:r>
      <w:r w:rsidR="00A35823">
        <w:rPr>
          <w:color w:val="000000"/>
        </w:rPr>
        <w:t>r</w:t>
      </w:r>
      <w:r>
        <w:rPr>
          <w:color w:val="000000"/>
        </w:rPr>
        <w:t>e detailed</w:t>
      </w:r>
      <w:r w:rsidR="00A806AF">
        <w:rPr>
          <w:color w:val="000000"/>
        </w:rPr>
        <w:t xml:space="preserve"> </w:t>
      </w:r>
      <w:r w:rsidR="0035716D">
        <w:rPr>
          <w:color w:val="000000"/>
        </w:rPr>
        <w:t>e</w:t>
      </w:r>
      <w:r w:rsidR="004D7BCF">
        <w:rPr>
          <w:color w:val="000000"/>
        </w:rPr>
        <w:t>valua</w:t>
      </w:r>
      <w:r w:rsidR="00EA4B70">
        <w:rPr>
          <w:color w:val="000000"/>
        </w:rPr>
        <w:t>tion</w:t>
      </w:r>
      <w:r w:rsidR="00A806AF">
        <w:rPr>
          <w:color w:val="000000"/>
        </w:rPr>
        <w:t xml:space="preserve"> of transporter knockout effects in the context of any other </w:t>
      </w:r>
      <w:r w:rsidR="00C143A9">
        <w:rPr>
          <w:color w:val="000000"/>
        </w:rPr>
        <w:t xml:space="preserve">32 </w:t>
      </w:r>
      <w:r w:rsidR="00A806AF">
        <w:rPr>
          <w:color w:val="000000"/>
        </w:rPr>
        <w:t>knockout combination</w:t>
      </w:r>
      <w:r w:rsidR="00C143A9">
        <w:rPr>
          <w:color w:val="000000"/>
        </w:rPr>
        <w:t>s</w:t>
      </w:r>
      <w:r w:rsidR="00A806AF">
        <w:rPr>
          <w:color w:val="000000"/>
        </w:rPr>
        <w:t xml:space="preserve"> (Fig. </w:t>
      </w:r>
      <w:r w:rsidR="00455C5E">
        <w:rPr>
          <w:color w:val="000000"/>
        </w:rPr>
        <w:t>3A</w:t>
      </w:r>
      <w:r w:rsidR="00A806AF">
        <w:rPr>
          <w:color w:val="000000"/>
        </w:rPr>
        <w:t xml:space="preserve">).  </w:t>
      </w:r>
      <w:r w:rsidR="00C8180C">
        <w:rPr>
          <w:color w:val="000000"/>
        </w:rPr>
        <w:t>W</w:t>
      </w:r>
      <w:r w:rsidR="008345B8">
        <w:rPr>
          <w:color w:val="000000"/>
        </w:rPr>
        <w:t>e</w:t>
      </w:r>
      <w:r w:rsidR="00A806AF">
        <w:rPr>
          <w:color w:val="000000"/>
        </w:rPr>
        <w:t xml:space="preserve"> evaluated </w:t>
      </w:r>
      <w:r w:rsidR="008345B8">
        <w:rPr>
          <w:color w:val="000000"/>
        </w:rPr>
        <w:t xml:space="preserve">the </w:t>
      </w:r>
      <w:r w:rsidR="00A806AF">
        <w:rPr>
          <w:color w:val="000000"/>
        </w:rPr>
        <w:t xml:space="preserve">ability </w:t>
      </w:r>
      <w:r>
        <w:rPr>
          <w:color w:val="000000"/>
        </w:rPr>
        <w:t>of these fitness landsc</w:t>
      </w:r>
      <w:r w:rsidR="00A35823">
        <w:rPr>
          <w:color w:val="000000"/>
        </w:rPr>
        <w:t>a</w:t>
      </w:r>
      <w:r>
        <w:rPr>
          <w:color w:val="000000"/>
        </w:rPr>
        <w:t>pes</w:t>
      </w:r>
      <w:r w:rsidR="008345B8">
        <w:rPr>
          <w:color w:val="000000"/>
        </w:rPr>
        <w:t xml:space="preserve"> </w:t>
      </w:r>
      <w:r w:rsidR="00A806AF">
        <w:rPr>
          <w:color w:val="000000"/>
        </w:rPr>
        <w:t>to reproducibly capture previously-known surprising multi-knockout traits</w:t>
      </w:r>
      <w:r>
        <w:rPr>
          <w:color w:val="000000"/>
        </w:rPr>
        <w:t>.</w:t>
      </w:r>
      <w:r w:rsidR="00A806AF">
        <w:rPr>
          <w:color w:val="000000"/>
        </w:rPr>
        <w:t xml:space="preserve"> </w:t>
      </w:r>
      <w:r>
        <w:rPr>
          <w:color w:val="000000"/>
        </w:rPr>
        <w:t xml:space="preserve"> </w:t>
      </w:r>
      <w:r w:rsidR="00962F43">
        <w:rPr>
          <w:color w:val="000000"/>
        </w:rPr>
        <w:t>Specifically, w</w:t>
      </w:r>
      <w:r w:rsidR="00A806AF">
        <w:rPr>
          <w:color w:val="000000"/>
        </w:rPr>
        <w:t xml:space="preserve">e </w:t>
      </w:r>
      <w:r w:rsidR="00962F43">
        <w:rPr>
          <w:color w:val="000000"/>
        </w:rPr>
        <w:t>investigate</w:t>
      </w:r>
      <w:r w:rsidR="008345B8">
        <w:rPr>
          <w:color w:val="000000"/>
        </w:rPr>
        <w:t>d</w:t>
      </w:r>
      <w:r w:rsidR="00962F43">
        <w:rPr>
          <w:color w:val="000000"/>
        </w:rPr>
        <w:t xml:space="preserve"> </w:t>
      </w:r>
      <w:r w:rsidR="007240D2">
        <w:rPr>
          <w:color w:val="000000"/>
        </w:rPr>
        <w:t>the</w:t>
      </w:r>
      <w:r w:rsidR="008345B8">
        <w:rPr>
          <w:color w:val="000000"/>
        </w:rPr>
        <w:t xml:space="preserve"> </w:t>
      </w:r>
      <w:r w:rsidR="00962F43">
        <w:rPr>
          <w:color w:val="000000"/>
        </w:rPr>
        <w:t>previously-reported</w:t>
      </w:r>
      <w:r w:rsidR="00A806AF">
        <w:rPr>
          <w:color w:val="000000"/>
        </w:rPr>
        <w:t xml:space="preserve"> </w:t>
      </w:r>
      <w:r w:rsidR="00A806AF" w:rsidRPr="00084C6E">
        <w:rPr>
          <w:i/>
          <w:color w:val="000000"/>
        </w:rPr>
        <w:t>SNQ2</w:t>
      </w:r>
      <w:r w:rsidR="00A806AF">
        <w:rPr>
          <w:color w:val="000000"/>
        </w:rPr>
        <w:t xml:space="preserve">-mediated benomyl sensitivity, and </w:t>
      </w:r>
      <w:r w:rsidR="00A806AF" w:rsidRPr="00233F15">
        <w:rPr>
          <w:color w:val="000000"/>
        </w:rPr>
        <w:t xml:space="preserve">‘compensatory activation’ of Snq2 </w:t>
      </w:r>
      <w:r w:rsidR="00A35823">
        <w:rPr>
          <w:color w:val="000000"/>
        </w:rPr>
        <w:t>when</w:t>
      </w:r>
      <w:r w:rsidR="00A806AF" w:rsidRPr="00233F15">
        <w:rPr>
          <w:color w:val="000000"/>
        </w:rPr>
        <w:t xml:space="preserve"> </w:t>
      </w:r>
      <w:r w:rsidR="00A806AF" w:rsidRPr="004E4A74">
        <w:rPr>
          <w:i/>
          <w:color w:val="000000"/>
        </w:rPr>
        <w:t>PDR5</w:t>
      </w:r>
      <w:r w:rsidR="00A806AF" w:rsidRPr="00233F15">
        <w:rPr>
          <w:color w:val="000000"/>
        </w:rPr>
        <w:t xml:space="preserve"> and</w:t>
      </w:r>
      <w:r w:rsidR="00A35823">
        <w:rPr>
          <w:color w:val="000000"/>
        </w:rPr>
        <w:t>/or</w:t>
      </w:r>
      <w:r w:rsidR="00A806AF" w:rsidRPr="00233F15">
        <w:rPr>
          <w:color w:val="000000"/>
        </w:rPr>
        <w:t xml:space="preserve"> </w:t>
      </w:r>
      <w:r w:rsidR="00A806AF" w:rsidRPr="004E4A74">
        <w:rPr>
          <w:i/>
          <w:color w:val="000000"/>
        </w:rPr>
        <w:t>YOR1</w:t>
      </w:r>
      <w:r w:rsidR="00A35823">
        <w:rPr>
          <w:i/>
          <w:color w:val="000000"/>
        </w:rPr>
        <w:t xml:space="preserve"> </w:t>
      </w:r>
      <w:r w:rsidR="00A35823" w:rsidRPr="00A35823">
        <w:rPr>
          <w:color w:val="000000"/>
        </w:rPr>
        <w:t>are disrupted</w:t>
      </w:r>
      <w:r w:rsidR="008345B8">
        <w:rPr>
          <w:i/>
          <w:color w:val="000000"/>
        </w:rPr>
        <w:fldChar w:fldCharType="begin" w:fldLock="1"/>
      </w:r>
      <w:r w:rsidR="002D2425">
        <w:rPr>
          <w:i/>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"&lt;sup&gt;31&lt;/sup&gt;", "plainTextFormattedCitation" : "31", "previouslyFormattedCitation" : "&lt;sup&gt;30&lt;/sup&gt;" }, "properties" : { "noteIndex" : 0 }, "schema" : "https://github.com/citation-style-language/schema/raw/master/csl-citation.json" }</w:instrText>
      </w:r>
      <w:r w:rsidR="008345B8">
        <w:rPr>
          <w:i/>
          <w:color w:val="000000"/>
        </w:rPr>
        <w:fldChar w:fldCharType="separate"/>
      </w:r>
      <w:r w:rsidR="002D2425" w:rsidRPr="002D2425">
        <w:rPr>
          <w:noProof/>
          <w:color w:val="000000"/>
          <w:vertAlign w:val="superscript"/>
        </w:rPr>
        <w:t>31</w:t>
      </w:r>
      <w:r w:rsidR="008345B8">
        <w:rPr>
          <w:i/>
          <w:color w:val="000000"/>
        </w:rPr>
        <w:fldChar w:fldCharType="end"/>
      </w:r>
      <w:r w:rsidR="00A806AF" w:rsidRPr="00233F15">
        <w:rPr>
          <w:color w:val="000000"/>
        </w:rPr>
        <w:t xml:space="preserve">.  </w:t>
      </w:r>
      <w:r w:rsidR="00A806AF">
        <w:rPr>
          <w:color w:val="000000"/>
        </w:rPr>
        <w:t>In both the MAT</w:t>
      </w:r>
      <w:r w:rsidR="00A806AF" w:rsidRPr="008A0D82">
        <w:rPr>
          <w:b/>
          <w:color w:val="000000"/>
        </w:rPr>
        <w:t>a</w:t>
      </w:r>
      <w:r w:rsidR="00A806AF">
        <w:rPr>
          <w:color w:val="000000"/>
        </w:rPr>
        <w:t xml:space="preserve"> and MAT</w:t>
      </w:r>
      <w:r w:rsidR="00A806AF" w:rsidRPr="004676F2">
        <w:rPr>
          <w:b/>
          <w:color w:val="000000"/>
          <w:lang w:val="el-GR"/>
        </w:rPr>
        <w:t>α</w:t>
      </w:r>
      <w:r w:rsidR="00A806AF" w:rsidRPr="00E56441">
        <w:rPr>
          <w:color w:val="000000"/>
        </w:rPr>
        <w:t xml:space="preserve"> </w:t>
      </w:r>
      <w:r w:rsidR="00A806AF">
        <w:rPr>
          <w:color w:val="000000"/>
        </w:rPr>
        <w:t xml:space="preserve">pools, we </w:t>
      </w:r>
      <w:r w:rsidR="00900935">
        <w:rPr>
          <w:color w:val="000000"/>
        </w:rPr>
        <w:t>confidently</w:t>
      </w:r>
      <w:r w:rsidR="00DB443E">
        <w:rPr>
          <w:color w:val="000000"/>
        </w:rPr>
        <w:t xml:space="preserve"> </w:t>
      </w:r>
      <w:r w:rsidR="00A806AF">
        <w:rPr>
          <w:color w:val="000000"/>
        </w:rPr>
        <w:t xml:space="preserve">recapitulated the </w:t>
      </w:r>
      <w:r w:rsidR="00A806AF" w:rsidRPr="00E56441">
        <w:rPr>
          <w:i/>
          <w:color w:val="000000"/>
        </w:rPr>
        <w:t>snq2∆</w:t>
      </w:r>
      <w:r w:rsidR="00A806AF">
        <w:rPr>
          <w:color w:val="000000"/>
        </w:rPr>
        <w:t xml:space="preserve"> sensitivity (</w:t>
      </w:r>
      <w:r w:rsidR="00B47D3D">
        <w:rPr>
          <w:color w:val="000000"/>
        </w:rPr>
        <w:t xml:space="preserve">Fig. 3A, </w:t>
      </w:r>
      <w:r w:rsidR="007E2236">
        <w:rPr>
          <w:color w:val="000000"/>
        </w:rPr>
        <w:t>S8</w:t>
      </w:r>
      <w:r w:rsidR="00DB443E">
        <w:rPr>
          <w:color w:val="000000"/>
        </w:rPr>
        <w:t xml:space="preserve">, </w:t>
      </w:r>
      <w:commentRangeStart w:id="568"/>
      <w:r w:rsidR="00A806AF" w:rsidRPr="00AC7F48">
        <w:rPr>
          <w:i/>
          <w:color w:val="000000"/>
        </w:rPr>
        <w:t>p</w:t>
      </w:r>
      <w:r w:rsidR="0074288E">
        <w:rPr>
          <w:color w:val="000000"/>
        </w:rPr>
        <w:t xml:space="preserve"> =</w:t>
      </w:r>
      <w:r w:rsidR="00DB443E">
        <w:rPr>
          <w:color w:val="000000"/>
        </w:rPr>
        <w:t xml:space="preserve"> </w:t>
      </w:r>
      <w:r w:rsidR="0044456F">
        <w:rPr>
          <w:color w:val="000000"/>
        </w:rPr>
        <w:t>9.2e-24 MAT</w:t>
      </w:r>
      <w:r w:rsidR="0044456F" w:rsidRPr="008A0D82">
        <w:rPr>
          <w:b/>
          <w:color w:val="000000"/>
        </w:rPr>
        <w:t>a</w:t>
      </w:r>
      <w:r w:rsidR="0044456F">
        <w:rPr>
          <w:color w:val="000000"/>
        </w:rPr>
        <w:t>, 6.3e-44 MAT</w:t>
      </w:r>
      <w:r w:rsidR="0044456F" w:rsidRPr="004676F2">
        <w:rPr>
          <w:b/>
          <w:color w:val="000000"/>
          <w:lang w:val="el-GR"/>
        </w:rPr>
        <w:t>α</w:t>
      </w:r>
      <w:r w:rsidR="00A806AF">
        <w:rPr>
          <w:color w:val="000000"/>
        </w:rPr>
        <w:t>; Wilcoxon rank sum test</w:t>
      </w:r>
      <w:commentRangeEnd w:id="568"/>
      <w:r w:rsidR="00A35823">
        <w:rPr>
          <w:rStyle w:val="CommentReference"/>
          <w:rFonts w:asciiTheme="minorHAnsi" w:hAnsiTheme="minorHAnsi" w:cstheme="minorBidi"/>
        </w:rPr>
        <w:commentReference w:id="568"/>
      </w:r>
      <w:r w:rsidR="00A806AF" w:rsidRPr="00E56441">
        <w:rPr>
          <w:color w:val="000000"/>
        </w:rPr>
        <w:t>)</w:t>
      </w:r>
      <w:r w:rsidR="00A806AF">
        <w:rPr>
          <w:color w:val="000000"/>
        </w:rPr>
        <w:t xml:space="preserve">, and consistent with compensatory activation, we found the </w:t>
      </w:r>
      <w:r w:rsidR="00A806AF">
        <w:rPr>
          <w:i/>
          <w:color w:val="000000"/>
        </w:rPr>
        <w:t>pdr5∆</w:t>
      </w:r>
      <w:r w:rsidR="00A806AF">
        <w:rPr>
          <w:color w:val="000000"/>
        </w:rPr>
        <w:t xml:space="preserve"> and </w:t>
      </w:r>
      <w:r w:rsidR="00A806AF">
        <w:rPr>
          <w:i/>
          <w:color w:val="000000"/>
        </w:rPr>
        <w:t xml:space="preserve">pdr5∆yor1∆ </w:t>
      </w:r>
      <w:r w:rsidR="00A806AF">
        <w:rPr>
          <w:color w:val="000000"/>
        </w:rPr>
        <w:t>strains to exhibit increased resistance compared to the wild type (</w:t>
      </w:r>
      <w:r w:rsidR="00B47D3D">
        <w:rPr>
          <w:color w:val="000000"/>
        </w:rPr>
        <w:t xml:space="preserve">Fig. 3A, </w:t>
      </w:r>
      <w:r w:rsidR="007E2236">
        <w:rPr>
          <w:color w:val="000000"/>
        </w:rPr>
        <w:t>S8</w:t>
      </w:r>
      <w:r w:rsidR="00F63EE9">
        <w:rPr>
          <w:color w:val="000000"/>
        </w:rPr>
        <w:t xml:space="preserve">,  </w:t>
      </w:r>
      <w:r w:rsidR="00D7662C" w:rsidRPr="00AC7F48">
        <w:rPr>
          <w:i/>
          <w:color w:val="000000"/>
        </w:rPr>
        <w:t>p</w:t>
      </w:r>
      <w:r w:rsidR="00D7662C">
        <w:rPr>
          <w:color w:val="000000"/>
        </w:rPr>
        <w:t xml:space="preserve"> = 3.8e-33 MAT</w:t>
      </w:r>
      <w:r w:rsidR="00D7662C" w:rsidRPr="008A0D82">
        <w:rPr>
          <w:b/>
          <w:color w:val="000000"/>
        </w:rPr>
        <w:t>a</w:t>
      </w:r>
      <w:r w:rsidR="00D7662C">
        <w:rPr>
          <w:color w:val="000000"/>
        </w:rPr>
        <w:t>, 4.0e-54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w:t>
      </w:r>
      <w:r w:rsidR="00D7662C" w:rsidRPr="00D7662C">
        <w:rPr>
          <w:color w:val="000000"/>
        </w:rPr>
        <w:t xml:space="preserve"> and </w:t>
      </w:r>
      <w:r w:rsidR="00D7662C" w:rsidRPr="00AC7F48">
        <w:rPr>
          <w:i/>
          <w:color w:val="000000"/>
        </w:rPr>
        <w:t>p</w:t>
      </w:r>
      <w:r w:rsidR="00D7662C">
        <w:rPr>
          <w:color w:val="000000"/>
        </w:rPr>
        <w:t xml:space="preserve"> = 2.0e-32 MAT</w:t>
      </w:r>
      <w:r w:rsidR="00D7662C" w:rsidRPr="008A0D82">
        <w:rPr>
          <w:b/>
          <w:color w:val="000000"/>
        </w:rPr>
        <w:t>a</w:t>
      </w:r>
      <w:r w:rsidR="00D7662C">
        <w:rPr>
          <w:color w:val="000000"/>
        </w:rPr>
        <w:t>, 1.4e-53 MAT</w:t>
      </w:r>
      <w:r w:rsidR="00D7662C" w:rsidRPr="004676F2">
        <w:rPr>
          <w:b/>
          <w:color w:val="000000"/>
          <w:lang w:val="el-GR"/>
        </w:rPr>
        <w:t>α</w:t>
      </w:r>
      <w:r w:rsidR="00D7662C" w:rsidRPr="00D7662C">
        <w:rPr>
          <w:b/>
          <w:color w:val="000000"/>
        </w:rPr>
        <w:t xml:space="preserve"> </w:t>
      </w:r>
      <w:r w:rsidR="00D7662C" w:rsidRPr="00D7662C">
        <w:rPr>
          <w:color w:val="000000"/>
        </w:rPr>
        <w:t xml:space="preserve">for </w:t>
      </w:r>
      <w:r w:rsidR="00D7662C" w:rsidRPr="00D7662C">
        <w:rPr>
          <w:i/>
          <w:color w:val="000000"/>
        </w:rPr>
        <w:t>pdr5∆yor1∆</w:t>
      </w:r>
      <w:r w:rsidR="00A806AF">
        <w:rPr>
          <w:color w:val="000000"/>
        </w:rPr>
        <w:t xml:space="preserve">). </w:t>
      </w:r>
      <w:r w:rsidR="00962F43">
        <w:rPr>
          <w:color w:val="000000"/>
        </w:rPr>
        <w:t xml:space="preserve"> </w:t>
      </w:r>
      <w:r w:rsidR="00AB0D18">
        <w:rPr>
          <w:color w:val="000000"/>
        </w:rPr>
        <w:t xml:space="preserve">Additionally, this map revealed that </w:t>
      </w:r>
      <w:r w:rsidR="00AB0D18" w:rsidRPr="00233F15">
        <w:rPr>
          <w:color w:val="000000"/>
        </w:rPr>
        <w:t xml:space="preserve">the effects of </w:t>
      </w:r>
      <w:r w:rsidR="00AB0D18" w:rsidRPr="00233F15">
        <w:rPr>
          <w:i/>
          <w:color w:val="000000"/>
        </w:rPr>
        <w:t>yor1∆</w:t>
      </w:r>
      <w:r w:rsidR="00AB0D18" w:rsidRPr="00233F15">
        <w:rPr>
          <w:color w:val="000000"/>
        </w:rPr>
        <w:t xml:space="preserve"> w</w:t>
      </w:r>
      <w:r w:rsidR="004D6E2A">
        <w:rPr>
          <w:color w:val="000000"/>
        </w:rPr>
        <w:t>ere background</w:t>
      </w:r>
      <w:r w:rsidR="00AB0D18" w:rsidRPr="00233F15">
        <w:rPr>
          <w:color w:val="000000"/>
        </w:rPr>
        <w:t xml:space="preserve"> depen</w:t>
      </w:r>
      <w:r w:rsidR="00AB0D18">
        <w:rPr>
          <w:color w:val="000000"/>
        </w:rPr>
        <w:t>dent –</w:t>
      </w:r>
      <w:r w:rsidR="00AB0D18" w:rsidRPr="00233F15">
        <w:rPr>
          <w:color w:val="000000"/>
        </w:rPr>
        <w:t xml:space="preserve"> </w:t>
      </w:r>
      <w:r w:rsidR="00AB0D18" w:rsidRPr="00233F15">
        <w:rPr>
          <w:i/>
          <w:color w:val="000000"/>
        </w:rPr>
        <w:t>yor1∆</w:t>
      </w:r>
      <w:r w:rsidR="00AB0D18" w:rsidRPr="00233F15">
        <w:rPr>
          <w:color w:val="000000"/>
        </w:rPr>
        <w:t xml:space="preserve"> </w:t>
      </w:r>
      <w:r w:rsidR="00AB0D18">
        <w:rPr>
          <w:color w:val="000000"/>
        </w:rPr>
        <w:t>was not found</w:t>
      </w:r>
      <w:r w:rsidR="00AB0D18" w:rsidRPr="00233F15">
        <w:rPr>
          <w:color w:val="000000"/>
        </w:rPr>
        <w:t xml:space="preserve"> to h</w:t>
      </w:r>
      <w:r w:rsidR="00AB0D18">
        <w:rPr>
          <w:color w:val="000000"/>
        </w:rPr>
        <w:t>ave a</w:t>
      </w:r>
      <w:r w:rsidR="00AB0D18" w:rsidRPr="00233F15">
        <w:rPr>
          <w:color w:val="000000"/>
        </w:rPr>
        <w:t xml:space="preserve"> significant effect</w:t>
      </w:r>
      <w:r w:rsidR="00AB0D18">
        <w:rPr>
          <w:color w:val="000000"/>
        </w:rPr>
        <w:t xml:space="preserve"> relative to the six-gene wildtype group (</w:t>
      </w:r>
      <w:r w:rsidR="00AB0D18" w:rsidRPr="00AC7F48">
        <w:rPr>
          <w:i/>
          <w:color w:val="000000"/>
        </w:rPr>
        <w:t>p</w:t>
      </w:r>
      <w:r w:rsidR="00AB0D18">
        <w:rPr>
          <w:color w:val="000000"/>
        </w:rPr>
        <w:t xml:space="preserve"> </w:t>
      </w:r>
      <w:r w:rsidR="00E63716">
        <w:rPr>
          <w:color w:val="000000"/>
        </w:rPr>
        <w:t xml:space="preserve">= 0.69 </w:t>
      </w:r>
      <w:r w:rsidR="00AB0D18">
        <w:rPr>
          <w:color w:val="000000"/>
        </w:rPr>
        <w:t xml:space="preserve"> MAT</w:t>
      </w:r>
      <w:r w:rsidR="00AB0D18" w:rsidRPr="00443A9F">
        <w:rPr>
          <w:b/>
          <w:color w:val="000000"/>
        </w:rPr>
        <w:t>a</w:t>
      </w:r>
      <w:r w:rsidR="00AB0D18">
        <w:rPr>
          <w:color w:val="000000"/>
        </w:rPr>
        <w:t xml:space="preserve">, </w:t>
      </w:r>
      <w:r w:rsidR="00AB0D18" w:rsidRPr="00AC7F48">
        <w:rPr>
          <w:i/>
          <w:color w:val="000000"/>
        </w:rPr>
        <w:t>p</w:t>
      </w:r>
      <w:r w:rsidR="00E63716">
        <w:rPr>
          <w:color w:val="000000"/>
        </w:rPr>
        <w:t xml:space="preserve"> = 0.33</w:t>
      </w:r>
      <w:r w:rsidR="00AB0D18">
        <w:rPr>
          <w:color w:val="000000"/>
        </w:rPr>
        <w:t xml:space="preserve"> MAT</w:t>
      </w:r>
      <w:r w:rsidR="00AB0D18" w:rsidRPr="004676F2">
        <w:rPr>
          <w:b/>
          <w:color w:val="000000"/>
          <w:lang w:val="el-GR"/>
        </w:rPr>
        <w:t>α</w:t>
      </w:r>
      <w:r w:rsidR="00AB0D18">
        <w:rPr>
          <w:color w:val="000000"/>
        </w:rPr>
        <w:t>)</w:t>
      </w:r>
      <w:r w:rsidR="00AB0D18" w:rsidRPr="00233F15">
        <w:rPr>
          <w:color w:val="000000"/>
        </w:rPr>
        <w:t xml:space="preserve">, to increase fitness relative to </w:t>
      </w:r>
      <w:r w:rsidR="00AB0D18" w:rsidRPr="00233F15">
        <w:rPr>
          <w:i/>
          <w:color w:val="000000"/>
        </w:rPr>
        <w:t>pdr5∆</w:t>
      </w:r>
      <w:r w:rsidR="00AB0D18" w:rsidRPr="00233F15">
        <w:rPr>
          <w:color w:val="000000"/>
        </w:rPr>
        <w:t xml:space="preserve"> as </w:t>
      </w:r>
      <w:r w:rsidR="00AB0D18" w:rsidRPr="00233F15">
        <w:rPr>
          <w:i/>
          <w:color w:val="000000"/>
        </w:rPr>
        <w:t>yor1∆pdr5∆</w:t>
      </w:r>
      <w:r w:rsidR="00AB0D18">
        <w:rPr>
          <w:i/>
          <w:color w:val="000000"/>
        </w:rPr>
        <w:t xml:space="preserve"> </w:t>
      </w:r>
      <w:r w:rsidR="00AB0D18">
        <w:rPr>
          <w:color w:val="000000"/>
        </w:rPr>
        <w:t>(</w:t>
      </w:r>
      <w:r w:rsidR="00E63716" w:rsidRPr="00AC7F48">
        <w:rPr>
          <w:i/>
          <w:color w:val="000000"/>
        </w:rPr>
        <w:t>p</w:t>
      </w:r>
      <w:r w:rsidR="00E63716">
        <w:rPr>
          <w:color w:val="000000"/>
        </w:rPr>
        <w:t xml:space="preserve"> = 2.0e</w:t>
      </w:r>
      <w:r w:rsidR="00E63716" w:rsidRPr="00E63716">
        <w:rPr>
          <w:color w:val="000000"/>
        </w:rPr>
        <w:t>-32</w:t>
      </w:r>
      <w:r w:rsidR="00E63716">
        <w:rPr>
          <w:color w:val="000000"/>
        </w:rPr>
        <w:t xml:space="preserve">  MAT</w:t>
      </w:r>
      <w:r w:rsidR="00E63716" w:rsidRPr="00443A9F">
        <w:rPr>
          <w:b/>
          <w:color w:val="000000"/>
        </w:rPr>
        <w:t>a</w:t>
      </w:r>
      <w:r w:rsidR="00E63716">
        <w:rPr>
          <w:color w:val="000000"/>
        </w:rPr>
        <w:t xml:space="preserve">, </w:t>
      </w:r>
      <w:r w:rsidR="00E63716" w:rsidRPr="00AC7F48">
        <w:rPr>
          <w:i/>
          <w:color w:val="000000"/>
        </w:rPr>
        <w:t>p</w:t>
      </w:r>
      <w:r w:rsidR="00E63716">
        <w:rPr>
          <w:color w:val="000000"/>
        </w:rPr>
        <w:t xml:space="preserve"> = </w:t>
      </w:r>
      <w:r w:rsidR="00E63716" w:rsidRPr="00E63716">
        <w:rPr>
          <w:color w:val="000000"/>
        </w:rPr>
        <w:t>1.57e-37</w:t>
      </w:r>
      <w:r w:rsidR="00E63716">
        <w:rPr>
          <w:color w:val="000000"/>
        </w:rPr>
        <w:t xml:space="preserve"> MAT</w:t>
      </w:r>
      <w:r w:rsidR="00E63716" w:rsidRPr="004676F2">
        <w:rPr>
          <w:b/>
          <w:color w:val="000000"/>
          <w:lang w:val="el-GR"/>
        </w:rPr>
        <w:t>α</w:t>
      </w:r>
      <w:r w:rsidR="00AB0D18">
        <w:rPr>
          <w:color w:val="000000"/>
        </w:rPr>
        <w:t>)</w:t>
      </w:r>
      <w:r w:rsidR="00AB0D18" w:rsidRPr="00233F15">
        <w:rPr>
          <w:color w:val="000000"/>
        </w:rPr>
        <w:t xml:space="preserve">, and to decrease fitness relative to </w:t>
      </w:r>
      <w:r w:rsidR="00AB0D18" w:rsidRPr="00233F15">
        <w:rPr>
          <w:i/>
          <w:color w:val="000000"/>
        </w:rPr>
        <w:t>snq2∆</w:t>
      </w:r>
      <w:r w:rsidR="00AB0D18" w:rsidRPr="00233F15">
        <w:rPr>
          <w:color w:val="000000"/>
        </w:rPr>
        <w:t xml:space="preserve"> as </w:t>
      </w:r>
      <w:r w:rsidR="00AB0D18" w:rsidRPr="00233F15">
        <w:rPr>
          <w:i/>
          <w:color w:val="000000"/>
        </w:rPr>
        <w:t xml:space="preserve">yor1∆snq2∆ </w:t>
      </w:r>
      <w:r w:rsidR="00AB0D18">
        <w:rPr>
          <w:color w:val="000000"/>
        </w:rPr>
        <w:t>(</w:t>
      </w:r>
      <w:r w:rsidR="00AB0D18" w:rsidRPr="00AC7F48">
        <w:rPr>
          <w:i/>
          <w:color w:val="000000"/>
        </w:rPr>
        <w:t>p</w:t>
      </w:r>
      <w:r w:rsidR="00BF77BD">
        <w:rPr>
          <w:color w:val="000000"/>
        </w:rPr>
        <w:t xml:space="preserve"> = 2.6e-09</w:t>
      </w:r>
      <w:r w:rsidR="00AB0D18">
        <w:rPr>
          <w:color w:val="000000"/>
        </w:rPr>
        <w:t xml:space="preserve"> in MAT</w:t>
      </w:r>
      <w:r w:rsidR="00AB0D18" w:rsidRPr="00443A9F">
        <w:rPr>
          <w:b/>
          <w:color w:val="000000"/>
        </w:rPr>
        <w:t>a</w:t>
      </w:r>
      <w:r w:rsidR="00AB0D18">
        <w:rPr>
          <w:color w:val="000000"/>
        </w:rPr>
        <w:t xml:space="preserve"> and </w:t>
      </w:r>
      <w:r w:rsidR="00AB0D18" w:rsidRPr="00AC7F48">
        <w:rPr>
          <w:i/>
          <w:color w:val="000000"/>
        </w:rPr>
        <w:t>p</w:t>
      </w:r>
      <w:r w:rsidR="00BF77BD">
        <w:rPr>
          <w:color w:val="000000"/>
        </w:rPr>
        <w:t xml:space="preserve"> = 1.3e-05</w:t>
      </w:r>
      <w:r w:rsidR="00AB0D18">
        <w:rPr>
          <w:color w:val="000000"/>
        </w:rPr>
        <w:t xml:space="preserve"> in MAT</w:t>
      </w:r>
      <w:r w:rsidR="00AB0D18" w:rsidRPr="004676F2">
        <w:rPr>
          <w:b/>
          <w:color w:val="000000"/>
          <w:lang w:val="el-GR"/>
        </w:rPr>
        <w:t>α</w:t>
      </w:r>
      <w:r w:rsidR="00AB0D18">
        <w:rPr>
          <w:color w:val="000000"/>
        </w:rPr>
        <w:t xml:space="preserve">; Fig. </w:t>
      </w:r>
      <w:r w:rsidR="00B47D3D">
        <w:rPr>
          <w:color w:val="000000"/>
        </w:rPr>
        <w:t>3A</w:t>
      </w:r>
      <w:r w:rsidR="00BE4EA6">
        <w:rPr>
          <w:color w:val="000000"/>
        </w:rPr>
        <w:t xml:space="preserve">, </w:t>
      </w:r>
      <w:r w:rsidR="007E2236">
        <w:rPr>
          <w:color w:val="000000"/>
        </w:rPr>
        <w:t>S8</w:t>
      </w:r>
      <w:r w:rsidR="00AB0D18" w:rsidRPr="00233F15">
        <w:rPr>
          <w:color w:val="000000"/>
        </w:rPr>
        <w:t xml:space="preserve">).  </w:t>
      </w:r>
      <w:commentRangeStart w:id="569"/>
      <w:r w:rsidR="00AB0D18">
        <w:rPr>
          <w:color w:val="000000"/>
        </w:rPr>
        <w:t>The</w:t>
      </w:r>
      <w:r w:rsidR="00AB0D18" w:rsidRPr="00233F15">
        <w:rPr>
          <w:color w:val="000000"/>
        </w:rPr>
        <w:t xml:space="preserve"> </w:t>
      </w:r>
      <w:r w:rsidR="00AB0D18" w:rsidRPr="00233F15">
        <w:rPr>
          <w:i/>
          <w:color w:val="000000"/>
        </w:rPr>
        <w:t xml:space="preserve">yor1∆snq2∆ </w:t>
      </w:r>
      <w:r w:rsidR="00AB0D18" w:rsidRPr="00233F15">
        <w:rPr>
          <w:color w:val="000000"/>
        </w:rPr>
        <w:t>phenotype is novel and suggests</w:t>
      </w:r>
      <w:r w:rsidR="00AB0D18">
        <w:rPr>
          <w:color w:val="000000"/>
        </w:rPr>
        <w:t xml:space="preserve"> that Yor1 can</w:t>
      </w:r>
      <w:r w:rsidR="00AB0D18" w:rsidRPr="00233F15">
        <w:rPr>
          <w:color w:val="000000"/>
        </w:rPr>
        <w:t xml:space="preserve"> serve a secondary role in benomyl resistance, for example by providing some efflux in the absence of Snq2.</w:t>
      </w:r>
      <w:commentRangeEnd w:id="569"/>
      <w:r w:rsidR="005E2070">
        <w:rPr>
          <w:rStyle w:val="CommentReference"/>
          <w:rFonts w:asciiTheme="minorHAnsi" w:hAnsiTheme="minorHAnsi" w:cstheme="minorBidi"/>
        </w:rPr>
        <w:commentReference w:id="569"/>
      </w:r>
    </w:p>
    <w:p w14:paraId="4BC0E4B4" w14:textId="4326ADFE" w:rsidR="00316809" w:rsidRPr="00CE2976" w:rsidRDefault="00BA5EDC" w:rsidP="00224FCB">
      <w:pPr>
        <w:widowControl w:val="0"/>
        <w:autoSpaceDE w:val="0"/>
        <w:autoSpaceDN w:val="0"/>
        <w:adjustRightInd w:val="0"/>
        <w:ind w:firstLine="720"/>
        <w:jc w:val="both"/>
        <w:rPr>
          <w:color w:val="000000"/>
        </w:rPr>
      </w:pPr>
      <w:r>
        <w:rPr>
          <w:color w:val="000000"/>
        </w:rPr>
        <w:t>After validating</w:t>
      </w:r>
      <w:r w:rsidR="004414A6">
        <w:rPr>
          <w:color w:val="000000"/>
        </w:rPr>
        <w:t xml:space="preserve"> </w:t>
      </w:r>
      <w:r w:rsidR="00992D6C">
        <w:rPr>
          <w:color w:val="000000"/>
        </w:rPr>
        <w:t>the ability of the</w:t>
      </w:r>
      <w:r w:rsidR="00962F43">
        <w:rPr>
          <w:color w:val="000000"/>
        </w:rPr>
        <w:t xml:space="preserve"> fitness l</w:t>
      </w:r>
      <w:r w:rsidR="00C072D2">
        <w:rPr>
          <w:color w:val="000000"/>
        </w:rPr>
        <w:t>andscapes</w:t>
      </w:r>
      <w:r w:rsidR="00962F43">
        <w:rPr>
          <w:color w:val="000000"/>
        </w:rPr>
        <w:t xml:space="preserve"> to capture previously-known single- and multi-knockout phenotypes in benomyl, </w:t>
      </w:r>
      <w:r w:rsidR="00163C5D">
        <w:rPr>
          <w:color w:val="000000"/>
        </w:rPr>
        <w:t xml:space="preserve">we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cases, sensitive multi-knockout group</w:t>
      </w:r>
      <w:r w:rsidR="00C072D2">
        <w:rPr>
          <w:color w:val="000000"/>
        </w:rPr>
        <w:t>s were found where removal of a</w:t>
      </w:r>
      <w:r w:rsidR="004414A6">
        <w:rPr>
          <w:color w:val="000000"/>
        </w:rPr>
        <w:t xml:space="preserve"> </w:t>
      </w:r>
      <w:r w:rsidR="00580036">
        <w:rPr>
          <w:color w:val="000000"/>
        </w:rPr>
        <w:t>subset</w:t>
      </w:r>
      <w:r w:rsidR="004414A6">
        <w:rPr>
          <w:color w:val="000000"/>
        </w:rPr>
        <w:t xml:space="preserve"> of the underlying gene</w:t>
      </w:r>
      <w:r w:rsidR="00C072D2">
        <w:rPr>
          <w:color w:val="000000"/>
        </w:rPr>
        <w:t>s had much less apparent consequences</w:t>
      </w:r>
      <w:r w:rsidR="004414A6">
        <w:rPr>
          <w:color w:val="000000"/>
        </w:rPr>
        <w:t>.</w:t>
      </w:r>
      <w:r w:rsidR="004414A6" w:rsidRPr="00233F15">
        <w:rPr>
          <w:color w:val="000000"/>
        </w:rPr>
        <w:t xml:space="preserve"> </w:t>
      </w:r>
      <w:r w:rsidR="00A93066">
        <w:rPr>
          <w:color w:val="000000"/>
        </w:rPr>
        <w:t xml:space="preserve"> These case</w:t>
      </w:r>
      <w:r w:rsidR="004414A6">
        <w:rPr>
          <w:color w:val="000000"/>
        </w:rPr>
        <w:t xml:space="preserve">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group under camptothecin</w:t>
      </w:r>
      <w:r w:rsidR="0023183A">
        <w:rPr>
          <w:color w:val="000000"/>
        </w:rPr>
        <w:t xml:space="preserve"> (Fig. </w:t>
      </w:r>
      <w:r w:rsidR="007E2236">
        <w:rPr>
          <w:color w:val="000000"/>
        </w:rPr>
        <w:t>S8</w:t>
      </w:r>
      <w:r>
        <w:rPr>
          <w:color w:val="000000"/>
        </w:rPr>
        <w:t>)</w:t>
      </w:r>
      <w:r w:rsidR="004414A6" w:rsidRPr="00233F15">
        <w:rPr>
          <w:color w:val="000000"/>
        </w:rPr>
        <w:t xml:space="preserve">, and by the </w:t>
      </w:r>
      <w:r w:rsidR="004414A6" w:rsidRPr="00233F15">
        <w:rPr>
          <w:i/>
          <w:color w:val="000000"/>
        </w:rPr>
        <w:t>snq2∆pdr5∆ybt1∆</w:t>
      </w:r>
      <w:r w:rsidR="001F4165">
        <w:rPr>
          <w:color w:val="000000"/>
        </w:rPr>
        <w:t xml:space="preserve"> and</w:t>
      </w:r>
      <w:r w:rsidR="004414A6">
        <w:rPr>
          <w:color w:val="000000"/>
        </w:rPr>
        <w:t xml:space="preserve"> </w:t>
      </w:r>
      <w:r w:rsidR="004414A6" w:rsidRPr="00233F15">
        <w:rPr>
          <w:i/>
          <w:color w:val="000000"/>
        </w:rPr>
        <w:t xml:space="preserve">snq2∆pdr5∆yor1∆ </w:t>
      </w:r>
      <w:r w:rsidR="004414A6" w:rsidRPr="00233F15">
        <w:rPr>
          <w:color w:val="000000"/>
        </w:rPr>
        <w:t>groups under mitoxantrone (Fig.</w:t>
      </w:r>
      <w:r w:rsidR="004414A6">
        <w:rPr>
          <w:color w:val="000000"/>
        </w:rPr>
        <w:t xml:space="preserve"> </w:t>
      </w:r>
      <w:r w:rsidR="00DE70F9">
        <w:rPr>
          <w:color w:val="000000"/>
        </w:rPr>
        <w:t>3A</w:t>
      </w:r>
      <w:r w:rsidR="0023183A">
        <w:rPr>
          <w:color w:val="000000"/>
        </w:rPr>
        <w:t xml:space="preserve">, </w:t>
      </w:r>
      <w:r w:rsidR="007E2236">
        <w:rPr>
          <w:color w:val="000000"/>
        </w:rPr>
        <w:t>S8</w:t>
      </w:r>
      <w:r w:rsidR="006D71DF">
        <w:rPr>
          <w:color w:val="000000"/>
        </w:rPr>
        <w:t>).  Broadly,</w:t>
      </w:r>
      <w:r w:rsidR="00BE4D3C">
        <w:rPr>
          <w:color w:val="000000"/>
        </w:rPr>
        <w:t xml:space="preserve"> these</w:t>
      </w:r>
      <w:r w:rsidR="004414A6" w:rsidRPr="00233F15">
        <w:rPr>
          <w:color w:val="000000"/>
        </w:rPr>
        <w:t xml:space="preserve"> sensitivity patterns suggest that multiple transporters are able efflux a given drug</w:t>
      </w:r>
      <w:r w:rsidR="00374B36">
        <w:rPr>
          <w:color w:val="000000"/>
        </w:rPr>
        <w:t xml:space="preserve">, conferring redundancy </w:t>
      </w:r>
      <w:r w:rsidR="004F2E13">
        <w:rPr>
          <w:color w:val="000000"/>
        </w:rPr>
        <w:t>when overall resistance is measured</w:t>
      </w:r>
      <w:r w:rsidR="004414A6">
        <w:rPr>
          <w:color w:val="000000"/>
        </w:rPr>
        <w:t>.</w:t>
      </w:r>
      <w:r w:rsidR="00CE2976">
        <w:rPr>
          <w:color w:val="000000"/>
        </w:rPr>
        <w:t xml:space="preserve">  </w:t>
      </w:r>
      <w:r w:rsidR="004414A6">
        <w:rPr>
          <w:color w:val="000000"/>
        </w:rPr>
        <w:t xml:space="preserve">In several </w:t>
      </w:r>
      <w:r w:rsidR="00CE2976">
        <w:rPr>
          <w:color w:val="000000"/>
        </w:rPr>
        <w:t xml:space="preserve">other </w:t>
      </w:r>
      <w:r w:rsidR="004414A6">
        <w:rPr>
          <w:color w:val="000000"/>
        </w:rPr>
        <w:t xml:space="preserve">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w:t>
      </w:r>
      <w:r w:rsidR="007E2236">
        <w:rPr>
          <w:color w:val="000000"/>
          <w:lang w:val="en-CA"/>
        </w:rPr>
        <w:t>S8</w:t>
      </w:r>
      <w:r w:rsidR="00C3247C">
        <w:rPr>
          <w:color w:val="000000"/>
          <w:lang w:val="en-CA"/>
        </w:rPr>
        <w:t>)</w:t>
      </w:r>
      <w:r w:rsidR="00944175">
        <w:rPr>
          <w:color w:val="000000"/>
          <w:lang w:val="en-CA"/>
        </w:rPr>
        <w:t xml:space="preserve">. </w:t>
      </w:r>
      <w:r w:rsidR="004414A6" w:rsidRPr="00233F15">
        <w:rPr>
          <w:color w:val="000000"/>
        </w:rPr>
        <w:t>Under fluc</w:t>
      </w:r>
      <w:r w:rsidR="003942C6">
        <w:rPr>
          <w:color w:val="000000"/>
        </w:rPr>
        <w:t xml:space="preserve">onazole, </w:t>
      </w:r>
      <w:r w:rsidR="004414A6" w:rsidRPr="00233F15">
        <w:rPr>
          <w:color w:val="000000"/>
        </w:rPr>
        <w:t>ketoc</w:t>
      </w:r>
      <w:r w:rsidR="004414A6">
        <w:rPr>
          <w:color w:val="000000"/>
        </w:rPr>
        <w:t xml:space="preserve">onazole, </w:t>
      </w:r>
      <w:r w:rsidR="003942C6">
        <w:rPr>
          <w:color w:val="000000"/>
        </w:rPr>
        <w:t xml:space="preserve">and itraconazole, </w:t>
      </w:r>
      <w:r w:rsidR="004414A6">
        <w:rPr>
          <w:color w:val="000000"/>
        </w:rPr>
        <w:t>a quadruple deletion –</w:t>
      </w:r>
      <w:r w:rsidR="004414A6" w:rsidRPr="00233F15">
        <w:rPr>
          <w:color w:val="000000"/>
        </w:rPr>
        <w:t xml:space="preserve"> </w:t>
      </w:r>
      <w:r w:rsidR="004414A6" w:rsidRPr="00233F15">
        <w:rPr>
          <w:i/>
          <w:color w:val="000000"/>
        </w:rPr>
        <w:t>snq2∆ybt1∆ycf1∆yor1∆</w:t>
      </w:r>
      <w:r w:rsidR="004414A6">
        <w:rPr>
          <w:color w:val="000000"/>
        </w:rPr>
        <w:t xml:space="preserve"> –</w:t>
      </w:r>
      <w:r w:rsidR="004414A6" w:rsidRPr="00233F15">
        <w:rPr>
          <w:color w:val="000000"/>
        </w:rPr>
        <w:t xml:space="preserve"> led</w:t>
      </w:r>
      <w:r w:rsidR="004414A6">
        <w:rPr>
          <w:color w:val="000000"/>
        </w:rPr>
        <w:t xml:space="preserve"> to</w:t>
      </w:r>
      <w:r w:rsidR="004414A6" w:rsidRPr="00233F15">
        <w:rPr>
          <w:color w:val="000000"/>
        </w:rPr>
        <w:t xml:space="preserve"> resistance, whereas </w:t>
      </w:r>
      <w:r w:rsidR="004414A6" w:rsidRPr="00233F15">
        <w:rPr>
          <w:i/>
          <w:color w:val="000000"/>
        </w:rPr>
        <w:t>pdr5∆snq2∆ybt1∆ycf1∆yor1∆</w:t>
      </w:r>
      <w:r w:rsidR="004414A6" w:rsidRPr="00233F15">
        <w:rPr>
          <w:color w:val="000000"/>
        </w:rPr>
        <w:t xml:space="preserve"> was comparably as sensitive as the </w:t>
      </w:r>
      <w:r w:rsidR="004414A6" w:rsidRPr="00233F15">
        <w:rPr>
          <w:i/>
          <w:color w:val="000000"/>
        </w:rPr>
        <w:t xml:space="preserve">pdr5∆ </w:t>
      </w:r>
      <w:r w:rsidR="004414A6" w:rsidRPr="00233F15">
        <w:rPr>
          <w:color w:val="000000"/>
        </w:rPr>
        <w:t>group (</w:t>
      </w:r>
      <w:r w:rsidR="004414A6" w:rsidRPr="00233F15">
        <w:rPr>
          <w:color w:val="000000"/>
          <w:lang w:val="en-CA"/>
        </w:rPr>
        <w:t>Fig.</w:t>
      </w:r>
      <w:r w:rsidR="00C3247C">
        <w:rPr>
          <w:color w:val="000000"/>
          <w:lang w:val="en-CA"/>
        </w:rPr>
        <w:t xml:space="preserve"> 3A</w:t>
      </w:r>
      <w:r w:rsidR="00970120">
        <w:rPr>
          <w:color w:val="000000"/>
          <w:lang w:val="en-CA"/>
        </w:rPr>
        <w:t xml:space="preserve">, </w:t>
      </w:r>
      <w:r w:rsidR="007E2236">
        <w:rPr>
          <w:color w:val="000000"/>
          <w:lang w:val="en-CA"/>
        </w:rPr>
        <w:t>S8</w:t>
      </w:r>
      <w:r w:rsidR="004414A6" w:rsidRPr="00233F15">
        <w:rPr>
          <w:color w:val="000000"/>
          <w:lang w:val="en-CA"/>
        </w:rPr>
        <w:t>)</w:t>
      </w:r>
      <w:r w:rsidR="004414A6" w:rsidRPr="001253E6">
        <w:rPr>
          <w:color w:val="000000"/>
        </w:rPr>
        <w:t>.</w:t>
      </w:r>
      <w:r w:rsidR="004414A6" w:rsidRPr="00233F15">
        <w:rPr>
          <w:color w:val="000000"/>
        </w:rPr>
        <w:t xml:space="preserve">  Furthermore, combinations of one or two </w:t>
      </w:r>
      <w:r w:rsidR="004414A6" w:rsidRPr="00233F15">
        <w:rPr>
          <w:color w:val="000000"/>
          <w:lang w:val="en-CA"/>
        </w:rPr>
        <w:t xml:space="preserve">knockouts </w:t>
      </w:r>
      <w:r w:rsidR="004414A6">
        <w:rPr>
          <w:color w:val="000000"/>
          <w:lang w:val="en-CA"/>
        </w:rPr>
        <w:t>within these four genes resulted in</w:t>
      </w:r>
      <w:r w:rsidR="004414A6" w:rsidRPr="00233F15">
        <w:rPr>
          <w:color w:val="000000"/>
          <w:lang w:val="en-CA"/>
        </w:rPr>
        <w:t xml:space="preserve"> </w:t>
      </w:r>
      <w:r w:rsidR="00C65DFA">
        <w:rPr>
          <w:color w:val="000000"/>
          <w:lang w:val="en-CA"/>
        </w:rPr>
        <w:t>suble or absent</w:t>
      </w:r>
      <w:r w:rsidR="004414A6" w:rsidRPr="00233F15">
        <w:rPr>
          <w:color w:val="000000"/>
          <w:lang w:val="en-CA"/>
        </w:rPr>
        <w:t xml:space="preserve"> effects.</w:t>
      </w:r>
      <w:r w:rsidR="004414A6">
        <w:rPr>
          <w:color w:val="000000"/>
          <w:lang w:val="en-CA"/>
        </w:rPr>
        <w:t xml:space="preserve">  T</w:t>
      </w:r>
      <w:r w:rsidR="00C3247C">
        <w:rPr>
          <w:color w:val="000000"/>
          <w:lang w:val="en-CA"/>
        </w:rPr>
        <w:t>hese findings</w:t>
      </w:r>
      <w:r w:rsidR="004414A6" w:rsidRPr="00233F15">
        <w:rPr>
          <w:color w:val="000000"/>
          <w:lang w:val="en-CA"/>
        </w:rPr>
        <w:t xml:space="preserve"> extend </w:t>
      </w:r>
      <w:r w:rsidR="00214166">
        <w:rPr>
          <w:color w:val="000000"/>
          <w:lang w:val="en-CA"/>
        </w:rPr>
        <w:t>a</w:t>
      </w:r>
      <w:r w:rsidR="004414A6" w:rsidRPr="00233F15">
        <w:rPr>
          <w:color w:val="000000"/>
          <w:lang w:val="en-CA"/>
        </w:rPr>
        <w:t xml:space="preserve"> previously-reported</w:t>
      </w:r>
      <w:r w:rsidR="004414A6">
        <w:rPr>
          <w:color w:val="000000"/>
          <w:lang w:val="en-CA"/>
        </w:rPr>
        <w:t xml:space="preserve"> compensatory activation</w:t>
      </w:r>
      <w:r w:rsidR="00214166">
        <w:rPr>
          <w:color w:val="000000"/>
          <w:lang w:val="en-CA"/>
        </w:rPr>
        <w:t xml:space="preserve"> of </w:t>
      </w:r>
      <w:r w:rsidR="00214166">
        <w:rPr>
          <w:i/>
          <w:color w:val="000000"/>
          <w:lang w:val="en-CA"/>
        </w:rPr>
        <w:t>PDR5</w:t>
      </w:r>
      <w:r w:rsidR="004414A6" w:rsidRPr="00233F15">
        <w:rPr>
          <w:color w:val="000000"/>
          <w:lang w:val="en-CA"/>
        </w:rPr>
        <w:fldChar w:fldCharType="begin" w:fldLock="1"/>
      </w:r>
      <w:r w:rsidR="002D2425">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"&lt;sup&gt;31&lt;/sup&gt;", "plainTextFormattedCitation" : "31", "previouslyFormattedCitation" : "&lt;sup&gt;30&lt;/sup&gt;" }, "properties" : { "noteIndex" : 0 }, "schema" : "https://github.com/citation-style-language/schema/raw/master/csl-citation.json" }</w:instrText>
      </w:r>
      <w:r w:rsidR="004414A6" w:rsidRPr="00233F15">
        <w:rPr>
          <w:color w:val="000000"/>
          <w:lang w:val="en-CA"/>
        </w:rPr>
        <w:fldChar w:fldCharType="separate"/>
      </w:r>
      <w:r w:rsidR="002D2425" w:rsidRPr="002D2425">
        <w:rPr>
          <w:noProof/>
          <w:color w:val="000000"/>
          <w:vertAlign w:val="superscript"/>
          <w:lang w:val="en-CA"/>
        </w:rPr>
        <w:t>31</w:t>
      </w:r>
      <w:r w:rsidR="004414A6" w:rsidRPr="00233F15">
        <w:rPr>
          <w:color w:val="000000"/>
          <w:lang w:val="en-CA"/>
        </w:rPr>
        <w:fldChar w:fldCharType="end"/>
      </w:r>
      <w:r w:rsidR="004414A6">
        <w:rPr>
          <w:color w:val="000000"/>
          <w:lang w:val="en-CA"/>
        </w:rPr>
        <w:t xml:space="preserve">, but </w:t>
      </w:r>
      <w:r w:rsidR="008C67D7">
        <w:rPr>
          <w:color w:val="000000"/>
          <w:lang w:val="en-CA"/>
        </w:rPr>
        <w:t>suggest that the effect is more apparent with</w:t>
      </w:r>
      <w:r w:rsidR="004414A6" w:rsidRPr="00233F15">
        <w:rPr>
          <w:color w:val="000000"/>
          <w:lang w:val="en-CA"/>
        </w:rPr>
        <w:t xml:space="preserve"> </w:t>
      </w:r>
      <w:r w:rsidR="008C67D7">
        <w:rPr>
          <w:color w:val="000000"/>
          <w:lang w:val="en-CA"/>
        </w:rPr>
        <w:t>further knockouts in</w:t>
      </w:r>
      <w:r w:rsidR="004414A6" w:rsidRPr="00233F15">
        <w:rPr>
          <w:color w:val="000000"/>
          <w:lang w:val="en-CA"/>
        </w:rPr>
        <w:t xml:space="preserve"> </w:t>
      </w:r>
      <w:r w:rsidR="004414A6" w:rsidRPr="00A5720C">
        <w:rPr>
          <w:i/>
          <w:color w:val="000000"/>
          <w:lang w:val="en-CA"/>
        </w:rPr>
        <w:t>YCF1</w:t>
      </w:r>
      <w:r w:rsidR="004414A6" w:rsidRPr="00233F15">
        <w:rPr>
          <w:color w:val="000000"/>
          <w:lang w:val="en-CA"/>
        </w:rPr>
        <w:t xml:space="preserve"> and </w:t>
      </w:r>
      <w:r w:rsidR="004414A6" w:rsidRPr="00A5720C">
        <w:rPr>
          <w:i/>
          <w:color w:val="000000"/>
          <w:lang w:val="en-CA"/>
        </w:rPr>
        <w:t>YBT1</w:t>
      </w:r>
      <w:r w:rsidR="008C67D7">
        <w:rPr>
          <w:color w:val="000000"/>
          <w:lang w:val="en-CA"/>
        </w:rPr>
        <w:t xml:space="preserve"> in addition to </w:t>
      </w:r>
      <w:r w:rsidR="008C67D7">
        <w:rPr>
          <w:i/>
          <w:color w:val="000000"/>
          <w:lang w:val="en-CA"/>
        </w:rPr>
        <w:t xml:space="preserve">SNQ2 </w:t>
      </w:r>
      <w:r w:rsidR="008C67D7">
        <w:rPr>
          <w:color w:val="000000"/>
          <w:lang w:val="en-CA"/>
        </w:rPr>
        <w:t xml:space="preserve">and </w:t>
      </w:r>
      <w:r w:rsidR="008C67D7">
        <w:rPr>
          <w:i/>
          <w:color w:val="000000"/>
          <w:lang w:val="en-CA"/>
        </w:rPr>
        <w:t>PDR5</w:t>
      </w:r>
      <w:r w:rsidR="008C67D7">
        <w:rPr>
          <w:color w:val="000000"/>
          <w:lang w:val="en-CA"/>
        </w:rPr>
        <w:t xml:space="preserve">. </w:t>
      </w:r>
    </w:p>
    <w:p w14:paraId="451F031A" w14:textId="33FA110F" w:rsidR="004B7DDA" w:rsidRDefault="00944175" w:rsidP="00422CE4">
      <w:pPr>
        <w:ind w:firstLine="720"/>
        <w:jc w:val="both"/>
        <w:rPr>
          <w:color w:val="000000"/>
        </w:rPr>
      </w:pPr>
      <w:r>
        <w:rPr>
          <w:color w:val="000000"/>
          <w:lang w:val="en-CA"/>
        </w:rPr>
        <w:t xml:space="preserve">Because </w:t>
      </w:r>
      <w:r w:rsidR="003024F8">
        <w:rPr>
          <w:color w:val="000000"/>
          <w:lang w:val="en-CA"/>
        </w:rPr>
        <w:t>each group</w:t>
      </w:r>
      <w:r>
        <w:rPr>
          <w:color w:val="000000"/>
          <w:lang w:val="en-CA"/>
        </w:rPr>
        <w:t xml:space="preserve"> contain</w:t>
      </w:r>
      <w:r w:rsidR="003024F8">
        <w:rPr>
          <w:color w:val="000000"/>
          <w:lang w:val="en-CA"/>
        </w:rPr>
        <w:t>s</w:t>
      </w:r>
      <w:r>
        <w:rPr>
          <w:color w:val="000000"/>
          <w:lang w:val="en-CA"/>
        </w:rPr>
        <w:t xml:space="preserve"> a</w:t>
      </w:r>
      <w:r w:rsidRPr="00233F15">
        <w:rPr>
          <w:color w:val="000000"/>
          <w:lang w:val="en-CA"/>
        </w:rPr>
        <w:t xml:space="preserve"> </w:t>
      </w:r>
      <w:r>
        <w:rPr>
          <w:color w:val="000000"/>
          <w:lang w:val="en-CA"/>
        </w:rPr>
        <w:t xml:space="preserve">heterogeneous </w:t>
      </w:r>
      <w:r w:rsidRPr="00233F15">
        <w:rPr>
          <w:color w:val="000000"/>
          <w:lang w:val="en-CA"/>
        </w:rPr>
        <w:t>pop</w:t>
      </w:r>
      <w:r>
        <w:rPr>
          <w:color w:val="000000"/>
          <w:lang w:val="en-CA"/>
        </w:rPr>
        <w:t xml:space="preserve">ulation of </w:t>
      </w:r>
      <w:r w:rsidR="00024F31">
        <w:rPr>
          <w:color w:val="000000"/>
          <w:lang w:val="en-CA"/>
        </w:rPr>
        <w:t>individuals</w:t>
      </w:r>
      <w:r>
        <w:rPr>
          <w:color w:val="000000"/>
          <w:lang w:val="en-CA"/>
        </w:rPr>
        <w:t xml:space="preserve"> with additional</w:t>
      </w:r>
      <w:r w:rsidR="00E421EB">
        <w:rPr>
          <w:color w:val="000000"/>
          <w:lang w:val="en-CA"/>
        </w:rPr>
        <w:t xml:space="preserve"> background knockouts, we</w:t>
      </w:r>
      <w:r w:rsidR="00316809">
        <w:rPr>
          <w:color w:val="000000"/>
          <w:lang w:val="en-CA"/>
        </w:rPr>
        <w:t xml:space="preserve"> </w:t>
      </w:r>
      <w:r w:rsidR="008C67D7">
        <w:rPr>
          <w:color w:val="000000"/>
          <w:lang w:val="en-CA"/>
        </w:rPr>
        <w:t xml:space="preserve">could </w:t>
      </w:r>
      <w:r w:rsidR="00316809">
        <w:rPr>
          <w:color w:val="000000"/>
          <w:lang w:val="en-CA"/>
        </w:rPr>
        <w:t xml:space="preserve">further </w:t>
      </w:r>
      <w:r w:rsidR="000216A5">
        <w:rPr>
          <w:color w:val="000000"/>
          <w:lang w:val="en-CA"/>
        </w:rPr>
        <w:t>visualiz</w:t>
      </w:r>
      <w:r w:rsidR="008C67D7">
        <w:rPr>
          <w:color w:val="000000"/>
          <w:lang w:val="en-CA"/>
        </w:rPr>
        <w:t>e</w:t>
      </w:r>
      <w:r w:rsidR="00316809">
        <w:rPr>
          <w:color w:val="000000"/>
          <w:lang w:val="en-CA"/>
        </w:rPr>
        <w:t xml:space="preserve"> the underlying distribution within each group.    In </w:t>
      </w:r>
      <w:r>
        <w:rPr>
          <w:color w:val="000000"/>
          <w:lang w:val="en-CA"/>
        </w:rPr>
        <w:t>the context of fluconazole resistance</w:t>
      </w:r>
      <w:r w:rsidRPr="00233F15">
        <w:rPr>
          <w:color w:val="000000"/>
          <w:lang w:val="en-CA"/>
        </w:rPr>
        <w:t xml:space="preserve"> (Fig</w:t>
      </w:r>
      <w:r w:rsidR="002C19C6">
        <w:rPr>
          <w:color w:val="000000"/>
          <w:lang w:val="en-CA"/>
        </w:rPr>
        <w:t>. 3B</w:t>
      </w:r>
      <w:r w:rsidR="00316809">
        <w:rPr>
          <w:color w:val="000000"/>
          <w:lang w:val="en-CA"/>
        </w:rPr>
        <w:t>),</w:t>
      </w:r>
      <w:r w:rsidRPr="00233F15">
        <w:rPr>
          <w:color w:val="000000"/>
          <w:lang w:val="en-CA"/>
        </w:rPr>
        <w:t xml:space="preserve">  </w:t>
      </w:r>
      <w:r w:rsidR="00316809">
        <w:rPr>
          <w:color w:val="000000"/>
          <w:lang w:val="en-CA"/>
        </w:rPr>
        <w:t>t</w:t>
      </w:r>
      <w:r>
        <w:rPr>
          <w:color w:val="000000"/>
          <w:lang w:val="en-CA"/>
        </w:rPr>
        <w:t>his revealed that variance</w:t>
      </w:r>
      <w:r w:rsidRPr="00233F15">
        <w:rPr>
          <w:color w:val="000000"/>
          <w:lang w:val="en-CA"/>
        </w:rPr>
        <w:t xml:space="preserve"> </w:t>
      </w:r>
      <w:r w:rsidR="00BA6F1D">
        <w:rPr>
          <w:color w:val="000000"/>
          <w:lang w:val="en-CA"/>
        </w:rPr>
        <w:t xml:space="preserve">in resistance </w:t>
      </w:r>
      <w:r w:rsidRPr="00233F15">
        <w:rPr>
          <w:color w:val="000000"/>
          <w:lang w:val="en-CA"/>
        </w:rPr>
        <w:t xml:space="preserve">within the </w:t>
      </w:r>
      <w:r w:rsidRPr="00233F15">
        <w:rPr>
          <w:i/>
          <w:color w:val="000000"/>
          <w:lang w:val="en-CA"/>
        </w:rPr>
        <w:t>pdr5∆</w:t>
      </w:r>
      <w:r>
        <w:rPr>
          <w:color w:val="000000"/>
          <w:lang w:val="en-CA"/>
        </w:rPr>
        <w:t xml:space="preserve"> groups is</w:t>
      </w:r>
      <w:r w:rsidRPr="00233F15">
        <w:rPr>
          <w:color w:val="000000"/>
          <w:lang w:val="en-CA"/>
        </w:rPr>
        <w:t xml:space="preserve"> much less than groups containing </w:t>
      </w:r>
      <w:r w:rsidRPr="00697D7D">
        <w:rPr>
          <w:i/>
          <w:color w:val="000000"/>
          <w:lang w:val="en-CA"/>
        </w:rPr>
        <w:t>PDR5</w:t>
      </w:r>
      <w:r w:rsidR="00FE7247">
        <w:rPr>
          <w:color w:val="000000"/>
          <w:lang w:val="en-CA"/>
        </w:rPr>
        <w:t xml:space="preserve"> </w:t>
      </w:r>
      <w:r w:rsidR="002F4685">
        <w:rPr>
          <w:color w:val="000000"/>
          <w:lang w:val="en-CA"/>
        </w:rPr>
        <w:t>(</w:t>
      </w:r>
      <w:commentRangeStart w:id="570"/>
      <w:r w:rsidR="002F4685">
        <w:rPr>
          <w:color w:val="000000"/>
          <w:lang w:val="en-CA"/>
        </w:rPr>
        <w:t xml:space="preserve">e.g. </w:t>
      </w:r>
      <m:oMath>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wt</m:t>
            </m:r>
          </m:sub>
          <m:sup>
            <m:r>
              <w:rPr>
                <w:rFonts w:ascii="Cambria Math" w:hAnsi="Cambria Math"/>
                <w:color w:val="000000"/>
                <w:lang w:val="en-CA"/>
              </w:rPr>
              <m:t>2</m:t>
            </m:r>
          </m:sup>
        </m:sSubSup>
        <m:r>
          <w:rPr>
            <w:rFonts w:ascii="Cambria Math" w:eastAsiaTheme="minorEastAsia" w:hAnsi="Cambria Math"/>
            <w:color w:val="000000"/>
            <w:lang w:val="en-CA"/>
          </w:rPr>
          <m:t xml:space="preserve">=0.024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a</m:t>
        </m:r>
        <m:r>
          <w:rPr>
            <w:rFonts w:ascii="Cambria Math" w:eastAsiaTheme="minorEastAsia" w:hAnsi="Cambria Math"/>
            <w:color w:val="000000"/>
            <w:lang w:val="en-CA"/>
          </w:rPr>
          <m:t xml:space="preserve">,0.017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α</m:t>
        </m:r>
        <m:r>
          <w:rPr>
            <w:rFonts w:ascii="Cambria Math" w:eastAsiaTheme="minorEastAsia" w:hAnsi="Cambria Math"/>
            <w:color w:val="000000"/>
            <w:lang w:val="en-CA"/>
          </w:rPr>
          <m:t xml:space="preserve">; </m:t>
        </m:r>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pdr5∆</m:t>
            </m:r>
          </m:sub>
          <m:sup>
            <m:r>
              <w:rPr>
                <w:rFonts w:ascii="Cambria Math" w:hAnsi="Cambria Math"/>
                <w:color w:val="000000"/>
                <w:lang w:val="en-CA"/>
              </w:rPr>
              <m:t>2</m:t>
            </m:r>
          </m:sup>
        </m:sSubSup>
        <m:r>
          <w:rPr>
            <w:rFonts w:ascii="Cambria Math" w:eastAsiaTheme="minorEastAsia" w:hAnsi="Cambria Math"/>
            <w:color w:val="000000"/>
            <w:lang w:val="en-CA"/>
          </w:rPr>
          <m:t>=0.009, 0.003</m:t>
        </m:r>
      </m:oMath>
      <w:r w:rsidR="00FE7247">
        <w:rPr>
          <w:rFonts w:eastAsiaTheme="minorEastAsia"/>
          <w:color w:val="000000"/>
          <w:lang w:val="en-CA"/>
        </w:rPr>
        <w:t xml:space="preserve">; </w:t>
      </w:r>
      <w:r w:rsidR="00545019">
        <w:rPr>
          <w:rFonts w:eastAsiaTheme="minorEastAsia"/>
          <w:i/>
          <w:color w:val="000000"/>
          <w:lang w:val="en-CA"/>
        </w:rPr>
        <w:t xml:space="preserve">p </w:t>
      </w:r>
      <w:r w:rsidR="008B3610">
        <w:rPr>
          <w:rFonts w:eastAsiaTheme="minorEastAsia"/>
          <w:color w:val="000000"/>
          <w:lang w:val="en-CA"/>
        </w:rPr>
        <w:t>= 2.8e-07, 2</w:t>
      </w:r>
      <w:r w:rsidR="003B3029">
        <w:rPr>
          <w:rFonts w:eastAsiaTheme="minorEastAsia"/>
          <w:color w:val="000000"/>
          <w:lang w:val="en-CA"/>
        </w:rPr>
        <w:t>.5e-2</w:t>
      </w:r>
      <w:r w:rsidR="008B3610">
        <w:rPr>
          <w:rFonts w:eastAsiaTheme="minorEastAsia"/>
          <w:color w:val="000000"/>
          <w:lang w:val="en-CA"/>
        </w:rPr>
        <w:t>6,</w:t>
      </w:r>
      <w:r w:rsidR="002333EB">
        <w:rPr>
          <w:rFonts w:eastAsiaTheme="minorEastAsia"/>
          <w:color w:val="000000"/>
          <w:lang w:val="en-CA"/>
        </w:rPr>
        <w:t xml:space="preserve"> </w:t>
      </w:r>
      <w:r w:rsidR="002333EB" w:rsidRPr="002333EB">
        <w:rPr>
          <w:rFonts w:eastAsiaTheme="minorEastAsia"/>
          <w:color w:val="000000"/>
          <w:lang w:val="en-CA"/>
        </w:rPr>
        <w:t>Bartlett Test</w:t>
      </w:r>
      <w:commentRangeEnd w:id="570"/>
      <w:r w:rsidR="004F2E13">
        <w:rPr>
          <w:rStyle w:val="CommentReference"/>
          <w:rFonts w:asciiTheme="minorHAnsi" w:hAnsiTheme="minorHAnsi" w:cstheme="minorBidi"/>
        </w:rPr>
        <w:commentReference w:id="570"/>
      </w:r>
      <w:r w:rsidR="00545019">
        <w:rPr>
          <w:rFonts w:eastAsiaTheme="minorEastAsia"/>
          <w:color w:val="000000"/>
          <w:lang w:val="en-CA"/>
        </w:rPr>
        <w:t>)</w:t>
      </w:r>
      <w:r w:rsidRPr="00233F15">
        <w:rPr>
          <w:color w:val="000000"/>
          <w:lang w:val="en-CA"/>
        </w:rPr>
        <w:t xml:space="preserve">.  </w:t>
      </w:r>
      <w:commentRangeStart w:id="571"/>
      <w:r w:rsidRPr="00233F15">
        <w:rPr>
          <w:color w:val="000000"/>
          <w:lang w:val="en-CA"/>
        </w:rPr>
        <w:t xml:space="preserve">The lack of variability in the </w:t>
      </w:r>
      <w:r w:rsidRPr="00233F15">
        <w:rPr>
          <w:i/>
          <w:color w:val="000000"/>
          <w:lang w:val="en-CA"/>
        </w:rPr>
        <w:t>pdr5∆</w:t>
      </w:r>
      <w:r w:rsidRPr="00233F15">
        <w:rPr>
          <w:color w:val="000000"/>
          <w:lang w:val="en-CA"/>
        </w:rPr>
        <w:t xml:space="preserve"> groups may be explained by the</w:t>
      </w:r>
      <w:r w:rsidR="00341B48">
        <w:rPr>
          <w:color w:val="000000"/>
          <w:lang w:val="en-CA"/>
        </w:rPr>
        <w:t>ir</w:t>
      </w:r>
      <w:r w:rsidRPr="00233F15">
        <w:rPr>
          <w:color w:val="000000"/>
          <w:lang w:val="en-CA"/>
        </w:rPr>
        <w:t xml:space="preserve"> unconditionally high fluconaz</w:t>
      </w:r>
      <w:r w:rsidR="00341B48">
        <w:rPr>
          <w:color w:val="000000"/>
          <w:lang w:val="en-CA"/>
        </w:rPr>
        <w:t>ole sensitivity</w:t>
      </w:r>
      <w:r w:rsidRPr="00233F15">
        <w:rPr>
          <w:color w:val="000000"/>
          <w:lang w:val="en-CA"/>
        </w:rPr>
        <w:t xml:space="preserve">, whereas the variability in the </w:t>
      </w:r>
      <w:r w:rsidRPr="00A659B9">
        <w:rPr>
          <w:i/>
          <w:color w:val="000000"/>
          <w:lang w:val="en-CA"/>
        </w:rPr>
        <w:t>PDR5</w:t>
      </w:r>
      <w:r w:rsidRPr="00233F15">
        <w:rPr>
          <w:color w:val="000000"/>
          <w:lang w:val="en-CA"/>
        </w:rPr>
        <w:t xml:space="preserve"> groups may reflect still-unidentified </w:t>
      </w:r>
      <w:r>
        <w:rPr>
          <w:color w:val="000000"/>
          <w:lang w:val="en-CA"/>
        </w:rPr>
        <w:t xml:space="preserve">and more </w:t>
      </w:r>
      <w:r w:rsidRPr="00233F15">
        <w:rPr>
          <w:color w:val="000000"/>
          <w:lang w:val="en-CA"/>
        </w:rPr>
        <w:t>complex ABC tran</w:t>
      </w:r>
      <w:r>
        <w:rPr>
          <w:color w:val="000000"/>
          <w:lang w:val="en-CA"/>
        </w:rPr>
        <w:t xml:space="preserve">sporter knockout effects in these genetic </w:t>
      </w:r>
      <w:r w:rsidRPr="00233F15">
        <w:rPr>
          <w:color w:val="000000"/>
          <w:lang w:val="en-CA"/>
        </w:rPr>
        <w:t>backgrounds</w:t>
      </w:r>
      <w:commentRangeEnd w:id="571"/>
      <w:r w:rsidR="00341B48">
        <w:rPr>
          <w:rStyle w:val="CommentReference"/>
          <w:rFonts w:asciiTheme="minorHAnsi" w:hAnsiTheme="minorHAnsi" w:cstheme="minorBidi"/>
        </w:rPr>
        <w:commentReference w:id="571"/>
      </w:r>
      <w:r w:rsidRPr="00233F15">
        <w:rPr>
          <w:color w:val="000000"/>
          <w:lang w:val="en-CA"/>
        </w:rPr>
        <w:t>.</w:t>
      </w:r>
    </w:p>
    <w:p w14:paraId="3FE28860" w14:textId="0FD34248" w:rsidR="00F06082" w:rsidRPr="00AB1E6A" w:rsidRDefault="004B7DDA" w:rsidP="00DE68B7">
      <w:pPr>
        <w:ind w:firstLine="720"/>
        <w:jc w:val="both"/>
        <w:rPr>
          <w:color w:val="000000"/>
        </w:rPr>
      </w:pPr>
      <w:r>
        <w:rPr>
          <w:color w:val="000000"/>
        </w:rPr>
        <w:t xml:space="preserve">We aimed to model and fomally capture the </w:t>
      </w:r>
      <w:r w:rsidRPr="00233F15">
        <w:rPr>
          <w:color w:val="000000"/>
        </w:rPr>
        <w:t xml:space="preserve">many </w:t>
      </w:r>
      <w:r>
        <w:rPr>
          <w:color w:val="000000"/>
        </w:rPr>
        <w:t>striking</w:t>
      </w:r>
      <w:r w:rsidRPr="00233F15">
        <w:rPr>
          <w:color w:val="000000"/>
        </w:rPr>
        <w:t xml:space="preserve"> </w:t>
      </w:r>
      <w:r>
        <w:rPr>
          <w:color w:val="000000"/>
        </w:rPr>
        <w:t xml:space="preserve">and reproducible </w:t>
      </w:r>
      <w:r w:rsidRPr="00233F15">
        <w:rPr>
          <w:color w:val="000000"/>
        </w:rPr>
        <w:t>multi-knockout drug resistance phenotypes</w:t>
      </w:r>
      <w:r>
        <w:rPr>
          <w:color w:val="000000"/>
        </w:rPr>
        <w:t xml:space="preserve"> evident </w:t>
      </w:r>
      <w:r w:rsidRPr="00233F15">
        <w:rPr>
          <w:color w:val="000000"/>
        </w:rPr>
        <w:t>within the engineered population.</w:t>
      </w:r>
      <w:r>
        <w:rPr>
          <w:color w:val="000000"/>
        </w:rPr>
        <w:t xml:space="preserve">  </w:t>
      </w:r>
      <w:r w:rsidR="00422CE4">
        <w:rPr>
          <w:color w:val="000000"/>
        </w:rPr>
        <w:t>For this, 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422CE4">
        <w:rPr>
          <w:color w:val="000000"/>
        </w:rPr>
        <w:t>log-</w:t>
      </w:r>
      <w:r w:rsidR="006A0D45" w:rsidRPr="00233F15">
        <w:rPr>
          <w:color w:val="000000"/>
        </w:rPr>
        <w:t>linear model</w:t>
      </w:r>
      <w:r w:rsidR="00F3683C" w:rsidRPr="00233F15">
        <w:rPr>
          <w:color w:val="000000"/>
        </w:rPr>
        <w:t xml:space="preserve"> </w:t>
      </w:r>
      <w:r w:rsidR="00422CE4">
        <w:rPr>
          <w:color w:val="000000"/>
        </w:rPr>
        <w:t>which</w:t>
      </w:r>
      <w:r w:rsidR="006A0D45" w:rsidRPr="00233F15">
        <w:rPr>
          <w:color w:val="000000"/>
        </w:rPr>
        <w:t xml:space="preserve"> </w:t>
      </w:r>
      <w:r w:rsidR="000B0A26">
        <w:rPr>
          <w:color w:val="000000"/>
        </w:rPr>
        <w:t>extend</w:t>
      </w:r>
      <w:r w:rsidR="00422CE4">
        <w:rPr>
          <w:color w:val="000000"/>
        </w:rPr>
        <w:t>s</w:t>
      </w:r>
      <w:r w:rsidR="00A11E14" w:rsidRPr="00233F15">
        <w:rPr>
          <w:color w:val="000000"/>
        </w:rPr>
        <w:t xml:space="preserve"> the multiplicative</w:t>
      </w:r>
      <w:r w:rsidR="009B116C" w:rsidRPr="00233F15">
        <w:rPr>
          <w:color w:val="000000"/>
        </w:rPr>
        <w:t xml:space="preserve"> </w:t>
      </w:r>
      <w:r w:rsidR="00422CE4">
        <w:rPr>
          <w:color w:val="000000"/>
        </w:rPr>
        <w:t>expectation</w:t>
      </w:r>
      <w:r w:rsidR="00AC7642" w:rsidRPr="00233F15">
        <w:rPr>
          <w:color w:val="000000"/>
        </w:rPr>
        <w:t xml:space="preserve">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2D2425">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"&lt;sup&gt;39&lt;/sup&gt;", "plainTextFormattedCitation" : "39", "previouslyFormattedCitation" : "&lt;sup&gt;38&lt;/sup&gt;" }, "properties" : { "noteIndex" : 0 }, "schema" : "https://github.com/citation-style-language/schema/raw/master/csl-citation.json" }</w:instrText>
      </w:r>
      <w:r w:rsidR="00274BCD" w:rsidRPr="00233F15">
        <w:rPr>
          <w:color w:val="000000"/>
        </w:rPr>
        <w:fldChar w:fldCharType="separate"/>
      </w:r>
      <w:r w:rsidR="002D2425" w:rsidRPr="002D2425">
        <w:rPr>
          <w:noProof/>
          <w:color w:val="000000"/>
          <w:vertAlign w:val="superscript"/>
        </w:rPr>
        <w:t>39</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w:t>
      </w:r>
      <w:r w:rsidR="00CC3D05">
        <w:rPr>
          <w:color w:val="000000"/>
        </w:rPr>
        <w:t>de</w:t>
      </w:r>
      <w:r w:rsidR="00394C77">
        <w:rPr>
          <w:color w:val="000000"/>
        </w:rPr>
        <w:t xml:space="preserve">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5C6DFB">
        <w:rPr>
          <w:color w:val="000000"/>
        </w:rPr>
        <w:t>prioritization</w:t>
      </w:r>
      <w:r w:rsidR="00422CE4">
        <w:rPr>
          <w:color w:val="000000"/>
        </w:rPr>
        <w:t xml:space="preserve"> and selection</w:t>
      </w:r>
      <w:r w:rsidR="00A11E14" w:rsidRPr="00233F15">
        <w:rPr>
          <w:color w:val="000000"/>
        </w:rPr>
        <w:t xml:space="preserve"> problem, </w:t>
      </w:r>
      <w:r w:rsidR="00872B16">
        <w:rPr>
          <w:color w:val="000000"/>
        </w:rPr>
        <w:t>testing</w:t>
      </w:r>
      <w:r w:rsidR="00422CE4">
        <w:rPr>
          <w:color w:val="000000"/>
        </w:rPr>
        <w:t xml:space="preserve"> </w:t>
      </w:r>
      <w:r w:rsidR="00341B48">
        <w:rPr>
          <w:color w:val="000000"/>
        </w:rPr>
        <w:lastRenderedPageBreak/>
        <w:t>for</w:t>
      </w:r>
      <w:r w:rsidR="00422CE4">
        <w:rPr>
          <w:color w:val="000000"/>
        </w:rPr>
        <w:t xml:space="preserve"> the</w:t>
      </w:r>
      <w:r w:rsidR="00AB0AB3">
        <w:rPr>
          <w:color w:val="000000"/>
        </w:rPr>
        <w:t xml:space="preserve"> presence of</w:t>
      </w:r>
      <w:r w:rsidR="006F6B1A" w:rsidRPr="00233F15">
        <w:rPr>
          <w:color w:val="000000"/>
        </w:rPr>
        <w:t xml:space="preserve"> up to to 4-gene interactions </w:t>
      </w:r>
      <w:r w:rsidR="00F023F8" w:rsidRPr="00233F15">
        <w:rPr>
          <w:color w:val="000000"/>
        </w:rPr>
        <w:t>with</w:t>
      </w:r>
      <w:r w:rsidR="006F6B1A" w:rsidRPr="00233F15">
        <w:rPr>
          <w:color w:val="000000"/>
        </w:rPr>
        <w:t>in a total space of 2,516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commentRangeStart w:id="572"/>
      <w:r w:rsidR="00D1189A" w:rsidRPr="00233F15">
        <w:rPr>
          <w:color w:val="000000"/>
        </w:rPr>
        <w:t>We found 23 2-way, 12 3-way, and 8</w:t>
      </w:r>
      <w:r w:rsidR="000475D8" w:rsidRPr="00233F15">
        <w:rPr>
          <w:color w:val="000000"/>
        </w:rPr>
        <w:t xml:space="preserve"> 4-way interactions which were </w:t>
      </w:r>
      <w:r w:rsidR="005C6DFB">
        <w:rPr>
          <w:color w:val="000000"/>
        </w:rPr>
        <w:t>reproducible</w:t>
      </w:r>
      <w:r w:rsidR="000475D8" w:rsidRPr="00233F15">
        <w:rPr>
          <w:color w:val="000000"/>
        </w:rPr>
        <w:t xml:space="preserve"> </w:t>
      </w:r>
      <w:r w:rsidR="00614C93" w:rsidRPr="00233F15">
        <w:rPr>
          <w:color w:val="000000"/>
        </w:rPr>
        <w:t>between</w:t>
      </w:r>
      <w:r w:rsidR="00415E5C">
        <w:rPr>
          <w:color w:val="000000"/>
        </w:rPr>
        <w:t xml:space="preserve"> the</w:t>
      </w:r>
      <w:r w:rsidR="00614C93" w:rsidRPr="00233F15">
        <w:rPr>
          <w:color w:val="000000"/>
        </w:rPr>
        <w:t xml:space="preserve"> MAT</w:t>
      </w:r>
      <w:r w:rsidR="00614C93" w:rsidRPr="00233F15">
        <w:rPr>
          <w:b/>
          <w:color w:val="000000"/>
        </w:rPr>
        <w:t>a</w:t>
      </w:r>
      <w:r w:rsidR="00614C93" w:rsidRPr="00233F15">
        <w:rPr>
          <w:color w:val="000000"/>
        </w:rPr>
        <w:t xml:space="preserve"> and MAT</w:t>
      </w:r>
      <w:r w:rsidR="00614C93" w:rsidRPr="00233F15">
        <w:rPr>
          <w:rFonts w:eastAsia="Calibri"/>
          <w:b/>
          <w:color w:val="000000"/>
          <w:lang w:val="el-GR"/>
        </w:rPr>
        <w:t>α</w:t>
      </w:r>
      <w:r w:rsidR="00614C93" w:rsidRPr="00233F15">
        <w:rPr>
          <w:b/>
          <w:color w:val="000000"/>
        </w:rPr>
        <w:t xml:space="preserve"> </w:t>
      </w:r>
      <w:r w:rsidR="00614C93" w:rsidRPr="00233F15">
        <w:rPr>
          <w:color w:val="000000"/>
        </w:rPr>
        <w:t xml:space="preserve">pools at a stringent 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-value cutoff of 0.05</w:t>
      </w:r>
      <w:commentRangeEnd w:id="572"/>
      <w:r w:rsidR="00D1189A" w:rsidRPr="00233F15">
        <w:rPr>
          <w:rStyle w:val="CommentReference"/>
        </w:rPr>
        <w:commentReference w:id="572"/>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r w:rsidR="009D20E4">
        <w:rPr>
          <w:bCs/>
          <w:iCs/>
          <w:color w:val="000000" w:themeColor="text1"/>
        </w:rPr>
        <w:t xml:space="preserve">  </w:t>
      </w:r>
      <w:commentRangeStart w:id="573"/>
      <w:r w:rsidR="006A4B8F" w:rsidRPr="00A0458E">
        <w:rPr>
          <w:bCs/>
          <w:iCs/>
          <w:color w:val="808080" w:themeColor="background1" w:themeShade="80"/>
        </w:rPr>
        <w:t xml:space="preserve">To verify </w:t>
      </w:r>
      <w:r w:rsidR="006A4B8F" w:rsidRPr="00A0458E">
        <w:rPr>
          <w:color w:val="808080" w:themeColor="background1" w:themeShade="80"/>
        </w:rPr>
        <w:t>generalizability</w:t>
      </w:r>
      <w:r w:rsidR="00422CE4" w:rsidRPr="00A0458E">
        <w:rPr>
          <w:color w:val="808080" w:themeColor="background1" w:themeShade="80"/>
        </w:rPr>
        <w:t xml:space="preserve"> of the modelled genetic interaction</w:t>
      </w:r>
      <w:r w:rsidR="00AB1E6A" w:rsidRPr="00A0458E">
        <w:rPr>
          <w:color w:val="808080" w:themeColor="background1" w:themeShade="80"/>
        </w:rPr>
        <w:t>s</w:t>
      </w:r>
      <w:r w:rsidR="006A4B8F" w:rsidRPr="00A0458E">
        <w:rPr>
          <w:color w:val="808080" w:themeColor="background1" w:themeShade="80"/>
        </w:rPr>
        <w:t>, we tested the ability of m</w:t>
      </w:r>
      <w:r w:rsidR="009D20E4" w:rsidRPr="00A0458E">
        <w:rPr>
          <w:color w:val="808080" w:themeColor="background1" w:themeShade="80"/>
        </w:rPr>
        <w:t>odels made from pooled re</w:t>
      </w:r>
      <w:r w:rsidR="006A4B8F" w:rsidRPr="00A0458E">
        <w:rPr>
          <w:color w:val="808080" w:themeColor="background1" w:themeShade="80"/>
        </w:rPr>
        <w:t>sistance data of one mating to predict</w:t>
      </w:r>
      <w:r w:rsidR="009D20E4" w:rsidRPr="00A0458E">
        <w:rPr>
          <w:color w:val="808080" w:themeColor="background1" w:themeShade="80"/>
        </w:rPr>
        <w:t xml:space="preserve"> knockout phenotypes of the opposite mating type </w:t>
      </w:r>
      <w:r w:rsidR="0023183A" w:rsidRPr="00A0458E">
        <w:rPr>
          <w:color w:val="808080" w:themeColor="background1" w:themeShade="80"/>
        </w:rPr>
        <w:t xml:space="preserve">(Fig. </w:t>
      </w:r>
      <w:r w:rsidR="007E2236" w:rsidRPr="00A0458E">
        <w:rPr>
          <w:color w:val="808080" w:themeColor="background1" w:themeShade="80"/>
        </w:rPr>
        <w:t>S9</w:t>
      </w:r>
      <w:r w:rsidR="006A4B8F" w:rsidRPr="00A0458E">
        <w:rPr>
          <w:color w:val="808080" w:themeColor="background1" w:themeShade="80"/>
        </w:rPr>
        <w:t>)</w:t>
      </w:r>
      <w:r w:rsidR="00422CE4" w:rsidRPr="00A0458E">
        <w:rPr>
          <w:color w:val="808080" w:themeColor="background1" w:themeShade="80"/>
        </w:rPr>
        <w:t>, finding similar population-wide predictive power.</w:t>
      </w:r>
      <w:commentRangeEnd w:id="573"/>
      <w:r w:rsidR="00AB1E6A" w:rsidRPr="00A0458E">
        <w:rPr>
          <w:rStyle w:val="CommentReference"/>
          <w:rFonts w:asciiTheme="minorHAnsi" w:hAnsiTheme="minorHAnsi" w:cstheme="minorBidi"/>
          <w:color w:val="808080" w:themeColor="background1" w:themeShade="80"/>
        </w:rPr>
        <w:commentReference w:id="573"/>
      </w:r>
      <w:r w:rsidR="00AB1E6A">
        <w:rPr>
          <w:color w:val="000000"/>
        </w:rPr>
        <w:t xml:space="preserve"> </w:t>
      </w:r>
      <w:r w:rsidR="00DE68B7">
        <w:rPr>
          <w:color w:val="000000"/>
        </w:rPr>
        <w:t xml:space="preserve">This formalized approach </w:t>
      </w:r>
      <w:r w:rsidR="006206B4">
        <w:rPr>
          <w:bCs/>
          <w:iCs/>
          <w:color w:val="000000" w:themeColor="text1"/>
        </w:rPr>
        <w:t>captured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A2390A">
        <w:rPr>
          <w:bCs/>
          <w:iCs/>
          <w:color w:val="000000" w:themeColor="text1"/>
        </w:rPr>
        <w:t>striking</w:t>
      </w:r>
      <w:r w:rsidR="00632744">
        <w:rPr>
          <w:bCs/>
          <w:iCs/>
          <w:color w:val="000000" w:themeColor="text1"/>
        </w:rPr>
        <w:t xml:space="preserve"> </w:t>
      </w:r>
      <w:r w:rsidR="00DD65B5">
        <w:rPr>
          <w:bCs/>
          <w:iCs/>
          <w:color w:val="000000" w:themeColor="text1"/>
        </w:rPr>
        <w:t>phenotypes</w:t>
      </w:r>
      <w:r w:rsidR="00B77D0D">
        <w:rPr>
          <w:bCs/>
          <w:iCs/>
          <w:color w:val="000000" w:themeColor="text1"/>
        </w:rPr>
        <w:t xml:space="preserve"> found by examination of</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xml:space="preserve">, and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00BD5B08" w:rsidRPr="00233F15">
        <w:rPr>
          <w:bCs/>
          <w:iCs/>
          <w:color w:val="000000" w:themeColor="text1"/>
        </w:rPr>
        <w:t xml:space="preserve">In camptothecin, </w:t>
      </w:r>
      <w:r w:rsidR="00BD5B08"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00BD5B08"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effect</w:t>
      </w:r>
      <w:r w:rsidR="00B16914" w:rsidRPr="00233F15">
        <w:rPr>
          <w:bCs/>
          <w:iCs/>
          <w:color w:val="000000" w:themeColor="text1"/>
        </w:rPr>
        <w:t>, as well as</w:t>
      </w:r>
      <w:r w:rsidR="00BD5B08"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BD5B08" w:rsidRPr="00233F15">
        <w:rPr>
          <w:bCs/>
          <w:iCs/>
          <w:color w:val="000000" w:themeColor="text1"/>
        </w:rPr>
        <w:t>).  Similarly, the surprising</w:t>
      </w:r>
      <w:r w:rsidR="00C66C8C">
        <w:rPr>
          <w:bCs/>
          <w:iCs/>
          <w:color w:val="000000" w:themeColor="text1"/>
        </w:rPr>
        <w:t xml:space="preserve"> </w:t>
      </w:r>
      <w:r w:rsidR="00BD5B08" w:rsidRPr="00233F15">
        <w:rPr>
          <w:bCs/>
          <w:iCs/>
          <w:color w:val="000000" w:themeColor="text1"/>
        </w:rPr>
        <w:t xml:space="preserve">phenotype in mitoxantrone was modelled as a combination of a small marginal effect of </w:t>
      </w:r>
      <w:r w:rsidR="00BD5B08" w:rsidRPr="00233F15">
        <w:rPr>
          <w:bCs/>
          <w:i/>
          <w:iCs/>
          <w:color w:val="000000" w:themeColor="text1"/>
        </w:rPr>
        <w:t>snq2∆</w:t>
      </w:r>
      <w:r w:rsidR="00394C77">
        <w:rPr>
          <w:bCs/>
          <w:iCs/>
          <w:color w:val="000000" w:themeColor="text1"/>
        </w:rPr>
        <w:t xml:space="preserve">, a negative interaction </w:t>
      </w:r>
      <w:r w:rsidR="00BD5B08"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and </w:t>
      </w:r>
      <w:r w:rsidR="00BD5B08" w:rsidRPr="00233F15">
        <w:rPr>
          <w:bCs/>
          <w:iCs/>
          <w:color w:val="000000" w:themeColor="text1"/>
        </w:rPr>
        <w:t xml:space="preserve">further </w:t>
      </w:r>
      <w:r w:rsidR="00F50425" w:rsidRPr="00233F15">
        <w:rPr>
          <w:bCs/>
          <w:iCs/>
          <w:color w:val="000000" w:themeColor="text1"/>
        </w:rPr>
        <w:t xml:space="preserve">triple </w:t>
      </w:r>
      <w:r w:rsidR="00BD5B08" w:rsidRPr="00233F15">
        <w:rPr>
          <w:bCs/>
          <w:iCs/>
          <w:color w:val="000000" w:themeColor="text1"/>
        </w:rPr>
        <w:t>negative interaction</w:t>
      </w:r>
      <w:r w:rsidR="005003D7">
        <w:rPr>
          <w:bCs/>
          <w:iCs/>
          <w:color w:val="000000" w:themeColor="text1"/>
        </w:rPr>
        <w:t>s</w:t>
      </w:r>
      <w:r w:rsidR="00BD5B08" w:rsidRPr="00233F15">
        <w:rPr>
          <w:bCs/>
          <w:iCs/>
          <w:color w:val="000000" w:themeColor="text1"/>
        </w:rPr>
        <w:t xml:space="preserve"> </w:t>
      </w:r>
      <w:r w:rsidR="00AE3C78" w:rsidRPr="00233F15">
        <w:rPr>
          <w:bCs/>
          <w:iCs/>
          <w:color w:val="000000" w:themeColor="text1"/>
        </w:rPr>
        <w:t>upon</w:t>
      </w:r>
      <w:r w:rsidR="00DE68B7">
        <w:rPr>
          <w:bCs/>
          <w:iCs/>
          <w:color w:val="000000" w:themeColor="text1"/>
        </w:rPr>
        <w:t xml:space="preserve"> </w:t>
      </w:r>
      <w:r w:rsidR="00DE68B7">
        <w:rPr>
          <w:bCs/>
          <w:i/>
          <w:iCs/>
          <w:color w:val="000000" w:themeColor="text1"/>
        </w:rPr>
        <w:t>ybt1∆</w:t>
      </w:r>
      <w:r w:rsidR="00DE68B7">
        <w:rPr>
          <w:bCs/>
          <w:iCs/>
          <w:color w:val="000000" w:themeColor="text1"/>
        </w:rPr>
        <w:t xml:space="preserve"> and </w:t>
      </w:r>
      <w:r w:rsidR="00DE68B7">
        <w:rPr>
          <w:bCs/>
          <w:i/>
          <w:iCs/>
          <w:color w:val="000000" w:themeColor="text1"/>
        </w:rPr>
        <w:t>yor1∆</w:t>
      </w:r>
      <w:r w:rsidR="00DE68B7" w:rsidRPr="00DE68B7">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5003D7">
        <w:rPr>
          <w:bCs/>
          <w:i/>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50324A">
        <w:rPr>
          <w:bCs/>
          <w:iCs/>
          <w:color w:val="000000" w:themeColor="text1"/>
        </w:rPr>
        <w:t>This genetic interaction pattern</w:t>
      </w:r>
      <w:r w:rsidR="007A28DB" w:rsidRPr="00233F15">
        <w:rPr>
          <w:bCs/>
          <w:iCs/>
          <w:color w:val="000000" w:themeColor="text1"/>
        </w:rPr>
        <w:t xml:space="preserve"> su</w:t>
      </w:r>
      <w:r w:rsidR="00A327CD">
        <w:rPr>
          <w:bCs/>
          <w:iCs/>
          <w:color w:val="000000" w:themeColor="text1"/>
        </w:rPr>
        <w:t>ggests not only that these four</w:t>
      </w:r>
      <w:r w:rsidR="007A28DB" w:rsidRPr="00233F15">
        <w:rPr>
          <w:bCs/>
          <w:iCs/>
          <w:color w:val="000000" w:themeColor="text1"/>
        </w:rPr>
        <w:t xml:space="preserve"> genes efflux mitoxantrone in parallel, but </w:t>
      </w:r>
      <w:r w:rsidR="00C66C8C">
        <w:rPr>
          <w:bCs/>
          <w:iCs/>
          <w:color w:val="000000" w:themeColor="text1"/>
        </w:rPr>
        <w:t xml:space="preserve">also </w:t>
      </w:r>
      <w:r w:rsidR="00227F6D">
        <w:rPr>
          <w:bCs/>
          <w:iCs/>
          <w:color w:val="000000" w:themeColor="text1"/>
        </w:rPr>
        <w:t xml:space="preserve">a </w:t>
      </w:r>
      <w:r w:rsidR="006E3A80">
        <w:rPr>
          <w:bCs/>
          <w:iCs/>
          <w:color w:val="000000" w:themeColor="text1"/>
        </w:rPr>
        <w:t>differential efflux capacity between</w:t>
      </w:r>
      <w:r w:rsidR="002947DA">
        <w:rPr>
          <w:bCs/>
          <w:iCs/>
          <w:color w:val="000000" w:themeColor="text1"/>
        </w:rPr>
        <w:t xml:space="preserve"> them</w:t>
      </w:r>
      <w:r w:rsidR="00422CE4">
        <w:rPr>
          <w:bCs/>
          <w:iCs/>
          <w:color w:val="000000" w:themeColor="text1"/>
        </w:rPr>
        <w:t xml:space="preserve"> –</w:t>
      </w:r>
      <w:commentRangeStart w:id="574"/>
      <w:r w:rsidR="0086496D">
        <w:rPr>
          <w:bCs/>
          <w:iCs/>
          <w:color w:val="000000" w:themeColor="text1"/>
        </w:rPr>
        <w:t>i</w:t>
      </w:r>
      <w:r w:rsidR="00DE68B7">
        <w:rPr>
          <w:bCs/>
          <w:iCs/>
          <w:color w:val="000000" w:themeColor="text1"/>
        </w:rPr>
        <w:t xml:space="preserve">t may be hypothesized, for example, </w:t>
      </w:r>
      <w:r w:rsidR="0086496D">
        <w:rPr>
          <w:bCs/>
          <w:iCs/>
          <w:color w:val="000000" w:themeColor="text1"/>
        </w:rPr>
        <w:t xml:space="preserve">that </w:t>
      </w:r>
      <w:r w:rsidR="00DE68B7">
        <w:rPr>
          <w:bCs/>
          <w:iCs/>
          <w:color w:val="000000" w:themeColor="text1"/>
        </w:rPr>
        <w:t>Snq2</w:t>
      </w:r>
      <w:r w:rsidR="0086496D">
        <w:rPr>
          <w:bCs/>
          <w:i/>
          <w:iCs/>
          <w:color w:val="000000" w:themeColor="text1"/>
        </w:rPr>
        <w:t xml:space="preserve"> </w:t>
      </w:r>
      <w:r w:rsidR="0086496D">
        <w:rPr>
          <w:bCs/>
          <w:iCs/>
          <w:color w:val="000000" w:themeColor="text1"/>
        </w:rPr>
        <w:t>has the highest efflux activity because it is the only one that shows a knockout defect by itself.</w:t>
      </w:r>
      <w:commentRangeEnd w:id="574"/>
      <w:r w:rsidR="0086496D">
        <w:rPr>
          <w:rStyle w:val="CommentReference"/>
          <w:rFonts w:asciiTheme="minorHAnsi" w:hAnsiTheme="minorHAnsi" w:cstheme="minorBidi"/>
        </w:rPr>
        <w:commentReference w:id="574"/>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D10DC0">
        <w:rPr>
          <w:bCs/>
          <w:iCs/>
          <w:color w:val="000000" w:themeColor="text1"/>
        </w:rPr>
        <w:t>resistance</w:t>
      </w:r>
      <w:r w:rsidR="00E414DE" w:rsidRPr="00233F15">
        <w:rPr>
          <w:bCs/>
          <w:iCs/>
          <w:color w:val="000000" w:themeColor="text1"/>
        </w:rPr>
        <w:t xml:space="preserve">’ </w:t>
      </w:r>
      <w:r w:rsidR="00610B74">
        <w:rPr>
          <w:bCs/>
          <w:iCs/>
          <w:color w:val="000000" w:themeColor="text1"/>
        </w:rPr>
        <w:t>phenotype</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 xml:space="preserve">pdr5∆snq2∆yor1∆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1228A2">
        <w:rPr>
          <w:bCs/>
          <w:iCs/>
          <w:color w:val="000000" w:themeColor="text1"/>
        </w:rPr>
        <w:t>Interestingly, the multi-knockou</w:t>
      </w:r>
      <w:r w:rsidR="002320B1">
        <w:rPr>
          <w:bCs/>
          <w:iCs/>
          <w:color w:val="000000" w:themeColor="text1"/>
        </w:rPr>
        <w:t>t</w:t>
      </w:r>
      <w:r w:rsidR="001228A2">
        <w:rPr>
          <w:bCs/>
          <w:iCs/>
          <w:color w:val="000000" w:themeColor="text1"/>
        </w:rPr>
        <w:t xml:space="preserve"> resistance phenotype in fluconazole</w:t>
      </w:r>
      <w:r w:rsidR="004F179A" w:rsidRPr="00233F15">
        <w:rPr>
          <w:bCs/>
          <w:iCs/>
          <w:color w:val="000000" w:themeColor="text1"/>
        </w:rPr>
        <w:t xml:space="preserv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and </w:t>
      </w:r>
      <w:r w:rsidR="004F179A" w:rsidRPr="00233F15">
        <w:rPr>
          <w:i/>
          <w:color w:val="000000"/>
        </w:rPr>
        <w:t>ybt1∆</w:t>
      </w:r>
      <w:r w:rsidR="00C4660C" w:rsidRPr="00233F15">
        <w:rPr>
          <w:color w:val="000000"/>
        </w:rPr>
        <w:t xml:space="preserve">) as the combination of three positive </w:t>
      </w:r>
      <w:r w:rsidR="00DE68B7">
        <w:rPr>
          <w:color w:val="000000"/>
        </w:rPr>
        <w:t>three-gene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A84C50">
        <w:rPr>
          <w:color w:val="000000"/>
        </w:rPr>
        <w:t xml:space="preserve"> </w:t>
      </w:r>
      <w:r w:rsidR="00E4388B" w:rsidRPr="00233F15">
        <w:rPr>
          <w:color w:val="000000"/>
        </w:rPr>
        <w:t>T</w:t>
      </w:r>
      <w:r w:rsidR="00C4660C" w:rsidRPr="00233F15">
        <w:rPr>
          <w:color w:val="000000"/>
        </w:rPr>
        <w:t xml:space="preserve">he </w:t>
      </w:r>
      <w:r w:rsidR="001228A2">
        <w:rPr>
          <w:color w:val="000000"/>
        </w:rPr>
        <w:t>dependence of the</w:t>
      </w:r>
      <w:r w:rsidR="00415132">
        <w:rPr>
          <w:color w:val="000000"/>
        </w:rPr>
        <w:t>se</w:t>
      </w:r>
      <w:r w:rsidR="001228A2">
        <w:rPr>
          <w:color w:val="000000"/>
        </w:rPr>
        <w:t xml:space="preserve"> multi-knockout</w:t>
      </w:r>
      <w:r w:rsidR="00727A3A" w:rsidRPr="00233F15">
        <w:rPr>
          <w:color w:val="000000"/>
        </w:rPr>
        <w:t xml:space="preserve"> effect</w:t>
      </w:r>
      <w:r w:rsidR="00147D85">
        <w:rPr>
          <w:color w:val="000000"/>
        </w:rPr>
        <w:t>s</w:t>
      </w:r>
      <w:r w:rsidR="00EE1BB8">
        <w:rPr>
          <w:color w:val="000000"/>
        </w:rPr>
        <w:t xml:space="preserve"> on</w:t>
      </w:r>
      <w:r w:rsidR="00415132">
        <w:rPr>
          <w:color w:val="000000"/>
        </w:rPr>
        <w:t xml:space="preserve"> the presence of</w:t>
      </w:r>
      <w:r w:rsidR="00EE1BB8">
        <w:rPr>
          <w:color w:val="000000"/>
        </w:rPr>
        <w:t xml:space="preserve"> </w:t>
      </w:r>
      <w:r w:rsidR="00EE1BB8" w:rsidRPr="00233F15">
        <w:rPr>
          <w:i/>
          <w:color w:val="000000"/>
        </w:rPr>
        <w:t>PDR5</w:t>
      </w:r>
      <w:r w:rsidR="000561F3">
        <w:rPr>
          <w:color w:val="000000"/>
        </w:rPr>
        <w:t xml:space="preserve"> was</w:t>
      </w:r>
      <w:r w:rsidR="00F77885" w:rsidRPr="00233F15">
        <w:rPr>
          <w:color w:val="000000"/>
        </w:rPr>
        <w:t xml:space="preserve"> then</w:t>
      </w:r>
      <w:r w:rsidR="00C4660C" w:rsidRPr="00233F15">
        <w:rPr>
          <w:color w:val="000000"/>
        </w:rPr>
        <w:t xml:space="preserve"> further modelled as </w:t>
      </w:r>
      <w:r w:rsidR="009924D8" w:rsidRPr="00233F15">
        <w:rPr>
          <w:color w:val="000000"/>
        </w:rPr>
        <w:t>three additional</w:t>
      </w:r>
      <w:r w:rsidR="00C4660C" w:rsidRPr="00233F15">
        <w:rPr>
          <w:color w:val="000000"/>
        </w:rPr>
        <w:t xml:space="preserve"> </w:t>
      </w:r>
      <w:r w:rsidR="00E4388B" w:rsidRPr="00233F15">
        <w:rPr>
          <w:color w:val="000000"/>
        </w:rPr>
        <w:t xml:space="preserve">negative </w:t>
      </w:r>
      <w:r w:rsidR="00C4660C" w:rsidRPr="00233F15">
        <w:rPr>
          <w:color w:val="000000"/>
        </w:rPr>
        <w:t>four-way interactions</w:t>
      </w:r>
      <w:r w:rsidR="00C4660C" w:rsidRPr="00233F15">
        <w:rPr>
          <w:i/>
          <w:color w:val="000000"/>
        </w:rPr>
        <w:t xml:space="preserve"> </w:t>
      </w:r>
      <w:r w:rsidR="0052423E" w:rsidRPr="00233F15">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pdr5∆ybt1∆ycf1∆yor1∆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pdr5∆snq2∆ybt1∆yor1∆</m:t>
            </m:r>
          </m:sub>
        </m:sSub>
      </m:oMath>
      <w:r w:rsidR="0052423E">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pdr5∆snq2∆ycf1∆yor1∆</m:t>
            </m:r>
          </m:sub>
        </m:sSub>
      </m:oMath>
      <w:r w:rsidR="0052423E">
        <w:rPr>
          <w:rFonts w:eastAsiaTheme="minorEastAsia"/>
          <w:bCs/>
          <w:iCs/>
          <w:color w:val="000000" w:themeColor="text1"/>
        </w:rPr>
        <w:t>)</w:t>
      </w:r>
      <w:r w:rsidR="0052423E" w:rsidRPr="00233F15">
        <w:rPr>
          <w:color w:val="000000"/>
        </w:rPr>
        <w:t>.</w:t>
      </w:r>
    </w:p>
    <w:p w14:paraId="6F0E2CCA" w14:textId="77777777" w:rsidR="00962F43" w:rsidRDefault="00962F43" w:rsidP="00224FCB">
      <w:pPr>
        <w:ind w:firstLine="720"/>
        <w:jc w:val="both"/>
        <w:rPr>
          <w:bCs/>
          <w:iCs/>
          <w:color w:val="000000" w:themeColor="text1"/>
        </w:rPr>
      </w:pPr>
    </w:p>
    <w:p w14:paraId="0DD932AE" w14:textId="79E6E168" w:rsidR="00962F43" w:rsidRPr="00962F43" w:rsidRDefault="00962F43" w:rsidP="00224FCB">
      <w:pPr>
        <w:outlineLvl w:val="0"/>
        <w:rPr>
          <w:b/>
          <w:bCs/>
          <w:iCs/>
          <w:color w:val="000000" w:themeColor="text1"/>
        </w:rPr>
      </w:pPr>
      <w:r>
        <w:rPr>
          <w:b/>
          <w:bCs/>
          <w:iCs/>
          <w:color w:val="000000" w:themeColor="text1"/>
        </w:rPr>
        <w:t xml:space="preserve">Detailed </w:t>
      </w:r>
      <w:r w:rsidRPr="00233F15">
        <w:rPr>
          <w:b/>
          <w:bCs/>
          <w:iCs/>
          <w:color w:val="000000" w:themeColor="text1"/>
        </w:rPr>
        <w:t xml:space="preserve">Validation of </w:t>
      </w:r>
      <w:r w:rsidR="000D721A">
        <w:rPr>
          <w:b/>
          <w:bCs/>
          <w:iCs/>
          <w:color w:val="000000" w:themeColor="text1"/>
        </w:rPr>
        <w:t>Complex</w:t>
      </w:r>
      <w:r w:rsidRPr="00233F15">
        <w:rPr>
          <w:b/>
          <w:bCs/>
          <w:iCs/>
          <w:color w:val="000000" w:themeColor="text1"/>
        </w:rPr>
        <w:t xml:space="preserve"> Genetic In</w:t>
      </w:r>
      <w:r w:rsidR="000D721A">
        <w:rPr>
          <w:b/>
          <w:bCs/>
          <w:iCs/>
          <w:color w:val="000000" w:themeColor="text1"/>
        </w:rPr>
        <w:t>hibition Model</w:t>
      </w:r>
    </w:p>
    <w:p w14:paraId="6354B64D" w14:textId="3D8CEC4A" w:rsidR="006C785C" w:rsidRDefault="00920BD2" w:rsidP="004A57EF">
      <w:pPr>
        <w:ind w:firstLine="720"/>
        <w:jc w:val="both"/>
        <w:rPr>
          <w:bCs/>
          <w:iCs/>
          <w:color w:val="000000" w:themeColor="text1"/>
        </w:rPr>
      </w:pPr>
      <w:r>
        <w:rPr>
          <w:bCs/>
          <w:iCs/>
          <w:color w:val="000000" w:themeColor="text1"/>
        </w:rPr>
        <w:t>Through analysis of</w:t>
      </w:r>
      <w:commentRangeStart w:id="575"/>
      <w:r w:rsidR="00F64903">
        <w:rPr>
          <w:bCs/>
          <w:iCs/>
          <w:color w:val="000000" w:themeColor="text1"/>
        </w:rPr>
        <w:t xml:space="preserve"> the grouped fitness landscapes and formally</w:t>
      </w:r>
      <w:r w:rsidR="00B43255">
        <w:rPr>
          <w:bCs/>
          <w:iCs/>
          <w:color w:val="000000" w:themeColor="text1"/>
        </w:rPr>
        <w:t>-determined genetic interaction</w:t>
      </w:r>
      <w:r w:rsidR="00410914">
        <w:rPr>
          <w:bCs/>
          <w:iCs/>
          <w:color w:val="000000" w:themeColor="text1"/>
        </w:rPr>
        <w:t>s</w:t>
      </w:r>
      <w:r w:rsidR="00F64903">
        <w:rPr>
          <w:bCs/>
          <w:iCs/>
          <w:color w:val="000000" w:themeColor="text1"/>
        </w:rPr>
        <w:t xml:space="preserve">, </w:t>
      </w:r>
      <w:r w:rsidR="00C208D1">
        <w:rPr>
          <w:bCs/>
          <w:iCs/>
          <w:color w:val="000000" w:themeColor="text1"/>
        </w:rPr>
        <w:t>we modelled</w:t>
      </w:r>
      <w:r w:rsidR="00001398">
        <w:rPr>
          <w:bCs/>
          <w:iCs/>
          <w:color w:val="000000" w:themeColor="text1"/>
        </w:rPr>
        <w:t xml:space="preserve"> a set </w:t>
      </w:r>
      <w:r w:rsidR="0084686B">
        <w:rPr>
          <w:bCs/>
          <w:iCs/>
          <w:color w:val="000000" w:themeColor="text1"/>
        </w:rPr>
        <w:t xml:space="preserve">of </w:t>
      </w:r>
      <w:r w:rsidR="0084686B" w:rsidRPr="00233F15">
        <w:rPr>
          <w:bCs/>
          <w:iCs/>
          <w:color w:val="000000" w:themeColor="text1"/>
        </w:rPr>
        <w:t>trans</w:t>
      </w:r>
      <w:r w:rsidR="00FE2D47">
        <w:rPr>
          <w:bCs/>
          <w:iCs/>
          <w:color w:val="000000" w:themeColor="text1"/>
        </w:rPr>
        <w:t>porte</w:t>
      </w:r>
      <w:r w:rsidR="00E451B7">
        <w:rPr>
          <w:bCs/>
          <w:iCs/>
          <w:color w:val="000000" w:themeColor="text1"/>
        </w:rPr>
        <w:t>r-transporter relationship</w:t>
      </w:r>
      <w:r w:rsidR="00FE2D47">
        <w:rPr>
          <w:bCs/>
          <w:iCs/>
          <w:color w:val="000000" w:themeColor="text1"/>
        </w:rPr>
        <w:t>s</w:t>
      </w:r>
      <w:commentRangeEnd w:id="575"/>
      <w:r w:rsidR="00113C47">
        <w:rPr>
          <w:rStyle w:val="CommentReference"/>
          <w:rFonts w:asciiTheme="minorHAnsi" w:hAnsiTheme="minorHAnsi" w:cstheme="minorBidi"/>
        </w:rPr>
        <w:commentReference w:id="575"/>
      </w:r>
      <w:r w:rsidR="0084686B">
        <w:rPr>
          <w:bCs/>
          <w:iCs/>
          <w:color w:val="000000" w:themeColor="text1"/>
        </w:rPr>
        <w:t xml:space="preserve">.  </w:t>
      </w:r>
      <w:r w:rsidR="008D5127">
        <w:rPr>
          <w:bCs/>
          <w:iCs/>
          <w:color w:val="000000" w:themeColor="text1"/>
        </w:rPr>
        <w:t>These</w:t>
      </w:r>
      <w:r w:rsidR="002558F1" w:rsidRPr="00233F15">
        <w:rPr>
          <w:bCs/>
          <w:iCs/>
          <w:color w:val="000000" w:themeColor="text1"/>
        </w:rPr>
        <w:t xml:space="preserve"> relationships were highly</w:t>
      </w:r>
      <w:r w:rsidR="007F3758" w:rsidRPr="00233F15">
        <w:rPr>
          <w:bCs/>
          <w:iCs/>
          <w:color w:val="000000" w:themeColor="text1"/>
        </w:rPr>
        <w:t xml:space="preserve"> </w:t>
      </w:r>
      <w:r w:rsidR="005017C0" w:rsidRPr="00233F15">
        <w:rPr>
          <w:bCs/>
          <w:iCs/>
          <w:color w:val="000000" w:themeColor="text1"/>
        </w:rPr>
        <w:t>drug</w:t>
      </w:r>
      <w:r w:rsidR="007F3758" w:rsidRPr="00233F15">
        <w:rPr>
          <w:bCs/>
          <w:iCs/>
          <w:color w:val="000000" w:themeColor="text1"/>
        </w:rPr>
        <w:t>-dependent, and</w:t>
      </w:r>
      <w:r w:rsidR="005017C0" w:rsidRPr="00233F15">
        <w:rPr>
          <w:bCs/>
          <w:iCs/>
          <w:color w:val="000000" w:themeColor="text1"/>
        </w:rPr>
        <w:t xml:space="preserve"> were derived </w:t>
      </w:r>
      <w:r w:rsidR="007F3758" w:rsidRPr="00233F15">
        <w:rPr>
          <w:bCs/>
          <w:iCs/>
          <w:color w:val="000000" w:themeColor="text1"/>
        </w:rPr>
        <w:t xml:space="preserve">from </w:t>
      </w:r>
      <w:r>
        <w:rPr>
          <w:bCs/>
          <w:iCs/>
          <w:color w:val="000000" w:themeColor="text1"/>
        </w:rPr>
        <w:t>a combination of</w:t>
      </w:r>
      <w:r w:rsidR="007F3758" w:rsidRPr="00233F15">
        <w:rPr>
          <w:bCs/>
          <w:iCs/>
          <w:color w:val="000000" w:themeColor="text1"/>
        </w:rPr>
        <w:t xml:space="preserve"> </w:t>
      </w:r>
      <w:r>
        <w:rPr>
          <w:bCs/>
          <w:iCs/>
          <w:color w:val="000000" w:themeColor="text1"/>
        </w:rPr>
        <w:t>evidence from two, three, and</w:t>
      </w:r>
      <w:r w:rsidR="005017C0" w:rsidRPr="00233F15">
        <w:rPr>
          <w:bCs/>
          <w:iCs/>
          <w:color w:val="000000" w:themeColor="text1"/>
        </w:rPr>
        <w:t xml:space="preserve"> four kno</w:t>
      </w:r>
      <w:r w:rsidR="007C7CB8" w:rsidRPr="00233F15">
        <w:rPr>
          <w:bCs/>
          <w:iCs/>
          <w:color w:val="000000" w:themeColor="text1"/>
        </w:rPr>
        <w:t>ckout phenotypes (</w:t>
      </w:r>
      <w:r w:rsidR="008A7552" w:rsidRPr="00233F15">
        <w:rPr>
          <w:bCs/>
          <w:iCs/>
          <w:color w:val="000000" w:themeColor="text1"/>
        </w:rPr>
        <w:t>Fig</w:t>
      </w:r>
      <w:r w:rsidR="008E7E45">
        <w:rPr>
          <w:bCs/>
          <w:iCs/>
          <w:color w:val="000000" w:themeColor="text1"/>
        </w:rPr>
        <w:t>.</w:t>
      </w:r>
      <w:r w:rsidR="0023183A">
        <w:rPr>
          <w:bCs/>
          <w:iCs/>
          <w:color w:val="000000" w:themeColor="text1"/>
        </w:rPr>
        <w:t xml:space="preserve"> 4A</w:t>
      </w:r>
      <w:r w:rsidR="007C7CB8" w:rsidRPr="00233F15">
        <w:rPr>
          <w:bCs/>
          <w:iCs/>
          <w:color w:val="000000" w:themeColor="text1"/>
        </w:rPr>
        <w:t>,</w:t>
      </w:r>
      <w:r w:rsidR="00596C23" w:rsidRPr="00233F15">
        <w:rPr>
          <w:bCs/>
          <w:iCs/>
          <w:color w:val="000000" w:themeColor="text1"/>
        </w:rPr>
        <w:t xml:space="preserve"> </w:t>
      </w:r>
      <w:r w:rsidR="008F1119">
        <w:rPr>
          <w:bCs/>
          <w:iCs/>
          <w:color w:val="000000" w:themeColor="text1"/>
        </w:rPr>
        <w:t xml:space="preserve">Data </w:t>
      </w:r>
      <w:r w:rsidR="00D87291" w:rsidRPr="00233F15">
        <w:rPr>
          <w:bCs/>
          <w:iCs/>
          <w:color w:val="000000" w:themeColor="text1"/>
        </w:rPr>
        <w:t>S</w:t>
      </w:r>
      <w:r w:rsidR="008F1119">
        <w:rPr>
          <w:bCs/>
          <w:iCs/>
          <w:color w:val="000000" w:themeColor="text1"/>
        </w:rPr>
        <w:t>8</w:t>
      </w:r>
      <w:r w:rsidR="005017C0" w:rsidRPr="00233F15">
        <w:rPr>
          <w:bCs/>
          <w:iCs/>
          <w:color w:val="000000" w:themeColor="text1"/>
        </w:rPr>
        <w:t xml:space="preserve">). </w:t>
      </w:r>
      <w:r w:rsidR="00994217" w:rsidRPr="00233F15">
        <w:rPr>
          <w:bCs/>
          <w:iCs/>
          <w:color w:val="000000" w:themeColor="text1"/>
        </w:rPr>
        <w:t xml:space="preserve"> </w:t>
      </w:r>
      <w:r w:rsidR="00CD5AB8">
        <w:rPr>
          <w:bCs/>
          <w:iCs/>
          <w:color w:val="000000" w:themeColor="text1"/>
        </w:rPr>
        <w:t xml:space="preserve">We modelled </w:t>
      </w:r>
      <w:r w:rsidR="00096F69">
        <w:rPr>
          <w:bCs/>
          <w:iCs/>
          <w:color w:val="000000" w:themeColor="text1"/>
        </w:rPr>
        <w:t xml:space="preserve">all </w:t>
      </w:r>
      <w:r w:rsidR="00B56E95">
        <w:rPr>
          <w:bCs/>
          <w:iCs/>
          <w:color w:val="000000" w:themeColor="text1"/>
        </w:rPr>
        <w:t>phenotypes</w:t>
      </w:r>
      <w:r w:rsidR="00096F69">
        <w:rPr>
          <w:bCs/>
          <w:iCs/>
          <w:color w:val="000000" w:themeColor="text1"/>
        </w:rPr>
        <w:t xml:space="preserve"> </w:t>
      </w:r>
      <w:r w:rsidR="00AD046C">
        <w:rPr>
          <w:bCs/>
          <w:iCs/>
          <w:color w:val="000000" w:themeColor="text1"/>
        </w:rPr>
        <w:t xml:space="preserve">as </w:t>
      </w:r>
      <w:r w:rsidR="00B56E95">
        <w:rPr>
          <w:bCs/>
          <w:iCs/>
          <w:color w:val="000000" w:themeColor="text1"/>
        </w:rPr>
        <w:t>arising</w:t>
      </w:r>
      <w:r w:rsidR="002459BD" w:rsidRPr="00233F15">
        <w:rPr>
          <w:bCs/>
          <w:iCs/>
          <w:color w:val="000000" w:themeColor="text1"/>
        </w:rPr>
        <w:t xml:space="preserve"> either </w:t>
      </w:r>
      <w:r w:rsidR="00E91DDD">
        <w:rPr>
          <w:bCs/>
          <w:iCs/>
          <w:color w:val="000000" w:themeColor="text1"/>
        </w:rPr>
        <w:t xml:space="preserve">from </w:t>
      </w:r>
      <w:r w:rsidR="002459BD" w:rsidRPr="00233F15">
        <w:rPr>
          <w:bCs/>
          <w:iCs/>
          <w:color w:val="000000" w:themeColor="text1"/>
        </w:rPr>
        <w:t>parallel clearance of a drug by two or more transporters</w:t>
      </w:r>
      <w:r w:rsidR="00510026" w:rsidRPr="00233F15">
        <w:rPr>
          <w:bCs/>
          <w:iCs/>
          <w:color w:val="000000" w:themeColor="text1"/>
        </w:rPr>
        <w:t xml:space="preserve">, and/or </w:t>
      </w:r>
      <w:r w:rsidR="00671E94" w:rsidRPr="00233F15">
        <w:rPr>
          <w:bCs/>
          <w:iCs/>
          <w:color w:val="000000" w:themeColor="text1"/>
        </w:rPr>
        <w:t xml:space="preserve">the </w:t>
      </w:r>
      <w:r w:rsidR="00510026" w:rsidRPr="00233F15">
        <w:rPr>
          <w:bCs/>
          <w:iCs/>
          <w:color w:val="000000" w:themeColor="text1"/>
        </w:rPr>
        <w:t>antagonism of an ABC transporter by the pres</w:t>
      </w:r>
      <w:r w:rsidR="00931E5E">
        <w:rPr>
          <w:bCs/>
          <w:iCs/>
          <w:color w:val="000000" w:themeColor="text1"/>
        </w:rPr>
        <w:t xml:space="preserve">ence of </w:t>
      </w:r>
      <w:r w:rsidR="00210293">
        <w:rPr>
          <w:bCs/>
          <w:iCs/>
          <w:color w:val="000000" w:themeColor="text1"/>
        </w:rPr>
        <w:t>an</w:t>
      </w:r>
      <w:r w:rsidR="00E41BE9" w:rsidRPr="00233F15">
        <w:rPr>
          <w:bCs/>
          <w:iCs/>
          <w:color w:val="000000" w:themeColor="text1"/>
        </w:rPr>
        <w:t>other (Fig</w:t>
      </w:r>
      <w:r w:rsidR="008E7E45">
        <w:rPr>
          <w:bCs/>
          <w:iCs/>
          <w:color w:val="000000" w:themeColor="text1"/>
        </w:rPr>
        <w:t>.</w:t>
      </w:r>
      <w:r w:rsidR="0023183A">
        <w:rPr>
          <w:bCs/>
          <w:iCs/>
          <w:color w:val="000000" w:themeColor="text1"/>
        </w:rPr>
        <w:t xml:space="preserve"> 4A</w:t>
      </w:r>
      <w:r w:rsidR="003D2C4E">
        <w:rPr>
          <w:bCs/>
          <w:iCs/>
          <w:color w:val="000000" w:themeColor="text1"/>
        </w:rPr>
        <w:t>)</w:t>
      </w:r>
      <w:r w:rsidR="00853C3C" w:rsidRPr="00233F15">
        <w:rPr>
          <w:bCs/>
          <w:iCs/>
          <w:color w:val="000000" w:themeColor="text1"/>
        </w:rPr>
        <w:t>.</w:t>
      </w:r>
      <w:r w:rsidR="00A52EDE" w:rsidRPr="00233F15">
        <w:rPr>
          <w:bCs/>
          <w:iCs/>
          <w:color w:val="000000" w:themeColor="text1"/>
        </w:rPr>
        <w:t xml:space="preserve">  T</w:t>
      </w:r>
      <w:r w:rsidR="00E9164B" w:rsidRPr="00233F15">
        <w:rPr>
          <w:bCs/>
          <w:iCs/>
          <w:color w:val="000000" w:themeColor="text1"/>
        </w:rPr>
        <w:t>he</w:t>
      </w:r>
      <w:r w:rsidR="006011E6">
        <w:rPr>
          <w:bCs/>
          <w:iCs/>
          <w:color w:val="000000" w:themeColor="text1"/>
        </w:rPr>
        <w:t>se models</w:t>
      </w:r>
      <w:r w:rsidR="007662FD" w:rsidRPr="00233F15">
        <w:rPr>
          <w:bCs/>
          <w:iCs/>
          <w:color w:val="000000" w:themeColor="text1"/>
        </w:rPr>
        <w:t xml:space="preserve"> </w:t>
      </w:r>
      <w:r w:rsidR="00E43F28" w:rsidRPr="00233F15">
        <w:rPr>
          <w:bCs/>
          <w:iCs/>
          <w:color w:val="000000" w:themeColor="text1"/>
        </w:rPr>
        <w:t>s</w:t>
      </w:r>
      <w:r w:rsidR="007662FD" w:rsidRPr="00233F15">
        <w:rPr>
          <w:bCs/>
          <w:iCs/>
          <w:color w:val="000000" w:themeColor="text1"/>
        </w:rPr>
        <w:t>uggest</w:t>
      </w:r>
      <w:r w:rsidR="00692E2A" w:rsidRPr="00233F15">
        <w:rPr>
          <w:bCs/>
          <w:iCs/>
          <w:color w:val="000000" w:themeColor="text1"/>
        </w:rPr>
        <w:t xml:space="preserve"> an extensive role for </w:t>
      </w:r>
      <w:r w:rsidR="00692E2A" w:rsidRPr="00AD046C">
        <w:rPr>
          <w:bCs/>
          <w:i/>
          <w:iCs/>
          <w:color w:val="000000" w:themeColor="text1"/>
        </w:rPr>
        <w:t>YBT1</w:t>
      </w:r>
      <w:r w:rsidR="00692E2A" w:rsidRPr="00233F15">
        <w:rPr>
          <w:bCs/>
          <w:iCs/>
          <w:color w:val="000000" w:themeColor="text1"/>
        </w:rPr>
        <w:t xml:space="preserve"> and </w:t>
      </w:r>
      <w:r w:rsidR="00692E2A" w:rsidRPr="00AD046C">
        <w:rPr>
          <w:bCs/>
          <w:i/>
          <w:iCs/>
          <w:color w:val="000000" w:themeColor="text1"/>
        </w:rPr>
        <w:t>YCF1</w:t>
      </w:r>
      <w:r w:rsidR="00692E2A" w:rsidRPr="00233F15">
        <w:rPr>
          <w:bCs/>
          <w:iCs/>
          <w:color w:val="000000" w:themeColor="text1"/>
        </w:rPr>
        <w:t xml:space="preserve"> in many dru</w:t>
      </w:r>
      <w:r w:rsidR="007662FD" w:rsidRPr="00233F15">
        <w:rPr>
          <w:bCs/>
          <w:iCs/>
          <w:color w:val="000000" w:themeColor="text1"/>
        </w:rPr>
        <w:t>gs</w:t>
      </w:r>
      <w:r w:rsidR="00E9164B" w:rsidRPr="00233F15">
        <w:rPr>
          <w:bCs/>
          <w:iCs/>
          <w:color w:val="000000" w:themeColor="text1"/>
        </w:rPr>
        <w:t xml:space="preserve"> </w:t>
      </w:r>
      <w:r w:rsidR="003F706B" w:rsidRPr="00233F15">
        <w:rPr>
          <w:bCs/>
          <w:iCs/>
          <w:color w:val="000000" w:themeColor="text1"/>
        </w:rPr>
        <w:t>–</w:t>
      </w:r>
      <w:r w:rsidR="00C04A72" w:rsidRPr="00233F15">
        <w:rPr>
          <w:bCs/>
          <w:iCs/>
          <w:color w:val="000000" w:themeColor="text1"/>
        </w:rPr>
        <w:t xml:space="preserve"> </w:t>
      </w:r>
      <w:r w:rsidR="00C04A72" w:rsidRPr="00AD046C">
        <w:rPr>
          <w:bCs/>
          <w:i/>
          <w:iCs/>
          <w:color w:val="000000" w:themeColor="text1"/>
        </w:rPr>
        <w:t>YBT1</w:t>
      </w:r>
      <w:r w:rsidR="00C04A72" w:rsidRPr="00233F15">
        <w:rPr>
          <w:bCs/>
          <w:iCs/>
          <w:color w:val="000000" w:themeColor="text1"/>
        </w:rPr>
        <w:t xml:space="preserve"> is </w:t>
      </w:r>
      <w:r w:rsidR="00246910" w:rsidRPr="00233F15">
        <w:rPr>
          <w:bCs/>
          <w:iCs/>
          <w:color w:val="000000" w:themeColor="text1"/>
        </w:rPr>
        <w:t>hypothesized</w:t>
      </w:r>
      <w:r w:rsidR="007662FD" w:rsidRPr="00233F15">
        <w:rPr>
          <w:bCs/>
          <w:iCs/>
          <w:color w:val="000000" w:themeColor="text1"/>
        </w:rPr>
        <w:t xml:space="preserve"> to </w:t>
      </w:r>
      <w:r w:rsidR="00C751F0" w:rsidRPr="00233F15">
        <w:rPr>
          <w:bCs/>
          <w:iCs/>
          <w:color w:val="000000" w:themeColor="text1"/>
        </w:rPr>
        <w:t xml:space="preserve">work in parallel with </w:t>
      </w:r>
      <w:r w:rsidR="007662FD" w:rsidRPr="00AD046C">
        <w:rPr>
          <w:bCs/>
          <w:i/>
          <w:iCs/>
          <w:color w:val="000000" w:themeColor="text1"/>
        </w:rPr>
        <w:t>SNQ2</w:t>
      </w:r>
      <w:r w:rsidR="00221495" w:rsidRPr="00233F15">
        <w:rPr>
          <w:bCs/>
          <w:iCs/>
          <w:color w:val="000000" w:themeColor="text1"/>
        </w:rPr>
        <w:t xml:space="preserve">, </w:t>
      </w:r>
      <w:r w:rsidR="00221495" w:rsidRPr="00AD046C">
        <w:rPr>
          <w:bCs/>
          <w:i/>
          <w:iCs/>
          <w:color w:val="000000" w:themeColor="text1"/>
        </w:rPr>
        <w:t>PDR5</w:t>
      </w:r>
      <w:r w:rsidR="00221495" w:rsidRPr="00233F15">
        <w:rPr>
          <w:bCs/>
          <w:iCs/>
          <w:color w:val="000000" w:themeColor="text1"/>
        </w:rPr>
        <w:t>, or</w:t>
      </w:r>
      <w:r w:rsidR="007662FD" w:rsidRPr="00233F15">
        <w:rPr>
          <w:bCs/>
          <w:iCs/>
          <w:color w:val="000000" w:themeColor="text1"/>
        </w:rPr>
        <w:t xml:space="preserve"> </w:t>
      </w:r>
      <w:r w:rsidR="007662FD" w:rsidRPr="00AD046C">
        <w:rPr>
          <w:bCs/>
          <w:i/>
          <w:iCs/>
          <w:color w:val="000000" w:themeColor="text1"/>
        </w:rPr>
        <w:t>YOR1</w:t>
      </w:r>
      <w:r w:rsidR="007079F1" w:rsidRPr="00233F15">
        <w:rPr>
          <w:bCs/>
          <w:iCs/>
          <w:color w:val="000000" w:themeColor="text1"/>
        </w:rPr>
        <w:t xml:space="preserve"> </w:t>
      </w:r>
      <w:r w:rsidR="00A26300" w:rsidRPr="00233F15">
        <w:rPr>
          <w:bCs/>
          <w:iCs/>
          <w:color w:val="000000" w:themeColor="text1"/>
        </w:rPr>
        <w:t>in the context of mitoxantrone</w:t>
      </w:r>
      <w:r w:rsidR="007662FD" w:rsidRPr="00233F15">
        <w:rPr>
          <w:bCs/>
          <w:iCs/>
          <w:color w:val="000000" w:themeColor="text1"/>
        </w:rPr>
        <w:t xml:space="preserve">, </w:t>
      </w:r>
      <w:r w:rsidR="00A26300" w:rsidRPr="00233F15">
        <w:rPr>
          <w:bCs/>
          <w:iCs/>
          <w:color w:val="000000" w:themeColor="text1"/>
        </w:rPr>
        <w:t xml:space="preserve">itraconazole, and methotrexate resistance, </w:t>
      </w:r>
      <w:r w:rsidR="007662FD" w:rsidRPr="00233F15">
        <w:rPr>
          <w:bCs/>
          <w:iCs/>
          <w:color w:val="000000" w:themeColor="text1"/>
        </w:rPr>
        <w:t xml:space="preserve">and to antagonize </w:t>
      </w:r>
      <w:r w:rsidR="007662FD" w:rsidRPr="00233F15">
        <w:rPr>
          <w:bCs/>
          <w:i/>
          <w:iCs/>
          <w:color w:val="000000" w:themeColor="text1"/>
        </w:rPr>
        <w:t>PDR5</w:t>
      </w:r>
      <w:r w:rsidR="007662FD" w:rsidRPr="00233F15">
        <w:rPr>
          <w:bCs/>
          <w:iCs/>
          <w:color w:val="000000" w:themeColor="text1"/>
        </w:rPr>
        <w:t xml:space="preserve"> in the context of fluc</w:t>
      </w:r>
      <w:r w:rsidR="00E41BE9" w:rsidRPr="00233F15">
        <w:rPr>
          <w:bCs/>
          <w:iCs/>
          <w:color w:val="000000" w:themeColor="text1"/>
        </w:rPr>
        <w:t>onazole resistance (Fig</w:t>
      </w:r>
      <w:r w:rsidR="008E7E45">
        <w:rPr>
          <w:bCs/>
          <w:iCs/>
          <w:color w:val="000000" w:themeColor="text1"/>
        </w:rPr>
        <w:t>.</w:t>
      </w:r>
      <w:r w:rsidR="0023183A">
        <w:rPr>
          <w:bCs/>
          <w:iCs/>
          <w:color w:val="000000" w:themeColor="text1"/>
        </w:rPr>
        <w:t xml:space="preserve"> 4A</w:t>
      </w:r>
      <w:r w:rsidR="007662FD" w:rsidRPr="00233F15">
        <w:rPr>
          <w:bCs/>
          <w:iCs/>
          <w:color w:val="000000" w:themeColor="text1"/>
        </w:rPr>
        <w:t xml:space="preserve">).  </w:t>
      </w:r>
      <w:r w:rsidR="007662FD" w:rsidRPr="00233F15">
        <w:rPr>
          <w:bCs/>
          <w:i/>
          <w:iCs/>
          <w:color w:val="000000" w:themeColor="text1"/>
        </w:rPr>
        <w:t>YCF1</w:t>
      </w:r>
      <w:r w:rsidR="007662FD" w:rsidRPr="00233F15">
        <w:rPr>
          <w:bCs/>
          <w:iCs/>
          <w:color w:val="000000" w:themeColor="text1"/>
        </w:rPr>
        <w:t xml:space="preserve"> is </w:t>
      </w:r>
      <w:r w:rsidR="00C04A72" w:rsidRPr="00233F15">
        <w:rPr>
          <w:bCs/>
          <w:iCs/>
          <w:color w:val="000000" w:themeColor="text1"/>
        </w:rPr>
        <w:t>modelled</w:t>
      </w:r>
      <w:r w:rsidR="00CC3E62" w:rsidRPr="00233F15">
        <w:rPr>
          <w:bCs/>
          <w:iCs/>
          <w:color w:val="000000" w:themeColor="text1"/>
        </w:rPr>
        <w:t xml:space="preserve"> to antag</w:t>
      </w:r>
      <w:r w:rsidR="00175420" w:rsidRPr="00233F15">
        <w:rPr>
          <w:bCs/>
          <w:iCs/>
          <w:color w:val="000000" w:themeColor="text1"/>
        </w:rPr>
        <w:t>o</w:t>
      </w:r>
      <w:r w:rsidR="00CC3E62" w:rsidRPr="00233F15">
        <w:rPr>
          <w:bCs/>
          <w:iCs/>
          <w:color w:val="000000" w:themeColor="text1"/>
        </w:rPr>
        <w:t>nize</w:t>
      </w:r>
      <w:r w:rsidR="00F374E7" w:rsidRPr="00233F15">
        <w:rPr>
          <w:bCs/>
          <w:iCs/>
          <w:color w:val="000000" w:themeColor="text1"/>
        </w:rPr>
        <w:t xml:space="preserve"> </w:t>
      </w:r>
      <w:r w:rsidR="00F374E7" w:rsidRPr="00233F15">
        <w:rPr>
          <w:bCs/>
          <w:i/>
          <w:iCs/>
          <w:color w:val="000000" w:themeColor="text1"/>
        </w:rPr>
        <w:t>SNQ2</w:t>
      </w:r>
      <w:r w:rsidR="00F374E7" w:rsidRPr="00233F15">
        <w:rPr>
          <w:bCs/>
          <w:iCs/>
          <w:color w:val="000000" w:themeColor="text1"/>
        </w:rPr>
        <w:t xml:space="preserve"> </w:t>
      </w:r>
      <w:r w:rsidR="002B03D7" w:rsidRPr="00233F15">
        <w:rPr>
          <w:bCs/>
          <w:iCs/>
          <w:color w:val="000000" w:themeColor="text1"/>
        </w:rPr>
        <w:t xml:space="preserve">in </w:t>
      </w:r>
      <w:r w:rsidR="00A26300" w:rsidRPr="00233F15">
        <w:rPr>
          <w:bCs/>
          <w:iCs/>
          <w:color w:val="000000" w:themeColor="text1"/>
        </w:rPr>
        <w:t>bisantrene</w:t>
      </w:r>
      <w:r w:rsidR="002B03D7" w:rsidRPr="00233F15">
        <w:rPr>
          <w:bCs/>
          <w:iCs/>
          <w:color w:val="000000" w:themeColor="text1"/>
        </w:rPr>
        <w:t xml:space="preserve"> resistance</w:t>
      </w:r>
      <w:r w:rsidR="00A26300" w:rsidRPr="00233F15">
        <w:rPr>
          <w:bCs/>
          <w:iCs/>
          <w:color w:val="000000" w:themeColor="text1"/>
        </w:rPr>
        <w:t>, to antagonize</w:t>
      </w:r>
      <w:r w:rsidR="007662FD" w:rsidRPr="00233F15">
        <w:rPr>
          <w:bCs/>
          <w:iCs/>
          <w:color w:val="000000" w:themeColor="text1"/>
        </w:rPr>
        <w:t xml:space="preserve"> </w:t>
      </w:r>
      <w:r w:rsidR="007662FD" w:rsidRPr="00233F15">
        <w:rPr>
          <w:bCs/>
          <w:i/>
          <w:iCs/>
          <w:color w:val="000000" w:themeColor="text1"/>
        </w:rPr>
        <w:t>PDR5</w:t>
      </w:r>
      <w:r w:rsidR="005C4DD2" w:rsidRPr="00233F15">
        <w:rPr>
          <w:bCs/>
          <w:iCs/>
          <w:color w:val="000000" w:themeColor="text1"/>
        </w:rPr>
        <w:t xml:space="preserve"> in </w:t>
      </w:r>
      <w:r w:rsidR="00A26300" w:rsidRPr="00233F15">
        <w:rPr>
          <w:bCs/>
          <w:iCs/>
          <w:color w:val="000000" w:themeColor="text1"/>
        </w:rPr>
        <w:t>fluconazole and ketoconazole</w:t>
      </w:r>
      <w:r w:rsidR="005C4DD2" w:rsidRPr="00233F15">
        <w:rPr>
          <w:bCs/>
          <w:iCs/>
          <w:color w:val="000000" w:themeColor="text1"/>
        </w:rPr>
        <w:t>, and</w:t>
      </w:r>
      <w:r w:rsidR="007662FD" w:rsidRPr="00233F15">
        <w:rPr>
          <w:bCs/>
          <w:iCs/>
          <w:color w:val="000000" w:themeColor="text1"/>
        </w:rPr>
        <w:t xml:space="preserve"> to work in parallel with </w:t>
      </w:r>
      <w:r w:rsidR="007662FD" w:rsidRPr="00233F15">
        <w:rPr>
          <w:bCs/>
          <w:i/>
          <w:iCs/>
          <w:color w:val="000000" w:themeColor="text1"/>
        </w:rPr>
        <w:t>SNQ2</w:t>
      </w:r>
      <w:r w:rsidR="007662FD" w:rsidRPr="00233F15">
        <w:rPr>
          <w:bCs/>
          <w:iCs/>
          <w:color w:val="000000" w:themeColor="text1"/>
        </w:rPr>
        <w:t xml:space="preserve"> in the context of</w:t>
      </w:r>
      <w:r w:rsidR="00E41BE9" w:rsidRPr="00233F15">
        <w:rPr>
          <w:bCs/>
          <w:iCs/>
          <w:color w:val="000000" w:themeColor="text1"/>
        </w:rPr>
        <w:t xml:space="preserve"> benomyl resistance (Fig</w:t>
      </w:r>
      <w:r w:rsidR="008E7E45">
        <w:rPr>
          <w:bCs/>
          <w:iCs/>
          <w:color w:val="000000" w:themeColor="text1"/>
        </w:rPr>
        <w:t>.</w:t>
      </w:r>
      <w:r w:rsidR="0023183A">
        <w:rPr>
          <w:bCs/>
          <w:iCs/>
          <w:color w:val="000000" w:themeColor="text1"/>
        </w:rPr>
        <w:t xml:space="preserve"> 4A</w:t>
      </w:r>
      <w:r w:rsidR="00C62089">
        <w:rPr>
          <w:bCs/>
          <w:iCs/>
          <w:color w:val="000000" w:themeColor="text1"/>
        </w:rPr>
        <w:t xml:space="preserve">).  </w:t>
      </w:r>
      <w:r>
        <w:rPr>
          <w:bCs/>
          <w:iCs/>
          <w:color w:val="000000" w:themeColor="text1"/>
        </w:rPr>
        <w:t>The absenc</w:t>
      </w:r>
      <w:r w:rsidR="00A87BE4">
        <w:rPr>
          <w:bCs/>
          <w:iCs/>
          <w:color w:val="000000" w:themeColor="text1"/>
        </w:rPr>
        <w:t>e of these phenotypes</w:t>
      </w:r>
      <w:r>
        <w:rPr>
          <w:bCs/>
          <w:iCs/>
          <w:color w:val="000000" w:themeColor="text1"/>
        </w:rPr>
        <w:t xml:space="preserve"> in prior literature </w:t>
      </w:r>
      <w:r w:rsidR="004A57EF">
        <w:rPr>
          <w:bCs/>
          <w:iCs/>
          <w:color w:val="000000" w:themeColor="text1"/>
        </w:rPr>
        <w:t>may be expected</w:t>
      </w:r>
      <w:r>
        <w:rPr>
          <w:bCs/>
          <w:iCs/>
          <w:color w:val="000000" w:themeColor="text1"/>
        </w:rPr>
        <w:t xml:space="preserve"> given the </w:t>
      </w:r>
      <w:r w:rsidR="00C62089">
        <w:rPr>
          <w:bCs/>
          <w:iCs/>
          <w:color w:val="000000" w:themeColor="text1"/>
        </w:rPr>
        <w:t xml:space="preserve">absent or subtle single-knockout effects </w:t>
      </w:r>
      <w:r>
        <w:rPr>
          <w:bCs/>
          <w:iCs/>
          <w:color w:val="000000" w:themeColor="text1"/>
        </w:rPr>
        <w:t xml:space="preserve">of </w:t>
      </w:r>
      <w:r>
        <w:rPr>
          <w:bCs/>
          <w:i/>
          <w:iCs/>
          <w:color w:val="000000" w:themeColor="text1"/>
        </w:rPr>
        <w:t>YBT1</w:t>
      </w:r>
      <w:r w:rsidRPr="00920BD2">
        <w:rPr>
          <w:bCs/>
          <w:iCs/>
          <w:color w:val="000000" w:themeColor="text1"/>
        </w:rPr>
        <w:t xml:space="preserve"> </w:t>
      </w:r>
      <w:r>
        <w:rPr>
          <w:bCs/>
          <w:iCs/>
          <w:color w:val="000000" w:themeColor="text1"/>
        </w:rPr>
        <w:t xml:space="preserve">and </w:t>
      </w:r>
      <w:r w:rsidRPr="00920BD2">
        <w:rPr>
          <w:bCs/>
          <w:i/>
          <w:iCs/>
          <w:color w:val="000000" w:themeColor="text1"/>
        </w:rPr>
        <w:t>YCF1</w:t>
      </w:r>
      <w:r>
        <w:rPr>
          <w:bCs/>
          <w:iCs/>
          <w:color w:val="000000" w:themeColor="text1"/>
        </w:rPr>
        <w:t xml:space="preserve"> </w:t>
      </w:r>
      <w:r w:rsidR="00C62089">
        <w:rPr>
          <w:bCs/>
          <w:iCs/>
          <w:color w:val="000000" w:themeColor="text1"/>
        </w:rPr>
        <w:t>in many drugs.</w:t>
      </w:r>
      <w:r w:rsidR="000D77DF">
        <w:rPr>
          <w:bCs/>
          <w:iCs/>
          <w:color w:val="000000" w:themeColor="text1"/>
        </w:rPr>
        <w:t xml:space="preserve">  </w:t>
      </w:r>
      <w:r w:rsidR="00F73EA1">
        <w:rPr>
          <w:bCs/>
          <w:iCs/>
          <w:color w:val="000000" w:themeColor="text1"/>
        </w:rPr>
        <w:t>We note that</w:t>
      </w:r>
      <w:r>
        <w:rPr>
          <w:bCs/>
          <w:iCs/>
          <w:color w:val="000000" w:themeColor="text1"/>
        </w:rPr>
        <w:t xml:space="preserve"> </w:t>
      </w:r>
      <w:r>
        <w:rPr>
          <w:bCs/>
          <w:i/>
          <w:iCs/>
          <w:color w:val="000000" w:themeColor="text1"/>
        </w:rPr>
        <w:t xml:space="preserve">BPT1 </w:t>
      </w:r>
      <w:r w:rsidR="00A87BE4">
        <w:rPr>
          <w:bCs/>
          <w:iCs/>
          <w:color w:val="000000" w:themeColor="text1"/>
        </w:rPr>
        <w:t>has been excluded from</w:t>
      </w:r>
      <w:r>
        <w:rPr>
          <w:bCs/>
          <w:iCs/>
          <w:color w:val="000000" w:themeColor="text1"/>
        </w:rPr>
        <w:t xml:space="preserve"> these models, despite its </w:t>
      </w:r>
      <w:r w:rsidR="00860EC9">
        <w:rPr>
          <w:bCs/>
          <w:iCs/>
          <w:color w:val="000000" w:themeColor="text1"/>
        </w:rPr>
        <w:t xml:space="preserve">knockout seeming to confer </w:t>
      </w:r>
      <w:r w:rsidR="00F73EA1">
        <w:rPr>
          <w:bCs/>
          <w:iCs/>
          <w:color w:val="000000" w:themeColor="text1"/>
        </w:rPr>
        <w:t xml:space="preserve">resistance </w:t>
      </w:r>
      <w:r w:rsidR="00F32221">
        <w:rPr>
          <w:bCs/>
          <w:iCs/>
          <w:color w:val="000000" w:themeColor="text1"/>
        </w:rPr>
        <w:t>to several compounds</w:t>
      </w:r>
      <w:r w:rsidR="004A57EF">
        <w:rPr>
          <w:bCs/>
          <w:iCs/>
          <w:color w:val="000000" w:themeColor="text1"/>
        </w:rPr>
        <w:t>, especially</w:t>
      </w:r>
      <w:r w:rsidR="00F73EA1">
        <w:rPr>
          <w:bCs/>
          <w:iCs/>
          <w:color w:val="000000" w:themeColor="text1"/>
        </w:rPr>
        <w:t xml:space="preserve"> when combined with other </w:t>
      </w:r>
      <w:r w:rsidR="00860EC9">
        <w:rPr>
          <w:bCs/>
          <w:iCs/>
          <w:color w:val="000000" w:themeColor="text1"/>
        </w:rPr>
        <w:t>genetic disruptions</w:t>
      </w:r>
      <w:r w:rsidR="004A57EF">
        <w:rPr>
          <w:bCs/>
          <w:iCs/>
          <w:color w:val="000000" w:themeColor="text1"/>
        </w:rPr>
        <w:t xml:space="preserve"> </w:t>
      </w:r>
      <w:r w:rsidR="004A57EF" w:rsidRPr="004A57EF">
        <w:rPr>
          <w:bCs/>
          <w:iCs/>
          <w:color w:val="000000" w:themeColor="text1"/>
          <w:highlight w:val="yellow"/>
        </w:rPr>
        <w:t>(Fig ??)</w:t>
      </w:r>
      <w:r w:rsidR="00F73EA1">
        <w:rPr>
          <w:bCs/>
          <w:iCs/>
          <w:color w:val="000000" w:themeColor="text1"/>
        </w:rPr>
        <w:t xml:space="preserve">.  </w:t>
      </w:r>
      <w:r w:rsidR="004A57EF">
        <w:rPr>
          <w:bCs/>
          <w:iCs/>
          <w:color w:val="000000" w:themeColor="text1"/>
        </w:rPr>
        <w:t>However, the genetic effects of</w:t>
      </w:r>
      <w:r w:rsidR="00EC3199">
        <w:rPr>
          <w:bCs/>
          <w:iCs/>
          <w:color w:val="000000" w:themeColor="text1"/>
        </w:rPr>
        <w:t xml:space="preserve"> </w:t>
      </w:r>
      <w:r w:rsidR="00EC3199">
        <w:rPr>
          <w:bCs/>
          <w:i/>
          <w:iCs/>
          <w:color w:val="000000" w:themeColor="text1"/>
        </w:rPr>
        <w:t>bpt1∆</w:t>
      </w:r>
      <w:r w:rsidR="00EC3199">
        <w:rPr>
          <w:bCs/>
          <w:iCs/>
          <w:color w:val="000000" w:themeColor="text1"/>
        </w:rPr>
        <w:t xml:space="preserve"> in the engineered population are inconsistent a role in </w:t>
      </w:r>
      <w:r w:rsidR="00FE5F23">
        <w:rPr>
          <w:bCs/>
          <w:iCs/>
          <w:color w:val="000000" w:themeColor="text1"/>
        </w:rPr>
        <w:t>effluxing</w:t>
      </w:r>
      <w:r w:rsidR="00170B05">
        <w:rPr>
          <w:bCs/>
          <w:iCs/>
          <w:color w:val="000000" w:themeColor="text1"/>
        </w:rPr>
        <w:t xml:space="preserve"> any </w:t>
      </w:r>
      <w:r w:rsidR="00FE5F23">
        <w:rPr>
          <w:bCs/>
          <w:iCs/>
          <w:color w:val="000000" w:themeColor="text1"/>
        </w:rPr>
        <w:t xml:space="preserve">of the </w:t>
      </w:r>
      <w:r w:rsidR="004D03E3">
        <w:rPr>
          <w:bCs/>
          <w:iCs/>
          <w:color w:val="000000" w:themeColor="text1"/>
        </w:rPr>
        <w:t>drugs</w:t>
      </w:r>
      <w:r w:rsidR="007353AC">
        <w:rPr>
          <w:bCs/>
          <w:iCs/>
          <w:color w:val="000000" w:themeColor="text1"/>
        </w:rPr>
        <w:t xml:space="preserve"> tested, </w:t>
      </w:r>
      <w:r w:rsidR="00FE5F23">
        <w:rPr>
          <w:bCs/>
          <w:iCs/>
          <w:color w:val="000000" w:themeColor="text1"/>
        </w:rPr>
        <w:t>or antagonizing</w:t>
      </w:r>
      <w:r w:rsidR="00170B05">
        <w:rPr>
          <w:bCs/>
          <w:iCs/>
          <w:color w:val="000000" w:themeColor="text1"/>
        </w:rPr>
        <w:t xml:space="preserve"> </w:t>
      </w:r>
      <w:r w:rsidR="000876BF">
        <w:rPr>
          <w:bCs/>
          <w:iCs/>
          <w:color w:val="000000" w:themeColor="text1"/>
        </w:rPr>
        <w:t>a</w:t>
      </w:r>
      <w:r w:rsidR="00DE3467">
        <w:rPr>
          <w:bCs/>
          <w:iCs/>
          <w:color w:val="000000" w:themeColor="text1"/>
        </w:rPr>
        <w:t>ny other ABC transporter</w:t>
      </w:r>
      <w:r w:rsidR="006B4256">
        <w:rPr>
          <w:bCs/>
          <w:iCs/>
          <w:color w:val="000000" w:themeColor="text1"/>
        </w:rPr>
        <w:t xml:space="preserve"> studied</w:t>
      </w:r>
      <w:r w:rsidR="00170B05">
        <w:rPr>
          <w:bCs/>
          <w:iCs/>
          <w:color w:val="000000" w:themeColor="text1"/>
        </w:rPr>
        <w:t xml:space="preserve">.  </w:t>
      </w:r>
      <w:r w:rsidR="0065780D">
        <w:rPr>
          <w:bCs/>
          <w:iCs/>
          <w:color w:val="000000" w:themeColor="text1"/>
        </w:rPr>
        <w:t>T</w:t>
      </w:r>
      <w:r w:rsidR="00185C05">
        <w:rPr>
          <w:bCs/>
          <w:iCs/>
          <w:color w:val="000000" w:themeColor="text1"/>
        </w:rPr>
        <w:t xml:space="preserve">he </w:t>
      </w:r>
      <w:r w:rsidR="00185C05" w:rsidRPr="00185C05">
        <w:rPr>
          <w:bCs/>
          <w:i/>
          <w:iCs/>
          <w:color w:val="000000" w:themeColor="text1"/>
        </w:rPr>
        <w:t>bpt1∆</w:t>
      </w:r>
      <w:r w:rsidR="00DE3467">
        <w:rPr>
          <w:bCs/>
          <w:iCs/>
          <w:color w:val="000000" w:themeColor="text1"/>
        </w:rPr>
        <w:t xml:space="preserve"> </w:t>
      </w:r>
      <w:r w:rsidR="00B92C98">
        <w:rPr>
          <w:bCs/>
          <w:iCs/>
          <w:color w:val="000000" w:themeColor="text1"/>
        </w:rPr>
        <w:t xml:space="preserve">profiles may involve </w:t>
      </w:r>
      <w:r w:rsidR="00093A99">
        <w:rPr>
          <w:bCs/>
          <w:iCs/>
          <w:color w:val="000000" w:themeColor="text1"/>
        </w:rPr>
        <w:t xml:space="preserve">complex </w:t>
      </w:r>
      <w:r w:rsidR="00185C05">
        <w:rPr>
          <w:bCs/>
          <w:iCs/>
          <w:color w:val="000000" w:themeColor="text1"/>
        </w:rPr>
        <w:t xml:space="preserve">genetic </w:t>
      </w:r>
      <w:r w:rsidR="00093A99">
        <w:rPr>
          <w:bCs/>
          <w:iCs/>
          <w:color w:val="000000" w:themeColor="text1"/>
        </w:rPr>
        <w:t>interactions</w:t>
      </w:r>
      <w:r w:rsidR="00B92C98">
        <w:rPr>
          <w:bCs/>
          <w:iCs/>
          <w:color w:val="000000" w:themeColor="text1"/>
        </w:rPr>
        <w:t xml:space="preserve"> of ABC transporters</w:t>
      </w:r>
      <w:r w:rsidR="00093A99">
        <w:rPr>
          <w:bCs/>
          <w:iCs/>
          <w:color w:val="000000" w:themeColor="text1"/>
        </w:rPr>
        <w:t xml:space="preserve"> with</w:t>
      </w:r>
      <w:r w:rsidR="00086093">
        <w:rPr>
          <w:bCs/>
          <w:iCs/>
          <w:color w:val="000000" w:themeColor="text1"/>
        </w:rPr>
        <w:t xml:space="preserve"> </w:t>
      </w:r>
      <w:r w:rsidR="00E27D1C">
        <w:rPr>
          <w:bCs/>
          <w:iCs/>
          <w:color w:val="000000" w:themeColor="text1"/>
        </w:rPr>
        <w:t>other system</w:t>
      </w:r>
      <w:r w:rsidR="00086093">
        <w:rPr>
          <w:bCs/>
          <w:iCs/>
          <w:color w:val="000000" w:themeColor="text1"/>
        </w:rPr>
        <w:t>s</w:t>
      </w:r>
      <w:r w:rsidR="00B92C98">
        <w:rPr>
          <w:bCs/>
          <w:iCs/>
          <w:color w:val="000000" w:themeColor="text1"/>
        </w:rPr>
        <w:t xml:space="preserve"> such as those mediating membrane permeabili</w:t>
      </w:r>
      <w:r w:rsidR="00661E6E">
        <w:rPr>
          <w:bCs/>
          <w:iCs/>
          <w:color w:val="000000" w:themeColor="text1"/>
        </w:rPr>
        <w:t>t</w:t>
      </w:r>
      <w:r w:rsidR="00B92C98">
        <w:rPr>
          <w:bCs/>
          <w:iCs/>
          <w:color w:val="000000" w:themeColor="text1"/>
        </w:rPr>
        <w:t>y</w:t>
      </w:r>
      <w:r w:rsidR="00E27D1C">
        <w:rPr>
          <w:bCs/>
          <w:iCs/>
          <w:color w:val="000000" w:themeColor="text1"/>
        </w:rPr>
        <w:fldChar w:fldCharType="begin" w:fldLock="1"/>
      </w:r>
      <w:r w:rsidR="002D2425">
        <w:rPr>
          <w:bCs/>
          <w:iCs/>
          <w:color w:val="000000" w:themeColor="text1"/>
        </w:rPr>
        <w:instrText>ADDIN CSL_CITATION { "citationItems" : [ { "id" : "ITEM-1", "itemData" : { "DOI" : "10.1128/EC.00021-15", "ISSN" : "1535-9778", "PMID" : "25724885", "abstract" : "&lt;p&gt;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&lt;italic&gt;pdr5\u0394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\u0394 mutant strains are highly AbA sensitive and Myr resistant. These phenotypes are fully epistatic to those seen in &lt;italic&gt;pdr5\u0394 yor1&lt;/italic&gt; strains. Direct analysis of AbA-induced signaling demonstrated that loss of Pdr5 and Yor1 inhibited the AbA-triggered phosphorylation of the AGC kinase Ypk1 and its substrate Orm1. Microarray experiments found that a &lt;italic&gt;pdr5\u0394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 "author" : [ { "dropping-particle" : "", "family" : "Khakhina", "given" : "Svetlana", "non-dropping-particle" : "", "parse-names" : false, "suffix" : "" }, { "dropping-particle" : "", "family" : "Johnson", "given" : "Soraya S.", "non-dropping-particle" : "", "parse-names" : false, "suffix" : "" }, { "dropping-particle" : "", "family" : "Manoharlal", "given" : "Raman", "non-dropping-particle" : "", "parse-names" : false, "suffix" : "" }, { "dropping-particle" : "", "family" : "Russo", "given" : "Sarah B.", "non-dropping-particle" : "", "parse-names" : false, "suffix" : "" }, { "dropping-particle" : "", "family" : "Blugeon", "given" : "Corinne", "non-dropping-particle" : "", "parse-names" : false, "suffix" : "" }, { "dropping-particle" : "", "family" : "Lemoine", "given" : "Sophie", "non-dropping-particle" : "", "parse-names" : false, "suffix" : "" }, { "dropping-particle" : "", "family" : "Sunshine", "given" : "Anna B.", "non-dropping-particle" : "", "parse-names" : false, "suffix" : "" }, { "dropping-particle" : "", "family" : "Dunham", "given" : "Maitreya J.", "non-dropping-particle" : "", "parse-names" : false, "suffix" : "" }, { "dropping-particle" : "", "family" : "Cowart", "given" : "L. Ashley", "non-dropping-particle" : "", "parse-names" : false, "suffix" : "" }, { "dropping-particle" : "", "family" : "Devaux", "given" : "Fr\u00e9d\u00e9ric", "non-dropping-particle" : "", "parse-names" : false, "suffix" : "" }, { "dropping-particle" : "", "family" : "Moye-Rowley", "given" : "W. Scott", "non-dropping-particle" : "", "parse-names" : false, "suffix" : "" } ], "container-title" : "Eukaryotic Cell", "id" : "ITEM-1", "issue" : "5", "issued" : { "date-parts" : [ [ "2015", "5" ] ] }, "page" : "442-453", "title" : "Control of Plasma Membrane Permeability by ABC Transporters", "type" : "article-journal", "volume" : "14" }, "uris" : [ "http://www.mendeley.com/documents/?uuid=4dec19d3-73c3-4b64-9556-f4b9dd5227fc" ] } ], "mendeley" : { "formattedCitation" : "&lt;sup&gt;40&lt;/sup&gt;", "plainTextFormattedCitation" : "40", "previouslyFormattedCitation" : "&lt;sup&gt;39&lt;/sup&gt;" }, "properties" : { "noteIndex" : 0 }, "schema" : "https://github.com/citation-style-language/schema/raw/master/csl-citation.json" }</w:instrText>
      </w:r>
      <w:r w:rsidR="00E27D1C">
        <w:rPr>
          <w:bCs/>
          <w:iCs/>
          <w:color w:val="000000" w:themeColor="text1"/>
        </w:rPr>
        <w:fldChar w:fldCharType="separate"/>
      </w:r>
      <w:r w:rsidR="002D2425" w:rsidRPr="002D2425">
        <w:rPr>
          <w:bCs/>
          <w:iCs/>
          <w:noProof/>
          <w:color w:val="000000" w:themeColor="text1"/>
          <w:vertAlign w:val="superscript"/>
        </w:rPr>
        <w:t>40</w:t>
      </w:r>
      <w:r w:rsidR="00E27D1C">
        <w:rPr>
          <w:bCs/>
          <w:iCs/>
          <w:color w:val="000000" w:themeColor="text1"/>
        </w:rPr>
        <w:fldChar w:fldCharType="end"/>
      </w:r>
      <w:r w:rsidR="00B92C98">
        <w:rPr>
          <w:bCs/>
          <w:iCs/>
          <w:color w:val="000000" w:themeColor="text1"/>
        </w:rPr>
        <w:t>, but this</w:t>
      </w:r>
      <w:r w:rsidR="00185C05">
        <w:rPr>
          <w:bCs/>
          <w:iCs/>
          <w:color w:val="000000" w:themeColor="text1"/>
        </w:rPr>
        <w:t xml:space="preserve"> was not</w:t>
      </w:r>
      <w:r w:rsidR="00F92AF3">
        <w:rPr>
          <w:bCs/>
          <w:iCs/>
          <w:color w:val="000000" w:themeColor="text1"/>
        </w:rPr>
        <w:t xml:space="preserve"> further explored</w:t>
      </w:r>
      <w:r w:rsidR="00E27D1C">
        <w:rPr>
          <w:bCs/>
          <w:iCs/>
          <w:color w:val="000000" w:themeColor="text1"/>
        </w:rPr>
        <w:t>.</w:t>
      </w:r>
      <w:r w:rsidR="003B6882">
        <w:rPr>
          <w:bCs/>
          <w:iCs/>
          <w:color w:val="000000" w:themeColor="text1"/>
        </w:rPr>
        <w:t xml:space="preserve">  </w:t>
      </w:r>
      <w:r w:rsidR="004A57EF">
        <w:rPr>
          <w:bCs/>
          <w:iCs/>
          <w:color w:val="000000" w:themeColor="text1"/>
        </w:rPr>
        <w:t>I</w:t>
      </w:r>
      <w:r w:rsidR="000149FA">
        <w:rPr>
          <w:bCs/>
          <w:iCs/>
          <w:color w:val="000000" w:themeColor="text1"/>
        </w:rPr>
        <w:t xml:space="preserve">nteractions </w:t>
      </w:r>
      <w:r w:rsidR="004A57EF">
        <w:rPr>
          <w:bCs/>
          <w:iCs/>
          <w:color w:val="000000" w:themeColor="text1"/>
        </w:rPr>
        <w:t xml:space="preserve">of </w:t>
      </w:r>
      <w:r w:rsidR="004A57EF" w:rsidRPr="004A57EF">
        <w:rPr>
          <w:bCs/>
          <w:i/>
          <w:iCs/>
          <w:color w:val="000000" w:themeColor="text1"/>
        </w:rPr>
        <w:t>bpt1∆</w:t>
      </w:r>
      <w:r w:rsidR="004A57EF">
        <w:rPr>
          <w:bCs/>
          <w:iCs/>
          <w:color w:val="000000" w:themeColor="text1"/>
        </w:rPr>
        <w:t xml:space="preserve"> and other knockouts </w:t>
      </w:r>
      <w:r w:rsidR="000149FA">
        <w:rPr>
          <w:bCs/>
          <w:iCs/>
          <w:color w:val="000000" w:themeColor="text1"/>
        </w:rPr>
        <w:t xml:space="preserve">with </w:t>
      </w:r>
      <w:r w:rsidR="004A57EF">
        <w:rPr>
          <w:bCs/>
          <w:iCs/>
          <w:color w:val="000000" w:themeColor="text1"/>
        </w:rPr>
        <w:t xml:space="preserve">genes other than the studied ABC </w:t>
      </w:r>
      <w:r w:rsidR="004A57EF">
        <w:rPr>
          <w:bCs/>
          <w:iCs/>
          <w:color w:val="000000" w:themeColor="text1"/>
        </w:rPr>
        <w:lastRenderedPageBreak/>
        <w:t xml:space="preserve">transporters </w:t>
      </w:r>
      <w:r w:rsidR="000149FA">
        <w:rPr>
          <w:bCs/>
          <w:iCs/>
          <w:color w:val="000000" w:themeColor="text1"/>
        </w:rPr>
        <w:t>may also be responsible for</w:t>
      </w:r>
      <w:r w:rsidR="0098504E">
        <w:rPr>
          <w:bCs/>
          <w:iCs/>
          <w:color w:val="000000" w:themeColor="text1"/>
        </w:rPr>
        <w:t xml:space="preserve"> </w:t>
      </w:r>
      <w:r w:rsidR="004A57EF">
        <w:rPr>
          <w:bCs/>
          <w:iCs/>
          <w:color w:val="000000" w:themeColor="text1"/>
        </w:rPr>
        <w:t>the higher-than-wildtype resistance of the ABC-16 strain to some compounds</w:t>
      </w:r>
      <w:r w:rsidR="0098504E">
        <w:rPr>
          <w:bCs/>
          <w:iCs/>
          <w:color w:val="000000" w:themeColor="text1"/>
        </w:rPr>
        <w:fldChar w:fldCharType="begin" w:fldLock="1"/>
      </w:r>
      <w:r w:rsidR="002D2425">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"id" : "ITEM-2", "itemData" : { "DOI" : "10.1128/EC.00021-15", "ISSN" : "1535-9778", "PMID" : "25724885", "abstract" : "&lt;p&gt;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&lt;italic&gt;pdr5\u0394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\u0394 mutant strains are highly AbA sensitive and Myr resistant. These phenotypes are fully epistatic to those seen in &lt;italic&gt;pdr5\u0394 yor1&lt;/italic&gt; strains. Direct analysis of AbA-induced signaling demonstrated that loss of Pdr5 and Yor1 inhibited the AbA-triggered phosphorylation of the AGC kinase Ypk1 and its substrate Orm1. Microarray experiments found that a &lt;italic&gt;pdr5\u0394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 "author" : [ { "dropping-particle" : "", "family" : "Khakhina", "given" : "Svetlana", "non-dropping-particle" : "", "parse-names" : false, "suffix" : "" }, { "dropping-particle" : "", "family" : "Johnson", "given" : "Soraya S.", "non-dropping-particle" : "", "parse-names" : false, "suffix" : "" }, { "dropping-particle" : "", "family" : "Manoharlal", "given" : "Raman", "non-dropping-particle" : "", "parse-names" : false, "suffix" : "" }, { "dropping-particle" : "", "family" : "Russo", "given" : "Sarah B.", "non-dropping-particle" : "", "parse-names" : false, "suffix" : "" }, { "dropping-particle" : "", "family" : "Blugeon", "given" : "Corinne", "non-dropping-particle" : "", "parse-names" : false, "suffix" : "" }, { "dropping-particle" : "", "family" : "Lemoine", "given" : "Sophie", "non-dropping-particle" : "", "parse-names" : false, "suffix" : "" }, { "dropping-particle" : "", "family" : "Sunshine", "given" : "Anna B.", "non-dropping-particle" : "", "parse-names" : false, "suffix" : "" }, { "dropping-particle" : "", "family" : "Dunham", "given" : "Maitreya J.", "non-dropping-particle" : "", "parse-names" : false, "suffix" : "" }, { "dropping-particle" : "", "family" : "Cowart", "given" : "L. Ashley", "non-dropping-particle" : "", "parse-names" : false, "suffix" : "" }, { "dropping-particle" : "", "family" : "Devaux", "given" : "Fr\u00e9d\u00e9ric", "non-dropping-particle" : "", "parse-names" : false, "suffix" : "" }, { "dropping-particle" : "", "family" : "Moye-Rowley", "given" : "W. Scott", "non-dropping-particle" : "", "parse-names" : false, "suffix" : "" } ], "container-title" : "Eukaryotic Cell", "id" : "ITEM-2", "issue" : "5", "issued" : { "date-parts" : [ [ "2015", "5" ] ] }, "page" : "442-453", "title" : "Control of Plasma Membrane Permeability by ABC Transporters", "type" : "article-journal", "volume" : "14" }, "uris" : [ "http://www.mendeley.com/documents/?uuid=4dec19d3-73c3-4b64-9556-f4b9dd5227fc" ] } ], "mendeley" : { "formattedCitation" : "&lt;sup&gt;20,40&lt;/sup&gt;", "plainTextFormattedCitation" : "20,40", "previouslyFormattedCitation" : "&lt;sup&gt;19,39&lt;/sup&gt;" }, "properties" : { "noteIndex" : 0 }, "schema" : "https://github.com/citation-style-language/schema/raw/master/csl-citation.json" }</w:instrText>
      </w:r>
      <w:r w:rsidR="0098504E">
        <w:rPr>
          <w:bCs/>
          <w:iCs/>
          <w:color w:val="000000" w:themeColor="text1"/>
        </w:rPr>
        <w:fldChar w:fldCharType="separate"/>
      </w:r>
      <w:r w:rsidR="002D2425" w:rsidRPr="002D2425">
        <w:rPr>
          <w:bCs/>
          <w:iCs/>
          <w:noProof/>
          <w:color w:val="000000" w:themeColor="text1"/>
          <w:vertAlign w:val="superscript"/>
        </w:rPr>
        <w:t>20,40</w:t>
      </w:r>
      <w:r w:rsidR="0098504E">
        <w:rPr>
          <w:bCs/>
          <w:iCs/>
          <w:color w:val="000000" w:themeColor="text1"/>
        </w:rPr>
        <w:fldChar w:fldCharType="end"/>
      </w:r>
      <w:r w:rsidR="0098504E">
        <w:rPr>
          <w:bCs/>
          <w:iCs/>
          <w:color w:val="000000" w:themeColor="text1"/>
        </w:rPr>
        <w:t>.</w:t>
      </w:r>
    </w:p>
    <w:p w14:paraId="5038AAF3" w14:textId="28AF6EFF" w:rsidR="00951809" w:rsidRDefault="00BA09BD" w:rsidP="002C45E2">
      <w:pPr>
        <w:ind w:firstLine="720"/>
        <w:jc w:val="both"/>
        <w:rPr>
          <w:bCs/>
          <w:iCs/>
          <w:color w:val="000000" w:themeColor="text1"/>
        </w:rPr>
      </w:pPr>
      <w:r>
        <w:rPr>
          <w:bCs/>
          <w:iCs/>
          <w:color w:val="000000" w:themeColor="text1"/>
        </w:rPr>
        <w:t>To validate the knockout-to-phenotype association</w:t>
      </w:r>
      <w:r w:rsidR="00BD433C">
        <w:rPr>
          <w:bCs/>
          <w:iCs/>
          <w:color w:val="000000" w:themeColor="text1"/>
        </w:rPr>
        <w:t>s</w:t>
      </w:r>
      <w:r>
        <w:rPr>
          <w:bCs/>
          <w:iCs/>
          <w:color w:val="000000" w:themeColor="text1"/>
        </w:rPr>
        <w:t xml:space="preserve"> revealed by the engineered population profil</w:t>
      </w:r>
      <w:r w:rsidR="004A57EF">
        <w:rPr>
          <w:bCs/>
          <w:iCs/>
          <w:color w:val="000000" w:themeColor="text1"/>
        </w:rPr>
        <w:t>es</w:t>
      </w:r>
      <w:r>
        <w:rPr>
          <w:bCs/>
          <w:iCs/>
          <w:color w:val="000000" w:themeColor="text1"/>
        </w:rPr>
        <w:t xml:space="preserve">, we sought to </w:t>
      </w:r>
      <w:r w:rsidR="003F6514" w:rsidRPr="002930F2">
        <w:rPr>
          <w:bCs/>
          <w:iCs/>
          <w:color w:val="000000" w:themeColor="text1"/>
        </w:rPr>
        <w:t xml:space="preserve">generate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in a wildtype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sidR="000A0257">
        <w:rPr>
          <w:bCs/>
          <w:iCs/>
          <w:color w:val="000000" w:themeColor="text1"/>
        </w:rPr>
        <w:t xml:space="preserve"> by mating a 7-deletion strain </w:t>
      </w:r>
      <w:r w:rsidR="00B61F48">
        <w:rPr>
          <w:bCs/>
          <w:iCs/>
          <w:color w:val="000000" w:themeColor="text1"/>
        </w:rPr>
        <w:t xml:space="preserve">in the collection </w:t>
      </w:r>
      <w:r w:rsidR="000A0257">
        <w:rPr>
          <w:bCs/>
          <w:iCs/>
          <w:color w:val="000000" w:themeColor="text1"/>
        </w:rPr>
        <w:t xml:space="preserve">with a wildtype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Fluconazole resistance of these individual strains correlated well with the pooled resistance</w:t>
      </w:r>
      <w:r w:rsidR="00341B70">
        <w:rPr>
          <w:bCs/>
          <w:iCs/>
          <w:color w:val="000000" w:themeColor="text1"/>
        </w:rPr>
        <w:t>, both when measured as the expected concentration to cause 50% inhibition (r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98504E">
        <w:rPr>
          <w:bCs/>
          <w:iCs/>
          <w:color w:val="000000" w:themeColor="text1"/>
        </w:rPr>
        <w:t>0.92, Fig 4C - 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ngruent with</w:t>
      </w:r>
      <w:r w:rsidR="008F364B" w:rsidRPr="002930F2">
        <w:rPr>
          <w:bCs/>
          <w:iCs/>
          <w:color w:val="000000" w:themeColor="text1"/>
        </w:rPr>
        <w:t xml:space="preserve"> the </w:t>
      </w:r>
      <w:commentRangeStart w:id="576"/>
      <w:r w:rsidR="008F364B" w:rsidRPr="002930F2">
        <w:rPr>
          <w:bCs/>
          <w:iCs/>
          <w:color w:val="000000" w:themeColor="text1"/>
        </w:rPr>
        <w:t>pool</w:t>
      </w:r>
      <w:commentRangeEnd w:id="576"/>
      <w:r w:rsidR="008F364B" w:rsidRPr="002930F2">
        <w:rPr>
          <w:bCs/>
          <w:iCs/>
          <w:color w:val="000000" w:themeColor="text1"/>
        </w:rPr>
        <w:t xml:space="preserve"> data</w:t>
      </w:r>
      <w:r w:rsidR="008F364B" w:rsidRPr="002930F2">
        <w:rPr>
          <w:rStyle w:val="CommentReference"/>
          <w:color w:val="000000" w:themeColor="text1"/>
        </w:rPr>
        <w:commentReference w:id="576"/>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thought to </w:t>
      </w:r>
      <w:r w:rsidR="00BA3C21" w:rsidRPr="00BA3C21">
        <w:rPr>
          <w:bCs/>
          <w:iCs/>
          <w:color w:val="000000" w:themeColor="text1"/>
        </w:rPr>
        <w:t>be mediated by transcriptional activation by Pdr1</w:t>
      </w:r>
      <w:r w:rsidR="00BA3C21" w:rsidRPr="00BA3C21">
        <w:rPr>
          <w:bCs/>
          <w:iCs/>
          <w:color w:val="000000" w:themeColor="text1"/>
        </w:rPr>
        <w:fldChar w:fldCharType="begin" w:fldLock="1"/>
      </w:r>
      <w:r w:rsidR="002D2425">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"&lt;sup&gt;31&lt;/sup&gt;", "plainTextFormattedCitation" : "31", "previouslyFormattedCitation" : "&lt;sup&gt;30&lt;/sup&gt;" }, "properties" : { "noteIndex" : 0 }, "schema" : "https://github.com/citation-style-language/schema/raw/master/csl-citation.json" }</w:instrText>
      </w:r>
      <w:r w:rsidR="00BA3C21" w:rsidRPr="00BA3C21">
        <w:rPr>
          <w:bCs/>
          <w:iCs/>
          <w:color w:val="000000" w:themeColor="text1"/>
        </w:rPr>
        <w:fldChar w:fldCharType="separate"/>
      </w:r>
      <w:r w:rsidR="002D2425" w:rsidRPr="002D2425">
        <w:rPr>
          <w:bCs/>
          <w:iCs/>
          <w:noProof/>
          <w:color w:val="000000" w:themeColor="text1"/>
          <w:vertAlign w:val="superscript"/>
        </w:rPr>
        <w:t>31</w:t>
      </w:r>
      <w:r w:rsidR="00BA3C21" w:rsidRPr="00BA3C21">
        <w:rPr>
          <w:bCs/>
          <w:iCs/>
          <w:color w:val="000000" w:themeColor="text1"/>
        </w:rPr>
        <w:fldChar w:fldCharType="end"/>
      </w:r>
      <w:r w:rsidR="00BA3C21" w:rsidRPr="00BA3C21">
        <w:rPr>
          <w:bCs/>
          <w:iCs/>
          <w:color w:val="000000" w:themeColor="text1"/>
        </w:rPr>
        <w:t xml:space="preserve">, although the mechanism underlying this compensatory </w:t>
      </w:r>
      <w:r w:rsidR="002C45E2">
        <w:rPr>
          <w:bCs/>
          <w:iCs/>
          <w:color w:val="000000" w:themeColor="text1"/>
        </w:rPr>
        <w:t xml:space="preserve">transcriptional </w:t>
      </w:r>
      <w:r w:rsidR="00BA3C21" w:rsidRPr="00BA3C21">
        <w:rPr>
          <w:bCs/>
          <w:iCs/>
          <w:color w:val="000000" w:themeColor="text1"/>
        </w:rPr>
        <w:t xml:space="preserve">activation is unknown.  To investigate whether </w:t>
      </w:r>
      <w:r w:rsidR="00BA3C21" w:rsidRPr="00BA3C21">
        <w:rPr>
          <w:bCs/>
          <w:i/>
          <w:iCs/>
          <w:color w:val="000000" w:themeColor="text1"/>
        </w:rPr>
        <w:t xml:space="preserve">PDR5 </w:t>
      </w:r>
      <w:r w:rsidR="00BA3C21" w:rsidRPr="00BA3C21">
        <w:rPr>
          <w:bCs/>
          <w:iCs/>
          <w:color w:val="000000" w:themeColor="text1"/>
        </w:rPr>
        <w:t xml:space="preserve">mRNA abundance was elevated in the </w:t>
      </w:r>
      <w:r w:rsidR="00BA3C21" w:rsidRPr="00BA3C21">
        <w:rPr>
          <w:bCs/>
          <w:i/>
          <w:iCs/>
          <w:color w:val="000000" w:themeColor="text1"/>
        </w:rPr>
        <w:t xml:space="preserve">snq2∆yor1∆ybt1∆ycf1∆ </w:t>
      </w:r>
      <w:r w:rsidR="00BA3C21" w:rsidRPr="00BA3C21">
        <w:rPr>
          <w:bCs/>
          <w:iCs/>
          <w:color w:val="000000" w:themeColor="text1"/>
        </w:rPr>
        <w:t xml:space="preserve">compared to the wild type and </w:t>
      </w:r>
      <w:r w:rsidR="00BA3C21" w:rsidRPr="00BA3C21">
        <w:rPr>
          <w:bCs/>
          <w:i/>
          <w:iCs/>
          <w:color w:val="000000" w:themeColor="text1"/>
        </w:rPr>
        <w:t>snq2∆yor1∆</w:t>
      </w:r>
      <w:r w:rsidR="00BA3C21" w:rsidRPr="00BA3C21">
        <w:rPr>
          <w:bCs/>
          <w:iCs/>
          <w:color w:val="000000" w:themeColor="text1"/>
        </w:rPr>
        <w:t xml:space="preserve">, we performed qRT-PCR in both the solvent control and fluconazole.  In both the solvent control and fluconazole, </w:t>
      </w:r>
      <w:r w:rsidR="00BA3C21" w:rsidRPr="00BA3C21">
        <w:rPr>
          <w:bCs/>
          <w:i/>
          <w:iCs/>
          <w:color w:val="000000" w:themeColor="text1"/>
        </w:rPr>
        <w:t xml:space="preserve">PDR5 </w:t>
      </w:r>
      <w:r w:rsidR="00BA3C21" w:rsidRPr="00BA3C21">
        <w:rPr>
          <w:bCs/>
          <w:iCs/>
          <w:color w:val="000000" w:themeColor="text1"/>
        </w:rPr>
        <w:t xml:space="preserve">transcript abundance was elevated in the </w:t>
      </w:r>
      <w:r w:rsidR="00BA3C21" w:rsidRPr="00BA3C21">
        <w:rPr>
          <w:bCs/>
          <w:i/>
          <w:iCs/>
          <w:color w:val="000000" w:themeColor="text1"/>
        </w:rPr>
        <w:t xml:space="preserve">snq2∆yor1∆ybt1∆ycf1∆ </w:t>
      </w:r>
      <w:r w:rsidR="00BA3C21" w:rsidRPr="00BA3C21">
        <w:rPr>
          <w:bCs/>
          <w:iCs/>
          <w:color w:val="000000" w:themeColor="text1"/>
        </w:rPr>
        <w:t>strain relative to the wild type strain (</w:t>
      </w:r>
      <w:r w:rsidR="00BA3C21" w:rsidRPr="00BA3C21">
        <w:rPr>
          <w:bCs/>
          <w:i/>
          <w:iCs/>
          <w:color w:val="000000" w:themeColor="text1"/>
        </w:rPr>
        <w:t>p</w:t>
      </w:r>
      <w:r w:rsidR="0096721D">
        <w:rPr>
          <w:bCs/>
          <w:iCs/>
          <w:color w:val="000000" w:themeColor="text1"/>
        </w:rPr>
        <w:t xml:space="preserve"> = 0.02</w:t>
      </w:r>
      <w:r w:rsidR="00BA3C21" w:rsidRPr="00BA3C21">
        <w:rPr>
          <w:bCs/>
          <w:iCs/>
          <w:color w:val="000000" w:themeColor="text1"/>
        </w:rPr>
        <w:t xml:space="preserve">9 in DMSO; </w:t>
      </w:r>
      <w:r w:rsidR="00BA3C21" w:rsidRPr="00BA3C21">
        <w:rPr>
          <w:bCs/>
          <w:i/>
          <w:iCs/>
          <w:color w:val="000000" w:themeColor="text1"/>
        </w:rPr>
        <w:t>p</w:t>
      </w:r>
      <w:r w:rsidR="00BA3C21" w:rsidRPr="00BA3C21">
        <w:rPr>
          <w:bCs/>
          <w:iCs/>
          <w:color w:val="000000" w:themeColor="text1"/>
        </w:rPr>
        <w:t xml:space="preserve"> = </w:t>
      </w:r>
      <w:r w:rsidR="00DF37A2">
        <w:rPr>
          <w:bCs/>
          <w:iCs/>
          <w:color w:val="000000" w:themeColor="text1"/>
        </w:rPr>
        <w:t>0.0</w:t>
      </w:r>
      <w:r w:rsidR="0096721D">
        <w:rPr>
          <w:bCs/>
          <w:iCs/>
          <w:color w:val="000000" w:themeColor="text1"/>
        </w:rPr>
        <w:t>1</w:t>
      </w:r>
      <w:r w:rsidR="0096721D" w:rsidRPr="00BA3C21">
        <w:rPr>
          <w:bCs/>
          <w:iCs/>
          <w:color w:val="000000" w:themeColor="text1"/>
        </w:rPr>
        <w:t>9</w:t>
      </w:r>
      <w:r w:rsidR="0096721D">
        <w:rPr>
          <w:bCs/>
          <w:iCs/>
          <w:color w:val="000000" w:themeColor="text1"/>
        </w:rPr>
        <w:t xml:space="preserve"> </w:t>
      </w:r>
      <w:r w:rsidR="00BA3C21">
        <w:rPr>
          <w:bCs/>
          <w:iCs/>
          <w:color w:val="000000" w:themeColor="text1"/>
        </w:rPr>
        <w:t>in fluconazole; Fig 4D</w:t>
      </w:r>
      <w:r w:rsidR="00BA3C21" w:rsidRPr="00BA3C21">
        <w:rPr>
          <w:bCs/>
          <w:iCs/>
          <w:color w:val="000000" w:themeColor="text1"/>
        </w:rPr>
        <w:t xml:space="preserve">).  </w:t>
      </w:r>
      <w:r w:rsidR="00E370A6">
        <w:rPr>
          <w:bCs/>
          <w:iCs/>
          <w:color w:val="000000" w:themeColor="text1"/>
        </w:rPr>
        <w:t>Surprisingly</w:t>
      </w:r>
      <w:r w:rsidR="00BA3C21" w:rsidRPr="00BA3C21">
        <w:rPr>
          <w:bCs/>
          <w:iCs/>
          <w:color w:val="000000" w:themeColor="text1"/>
        </w:rPr>
        <w:t xml:space="preserve">, we did not find evidence of increased </w:t>
      </w:r>
      <w:r w:rsidR="00BA3C21" w:rsidRPr="00BA3C21">
        <w:rPr>
          <w:bCs/>
          <w:i/>
          <w:iCs/>
          <w:color w:val="000000" w:themeColor="text1"/>
        </w:rPr>
        <w:t xml:space="preserve">PDR5 </w:t>
      </w:r>
      <w:r w:rsidR="00BA3C21" w:rsidRPr="00BA3C21">
        <w:rPr>
          <w:bCs/>
          <w:iCs/>
          <w:color w:val="000000" w:themeColor="text1"/>
        </w:rPr>
        <w:t xml:space="preserve">transcript levels in the </w:t>
      </w:r>
      <w:r w:rsidR="00BA3C21" w:rsidRPr="00BA3C21">
        <w:rPr>
          <w:bCs/>
          <w:i/>
          <w:iCs/>
          <w:color w:val="000000" w:themeColor="text1"/>
        </w:rPr>
        <w:t>snq2∆yor1∆</w:t>
      </w:r>
      <w:r w:rsidR="00BA3C21" w:rsidRPr="00BA3C21">
        <w:rPr>
          <w:bCs/>
          <w:iCs/>
          <w:color w:val="000000" w:themeColor="text1"/>
        </w:rPr>
        <w:t xml:space="preserve"> strain (</w:t>
      </w:r>
      <w:r w:rsidR="00BA3C21" w:rsidRPr="00BA3C21">
        <w:rPr>
          <w:bCs/>
          <w:i/>
          <w:iCs/>
          <w:color w:val="000000" w:themeColor="text1"/>
        </w:rPr>
        <w:t>p</w:t>
      </w:r>
      <w:r w:rsidR="00400CAE">
        <w:rPr>
          <w:bCs/>
          <w:iCs/>
          <w:color w:val="000000" w:themeColor="text1"/>
        </w:rPr>
        <w:t xml:space="preserve"> = 0.83</w:t>
      </w:r>
      <w:r w:rsidR="00BA3C21" w:rsidRPr="00BA3C21">
        <w:rPr>
          <w:bCs/>
          <w:iCs/>
          <w:color w:val="000000" w:themeColor="text1"/>
        </w:rPr>
        <w:t xml:space="preserve"> in DMSO; </w:t>
      </w:r>
      <w:r w:rsidR="00BA3C21" w:rsidRPr="00BA3C21">
        <w:rPr>
          <w:bCs/>
          <w:i/>
          <w:iCs/>
          <w:color w:val="000000" w:themeColor="text1"/>
        </w:rPr>
        <w:t>p</w:t>
      </w:r>
      <w:r w:rsidR="00736428">
        <w:rPr>
          <w:bCs/>
          <w:iCs/>
          <w:color w:val="000000" w:themeColor="text1"/>
        </w:rPr>
        <w:t xml:space="preserve"> = 0.</w:t>
      </w:r>
      <w:r w:rsidR="002509C8">
        <w:rPr>
          <w:bCs/>
          <w:iCs/>
          <w:color w:val="000000" w:themeColor="text1"/>
        </w:rPr>
        <w:t>3</w:t>
      </w:r>
      <w:r w:rsidR="00736428">
        <w:rPr>
          <w:bCs/>
          <w:iCs/>
          <w:color w:val="000000" w:themeColor="text1"/>
        </w:rPr>
        <w:t>5</w:t>
      </w:r>
      <w:r w:rsidR="00BA3C21">
        <w:rPr>
          <w:bCs/>
          <w:iCs/>
          <w:color w:val="000000" w:themeColor="text1"/>
        </w:rPr>
        <w:t xml:space="preserve"> in fluconazole; Fig. 4D</w:t>
      </w:r>
      <w:r w:rsidR="00BE6747">
        <w:rPr>
          <w:bCs/>
          <w:iCs/>
          <w:color w:val="000000" w:themeColor="text1"/>
        </w:rPr>
        <w:t xml:space="preserve">), suggesting </w:t>
      </w:r>
      <w:r w:rsidR="00703106">
        <w:rPr>
          <w:bCs/>
          <w:iCs/>
          <w:color w:val="000000" w:themeColor="text1"/>
        </w:rPr>
        <w:t xml:space="preserve">strain-specific differenced in </w:t>
      </w:r>
      <w:r w:rsidR="00C04E29">
        <w:rPr>
          <w:bCs/>
          <w:iCs/>
          <w:color w:val="000000" w:themeColor="text1"/>
        </w:rPr>
        <w:t xml:space="preserve">the dynamics of </w:t>
      </w:r>
      <w:r w:rsidR="00B61F48">
        <w:rPr>
          <w:bCs/>
          <w:iCs/>
          <w:color w:val="000000" w:themeColor="text1"/>
        </w:rPr>
        <w:t>the compensatory activation</w:t>
      </w:r>
      <w:r w:rsidR="00703106">
        <w:rPr>
          <w:bCs/>
          <w:iCs/>
          <w:color w:val="000000" w:themeColor="text1"/>
        </w:rPr>
        <w:t xml:space="preserve"> phenomenon.</w:t>
      </w:r>
    </w:p>
    <w:p w14:paraId="6001454E" w14:textId="233AEE21" w:rsidR="00C569A0" w:rsidRPr="00C01D40" w:rsidRDefault="00951809" w:rsidP="00C01D40">
      <w:pPr>
        <w:ind w:firstLine="720"/>
        <w:jc w:val="both"/>
        <w:rPr>
          <w:bCs/>
          <w:iCs/>
          <w:color w:val="000000" w:themeColor="text1"/>
        </w:rPr>
      </w:pPr>
      <w:r>
        <w:rPr>
          <w:bCs/>
          <w:iCs/>
          <w:color w:val="000000" w:themeColor="text1"/>
        </w:rPr>
        <w:t xml:space="preserve">Given the lack of </w:t>
      </w:r>
      <w:r w:rsidR="00972C1D">
        <w:rPr>
          <w:bCs/>
          <w:iCs/>
          <w:color w:val="000000" w:themeColor="text1"/>
        </w:rPr>
        <w:t xml:space="preserve">evidence for </w:t>
      </w:r>
      <w:r>
        <w:rPr>
          <w:bCs/>
          <w:iCs/>
          <w:color w:val="000000" w:themeColor="text1"/>
        </w:rPr>
        <w:t xml:space="preserve">transcriptional induction in the </w:t>
      </w:r>
      <w:r w:rsidRPr="00BA3C21">
        <w:rPr>
          <w:bCs/>
          <w:i/>
          <w:iCs/>
          <w:color w:val="000000" w:themeColor="text1"/>
        </w:rPr>
        <w:t>snq2∆yor1∆</w:t>
      </w:r>
      <w:r>
        <w:rPr>
          <w:bCs/>
          <w:i/>
          <w:iCs/>
          <w:color w:val="000000" w:themeColor="text1"/>
        </w:rPr>
        <w:t xml:space="preserve"> strain</w:t>
      </w:r>
      <w:r>
        <w:rPr>
          <w:bCs/>
          <w:iCs/>
          <w:color w:val="000000" w:themeColor="text1"/>
        </w:rPr>
        <w:t xml:space="preserve">, </w:t>
      </w:r>
      <w:r w:rsidR="00106708">
        <w:rPr>
          <w:bCs/>
          <w:iCs/>
          <w:color w:val="000000" w:themeColor="text1"/>
        </w:rPr>
        <w:t xml:space="preserve">but </w:t>
      </w:r>
      <w:r>
        <w:rPr>
          <w:bCs/>
          <w:iCs/>
          <w:color w:val="000000" w:themeColor="text1"/>
        </w:rPr>
        <w:t xml:space="preserve">modest improvements </w:t>
      </w:r>
      <w:r w:rsidR="00106708">
        <w:rPr>
          <w:bCs/>
          <w:iCs/>
          <w:color w:val="000000" w:themeColor="text1"/>
        </w:rPr>
        <w:t>in growth</w:t>
      </w:r>
      <w:r>
        <w:rPr>
          <w:bCs/>
          <w:iCs/>
          <w:color w:val="000000" w:themeColor="text1"/>
        </w:rPr>
        <w:t xml:space="preserve"> in the </w:t>
      </w:r>
      <w:r w:rsidR="00106708">
        <w:rPr>
          <w:bCs/>
          <w:iCs/>
          <w:color w:val="000000" w:themeColor="text1"/>
        </w:rPr>
        <w:t>gro</w:t>
      </w:r>
      <w:r w:rsidR="00C742D9">
        <w:rPr>
          <w:bCs/>
          <w:iCs/>
          <w:color w:val="000000" w:themeColor="text1"/>
        </w:rPr>
        <w:t>u</w:t>
      </w:r>
      <w:r w:rsidR="00106708">
        <w:rPr>
          <w:bCs/>
          <w:iCs/>
          <w:color w:val="000000" w:themeColor="text1"/>
        </w:rPr>
        <w:t>ped</w:t>
      </w:r>
      <w:r>
        <w:rPr>
          <w:bCs/>
          <w:iCs/>
          <w:color w:val="000000" w:themeColor="text1"/>
        </w:rPr>
        <w:t xml:space="preserve"> data (</w:t>
      </w:r>
      <w:r w:rsidR="00972C1D">
        <w:rPr>
          <w:bCs/>
          <w:iCs/>
          <w:color w:val="000000" w:themeColor="text1"/>
        </w:rPr>
        <w:t>median log</w:t>
      </w:r>
      <w:r w:rsidR="00972C1D" w:rsidRPr="00972C1D">
        <w:rPr>
          <w:bCs/>
          <w:iCs/>
          <w:color w:val="000000" w:themeColor="text1"/>
          <w:vertAlign w:val="subscript"/>
        </w:rPr>
        <w:t>2</w:t>
      </w:r>
      <w:r w:rsidR="003C798B" w:rsidRPr="003C798B">
        <w:rPr>
          <w:bCs/>
          <w:iCs/>
          <w:color w:val="000000" w:themeColor="text1"/>
        </w:rPr>
        <w:t>-</w:t>
      </w:r>
      <w:r w:rsidR="003C798B">
        <w:rPr>
          <w:bCs/>
          <w:iCs/>
          <w:color w:val="000000" w:themeColor="text1"/>
        </w:rPr>
        <w:t>resistance</w:t>
      </w:r>
      <w:r w:rsidR="00972C1D">
        <w:rPr>
          <w:bCs/>
          <w:iCs/>
          <w:color w:val="000000" w:themeColor="text1"/>
        </w:rPr>
        <w:t xml:space="preserve"> </w:t>
      </w:r>
      <w:r w:rsidR="00106708">
        <w:rPr>
          <w:bCs/>
          <w:iCs/>
          <w:color w:val="000000" w:themeColor="text1"/>
        </w:rPr>
        <w:t>of -0.17 vs -0.28,</w:t>
      </w:r>
      <w:r w:rsidR="00972C1D">
        <w:rPr>
          <w:i/>
          <w:color w:val="000000"/>
        </w:rPr>
        <w:t xml:space="preserve"> </w:t>
      </w:r>
      <w:r w:rsidRPr="00AC7F48">
        <w:rPr>
          <w:i/>
          <w:color w:val="000000"/>
        </w:rPr>
        <w:t>p</w:t>
      </w:r>
      <w:r w:rsidR="004A1ACF">
        <w:rPr>
          <w:color w:val="000000"/>
        </w:rPr>
        <w:t xml:space="preserve"> = 1.5e-14</w:t>
      </w:r>
      <w:r>
        <w:rPr>
          <w:color w:val="000000"/>
        </w:rPr>
        <w:t xml:space="preserve"> in MAT</w:t>
      </w:r>
      <w:r w:rsidRPr="00443A9F">
        <w:rPr>
          <w:b/>
          <w:color w:val="000000"/>
        </w:rPr>
        <w:t>a</w:t>
      </w:r>
      <w:r>
        <w:rPr>
          <w:color w:val="000000"/>
        </w:rPr>
        <w:t xml:space="preserve"> </w:t>
      </w:r>
      <w:r w:rsidR="00106708">
        <w:rPr>
          <w:color w:val="000000"/>
        </w:rPr>
        <w:t xml:space="preserve">and </w:t>
      </w:r>
      <w:r w:rsidR="004A1ACF">
        <w:rPr>
          <w:color w:val="000000"/>
        </w:rPr>
        <w:t>1.4e-32</w:t>
      </w:r>
      <w:r>
        <w:rPr>
          <w:color w:val="000000"/>
        </w:rPr>
        <w:t xml:space="preserve"> in MAT</w:t>
      </w:r>
      <w:r w:rsidRPr="004676F2">
        <w:rPr>
          <w:b/>
          <w:color w:val="000000"/>
          <w:lang w:val="el-GR"/>
        </w:rPr>
        <w:t>α</w:t>
      </w:r>
      <w:r w:rsidR="004A1ACF">
        <w:rPr>
          <w:color w:val="000000"/>
        </w:rPr>
        <w:t>)</w:t>
      </w:r>
      <w:r w:rsidR="00C443A7">
        <w:rPr>
          <w:color w:val="000000"/>
        </w:rPr>
        <w:t xml:space="preserve">, we </w:t>
      </w:r>
      <w:r w:rsidR="00410933">
        <w:rPr>
          <w:color w:val="000000"/>
        </w:rPr>
        <w:t>explored</w:t>
      </w:r>
      <w:r w:rsidR="00C443A7">
        <w:rPr>
          <w:color w:val="000000"/>
        </w:rPr>
        <w:t xml:space="preserve"> alternative mechanisms</w:t>
      </w:r>
      <w:r w:rsidR="00410933">
        <w:rPr>
          <w:color w:val="000000"/>
        </w:rPr>
        <w:t xml:space="preserve"> of repression</w:t>
      </w:r>
      <w:r w:rsidR="00C443A7">
        <w:rPr>
          <w:color w:val="000000"/>
        </w:rPr>
        <w:t>.</w:t>
      </w:r>
      <w:r w:rsidR="00410933" w:rsidRPr="00410933">
        <w:rPr>
          <w:bCs/>
          <w:iCs/>
          <w:color w:val="000000" w:themeColor="text1"/>
        </w:rPr>
        <w:t xml:space="preserve"> </w:t>
      </w:r>
      <w:r w:rsidR="00410933" w:rsidRPr="00C7070C">
        <w:rPr>
          <w:bCs/>
          <w:iCs/>
          <w:color w:val="000000" w:themeColor="text1"/>
        </w:rPr>
        <w:t xml:space="preserve"> A previous study investigating an analogous compensatory activation of Snq2 by deletion of </w:t>
      </w:r>
      <w:r w:rsidR="00410933" w:rsidRPr="00C7070C">
        <w:rPr>
          <w:bCs/>
          <w:i/>
          <w:iCs/>
          <w:color w:val="000000" w:themeColor="text1"/>
        </w:rPr>
        <w:t xml:space="preserve">PDR5 </w:t>
      </w:r>
      <w:r w:rsidR="00410933" w:rsidRPr="00C7070C">
        <w:rPr>
          <w:bCs/>
          <w:iCs/>
          <w:color w:val="000000" w:themeColor="text1"/>
        </w:rPr>
        <w:t xml:space="preserve">and </w:t>
      </w:r>
      <w:r w:rsidR="00410933" w:rsidRPr="00C7070C">
        <w:rPr>
          <w:bCs/>
          <w:i/>
          <w:iCs/>
          <w:color w:val="000000" w:themeColor="text1"/>
        </w:rPr>
        <w:t xml:space="preserve">YOR1 </w:t>
      </w:r>
      <w:r w:rsidR="00410933" w:rsidRPr="00C7070C">
        <w:rPr>
          <w:bCs/>
          <w:iCs/>
          <w:color w:val="000000" w:themeColor="text1"/>
        </w:rPr>
        <w:t>found unchanged protein abundance and localization upon knockout of these two genes, and suggested that physical interaction between these two proteins may lead to their mutual repression</w:t>
      </w:r>
      <w:r w:rsidR="00410933" w:rsidRPr="00C7070C">
        <w:rPr>
          <w:bCs/>
          <w:iCs/>
          <w:color w:val="000000" w:themeColor="text1"/>
        </w:rPr>
        <w:fldChar w:fldCharType="begin" w:fldLock="1"/>
      </w:r>
      <w:r w:rsidR="002D2425">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"&lt;sup&gt;32&lt;/sup&gt;", "plainTextFormattedCitation" : "32", "previouslyFormattedCitation" : "&lt;sup&gt;31&lt;/sup&gt;" }, "properties" : { "noteIndex" : 0 }, "schema" : "https://github.com/citation-style-language/schema/raw/master/csl-citation.json" }</w:instrText>
      </w:r>
      <w:r w:rsidR="00410933" w:rsidRPr="00C7070C">
        <w:rPr>
          <w:bCs/>
          <w:iCs/>
          <w:color w:val="000000" w:themeColor="text1"/>
        </w:rPr>
        <w:fldChar w:fldCharType="separate"/>
      </w:r>
      <w:r w:rsidR="002D2425" w:rsidRPr="002D2425">
        <w:rPr>
          <w:bCs/>
          <w:iCs/>
          <w:noProof/>
          <w:color w:val="000000" w:themeColor="text1"/>
          <w:vertAlign w:val="superscript"/>
        </w:rPr>
        <w:t>32</w:t>
      </w:r>
      <w:r w:rsidR="00410933" w:rsidRPr="00C7070C">
        <w:rPr>
          <w:bCs/>
          <w:iCs/>
          <w:color w:val="000000" w:themeColor="text1"/>
        </w:rPr>
        <w:fldChar w:fldCharType="end"/>
      </w:r>
      <w:r w:rsidR="00410933" w:rsidRPr="00C7070C">
        <w:rPr>
          <w:bCs/>
          <w:iCs/>
          <w:color w:val="000000" w:themeColor="text1"/>
        </w:rPr>
        <w:t xml:space="preserve">.  </w:t>
      </w:r>
      <w:r w:rsidR="00C650EB">
        <w:rPr>
          <w:bCs/>
          <w:iCs/>
          <w:color w:val="000000" w:themeColor="text1"/>
        </w:rPr>
        <w:t xml:space="preserve">Consistent with this model, </w:t>
      </w:r>
      <w:r w:rsidR="00C650EB" w:rsidRPr="00C7070C">
        <w:rPr>
          <w:bCs/>
          <w:iCs/>
          <w:color w:val="000000" w:themeColor="text1"/>
        </w:rPr>
        <w:t>homodimers of Pdr5p, Snq2p, and Yor1p have been detected using the mDHFR protein complementation assay (PCA)</w:t>
      </w:r>
      <w:r w:rsidR="00C650EB" w:rsidRPr="00C7070C">
        <w:rPr>
          <w:bCs/>
          <w:iCs/>
          <w:color w:val="000000" w:themeColor="text1"/>
        </w:rPr>
        <w:fldChar w:fldCharType="begin" w:fldLock="1"/>
      </w:r>
      <w:r w:rsidR="002D2425">
        <w:rPr>
          <w:bCs/>
          <w:iCs/>
          <w:color w:val="000000" w:themeColor="text1"/>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"&lt;sup&gt;41,42&lt;/sup&gt;", "plainTextFormattedCitation" : "41,42", "previouslyFormattedCitation" : "&lt;sup&gt;40,41&lt;/sup&gt;" }, "properties" : { "noteIndex" : 0 }, "schema" : "https://github.com/citation-style-language/schema/raw/master/csl-citation.json" }</w:instrText>
      </w:r>
      <w:r w:rsidR="00C650EB" w:rsidRPr="00C7070C">
        <w:rPr>
          <w:bCs/>
          <w:iCs/>
          <w:color w:val="000000" w:themeColor="text1"/>
        </w:rPr>
        <w:fldChar w:fldCharType="separate"/>
      </w:r>
      <w:r w:rsidR="002D2425" w:rsidRPr="002D2425">
        <w:rPr>
          <w:bCs/>
          <w:iCs/>
          <w:noProof/>
          <w:color w:val="000000" w:themeColor="text1"/>
          <w:vertAlign w:val="superscript"/>
        </w:rPr>
        <w:t>41,42</w:t>
      </w:r>
      <w:r w:rsidR="00C650EB" w:rsidRPr="00C7070C">
        <w:rPr>
          <w:bCs/>
          <w:iCs/>
          <w:color w:val="000000" w:themeColor="text1"/>
        </w:rPr>
        <w:fldChar w:fldCharType="end"/>
      </w:r>
      <w:r w:rsidR="00C650EB" w:rsidRPr="00C7070C">
        <w:rPr>
          <w:bCs/>
          <w:iCs/>
          <w:color w:val="000000" w:themeColor="text1"/>
        </w:rPr>
        <w:t xml:space="preserve">, and </w:t>
      </w:r>
      <w:r w:rsidR="00C650EB">
        <w:rPr>
          <w:bCs/>
          <w:iCs/>
          <w:color w:val="000000" w:themeColor="text1"/>
        </w:rPr>
        <w:t>a</w:t>
      </w:r>
      <w:r w:rsidR="00C650EB" w:rsidRPr="00C7070C">
        <w:rPr>
          <w:bCs/>
          <w:iCs/>
          <w:color w:val="000000" w:themeColor="text1"/>
        </w:rPr>
        <w:t xml:space="preserve"> Pdr5p homodimer has also been detected using the membrane yeast-two-hybrid (MYTH)</w:t>
      </w:r>
      <w:r w:rsidR="00C650EB" w:rsidRPr="00C7070C">
        <w:rPr>
          <w:bCs/>
          <w:iCs/>
          <w:color w:val="000000" w:themeColor="text1"/>
        </w:rPr>
        <w:fldChar w:fldCharType="begin" w:fldLock="1"/>
      </w:r>
      <w:r w:rsidR="002D2425">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"&lt;sup&gt;32&lt;/sup&gt;", "plainTextFormattedCitation" : "32", "previouslyFormattedCitation" : "&lt;sup&gt;31&lt;/sup&gt;" }, "properties" : { "noteIndex" : 0 }, "schema" : "https://github.com/citation-style-language/schema/raw/master/csl-citation.json" }</w:instrText>
      </w:r>
      <w:r w:rsidR="00C650EB" w:rsidRPr="00C7070C">
        <w:rPr>
          <w:bCs/>
          <w:iCs/>
          <w:color w:val="000000" w:themeColor="text1"/>
        </w:rPr>
        <w:fldChar w:fldCharType="separate"/>
      </w:r>
      <w:r w:rsidR="002D2425" w:rsidRPr="002D2425">
        <w:rPr>
          <w:bCs/>
          <w:iCs/>
          <w:noProof/>
          <w:color w:val="000000" w:themeColor="text1"/>
          <w:vertAlign w:val="superscript"/>
        </w:rPr>
        <w:t>32</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An investigation of Pdr5p structure </w:t>
      </w:r>
      <w:r w:rsidR="002C73D9">
        <w:rPr>
          <w:bCs/>
          <w:iCs/>
          <w:color w:val="000000" w:themeColor="text1"/>
        </w:rPr>
        <w:t xml:space="preserve">using single-particle electron microscopy </w:t>
      </w:r>
      <w:r w:rsidR="002C45E2">
        <w:rPr>
          <w:bCs/>
          <w:iCs/>
          <w:color w:val="000000" w:themeColor="text1"/>
        </w:rPr>
        <w:t xml:space="preserve">furthermore </w:t>
      </w:r>
      <w:r w:rsidR="002C73D9">
        <w:rPr>
          <w:bCs/>
          <w:iCs/>
          <w:color w:val="000000" w:themeColor="text1"/>
        </w:rPr>
        <w:t>finds</w:t>
      </w:r>
      <w:r w:rsidR="00012855">
        <w:rPr>
          <w:bCs/>
          <w:iCs/>
          <w:color w:val="000000" w:themeColor="text1"/>
        </w:rPr>
        <w:t xml:space="preserve"> a </w:t>
      </w:r>
      <w:r w:rsidR="002C73D9">
        <w:rPr>
          <w:bCs/>
          <w:iCs/>
          <w:color w:val="000000" w:themeColor="text1"/>
        </w:rPr>
        <w:t>four</w:t>
      </w:r>
      <w:r w:rsidR="00E32E67">
        <w:rPr>
          <w:bCs/>
          <w:iCs/>
          <w:color w:val="000000" w:themeColor="text1"/>
        </w:rPr>
        <w:t xml:space="preserve">-lobed </w:t>
      </w:r>
      <w:r w:rsidR="00012855">
        <w:rPr>
          <w:bCs/>
          <w:iCs/>
          <w:color w:val="000000" w:themeColor="text1"/>
        </w:rPr>
        <w:t xml:space="preserve">homodimeric conformation, </w:t>
      </w:r>
      <w:r w:rsidR="0045711C">
        <w:rPr>
          <w:bCs/>
          <w:iCs/>
          <w:color w:val="000000" w:themeColor="text1"/>
        </w:rPr>
        <w:t>with an a</w:t>
      </w:r>
      <w:r w:rsidR="002C73D9">
        <w:rPr>
          <w:bCs/>
          <w:iCs/>
          <w:color w:val="000000" w:themeColor="text1"/>
        </w:rPr>
        <w:t>symetric conformation in each lobe supporting a functional dependence between the two units</w:t>
      </w:r>
      <w:r w:rsidR="002C45E2">
        <w:rPr>
          <w:bCs/>
          <w:iCs/>
          <w:color w:val="000000" w:themeColor="text1"/>
        </w:rPr>
        <w:t xml:space="preserve"> which may be disrupted by interactions with its paralogues</w:t>
      </w:r>
      <w:r w:rsidR="00ED237F">
        <w:rPr>
          <w:bCs/>
          <w:iCs/>
          <w:color w:val="000000" w:themeColor="text1"/>
        </w:rPr>
        <w:fldChar w:fldCharType="begin" w:fldLock="1"/>
      </w:r>
      <w:r w:rsidR="002D2425">
        <w:rPr>
          <w:bCs/>
          <w:iCs/>
          <w:color w:val="000000" w:themeColor="text1"/>
        </w:rPr>
        <w:instrText>ADDIN CSL_CITATION { "citationItems" : [ { "id" : "ITEM-1", "itemData" : { "DOI" : "10.1074/jbc.M212198200", "ISSN" : "0021-9258", "PMID" : "12551908", "abstract" : "Pdr5p,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 "author" : [ { "dropping-particle" : "", "family" : "Ferreira-Pereira", "given" : "Antonio", "non-dropping-particle" : "", "parse-names" : false, "suffix" : "" }, { "dropping-particle" : "", "family" : "Marco", "given" : "Sergio", "non-dropping-particle" : "", "parse-names" : false, "suffix" : "" }, { "dropping-particle" : "", "family" : "Decottignies", "given" : "Annabelle", "non-dropping-particle" : "", "parse-names" : false, "suffix" : "" }, { "dropping-particle" : "", "family" : "Nader", "given" : "Joseph", "non-dropping-particle" : "", "parse-names" : false, "suffix" : "" }, { "dropping-particle" : "", "family" : "Goffeau", "given" : "Andr\u00e9", "non-dropping-particle" : "", "parse-names" : false, "suffix" : "" }, { "dropping-particle" : "", "family" : "Rigaud", "given" : "Jean-Louis", "non-dropping-particle" : "", "parse-names" : false, "suffix" : "" } ], "container-title" : "The Journal of biological chemistry", "id" : "ITEM-1", "issue" : "14", "issued" : { "date-parts" : [ [ "2003", "4", "4" ] ] }, "page" : "11995-9", "publisher" : "American Society for Biochemistry and Molecular Biology", "title" : "Three-dimensional reconstruction of the Saccharomyces cerevisiae multidrug resistance protein Pdr5p.", "type" : "article-journal", "volume" : "278" }, "uris" : [ "http://www.mendeley.com/documents/?uuid=aea25a5e-1618-34ba-bf14-a907ba2536b3" ] } ], "mendeley" : { "formattedCitation" : "&lt;sup&gt;43&lt;/sup&gt;", "plainTextFormattedCitation" : "43", "previouslyFormattedCitation" : "&lt;sup&gt;42&lt;/sup&gt;" }, "properties" : { "noteIndex" : 0 }, "schema" : "https://github.com/citation-style-language/schema/raw/master/csl-citation.json" }</w:instrText>
      </w:r>
      <w:r w:rsidR="00ED237F">
        <w:rPr>
          <w:bCs/>
          <w:iCs/>
          <w:color w:val="000000" w:themeColor="text1"/>
        </w:rPr>
        <w:fldChar w:fldCharType="separate"/>
      </w:r>
      <w:r w:rsidR="002D2425" w:rsidRPr="002D2425">
        <w:rPr>
          <w:bCs/>
          <w:iCs/>
          <w:noProof/>
          <w:color w:val="000000" w:themeColor="text1"/>
          <w:vertAlign w:val="superscript"/>
        </w:rPr>
        <w:t>43</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Consistent with </w:t>
      </w:r>
      <w:r w:rsidR="005E52B4">
        <w:rPr>
          <w:bCs/>
          <w:iCs/>
          <w:color w:val="000000" w:themeColor="text1"/>
        </w:rPr>
        <w:t xml:space="preserve">an </w:t>
      </w:r>
      <w:r w:rsidR="00E237E8">
        <w:rPr>
          <w:bCs/>
          <w:iCs/>
          <w:color w:val="000000" w:themeColor="text1"/>
        </w:rPr>
        <w:t>interaction-based inhibition</w:t>
      </w:r>
      <w:r w:rsidR="002C45E2">
        <w:rPr>
          <w:bCs/>
          <w:iCs/>
          <w:color w:val="000000" w:themeColor="text1"/>
        </w:rPr>
        <w:t xml:space="preserve"> model</w:t>
      </w:r>
      <w:r w:rsidR="00C1431E">
        <w:rPr>
          <w:bCs/>
          <w:iCs/>
          <w:color w:val="000000" w:themeColor="text1"/>
        </w:rPr>
        <w:t>,</w:t>
      </w:r>
      <w:r w:rsidR="00E237E8">
        <w:rPr>
          <w:bCs/>
          <w:iCs/>
          <w:color w:val="000000" w:themeColor="text1"/>
        </w:rPr>
        <w:t xml:space="preserve"> a </w:t>
      </w:r>
      <w:r w:rsidR="00410933" w:rsidRPr="00C7070C">
        <w:rPr>
          <w:bCs/>
          <w:iCs/>
          <w:color w:val="000000" w:themeColor="text1"/>
        </w:rPr>
        <w:t>P</w:t>
      </w:r>
      <w:r w:rsidR="006D0A39">
        <w:rPr>
          <w:bCs/>
          <w:iCs/>
          <w:color w:val="000000" w:themeColor="text1"/>
        </w:rPr>
        <w:t>dr5-Snq2</w:t>
      </w:r>
      <w:r w:rsidR="00410933" w:rsidRPr="00C7070C">
        <w:rPr>
          <w:bCs/>
          <w:iCs/>
          <w:color w:val="000000" w:themeColor="text1"/>
        </w:rPr>
        <w:t xml:space="preserve"> </w:t>
      </w:r>
      <w:r w:rsidR="00E237E8">
        <w:rPr>
          <w:bCs/>
          <w:iCs/>
          <w:color w:val="000000" w:themeColor="text1"/>
        </w:rPr>
        <w:t>interaction has been reported in both MYTH and PCA</w:t>
      </w:r>
      <w:r w:rsidR="00410933" w:rsidRPr="00C7070C">
        <w:rPr>
          <w:bCs/>
          <w:iCs/>
          <w:color w:val="000000" w:themeColor="text1"/>
        </w:rPr>
        <w:fldChar w:fldCharType="begin" w:fldLock="1"/>
      </w:r>
      <w:r w:rsidR="002D2425">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"&lt;sup&gt;32,41&lt;/sup&gt;", "plainTextFormattedCitation" : "32,41", "previouslyFormattedCitation" : "&lt;sup&gt;31,40&lt;/sup&gt;" }, "properties" : { "noteIndex" : 0 }, "schema" : "https://github.com/citation-style-language/schema/raw/master/csl-citation.json" }</w:instrText>
      </w:r>
      <w:r w:rsidR="00410933" w:rsidRPr="00C7070C">
        <w:rPr>
          <w:bCs/>
          <w:iCs/>
          <w:color w:val="000000" w:themeColor="text1"/>
        </w:rPr>
        <w:fldChar w:fldCharType="separate"/>
      </w:r>
      <w:r w:rsidR="002D2425" w:rsidRPr="002D2425">
        <w:rPr>
          <w:bCs/>
          <w:iCs/>
          <w:noProof/>
          <w:color w:val="000000" w:themeColor="text1"/>
          <w:vertAlign w:val="superscript"/>
        </w:rPr>
        <w:t>32,41</w:t>
      </w:r>
      <w:r w:rsidR="00410933" w:rsidRPr="00C7070C">
        <w:rPr>
          <w:bCs/>
          <w:iCs/>
          <w:color w:val="000000" w:themeColor="text1"/>
        </w:rPr>
        <w:fldChar w:fldCharType="end"/>
      </w:r>
      <w:r w:rsidR="00410933" w:rsidRPr="00C7070C">
        <w:rPr>
          <w:bCs/>
          <w:iCs/>
          <w:color w:val="000000" w:themeColor="text1"/>
        </w:rPr>
        <w:t>.</w:t>
      </w:r>
      <w:r w:rsidR="00C07CFC">
        <w:rPr>
          <w:bCs/>
          <w:iCs/>
          <w:color w:val="000000" w:themeColor="text1"/>
        </w:rPr>
        <w:t xml:space="preserve"> </w:t>
      </w:r>
      <w:r w:rsidR="00E237E8">
        <w:rPr>
          <w:bCs/>
          <w:iCs/>
          <w:color w:val="000000" w:themeColor="text1"/>
        </w:rPr>
        <w:t xml:space="preserve"> </w:t>
      </w:r>
      <w:r w:rsidR="00DA3979">
        <w:rPr>
          <w:bCs/>
          <w:iCs/>
          <w:color w:val="000000" w:themeColor="text1"/>
        </w:rPr>
        <w:t>H</w:t>
      </w:r>
      <w:r w:rsidR="00E237E8">
        <w:rPr>
          <w:bCs/>
          <w:iCs/>
          <w:color w:val="000000" w:themeColor="text1"/>
        </w:rPr>
        <w:t xml:space="preserve">owever, </w:t>
      </w:r>
      <w:r w:rsidR="002C45E2">
        <w:rPr>
          <w:bCs/>
          <w:iCs/>
          <w:color w:val="000000" w:themeColor="text1"/>
        </w:rPr>
        <w:t>this</w:t>
      </w:r>
      <w:r w:rsidR="00367BB5">
        <w:rPr>
          <w:bCs/>
          <w:iCs/>
          <w:color w:val="000000" w:themeColor="text1"/>
        </w:rPr>
        <w:t xml:space="preserve"> interaction-based inhibition</w:t>
      </w:r>
      <w:r w:rsidR="00DA3979">
        <w:rPr>
          <w:bCs/>
          <w:iCs/>
          <w:color w:val="000000" w:themeColor="text1"/>
        </w:rPr>
        <w:t xml:space="preserve"> m</w:t>
      </w:r>
      <w:r w:rsidR="00315513">
        <w:rPr>
          <w:bCs/>
          <w:iCs/>
          <w:color w:val="000000" w:themeColor="text1"/>
        </w:rPr>
        <w:t xml:space="preserve">odel would </w:t>
      </w:r>
      <w:r w:rsidR="00E237E8">
        <w:rPr>
          <w:bCs/>
          <w:iCs/>
          <w:color w:val="000000" w:themeColor="text1"/>
        </w:rPr>
        <w:t xml:space="preserve">also </w:t>
      </w:r>
      <w:r w:rsidR="00DA3979">
        <w:rPr>
          <w:bCs/>
          <w:iCs/>
          <w:color w:val="000000" w:themeColor="text1"/>
        </w:rPr>
        <w:t>predic</w:t>
      </w:r>
      <w:r w:rsidR="00E237E8">
        <w:rPr>
          <w:bCs/>
          <w:iCs/>
          <w:color w:val="000000" w:themeColor="text1"/>
        </w:rPr>
        <w:t xml:space="preserve">t a previously-unreported Pdr5-Yor1 heterodimer, which was re-tested here using both MYTH and PCA. </w:t>
      </w:r>
      <w:r w:rsidR="005934A7">
        <w:rPr>
          <w:bCs/>
          <w:iCs/>
          <w:color w:val="000000" w:themeColor="text1"/>
        </w:rPr>
        <w:t xml:space="preserve"> While PCA did not</w:t>
      </w:r>
      <w:r w:rsidR="006B4256">
        <w:rPr>
          <w:bCs/>
          <w:iCs/>
          <w:color w:val="000000" w:themeColor="text1"/>
        </w:rPr>
        <w:t xml:space="preserve"> find evidence for this interactio</w:t>
      </w:r>
      <w:r w:rsidR="00536C86">
        <w:rPr>
          <w:bCs/>
          <w:iCs/>
          <w:color w:val="000000" w:themeColor="text1"/>
        </w:rPr>
        <w:t>n (Fig. S11</w:t>
      </w:r>
      <w:r w:rsidR="006B4256">
        <w:rPr>
          <w:bCs/>
          <w:iCs/>
          <w:color w:val="000000" w:themeColor="text1"/>
        </w:rPr>
        <w:t>), it w</w:t>
      </w:r>
      <w:r w:rsidR="0098504E">
        <w:rPr>
          <w:bCs/>
          <w:iCs/>
          <w:color w:val="000000" w:themeColor="text1"/>
        </w:rPr>
        <w:t xml:space="preserve">as </w:t>
      </w:r>
      <w:r w:rsidR="00B61F48">
        <w:rPr>
          <w:bCs/>
          <w:iCs/>
          <w:color w:val="000000" w:themeColor="text1"/>
        </w:rPr>
        <w:t>found</w:t>
      </w:r>
      <w:r w:rsidR="0098504E">
        <w:rPr>
          <w:bCs/>
          <w:iCs/>
          <w:color w:val="000000" w:themeColor="text1"/>
        </w:rPr>
        <w:t xml:space="preserve"> using MYTH (Fig. 4F</w:t>
      </w:r>
      <w:r w:rsidR="00536C86">
        <w:rPr>
          <w:bCs/>
          <w:iCs/>
          <w:color w:val="000000" w:themeColor="text1"/>
        </w:rPr>
        <w:t>, S12</w:t>
      </w:r>
      <w:r w:rsidR="006B4256">
        <w:rPr>
          <w:bCs/>
          <w:iCs/>
          <w:color w:val="000000" w:themeColor="text1"/>
        </w:rPr>
        <w:t>).</w:t>
      </w:r>
      <w:r w:rsidR="002313DD">
        <w:rPr>
          <w:bCs/>
          <w:iCs/>
          <w:color w:val="000000" w:themeColor="text1"/>
        </w:rPr>
        <w:t xml:space="preserve">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r w:rsidR="00C01D40">
        <w:rPr>
          <w:bCs/>
          <w:iCs/>
          <w:color w:val="000000" w:themeColor="text1"/>
        </w:rPr>
        <w:t>reproduced</w:t>
      </w:r>
      <w:r w:rsidR="000B47B8">
        <w:rPr>
          <w:bCs/>
          <w:iCs/>
          <w:color w:val="000000" w:themeColor="text1"/>
        </w:rPr>
        <w:t xml:space="preserve"> </w:t>
      </w:r>
      <w:r w:rsidR="00B61F48">
        <w:rPr>
          <w:bCs/>
          <w:iCs/>
          <w:color w:val="000000" w:themeColor="text1"/>
        </w:rPr>
        <w:t xml:space="preserve">here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B6200B">
        <w:rPr>
          <w:bCs/>
          <w:iCs/>
          <w:color w:val="000000" w:themeColor="text1"/>
        </w:rPr>
        <w:t xml:space="preserve">).  </w:t>
      </w:r>
      <w:r w:rsidR="00E109F1">
        <w:rPr>
          <w:bCs/>
          <w:iCs/>
          <w:color w:val="000000" w:themeColor="text1"/>
        </w:rPr>
        <w:t xml:space="preserve">These </w:t>
      </w:r>
      <w:r w:rsidR="009C686D">
        <w:rPr>
          <w:bCs/>
          <w:iCs/>
          <w:color w:val="000000" w:themeColor="text1"/>
        </w:rPr>
        <w:t>p</w:t>
      </w:r>
      <w:r w:rsidR="00C01D40">
        <w:rPr>
          <w:bCs/>
          <w:iCs/>
          <w:color w:val="000000" w:themeColor="text1"/>
        </w:rPr>
        <w:t xml:space="preserve">rotein-protein interaction patterns may also underlie </w:t>
      </w:r>
      <w:r w:rsidR="009C686D">
        <w:rPr>
          <w:bCs/>
          <w:iCs/>
          <w:color w:val="000000" w:themeColor="text1"/>
        </w:rPr>
        <w:t xml:space="preserve">other patterns of mutual repression between </w:t>
      </w:r>
      <w:r w:rsidR="009C686D">
        <w:rPr>
          <w:bCs/>
          <w:i/>
          <w:iCs/>
          <w:color w:val="000000" w:themeColor="text1"/>
        </w:rPr>
        <w:t>YOR1, SNQ2</w:t>
      </w:r>
      <w:r w:rsidR="009C686D">
        <w:rPr>
          <w:bCs/>
          <w:iCs/>
          <w:color w:val="000000" w:themeColor="text1"/>
        </w:rPr>
        <w:t xml:space="preserve">, and </w:t>
      </w:r>
      <w:r w:rsidR="009C686D">
        <w:rPr>
          <w:bCs/>
          <w:i/>
          <w:iCs/>
          <w:color w:val="000000" w:themeColor="text1"/>
        </w:rPr>
        <w:t xml:space="preserve">PDR5 </w:t>
      </w:r>
      <w:r w:rsidR="00B6200B">
        <w:rPr>
          <w:bCs/>
          <w:iCs/>
          <w:color w:val="000000" w:themeColor="text1"/>
        </w:rPr>
        <w:t>suggested</w:t>
      </w:r>
      <w:r w:rsidR="009C686D">
        <w:rPr>
          <w:bCs/>
          <w:iCs/>
          <w:color w:val="000000" w:themeColor="text1"/>
        </w:rPr>
        <w:t xml:space="preserve"> in drugs other than fluconazole (Fig. 4A).</w:t>
      </w:r>
      <w:r w:rsidR="00E237E8">
        <w:rPr>
          <w:bCs/>
          <w:iCs/>
          <w:color w:val="000000" w:themeColor="text1"/>
        </w:rPr>
        <w:t xml:space="preserve">  </w:t>
      </w:r>
      <w:r w:rsidR="00786AB2">
        <w:rPr>
          <w:bCs/>
          <w:iCs/>
          <w:color w:val="000000" w:themeColor="text1"/>
        </w:rPr>
        <w:t xml:space="preserve">Taken together, </w:t>
      </w:r>
      <w:r w:rsidR="002F5A38">
        <w:rPr>
          <w:bCs/>
          <w:iCs/>
          <w:color w:val="000000" w:themeColor="text1"/>
        </w:rPr>
        <w:t xml:space="preserve">these experiments support a mixed inhibition model where </w:t>
      </w:r>
      <w:r w:rsidR="00B61F48">
        <w:rPr>
          <w:bCs/>
          <w:iCs/>
          <w:color w:val="000000" w:themeColor="text1"/>
        </w:rPr>
        <w:t>all four genes appear to</w:t>
      </w:r>
      <w:r w:rsidR="002F5A38">
        <w:rPr>
          <w:bCs/>
          <w:i/>
          <w:iCs/>
          <w:color w:val="000000" w:themeColor="text1"/>
        </w:rPr>
        <w:t xml:space="preserve">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 xml:space="preserve">expression, while </w:t>
      </w:r>
      <w:r w:rsidR="002F5A38">
        <w:rPr>
          <w:bCs/>
          <w:i/>
          <w:iCs/>
          <w:color w:val="000000" w:themeColor="text1"/>
        </w:rPr>
        <w:t xml:space="preserve">SNQ2 </w:t>
      </w:r>
      <w:r w:rsidR="002F5A38">
        <w:rPr>
          <w:bCs/>
          <w:iCs/>
          <w:color w:val="000000" w:themeColor="text1"/>
        </w:rPr>
        <w:t xml:space="preserve">and </w:t>
      </w:r>
      <w:r w:rsidR="002F5A38">
        <w:rPr>
          <w:bCs/>
          <w:i/>
          <w:iCs/>
          <w:color w:val="000000" w:themeColor="text1"/>
        </w:rPr>
        <w:t xml:space="preserve">YOR1 </w:t>
      </w:r>
      <w:r w:rsidR="00C01D40">
        <w:rPr>
          <w:bCs/>
          <w:iCs/>
          <w:color w:val="000000" w:themeColor="text1"/>
        </w:rPr>
        <w:t xml:space="preserve">potentially </w:t>
      </w:r>
      <w:r w:rsidR="009F5F1E">
        <w:rPr>
          <w:bCs/>
          <w:iCs/>
          <w:color w:val="000000" w:themeColor="text1"/>
        </w:rPr>
        <w:t xml:space="preserve">inhibit the formation of </w:t>
      </w:r>
      <w:r w:rsidR="009201AB">
        <w:rPr>
          <w:bCs/>
          <w:iCs/>
          <w:color w:val="000000" w:themeColor="text1"/>
        </w:rPr>
        <w:t>an active homodimeric form.</w:t>
      </w:r>
      <w:r w:rsidR="005E76D2">
        <w:rPr>
          <w:b/>
          <w:bCs/>
          <w:iCs/>
          <w:color w:val="000000" w:themeColor="text1"/>
          <w:sz w:val="28"/>
        </w:rPr>
        <w:t xml:space="preserve"> </w:t>
      </w:r>
    </w:p>
    <w:p w14:paraId="2BCC9B67" w14:textId="77777777" w:rsidR="00C569A0" w:rsidRDefault="00C569A0" w:rsidP="00224FCB">
      <w:pPr>
        <w:outlineLvl w:val="0"/>
        <w:rPr>
          <w:b/>
          <w:bCs/>
          <w:iCs/>
          <w:color w:val="000000" w:themeColor="text1"/>
          <w:sz w:val="28"/>
        </w:rPr>
      </w:pPr>
    </w:p>
    <w:p w14:paraId="29EC19C1" w14:textId="1CC2AF87" w:rsidR="00660DAF" w:rsidRDefault="00904800" w:rsidP="00224FCB">
      <w:pPr>
        <w:outlineLvl w:val="0"/>
        <w:rPr>
          <w:b/>
          <w:bCs/>
          <w:iCs/>
          <w:color w:val="000000" w:themeColor="text1"/>
          <w:sz w:val="28"/>
        </w:rPr>
      </w:pPr>
      <w:r w:rsidRPr="00233F15">
        <w:rPr>
          <w:b/>
          <w:bCs/>
          <w:iCs/>
          <w:color w:val="000000" w:themeColor="text1"/>
          <w:sz w:val="28"/>
        </w:rPr>
        <w:lastRenderedPageBreak/>
        <w:t>Discussion</w:t>
      </w:r>
    </w:p>
    <w:p w14:paraId="660CF65E" w14:textId="77777777" w:rsidR="00C72663" w:rsidRDefault="00C72663" w:rsidP="00C72663">
      <w:pPr>
        <w:ind w:firstLine="720"/>
        <w:jc w:val="both"/>
        <w:outlineLvl w:val="0"/>
        <w:rPr>
          <w:bCs/>
          <w:iCs/>
          <w:color w:val="000000" w:themeColor="text1"/>
        </w:rPr>
      </w:pPr>
    </w:p>
    <w:p w14:paraId="134290FD" w14:textId="148EE777" w:rsidR="00701261" w:rsidRDefault="0032207D" w:rsidP="0060122C">
      <w:pPr>
        <w:ind w:firstLine="720"/>
        <w:jc w:val="both"/>
        <w:outlineLvl w:val="0"/>
        <w:rPr>
          <w:bCs/>
          <w:iCs/>
          <w:color w:val="000000" w:themeColor="text1"/>
        </w:rPr>
      </w:pPr>
      <w:r>
        <w:rPr>
          <w:bCs/>
          <w:iCs/>
          <w:color w:val="000000" w:themeColor="text1"/>
        </w:rPr>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Pr>
          <w:bCs/>
          <w:iCs/>
          <w:color w:val="000000" w:themeColor="text1"/>
        </w:rPr>
        <w:t xml:space="preserve"> has resulted in a limited genetic understanding of many complex traits.  </w:t>
      </w:r>
      <w:r w:rsidR="003B7282">
        <w:rPr>
          <w:bCs/>
          <w:iCs/>
          <w:color w:val="000000" w:themeColor="text1"/>
        </w:rPr>
        <w:t>W</w:t>
      </w:r>
      <w:r w:rsidR="00A046CC" w:rsidRPr="00233F15">
        <w:rPr>
          <w:bCs/>
          <w:iCs/>
          <w:color w:val="000000" w:themeColor="text1"/>
        </w:rPr>
        <w:t xml:space="preserve">e </w:t>
      </w:r>
      <w:r w:rsidR="004F029F">
        <w:rPr>
          <w:bCs/>
          <w:iCs/>
          <w:color w:val="000000" w:themeColor="text1"/>
        </w:rPr>
        <w:t>present</w:t>
      </w:r>
      <w:r w:rsidR="00FA050C">
        <w:rPr>
          <w:bCs/>
          <w:iCs/>
          <w:color w:val="000000" w:themeColor="text1"/>
        </w:rPr>
        <w:t xml:space="preserve"> a method to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r w:rsidR="0097516B" w:rsidRPr="00233F15">
        <w:rPr>
          <w:bCs/>
          <w:iCs/>
          <w:color w:val="000000" w:themeColor="text1"/>
        </w:rPr>
        <w:t xml:space="preserve">, </w:t>
      </w:r>
      <w:r w:rsidR="00B86D5E">
        <w:rPr>
          <w:bCs/>
          <w:iCs/>
          <w:color w:val="000000" w:themeColor="text1"/>
        </w:rPr>
        <w:t xml:space="preserve">and demonstrate </w:t>
      </w:r>
      <w:r w:rsidR="00C1658B">
        <w:rPr>
          <w:bCs/>
          <w:iCs/>
          <w:color w:val="000000" w:themeColor="text1"/>
        </w:rPr>
        <w:t>that</w:t>
      </w:r>
      <w:r>
        <w:rPr>
          <w:bCs/>
          <w:iCs/>
          <w:color w:val="000000" w:themeColor="text1"/>
        </w:rPr>
        <w:t xml:space="preserve"> their characterization </w:t>
      </w:r>
      <w:r w:rsidR="00676968">
        <w:rPr>
          <w:bCs/>
          <w:iCs/>
          <w:color w:val="000000" w:themeColor="text1"/>
        </w:rPr>
        <w:t xml:space="preserve">in diverse environments </w:t>
      </w:r>
      <w:r>
        <w:rPr>
          <w:bCs/>
          <w:iCs/>
          <w:color w:val="000000" w:themeColor="text1"/>
        </w:rPr>
        <w:t xml:space="preserve">can </w:t>
      </w:r>
      <w:r w:rsidR="00030807">
        <w:rPr>
          <w:bCs/>
          <w:iCs/>
          <w:color w:val="000000" w:themeColor="text1"/>
        </w:rPr>
        <w:t>reveal</w:t>
      </w:r>
      <w:r>
        <w:rPr>
          <w:bCs/>
          <w:iCs/>
          <w:color w:val="000000" w:themeColor="text1"/>
        </w:rPr>
        <w:t xml:space="preserve"> </w:t>
      </w:r>
      <w:r w:rsidR="00077DA9">
        <w:rPr>
          <w:bCs/>
          <w:iCs/>
          <w:color w:val="000000" w:themeColor="text1"/>
        </w:rPr>
        <w:t>previously-unknown gene</w:t>
      </w:r>
      <w:r w:rsidR="0011572C">
        <w:rPr>
          <w:bCs/>
          <w:iCs/>
          <w:color w:val="000000" w:themeColor="text1"/>
        </w:rPr>
        <w:t xml:space="preserve"> </w:t>
      </w:r>
      <w:r w:rsidR="00605309">
        <w:rPr>
          <w:bCs/>
          <w:iCs/>
          <w:color w:val="000000" w:themeColor="text1"/>
        </w:rPr>
        <w:t xml:space="preserve">functions and an expanded model </w:t>
      </w:r>
      <w:r w:rsidR="00945375">
        <w:rPr>
          <w:bCs/>
          <w:iCs/>
          <w:color w:val="000000" w:themeColor="text1"/>
        </w:rPr>
        <w:t xml:space="preserve">of </w:t>
      </w:r>
      <w:r w:rsidR="00483FA2">
        <w:rPr>
          <w:bCs/>
          <w:iCs/>
          <w:color w:val="000000" w:themeColor="text1"/>
        </w:rPr>
        <w:t>gene-gene</w:t>
      </w:r>
      <w:r w:rsidR="0011572C">
        <w:rPr>
          <w:bCs/>
          <w:iCs/>
          <w:color w:val="000000" w:themeColor="text1"/>
        </w:rPr>
        <w:t xml:space="preserve"> relationships</w:t>
      </w:r>
      <w:r w:rsidR="00701261">
        <w:rPr>
          <w:bCs/>
          <w:iCs/>
          <w:color w:val="000000" w:themeColor="text1"/>
        </w:rPr>
        <w:t xml:space="preserve">, even in a </w:t>
      </w:r>
      <w:r w:rsidR="00077DA9">
        <w:rPr>
          <w:bCs/>
          <w:iCs/>
          <w:color w:val="000000" w:themeColor="text1"/>
        </w:rPr>
        <w:t xml:space="preserve">within </w:t>
      </w:r>
      <w:r w:rsidR="00701261">
        <w:rPr>
          <w:bCs/>
          <w:iCs/>
          <w:color w:val="000000" w:themeColor="text1"/>
        </w:rPr>
        <w:t>highly-studied gene family</w:t>
      </w:r>
      <w:r w:rsidR="00945375">
        <w:rPr>
          <w:bCs/>
          <w:iCs/>
          <w:color w:val="000000" w:themeColor="text1"/>
        </w:rPr>
        <w:t>.</w:t>
      </w:r>
      <w:r w:rsidR="002406B6">
        <w:rPr>
          <w:bCs/>
          <w:iCs/>
          <w:color w:val="000000" w:themeColor="text1"/>
        </w:rPr>
        <w:t xml:space="preserve">  Withi</w:t>
      </w:r>
      <w:r w:rsidR="00483FA2">
        <w:rPr>
          <w:bCs/>
          <w:iCs/>
          <w:color w:val="000000" w:themeColor="text1"/>
        </w:rPr>
        <w:t>n the 16 ABC transpo</w:t>
      </w:r>
      <w:r w:rsidR="00030807">
        <w:rPr>
          <w:bCs/>
          <w:iCs/>
          <w:color w:val="000000" w:themeColor="text1"/>
        </w:rPr>
        <w:t>r</w:t>
      </w:r>
      <w:r w:rsidR="00483FA2">
        <w:rPr>
          <w:bCs/>
          <w:iCs/>
          <w:color w:val="000000" w:themeColor="text1"/>
        </w:rPr>
        <w:t>ters studied h</w:t>
      </w:r>
      <w:r w:rsidR="00030807">
        <w:rPr>
          <w:bCs/>
          <w:iCs/>
          <w:color w:val="000000" w:themeColor="text1"/>
        </w:rPr>
        <w:t>ere, knockout phenotypes</w:t>
      </w:r>
      <w:r w:rsidR="00483FA2">
        <w:rPr>
          <w:bCs/>
          <w:iCs/>
          <w:color w:val="000000" w:themeColor="text1"/>
        </w:rPr>
        <w:t xml:space="preserve"> were highly dependent on both the drug being tested and </w:t>
      </w:r>
      <w:r w:rsidR="00030807">
        <w:rPr>
          <w:bCs/>
          <w:iCs/>
          <w:color w:val="000000" w:themeColor="text1"/>
        </w:rPr>
        <w:t xml:space="preserve">the genetic background, motivating similar exploration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701261">
        <w:rPr>
          <w:bCs/>
          <w:iCs/>
          <w:color w:val="000000" w:themeColor="text1"/>
        </w:rPr>
        <w:t>further use of this population for</w:t>
      </w:r>
      <w:r w:rsidR="006C2E9C">
        <w:rPr>
          <w:bCs/>
          <w:iCs/>
          <w:color w:val="000000" w:themeColor="text1"/>
        </w:rPr>
        <w:t xml:space="preserve"> studying </w:t>
      </w:r>
      <w:r w:rsidR="00077DA9">
        <w:rPr>
          <w:bCs/>
          <w:iCs/>
          <w:color w:val="000000" w:themeColor="text1"/>
        </w:rPr>
        <w:t xml:space="preserve">the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single-knockout approaches.  </w:t>
      </w:r>
    </w:p>
    <w:p w14:paraId="429F58D0" w14:textId="49879197" w:rsidR="00160556" w:rsidRPr="00233F15" w:rsidRDefault="002537E0" w:rsidP="00571925">
      <w:pPr>
        <w:jc w:val="both"/>
        <w:rPr>
          <w:bCs/>
          <w:iCs/>
          <w:color w:val="000000" w:themeColor="text1"/>
        </w:rPr>
      </w:pPr>
      <w:r>
        <w:rPr>
          <w:bCs/>
          <w:iCs/>
          <w:color w:val="000000" w:themeColor="text1"/>
        </w:rPr>
        <w:tab/>
        <w:t>The</w:t>
      </w:r>
      <w:r w:rsidR="00850B8A">
        <w:rPr>
          <w:bCs/>
          <w:iCs/>
          <w:color w:val="000000" w:themeColor="text1"/>
        </w:rPr>
        <w:t xml:space="preserve"> development</w:t>
      </w:r>
      <w:r w:rsidR="005E3355">
        <w:rPr>
          <w:bCs/>
          <w:iCs/>
          <w:color w:val="000000" w:themeColor="text1"/>
        </w:rPr>
        <w:t xml:space="preserve"> of a</w:t>
      </w:r>
      <w:r w:rsidR="0060122C">
        <w:rPr>
          <w:bCs/>
          <w:iCs/>
          <w:color w:val="000000" w:themeColor="text1"/>
        </w:rPr>
        <w:t xml:space="preserve"> </w:t>
      </w:r>
      <w:r w:rsidR="005E3355">
        <w:rPr>
          <w:bCs/>
          <w:iCs/>
          <w:color w:val="000000" w:themeColor="text1"/>
        </w:rPr>
        <w:t>‘</w:t>
      </w:r>
      <w:r w:rsidR="0060122C">
        <w:rPr>
          <w:bCs/>
          <w:iCs/>
          <w:color w:val="000000" w:themeColor="text1"/>
        </w:rPr>
        <w:t>universal barcoder pool</w:t>
      </w:r>
      <w:r w:rsidR="005E3355">
        <w:rPr>
          <w:bCs/>
          <w:iCs/>
          <w:color w:val="000000" w:themeColor="text1"/>
        </w:rPr>
        <w:t>’</w:t>
      </w:r>
      <w:r w:rsidR="0060122C">
        <w:rPr>
          <w:bCs/>
          <w:iCs/>
          <w:color w:val="000000" w:themeColor="text1"/>
        </w:rPr>
        <w:t xml:space="preserve"> enabled</w:t>
      </w:r>
      <w:r>
        <w:rPr>
          <w:bCs/>
          <w:iCs/>
          <w:color w:val="000000" w:themeColor="text1"/>
        </w:rPr>
        <w:t xml:space="preserve"> the use of a cross-based </w:t>
      </w:r>
      <w:r w:rsidR="00DE05FC">
        <w:rPr>
          <w:bCs/>
          <w:iCs/>
          <w:color w:val="000000" w:themeColor="text1"/>
        </w:rPr>
        <w:t>method</w:t>
      </w:r>
      <w:r w:rsidRPr="00233F15">
        <w:rPr>
          <w:bCs/>
          <w:iCs/>
          <w:color w:val="000000" w:themeColor="text1"/>
        </w:rPr>
        <w:t xml:space="preserve"> to efficiently introduce mutat</w:t>
      </w:r>
      <w:r>
        <w:rPr>
          <w:bCs/>
          <w:iCs/>
          <w:color w:val="000000" w:themeColor="text1"/>
        </w:rPr>
        <w:t xml:space="preserve">ions into a population of uniquely-identifiable cells, </w:t>
      </w:r>
      <w:r w:rsidR="00A93C0F">
        <w:rPr>
          <w:bCs/>
          <w:iCs/>
          <w:color w:val="000000" w:themeColor="text1"/>
        </w:rPr>
        <w:t>and for</w:t>
      </w:r>
      <w:r w:rsidR="009A3709">
        <w:rPr>
          <w:bCs/>
          <w:iCs/>
          <w:color w:val="000000" w:themeColor="text1"/>
        </w:rPr>
        <w:t xml:space="preserve"> </w:t>
      </w:r>
      <w:r w:rsidR="005E3355">
        <w:rPr>
          <w:bCs/>
          <w:iCs/>
          <w:color w:val="000000" w:themeColor="text1"/>
        </w:rPr>
        <w:t xml:space="preserve">a </w:t>
      </w:r>
      <w:r w:rsidR="009A3709">
        <w:rPr>
          <w:bCs/>
          <w:iCs/>
          <w:color w:val="000000" w:themeColor="text1"/>
        </w:rPr>
        <w:t>straightforward adaptation of this method</w:t>
      </w:r>
      <w:r w:rsidR="003C7DB2">
        <w:rPr>
          <w:bCs/>
          <w:iCs/>
          <w:color w:val="000000" w:themeColor="text1"/>
        </w:rPr>
        <w:t xml:space="preserve"> for </w:t>
      </w:r>
      <w:r>
        <w:rPr>
          <w:bCs/>
          <w:iCs/>
          <w:color w:val="000000" w:themeColor="text1"/>
        </w:rPr>
        <w:t xml:space="preserve">use with other multi-gene deletion </w:t>
      </w:r>
      <w:r w:rsidR="005E3355">
        <w:rPr>
          <w:bCs/>
          <w:iCs/>
          <w:color w:val="000000" w:themeColor="text1"/>
        </w:rPr>
        <w:t xml:space="preserve">yeast </w:t>
      </w:r>
      <w:r>
        <w:rPr>
          <w:bCs/>
          <w:iCs/>
          <w:color w:val="000000" w:themeColor="text1"/>
        </w:rPr>
        <w:t>strains.</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2D2425">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"&lt;sup&gt;44&lt;/sup&gt;", "plainTextFormattedCitation" : "44", "previouslyFormattedCitation" : "&lt;sup&gt;43&lt;/sup&gt;" }, "properties" : { "noteIndex" : 0 }, "schema" : "https://github.com/citation-style-language/schema/raw/master/csl-citation.json" }</w:instrText>
      </w:r>
      <w:r w:rsidR="005E3355" w:rsidRPr="00233F15">
        <w:rPr>
          <w:bCs/>
          <w:iCs/>
          <w:color w:val="000000" w:themeColor="text1"/>
        </w:rPr>
        <w:fldChar w:fldCharType="separate"/>
      </w:r>
      <w:r w:rsidR="002D2425" w:rsidRPr="002D2425">
        <w:rPr>
          <w:bCs/>
          <w:iCs/>
          <w:noProof/>
          <w:color w:val="000000" w:themeColor="text1"/>
          <w:vertAlign w:val="superscript"/>
        </w:rPr>
        <w:t>44</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2D2425">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"&lt;sup&gt;45&lt;/sup&gt;", "plainTextFormattedCitation" : "45", "previouslyFormattedCitation" : "&lt;sup&gt;44&lt;/sup&gt;" }, "properties" : { "noteIndex" : 0 }, "schema" : "https://github.com/citation-style-language/schema/raw/master/csl-citation.json" }</w:instrText>
      </w:r>
      <w:r w:rsidR="005E3355" w:rsidRPr="00233F15">
        <w:rPr>
          <w:bCs/>
          <w:iCs/>
          <w:color w:val="000000" w:themeColor="text1"/>
        </w:rPr>
        <w:fldChar w:fldCharType="separate"/>
      </w:r>
      <w:r w:rsidR="002D2425" w:rsidRPr="002D2425">
        <w:rPr>
          <w:bCs/>
          <w:iCs/>
          <w:noProof/>
          <w:color w:val="000000" w:themeColor="text1"/>
          <w:vertAlign w:val="superscript"/>
        </w:rPr>
        <w:t>45</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permits</w:t>
      </w:r>
      <w:r w:rsidR="00571925">
        <w:rPr>
          <w:bCs/>
          <w:iCs/>
          <w:color w:val="000000" w:themeColor="text1"/>
        </w:rPr>
        <w:t xml:space="preserve"> </w:t>
      </w:r>
      <w:r w:rsidR="00571925" w:rsidRPr="00233F15">
        <w:rPr>
          <w:bCs/>
          <w:iCs/>
          <w:color w:val="000000" w:themeColor="text1"/>
        </w:rPr>
        <w:t xml:space="preserve">flexibility in the distribution of </w:t>
      </w:r>
      <w:r w:rsidR="00571925">
        <w:rPr>
          <w:bCs/>
          <w:iCs/>
          <w:color w:val="000000" w:themeColor="text1"/>
        </w:rPr>
        <w:t xml:space="preserve">mutations </w:t>
      </w:r>
      <w:r w:rsidR="00571925" w:rsidRPr="00233F15">
        <w:rPr>
          <w:bCs/>
          <w:iCs/>
          <w:color w:val="000000" w:themeColor="text1"/>
        </w:rPr>
        <w:t xml:space="preserve">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would cause considerable defects or lethality.</w:t>
      </w:r>
      <w:r w:rsidR="00360A90">
        <w:rPr>
          <w:bCs/>
          <w:iCs/>
          <w:color w:val="000000" w:themeColor="text1"/>
        </w:rPr>
        <w:t xml:space="preserve">  To</w:t>
      </w:r>
      <w:r w:rsidR="004F1A30">
        <w:rPr>
          <w:bCs/>
          <w:iCs/>
          <w:color w:val="000000" w:themeColor="text1"/>
        </w:rPr>
        <w:t xml:space="preserve"> further</w:t>
      </w:r>
      <w:r w:rsidR="00360A90">
        <w:rPr>
          <w:bCs/>
          <w:iCs/>
          <w:color w:val="000000" w:themeColor="text1"/>
        </w:rPr>
        <w:t xml:space="preserve"> avoid such </w:t>
      </w:r>
      <w:r w:rsidR="00077DA9">
        <w:rPr>
          <w:bCs/>
          <w:iCs/>
          <w:color w:val="000000" w:themeColor="text1"/>
        </w:rPr>
        <w:t xml:space="preserve">potential </w:t>
      </w:r>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01A689EC" w14:textId="6E55966C" w:rsidR="002061FD" w:rsidRPr="00233F15" w:rsidRDefault="00F45717" w:rsidP="00077DA9">
      <w:pPr>
        <w:ind w:firstLine="720"/>
        <w:jc w:val="both"/>
        <w:rPr>
          <w:bCs/>
          <w:iCs/>
          <w:color w:val="000000" w:themeColor="text1"/>
        </w:rPr>
      </w:pPr>
      <w:r>
        <w:rPr>
          <w:bCs/>
          <w:iCs/>
          <w:color w:val="000000" w:themeColor="text1"/>
        </w:rPr>
        <w:t xml:space="preserve">To extend engineered population profiling beyond </w:t>
      </w:r>
      <w:r w:rsidR="00D8654A" w:rsidRPr="00233F15">
        <w:rPr>
          <w:bCs/>
          <w:iCs/>
          <w:color w:val="000000" w:themeColor="text1"/>
        </w:rPr>
        <w:t xml:space="preserve">cross-based methods, </w:t>
      </w:r>
      <w:r>
        <w:rPr>
          <w:bCs/>
          <w:iCs/>
          <w:color w:val="000000" w:themeColor="text1"/>
        </w:rPr>
        <w:t>development of new tools may</w:t>
      </w:r>
      <w:r w:rsidR="0078286F" w:rsidRPr="00233F15">
        <w:rPr>
          <w:bCs/>
          <w:iCs/>
          <w:color w:val="000000" w:themeColor="text1"/>
        </w:rPr>
        <w:t xml:space="preserve"> allow </w:t>
      </w:r>
      <w:r w:rsidR="00360A90">
        <w:rPr>
          <w:bCs/>
          <w:iCs/>
          <w:color w:val="000000" w:themeColor="text1"/>
        </w:rPr>
        <w:t xml:space="preserve">the direct </w:t>
      </w:r>
      <w:r w:rsidR="0078286F" w:rsidRPr="00233F15">
        <w:rPr>
          <w:bCs/>
          <w:iCs/>
          <w:color w:val="000000" w:themeColor="text1"/>
        </w:rPr>
        <w:t>introduction of</w:t>
      </w:r>
      <w:r w:rsidR="00426898" w:rsidRPr="00233F15">
        <w:rPr>
          <w:bCs/>
          <w:iCs/>
          <w:color w:val="000000" w:themeColor="text1"/>
        </w:rPr>
        <w:t xml:space="preserve"> multi-allele</w:t>
      </w:r>
      <w:r w:rsidR="00B6741F" w:rsidRPr="00233F15">
        <w:rPr>
          <w:bCs/>
          <w:iCs/>
          <w:color w:val="000000" w:themeColor="text1"/>
        </w:rPr>
        <w:t xml:space="preserve"> diversity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w:t>
      </w:r>
      <w:r w:rsidR="00360A90">
        <w:rPr>
          <w:bCs/>
          <w:iCs/>
          <w:color w:val="000000" w:themeColor="text1"/>
        </w:rPr>
        <w:t xml:space="preserve"> using molecular tools</w:t>
      </w:r>
      <w:r w:rsidR="00B6741F" w:rsidRPr="00233F15">
        <w:rPr>
          <w:bCs/>
          <w:iCs/>
          <w:color w:val="000000" w:themeColor="text1"/>
        </w:rPr>
        <w:t xml:space="preserve">. </w:t>
      </w:r>
      <w:r>
        <w:rPr>
          <w:bCs/>
          <w:iCs/>
          <w:color w:val="000000" w:themeColor="text1"/>
        </w:rPr>
        <w:t xml:space="preserve"> </w:t>
      </w:r>
      <w:r w:rsidR="007C0BA8">
        <w:rPr>
          <w:bCs/>
          <w:iCs/>
          <w:color w:val="000000" w:themeColor="text1"/>
        </w:rPr>
        <w:t xml:space="preserve">While such ‘direct’ engineering may simplify cross-based approaches, it importantly allows for population engineering 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3B211F">
        <w:rPr>
          <w:bCs/>
          <w:iCs/>
          <w:color w:val="000000" w:themeColor="text1"/>
        </w:rPr>
        <w:t>analogous</w:t>
      </w:r>
      <w:r w:rsidR="00754E5F" w:rsidRPr="00233F15">
        <w:rPr>
          <w:bCs/>
          <w:iCs/>
          <w:color w:val="000000" w:themeColor="text1"/>
        </w:rPr>
        <w:t xml:space="preserve"> studies</w:t>
      </w:r>
      <w:r w:rsidR="007E4A1D">
        <w:rPr>
          <w:bCs/>
          <w:iCs/>
          <w:color w:val="000000" w:themeColor="text1"/>
        </w:rPr>
        <w:t xml:space="preserve"> of human </w:t>
      </w:r>
      <w:commentRangeStart w:id="577"/>
      <w:r w:rsidR="004E5B58" w:rsidRPr="00233F15">
        <w:rPr>
          <w:bCs/>
          <w:iCs/>
          <w:color w:val="000000" w:themeColor="text1"/>
        </w:rPr>
        <w:t>ABC transporter function</w:t>
      </w:r>
      <w:commentRangeEnd w:id="577"/>
      <w:r w:rsidR="00360A90">
        <w:rPr>
          <w:rStyle w:val="CommentReference"/>
          <w:rFonts w:asciiTheme="minorHAnsi" w:hAnsiTheme="minorHAnsi" w:cstheme="minorBidi"/>
        </w:rPr>
        <w:commentReference w:id="577"/>
      </w:r>
      <w:r w:rsidR="004E5B58" w:rsidRPr="00233F15">
        <w:rPr>
          <w:bCs/>
          <w:iCs/>
          <w:color w:val="000000" w:themeColor="text1"/>
        </w:rPr>
        <w:t xml:space="preserve">. </w:t>
      </w:r>
      <w:r w:rsidR="000852C0">
        <w:rPr>
          <w:bCs/>
          <w:iCs/>
          <w:color w:val="000000" w:themeColor="text1"/>
        </w:rPr>
        <w:t xml:space="preserve"> </w:t>
      </w:r>
      <w:r w:rsidR="005E35E9" w:rsidRPr="00233F15">
        <w:rPr>
          <w:bCs/>
          <w:iCs/>
          <w:color w:val="000000" w:themeColor="text1"/>
        </w:rPr>
        <w:t xml:space="preserve">However, </w:t>
      </w:r>
      <w:r w:rsidR="005E35E9">
        <w:rPr>
          <w:bCs/>
          <w:iCs/>
          <w:color w:val="000000" w:themeColor="text1"/>
        </w:rPr>
        <w:t xml:space="preserve">the direct introduction of variation </w:t>
      </w:r>
      <w:r w:rsidR="00A65508">
        <w:rPr>
          <w:bCs/>
          <w:iCs/>
          <w:color w:val="000000" w:themeColor="text1"/>
        </w:rPr>
        <w:t>in</w:t>
      </w:r>
      <w:r w:rsidR="005E35E9" w:rsidRPr="00233F15">
        <w:rPr>
          <w:bCs/>
          <w:iCs/>
          <w:color w:val="000000" w:themeColor="text1"/>
        </w:rPr>
        <w:t>to many strains at multiple loci at in</w:t>
      </w:r>
      <w:r w:rsidR="005E35E9">
        <w:rPr>
          <w:bCs/>
          <w:iCs/>
          <w:color w:val="000000" w:themeColor="text1"/>
        </w:rPr>
        <w:t xml:space="preserve">termediate frequency is more challenging than engineering one or a few parental strains, and 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2D2425">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"&lt;sup&gt;24&lt;/sup&gt;", "plainTextFormattedCitation" : "24", "previouslyFormattedCitation" : "&lt;sup&gt;23&lt;/sup&gt;" }, "properties" : { "noteIndex" : 0 }, "schema" : "https://github.com/citation-style-language/schema/raw/master/csl-citation.json" }</w:instrText>
      </w:r>
      <w:r w:rsidR="007C0BA8" w:rsidRPr="00233F15">
        <w:rPr>
          <w:bCs/>
          <w:iCs/>
          <w:color w:val="000000" w:themeColor="text1"/>
        </w:rPr>
        <w:fldChar w:fldCharType="separate"/>
      </w:r>
      <w:r w:rsidR="002D2425" w:rsidRPr="002D2425">
        <w:rPr>
          <w:bCs/>
          <w:iCs/>
          <w:noProof/>
          <w:color w:val="000000" w:themeColor="text1"/>
          <w:vertAlign w:val="superscript"/>
        </w:rPr>
        <w:t>24</w:t>
      </w:r>
      <w:r w:rsidR="007C0BA8" w:rsidRPr="00233F15">
        <w:rPr>
          <w:bCs/>
          <w:iCs/>
          <w:color w:val="000000" w:themeColor="text1"/>
        </w:rPr>
        <w:fldChar w:fldCharType="end"/>
      </w:r>
      <w:r w:rsidR="005E35E9" w:rsidRPr="00233F15">
        <w:rPr>
          <w:bCs/>
          <w:iCs/>
          <w:color w:val="000000" w:themeColor="text1"/>
        </w:rPr>
        <w:t>.</w:t>
      </w:r>
    </w:p>
    <w:p w14:paraId="0B0AE20E" w14:textId="75C6B04D" w:rsidR="00B15268" w:rsidRDefault="00ED3DB8" w:rsidP="000852C0">
      <w:pPr>
        <w:ind w:firstLine="720"/>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 xml:space="preserve">characterized.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 xml:space="preserve">the requirement that a separate PCR reaction must be peformed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A036F">
        <w:rPr>
          <w:bCs/>
          <w:iCs/>
          <w:color w:val="000000" w:themeColor="text1"/>
        </w:rPr>
        <w:t>will likely permit the engineering of populations which are orders of magnitude larger than 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 </w:t>
      </w:r>
      <w:r w:rsidR="000852C0">
        <w:rPr>
          <w:bCs/>
          <w:iCs/>
          <w:color w:val="000000" w:themeColor="text1"/>
        </w:rPr>
        <w:t xml:space="preserve">even more </w:t>
      </w:r>
      <w:r w:rsidR="000852C0" w:rsidRPr="00233F15">
        <w:rPr>
          <w:bCs/>
          <w:iCs/>
          <w:color w:val="000000" w:themeColor="text1"/>
        </w:rPr>
        <w:t>combinatorially complex interactions involving multiple alleles at multiple genes</w:t>
      </w:r>
      <w:r w:rsidR="000852C0" w:rsidRPr="00233F15">
        <w:rPr>
          <w:bCs/>
          <w:iCs/>
          <w:color w:val="000000" w:themeColor="text1"/>
        </w:rPr>
        <w:fldChar w:fldCharType="begin" w:fldLock="1"/>
      </w:r>
      <w:r w:rsidR="00082D7A">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"noteIndex" : 0 }, "schema" : "https://github.com/citation-style-language/schema/raw/master/csl-citation.json" }</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2B7B6500" w14:textId="0A8449FF" w:rsidR="00472561" w:rsidRDefault="000852C0" w:rsidP="002406B6">
      <w:pPr>
        <w:jc w:val="both"/>
        <w:rPr>
          <w:bCs/>
          <w:iCs/>
          <w:color w:val="000000" w:themeColor="text1"/>
        </w:rPr>
      </w:pPr>
      <w:r>
        <w:rPr>
          <w:bCs/>
          <w:iCs/>
          <w:color w:val="000000" w:themeColor="text1"/>
        </w:rPr>
        <w:tab/>
      </w:r>
      <w:r w:rsidR="00E54CD9">
        <w:rPr>
          <w:bCs/>
          <w:iCs/>
          <w:color w:val="000000" w:themeColor="text1"/>
        </w:rPr>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sidR="00E54CD9">
        <w:rPr>
          <w:bCs/>
          <w:iCs/>
          <w:color w:val="000000" w:themeColor="text1"/>
        </w:rPr>
        <w:t>Use of the appropriate selection conditions coupled with sequencing of molecular barcodes</w:t>
      </w:r>
      <w:r w:rsidR="00357FD8">
        <w:rPr>
          <w:bCs/>
          <w:iCs/>
          <w:color w:val="000000" w:themeColor="text1"/>
        </w:rPr>
        <w:t xml:space="preserve"> alows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2872E4" w:rsidRPr="00233F15">
        <w:rPr>
          <w:bCs/>
          <w:iCs/>
          <w:color w:val="000000" w:themeColor="text1"/>
        </w:rPr>
        <w:t>For exam</w:t>
      </w:r>
      <w:r w:rsidR="00513565">
        <w:rPr>
          <w:bCs/>
          <w:iCs/>
          <w:color w:val="000000" w:themeColor="text1"/>
        </w:rPr>
        <w:t xml:space="preserve">ple, </w:t>
      </w:r>
      <w:r w:rsidR="00595FA8">
        <w:rPr>
          <w:bCs/>
          <w:iCs/>
          <w:color w:val="000000" w:themeColor="text1"/>
        </w:rPr>
        <w:t xml:space="preserve">drug efflux </w:t>
      </w:r>
      <w:r w:rsidR="005F391D">
        <w:rPr>
          <w:bCs/>
          <w:iCs/>
          <w:color w:val="000000" w:themeColor="text1"/>
        </w:rPr>
        <w:t xml:space="preserve">dynamics may be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w:t>
      </w:r>
      <w:commentRangeStart w:id="578"/>
      <w:r w:rsidR="00C95881">
        <w:rPr>
          <w:bCs/>
          <w:iCs/>
          <w:color w:val="000000" w:themeColor="text1"/>
        </w:rPr>
        <w:t xml:space="preserve"> fluoresence using a combination of cell sorting and barcode sequencing at various time points</w:t>
      </w:r>
      <w:commentRangeEnd w:id="578"/>
      <w:r w:rsidR="001A797B">
        <w:rPr>
          <w:rStyle w:val="CommentReference"/>
          <w:rFonts w:asciiTheme="minorHAnsi" w:hAnsiTheme="minorHAnsi" w:cstheme="minorBidi"/>
        </w:rPr>
        <w:commentReference w:id="578"/>
      </w:r>
      <w:r w:rsidR="00C95881">
        <w:rPr>
          <w:bCs/>
          <w:iCs/>
          <w:color w:val="000000" w:themeColor="text1"/>
        </w:rPr>
        <w:t xml:space="preserve">.  </w:t>
      </w:r>
      <w:r w:rsidR="001A797B">
        <w:rPr>
          <w:bCs/>
          <w:iCs/>
          <w:color w:val="000000" w:themeColor="text1"/>
        </w:rPr>
        <w:t>Similar</w:t>
      </w:r>
      <w:r w:rsidR="009946D8">
        <w:rPr>
          <w:bCs/>
          <w:iCs/>
          <w:color w:val="000000" w:themeColor="text1"/>
        </w:rPr>
        <w:t xml:space="preserve"> </w:t>
      </w:r>
      <w:r w:rsidR="001A797B">
        <w:rPr>
          <w:bCs/>
          <w:iCs/>
          <w:color w:val="000000" w:themeColor="text1"/>
        </w:rPr>
        <w:t xml:space="preserve">sorting strategies can convert many fluorescence-based assays into a barcode sequencing output, such as </w:t>
      </w:r>
      <w:r w:rsidR="001A797B">
        <w:rPr>
          <w:bCs/>
          <w:iCs/>
          <w:color w:val="000000" w:themeColor="text1"/>
        </w:rPr>
        <w:lastRenderedPageBreak/>
        <w:t xml:space="preserve">those using a reporter </w:t>
      </w:r>
      <w:r w:rsidR="009946D8">
        <w:rPr>
          <w:bCs/>
          <w:iCs/>
          <w:color w:val="000000" w:themeColor="text1"/>
        </w:rPr>
        <w:t xml:space="preserve">to study </w:t>
      </w:r>
      <w:r w:rsidR="005B00D6" w:rsidRPr="00233F15">
        <w:rPr>
          <w:bCs/>
          <w:iCs/>
          <w:color w:val="000000" w:themeColor="text1"/>
        </w:rPr>
        <w:t>the effects of knockouts on the activation of signalling pathways, phosphorylation state, epigenetic modifications, or protein abundance</w:t>
      </w:r>
      <w:r w:rsidR="005B00D6" w:rsidRPr="00233F15">
        <w:rPr>
          <w:bCs/>
          <w:iCs/>
          <w:color w:val="000000" w:themeColor="text1"/>
        </w:rPr>
        <w:fldChar w:fldCharType="begin" w:fldLock="1"/>
      </w:r>
      <w:r w:rsidR="002D2425">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"&lt;sup&gt;46&lt;/sup&gt;", "plainTextFormattedCitation" : "46", "previouslyFormattedCitation" : "&lt;sup&gt;45&lt;/sup&gt;" }, "properties" : { "noteIndex" : 0 }, "schema" : "https://github.com/citation-style-language/schema/raw/master/csl-citation.json" }</w:instrText>
      </w:r>
      <w:r w:rsidR="005B00D6" w:rsidRPr="00233F15">
        <w:rPr>
          <w:bCs/>
          <w:iCs/>
          <w:color w:val="000000" w:themeColor="text1"/>
        </w:rPr>
        <w:fldChar w:fldCharType="separate"/>
      </w:r>
      <w:r w:rsidR="002D2425" w:rsidRPr="002D2425">
        <w:rPr>
          <w:bCs/>
          <w:iCs/>
          <w:noProof/>
          <w:color w:val="000000" w:themeColor="text1"/>
          <w:vertAlign w:val="superscript"/>
        </w:rPr>
        <w:t>46</w:t>
      </w:r>
      <w:r w:rsidR="005B00D6" w:rsidRPr="00233F15">
        <w:rPr>
          <w:bCs/>
          <w:iCs/>
          <w:color w:val="000000" w:themeColor="text1"/>
        </w:rPr>
        <w:fldChar w:fldCharType="end"/>
      </w:r>
      <w:r w:rsidR="00511F73" w:rsidRPr="00233F15">
        <w:rPr>
          <w:bCs/>
          <w:iCs/>
          <w:color w:val="000000" w:themeColor="text1"/>
        </w:rPr>
        <w:t xml:space="preserve">. </w:t>
      </w:r>
      <w:r w:rsidR="009946D8">
        <w:rPr>
          <w:bCs/>
          <w:iCs/>
          <w:color w:val="000000" w:themeColor="text1"/>
        </w:rPr>
        <w:t xml:space="preserve"> 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2D2425">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"&lt;sup&gt;47&lt;/sup&gt;", "plainTextFormattedCitation" : "47", "previouslyFormattedCitation" : "&lt;sup&gt;46&lt;/sup&gt;" }, "properties" : { "noteIndex" : 0 }, "schema" : "https://github.com/citation-style-language/schema/raw/master/csl-citation.json" }</w:instrText>
      </w:r>
      <w:r w:rsidR="00877258" w:rsidRPr="00233F15">
        <w:rPr>
          <w:bCs/>
          <w:iCs/>
          <w:color w:val="000000" w:themeColor="text1"/>
        </w:rPr>
        <w:fldChar w:fldCharType="separate"/>
      </w:r>
      <w:r w:rsidR="002D2425" w:rsidRPr="002D2425">
        <w:rPr>
          <w:bCs/>
          <w:iCs/>
          <w:noProof/>
          <w:color w:val="000000" w:themeColor="text1"/>
          <w:vertAlign w:val="superscript"/>
        </w:rPr>
        <w:t>47</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obtained by population engineering can be ch</w:t>
      </w:r>
      <w:r w:rsidR="00D9098F">
        <w:rPr>
          <w:bCs/>
          <w:iCs/>
          <w:color w:val="000000" w:themeColor="text1"/>
        </w:rPr>
        <w:t>aracterized for many phenotypes at a large scale.</w:t>
      </w:r>
    </w:p>
    <w:p w14:paraId="3B472BF3" w14:textId="0751AA9B" w:rsidR="003611F6" w:rsidRDefault="00895D27" w:rsidP="001A6D26">
      <w:pPr>
        <w:ind w:firstLine="720"/>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biological systems in multiple organisms.  Future molecular tools will allow an expansion 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D8547A" w:rsidRPr="00233F15">
        <w:rPr>
          <w:bCs/>
          <w:iCs/>
          <w:color w:val="000000" w:themeColor="text1"/>
        </w:rPr>
        <w:t>Ultimately, this will</w:t>
      </w:r>
      <w:r w:rsidR="003611F6">
        <w:rPr>
          <w:bCs/>
          <w:iCs/>
          <w:color w:val="000000" w:themeColor="text1"/>
        </w:rPr>
        <w:t xml:space="preserve"> allow </w:t>
      </w:r>
      <w:r w:rsidR="00613659">
        <w:rPr>
          <w:bCs/>
          <w:iCs/>
          <w:color w:val="000000" w:themeColor="text1"/>
        </w:rPr>
        <w:t xml:space="preserve">for </w:t>
      </w:r>
      <w:r w:rsidR="003611F6">
        <w:rPr>
          <w:bCs/>
          <w:iCs/>
          <w:color w:val="000000" w:themeColor="text1"/>
        </w:rPr>
        <w:t xml:space="preserve">a </w:t>
      </w:r>
      <w:r w:rsidR="001A6D26">
        <w:rPr>
          <w:bCs/>
          <w:iCs/>
          <w:color w:val="000000" w:themeColor="text1"/>
        </w:rPr>
        <w:t>much greater</w:t>
      </w:r>
      <w:r w:rsidR="003611F6">
        <w:rPr>
          <w:bCs/>
          <w:iCs/>
          <w:color w:val="000000" w:themeColor="text1"/>
        </w:rPr>
        <w:t xml:space="preserve"> understanding</w:t>
      </w:r>
      <w:r w:rsidR="001A6D26">
        <w:rPr>
          <w:bCs/>
          <w:iCs/>
          <w:color w:val="000000" w:themeColor="text1"/>
        </w:rPr>
        <w:t xml:space="preserve"> of</w:t>
      </w:r>
      <w:r w:rsidR="003611F6">
        <w:rPr>
          <w:bCs/>
          <w:iCs/>
          <w:color w:val="000000" w:themeColor="text1"/>
        </w:rPr>
        <w:t xml:space="preserve"> many</w:t>
      </w:r>
      <w:r w:rsidR="003611F6" w:rsidRPr="00233F15">
        <w:rPr>
          <w:bCs/>
          <w:iCs/>
          <w:color w:val="000000" w:themeColor="text1"/>
        </w:rPr>
        <w:t xml:space="preserve"> gene function</w:t>
      </w:r>
      <w:r w:rsidR="003611F6">
        <w:rPr>
          <w:bCs/>
          <w:iCs/>
          <w:color w:val="000000" w:themeColor="text1"/>
        </w:rPr>
        <w:t>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in the context of a living system.</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224FCB">
      <w:pPr>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224FCB">
      <w:pPr>
        <w:rPr>
          <w:rFonts w:eastAsia="Times New Roman"/>
          <w:color w:val="000000" w:themeColor="text1"/>
        </w:rPr>
      </w:pPr>
      <w:commentRangeStart w:id="579"/>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579"/>
      <w:r w:rsidR="006A3CE7" w:rsidRPr="00233F15">
        <w:rPr>
          <w:rStyle w:val="CommentReference"/>
        </w:rPr>
        <w:commentReference w:id="579"/>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580"/>
      <w:r w:rsidRPr="00233F15">
        <w:rPr>
          <w:b/>
          <w:bCs/>
          <w:iCs/>
          <w:color w:val="A6A6A6" w:themeColor="background1" w:themeShade="A6"/>
        </w:rPr>
        <w:t>Media</w:t>
      </w:r>
      <w:commentRangeEnd w:id="580"/>
      <w:r w:rsidR="00CB2329" w:rsidRPr="00233F15">
        <w:rPr>
          <w:rStyle w:val="CommentReference"/>
          <w:color w:val="A6A6A6" w:themeColor="background1" w:themeShade="A6"/>
        </w:rPr>
        <w:commentReference w:id="580"/>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4C138AC"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5BD2D903" w:rsidR="003E75FC" w:rsidRDefault="00FA4839" w:rsidP="00224FCB">
      <w:pPr>
        <w:ind w:firstLine="720"/>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6CCAE4B8" w14:textId="5BCFDCA4" w:rsidR="001165B0" w:rsidRDefault="00671DE7" w:rsidP="00224FCB">
      <w:pPr>
        <w:ind w:firstLine="720"/>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581"/>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581"/>
      <w:r w:rsidR="00D20F9C">
        <w:rPr>
          <w:rStyle w:val="CommentReference"/>
          <w:rFonts w:asciiTheme="minorHAnsi" w:hAnsiTheme="minorHAnsi" w:cstheme="minorBidi"/>
        </w:rPr>
        <w:commentReference w:id="581"/>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lastRenderedPageBreak/>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582"/>
      <w:commentRangeEnd w:id="582"/>
      <w:r w:rsidR="00AD3ECF">
        <w:rPr>
          <w:rStyle w:val="CommentReference"/>
          <w:rFonts w:asciiTheme="minorHAnsi" w:hAnsiTheme="minorHAnsi" w:cstheme="minorBidi"/>
        </w:rPr>
        <w:commentReference w:id="582"/>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09A7764A" w14:textId="38FA7400" w:rsidR="00AF4AB5" w:rsidRDefault="00EC2796" w:rsidP="00224FCB">
      <w:pPr>
        <w:ind w:firstLine="720"/>
      </w:pPr>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77777777" w:rsidR="00525F1B" w:rsidRDefault="006A63BB" w:rsidP="00224FCB">
      <w:pPr>
        <w:jc w:val="both"/>
        <w:rPr>
          <w:b/>
          <w:bCs/>
          <w:iCs/>
          <w:color w:val="000000" w:themeColor="text1"/>
        </w:rPr>
      </w:pPr>
      <w:r w:rsidRPr="00233F15">
        <w:rPr>
          <w:b/>
          <w:bCs/>
          <w:iCs/>
          <w:color w:val="000000" w:themeColor="text1"/>
        </w:rPr>
        <w:t>Generating a Barcoder Strain</w:t>
      </w:r>
    </w:p>
    <w:p w14:paraId="3D6D297E" w14:textId="1E27942A" w:rsidR="001E6AEE" w:rsidRDefault="00844EC8" w:rsidP="00224FCB">
      <w:pPr>
        <w:ind w:firstLine="720"/>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583"/>
      <w:commentRangeEnd w:id="583"/>
      <w:r w:rsidR="002F37D7">
        <w:rPr>
          <w:rStyle w:val="CommentReference"/>
          <w:rFonts w:asciiTheme="minorHAnsi" w:hAnsiTheme="minorHAnsi" w:cstheme="minorBidi"/>
        </w:rPr>
        <w:commentReference w:id="583"/>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584"/>
      <w:commentRangeEnd w:id="584"/>
      <w:r w:rsidR="001A4394">
        <w:rPr>
          <w:rStyle w:val="CommentReference"/>
          <w:rFonts w:asciiTheme="minorHAnsi" w:hAnsiTheme="minorHAnsi" w:cstheme="minorBidi"/>
        </w:rPr>
        <w:commentReference w:id="584"/>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27800DC2" w14:textId="2CB29254" w:rsidR="000928E2" w:rsidRDefault="001229B3" w:rsidP="00224FCB">
      <w:pPr>
        <w:ind w:firstLine="720"/>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2D2425">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"&lt;sup&gt;48&lt;/sup&gt;", "plainTextFormattedCitation" : "48", "previouslyFormattedCitation" : "&lt;sup&gt;47&lt;/sup&gt;" }, "properties" : { "noteIndex" : 0 }, "schema" : "https://github.com/citation-style-language/schema/raw/master/csl-citation.json" }</w:instrText>
      </w:r>
      <w:r w:rsidR="001A4394" w:rsidRPr="00233F15">
        <w:rPr>
          <w:bCs/>
          <w:iCs/>
          <w:color w:val="000000" w:themeColor="text1"/>
        </w:rPr>
        <w:fldChar w:fldCharType="separate"/>
      </w:r>
      <w:r w:rsidR="002D2425" w:rsidRPr="002D2425">
        <w:rPr>
          <w:bCs/>
          <w:iCs/>
          <w:noProof/>
          <w:color w:val="000000" w:themeColor="text1"/>
          <w:vertAlign w:val="superscript"/>
        </w:rPr>
        <w:t>48</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2D2425">
        <w:rPr>
          <w:color w:val="000000" w:themeColor="text1"/>
        </w:rPr>
        <w:instrText>ADDIN CSL_CITATION { "citationItems" : [ { "id" : "ITEM-1", "itemData" : { "DOI" : "10.1038/nprot.2007.13", "ISSN" : "1754-2189", "author" : [ { "dropping-particle" : "", "family" : "Gietz", "given" : "R Daniel", "non-dropping-particle" : "", "parse-names" : false, "suffix" : "" }, { "dropping-particle" : "", "family" : "Schiestl", "given" : "Robert H", "non-dropping-particle" : "", "parse-names" : false, "suffix" : "" } ], "container-title" : "Nature Protocols", "id" : "ITEM-1", "issue" : "1", "issued" : { "date-parts" : [ [ "2007", "1", "31" ] ] }, "page" : "31-34", "publisher" : "Nature Publishing Group", "title" : "High-efficiency yeast transformation using the LiAc/SS carrier DNA/PEG method", "type" : "article-journal", "volume" : "2" }, "uris" : [ "http://www.mendeley.com/documents/?uuid=3273b69b-7185-3447-a7b7-b13f93c9ab0f" ] } ], "mendeley" : { "formattedCitation" : "&lt;sup&gt;49&lt;/sup&gt;", "plainTextFormattedCitation" : "49", "previouslyFormattedCitation" : "&lt;sup&gt;48&lt;/sup&gt;" }, "properties" : { "noteIndex" : 0 }, "schema" : "https://github.com/citation-style-language/schema/raw/master/csl-citation.json" }</w:instrText>
      </w:r>
      <w:r w:rsidR="00096F44">
        <w:rPr>
          <w:color w:val="000000" w:themeColor="text1"/>
        </w:rPr>
        <w:fldChar w:fldCharType="separate"/>
      </w:r>
      <w:r w:rsidR="002D2425" w:rsidRPr="002D2425">
        <w:rPr>
          <w:noProof/>
          <w:color w:val="000000" w:themeColor="text1"/>
          <w:vertAlign w:val="superscript"/>
        </w:rPr>
        <w:t>49</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62232147" w:rsidR="0083215F" w:rsidRPr="00845A1A" w:rsidRDefault="005F37F9" w:rsidP="00224FCB">
      <w:pPr>
        <w:ind w:firstLine="720"/>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F55D18">
        <w:t>zymoresearch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lyzed colonly,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lastRenderedPageBreak/>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585"/>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585"/>
      <w:r w:rsidR="006471EB">
        <w:rPr>
          <w:rStyle w:val="CommentReference"/>
          <w:rFonts w:asciiTheme="minorHAnsi" w:hAnsiTheme="minorHAnsi" w:cstheme="minorBidi"/>
        </w:rPr>
        <w:commentReference w:id="585"/>
      </w:r>
    </w:p>
    <w:p w14:paraId="6941AE24" w14:textId="77777777" w:rsidR="00C44509" w:rsidRPr="00233F15" w:rsidRDefault="00C44509" w:rsidP="00224FCB">
      <w:pPr>
        <w:jc w:val="both"/>
        <w:rPr>
          <w:b/>
          <w:bCs/>
          <w:iCs/>
          <w:color w:val="000000" w:themeColor="text1"/>
        </w:rPr>
      </w:pPr>
    </w:p>
    <w:p w14:paraId="1EAB2939" w14:textId="77777777" w:rsidR="00D33A2A" w:rsidRPr="00233F15" w:rsidRDefault="00D33A2A" w:rsidP="00224FCB">
      <w:pPr>
        <w:jc w:val="both"/>
        <w:outlineLvl w:val="0"/>
        <w:rPr>
          <w:b/>
          <w:bCs/>
          <w:iCs/>
          <w:color w:val="000000" w:themeColor="text1"/>
        </w:rPr>
      </w:pPr>
      <w:r w:rsidRPr="00233F15">
        <w:rPr>
          <w:b/>
          <w:bCs/>
          <w:iCs/>
          <w:color w:val="000000" w:themeColor="text1"/>
        </w:rPr>
        <w:t>Creating A ‘Gold Standard’ Genotyped Set</w:t>
      </w:r>
    </w:p>
    <w:p w14:paraId="3B638AFA" w14:textId="11EAB2F9" w:rsidR="00976E03" w:rsidRDefault="00D33A2A" w:rsidP="00224FCB">
      <w:pPr>
        <w:ind w:firstLine="720"/>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were subject to i</w:t>
      </w:r>
      <w:r w:rsidRPr="00233F15">
        <w:rPr>
          <w:bCs/>
          <w:iCs/>
          <w:color w:val="000000" w:themeColor="text1"/>
        </w:rPr>
        <w:t>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2D629E21" w14:textId="32188DE8" w:rsidR="00730BB7" w:rsidRPr="00730BB7" w:rsidRDefault="00730BB7" w:rsidP="00224FCB">
      <w:pPr>
        <w:ind w:firstLine="720"/>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2D2425">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"&lt;sup&gt;20&lt;/sup&gt;", "plainTextFormattedCitation" : "20", "previouslyFormattedCitation" : "&lt;sup&gt;19&lt;/sup&gt;" }, "properties" : { "noteIndex" : 0 }, "schema" : "https://github.com/citation-style-language/schema/raw/master/csl-citation.json" }</w:instrText>
      </w:r>
      <w:r w:rsidRPr="00817E7B">
        <w:rPr>
          <w:rFonts w:eastAsia="Times New Roman"/>
          <w:color w:val="333333"/>
          <w:shd w:val="clear" w:color="auto" w:fill="FFFFFF"/>
        </w:rPr>
        <w:fldChar w:fldCharType="separate"/>
      </w:r>
      <w:r w:rsidR="002D2425" w:rsidRPr="002D2425">
        <w:rPr>
          <w:rFonts w:eastAsia="Times New Roman"/>
          <w:noProof/>
          <w:color w:val="333333"/>
          <w:shd w:val="clear" w:color="auto" w:fill="FFFFFF"/>
          <w:vertAlign w:val="superscript"/>
        </w:rPr>
        <w:t>20</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77777777" w:rsidR="00A27236" w:rsidRPr="00233F15" w:rsidRDefault="00A27236" w:rsidP="00224FCB">
      <w:pPr>
        <w:jc w:val="both"/>
        <w:outlineLvl w:val="0"/>
        <w:rPr>
          <w:b/>
          <w:bCs/>
          <w:iCs/>
          <w:color w:val="000000" w:themeColor="text1"/>
        </w:rPr>
      </w:pPr>
      <w:r w:rsidRPr="00233F15">
        <w:rPr>
          <w:b/>
          <w:bCs/>
          <w:iCs/>
          <w:color w:val="000000" w:themeColor="text1"/>
        </w:rPr>
        <w:t>Generating Barcoded Random Knockout Progeny</w:t>
      </w:r>
    </w:p>
    <w:p w14:paraId="46D1AD40" w14:textId="58AA70FF"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586"/>
      <w:r w:rsidR="000274E9" w:rsidRPr="00233F15">
        <w:rPr>
          <w:rFonts w:eastAsia="Times New Roman"/>
          <w:color w:val="333333"/>
          <w:shd w:val="clear" w:color="auto" w:fill="FFFFFF"/>
        </w:rPr>
        <w:t>previously described</w:t>
      </w:r>
      <w:commentRangeEnd w:id="586"/>
      <w:r w:rsidR="000274E9" w:rsidRPr="00233F15">
        <w:rPr>
          <w:rStyle w:val="CommentReference"/>
        </w:rPr>
        <w:commentReference w:id="586"/>
      </w:r>
      <w:r w:rsidR="000274E9" w:rsidRPr="00233F15">
        <w:rPr>
          <w:rFonts w:eastAsia="Times New Roman"/>
          <w:color w:val="333333"/>
          <w:shd w:val="clear" w:color="auto" w:fill="FFFFFF"/>
        </w:rPr>
        <w:fldChar w:fldCharType="begin" w:fldLock="1"/>
      </w:r>
      <w:r w:rsidR="002D2425">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"&lt;sup&gt;20&lt;/sup&gt;", "plainTextFormattedCitation" : "20", "previouslyFormattedCitation" : "&lt;sup&gt;19&lt;/sup&gt;" }, "properties" : { "noteIndex" : 0 }, "schema" : "https://github.com/citation-style-language/schema/raw/master/csl-citation.json" }</w:instrText>
      </w:r>
      <w:r w:rsidR="000274E9" w:rsidRPr="00233F15">
        <w:rPr>
          <w:rFonts w:eastAsia="Times New Roman"/>
          <w:color w:val="333333"/>
          <w:shd w:val="clear" w:color="auto" w:fill="FFFFFF"/>
        </w:rPr>
        <w:fldChar w:fldCharType="separate"/>
      </w:r>
      <w:r w:rsidR="002D2425" w:rsidRPr="002D2425">
        <w:rPr>
          <w:rFonts w:eastAsia="Times New Roman"/>
          <w:noProof/>
          <w:color w:val="333333"/>
          <w:shd w:val="clear" w:color="auto" w:fill="FFFFFF"/>
          <w:vertAlign w:val="superscript"/>
        </w:rPr>
        <w:t>20</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587"/>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587"/>
      <w:r w:rsidR="001C31A3">
        <w:rPr>
          <w:rStyle w:val="CommentReference"/>
          <w:rFonts w:asciiTheme="minorHAnsi" w:hAnsiTheme="minorHAnsi" w:cstheme="minorBidi"/>
        </w:rPr>
        <w:commentReference w:id="587"/>
      </w:r>
      <w:r w:rsidR="00A975C4">
        <w:rPr>
          <w:rFonts w:eastAsia="Calibri"/>
          <w:color w:val="333333"/>
          <w:shd w:val="clear" w:color="auto" w:fill="FFFFFF"/>
        </w:rPr>
        <w:t xml:space="preserve"> </w:t>
      </w:r>
      <w:commentRangeStart w:id="588"/>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588"/>
      <w:r w:rsidR="00D47711">
        <w:rPr>
          <w:rStyle w:val="CommentReference"/>
          <w:rFonts w:asciiTheme="minorHAnsi" w:hAnsiTheme="minorHAnsi" w:cstheme="minorBidi"/>
        </w:rPr>
        <w:commentReference w:id="588"/>
      </w:r>
    </w:p>
    <w:p w14:paraId="4664FA80" w14:textId="77777777" w:rsidR="008E0852" w:rsidRPr="00233F15" w:rsidRDefault="008E0852" w:rsidP="00224FCB">
      <w:pPr>
        <w:rPr>
          <w:rFonts w:eastAsia="Times New Roman"/>
        </w:rPr>
      </w:pPr>
    </w:p>
    <w:p w14:paraId="59F879B0" w14:textId="32F13154"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2972165B" w:rsidR="00C00FC2" w:rsidRDefault="001C6922" w:rsidP="00224FCB">
      <w:pPr>
        <w:ind w:firstLine="720"/>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2D2425">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"&lt;sup&gt;29&lt;/sup&gt;", "plainTextFormattedCitation" : "29", "previouslyFormattedCitation" : "&lt;sup&gt;28&lt;/sup&gt;" }, "properties" : { "noteIndex" : 0 }, "schema" : "https://github.com/citation-style-language/schema/raw/master/csl-citation.json" }</w:instrText>
      </w:r>
      <w:r w:rsidR="004441D9" w:rsidRPr="00233F15">
        <w:rPr>
          <w:bCs/>
          <w:iCs/>
          <w:color w:val="000000" w:themeColor="text1"/>
        </w:rPr>
        <w:fldChar w:fldCharType="separate"/>
      </w:r>
      <w:r w:rsidR="002D2425" w:rsidRPr="002D2425">
        <w:rPr>
          <w:bCs/>
          <w:iCs/>
          <w:noProof/>
          <w:color w:val="000000" w:themeColor="text1"/>
          <w:vertAlign w:val="superscript"/>
        </w:rPr>
        <w:t>29</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2D2425">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"&lt;sup&gt;29&lt;/sup&gt;", "plainTextFormattedCitation" : "29", "previouslyFormattedCitation" : "&lt;sup&gt;28&lt;/sup&gt;" }, "properties" : { "noteIndex" : 0 }, "schema" : "https://github.com/citation-style-language/schema/raw/master/csl-citation.json" }</w:instrText>
      </w:r>
      <w:r w:rsidR="006B4D4F" w:rsidRPr="00233F15">
        <w:rPr>
          <w:bCs/>
          <w:iCs/>
          <w:color w:val="000000" w:themeColor="text1"/>
        </w:rPr>
        <w:fldChar w:fldCharType="separate"/>
      </w:r>
      <w:r w:rsidR="002D2425" w:rsidRPr="002D2425">
        <w:rPr>
          <w:bCs/>
          <w:iCs/>
          <w:noProof/>
          <w:color w:val="000000" w:themeColor="text1"/>
          <w:vertAlign w:val="superscript"/>
        </w:rPr>
        <w:t>29</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58F8D475" w14:textId="7D4AB54F" w:rsidR="00E7190A" w:rsidRPr="00E7190A" w:rsidRDefault="00A24456" w:rsidP="00E05AF5">
      <w:pPr>
        <w:ind w:firstLine="720"/>
      </w:pPr>
      <w:r w:rsidRPr="00233F15">
        <w:rPr>
          <w:bCs/>
          <w:iCs/>
          <w:color w:val="000000" w:themeColor="text1"/>
        </w:rPr>
        <w:lastRenderedPageBreak/>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78F099E3" w14:textId="45C637F2" w:rsidR="00143BDF" w:rsidRDefault="00C00FC2" w:rsidP="00224FCB">
      <w:pPr>
        <w:ind w:firstLine="720"/>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2D2425">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"&lt;sup&gt;29&lt;/sup&gt;", "plainTextFormattedCitation" : "29", "previouslyFormattedCitation" : "&lt;sup&gt;28&lt;/sup&gt;" }, "properties" : { "noteIndex" : 0 }, "schema" : "https://github.com/citation-style-language/schema/raw/master/csl-citation.json" }</w:instrText>
      </w:r>
      <w:r w:rsidR="00DC6933" w:rsidRPr="00FC1F96">
        <w:rPr>
          <w:bCs/>
          <w:iCs/>
          <w:color w:val="000000" w:themeColor="text1"/>
        </w:rPr>
        <w:fldChar w:fldCharType="separate"/>
      </w:r>
      <w:r w:rsidR="002D2425" w:rsidRPr="002D2425">
        <w:rPr>
          <w:bCs/>
          <w:iCs/>
          <w:noProof/>
          <w:color w:val="000000" w:themeColor="text1"/>
          <w:vertAlign w:val="superscript"/>
        </w:rPr>
        <w:t>29</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2F0E071" w14:textId="7B73131E" w:rsidR="00A855E5" w:rsidRPr="00143BDF" w:rsidRDefault="00AC58AD" w:rsidP="00224FCB">
      <w:pPr>
        <w:ind w:firstLine="720"/>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589"/>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589"/>
      <w:r w:rsidR="008F412B">
        <w:rPr>
          <w:rStyle w:val="CommentReference"/>
          <w:rFonts w:asciiTheme="minorHAnsi" w:hAnsiTheme="minorHAnsi" w:cstheme="minorBidi"/>
        </w:rPr>
        <w:commentReference w:id="589"/>
      </w:r>
    </w:p>
    <w:p w14:paraId="6773C4EC" w14:textId="77777777" w:rsidR="002A57D2" w:rsidRPr="00233F15" w:rsidRDefault="002A57D2" w:rsidP="00224FCB">
      <w:pPr>
        <w:rPr>
          <w:bCs/>
          <w:iCs/>
          <w:color w:val="000000" w:themeColor="text1"/>
        </w:rPr>
      </w:pPr>
    </w:p>
    <w:p w14:paraId="148B28BB" w14:textId="38B9C67D" w:rsidR="00CB2329" w:rsidRPr="00233F15" w:rsidRDefault="00D76DA1" w:rsidP="00224FCB">
      <w:pPr>
        <w:outlineLvl w:val="0"/>
        <w:rPr>
          <w:bCs/>
          <w:iCs/>
          <w:color w:val="000000" w:themeColor="text1"/>
        </w:rPr>
      </w:pPr>
      <w:r w:rsidRPr="00233F15">
        <w:rPr>
          <w:b/>
          <w:bCs/>
          <w:iCs/>
          <w:color w:val="000000" w:themeColor="text1"/>
        </w:rPr>
        <w:t xml:space="preserve">Analysis of Pooled </w:t>
      </w:r>
      <w:commentRangeStart w:id="590"/>
      <w:r w:rsidRPr="00233F15">
        <w:rPr>
          <w:b/>
          <w:bCs/>
          <w:iCs/>
          <w:color w:val="000000" w:themeColor="text1"/>
        </w:rPr>
        <w:t>Strain Genotyping</w:t>
      </w:r>
      <w:commentRangeEnd w:id="590"/>
      <w:r w:rsidRPr="00233F15">
        <w:rPr>
          <w:rStyle w:val="CommentReference"/>
        </w:rPr>
        <w:commentReference w:id="590"/>
      </w:r>
      <w:r w:rsidRPr="00233F15">
        <w:rPr>
          <w:b/>
          <w:bCs/>
          <w:iCs/>
          <w:color w:val="000000" w:themeColor="text1"/>
        </w:rPr>
        <w:t xml:space="preserve"> Data</w:t>
      </w:r>
    </w:p>
    <w:p w14:paraId="6351F95B" w14:textId="77777777" w:rsidR="002906BE" w:rsidRDefault="002906BE" w:rsidP="00224FCB">
      <w:pPr>
        <w:ind w:firstLine="720"/>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7D7B5B07" w14:textId="4639D42B" w:rsidR="002906BE" w:rsidRDefault="00EC5F55" w:rsidP="00224FCB">
      <w:pPr>
        <w:ind w:firstLine="720"/>
        <w:jc w:val="both"/>
        <w:rPr>
          <w:bCs/>
          <w:iCs/>
          <w:color w:val="000000" w:themeColor="text1"/>
        </w:rPr>
      </w:pPr>
      <w:r w:rsidRPr="00233F15">
        <w:rPr>
          <w:bCs/>
          <w:iCs/>
          <w:color w:val="000000" w:themeColor="text1"/>
        </w:rPr>
        <w:t>For each sample</w:t>
      </w:r>
      <w:commentRangeStart w:id="591"/>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591"/>
      <w:r w:rsidR="00086A4B" w:rsidRPr="00233F15">
        <w:rPr>
          <w:rStyle w:val="CommentReference"/>
        </w:rPr>
        <w:commentReference w:id="591"/>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1F383397" w14:textId="00600CD7" w:rsidR="00EC5F55" w:rsidRPr="002906BE" w:rsidRDefault="005C3523" w:rsidP="00224FCB">
      <w:pPr>
        <w:ind w:firstLine="720"/>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17C5C3FE" w:rsidR="00384F51" w:rsidRPr="00233F15" w:rsidRDefault="00384F51" w:rsidP="00224FCB">
      <w:pPr>
        <w:outlineLvl w:val="0"/>
        <w:rPr>
          <w:b/>
          <w:bCs/>
          <w:iCs/>
          <w:color w:val="000000" w:themeColor="text1"/>
        </w:rPr>
      </w:pPr>
      <w:r w:rsidRPr="00233F15">
        <w:rPr>
          <w:b/>
          <w:bCs/>
          <w:iCs/>
          <w:color w:val="000000" w:themeColor="text1"/>
        </w:rPr>
        <w:t>Examining Putative Wild-Type Pool Strains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592"/>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592"/>
      <w:r w:rsidRPr="00233F15">
        <w:rPr>
          <w:rStyle w:val="CommentReference"/>
          <w:sz w:val="24"/>
          <w:szCs w:val="24"/>
        </w:rPr>
        <w:commentReference w:id="592"/>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593"/>
      <w:r w:rsidRPr="00233F15">
        <w:rPr>
          <w:rFonts w:eastAsia="Calibri"/>
          <w:color w:val="333333"/>
          <w:shd w:val="clear" w:color="auto" w:fill="FFFFFF"/>
        </w:rPr>
        <w:t>74 exhibited no detectable growth</w:t>
      </w:r>
      <w:commentRangeEnd w:id="593"/>
      <w:r w:rsidRPr="00233F15">
        <w:rPr>
          <w:rStyle w:val="CommentReference"/>
          <w:sz w:val="24"/>
          <w:szCs w:val="24"/>
        </w:rPr>
        <w:commentReference w:id="593"/>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 xml:space="preserve">Ura </w:t>
      </w:r>
      <w:r w:rsidRPr="00233F15">
        <w:rPr>
          <w:rFonts w:eastAsia="Calibri"/>
          <w:color w:val="333333"/>
          <w:shd w:val="clear" w:color="auto" w:fill="FFFFFF"/>
        </w:rPr>
        <w:lastRenderedPageBreak/>
        <w:t>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7B2496F3" w:rsidR="00AF64B1" w:rsidRPr="00233F15" w:rsidRDefault="00AF64B1" w:rsidP="00224FCB">
      <w:pPr>
        <w:outlineLvl w:val="0"/>
        <w:rPr>
          <w:b/>
          <w:bCs/>
          <w:iCs/>
          <w:color w:val="000000" w:themeColor="text1"/>
        </w:rPr>
      </w:pPr>
      <w:r w:rsidRPr="00233F15">
        <w:rPr>
          <w:b/>
          <w:bCs/>
          <w:iCs/>
          <w:color w:val="000000" w:themeColor="text1"/>
        </w:rPr>
        <w:t>Estimating Genotyping Accuracy by Knockout Distribution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594"/>
      <w:r w:rsidRPr="00233F15">
        <w:t xml:space="preserve">cases where a wild-type is called as a mutant </w:t>
      </w:r>
      <w:r w:rsidR="00955782" w:rsidRPr="00233F15">
        <w:t>are expected to</w:t>
      </w:r>
      <w:r w:rsidRPr="00233F15">
        <w:t xml:space="preserve"> be comparably </w:t>
      </w:r>
      <w:commentRangeEnd w:id="594"/>
      <w:r w:rsidR="00C769E2">
        <w:t>rare</w:t>
      </w:r>
      <w:r w:rsidRPr="00233F15">
        <w:rPr>
          <w:rStyle w:val="CommentReference"/>
        </w:rPr>
        <w:commentReference w:id="594"/>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29ADC964"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5368DC42" w:rsidR="0003324C" w:rsidRPr="00233F15" w:rsidRDefault="0003324C" w:rsidP="00224FCB">
      <w:pPr>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526EB219"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595"/>
      <w:r w:rsidRPr="00233F15">
        <w:rPr>
          <w:bCs/>
          <w:iCs/>
          <w:color w:val="000000" w:themeColor="text1"/>
        </w:rPr>
        <w:t xml:space="preserve">wild type </w:t>
      </w:r>
      <w:commentRangeEnd w:id="595"/>
      <w:r w:rsidR="00537EAF">
        <w:rPr>
          <w:rStyle w:val="CommentReference"/>
          <w:rFonts w:asciiTheme="minorHAnsi" w:hAnsiTheme="minorHAnsi" w:cstheme="minorBidi"/>
        </w:rPr>
        <w:commentReference w:id="595"/>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2D2425">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"&lt;sup&gt;50&lt;/sup&gt;", "plainTextFormattedCitation" : "50", "previouslyFormattedCitation" : "&lt;sup&gt;49&lt;/sup&gt;" }, "properties" : { "noteIndex" : 0 }, "schema" : "https://github.com/citation-style-language/schema/raw/master/csl-citation.json" }</w:instrText>
      </w:r>
      <w:r w:rsidR="00202DC4" w:rsidRPr="00233F15">
        <w:rPr>
          <w:bCs/>
          <w:iCs/>
          <w:color w:val="000000" w:themeColor="text1"/>
        </w:rPr>
        <w:fldChar w:fldCharType="separate"/>
      </w:r>
      <w:r w:rsidR="002D2425" w:rsidRPr="002D2425">
        <w:rPr>
          <w:bCs/>
          <w:iCs/>
          <w:noProof/>
          <w:color w:val="000000" w:themeColor="text1"/>
          <w:vertAlign w:val="superscript"/>
        </w:rPr>
        <w:t>50</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3545D87E" w:rsidR="00C154CD" w:rsidRPr="00233F15" w:rsidRDefault="00714621" w:rsidP="00224FCB">
      <w:pPr>
        <w:outlineLvl w:val="0"/>
        <w:rPr>
          <w:b/>
          <w:bCs/>
          <w:iCs/>
          <w:color w:val="000000" w:themeColor="text1"/>
        </w:rPr>
      </w:pPr>
      <w:commentRangeStart w:id="596"/>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596"/>
      <w:r w:rsidR="00DD0B46" w:rsidRPr="00233F15">
        <w:rPr>
          <w:rStyle w:val="CommentReference"/>
        </w:rPr>
        <w:commentReference w:id="596"/>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597"/>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597"/>
      <w:r w:rsidR="00DD0B46" w:rsidRPr="00233F15">
        <w:rPr>
          <w:rStyle w:val="CommentReference"/>
        </w:rPr>
        <w:commentReference w:id="597"/>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598"/>
      <w:r w:rsidR="001F4672" w:rsidRPr="00233F15">
        <w:rPr>
          <w:rFonts w:eastAsia="Times New Roman"/>
          <w:color w:val="333333"/>
          <w:shd w:val="clear" w:color="auto" w:fill="FFFFFF"/>
        </w:rPr>
        <w:t xml:space="preserve">a sample </w:t>
      </w:r>
      <w:commentRangeEnd w:id="598"/>
      <w:r w:rsidR="008065E3" w:rsidRPr="00233F15">
        <w:rPr>
          <w:rStyle w:val="CommentReference"/>
        </w:rPr>
        <w:commentReference w:id="598"/>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599"/>
      <w:r w:rsidR="000919D1" w:rsidRPr="00233F15">
        <w:rPr>
          <w:bCs/>
          <w:iCs/>
          <w:color w:val="000000" w:themeColor="text1"/>
        </w:rPr>
        <w:t>genomic DNA extraction</w:t>
      </w:r>
      <w:commentRangeEnd w:id="599"/>
      <w:r w:rsidR="00355817" w:rsidRPr="00233F15">
        <w:rPr>
          <w:rStyle w:val="CommentReference"/>
        </w:rPr>
        <w:commentReference w:id="599"/>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 xml:space="preserve">es </w:t>
      </w:r>
      <w:r w:rsidR="00691683" w:rsidRPr="00233F15">
        <w:rPr>
          <w:bCs/>
          <w:iCs/>
          <w:color w:val="000000" w:themeColor="text1"/>
        </w:rPr>
        <w:lastRenderedPageBreak/>
        <w:t>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7777777" w:rsidR="00580B25" w:rsidRPr="00233F15" w:rsidRDefault="0092573B" w:rsidP="00224FCB">
      <w:pPr>
        <w:outlineLvl w:val="0"/>
        <w:rPr>
          <w:b/>
          <w:bCs/>
          <w:iCs/>
          <w:color w:val="000000" w:themeColor="text1"/>
        </w:rPr>
      </w:pPr>
      <w:r w:rsidRPr="00233F15">
        <w:rPr>
          <w:b/>
          <w:bCs/>
          <w:iCs/>
          <w:color w:val="000000" w:themeColor="text1"/>
        </w:rPr>
        <w:t>Sequence Data Processing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600"/>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600"/>
      <w:r w:rsidR="00FD360B" w:rsidRPr="00233F15">
        <w:rPr>
          <w:rStyle w:val="CommentReference"/>
        </w:rPr>
        <w:commentReference w:id="600"/>
      </w:r>
    </w:p>
    <w:p w14:paraId="245A0A81" w14:textId="77777777" w:rsidR="003C4521" w:rsidRPr="00233F15" w:rsidRDefault="003C4521" w:rsidP="00224FCB">
      <w:pPr>
        <w:rPr>
          <w:bCs/>
          <w:iCs/>
          <w:color w:val="000000" w:themeColor="text1"/>
          <w:lang w:val="en-CA"/>
        </w:rPr>
      </w:pPr>
    </w:p>
    <w:p w14:paraId="19FFF609" w14:textId="649E1B2B" w:rsidR="000022CD" w:rsidRPr="00233F15" w:rsidRDefault="003C4521" w:rsidP="00224FCB">
      <w:pPr>
        <w:outlineLvl w:val="0"/>
        <w:rPr>
          <w:b/>
          <w:bCs/>
          <w:iCs/>
          <w:color w:val="000000" w:themeColor="text1"/>
        </w:rPr>
      </w:pPr>
      <w:r w:rsidRPr="00233F15">
        <w:rPr>
          <w:b/>
          <w:bCs/>
          <w:iCs/>
          <w:color w:val="000000" w:themeColor="text1"/>
        </w:rPr>
        <w:t>Defining a Resistance Metric</w:t>
      </w:r>
    </w:p>
    <w:p w14:paraId="3EDB59A2" w14:textId="7BFE411E" w:rsidR="00186C75" w:rsidRPr="00233F15" w:rsidRDefault="00362FA9" w:rsidP="00224FCB">
      <w:pPr>
        <w:rPr>
          <w:bCs/>
          <w:iCs/>
          <w:color w:val="000000" w:themeColor="text1"/>
          <w:lang w:val="en-CA"/>
        </w:rPr>
      </w:pPr>
      <w:r w:rsidRPr="00233F15">
        <w:rPr>
          <w:bCs/>
          <w:iCs/>
          <w:color w:val="000000" w:themeColor="text1"/>
        </w:rPr>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7CC7C938" w:rsidR="00186C75" w:rsidRPr="00233F15" w:rsidRDefault="00CF5FC1"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0B6595F7" w:rsidR="006163F7" w:rsidRPr="00233F15" w:rsidRDefault="00186C75" w:rsidP="00224FCB">
      <w:pPr>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38A2AD4E" w:rsidR="00C05930" w:rsidRPr="00233F15" w:rsidRDefault="00CF5FC1"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296B7BFF" w14:textId="3316DC2E" w:rsidR="00F446C6" w:rsidRPr="00233F15" w:rsidRDefault="00534990" w:rsidP="00224FCB">
      <w:pPr>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w:t>
      </w:r>
      <w:r w:rsidR="00DF609D">
        <w:rPr>
          <w:bCs/>
          <w:iCs/>
          <w:color w:val="000000" w:themeColor="text1"/>
          <w:lang w:val="en-CA"/>
        </w:rPr>
        <w:t xml:space="preserve">pool </w:t>
      </w:r>
      <w:r w:rsidR="00F005B3" w:rsidRPr="00233F15">
        <w:rPr>
          <w:bCs/>
          <w:iCs/>
          <w:color w:val="000000" w:themeColor="text1"/>
          <w:lang w:val="en-CA"/>
        </w:rPr>
        <w:t>generation</w:t>
      </w:r>
      <w:r w:rsidR="00F446C6" w:rsidRPr="00233F15">
        <w:rPr>
          <w:bCs/>
          <w:iCs/>
          <w:color w:val="000000" w:themeColor="text1"/>
          <w:lang w:val="en-CA"/>
        </w:rPr>
        <w:t>:</w:t>
      </w:r>
    </w:p>
    <w:p w14:paraId="4DDF5150" w14:textId="095A67A5" w:rsidR="00F07FD1" w:rsidRPr="00233F15" w:rsidRDefault="00CF5FC1" w:rsidP="00224FCB">
      <w:pPr>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224FCB">
      <w:pPr>
        <w:rPr>
          <w:b/>
          <w:bCs/>
          <w:iCs/>
          <w:color w:val="000000" w:themeColor="text1"/>
        </w:rPr>
      </w:pPr>
    </w:p>
    <w:p w14:paraId="63AA56CA" w14:textId="45175764" w:rsidR="00580B25" w:rsidRPr="00233F15" w:rsidRDefault="00DC2F0F" w:rsidP="00224FCB">
      <w:pPr>
        <w:jc w:val="both"/>
        <w:outlineLvl w:val="0"/>
        <w:rPr>
          <w:b/>
          <w:bCs/>
          <w:iCs/>
          <w:color w:val="000000" w:themeColor="text1"/>
        </w:rPr>
      </w:pPr>
      <w:r w:rsidRPr="00233F15">
        <w:rPr>
          <w:b/>
          <w:bCs/>
          <w:iCs/>
          <w:color w:val="000000" w:themeColor="text1"/>
        </w:rPr>
        <w:t>Finding Complex Genetic Interactions using a Linear Model</w:t>
      </w:r>
    </w:p>
    <w:p w14:paraId="1664D00C" w14:textId="1AFABF3A" w:rsidR="00131C80" w:rsidRPr="00233F15"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2D2425">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"&lt;sup&gt;39&lt;/sup&gt;", "plainTextFormattedCitation" : "39", "previouslyFormattedCitation" : "&lt;sup&gt;38&lt;/sup&gt;" }, "properties" : { "noteIndex" : 0 }, "schema" : "https://github.com/citation-style-language/schema/raw/master/csl-citation.json" }</w:instrText>
      </w:r>
      <w:r w:rsidR="00131C80" w:rsidRPr="00233F15">
        <w:rPr>
          <w:bCs/>
          <w:iCs/>
          <w:color w:val="000000" w:themeColor="text1"/>
        </w:rPr>
        <w:fldChar w:fldCharType="separate"/>
      </w:r>
      <w:r w:rsidR="002D2425" w:rsidRPr="002D2425">
        <w:rPr>
          <w:bCs/>
          <w:iCs/>
          <w:noProof/>
          <w:color w:val="000000" w:themeColor="text1"/>
          <w:vertAlign w:val="superscript"/>
        </w:rPr>
        <w:t>39</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CF5F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224FCB">
      <w:pPr>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CF5F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3C2C143F" w:rsidR="00653032" w:rsidRPr="00233F1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as the deviation</w:t>
      </w:r>
      <w:r w:rsidR="00752EEE" w:rsidRPr="00233F15">
        <w:rPr>
          <w:rFonts w:eastAsiaTheme="minorEastAsia"/>
          <w:bCs/>
          <w:iCs/>
          <w:color w:val="000000" w:themeColor="text1"/>
          <w:lang w:val="en-CA"/>
        </w:rPr>
        <w:t xml:space="preserve"> of the observed double mutant </w:t>
      </w:r>
      <w:r w:rsidR="00CF5333">
        <w:rPr>
          <w:rFonts w:eastAsiaTheme="minorEastAsia"/>
          <w:bCs/>
          <w:iCs/>
          <w:color w:val="000000" w:themeColor="text1"/>
          <w:lang w:val="en-CA"/>
        </w:rPr>
        <w:t>log-</w:t>
      </w:r>
      <w:r w:rsidR="00752EEE" w:rsidRPr="00233F15">
        <w:rPr>
          <w:rFonts w:eastAsiaTheme="minorEastAsia"/>
          <w:bCs/>
          <w:iCs/>
          <w:color w:val="000000" w:themeColor="text1"/>
          <w:lang w:val="en-CA"/>
        </w:rPr>
        <w:t>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CF5F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CF5F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CF5F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224FCB">
      <w:pPr>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224FCB">
      <w:pPr>
        <w:jc w:val="both"/>
        <w:rPr>
          <w:rFonts w:eastAsiaTheme="minorEastAsia"/>
          <w:bCs/>
          <w:iCs/>
          <w:color w:val="000000" w:themeColor="text1"/>
          <w:lang w:val="en-CA"/>
        </w:rPr>
      </w:pPr>
    </w:p>
    <w:p w14:paraId="3CA896B6" w14:textId="6E353F3F" w:rsidR="0065014F" w:rsidRPr="00233F15" w:rsidRDefault="00F34669" w:rsidP="00224FCB">
      <w:pPr>
        <w:jc w:val="both"/>
        <w:rPr>
          <w:rFonts w:eastAsiaTheme="minorEastAsia"/>
          <w:bCs/>
          <w:iCs/>
          <w:color w:val="000000" w:themeColor="text1"/>
          <w:lang w:val="en-CA"/>
        </w:rPr>
      </w:pPr>
      <w:r w:rsidRPr="00233F15">
        <w:rPr>
          <w:rFonts w:eastAsiaTheme="minorEastAsia"/>
          <w:bCs/>
          <w:iCs/>
          <w:color w:val="000000" w:themeColor="text1"/>
          <w:lang w:val="en-CA"/>
        </w:rPr>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224FCB">
      <w:pPr>
        <w:jc w:val="both"/>
        <w:rPr>
          <w:rFonts w:eastAsiaTheme="minorEastAsia"/>
          <w:bCs/>
          <w:iCs/>
          <w:color w:val="000000" w:themeColor="text1"/>
          <w:lang w:val="en-CA"/>
        </w:rPr>
      </w:pPr>
    </w:p>
    <w:p w14:paraId="37A69F41" w14:textId="548C2367"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224FCB">
      <w:pPr>
        <w:jc w:val="both"/>
        <w:rPr>
          <w:b/>
          <w:bCs/>
          <w:iCs/>
          <w:color w:val="000000" w:themeColor="text1"/>
          <w:lang w:val="en-CA"/>
        </w:rPr>
      </w:pPr>
    </w:p>
    <w:p w14:paraId="7040E295" w14:textId="52A244AE" w:rsidR="009C429E" w:rsidRPr="00233F15" w:rsidRDefault="0065014F" w:rsidP="00224FCB">
      <w:pPr>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224FCB">
      <w:pPr>
        <w:jc w:val="both"/>
        <w:rPr>
          <w:rFonts w:eastAsiaTheme="minorEastAsia"/>
          <w:bCs/>
          <w:iCs/>
          <w:color w:val="000000" w:themeColor="text1"/>
          <w:lang w:val="en-CA"/>
        </w:rPr>
      </w:pPr>
    </w:p>
    <w:p w14:paraId="3D00E3BB" w14:textId="0C25733E" w:rsidR="0065014F" w:rsidRPr="00233F15" w:rsidRDefault="00E154C3" w:rsidP="00224FCB">
      <w:pPr>
        <w:jc w:val="both"/>
        <w:rPr>
          <w:rFonts w:eastAsiaTheme="minorEastAsia"/>
          <w:bCs/>
          <w:iCs/>
          <w:color w:val="000000" w:themeColor="text1"/>
          <w:lang w:val="en-CA"/>
        </w:rPr>
      </w:pPr>
      <w:r w:rsidRPr="00233F15">
        <w:rPr>
          <w:rFonts w:eastAsiaTheme="minorEastAsia"/>
          <w:bCs/>
          <w:iCs/>
          <w:color w:val="000000" w:themeColor="text1"/>
          <w:lang w:val="en-CA"/>
        </w:rPr>
        <w:lastRenderedPageBreak/>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224FCB">
      <w:pPr>
        <w:rPr>
          <w:b/>
          <w:bCs/>
          <w:iCs/>
          <w:color w:val="000000" w:themeColor="text1"/>
        </w:rPr>
      </w:pPr>
    </w:p>
    <w:p w14:paraId="42090F71" w14:textId="6F626345" w:rsidR="00670004" w:rsidRPr="00233F15" w:rsidRDefault="00DC2F0F" w:rsidP="00224FCB">
      <w:pPr>
        <w:outlineLvl w:val="0"/>
        <w:rPr>
          <w:b/>
          <w:bCs/>
          <w:iCs/>
          <w:color w:val="000000" w:themeColor="text1"/>
        </w:rPr>
      </w:pPr>
      <w:r w:rsidRPr="00233F15">
        <w:rPr>
          <w:b/>
          <w:bCs/>
          <w:iCs/>
          <w:color w:val="000000" w:themeColor="text1"/>
        </w:rPr>
        <w:t>Targeted Mating and Selection to Obtain 32 Knockouts</w:t>
      </w:r>
    </w:p>
    <w:p w14:paraId="721E518A" w14:textId="0C408AE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2D2425">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"&lt;sup&gt;20&lt;/sup&gt;", "plainTextFormattedCitation" : "20", "previouslyFormattedCitation" : "&lt;sup&gt;19&lt;/sup&gt;" }, "properties" : { "noteIndex" : 0 }, "schema" : "https://github.com/citation-style-language/schema/raw/master/csl-citation.json" }</w:instrText>
      </w:r>
      <w:r w:rsidR="002272B1" w:rsidRPr="00233F15">
        <w:rPr>
          <w:color w:val="000000" w:themeColor="text1"/>
        </w:rPr>
        <w:fldChar w:fldCharType="separate"/>
      </w:r>
      <w:r w:rsidR="002D2425" w:rsidRPr="002D2425">
        <w:rPr>
          <w:noProof/>
          <w:color w:val="000000" w:themeColor="text1"/>
          <w:vertAlign w:val="superscript"/>
        </w:rPr>
        <w:t>20</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601"/>
      <w:r w:rsidRPr="00565DF9">
        <w:rPr>
          <w:b/>
          <w:bCs/>
          <w:iCs/>
          <w:color w:val="808080" w:themeColor="background1" w:themeShade="80"/>
        </w:rPr>
        <w:t>Analysis of Liquid Growth Data</w:t>
      </w:r>
      <w:commentRangeEnd w:id="601"/>
      <w:r w:rsidR="00883356" w:rsidRPr="00565DF9">
        <w:rPr>
          <w:rStyle w:val="CommentReference"/>
          <w:color w:val="808080" w:themeColor="background1" w:themeShade="80"/>
        </w:rPr>
        <w:commentReference w:id="601"/>
      </w:r>
    </w:p>
    <w:p w14:paraId="218BD90F" w14:textId="77777777" w:rsidR="00CE1B65" w:rsidRPr="00565DF9" w:rsidRDefault="00CE1B65" w:rsidP="00224FCB">
      <w:pPr>
        <w:rPr>
          <w:b/>
          <w:bCs/>
          <w:iCs/>
          <w:color w:val="808080" w:themeColor="background1" w:themeShade="80"/>
        </w:rPr>
      </w:pPr>
    </w:p>
    <w:p w14:paraId="19DB160E" w14:textId="0D436AD2"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5C341F17"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2D2425">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"&lt;sup&gt;51&lt;/sup&gt;", "plainTextFormattedCitation" : "51", "previouslyFormattedCitation" : "&lt;sup&gt;50&lt;/sup&gt;" }, "properties" : { "noteIndex" : 0 }, "schema" : "https://github.com/citation-style-language/schema/raw/master/csl-citation.json" }</w:instrText>
      </w:r>
      <w:r w:rsidR="0042743A" w:rsidRPr="00662D0E">
        <w:rPr>
          <w:bCs/>
          <w:iCs/>
          <w:color w:val="000000" w:themeColor="text1"/>
        </w:rPr>
        <w:fldChar w:fldCharType="separate"/>
      </w:r>
      <w:r w:rsidR="002D2425" w:rsidRPr="002D2425">
        <w:rPr>
          <w:bCs/>
          <w:iCs/>
          <w:noProof/>
          <w:color w:val="000000" w:themeColor="text1"/>
          <w:vertAlign w:val="superscript"/>
        </w:rPr>
        <w:t>51</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602"/>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602"/>
      <w:r w:rsidR="00662D0E">
        <w:rPr>
          <w:rStyle w:val="CommentReference"/>
          <w:rFonts w:asciiTheme="minorHAnsi" w:hAnsiTheme="minorHAnsi" w:cstheme="minorBidi"/>
        </w:rPr>
        <w:commentReference w:id="602"/>
      </w:r>
    </w:p>
    <w:p w14:paraId="21C2E1CD" w14:textId="77777777" w:rsidR="00847D65" w:rsidRDefault="00847D65" w:rsidP="00224FCB">
      <w:pPr>
        <w:outlineLvl w:val="0"/>
        <w:rPr>
          <w:bCs/>
          <w:iCs/>
          <w:color w:val="808080" w:themeColor="background1" w:themeShade="80"/>
        </w:rPr>
      </w:pPr>
    </w:p>
    <w:p w14:paraId="4C5D4C17" w14:textId="4EB81A5E" w:rsidR="00847D65" w:rsidRDefault="00847D65" w:rsidP="00224FCB">
      <w:pPr>
        <w:outlineLvl w:val="0"/>
        <w:rPr>
          <w:b/>
          <w:bCs/>
          <w:iCs/>
          <w:color w:val="808080" w:themeColor="background1" w:themeShade="80"/>
        </w:rPr>
      </w:pPr>
      <w:commentRangeStart w:id="603"/>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603"/>
      <w:r w:rsidR="00DF4CE6">
        <w:rPr>
          <w:rStyle w:val="CommentReference"/>
          <w:rFonts w:asciiTheme="minorHAnsi" w:hAnsiTheme="minorHAnsi" w:cstheme="minorBidi"/>
        </w:rPr>
        <w:commentReference w:id="603"/>
      </w:r>
    </w:p>
    <w:p w14:paraId="20BF344E" w14:textId="4F94F6A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2D2425">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"&lt;sup&gt;41&lt;/sup&gt;", "plainTextFormattedCitation" : "41", "previouslyFormattedCitation" : "&lt;sup&gt;40&lt;/sup&gt;" }, "properties" : { "noteIndex" : 0 }, "schema" : "https://github.com/citation-style-language/schema/raw/master/csl-citation.json" }</w:instrText>
      </w:r>
      <w:r>
        <w:fldChar w:fldCharType="separate"/>
      </w:r>
      <w:r w:rsidR="002D2425" w:rsidRPr="002D2425">
        <w:rPr>
          <w:noProof/>
          <w:vertAlign w:val="superscript"/>
        </w:rPr>
        <w:t>41</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604"/>
      <w:r w:rsidRPr="009B3D83">
        <w:rPr>
          <w:b/>
          <w:bCs/>
          <w:iCs/>
          <w:color w:val="000000" w:themeColor="text1"/>
        </w:rPr>
        <w:t>Quantitative RT-PCR</w:t>
      </w:r>
      <w:commentRangeEnd w:id="604"/>
      <w:r w:rsidR="00A028A9" w:rsidRPr="009B3D83">
        <w:rPr>
          <w:rStyle w:val="CommentReference"/>
          <w:color w:val="000000" w:themeColor="text1"/>
        </w:rPr>
        <w:commentReference w:id="604"/>
      </w:r>
    </w:p>
    <w:p w14:paraId="2D459882" w14:textId="23A52A39" w:rsidR="00483E4F" w:rsidRPr="009B3D83" w:rsidRDefault="00F3275C" w:rsidP="00224FCB">
      <w:pPr>
        <w:jc w:val="both"/>
        <w:rPr>
          <w:bCs/>
          <w:iCs/>
          <w:color w:val="000000" w:themeColor="text1"/>
        </w:rPr>
      </w:pPr>
      <w:r w:rsidRPr="009B3D83">
        <w:rPr>
          <w:bCs/>
          <w:iCs/>
          <w:color w:val="000000" w:themeColor="text1"/>
        </w:rPr>
        <w:lastRenderedPageBreak/>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605"/>
      <w:r w:rsidRPr="00565DF9">
        <w:rPr>
          <w:b/>
          <w:color w:val="808080" w:themeColor="background1" w:themeShade="80"/>
          <w:sz w:val="28"/>
        </w:rPr>
        <w:t>Acknowledgements</w:t>
      </w:r>
      <w:commentRangeEnd w:id="605"/>
      <w:r w:rsidR="006365D4">
        <w:rPr>
          <w:rStyle w:val="CommentReference"/>
          <w:rFonts w:asciiTheme="minorHAnsi" w:hAnsiTheme="minorHAnsi" w:cstheme="minorBidi"/>
        </w:rPr>
        <w:commentReference w:id="605"/>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606"/>
      <w:r w:rsidRPr="00233F15">
        <w:rPr>
          <w:b/>
          <w:sz w:val="28"/>
        </w:rPr>
        <w:t>Author Contributions</w:t>
      </w:r>
      <w:commentRangeEnd w:id="606"/>
      <w:r w:rsidR="00AB0C9E">
        <w:rPr>
          <w:rStyle w:val="CommentReference"/>
          <w:rFonts w:asciiTheme="minorHAnsi" w:hAnsiTheme="minorHAnsi" w:cstheme="minorBidi"/>
        </w:rPr>
        <w:commentReference w:id="606"/>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607"/>
      <w:r w:rsidRPr="00233F15">
        <w:rPr>
          <w:b/>
          <w:sz w:val="28"/>
        </w:rPr>
        <w:t>Additional Data Files</w:t>
      </w:r>
      <w:commentRangeEnd w:id="607"/>
      <w:r w:rsidR="00BD3C0C" w:rsidRPr="00233F15">
        <w:rPr>
          <w:rStyle w:val="CommentReference"/>
        </w:rPr>
        <w:commentReference w:id="607"/>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534AC2E0" w14:textId="1E2AA7F8" w:rsidR="002D2425" w:rsidRPr="002D2425" w:rsidRDefault="00C1486D" w:rsidP="002D2425">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2D2425" w:rsidRPr="002D2425">
        <w:rPr>
          <w:noProof/>
        </w:rPr>
        <w:t>1.</w:t>
      </w:r>
      <w:r w:rsidR="002D2425" w:rsidRPr="002D2425">
        <w:rPr>
          <w:noProof/>
        </w:rPr>
        <w:tab/>
        <w:t xml:space="preserve">Benfey, P. N. &amp; Mitchell-Olds, T. From Genotype to Phenotype: Systems Biology Meets Natural Variation. </w:t>
      </w:r>
      <w:r w:rsidR="002D2425" w:rsidRPr="002D2425">
        <w:rPr>
          <w:i/>
          <w:iCs/>
          <w:noProof/>
        </w:rPr>
        <w:t>Science (80-. ).</w:t>
      </w:r>
      <w:r w:rsidR="002D2425" w:rsidRPr="002D2425">
        <w:rPr>
          <w:noProof/>
        </w:rPr>
        <w:t xml:space="preserve"> </w:t>
      </w:r>
      <w:r w:rsidR="002D2425" w:rsidRPr="002D2425">
        <w:rPr>
          <w:b/>
          <w:bCs/>
          <w:noProof/>
        </w:rPr>
        <w:t>320,</w:t>
      </w:r>
      <w:r w:rsidR="002D2425" w:rsidRPr="002D2425">
        <w:rPr>
          <w:noProof/>
        </w:rPr>
        <w:t xml:space="preserve"> (2008).</w:t>
      </w:r>
    </w:p>
    <w:p w14:paraId="7622E177" w14:textId="77777777" w:rsidR="002D2425" w:rsidRPr="002D2425" w:rsidRDefault="002D2425" w:rsidP="002D2425">
      <w:pPr>
        <w:widowControl w:val="0"/>
        <w:autoSpaceDE w:val="0"/>
        <w:autoSpaceDN w:val="0"/>
        <w:adjustRightInd w:val="0"/>
        <w:ind w:left="640" w:hanging="640"/>
        <w:rPr>
          <w:noProof/>
        </w:rPr>
      </w:pPr>
      <w:r w:rsidRPr="002D2425">
        <w:rPr>
          <w:noProof/>
        </w:rPr>
        <w:t>2.</w:t>
      </w:r>
      <w:r w:rsidRPr="002D2425">
        <w:rPr>
          <w:noProof/>
        </w:rPr>
        <w:tab/>
        <w:t xml:space="preserve">Hartwell, L. Robust Interactions. </w:t>
      </w:r>
      <w:r w:rsidRPr="002D2425">
        <w:rPr>
          <w:i/>
          <w:iCs/>
          <w:noProof/>
        </w:rPr>
        <w:t>Science (80-. ).</w:t>
      </w:r>
      <w:r w:rsidRPr="002D2425">
        <w:rPr>
          <w:noProof/>
        </w:rPr>
        <w:t xml:space="preserve"> </w:t>
      </w:r>
      <w:r w:rsidRPr="002D2425">
        <w:rPr>
          <w:b/>
          <w:bCs/>
          <w:noProof/>
        </w:rPr>
        <w:t>303,</w:t>
      </w:r>
      <w:r w:rsidRPr="002D2425">
        <w:rPr>
          <w:noProof/>
        </w:rPr>
        <w:t xml:space="preserve"> (2004).</w:t>
      </w:r>
    </w:p>
    <w:p w14:paraId="3330871F" w14:textId="77777777" w:rsidR="002D2425" w:rsidRPr="002D2425" w:rsidRDefault="002D2425" w:rsidP="002D2425">
      <w:pPr>
        <w:widowControl w:val="0"/>
        <w:autoSpaceDE w:val="0"/>
        <w:autoSpaceDN w:val="0"/>
        <w:adjustRightInd w:val="0"/>
        <w:ind w:left="640" w:hanging="640"/>
        <w:rPr>
          <w:noProof/>
        </w:rPr>
      </w:pPr>
      <w:r w:rsidRPr="002D2425">
        <w:rPr>
          <w:noProof/>
        </w:rPr>
        <w:t>3.</w:t>
      </w:r>
      <w:r w:rsidRPr="002D2425">
        <w:rPr>
          <w:noProof/>
        </w:rPr>
        <w:tab/>
        <w:t xml:space="preserve">Hartman, J. L., Garvik, B. &amp; Hartwell, L. Principles for the Buffering of Genetic Variation. </w:t>
      </w:r>
      <w:r w:rsidRPr="002D2425">
        <w:rPr>
          <w:i/>
          <w:iCs/>
          <w:noProof/>
        </w:rPr>
        <w:t>Science (80-. ).</w:t>
      </w:r>
      <w:r w:rsidRPr="002D2425">
        <w:rPr>
          <w:noProof/>
        </w:rPr>
        <w:t xml:space="preserve"> </w:t>
      </w:r>
      <w:r w:rsidRPr="002D2425">
        <w:rPr>
          <w:b/>
          <w:bCs/>
          <w:noProof/>
        </w:rPr>
        <w:t>291,</w:t>
      </w:r>
      <w:r w:rsidRPr="002D2425">
        <w:rPr>
          <w:noProof/>
        </w:rPr>
        <w:t xml:space="preserve"> (2001).</w:t>
      </w:r>
    </w:p>
    <w:p w14:paraId="67BC7186" w14:textId="77777777" w:rsidR="002D2425" w:rsidRPr="002D2425" w:rsidRDefault="002D2425" w:rsidP="002D2425">
      <w:pPr>
        <w:widowControl w:val="0"/>
        <w:autoSpaceDE w:val="0"/>
        <w:autoSpaceDN w:val="0"/>
        <w:adjustRightInd w:val="0"/>
        <w:ind w:left="640" w:hanging="640"/>
        <w:rPr>
          <w:noProof/>
        </w:rPr>
      </w:pPr>
      <w:r w:rsidRPr="002D2425">
        <w:rPr>
          <w:noProof/>
        </w:rPr>
        <w:lastRenderedPageBreak/>
        <w:t>4.</w:t>
      </w:r>
      <w:r w:rsidRPr="002D2425">
        <w:rPr>
          <w:noProof/>
        </w:rPr>
        <w:tab/>
        <w:t xml:space="preserve">Civelek, M. &amp; Lusis, A. J. Systems genetics approaches to understand complex traits. </w:t>
      </w:r>
      <w:r w:rsidRPr="002D2425">
        <w:rPr>
          <w:i/>
          <w:iCs/>
          <w:noProof/>
        </w:rPr>
        <w:t>Nat. Rev. Genet.</w:t>
      </w:r>
      <w:r w:rsidRPr="002D2425">
        <w:rPr>
          <w:noProof/>
        </w:rPr>
        <w:t xml:space="preserve"> </w:t>
      </w:r>
      <w:r w:rsidRPr="002D2425">
        <w:rPr>
          <w:b/>
          <w:bCs/>
          <w:noProof/>
        </w:rPr>
        <w:t>15,</w:t>
      </w:r>
      <w:r w:rsidRPr="002D2425">
        <w:rPr>
          <w:noProof/>
        </w:rPr>
        <w:t xml:space="preserve"> 34–48 (2014).</w:t>
      </w:r>
    </w:p>
    <w:p w14:paraId="435C0389" w14:textId="77777777" w:rsidR="002D2425" w:rsidRPr="002D2425" w:rsidRDefault="002D2425" w:rsidP="002D2425">
      <w:pPr>
        <w:widowControl w:val="0"/>
        <w:autoSpaceDE w:val="0"/>
        <w:autoSpaceDN w:val="0"/>
        <w:adjustRightInd w:val="0"/>
        <w:ind w:left="640" w:hanging="640"/>
        <w:rPr>
          <w:noProof/>
        </w:rPr>
      </w:pPr>
      <w:r w:rsidRPr="002D2425">
        <w:rPr>
          <w:noProof/>
        </w:rPr>
        <w:t>5.</w:t>
      </w:r>
      <w:r w:rsidRPr="002D2425">
        <w:rPr>
          <w:noProof/>
        </w:rPr>
        <w:tab/>
        <w:t xml:space="preserve">Costanzo, M. </w:t>
      </w:r>
      <w:r w:rsidRPr="002D2425">
        <w:rPr>
          <w:i/>
          <w:iCs/>
          <w:noProof/>
        </w:rPr>
        <w:t>et al.</w:t>
      </w:r>
      <w:r w:rsidRPr="002D2425">
        <w:rPr>
          <w:noProof/>
        </w:rPr>
        <w:t xml:space="preserve"> A global genetic interaction network maps a wiring diagram of cellular function. </w:t>
      </w:r>
      <w:r w:rsidRPr="002D2425">
        <w:rPr>
          <w:i/>
          <w:iCs/>
          <w:noProof/>
        </w:rPr>
        <w:t>Science (80-. ).</w:t>
      </w:r>
      <w:r w:rsidRPr="002D2425">
        <w:rPr>
          <w:noProof/>
        </w:rPr>
        <w:t xml:space="preserve"> </w:t>
      </w:r>
      <w:r w:rsidRPr="002D2425">
        <w:rPr>
          <w:b/>
          <w:bCs/>
          <w:noProof/>
        </w:rPr>
        <w:t>353,</w:t>
      </w:r>
      <w:r w:rsidRPr="002D2425">
        <w:rPr>
          <w:noProof/>
        </w:rPr>
        <w:t xml:space="preserve"> (2016).</w:t>
      </w:r>
    </w:p>
    <w:p w14:paraId="3C008127" w14:textId="77777777" w:rsidR="002D2425" w:rsidRPr="002D2425" w:rsidRDefault="002D2425" w:rsidP="002D2425">
      <w:pPr>
        <w:widowControl w:val="0"/>
        <w:autoSpaceDE w:val="0"/>
        <w:autoSpaceDN w:val="0"/>
        <w:adjustRightInd w:val="0"/>
        <w:ind w:left="640" w:hanging="640"/>
        <w:rPr>
          <w:noProof/>
        </w:rPr>
      </w:pPr>
      <w:r w:rsidRPr="002D2425">
        <w:rPr>
          <w:noProof/>
        </w:rPr>
        <w:t>6.</w:t>
      </w:r>
      <w:r w:rsidRPr="002D2425">
        <w:rPr>
          <w:noProof/>
        </w:rPr>
        <w:tab/>
        <w:t xml:space="preserve">Giaever, G. </w:t>
      </w:r>
      <w:r w:rsidRPr="002D2425">
        <w:rPr>
          <w:i/>
          <w:iCs/>
          <w:noProof/>
        </w:rPr>
        <w:t>et al.</w:t>
      </w:r>
      <w:r w:rsidRPr="002D2425">
        <w:rPr>
          <w:noProof/>
        </w:rPr>
        <w:t xml:space="preserve"> Functional profiling of the Saccharomyces cerevisiae genome. </w:t>
      </w:r>
      <w:r w:rsidRPr="002D2425">
        <w:rPr>
          <w:i/>
          <w:iCs/>
          <w:noProof/>
        </w:rPr>
        <w:t>Nature</w:t>
      </w:r>
      <w:r w:rsidRPr="002D2425">
        <w:rPr>
          <w:noProof/>
        </w:rPr>
        <w:t xml:space="preserve"> </w:t>
      </w:r>
      <w:r w:rsidRPr="002D2425">
        <w:rPr>
          <w:b/>
          <w:bCs/>
          <w:noProof/>
        </w:rPr>
        <w:t>418,</w:t>
      </w:r>
      <w:r w:rsidRPr="002D2425">
        <w:rPr>
          <w:noProof/>
        </w:rPr>
        <w:t xml:space="preserve"> 387–391 (2002).</w:t>
      </w:r>
    </w:p>
    <w:p w14:paraId="7A677B99" w14:textId="77777777" w:rsidR="002D2425" w:rsidRPr="002D2425" w:rsidRDefault="002D2425" w:rsidP="002D2425">
      <w:pPr>
        <w:widowControl w:val="0"/>
        <w:autoSpaceDE w:val="0"/>
        <w:autoSpaceDN w:val="0"/>
        <w:adjustRightInd w:val="0"/>
        <w:ind w:left="640" w:hanging="640"/>
        <w:rPr>
          <w:noProof/>
        </w:rPr>
      </w:pPr>
      <w:r w:rsidRPr="002D2425">
        <w:rPr>
          <w:noProof/>
        </w:rPr>
        <w:t>7.</w:t>
      </w:r>
      <w:r w:rsidRPr="002D2425">
        <w:rPr>
          <w:noProof/>
        </w:rPr>
        <w:tab/>
        <w:t xml:space="preserve">Costanzo, M. </w:t>
      </w:r>
      <w:r w:rsidRPr="002D2425">
        <w:rPr>
          <w:i/>
          <w:iCs/>
          <w:noProof/>
        </w:rPr>
        <w:t>et al.</w:t>
      </w:r>
      <w:r w:rsidRPr="002D2425">
        <w:rPr>
          <w:noProof/>
        </w:rPr>
        <w:t xml:space="preserve"> The genetic landscape of a cell. </w:t>
      </w:r>
      <w:r w:rsidRPr="002D2425">
        <w:rPr>
          <w:i/>
          <w:iCs/>
          <w:noProof/>
        </w:rPr>
        <w:t>Science</w:t>
      </w:r>
      <w:r w:rsidRPr="002D2425">
        <w:rPr>
          <w:noProof/>
        </w:rPr>
        <w:t xml:space="preserve"> </w:t>
      </w:r>
      <w:r w:rsidRPr="002D2425">
        <w:rPr>
          <w:b/>
          <w:bCs/>
          <w:noProof/>
        </w:rPr>
        <w:t>327,</w:t>
      </w:r>
      <w:r w:rsidRPr="002D2425">
        <w:rPr>
          <w:noProof/>
        </w:rPr>
        <w:t xml:space="preserve"> 425–31 (2010).</w:t>
      </w:r>
    </w:p>
    <w:p w14:paraId="6EFD92E4" w14:textId="77777777" w:rsidR="002D2425" w:rsidRPr="002D2425" w:rsidRDefault="002D2425" w:rsidP="002D2425">
      <w:pPr>
        <w:widowControl w:val="0"/>
        <w:autoSpaceDE w:val="0"/>
        <w:autoSpaceDN w:val="0"/>
        <w:adjustRightInd w:val="0"/>
        <w:ind w:left="640" w:hanging="640"/>
        <w:rPr>
          <w:noProof/>
        </w:rPr>
      </w:pPr>
      <w:r w:rsidRPr="002D2425">
        <w:rPr>
          <w:noProof/>
        </w:rPr>
        <w:t>8.</w:t>
      </w:r>
      <w:r w:rsidRPr="002D2425">
        <w:rPr>
          <w:noProof/>
        </w:rPr>
        <w:tab/>
        <w:t xml:space="preserve">Bloom, J. S., Ehrenreich, I. M., Loo, W. T., Lite, T.-L. V. &amp; Kruglyak, L. Finding the sources of missing heritability in a yeast cross. </w:t>
      </w:r>
      <w:r w:rsidRPr="002D2425">
        <w:rPr>
          <w:i/>
          <w:iCs/>
          <w:noProof/>
        </w:rPr>
        <w:t>Nature</w:t>
      </w:r>
      <w:r w:rsidRPr="002D2425">
        <w:rPr>
          <w:noProof/>
        </w:rPr>
        <w:t xml:space="preserve"> </w:t>
      </w:r>
      <w:r w:rsidRPr="002D2425">
        <w:rPr>
          <w:b/>
          <w:bCs/>
          <w:noProof/>
        </w:rPr>
        <w:t>494,</w:t>
      </w:r>
      <w:r w:rsidRPr="002D2425">
        <w:rPr>
          <w:noProof/>
        </w:rPr>
        <w:t xml:space="preserve"> 234–7 (2013).</w:t>
      </w:r>
    </w:p>
    <w:p w14:paraId="10F92DD7" w14:textId="77777777" w:rsidR="002D2425" w:rsidRPr="002D2425" w:rsidRDefault="002D2425" w:rsidP="002D2425">
      <w:pPr>
        <w:widowControl w:val="0"/>
        <w:autoSpaceDE w:val="0"/>
        <w:autoSpaceDN w:val="0"/>
        <w:adjustRightInd w:val="0"/>
        <w:ind w:left="640" w:hanging="640"/>
        <w:rPr>
          <w:noProof/>
        </w:rPr>
      </w:pPr>
      <w:r w:rsidRPr="002D2425">
        <w:rPr>
          <w:noProof/>
        </w:rPr>
        <w:t>9.</w:t>
      </w:r>
      <w:r w:rsidRPr="002D2425">
        <w:rPr>
          <w:noProof/>
        </w:rPr>
        <w:tab/>
        <w:t xml:space="preserve">St Onge, R. P. </w:t>
      </w:r>
      <w:r w:rsidRPr="002D2425">
        <w:rPr>
          <w:i/>
          <w:iCs/>
          <w:noProof/>
        </w:rPr>
        <w:t>et al.</w:t>
      </w:r>
      <w:r w:rsidRPr="002D2425">
        <w:rPr>
          <w:noProof/>
        </w:rPr>
        <w:t xml:space="preserve"> Systematic pathway analysis using high-resolution fitness profiling of combinatorial gene deletions. </w:t>
      </w:r>
      <w:r w:rsidRPr="002D2425">
        <w:rPr>
          <w:i/>
          <w:iCs/>
          <w:noProof/>
        </w:rPr>
        <w:t>Nat. Genet.</w:t>
      </w:r>
      <w:r w:rsidRPr="002D2425">
        <w:rPr>
          <w:noProof/>
        </w:rPr>
        <w:t xml:space="preserve"> </w:t>
      </w:r>
      <w:r w:rsidRPr="002D2425">
        <w:rPr>
          <w:b/>
          <w:bCs/>
          <w:noProof/>
        </w:rPr>
        <w:t>39,</w:t>
      </w:r>
      <w:r w:rsidRPr="002D2425">
        <w:rPr>
          <w:noProof/>
        </w:rPr>
        <w:t xml:space="preserve"> 199–206 (2007).</w:t>
      </w:r>
    </w:p>
    <w:p w14:paraId="42605212" w14:textId="77777777" w:rsidR="002D2425" w:rsidRPr="002D2425" w:rsidRDefault="002D2425" w:rsidP="002D2425">
      <w:pPr>
        <w:widowControl w:val="0"/>
        <w:autoSpaceDE w:val="0"/>
        <w:autoSpaceDN w:val="0"/>
        <w:adjustRightInd w:val="0"/>
        <w:ind w:left="640" w:hanging="640"/>
        <w:rPr>
          <w:noProof/>
        </w:rPr>
      </w:pPr>
      <w:r w:rsidRPr="002D2425">
        <w:rPr>
          <w:noProof/>
        </w:rPr>
        <w:t>10.</w:t>
      </w:r>
      <w:r w:rsidRPr="002D2425">
        <w:rPr>
          <w:noProof/>
        </w:rPr>
        <w:tab/>
        <w:t xml:space="preserve">Tong, A. H. Y. </w:t>
      </w:r>
      <w:r w:rsidRPr="002D2425">
        <w:rPr>
          <w:i/>
          <w:iCs/>
          <w:noProof/>
        </w:rPr>
        <w:t>et al.</w:t>
      </w:r>
      <w:r w:rsidRPr="002D2425">
        <w:rPr>
          <w:noProof/>
        </w:rPr>
        <w:t xml:space="preserve"> Global mapping of the yeast genetic interaction network. </w:t>
      </w:r>
      <w:r w:rsidRPr="002D2425">
        <w:rPr>
          <w:i/>
          <w:iCs/>
          <w:noProof/>
        </w:rPr>
        <w:t>Science</w:t>
      </w:r>
      <w:r w:rsidRPr="002D2425">
        <w:rPr>
          <w:noProof/>
        </w:rPr>
        <w:t xml:space="preserve"> </w:t>
      </w:r>
      <w:r w:rsidRPr="002D2425">
        <w:rPr>
          <w:b/>
          <w:bCs/>
          <w:noProof/>
        </w:rPr>
        <w:t>303,</w:t>
      </w:r>
      <w:r w:rsidRPr="002D2425">
        <w:rPr>
          <w:noProof/>
        </w:rPr>
        <w:t xml:space="preserve"> 808–13 (2004).</w:t>
      </w:r>
    </w:p>
    <w:p w14:paraId="04394287" w14:textId="77777777" w:rsidR="002D2425" w:rsidRPr="002D2425" w:rsidRDefault="002D2425" w:rsidP="002D2425">
      <w:pPr>
        <w:widowControl w:val="0"/>
        <w:autoSpaceDE w:val="0"/>
        <w:autoSpaceDN w:val="0"/>
        <w:adjustRightInd w:val="0"/>
        <w:ind w:left="640" w:hanging="640"/>
        <w:rPr>
          <w:noProof/>
        </w:rPr>
      </w:pPr>
      <w:r w:rsidRPr="002D2425">
        <w:rPr>
          <w:noProof/>
        </w:rPr>
        <w:t>11.</w:t>
      </w:r>
      <w:r w:rsidRPr="002D2425">
        <w:rPr>
          <w:noProof/>
        </w:rPr>
        <w:tab/>
        <w:t xml:space="preserve">Braberg, H. </w:t>
      </w:r>
      <w:r w:rsidRPr="002D2425">
        <w:rPr>
          <w:i/>
          <w:iCs/>
          <w:noProof/>
        </w:rPr>
        <w:t>et al.</w:t>
      </w:r>
      <w:r w:rsidRPr="002D2425">
        <w:rPr>
          <w:noProof/>
        </w:rPr>
        <w:t xml:space="preserve"> Quantitative analysis of triple-mutant genetic interactions. </w:t>
      </w:r>
      <w:r w:rsidRPr="002D2425">
        <w:rPr>
          <w:i/>
          <w:iCs/>
          <w:noProof/>
        </w:rPr>
        <w:t>Nat. Protoc.</w:t>
      </w:r>
      <w:r w:rsidRPr="002D2425">
        <w:rPr>
          <w:noProof/>
        </w:rPr>
        <w:t xml:space="preserve"> </w:t>
      </w:r>
      <w:r w:rsidRPr="002D2425">
        <w:rPr>
          <w:b/>
          <w:bCs/>
          <w:noProof/>
        </w:rPr>
        <w:t>9,</w:t>
      </w:r>
      <w:r w:rsidRPr="002D2425">
        <w:rPr>
          <w:noProof/>
        </w:rPr>
        <w:t xml:space="preserve"> 1867–81 (2014).</w:t>
      </w:r>
    </w:p>
    <w:p w14:paraId="23B9DB2F" w14:textId="77777777" w:rsidR="002D2425" w:rsidRPr="002D2425" w:rsidRDefault="002D2425" w:rsidP="002D2425">
      <w:pPr>
        <w:widowControl w:val="0"/>
        <w:autoSpaceDE w:val="0"/>
        <w:autoSpaceDN w:val="0"/>
        <w:adjustRightInd w:val="0"/>
        <w:ind w:left="640" w:hanging="640"/>
        <w:rPr>
          <w:noProof/>
        </w:rPr>
      </w:pPr>
      <w:r w:rsidRPr="002D2425">
        <w:rPr>
          <w:noProof/>
        </w:rPr>
        <w:t>12.</w:t>
      </w:r>
      <w:r w:rsidRPr="002D2425">
        <w:rPr>
          <w:noProof/>
        </w:rPr>
        <w:tab/>
        <w:t xml:space="preserve">Taylor, M. B., Ehrenreich, I. M., Rothstein, R., Hu, T. &amp; Mast, J. Genetic Interactions Involving Five or More Genes Contribute to a Complex Trait in Yeast. </w:t>
      </w:r>
      <w:r w:rsidRPr="002D2425">
        <w:rPr>
          <w:i/>
          <w:iCs/>
          <w:noProof/>
        </w:rPr>
        <w:t>PLoS Genet.</w:t>
      </w:r>
      <w:r w:rsidRPr="002D2425">
        <w:rPr>
          <w:noProof/>
        </w:rPr>
        <w:t xml:space="preserve"> </w:t>
      </w:r>
      <w:r w:rsidRPr="002D2425">
        <w:rPr>
          <w:b/>
          <w:bCs/>
          <w:noProof/>
        </w:rPr>
        <w:t>10,</w:t>
      </w:r>
      <w:r w:rsidRPr="002D2425">
        <w:rPr>
          <w:noProof/>
        </w:rPr>
        <w:t xml:space="preserve"> e1004324 (2014).</w:t>
      </w:r>
    </w:p>
    <w:p w14:paraId="2C1A5F03" w14:textId="77777777" w:rsidR="002D2425" w:rsidRPr="002D2425" w:rsidRDefault="002D2425" w:rsidP="002D2425">
      <w:pPr>
        <w:widowControl w:val="0"/>
        <w:autoSpaceDE w:val="0"/>
        <w:autoSpaceDN w:val="0"/>
        <w:adjustRightInd w:val="0"/>
        <w:ind w:left="640" w:hanging="640"/>
        <w:rPr>
          <w:noProof/>
        </w:rPr>
      </w:pPr>
      <w:r w:rsidRPr="002D2425">
        <w:rPr>
          <w:noProof/>
        </w:rPr>
        <w:t>13.</w:t>
      </w:r>
      <w:r w:rsidRPr="002D2425">
        <w:rPr>
          <w:noProof/>
        </w:rPr>
        <w:tab/>
        <w:t xml:space="preserve">Beh, C. T., Cool, L., Phillips, J. &amp; Rine, J. Overlapping functions of the yeast oxysterol-binding protein homologues. </w:t>
      </w:r>
      <w:r w:rsidRPr="002D2425">
        <w:rPr>
          <w:i/>
          <w:iCs/>
          <w:noProof/>
        </w:rPr>
        <w:t>Genetics</w:t>
      </w:r>
      <w:r w:rsidRPr="002D2425">
        <w:rPr>
          <w:noProof/>
        </w:rPr>
        <w:t xml:space="preserve"> </w:t>
      </w:r>
      <w:r w:rsidRPr="002D2425">
        <w:rPr>
          <w:b/>
          <w:bCs/>
          <w:noProof/>
        </w:rPr>
        <w:t>157,</w:t>
      </w:r>
      <w:r w:rsidRPr="002D2425">
        <w:rPr>
          <w:noProof/>
        </w:rPr>
        <w:t xml:space="preserve"> 1117–40 (2001).</w:t>
      </w:r>
    </w:p>
    <w:p w14:paraId="0ABBADC4" w14:textId="77777777" w:rsidR="002D2425" w:rsidRPr="002D2425" w:rsidRDefault="002D2425" w:rsidP="002D2425">
      <w:pPr>
        <w:widowControl w:val="0"/>
        <w:autoSpaceDE w:val="0"/>
        <w:autoSpaceDN w:val="0"/>
        <w:adjustRightInd w:val="0"/>
        <w:ind w:left="640" w:hanging="640"/>
        <w:rPr>
          <w:noProof/>
        </w:rPr>
      </w:pPr>
      <w:r w:rsidRPr="002D2425">
        <w:rPr>
          <w:noProof/>
        </w:rPr>
        <w:t>14.</w:t>
      </w:r>
      <w:r w:rsidRPr="002D2425">
        <w:rPr>
          <w:noProof/>
        </w:rPr>
        <w:tab/>
        <w:t xml:space="preserve">Wieczorke, R. </w:t>
      </w:r>
      <w:r w:rsidRPr="002D2425">
        <w:rPr>
          <w:i/>
          <w:iCs/>
          <w:noProof/>
        </w:rPr>
        <w:t>et al.</w:t>
      </w:r>
      <w:r w:rsidRPr="002D2425">
        <w:rPr>
          <w:noProof/>
        </w:rPr>
        <w:t xml:space="preserve"> Concurrent knock-out of at least 20 transporter genes is required to block uptake of hexoses in Saccharomyces cerevisiae. </w:t>
      </w:r>
      <w:r w:rsidRPr="002D2425">
        <w:rPr>
          <w:i/>
          <w:iCs/>
          <w:noProof/>
        </w:rPr>
        <w:t>FEBS Lett.</w:t>
      </w:r>
      <w:r w:rsidRPr="002D2425">
        <w:rPr>
          <w:noProof/>
        </w:rPr>
        <w:t xml:space="preserve"> </w:t>
      </w:r>
      <w:r w:rsidRPr="002D2425">
        <w:rPr>
          <w:b/>
          <w:bCs/>
          <w:noProof/>
        </w:rPr>
        <w:t>464,</w:t>
      </w:r>
      <w:r w:rsidRPr="002D2425">
        <w:rPr>
          <w:noProof/>
        </w:rPr>
        <w:t xml:space="preserve"> 123–8 (1999).</w:t>
      </w:r>
    </w:p>
    <w:p w14:paraId="5D05EA1B" w14:textId="77777777" w:rsidR="002D2425" w:rsidRPr="002D2425" w:rsidRDefault="002D2425" w:rsidP="002D2425">
      <w:pPr>
        <w:widowControl w:val="0"/>
        <w:autoSpaceDE w:val="0"/>
        <w:autoSpaceDN w:val="0"/>
        <w:adjustRightInd w:val="0"/>
        <w:ind w:left="640" w:hanging="640"/>
        <w:rPr>
          <w:noProof/>
        </w:rPr>
      </w:pPr>
      <w:r w:rsidRPr="002D2425">
        <w:rPr>
          <w:noProof/>
        </w:rPr>
        <w:t>15.</w:t>
      </w:r>
      <w:r w:rsidRPr="002D2425">
        <w:rPr>
          <w:noProof/>
        </w:rPr>
        <w:tab/>
        <w:t xml:space="preserve">Palmer, A. C. </w:t>
      </w:r>
      <w:r w:rsidRPr="002D2425">
        <w:rPr>
          <w:i/>
          <w:iCs/>
          <w:noProof/>
        </w:rPr>
        <w:t>et al.</w:t>
      </w:r>
      <w:r w:rsidRPr="002D2425">
        <w:rPr>
          <w:noProof/>
        </w:rPr>
        <w:t xml:space="preserve"> Delayed commitment to evolutionary fate in antibiotic resistance fitness landscapes. </w:t>
      </w:r>
      <w:r w:rsidRPr="002D2425">
        <w:rPr>
          <w:i/>
          <w:iCs/>
          <w:noProof/>
        </w:rPr>
        <w:t>Nat. Commun.</w:t>
      </w:r>
      <w:r w:rsidRPr="002D2425">
        <w:rPr>
          <w:noProof/>
        </w:rPr>
        <w:t xml:space="preserve"> </w:t>
      </w:r>
      <w:r w:rsidRPr="002D2425">
        <w:rPr>
          <w:b/>
          <w:bCs/>
          <w:noProof/>
        </w:rPr>
        <w:t>6,</w:t>
      </w:r>
      <w:r w:rsidRPr="002D2425">
        <w:rPr>
          <w:noProof/>
        </w:rPr>
        <w:t xml:space="preserve"> 7385 (2015).</w:t>
      </w:r>
    </w:p>
    <w:p w14:paraId="46F2E699" w14:textId="77777777" w:rsidR="002D2425" w:rsidRPr="002D2425" w:rsidRDefault="002D2425" w:rsidP="002D2425">
      <w:pPr>
        <w:widowControl w:val="0"/>
        <w:autoSpaceDE w:val="0"/>
        <w:autoSpaceDN w:val="0"/>
        <w:adjustRightInd w:val="0"/>
        <w:ind w:left="640" w:hanging="640"/>
        <w:rPr>
          <w:noProof/>
        </w:rPr>
      </w:pPr>
      <w:r w:rsidRPr="002D2425">
        <w:rPr>
          <w:noProof/>
        </w:rPr>
        <w:t>16.</w:t>
      </w:r>
      <w:r w:rsidRPr="002D2425">
        <w:rPr>
          <w:noProof/>
        </w:rPr>
        <w:tab/>
        <w:t xml:space="preserve">Cancer Genome Atlas Research Network </w:t>
      </w:r>
      <w:r w:rsidRPr="002D2425">
        <w:rPr>
          <w:i/>
          <w:iCs/>
          <w:noProof/>
        </w:rPr>
        <w:t>et al.</w:t>
      </w:r>
      <w:r w:rsidRPr="002D2425">
        <w:rPr>
          <w:noProof/>
        </w:rPr>
        <w:t xml:space="preserve"> Genomic and Epigenomic Landscapes of Adult De Novo Acute Myeloid Leukemia. </w:t>
      </w:r>
      <w:r w:rsidRPr="002D2425">
        <w:rPr>
          <w:i/>
          <w:iCs/>
          <w:noProof/>
        </w:rPr>
        <w:t>N. Engl. J. Med.</w:t>
      </w:r>
      <w:r w:rsidRPr="002D2425">
        <w:rPr>
          <w:noProof/>
        </w:rPr>
        <w:t xml:space="preserve"> </w:t>
      </w:r>
      <w:r w:rsidRPr="002D2425">
        <w:rPr>
          <w:b/>
          <w:bCs/>
          <w:noProof/>
        </w:rPr>
        <w:t>368,</w:t>
      </w:r>
      <w:r w:rsidRPr="002D2425">
        <w:rPr>
          <w:noProof/>
        </w:rPr>
        <w:t xml:space="preserve"> 2059–2074 (2013).</w:t>
      </w:r>
    </w:p>
    <w:p w14:paraId="6F855EC9" w14:textId="77777777" w:rsidR="002D2425" w:rsidRPr="002D2425" w:rsidRDefault="002D2425" w:rsidP="002D2425">
      <w:pPr>
        <w:widowControl w:val="0"/>
        <w:autoSpaceDE w:val="0"/>
        <w:autoSpaceDN w:val="0"/>
        <w:adjustRightInd w:val="0"/>
        <w:ind w:left="640" w:hanging="640"/>
        <w:rPr>
          <w:noProof/>
        </w:rPr>
      </w:pPr>
      <w:r w:rsidRPr="002D2425">
        <w:rPr>
          <w:noProof/>
        </w:rPr>
        <w:t>17.</w:t>
      </w:r>
      <w:r w:rsidRPr="002D2425">
        <w:rPr>
          <w:noProof/>
        </w:rPr>
        <w:tab/>
        <w:t xml:space="preserve">Heckl, D. </w:t>
      </w:r>
      <w:r w:rsidRPr="002D2425">
        <w:rPr>
          <w:i/>
          <w:iCs/>
          <w:noProof/>
        </w:rPr>
        <w:t>et al.</w:t>
      </w:r>
      <w:r w:rsidRPr="002D2425">
        <w:rPr>
          <w:noProof/>
        </w:rPr>
        <w:t xml:space="preserve"> Generation of mouse models of myeloid malignancy with combinatorial genetic lesions using CRISPR-Cas9 genome editing. </w:t>
      </w:r>
      <w:r w:rsidRPr="002D2425">
        <w:rPr>
          <w:i/>
          <w:iCs/>
          <w:noProof/>
        </w:rPr>
        <w:t>Nat. Biotechnol.</w:t>
      </w:r>
      <w:r w:rsidRPr="002D2425">
        <w:rPr>
          <w:noProof/>
        </w:rPr>
        <w:t xml:space="preserve"> </w:t>
      </w:r>
      <w:r w:rsidRPr="002D2425">
        <w:rPr>
          <w:b/>
          <w:bCs/>
          <w:noProof/>
        </w:rPr>
        <w:t>32,</w:t>
      </w:r>
      <w:r w:rsidRPr="002D2425">
        <w:rPr>
          <w:noProof/>
        </w:rPr>
        <w:t xml:space="preserve"> 941–6 (2014).</w:t>
      </w:r>
    </w:p>
    <w:p w14:paraId="6A9231BD" w14:textId="77777777" w:rsidR="002D2425" w:rsidRPr="002D2425" w:rsidRDefault="002D2425" w:rsidP="002D2425">
      <w:pPr>
        <w:widowControl w:val="0"/>
        <w:autoSpaceDE w:val="0"/>
        <w:autoSpaceDN w:val="0"/>
        <w:adjustRightInd w:val="0"/>
        <w:ind w:left="640" w:hanging="640"/>
        <w:rPr>
          <w:noProof/>
        </w:rPr>
      </w:pPr>
      <w:r w:rsidRPr="002D2425">
        <w:rPr>
          <w:noProof/>
        </w:rPr>
        <w:t>18.</w:t>
      </w:r>
      <w:r w:rsidRPr="002D2425">
        <w:rPr>
          <w:noProof/>
        </w:rPr>
        <w:tab/>
        <w:t xml:space="preserve">Takahashi, K. &amp; Yamanaka, S. Induction of Pluripotent Stem Cells from Mouse Embryonic and Adult Fibroblast Cultures by Defined Factors. </w:t>
      </w:r>
      <w:r w:rsidRPr="002D2425">
        <w:rPr>
          <w:i/>
          <w:iCs/>
          <w:noProof/>
        </w:rPr>
        <w:t>Cell</w:t>
      </w:r>
      <w:r w:rsidRPr="002D2425">
        <w:rPr>
          <w:noProof/>
        </w:rPr>
        <w:t xml:space="preserve"> </w:t>
      </w:r>
      <w:r w:rsidRPr="002D2425">
        <w:rPr>
          <w:b/>
          <w:bCs/>
          <w:noProof/>
        </w:rPr>
        <w:t>126,</w:t>
      </w:r>
      <w:r w:rsidRPr="002D2425">
        <w:rPr>
          <w:noProof/>
        </w:rPr>
        <w:t xml:space="preserve"> 663–676 (2006).</w:t>
      </w:r>
    </w:p>
    <w:p w14:paraId="058B0F15" w14:textId="77777777" w:rsidR="002D2425" w:rsidRPr="002D2425" w:rsidRDefault="002D2425" w:rsidP="002D2425">
      <w:pPr>
        <w:widowControl w:val="0"/>
        <w:autoSpaceDE w:val="0"/>
        <w:autoSpaceDN w:val="0"/>
        <w:adjustRightInd w:val="0"/>
        <w:ind w:left="640" w:hanging="640"/>
        <w:rPr>
          <w:noProof/>
        </w:rPr>
      </w:pPr>
      <w:r w:rsidRPr="002D2425">
        <w:rPr>
          <w:noProof/>
        </w:rPr>
        <w:t>19.</w:t>
      </w:r>
      <w:r w:rsidRPr="002D2425">
        <w:rPr>
          <w:noProof/>
        </w:rPr>
        <w:tab/>
        <w:t xml:space="preserve">Weinreich, D. M., Lan, Y., Wylie, C. S. &amp; Heckendorn, R. B. Should evolutionary geneticists worry about higher-order epistasis? </w:t>
      </w:r>
      <w:r w:rsidRPr="002D2425">
        <w:rPr>
          <w:i/>
          <w:iCs/>
          <w:noProof/>
        </w:rPr>
        <w:t>Curr. Opin. Genet. Dev.</w:t>
      </w:r>
      <w:r w:rsidRPr="002D2425">
        <w:rPr>
          <w:noProof/>
        </w:rPr>
        <w:t xml:space="preserve"> </w:t>
      </w:r>
      <w:r w:rsidRPr="002D2425">
        <w:rPr>
          <w:b/>
          <w:bCs/>
          <w:noProof/>
        </w:rPr>
        <w:t>23,</w:t>
      </w:r>
      <w:r w:rsidRPr="002D2425">
        <w:rPr>
          <w:noProof/>
        </w:rPr>
        <w:t xml:space="preserve"> 700–707 (2013).</w:t>
      </w:r>
    </w:p>
    <w:p w14:paraId="42CE4FED" w14:textId="77777777" w:rsidR="002D2425" w:rsidRPr="002D2425" w:rsidRDefault="002D2425" w:rsidP="002D2425">
      <w:pPr>
        <w:widowControl w:val="0"/>
        <w:autoSpaceDE w:val="0"/>
        <w:autoSpaceDN w:val="0"/>
        <w:adjustRightInd w:val="0"/>
        <w:ind w:left="640" w:hanging="640"/>
        <w:rPr>
          <w:noProof/>
        </w:rPr>
      </w:pPr>
      <w:r w:rsidRPr="002D2425">
        <w:rPr>
          <w:noProof/>
        </w:rPr>
        <w:t>20.</w:t>
      </w:r>
      <w:r w:rsidRPr="002D2425">
        <w:rPr>
          <w:noProof/>
        </w:rPr>
        <w:tab/>
        <w:t xml:space="preserve">Suzuki, Y. </w:t>
      </w:r>
      <w:r w:rsidRPr="002D2425">
        <w:rPr>
          <w:i/>
          <w:iCs/>
          <w:noProof/>
        </w:rPr>
        <w:t>et al.</w:t>
      </w:r>
      <w:r w:rsidRPr="002D2425">
        <w:rPr>
          <w:noProof/>
        </w:rPr>
        <w:t xml:space="preserve"> Knocking out multigene redundancies via cycles of sexual assortment and fluorescence selection. </w:t>
      </w:r>
      <w:r w:rsidRPr="002D2425">
        <w:rPr>
          <w:i/>
          <w:iCs/>
          <w:noProof/>
        </w:rPr>
        <w:t>Nat. Methods</w:t>
      </w:r>
      <w:r w:rsidRPr="002D2425">
        <w:rPr>
          <w:noProof/>
        </w:rPr>
        <w:t xml:space="preserve"> </w:t>
      </w:r>
      <w:r w:rsidRPr="002D2425">
        <w:rPr>
          <w:b/>
          <w:bCs/>
          <w:noProof/>
        </w:rPr>
        <w:t>8,</w:t>
      </w:r>
      <w:r w:rsidRPr="002D2425">
        <w:rPr>
          <w:noProof/>
        </w:rPr>
        <w:t xml:space="preserve"> 159–64 (2011).</w:t>
      </w:r>
    </w:p>
    <w:p w14:paraId="7FDD12E2" w14:textId="77777777" w:rsidR="002D2425" w:rsidRPr="002D2425" w:rsidRDefault="002D2425" w:rsidP="002D2425">
      <w:pPr>
        <w:widowControl w:val="0"/>
        <w:autoSpaceDE w:val="0"/>
        <w:autoSpaceDN w:val="0"/>
        <w:adjustRightInd w:val="0"/>
        <w:ind w:left="640" w:hanging="640"/>
        <w:rPr>
          <w:noProof/>
        </w:rPr>
      </w:pPr>
      <w:r w:rsidRPr="002D2425">
        <w:rPr>
          <w:noProof/>
        </w:rPr>
        <w:t>21.</w:t>
      </w:r>
      <w:r w:rsidRPr="002D2425">
        <w:rPr>
          <w:noProof/>
        </w:rPr>
        <w:tab/>
        <w:t xml:space="preserve">Wang, H. H. </w:t>
      </w:r>
      <w:r w:rsidRPr="002D2425">
        <w:rPr>
          <w:i/>
          <w:iCs/>
          <w:noProof/>
        </w:rPr>
        <w:t>et al.</w:t>
      </w:r>
      <w:r w:rsidRPr="002D2425">
        <w:rPr>
          <w:noProof/>
        </w:rPr>
        <w:t xml:space="preserve"> Programming cells by multiplex genome engineering and accelerated evolution. </w:t>
      </w:r>
      <w:r w:rsidRPr="002D2425">
        <w:rPr>
          <w:i/>
          <w:iCs/>
          <w:noProof/>
        </w:rPr>
        <w:t>Nature</w:t>
      </w:r>
      <w:r w:rsidRPr="002D2425">
        <w:rPr>
          <w:noProof/>
        </w:rPr>
        <w:t xml:space="preserve"> </w:t>
      </w:r>
      <w:r w:rsidRPr="002D2425">
        <w:rPr>
          <w:b/>
          <w:bCs/>
          <w:noProof/>
        </w:rPr>
        <w:t>460,</w:t>
      </w:r>
      <w:r w:rsidRPr="002D2425">
        <w:rPr>
          <w:noProof/>
        </w:rPr>
        <w:t xml:space="preserve"> 894–8 (2009).</w:t>
      </w:r>
    </w:p>
    <w:p w14:paraId="5F2A557F" w14:textId="77777777" w:rsidR="002D2425" w:rsidRPr="002D2425" w:rsidRDefault="002D2425" w:rsidP="002D2425">
      <w:pPr>
        <w:widowControl w:val="0"/>
        <w:autoSpaceDE w:val="0"/>
        <w:autoSpaceDN w:val="0"/>
        <w:adjustRightInd w:val="0"/>
        <w:ind w:left="640" w:hanging="640"/>
        <w:rPr>
          <w:noProof/>
        </w:rPr>
      </w:pPr>
      <w:r w:rsidRPr="002D2425">
        <w:rPr>
          <w:noProof/>
        </w:rPr>
        <w:t>22.</w:t>
      </w:r>
      <w:r w:rsidRPr="002D2425">
        <w:rPr>
          <w:noProof/>
        </w:rPr>
        <w:tab/>
        <w:t xml:space="preserve">DiCarlo, J. E. </w:t>
      </w:r>
      <w:r w:rsidRPr="002D2425">
        <w:rPr>
          <w:i/>
          <w:iCs/>
          <w:noProof/>
        </w:rPr>
        <w:t>et al.</w:t>
      </w:r>
      <w:r w:rsidRPr="002D2425">
        <w:rPr>
          <w:noProof/>
        </w:rPr>
        <w:t xml:space="preserve"> Yeast oligo-mediated genome engineering (YOGE). </w:t>
      </w:r>
      <w:r w:rsidRPr="002D2425">
        <w:rPr>
          <w:i/>
          <w:iCs/>
          <w:noProof/>
        </w:rPr>
        <w:t>ACS Synth. Biol.</w:t>
      </w:r>
      <w:r w:rsidRPr="002D2425">
        <w:rPr>
          <w:noProof/>
        </w:rPr>
        <w:t xml:space="preserve"> </w:t>
      </w:r>
      <w:r w:rsidRPr="002D2425">
        <w:rPr>
          <w:b/>
          <w:bCs/>
          <w:noProof/>
        </w:rPr>
        <w:t>2,</w:t>
      </w:r>
      <w:r w:rsidRPr="002D2425">
        <w:rPr>
          <w:noProof/>
        </w:rPr>
        <w:t xml:space="preserve"> 741–9 (2013).</w:t>
      </w:r>
    </w:p>
    <w:p w14:paraId="761ECA77" w14:textId="77777777" w:rsidR="002D2425" w:rsidRPr="002D2425" w:rsidRDefault="002D2425" w:rsidP="002D2425">
      <w:pPr>
        <w:widowControl w:val="0"/>
        <w:autoSpaceDE w:val="0"/>
        <w:autoSpaceDN w:val="0"/>
        <w:adjustRightInd w:val="0"/>
        <w:ind w:left="640" w:hanging="640"/>
        <w:rPr>
          <w:noProof/>
        </w:rPr>
      </w:pPr>
      <w:r w:rsidRPr="002D2425">
        <w:rPr>
          <w:noProof/>
        </w:rPr>
        <w:t>23.</w:t>
      </w:r>
      <w:r w:rsidRPr="002D2425">
        <w:rPr>
          <w:noProof/>
        </w:rPr>
        <w:tab/>
        <w:t xml:space="preserve">Zeitoun, R. I. </w:t>
      </w:r>
      <w:r w:rsidRPr="002D2425">
        <w:rPr>
          <w:i/>
          <w:iCs/>
          <w:noProof/>
        </w:rPr>
        <w:t>et al.</w:t>
      </w:r>
      <w:r w:rsidRPr="002D2425">
        <w:rPr>
          <w:noProof/>
        </w:rPr>
        <w:t xml:space="preserve"> Multiplexed tracking of combinatorial genomic mutations in engineered cell populations. </w:t>
      </w:r>
      <w:r w:rsidRPr="002D2425">
        <w:rPr>
          <w:i/>
          <w:iCs/>
          <w:noProof/>
        </w:rPr>
        <w:t>Nat. Biotechnol.</w:t>
      </w:r>
      <w:r w:rsidRPr="002D2425">
        <w:rPr>
          <w:noProof/>
        </w:rPr>
        <w:t xml:space="preserve"> </w:t>
      </w:r>
      <w:r w:rsidRPr="002D2425">
        <w:rPr>
          <w:b/>
          <w:bCs/>
          <w:noProof/>
        </w:rPr>
        <w:t>33,</w:t>
      </w:r>
      <w:r w:rsidRPr="002D2425">
        <w:rPr>
          <w:noProof/>
        </w:rPr>
        <w:t xml:space="preserve"> 631–637 (2015).</w:t>
      </w:r>
    </w:p>
    <w:p w14:paraId="164A3590" w14:textId="77777777" w:rsidR="002D2425" w:rsidRPr="002D2425" w:rsidRDefault="002D2425" w:rsidP="002D2425">
      <w:pPr>
        <w:widowControl w:val="0"/>
        <w:autoSpaceDE w:val="0"/>
        <w:autoSpaceDN w:val="0"/>
        <w:adjustRightInd w:val="0"/>
        <w:ind w:left="640" w:hanging="640"/>
        <w:rPr>
          <w:noProof/>
        </w:rPr>
      </w:pPr>
      <w:r w:rsidRPr="002D2425">
        <w:rPr>
          <w:noProof/>
        </w:rPr>
        <w:t>24.</w:t>
      </w:r>
      <w:r w:rsidRPr="002D2425">
        <w:rPr>
          <w:noProof/>
        </w:rPr>
        <w:tab/>
        <w:t xml:space="preserve">Zeitoun, R. I., Pines, G., Grau, W. C. &amp; Gill, R. T. Quantitative Tracking of Combinatorially Engineered Populations with Multiplexed Binary Assemblies. </w:t>
      </w:r>
      <w:r w:rsidRPr="002D2425">
        <w:rPr>
          <w:i/>
          <w:iCs/>
          <w:noProof/>
        </w:rPr>
        <w:t>ACS Synth. Biol.</w:t>
      </w:r>
      <w:r w:rsidRPr="002D2425">
        <w:rPr>
          <w:noProof/>
        </w:rPr>
        <w:t xml:space="preserve"> </w:t>
      </w:r>
      <w:r w:rsidRPr="002D2425">
        <w:rPr>
          <w:b/>
          <w:bCs/>
          <w:noProof/>
        </w:rPr>
        <w:t>6,</w:t>
      </w:r>
      <w:r w:rsidRPr="002D2425">
        <w:rPr>
          <w:noProof/>
        </w:rPr>
        <w:t xml:space="preserve"> 619–627 (2017).</w:t>
      </w:r>
    </w:p>
    <w:p w14:paraId="37F59261" w14:textId="77777777" w:rsidR="002D2425" w:rsidRPr="002D2425" w:rsidRDefault="002D2425" w:rsidP="002D2425">
      <w:pPr>
        <w:widowControl w:val="0"/>
        <w:autoSpaceDE w:val="0"/>
        <w:autoSpaceDN w:val="0"/>
        <w:adjustRightInd w:val="0"/>
        <w:ind w:left="640" w:hanging="640"/>
        <w:rPr>
          <w:noProof/>
        </w:rPr>
      </w:pPr>
      <w:r w:rsidRPr="002D2425">
        <w:rPr>
          <w:noProof/>
        </w:rPr>
        <w:t>25.</w:t>
      </w:r>
      <w:r w:rsidRPr="002D2425">
        <w:rPr>
          <w:noProof/>
        </w:rPr>
        <w:tab/>
        <w:t xml:space="preserve">Brem, R. B. &amp; Kruglyak, L. The landscape of genetic complexity across 5,700 gene expression traits in yeast. </w:t>
      </w:r>
      <w:r w:rsidRPr="002D2425">
        <w:rPr>
          <w:i/>
          <w:iCs/>
          <w:noProof/>
        </w:rPr>
        <w:t>Proc. Natl. Acad. Sci. U. S. A.</w:t>
      </w:r>
      <w:r w:rsidRPr="002D2425">
        <w:rPr>
          <w:noProof/>
        </w:rPr>
        <w:t xml:space="preserve"> </w:t>
      </w:r>
      <w:r w:rsidRPr="002D2425">
        <w:rPr>
          <w:b/>
          <w:bCs/>
          <w:noProof/>
        </w:rPr>
        <w:t>102,</w:t>
      </w:r>
      <w:r w:rsidRPr="002D2425">
        <w:rPr>
          <w:noProof/>
        </w:rPr>
        <w:t xml:space="preserve"> 1572–7 (2005).</w:t>
      </w:r>
    </w:p>
    <w:p w14:paraId="62FD6E80" w14:textId="77777777" w:rsidR="002D2425" w:rsidRPr="002D2425" w:rsidRDefault="002D2425" w:rsidP="002D2425">
      <w:pPr>
        <w:widowControl w:val="0"/>
        <w:autoSpaceDE w:val="0"/>
        <w:autoSpaceDN w:val="0"/>
        <w:adjustRightInd w:val="0"/>
        <w:ind w:left="640" w:hanging="640"/>
        <w:rPr>
          <w:noProof/>
        </w:rPr>
      </w:pPr>
      <w:r w:rsidRPr="002D2425">
        <w:rPr>
          <w:noProof/>
        </w:rPr>
        <w:lastRenderedPageBreak/>
        <w:t>26.</w:t>
      </w:r>
      <w:r w:rsidRPr="002D2425">
        <w:rPr>
          <w:noProof/>
        </w:rPr>
        <w:tab/>
        <w:t xml:space="preserve">Perlstein, E. O., Ruderfer, D. M., Roberts, D. C., Schreiber, S. L. &amp; Kruglyak, L. Genetic basis of individual differences in the response to small-molecule drugs in yeast. </w:t>
      </w:r>
      <w:r w:rsidRPr="002D2425">
        <w:rPr>
          <w:i/>
          <w:iCs/>
          <w:noProof/>
        </w:rPr>
        <w:t>Nat. Genet.</w:t>
      </w:r>
      <w:r w:rsidRPr="002D2425">
        <w:rPr>
          <w:noProof/>
        </w:rPr>
        <w:t xml:space="preserve"> </w:t>
      </w:r>
      <w:r w:rsidRPr="002D2425">
        <w:rPr>
          <w:b/>
          <w:bCs/>
          <w:noProof/>
        </w:rPr>
        <w:t>39,</w:t>
      </w:r>
      <w:r w:rsidRPr="002D2425">
        <w:rPr>
          <w:noProof/>
        </w:rPr>
        <w:t xml:space="preserve"> 496–502 (2007).</w:t>
      </w:r>
    </w:p>
    <w:p w14:paraId="2F85077B" w14:textId="77777777" w:rsidR="002D2425" w:rsidRPr="002D2425" w:rsidRDefault="002D2425" w:rsidP="002D2425">
      <w:pPr>
        <w:widowControl w:val="0"/>
        <w:autoSpaceDE w:val="0"/>
        <w:autoSpaceDN w:val="0"/>
        <w:adjustRightInd w:val="0"/>
        <w:ind w:left="640" w:hanging="640"/>
        <w:rPr>
          <w:noProof/>
        </w:rPr>
      </w:pPr>
      <w:r w:rsidRPr="002D2425">
        <w:rPr>
          <w:noProof/>
        </w:rPr>
        <w:t>27.</w:t>
      </w:r>
      <w:r w:rsidRPr="002D2425">
        <w:rPr>
          <w:noProof/>
        </w:rPr>
        <w:tab/>
        <w:t xml:space="preserve">Lee, A. Y. </w:t>
      </w:r>
      <w:r w:rsidRPr="002D2425">
        <w:rPr>
          <w:i/>
          <w:iCs/>
          <w:noProof/>
        </w:rPr>
        <w:t>et al.</w:t>
      </w:r>
      <w:r w:rsidRPr="002D2425">
        <w:rPr>
          <w:noProof/>
        </w:rPr>
        <w:t xml:space="preserve"> Mapping the cellular response to small molecules using chemogenomic fitness signatures. </w:t>
      </w:r>
      <w:r w:rsidRPr="002D2425">
        <w:rPr>
          <w:i/>
          <w:iCs/>
          <w:noProof/>
        </w:rPr>
        <w:t>Science</w:t>
      </w:r>
      <w:r w:rsidRPr="002D2425">
        <w:rPr>
          <w:noProof/>
        </w:rPr>
        <w:t xml:space="preserve"> </w:t>
      </w:r>
      <w:r w:rsidRPr="002D2425">
        <w:rPr>
          <w:b/>
          <w:bCs/>
          <w:noProof/>
        </w:rPr>
        <w:t>344,</w:t>
      </w:r>
      <w:r w:rsidRPr="002D2425">
        <w:rPr>
          <w:noProof/>
        </w:rPr>
        <w:t xml:space="preserve"> 208–11 (2014).</w:t>
      </w:r>
    </w:p>
    <w:p w14:paraId="1D7CD181" w14:textId="77777777" w:rsidR="002D2425" w:rsidRPr="002D2425" w:rsidRDefault="002D2425" w:rsidP="002D2425">
      <w:pPr>
        <w:widowControl w:val="0"/>
        <w:autoSpaceDE w:val="0"/>
        <w:autoSpaceDN w:val="0"/>
        <w:adjustRightInd w:val="0"/>
        <w:ind w:left="640" w:hanging="640"/>
        <w:rPr>
          <w:noProof/>
        </w:rPr>
      </w:pPr>
      <w:r w:rsidRPr="002D2425">
        <w:rPr>
          <w:noProof/>
        </w:rPr>
        <w:t>28.</w:t>
      </w:r>
      <w:r w:rsidRPr="002D2425">
        <w:rPr>
          <w:noProof/>
        </w:rPr>
        <w:tab/>
        <w:t xml:space="preserve">Yan, Z. </w:t>
      </w:r>
      <w:r w:rsidRPr="002D2425">
        <w:rPr>
          <w:i/>
          <w:iCs/>
          <w:noProof/>
        </w:rPr>
        <w:t>et al.</w:t>
      </w:r>
      <w:r w:rsidRPr="002D2425">
        <w:rPr>
          <w:noProof/>
        </w:rPr>
        <w:t xml:space="preserve"> Yeast Barcoders: a chemogenomic application of a universal donor-strain collection carrying bar-code identifiers. </w:t>
      </w:r>
      <w:r w:rsidRPr="002D2425">
        <w:rPr>
          <w:i/>
          <w:iCs/>
          <w:noProof/>
        </w:rPr>
        <w:t>Nat. Methods</w:t>
      </w:r>
      <w:r w:rsidRPr="002D2425">
        <w:rPr>
          <w:noProof/>
        </w:rPr>
        <w:t xml:space="preserve"> </w:t>
      </w:r>
      <w:r w:rsidRPr="002D2425">
        <w:rPr>
          <w:b/>
          <w:bCs/>
          <w:noProof/>
        </w:rPr>
        <w:t>5,</w:t>
      </w:r>
      <w:r w:rsidRPr="002D2425">
        <w:rPr>
          <w:noProof/>
        </w:rPr>
        <w:t xml:space="preserve"> 719–725 (2008).</w:t>
      </w:r>
    </w:p>
    <w:p w14:paraId="587DF0D8" w14:textId="77777777" w:rsidR="002D2425" w:rsidRPr="002D2425" w:rsidRDefault="002D2425" w:rsidP="002D2425">
      <w:pPr>
        <w:widowControl w:val="0"/>
        <w:autoSpaceDE w:val="0"/>
        <w:autoSpaceDN w:val="0"/>
        <w:adjustRightInd w:val="0"/>
        <w:ind w:left="640" w:hanging="640"/>
        <w:rPr>
          <w:noProof/>
        </w:rPr>
      </w:pPr>
      <w:r w:rsidRPr="002D2425">
        <w:rPr>
          <w:noProof/>
        </w:rPr>
        <w:t>29.</w:t>
      </w:r>
      <w:r w:rsidRPr="002D2425">
        <w:rPr>
          <w:noProof/>
        </w:rPr>
        <w:tab/>
        <w:t xml:space="preserve">Yachie, N. </w:t>
      </w:r>
      <w:r w:rsidRPr="002D2425">
        <w:rPr>
          <w:i/>
          <w:iCs/>
          <w:noProof/>
        </w:rPr>
        <w:t>et al.</w:t>
      </w:r>
      <w:r w:rsidRPr="002D2425">
        <w:rPr>
          <w:noProof/>
        </w:rPr>
        <w:t xml:space="preserve"> Pooled-matrix protein interaction screens using Barcode Fusion Genetics. </w:t>
      </w:r>
      <w:r w:rsidRPr="002D2425">
        <w:rPr>
          <w:i/>
          <w:iCs/>
          <w:noProof/>
        </w:rPr>
        <w:t>Mol. Syst. Biol.</w:t>
      </w:r>
      <w:r w:rsidRPr="002D2425">
        <w:rPr>
          <w:noProof/>
        </w:rPr>
        <w:t xml:space="preserve"> </w:t>
      </w:r>
      <w:r w:rsidRPr="002D2425">
        <w:rPr>
          <w:b/>
          <w:bCs/>
          <w:noProof/>
        </w:rPr>
        <w:t>12,</w:t>
      </w:r>
      <w:r w:rsidRPr="002D2425">
        <w:rPr>
          <w:noProof/>
        </w:rPr>
        <w:t xml:space="preserve"> 863 (2016).</w:t>
      </w:r>
    </w:p>
    <w:p w14:paraId="728D6409" w14:textId="77777777" w:rsidR="002D2425" w:rsidRPr="002D2425" w:rsidRDefault="002D2425" w:rsidP="002D2425">
      <w:pPr>
        <w:widowControl w:val="0"/>
        <w:autoSpaceDE w:val="0"/>
        <w:autoSpaceDN w:val="0"/>
        <w:adjustRightInd w:val="0"/>
        <w:ind w:left="640" w:hanging="640"/>
        <w:rPr>
          <w:noProof/>
        </w:rPr>
      </w:pPr>
      <w:r w:rsidRPr="002D2425">
        <w:rPr>
          <w:noProof/>
        </w:rPr>
        <w:t>30.</w:t>
      </w:r>
      <w:r w:rsidRPr="002D2425">
        <w:rPr>
          <w:noProof/>
        </w:rPr>
        <w:tab/>
        <w:t xml:space="preserve">Smith, A. M. </w:t>
      </w:r>
      <w:r w:rsidRPr="002D2425">
        <w:rPr>
          <w:i/>
          <w:iCs/>
          <w:noProof/>
        </w:rPr>
        <w:t>et al.</w:t>
      </w:r>
      <w:r w:rsidRPr="002D2425">
        <w:rPr>
          <w:noProof/>
        </w:rPr>
        <w:t xml:space="preserve"> Quantitative phenotyping via deep barcode sequencing. </w:t>
      </w:r>
      <w:r w:rsidRPr="002D2425">
        <w:rPr>
          <w:i/>
          <w:iCs/>
          <w:noProof/>
        </w:rPr>
        <w:t>Genome Res.</w:t>
      </w:r>
      <w:r w:rsidRPr="002D2425">
        <w:rPr>
          <w:noProof/>
        </w:rPr>
        <w:t xml:space="preserve"> </w:t>
      </w:r>
      <w:r w:rsidRPr="002D2425">
        <w:rPr>
          <w:b/>
          <w:bCs/>
          <w:noProof/>
        </w:rPr>
        <w:t>19,</w:t>
      </w:r>
      <w:r w:rsidRPr="002D2425">
        <w:rPr>
          <w:noProof/>
        </w:rPr>
        <w:t xml:space="preserve"> 1836–42 (2009).</w:t>
      </w:r>
    </w:p>
    <w:p w14:paraId="354397BE" w14:textId="77777777" w:rsidR="002D2425" w:rsidRPr="002D2425" w:rsidRDefault="002D2425" w:rsidP="002D2425">
      <w:pPr>
        <w:widowControl w:val="0"/>
        <w:autoSpaceDE w:val="0"/>
        <w:autoSpaceDN w:val="0"/>
        <w:adjustRightInd w:val="0"/>
        <w:ind w:left="640" w:hanging="640"/>
        <w:rPr>
          <w:noProof/>
        </w:rPr>
      </w:pPr>
      <w:r w:rsidRPr="002D2425">
        <w:rPr>
          <w:noProof/>
        </w:rPr>
        <w:t>31.</w:t>
      </w:r>
      <w:r w:rsidRPr="002D2425">
        <w:rPr>
          <w:noProof/>
        </w:rPr>
        <w:tab/>
        <w:t xml:space="preserve">Kolaczkowska, A., Kolaczkowski, M., Goffeau, A. &amp; Moye-Rowley, W. S. Compensatory activation of the multidrug transporters Pdr5p, Snq2p, and Yor1p by Pdr1p in Saccharomyces cerevisiae. </w:t>
      </w:r>
      <w:r w:rsidRPr="002D2425">
        <w:rPr>
          <w:i/>
          <w:iCs/>
          <w:noProof/>
        </w:rPr>
        <w:t>FEBS Lett.</w:t>
      </w:r>
      <w:r w:rsidRPr="002D2425">
        <w:rPr>
          <w:noProof/>
        </w:rPr>
        <w:t xml:space="preserve"> </w:t>
      </w:r>
      <w:r w:rsidRPr="002D2425">
        <w:rPr>
          <w:b/>
          <w:bCs/>
          <w:noProof/>
        </w:rPr>
        <w:t>582,</w:t>
      </w:r>
      <w:r w:rsidRPr="002D2425">
        <w:rPr>
          <w:noProof/>
        </w:rPr>
        <w:t xml:space="preserve"> 977–83 (2008).</w:t>
      </w:r>
    </w:p>
    <w:p w14:paraId="7D213234" w14:textId="77777777" w:rsidR="002D2425" w:rsidRPr="002D2425" w:rsidRDefault="002D2425" w:rsidP="002D2425">
      <w:pPr>
        <w:widowControl w:val="0"/>
        <w:autoSpaceDE w:val="0"/>
        <w:autoSpaceDN w:val="0"/>
        <w:adjustRightInd w:val="0"/>
        <w:ind w:left="640" w:hanging="640"/>
        <w:rPr>
          <w:noProof/>
        </w:rPr>
      </w:pPr>
      <w:r w:rsidRPr="002D2425">
        <w:rPr>
          <w:noProof/>
        </w:rPr>
        <w:t>32.</w:t>
      </w:r>
      <w:r w:rsidRPr="002D2425">
        <w:rPr>
          <w:noProof/>
        </w:rPr>
        <w:tab/>
        <w:t xml:space="preserve">Snider, J. </w:t>
      </w:r>
      <w:r w:rsidRPr="002D2425">
        <w:rPr>
          <w:i/>
          <w:iCs/>
          <w:noProof/>
        </w:rPr>
        <w:t>et al.</w:t>
      </w:r>
      <w:r w:rsidRPr="002D2425">
        <w:rPr>
          <w:noProof/>
        </w:rPr>
        <w:t xml:space="preserve"> Mapping the functional yeast ABC transporter interactome. </w:t>
      </w:r>
      <w:r w:rsidRPr="002D2425">
        <w:rPr>
          <w:i/>
          <w:iCs/>
          <w:noProof/>
        </w:rPr>
        <w:t>Nat. Chem. Biol.</w:t>
      </w:r>
      <w:r w:rsidRPr="002D2425">
        <w:rPr>
          <w:noProof/>
        </w:rPr>
        <w:t xml:space="preserve"> </w:t>
      </w:r>
      <w:r w:rsidRPr="002D2425">
        <w:rPr>
          <w:b/>
          <w:bCs/>
          <w:noProof/>
        </w:rPr>
        <w:t>9,</w:t>
      </w:r>
      <w:r w:rsidRPr="002D2425">
        <w:rPr>
          <w:noProof/>
        </w:rPr>
        <w:t xml:space="preserve"> 565–72 (2013).</w:t>
      </w:r>
    </w:p>
    <w:p w14:paraId="7D900174" w14:textId="77777777" w:rsidR="002D2425" w:rsidRPr="002D2425" w:rsidRDefault="002D2425" w:rsidP="002D2425">
      <w:pPr>
        <w:widowControl w:val="0"/>
        <w:autoSpaceDE w:val="0"/>
        <w:autoSpaceDN w:val="0"/>
        <w:adjustRightInd w:val="0"/>
        <w:ind w:left="640" w:hanging="640"/>
        <w:rPr>
          <w:noProof/>
        </w:rPr>
      </w:pPr>
      <w:r w:rsidRPr="002D2425">
        <w:rPr>
          <w:noProof/>
        </w:rPr>
        <w:t>33.</w:t>
      </w:r>
      <w:r w:rsidRPr="002D2425">
        <w:rPr>
          <w:noProof/>
        </w:rPr>
        <w:tab/>
        <w:t xml:space="preserve">Kovalchuk, A. &amp; Driessen, A. J. M. Phylogenetic analysis of fungal ABC transporters. </w:t>
      </w:r>
      <w:r w:rsidRPr="002D2425">
        <w:rPr>
          <w:i/>
          <w:iCs/>
          <w:noProof/>
        </w:rPr>
        <w:t>BMC Genomics</w:t>
      </w:r>
      <w:r w:rsidRPr="002D2425">
        <w:rPr>
          <w:noProof/>
        </w:rPr>
        <w:t xml:space="preserve"> </w:t>
      </w:r>
      <w:r w:rsidRPr="002D2425">
        <w:rPr>
          <w:b/>
          <w:bCs/>
          <w:noProof/>
        </w:rPr>
        <w:t>11,</w:t>
      </w:r>
      <w:r w:rsidRPr="002D2425">
        <w:rPr>
          <w:noProof/>
        </w:rPr>
        <w:t xml:space="preserve"> 177 (2010).</w:t>
      </w:r>
    </w:p>
    <w:p w14:paraId="1894B60E" w14:textId="77777777" w:rsidR="002D2425" w:rsidRPr="002D2425" w:rsidRDefault="002D2425" w:rsidP="002D2425">
      <w:pPr>
        <w:widowControl w:val="0"/>
        <w:autoSpaceDE w:val="0"/>
        <w:autoSpaceDN w:val="0"/>
        <w:adjustRightInd w:val="0"/>
        <w:ind w:left="640" w:hanging="640"/>
        <w:rPr>
          <w:noProof/>
        </w:rPr>
      </w:pPr>
      <w:r w:rsidRPr="002D2425">
        <w:rPr>
          <w:noProof/>
        </w:rPr>
        <w:t>34.</w:t>
      </w:r>
      <w:r w:rsidRPr="002D2425">
        <w:rPr>
          <w:noProof/>
        </w:rPr>
        <w:tab/>
        <w:t xml:space="preserve">Donner, M. &amp; Keppler, D. Up-regulation of basolateral multidrug resistance protein 3 (Mrp3) in cholestatic rat liver. </w:t>
      </w:r>
      <w:r w:rsidRPr="002D2425">
        <w:rPr>
          <w:i/>
          <w:iCs/>
          <w:noProof/>
        </w:rPr>
        <w:t>Hepatology</w:t>
      </w:r>
      <w:r w:rsidRPr="002D2425">
        <w:rPr>
          <w:noProof/>
        </w:rPr>
        <w:t xml:space="preserve"> </w:t>
      </w:r>
      <w:r w:rsidRPr="002D2425">
        <w:rPr>
          <w:b/>
          <w:bCs/>
          <w:noProof/>
        </w:rPr>
        <w:t>34,</w:t>
      </w:r>
      <w:r w:rsidRPr="002D2425">
        <w:rPr>
          <w:noProof/>
        </w:rPr>
        <w:t xml:space="preserve"> 351–359 (2001).</w:t>
      </w:r>
    </w:p>
    <w:p w14:paraId="1C18F4C1" w14:textId="77777777" w:rsidR="002D2425" w:rsidRPr="002D2425" w:rsidRDefault="002D2425" w:rsidP="002D2425">
      <w:pPr>
        <w:widowControl w:val="0"/>
        <w:autoSpaceDE w:val="0"/>
        <w:autoSpaceDN w:val="0"/>
        <w:adjustRightInd w:val="0"/>
        <w:ind w:left="640" w:hanging="640"/>
        <w:rPr>
          <w:noProof/>
        </w:rPr>
      </w:pPr>
      <w:r w:rsidRPr="002D2425">
        <w:rPr>
          <w:noProof/>
        </w:rPr>
        <w:t>35.</w:t>
      </w:r>
      <w:r w:rsidRPr="002D2425">
        <w:rPr>
          <w:noProof/>
        </w:rPr>
        <w:tab/>
        <w:t xml:space="preserve">König, J., Rost, D., Cui, Y. &amp; Keppler, D. Characterization of the human multidrug resistance protein isoform MRP3 localized to the basolateral hepatocyte membrane. </w:t>
      </w:r>
      <w:r w:rsidRPr="002D2425">
        <w:rPr>
          <w:i/>
          <w:iCs/>
          <w:noProof/>
        </w:rPr>
        <w:t>Hepatology</w:t>
      </w:r>
      <w:r w:rsidRPr="002D2425">
        <w:rPr>
          <w:noProof/>
        </w:rPr>
        <w:t xml:space="preserve"> </w:t>
      </w:r>
      <w:r w:rsidRPr="002D2425">
        <w:rPr>
          <w:b/>
          <w:bCs/>
          <w:noProof/>
        </w:rPr>
        <w:t>29,</w:t>
      </w:r>
      <w:r w:rsidRPr="002D2425">
        <w:rPr>
          <w:noProof/>
        </w:rPr>
        <w:t xml:space="preserve"> 1156–1163 (1999).</w:t>
      </w:r>
    </w:p>
    <w:p w14:paraId="04725666" w14:textId="77777777" w:rsidR="002D2425" w:rsidRPr="002D2425" w:rsidRDefault="002D2425" w:rsidP="002D2425">
      <w:pPr>
        <w:widowControl w:val="0"/>
        <w:autoSpaceDE w:val="0"/>
        <w:autoSpaceDN w:val="0"/>
        <w:adjustRightInd w:val="0"/>
        <w:ind w:left="640" w:hanging="640"/>
        <w:rPr>
          <w:noProof/>
        </w:rPr>
      </w:pPr>
      <w:r w:rsidRPr="002D2425">
        <w:rPr>
          <w:noProof/>
        </w:rPr>
        <w:t>36.</w:t>
      </w:r>
      <w:r w:rsidRPr="002D2425">
        <w:rPr>
          <w:noProof/>
        </w:rPr>
        <w:tab/>
        <w:t xml:space="preserve">Huls, M. </w:t>
      </w:r>
      <w:r w:rsidRPr="002D2425">
        <w:rPr>
          <w:i/>
          <w:iCs/>
          <w:noProof/>
        </w:rPr>
        <w:t>et al.</w:t>
      </w:r>
      <w:r w:rsidRPr="002D2425">
        <w:rPr>
          <w:noProof/>
        </w:rPr>
        <w:t xml:space="preserve"> The breast cancer resistance protein transporter ABCG2 is expressed in the human kidney proximal tubule apical membrane. </w:t>
      </w:r>
      <w:r w:rsidRPr="002D2425">
        <w:rPr>
          <w:i/>
          <w:iCs/>
          <w:noProof/>
        </w:rPr>
        <w:t>Kidney Int.</w:t>
      </w:r>
      <w:r w:rsidRPr="002D2425">
        <w:rPr>
          <w:noProof/>
        </w:rPr>
        <w:t xml:space="preserve"> </w:t>
      </w:r>
      <w:r w:rsidRPr="002D2425">
        <w:rPr>
          <w:b/>
          <w:bCs/>
          <w:noProof/>
        </w:rPr>
        <w:t>73,</w:t>
      </w:r>
      <w:r w:rsidRPr="002D2425">
        <w:rPr>
          <w:noProof/>
        </w:rPr>
        <w:t xml:space="preserve"> 220–225 (2008).</w:t>
      </w:r>
    </w:p>
    <w:p w14:paraId="31694911" w14:textId="77777777" w:rsidR="002D2425" w:rsidRPr="002D2425" w:rsidRDefault="002D2425" w:rsidP="002D2425">
      <w:pPr>
        <w:widowControl w:val="0"/>
        <w:autoSpaceDE w:val="0"/>
        <w:autoSpaceDN w:val="0"/>
        <w:adjustRightInd w:val="0"/>
        <w:ind w:left="640" w:hanging="640"/>
        <w:rPr>
          <w:noProof/>
        </w:rPr>
      </w:pPr>
      <w:r w:rsidRPr="002D2425">
        <w:rPr>
          <w:noProof/>
        </w:rPr>
        <w:t>37.</w:t>
      </w:r>
      <w:r w:rsidRPr="002D2425">
        <w:rPr>
          <w:noProof/>
        </w:rPr>
        <w:tab/>
        <w:t xml:space="preserve">Jungwirth, H. &amp; Kuchler, K. Yeast ABC transporters – a tale of sex, stress, drugs and aging. </w:t>
      </w:r>
      <w:r w:rsidRPr="002D2425">
        <w:rPr>
          <w:i/>
          <w:iCs/>
          <w:noProof/>
        </w:rPr>
        <w:t>FEBS Lett.</w:t>
      </w:r>
      <w:r w:rsidRPr="002D2425">
        <w:rPr>
          <w:noProof/>
        </w:rPr>
        <w:t xml:space="preserve"> </w:t>
      </w:r>
      <w:r w:rsidRPr="002D2425">
        <w:rPr>
          <w:b/>
          <w:bCs/>
          <w:noProof/>
        </w:rPr>
        <w:t>580,</w:t>
      </w:r>
      <w:r w:rsidRPr="002D2425">
        <w:rPr>
          <w:noProof/>
        </w:rPr>
        <w:t xml:space="preserve"> 1131–8 (2006).</w:t>
      </w:r>
    </w:p>
    <w:p w14:paraId="2F24EBFD" w14:textId="77777777" w:rsidR="002D2425" w:rsidRPr="002D2425" w:rsidRDefault="002D2425" w:rsidP="002D2425">
      <w:pPr>
        <w:widowControl w:val="0"/>
        <w:autoSpaceDE w:val="0"/>
        <w:autoSpaceDN w:val="0"/>
        <w:adjustRightInd w:val="0"/>
        <w:ind w:left="640" w:hanging="640"/>
        <w:rPr>
          <w:noProof/>
        </w:rPr>
      </w:pPr>
      <w:r w:rsidRPr="002D2425">
        <w:rPr>
          <w:noProof/>
        </w:rPr>
        <w:t>38.</w:t>
      </w:r>
      <w:r w:rsidRPr="002D2425">
        <w:rPr>
          <w:noProof/>
        </w:rPr>
        <w:tab/>
        <w:t xml:space="preserve">Dean, M., Rzhetsky, A. &amp; Allikmets, R. The human ATP-binding cassette (ABC) transporter superfamily. </w:t>
      </w:r>
      <w:r w:rsidRPr="002D2425">
        <w:rPr>
          <w:i/>
          <w:iCs/>
          <w:noProof/>
        </w:rPr>
        <w:t>Genome Res.</w:t>
      </w:r>
      <w:r w:rsidRPr="002D2425">
        <w:rPr>
          <w:noProof/>
        </w:rPr>
        <w:t xml:space="preserve"> </w:t>
      </w:r>
      <w:r w:rsidRPr="002D2425">
        <w:rPr>
          <w:b/>
          <w:bCs/>
          <w:noProof/>
        </w:rPr>
        <w:t>11,</w:t>
      </w:r>
      <w:r w:rsidRPr="002D2425">
        <w:rPr>
          <w:noProof/>
        </w:rPr>
        <w:t xml:space="preserve"> 1156–66 (2001).</w:t>
      </w:r>
    </w:p>
    <w:p w14:paraId="367E2872" w14:textId="77777777" w:rsidR="002D2425" w:rsidRPr="002D2425" w:rsidRDefault="002D2425" w:rsidP="002D2425">
      <w:pPr>
        <w:widowControl w:val="0"/>
        <w:autoSpaceDE w:val="0"/>
        <w:autoSpaceDN w:val="0"/>
        <w:adjustRightInd w:val="0"/>
        <w:ind w:left="640" w:hanging="640"/>
        <w:rPr>
          <w:noProof/>
        </w:rPr>
      </w:pPr>
      <w:r w:rsidRPr="002D2425">
        <w:rPr>
          <w:noProof/>
        </w:rPr>
        <w:t>39.</w:t>
      </w:r>
      <w:r w:rsidRPr="002D2425">
        <w:rPr>
          <w:noProof/>
        </w:rPr>
        <w:tab/>
        <w:t xml:space="preserve">Mani, R., St Onge, R. P., Hartman, J. L., Giaever, G. &amp; Roth, F. P. Defining genetic interaction. </w:t>
      </w:r>
      <w:r w:rsidRPr="002D2425">
        <w:rPr>
          <w:i/>
          <w:iCs/>
          <w:noProof/>
        </w:rPr>
        <w:t>Proc. Natl. Acad. Sci. U. S. A.</w:t>
      </w:r>
      <w:r w:rsidRPr="002D2425">
        <w:rPr>
          <w:noProof/>
        </w:rPr>
        <w:t xml:space="preserve"> </w:t>
      </w:r>
      <w:r w:rsidRPr="002D2425">
        <w:rPr>
          <w:b/>
          <w:bCs/>
          <w:noProof/>
        </w:rPr>
        <w:t>105,</w:t>
      </w:r>
      <w:r w:rsidRPr="002D2425">
        <w:rPr>
          <w:noProof/>
        </w:rPr>
        <w:t xml:space="preserve"> 3461–6 (2008).</w:t>
      </w:r>
    </w:p>
    <w:p w14:paraId="20E26798" w14:textId="77777777" w:rsidR="002D2425" w:rsidRPr="002D2425" w:rsidRDefault="002D2425" w:rsidP="002D2425">
      <w:pPr>
        <w:widowControl w:val="0"/>
        <w:autoSpaceDE w:val="0"/>
        <w:autoSpaceDN w:val="0"/>
        <w:adjustRightInd w:val="0"/>
        <w:ind w:left="640" w:hanging="640"/>
        <w:rPr>
          <w:noProof/>
        </w:rPr>
      </w:pPr>
      <w:r w:rsidRPr="002D2425">
        <w:rPr>
          <w:noProof/>
        </w:rPr>
        <w:t>40.</w:t>
      </w:r>
      <w:r w:rsidRPr="002D2425">
        <w:rPr>
          <w:noProof/>
        </w:rPr>
        <w:tab/>
        <w:t xml:space="preserve">Khakhina, S. </w:t>
      </w:r>
      <w:r w:rsidRPr="002D2425">
        <w:rPr>
          <w:i/>
          <w:iCs/>
          <w:noProof/>
        </w:rPr>
        <w:t>et al.</w:t>
      </w:r>
      <w:r w:rsidRPr="002D2425">
        <w:rPr>
          <w:noProof/>
        </w:rPr>
        <w:t xml:space="preserve"> Control of Plasma Membrane Permeability by ABC Transporters. </w:t>
      </w:r>
      <w:r w:rsidRPr="002D2425">
        <w:rPr>
          <w:i/>
          <w:iCs/>
          <w:noProof/>
        </w:rPr>
        <w:t>Eukaryot. Cell</w:t>
      </w:r>
      <w:r w:rsidRPr="002D2425">
        <w:rPr>
          <w:noProof/>
        </w:rPr>
        <w:t xml:space="preserve"> </w:t>
      </w:r>
      <w:r w:rsidRPr="002D2425">
        <w:rPr>
          <w:b/>
          <w:bCs/>
          <w:noProof/>
        </w:rPr>
        <w:t>14,</w:t>
      </w:r>
      <w:r w:rsidRPr="002D2425">
        <w:rPr>
          <w:noProof/>
        </w:rPr>
        <w:t xml:space="preserve"> 442–453 (2015).</w:t>
      </w:r>
    </w:p>
    <w:p w14:paraId="28AD0551" w14:textId="77777777" w:rsidR="002D2425" w:rsidRPr="002D2425" w:rsidRDefault="002D2425" w:rsidP="002D2425">
      <w:pPr>
        <w:widowControl w:val="0"/>
        <w:autoSpaceDE w:val="0"/>
        <w:autoSpaceDN w:val="0"/>
        <w:adjustRightInd w:val="0"/>
        <w:ind w:left="640" w:hanging="640"/>
        <w:rPr>
          <w:noProof/>
        </w:rPr>
      </w:pPr>
      <w:r w:rsidRPr="002D2425">
        <w:rPr>
          <w:noProof/>
        </w:rPr>
        <w:t>41.</w:t>
      </w:r>
      <w:r w:rsidRPr="002D2425">
        <w:rPr>
          <w:noProof/>
        </w:rPr>
        <w:tab/>
        <w:t xml:space="preserve">Tarassov, K. </w:t>
      </w:r>
      <w:r w:rsidRPr="002D2425">
        <w:rPr>
          <w:i/>
          <w:iCs/>
          <w:noProof/>
        </w:rPr>
        <w:t>et al.</w:t>
      </w:r>
      <w:r w:rsidRPr="002D2425">
        <w:rPr>
          <w:noProof/>
        </w:rPr>
        <w:t xml:space="preserve"> An in vivo map of the yeast protein interactome. </w:t>
      </w:r>
      <w:r w:rsidRPr="002D2425">
        <w:rPr>
          <w:i/>
          <w:iCs/>
          <w:noProof/>
        </w:rPr>
        <w:t>Science</w:t>
      </w:r>
      <w:r w:rsidRPr="002D2425">
        <w:rPr>
          <w:noProof/>
        </w:rPr>
        <w:t xml:space="preserve"> </w:t>
      </w:r>
      <w:r w:rsidRPr="002D2425">
        <w:rPr>
          <w:b/>
          <w:bCs/>
          <w:noProof/>
        </w:rPr>
        <w:t>320,</w:t>
      </w:r>
      <w:r w:rsidRPr="002D2425">
        <w:rPr>
          <w:noProof/>
        </w:rPr>
        <w:t xml:space="preserve"> 1465–70 (2008).</w:t>
      </w:r>
    </w:p>
    <w:p w14:paraId="10B1B8C3" w14:textId="77777777" w:rsidR="002D2425" w:rsidRPr="002D2425" w:rsidRDefault="002D2425" w:rsidP="002D2425">
      <w:pPr>
        <w:widowControl w:val="0"/>
        <w:autoSpaceDE w:val="0"/>
        <w:autoSpaceDN w:val="0"/>
        <w:adjustRightInd w:val="0"/>
        <w:ind w:left="640" w:hanging="640"/>
        <w:rPr>
          <w:noProof/>
        </w:rPr>
      </w:pPr>
      <w:r w:rsidRPr="002D2425">
        <w:rPr>
          <w:noProof/>
        </w:rPr>
        <w:t>42.</w:t>
      </w:r>
      <w:r w:rsidRPr="002D2425">
        <w:rPr>
          <w:noProof/>
        </w:rPr>
        <w:tab/>
        <w:t xml:space="preserve">Schlecht, U. </w:t>
      </w:r>
      <w:r w:rsidRPr="002D2425">
        <w:rPr>
          <w:i/>
          <w:iCs/>
          <w:noProof/>
        </w:rPr>
        <w:t>et al.</w:t>
      </w:r>
      <w:r w:rsidRPr="002D2425">
        <w:rPr>
          <w:noProof/>
        </w:rPr>
        <w:t xml:space="preserve"> Multiplex assay for condition-dependent changes in protein-protein interactions. </w:t>
      </w:r>
      <w:r w:rsidRPr="002D2425">
        <w:rPr>
          <w:i/>
          <w:iCs/>
          <w:noProof/>
        </w:rPr>
        <w:t>Proc. Natl. Acad. Sci. U. S. A.</w:t>
      </w:r>
      <w:r w:rsidRPr="002D2425">
        <w:rPr>
          <w:noProof/>
        </w:rPr>
        <w:t xml:space="preserve"> </w:t>
      </w:r>
      <w:r w:rsidRPr="002D2425">
        <w:rPr>
          <w:b/>
          <w:bCs/>
          <w:noProof/>
        </w:rPr>
        <w:t>109,</w:t>
      </w:r>
      <w:r w:rsidRPr="002D2425">
        <w:rPr>
          <w:noProof/>
        </w:rPr>
        <w:t xml:space="preserve"> 9213–8 (2012).</w:t>
      </w:r>
    </w:p>
    <w:p w14:paraId="0D09DD7F" w14:textId="77777777" w:rsidR="002D2425" w:rsidRPr="002D2425" w:rsidRDefault="002D2425" w:rsidP="002D2425">
      <w:pPr>
        <w:widowControl w:val="0"/>
        <w:autoSpaceDE w:val="0"/>
        <w:autoSpaceDN w:val="0"/>
        <w:adjustRightInd w:val="0"/>
        <w:ind w:left="640" w:hanging="640"/>
        <w:rPr>
          <w:noProof/>
        </w:rPr>
      </w:pPr>
      <w:r w:rsidRPr="002D2425">
        <w:rPr>
          <w:noProof/>
        </w:rPr>
        <w:t>43.</w:t>
      </w:r>
      <w:r w:rsidRPr="002D2425">
        <w:rPr>
          <w:noProof/>
        </w:rPr>
        <w:tab/>
        <w:t xml:space="preserve">Ferreira-Pereira, A. </w:t>
      </w:r>
      <w:r w:rsidRPr="002D2425">
        <w:rPr>
          <w:i/>
          <w:iCs/>
          <w:noProof/>
        </w:rPr>
        <w:t>et al.</w:t>
      </w:r>
      <w:r w:rsidRPr="002D2425">
        <w:rPr>
          <w:noProof/>
        </w:rPr>
        <w:t xml:space="preserve"> Three-dimensional reconstruction of the Saccharomyces cerevisiae multidrug resistance protein Pdr5p. </w:t>
      </w:r>
      <w:r w:rsidRPr="002D2425">
        <w:rPr>
          <w:i/>
          <w:iCs/>
          <w:noProof/>
        </w:rPr>
        <w:t>J. Biol. Chem.</w:t>
      </w:r>
      <w:r w:rsidRPr="002D2425">
        <w:rPr>
          <w:noProof/>
        </w:rPr>
        <w:t xml:space="preserve"> </w:t>
      </w:r>
      <w:r w:rsidRPr="002D2425">
        <w:rPr>
          <w:b/>
          <w:bCs/>
          <w:noProof/>
        </w:rPr>
        <w:t>278,</w:t>
      </w:r>
      <w:r w:rsidRPr="002D2425">
        <w:rPr>
          <w:noProof/>
        </w:rPr>
        <w:t xml:space="preserve"> 11995–9 (2003).</w:t>
      </w:r>
    </w:p>
    <w:p w14:paraId="4E82FDA5" w14:textId="77777777" w:rsidR="002D2425" w:rsidRPr="002D2425" w:rsidRDefault="002D2425" w:rsidP="002D2425">
      <w:pPr>
        <w:widowControl w:val="0"/>
        <w:autoSpaceDE w:val="0"/>
        <w:autoSpaceDN w:val="0"/>
        <w:adjustRightInd w:val="0"/>
        <w:ind w:left="640" w:hanging="640"/>
        <w:rPr>
          <w:noProof/>
        </w:rPr>
      </w:pPr>
      <w:r w:rsidRPr="002D2425">
        <w:rPr>
          <w:noProof/>
        </w:rPr>
        <w:t>44.</w:t>
      </w:r>
      <w:r w:rsidRPr="002D2425">
        <w:rPr>
          <w:noProof/>
        </w:rPr>
        <w:tab/>
        <w:t xml:space="preserve">C. elegans Deletion Mutant Consortium. Large-Scale Screening for Targeted Knockouts in the Caenorhabditis elegans Genome. </w:t>
      </w:r>
      <w:r w:rsidRPr="002D2425">
        <w:rPr>
          <w:i/>
          <w:iCs/>
          <w:noProof/>
        </w:rPr>
        <w:t>G3 Genes,Genomes,Genetics</w:t>
      </w:r>
      <w:r w:rsidRPr="002D2425">
        <w:rPr>
          <w:noProof/>
        </w:rPr>
        <w:t xml:space="preserve"> </w:t>
      </w:r>
      <w:r w:rsidRPr="002D2425">
        <w:rPr>
          <w:b/>
          <w:bCs/>
          <w:noProof/>
        </w:rPr>
        <w:t>2,</w:t>
      </w:r>
      <w:r w:rsidRPr="002D2425">
        <w:rPr>
          <w:noProof/>
        </w:rPr>
        <w:t xml:space="preserve"> 1415–1425 (2012).</w:t>
      </w:r>
    </w:p>
    <w:p w14:paraId="124978BD" w14:textId="77777777" w:rsidR="002D2425" w:rsidRPr="002D2425" w:rsidRDefault="002D2425" w:rsidP="002D2425">
      <w:pPr>
        <w:widowControl w:val="0"/>
        <w:autoSpaceDE w:val="0"/>
        <w:autoSpaceDN w:val="0"/>
        <w:adjustRightInd w:val="0"/>
        <w:ind w:left="640" w:hanging="640"/>
        <w:rPr>
          <w:noProof/>
        </w:rPr>
      </w:pPr>
      <w:r w:rsidRPr="002D2425">
        <w:rPr>
          <w:noProof/>
        </w:rPr>
        <w:t>45.</w:t>
      </w:r>
      <w:r w:rsidRPr="002D2425">
        <w:rPr>
          <w:noProof/>
        </w:rPr>
        <w:tab/>
        <w:t xml:space="preserve">Thompson, O. </w:t>
      </w:r>
      <w:r w:rsidRPr="002D2425">
        <w:rPr>
          <w:i/>
          <w:iCs/>
          <w:noProof/>
        </w:rPr>
        <w:t>et al.</w:t>
      </w:r>
      <w:r w:rsidRPr="002D2425">
        <w:rPr>
          <w:noProof/>
        </w:rPr>
        <w:t xml:space="preserve"> The million mutation project: A new approach to genetics in Caenorhabditis elegans. </w:t>
      </w:r>
      <w:r w:rsidRPr="002D2425">
        <w:rPr>
          <w:i/>
          <w:iCs/>
          <w:noProof/>
        </w:rPr>
        <w:t>Genome Res.</w:t>
      </w:r>
      <w:r w:rsidRPr="002D2425">
        <w:rPr>
          <w:noProof/>
        </w:rPr>
        <w:t xml:space="preserve"> </w:t>
      </w:r>
      <w:r w:rsidRPr="002D2425">
        <w:rPr>
          <w:b/>
          <w:bCs/>
          <w:noProof/>
        </w:rPr>
        <w:t>23,</w:t>
      </w:r>
      <w:r w:rsidRPr="002D2425">
        <w:rPr>
          <w:noProof/>
        </w:rPr>
        <w:t xml:space="preserve"> 1749–1762 (2013).</w:t>
      </w:r>
    </w:p>
    <w:p w14:paraId="27A99D50" w14:textId="77777777" w:rsidR="002D2425" w:rsidRPr="002D2425" w:rsidRDefault="002D2425" w:rsidP="002D2425">
      <w:pPr>
        <w:widowControl w:val="0"/>
        <w:autoSpaceDE w:val="0"/>
        <w:autoSpaceDN w:val="0"/>
        <w:adjustRightInd w:val="0"/>
        <w:ind w:left="640" w:hanging="640"/>
        <w:rPr>
          <w:noProof/>
        </w:rPr>
      </w:pPr>
      <w:r w:rsidRPr="002D2425">
        <w:rPr>
          <w:noProof/>
        </w:rPr>
        <w:t>46.</w:t>
      </w:r>
      <w:r w:rsidRPr="002D2425">
        <w:rPr>
          <w:noProof/>
        </w:rPr>
        <w:tab/>
        <w:t xml:space="preserve">Brockmann, M. </w:t>
      </w:r>
      <w:r w:rsidRPr="002D2425">
        <w:rPr>
          <w:i/>
          <w:iCs/>
          <w:noProof/>
        </w:rPr>
        <w:t>et al.</w:t>
      </w:r>
      <w:r w:rsidRPr="002D2425">
        <w:rPr>
          <w:noProof/>
        </w:rPr>
        <w:t xml:space="preserve"> Genetic wiring maps of single-cell protein states reveal an off-switch for GPCR signalling. </w:t>
      </w:r>
      <w:r w:rsidRPr="002D2425">
        <w:rPr>
          <w:i/>
          <w:iCs/>
          <w:noProof/>
        </w:rPr>
        <w:t>Nature</w:t>
      </w:r>
      <w:r w:rsidRPr="002D2425">
        <w:rPr>
          <w:noProof/>
        </w:rPr>
        <w:t xml:space="preserve"> </w:t>
      </w:r>
      <w:r w:rsidRPr="002D2425">
        <w:rPr>
          <w:b/>
          <w:bCs/>
          <w:noProof/>
        </w:rPr>
        <w:t>546,</w:t>
      </w:r>
      <w:r w:rsidRPr="002D2425">
        <w:rPr>
          <w:noProof/>
        </w:rPr>
        <w:t xml:space="preserve"> 307–311 (2017).</w:t>
      </w:r>
    </w:p>
    <w:p w14:paraId="3104D7CF" w14:textId="77777777" w:rsidR="002D2425" w:rsidRPr="002D2425" w:rsidRDefault="002D2425" w:rsidP="002D2425">
      <w:pPr>
        <w:widowControl w:val="0"/>
        <w:autoSpaceDE w:val="0"/>
        <w:autoSpaceDN w:val="0"/>
        <w:adjustRightInd w:val="0"/>
        <w:ind w:left="640" w:hanging="640"/>
        <w:rPr>
          <w:noProof/>
        </w:rPr>
      </w:pPr>
      <w:r w:rsidRPr="002D2425">
        <w:rPr>
          <w:noProof/>
        </w:rPr>
        <w:lastRenderedPageBreak/>
        <w:t>47.</w:t>
      </w:r>
      <w:r w:rsidRPr="002D2425">
        <w:rPr>
          <w:noProof/>
        </w:rPr>
        <w:tab/>
        <w:t xml:space="preserve">Emanuel, G., Moffitt, J. R. &amp; Zhuang, X. High-throughput, image-based screening of genetic variant libraries. </w:t>
      </w:r>
      <w:r w:rsidRPr="002D2425">
        <w:rPr>
          <w:i/>
          <w:iCs/>
          <w:noProof/>
        </w:rPr>
        <w:t>bioRxiv</w:t>
      </w:r>
      <w:r w:rsidRPr="002D2425">
        <w:rPr>
          <w:noProof/>
        </w:rPr>
        <w:t xml:space="preserve"> (2017).</w:t>
      </w:r>
    </w:p>
    <w:p w14:paraId="21D8008F" w14:textId="77777777" w:rsidR="002D2425" w:rsidRPr="002D2425" w:rsidRDefault="002D2425" w:rsidP="002D2425">
      <w:pPr>
        <w:widowControl w:val="0"/>
        <w:autoSpaceDE w:val="0"/>
        <w:autoSpaceDN w:val="0"/>
        <w:adjustRightInd w:val="0"/>
        <w:ind w:left="640" w:hanging="640"/>
        <w:rPr>
          <w:noProof/>
        </w:rPr>
      </w:pPr>
      <w:r w:rsidRPr="002D2425">
        <w:rPr>
          <w:noProof/>
        </w:rPr>
        <w:t>48.</w:t>
      </w:r>
      <w:r w:rsidRPr="002D2425">
        <w:rPr>
          <w:noProof/>
        </w:rPr>
        <w:tab/>
        <w:t xml:space="preserve">Gibson, D. G. </w:t>
      </w:r>
      <w:r w:rsidRPr="002D2425">
        <w:rPr>
          <w:i/>
          <w:iCs/>
          <w:noProof/>
        </w:rPr>
        <w:t>et al.</w:t>
      </w:r>
      <w:r w:rsidRPr="002D2425">
        <w:rPr>
          <w:noProof/>
        </w:rPr>
        <w:t xml:space="preserve"> Enzymatic assembly of DNA molecules up to several hundred kilobases. </w:t>
      </w:r>
      <w:r w:rsidRPr="002D2425">
        <w:rPr>
          <w:i/>
          <w:iCs/>
          <w:noProof/>
        </w:rPr>
        <w:t>Nat. Methods</w:t>
      </w:r>
      <w:r w:rsidRPr="002D2425">
        <w:rPr>
          <w:noProof/>
        </w:rPr>
        <w:t xml:space="preserve"> </w:t>
      </w:r>
      <w:r w:rsidRPr="002D2425">
        <w:rPr>
          <w:b/>
          <w:bCs/>
          <w:noProof/>
        </w:rPr>
        <w:t>6,</w:t>
      </w:r>
      <w:r w:rsidRPr="002D2425">
        <w:rPr>
          <w:noProof/>
        </w:rPr>
        <w:t xml:space="preserve"> 343–5 (2009).</w:t>
      </w:r>
    </w:p>
    <w:p w14:paraId="769A380D" w14:textId="77777777" w:rsidR="002D2425" w:rsidRPr="002D2425" w:rsidRDefault="002D2425" w:rsidP="002D2425">
      <w:pPr>
        <w:widowControl w:val="0"/>
        <w:autoSpaceDE w:val="0"/>
        <w:autoSpaceDN w:val="0"/>
        <w:adjustRightInd w:val="0"/>
        <w:ind w:left="640" w:hanging="640"/>
        <w:rPr>
          <w:noProof/>
        </w:rPr>
      </w:pPr>
      <w:r w:rsidRPr="002D2425">
        <w:rPr>
          <w:noProof/>
        </w:rPr>
        <w:t>49.</w:t>
      </w:r>
      <w:r w:rsidRPr="002D2425">
        <w:rPr>
          <w:noProof/>
        </w:rPr>
        <w:tab/>
        <w:t xml:space="preserve">Gietz, R. D. &amp; Schiestl, R. H. High-efficiency yeast transformation using the LiAc/SS carrier DNA/PEG method. </w:t>
      </w:r>
      <w:r w:rsidRPr="002D2425">
        <w:rPr>
          <w:i/>
          <w:iCs/>
          <w:noProof/>
        </w:rPr>
        <w:t>Nat. Protoc.</w:t>
      </w:r>
      <w:r w:rsidRPr="002D2425">
        <w:rPr>
          <w:noProof/>
        </w:rPr>
        <w:t xml:space="preserve"> </w:t>
      </w:r>
      <w:r w:rsidRPr="002D2425">
        <w:rPr>
          <w:b/>
          <w:bCs/>
          <w:noProof/>
        </w:rPr>
        <w:t>2,</w:t>
      </w:r>
      <w:r w:rsidRPr="002D2425">
        <w:rPr>
          <w:noProof/>
        </w:rPr>
        <w:t xml:space="preserve"> 31–34 (2007).</w:t>
      </w:r>
    </w:p>
    <w:p w14:paraId="15653D37" w14:textId="77777777" w:rsidR="002D2425" w:rsidRPr="002D2425" w:rsidRDefault="002D2425" w:rsidP="002D2425">
      <w:pPr>
        <w:widowControl w:val="0"/>
        <w:autoSpaceDE w:val="0"/>
        <w:autoSpaceDN w:val="0"/>
        <w:adjustRightInd w:val="0"/>
        <w:ind w:left="640" w:hanging="640"/>
        <w:rPr>
          <w:noProof/>
        </w:rPr>
      </w:pPr>
      <w:r w:rsidRPr="002D2425">
        <w:rPr>
          <w:noProof/>
        </w:rPr>
        <w:t>50.</w:t>
      </w:r>
      <w:r w:rsidRPr="002D2425">
        <w:rPr>
          <w:noProof/>
        </w:rPr>
        <w:tab/>
        <w:t xml:space="preserve">Proctor, M. </w:t>
      </w:r>
      <w:r w:rsidRPr="002D2425">
        <w:rPr>
          <w:i/>
          <w:iCs/>
          <w:noProof/>
        </w:rPr>
        <w:t>et al.</w:t>
      </w:r>
      <w:r w:rsidRPr="002D2425">
        <w:rPr>
          <w:noProof/>
        </w:rPr>
        <w:t xml:space="preserve"> in 239–269 (Humana Press, 2011). doi:10.1007/978-1-61779-173-4_15</w:t>
      </w:r>
    </w:p>
    <w:p w14:paraId="67EA2F6F" w14:textId="77777777" w:rsidR="002D2425" w:rsidRPr="002D2425" w:rsidRDefault="002D2425" w:rsidP="002D2425">
      <w:pPr>
        <w:widowControl w:val="0"/>
        <w:autoSpaceDE w:val="0"/>
        <w:autoSpaceDN w:val="0"/>
        <w:adjustRightInd w:val="0"/>
        <w:ind w:left="640" w:hanging="640"/>
        <w:rPr>
          <w:noProof/>
        </w:rPr>
      </w:pPr>
      <w:r w:rsidRPr="002D2425">
        <w:rPr>
          <w:noProof/>
        </w:rPr>
        <w:t>51.</w:t>
      </w:r>
      <w:r w:rsidRPr="002D2425">
        <w:rPr>
          <w:noProof/>
        </w:rPr>
        <w:tab/>
        <w:t xml:space="preserve">Snider, J. </w:t>
      </w:r>
      <w:r w:rsidRPr="002D2425">
        <w:rPr>
          <w:i/>
          <w:iCs/>
          <w:noProof/>
        </w:rPr>
        <w:t>et al.</w:t>
      </w:r>
      <w:r w:rsidRPr="002D2425">
        <w:rPr>
          <w:noProof/>
        </w:rPr>
        <w:t xml:space="preserve"> Detecting interactions with membrane proteins using a membrane two-hybrid assay in yeast. </w:t>
      </w:r>
      <w:r w:rsidRPr="002D2425">
        <w:rPr>
          <w:i/>
          <w:iCs/>
          <w:noProof/>
        </w:rPr>
        <w:t>Nat. Protoc.</w:t>
      </w:r>
      <w:r w:rsidRPr="002D2425">
        <w:rPr>
          <w:noProof/>
        </w:rPr>
        <w:t xml:space="preserve"> </w:t>
      </w:r>
      <w:r w:rsidRPr="002D2425">
        <w:rPr>
          <w:b/>
          <w:bCs/>
          <w:noProof/>
        </w:rPr>
        <w:t>5,</w:t>
      </w:r>
      <w:r w:rsidRPr="002D2425">
        <w:rPr>
          <w:noProof/>
        </w:rPr>
        <w:t xml:space="preserve"> 1281–1293 (2010).</w:t>
      </w:r>
    </w:p>
    <w:p w14:paraId="5E7D0454" w14:textId="20C63BDB" w:rsidR="001F052C" w:rsidRPr="00233F15" w:rsidRDefault="00C1486D" w:rsidP="002D2425">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6051610E"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Each haploid inherits either a wildtype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2D2425">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"&lt;sup&gt;29&lt;/sup&gt;", "plainTextFormattedCitation" : "29", "previouslyFormattedCitation" : "&lt;sup&gt;28&lt;/sup&gt;" }, "properties" : { "noteIndex" : 0 }, "schema" : "https://github.com/citation-style-language/schema/raw/master/csl-citation.json" }</w:instrText>
      </w:r>
      <w:r w:rsidR="00323193" w:rsidRPr="00233F15">
        <w:fldChar w:fldCharType="separate"/>
      </w:r>
      <w:r w:rsidR="002D2425" w:rsidRPr="002D2425">
        <w:rPr>
          <w:noProof/>
          <w:vertAlign w:val="superscript"/>
        </w:rPr>
        <w:t>29</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7ADE6C50"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wildtype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Sections are coloured by the mean resistance of each group relative to the 6-gene wildtype.</w:t>
      </w:r>
      <w:r w:rsidR="0035118B" w:rsidRPr="0035118B">
        <w:t xml:space="preserve"> </w:t>
      </w:r>
      <w:r w:rsidR="00A84F14">
        <w:t xml:space="preserve"> </w:t>
      </w:r>
      <w:r w:rsidR="0035118B">
        <w:t xml:space="preserve">The colour scale extends equally in both directions by the largest observed difference in resistance between the 6-gene wildtype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lastRenderedPageBreak/>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r w:rsidRPr="00233F15">
        <w:rPr>
          <w:color w:val="000000" w:themeColor="text1"/>
        </w:rPr>
        <w:t xml:space="preserve">The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3FB0131A"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lastRenderedPageBreak/>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2D2425">
        <w:rPr>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"&lt;sup&gt;32,41&lt;/sup&gt;", "plainTextFormattedCitation" : "32,41", "previouslyFormattedCitation" : "&lt;sup&gt;31,40&lt;/sup&gt;" }, "properties" : { "noteIndex" : 0 }, "schema" : "https://github.com/citation-style-language/schema/raw/master/csl-citation.json" }</w:instrText>
      </w:r>
      <w:r w:rsidR="005D6C8D">
        <w:rPr>
          <w:color w:val="000000" w:themeColor="text1"/>
        </w:rPr>
        <w:fldChar w:fldCharType="separate"/>
      </w:r>
      <w:r w:rsidR="002D2425" w:rsidRPr="002D2425">
        <w:rPr>
          <w:noProof/>
          <w:color w:val="000000" w:themeColor="text1"/>
          <w:vertAlign w:val="superscript"/>
        </w:rPr>
        <w:t>32,41</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lastRenderedPageBreak/>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608"/>
      <w:r>
        <w:t>minimum</w:t>
      </w:r>
      <w:commentRangeEnd w:id="608"/>
      <w:r>
        <w:rPr>
          <w:rStyle w:val="CommentReference"/>
          <w:rFonts w:asciiTheme="minorHAnsi" w:hAnsiTheme="minorHAnsi" w:cstheme="minorBidi"/>
        </w:rPr>
        <w:commentReference w:id="608"/>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52DA6BF"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wildtype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wildtype.</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wildtype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609"/>
      <w:r>
        <w:rPr>
          <w:b/>
        </w:rPr>
        <w:t xml:space="preserve">Figure </w:t>
      </w:r>
      <w:r w:rsidR="007E2236">
        <w:rPr>
          <w:b/>
        </w:rPr>
        <w:t>S9</w:t>
      </w:r>
      <w:r w:rsidR="00E6797C" w:rsidRPr="00233F15">
        <w:rPr>
          <w:b/>
        </w:rPr>
        <w:t xml:space="preserve">.  </w:t>
      </w:r>
      <w:commentRangeEnd w:id="609"/>
      <w:r w:rsidR="003625E5">
        <w:rPr>
          <w:rStyle w:val="CommentReference"/>
          <w:rFonts w:asciiTheme="minorHAnsi" w:hAnsiTheme="minorHAnsi" w:cstheme="minorBidi"/>
        </w:rPr>
        <w:commentReference w:id="609"/>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675CB3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2D2425">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"&lt;sup&gt;41&lt;/sup&gt;", "plainTextFormattedCitation" : "41", "previouslyFormattedCitation" : "&lt;sup&gt;40&lt;/sup&gt;" }, "properties" : { "noteIndex" : 0 }, "schema" : "https://github.com/citation-style-language/schema/raw/master/csl-citation.json" }</w:instrText>
      </w:r>
      <w:r>
        <w:fldChar w:fldCharType="separate"/>
      </w:r>
      <w:r w:rsidR="002D2425" w:rsidRPr="002D2425">
        <w:rPr>
          <w:noProof/>
          <w:vertAlign w:val="superscript"/>
        </w:rPr>
        <w:t>41</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4" w:author="Albi Celaj" w:date="2018-04-13T15:02:00Z" w:initials="AC">
    <w:p w14:paraId="4C63B36E" w14:textId="77777777" w:rsidR="00CF5FC1" w:rsidRDefault="00CF5FC1" w:rsidP="00B65A07">
      <w:pPr>
        <w:pStyle w:val="CommentText"/>
      </w:pPr>
      <w:r>
        <w:rPr>
          <w:rStyle w:val="CommentReference"/>
        </w:rPr>
        <w:annotationRef/>
      </w:r>
      <w:r>
        <w:t>Worth mentioning human CRISPR experiments in this paragraph?</w:t>
      </w:r>
    </w:p>
  </w:comment>
  <w:comment w:id="147" w:author="Albi Celaj" w:date="2018-07-24T17:38:00Z" w:initials="AC">
    <w:p w14:paraId="7D608B3C" w14:textId="7BCA671E" w:rsidR="00CF5FC1" w:rsidRDefault="00CF5FC1">
      <w:pPr>
        <w:pStyle w:val="CommentText"/>
      </w:pPr>
      <w:r>
        <w:rPr>
          <w:rStyle w:val="CommentReference"/>
        </w:rPr>
        <w:annotationRef/>
      </w:r>
    </w:p>
  </w:comment>
  <w:comment w:id="265" w:author="Albi Celaj" w:date="2018-04-13T16:02:00Z" w:initials="AC">
    <w:p w14:paraId="681686E6" w14:textId="1957F828" w:rsidR="00CF5FC1" w:rsidRDefault="00CF5FC1">
      <w:pPr>
        <w:pStyle w:val="CommentText"/>
      </w:pPr>
      <w:r>
        <w:rPr>
          <w:rStyle w:val="CommentReference"/>
        </w:rPr>
        <w:annotationRef/>
      </w:r>
      <w:r>
        <w:t>Add a few sentences describing this strategy</w:t>
      </w:r>
    </w:p>
  </w:comment>
  <w:comment w:id="277" w:author="Albi Celaj" w:date="2018-04-11T12:39:00Z" w:initials="AC">
    <w:p w14:paraId="154A8340" w14:textId="735B4867" w:rsidR="00CF5FC1" w:rsidRDefault="00CF5FC1">
      <w:pPr>
        <w:pStyle w:val="CommentText"/>
      </w:pPr>
      <w:r>
        <w:rPr>
          <w:rStyle w:val="CommentReference"/>
        </w:rPr>
        <w:annotationRef/>
      </w:r>
      <w:r>
        <w:t>Requires supplementary figure to illustrate concept</w:t>
      </w:r>
    </w:p>
  </w:comment>
  <w:comment w:id="454" w:author="Albi Celaj [2]" w:date="2017-10-04T16:04:00Z" w:initials="AC">
    <w:p w14:paraId="7F408054" w14:textId="39E9AEDC" w:rsidR="00CF5FC1" w:rsidRDefault="00CF5FC1">
      <w:pPr>
        <w:pStyle w:val="CommentText"/>
      </w:pPr>
      <w:r>
        <w:rPr>
          <w:rStyle w:val="CommentReference"/>
        </w:rPr>
        <w:annotationRef/>
      </w:r>
      <w:r>
        <w:t>Done by Marinella, need to add in the proper supplementary figure</w:t>
      </w:r>
    </w:p>
  </w:comment>
  <w:comment w:id="435" w:author="Albi Celaj" w:date="2018-08-03T19:53:00Z" w:initials="AC">
    <w:p w14:paraId="3DC32244" w14:textId="4B9DA901" w:rsidR="00CF5FC1" w:rsidRDefault="00CF5FC1">
      <w:pPr>
        <w:pStyle w:val="CommentText"/>
      </w:pPr>
      <w:r>
        <w:rPr>
          <w:rStyle w:val="CommentReference"/>
        </w:rPr>
        <w:annotationRef/>
      </w:r>
      <w:r>
        <w:t>Does not belong in results</w:t>
      </w:r>
    </w:p>
  </w:comment>
  <w:comment w:id="463" w:author="Albi Celaj" w:date="2018-04-12T17:40:00Z" w:initials="AC">
    <w:p w14:paraId="43BB79F9" w14:textId="694AEBE5" w:rsidR="00CF5FC1" w:rsidRDefault="00CF5FC1">
      <w:pPr>
        <w:pStyle w:val="CommentText"/>
      </w:pPr>
      <w:r>
        <w:rPr>
          <w:rStyle w:val="CommentReference"/>
        </w:rPr>
        <w:annotationRef/>
      </w:r>
      <w:r>
        <w:t>Add p values</w:t>
      </w:r>
    </w:p>
  </w:comment>
  <w:comment w:id="540" w:author="Albi Celaj [2]" w:date="2017-08-24T14:59:00Z" w:initials="AC">
    <w:p w14:paraId="3C13ECB0" w14:textId="16C08662" w:rsidR="00CF5FC1" w:rsidRDefault="00CF5FC1">
      <w:pPr>
        <w:pStyle w:val="CommentText"/>
      </w:pPr>
      <w:r>
        <w:rPr>
          <w:rStyle w:val="CommentReference"/>
        </w:rPr>
        <w:annotationRef/>
      </w:r>
      <w:r>
        <w:rPr>
          <w:rStyle w:val="CommentReference"/>
        </w:rPr>
        <w:t>These should be excluded</w:t>
      </w:r>
    </w:p>
  </w:comment>
  <w:comment w:id="563" w:author="Albi Celaj" w:date="2018-04-06T12:00:00Z" w:initials="AC">
    <w:p w14:paraId="746B5FF9" w14:textId="6924428B" w:rsidR="00CF5FC1" w:rsidRDefault="00CF5FC1">
      <w:pPr>
        <w:pStyle w:val="CommentText"/>
      </w:pPr>
      <w:r>
        <w:rPr>
          <w:rStyle w:val="CommentReference"/>
        </w:rPr>
        <w:annotationRef/>
      </w:r>
      <w:r>
        <w:t>Prior literature comparison suggests 76% sensitivity, but at the same time there is a lot of power to detect small effects… I don’t think the other 24% is the fault of the assay but rather strain growth conditions, drug concentrations, etc</w:t>
      </w:r>
    </w:p>
  </w:comment>
  <w:comment w:id="567" w:author="Albi Celaj" w:date="2018-04-12T15:02:00Z" w:initials="AC">
    <w:p w14:paraId="1647B999" w14:textId="6B9EEBF8" w:rsidR="00CF5FC1" w:rsidRDefault="00CF5FC1">
      <w:pPr>
        <w:pStyle w:val="CommentText"/>
      </w:pPr>
      <w:r>
        <w:rPr>
          <w:rStyle w:val="CommentReference"/>
        </w:rPr>
        <w:annotationRef/>
      </w:r>
      <w:r>
        <w:t>There should be some discussion of the extraneous transporters in some drugs, maybe even a supplementary figure</w:t>
      </w:r>
    </w:p>
  </w:comment>
  <w:comment w:id="568" w:author="Albi Celaj" w:date="2018-04-12T15:10:00Z" w:initials="AC">
    <w:p w14:paraId="0C852E9E" w14:textId="68D17E54" w:rsidR="00CF5FC1" w:rsidRDefault="00CF5FC1">
      <w:pPr>
        <w:pStyle w:val="CommentText"/>
      </w:pPr>
      <w:r>
        <w:rPr>
          <w:rStyle w:val="CommentReference"/>
        </w:rPr>
        <w:annotationRef/>
      </w:r>
      <w:r>
        <w:t>More compact version of all these p-values:</w:t>
      </w:r>
      <w:r>
        <w:br/>
        <w:t xml:space="preserve">(Fig 3A, S8, p </w:t>
      </w:r>
      <w:r w:rsidRPr="00A35823">
        <w:rPr>
          <w:u w:val="single"/>
        </w:rPr>
        <w:t>&lt;</w:t>
      </w:r>
      <w:r>
        <w:t xml:space="preserve"> 9.24e-24)</w:t>
      </w:r>
    </w:p>
  </w:comment>
  <w:comment w:id="569" w:author="Albi Celaj" w:date="2018-04-12T15:11:00Z" w:initials="AC">
    <w:p w14:paraId="2F51C874" w14:textId="440DF183" w:rsidR="00CF5FC1" w:rsidRDefault="00CF5FC1">
      <w:pPr>
        <w:pStyle w:val="CommentText"/>
      </w:pPr>
      <w:r>
        <w:rPr>
          <w:rStyle w:val="CommentReference"/>
        </w:rPr>
        <w:annotationRef/>
      </w:r>
      <w:r>
        <w:t>Fake news, unfortunately… Have to remove this part given current data</w:t>
      </w:r>
    </w:p>
  </w:comment>
  <w:comment w:id="570" w:author="Albi Celaj" w:date="2018-04-12T15:14:00Z" w:initials="AC">
    <w:p w14:paraId="5D3BB70B" w14:textId="5F8A7AC5" w:rsidR="00CF5FC1" w:rsidRDefault="00CF5FC1">
      <w:pPr>
        <w:pStyle w:val="CommentText"/>
      </w:pPr>
      <w:r>
        <w:rPr>
          <w:rStyle w:val="CommentReference"/>
        </w:rPr>
        <w:annotationRef/>
      </w:r>
      <w:r>
        <w:t>How to get rid of this cumbersome notation…</w:t>
      </w:r>
    </w:p>
  </w:comment>
  <w:comment w:id="571" w:author="Albi Celaj" w:date="2018-04-12T15:15:00Z" w:initials="AC">
    <w:p w14:paraId="1B6D2B9E" w14:textId="21C42B0B" w:rsidR="00CF5FC1" w:rsidRDefault="00CF5FC1">
      <w:pPr>
        <w:pStyle w:val="CommentText"/>
      </w:pPr>
      <w:r>
        <w:rPr>
          <w:rStyle w:val="CommentReference"/>
        </w:rPr>
        <w:annotationRef/>
      </w:r>
      <w:r>
        <w:t>Idea: Make linear fitness landscape, but plot variance instead of resistance on the y -axis</w:t>
      </w:r>
    </w:p>
  </w:comment>
  <w:comment w:id="572" w:author="Albi Celaj [2]" w:date="2017-08-24T14:59:00Z" w:initials="AC">
    <w:p w14:paraId="4B35AC99" w14:textId="45735E24" w:rsidR="00CF5FC1" w:rsidRDefault="00CF5FC1">
      <w:pPr>
        <w:pStyle w:val="CommentText"/>
      </w:pPr>
      <w:r>
        <w:rPr>
          <w:rStyle w:val="CommentReference"/>
        </w:rPr>
        <w:annotationRef/>
      </w:r>
      <w:r>
        <w:t>Numbers subject to change</w:t>
      </w:r>
    </w:p>
  </w:comment>
  <w:comment w:id="573" w:author="Albi Celaj" w:date="2018-04-11T15:59:00Z" w:initials="AC">
    <w:p w14:paraId="77E48A68" w14:textId="0D218DE8" w:rsidR="00CF5FC1" w:rsidRDefault="00CF5FC1">
      <w:pPr>
        <w:pStyle w:val="CommentText"/>
      </w:pPr>
      <w:r>
        <w:rPr>
          <w:rStyle w:val="CommentReference"/>
        </w:rPr>
        <w:annotationRef/>
      </w:r>
      <w:r>
        <w:t>This was un-necessary</w:t>
      </w:r>
    </w:p>
  </w:comment>
  <w:comment w:id="574" w:author="Albi Celaj" w:date="2018-04-06T12:34:00Z" w:initials="AC">
    <w:p w14:paraId="754251C3" w14:textId="7D99EDB0" w:rsidR="00CF5FC1" w:rsidRDefault="00CF5FC1">
      <w:pPr>
        <w:pStyle w:val="CommentText"/>
      </w:pPr>
      <w:r>
        <w:rPr>
          <w:rStyle w:val="CommentReference"/>
        </w:rPr>
        <w:annotationRef/>
      </w:r>
      <w:r>
        <w:t>Will be replaced with neural network result</w:t>
      </w:r>
    </w:p>
  </w:comment>
  <w:comment w:id="575" w:author="Albi Celaj [2]" w:date="2017-11-01T16:19:00Z" w:initials="AC">
    <w:p w14:paraId="2049AE04" w14:textId="6A09942C" w:rsidR="00CF5FC1" w:rsidRDefault="00CF5FC1">
      <w:pPr>
        <w:pStyle w:val="CommentText"/>
      </w:pPr>
      <w:r>
        <w:rPr>
          <w:rStyle w:val="CommentReference"/>
        </w:rPr>
        <w:annotationRef/>
      </w:r>
      <w:r>
        <w:t>This part should have more emphasis.  For example, parallel relationships can give clues to transporter substrate similarity, and the integrated model needs to be explained more.</w:t>
      </w:r>
    </w:p>
  </w:comment>
  <w:comment w:id="576" w:author="Albi Celaj [2]" w:date="2017-08-24T14:59:00Z" w:initials="AC">
    <w:p w14:paraId="7A7006D9" w14:textId="77777777" w:rsidR="00CF5FC1" w:rsidRDefault="00CF5FC1" w:rsidP="008F364B">
      <w:pPr>
        <w:pStyle w:val="CommentText"/>
      </w:pPr>
      <w:r>
        <w:rPr>
          <w:rStyle w:val="CommentReference"/>
        </w:rPr>
        <w:annotationRef/>
      </w:r>
      <w:r>
        <w:t>Is it predicted by the genetic interaction or just the grouped population profile?</w:t>
      </w:r>
    </w:p>
  </w:comment>
  <w:comment w:id="577" w:author="Albi Celaj" w:date="2018-04-12T16:54:00Z" w:initials="AC">
    <w:p w14:paraId="5C3A241C" w14:textId="1A88B359" w:rsidR="00CF5FC1" w:rsidRDefault="00CF5FC1">
      <w:pPr>
        <w:pStyle w:val="CommentText"/>
      </w:pPr>
      <w:r>
        <w:rPr>
          <w:rStyle w:val="CommentReference"/>
        </w:rPr>
        <w:annotationRef/>
      </w:r>
      <w:r>
        <w:t>Obligatory cancer mention etc</w:t>
      </w:r>
    </w:p>
  </w:comment>
  <w:comment w:id="578" w:author="Albi Celaj" w:date="2018-04-12T17:08:00Z" w:initials="AC">
    <w:p w14:paraId="7B22CAD3" w14:textId="6219CE7F" w:rsidR="00CF5FC1" w:rsidRDefault="00CF5FC1">
      <w:pPr>
        <w:pStyle w:val="CommentText"/>
      </w:pPr>
      <w:r>
        <w:rPr>
          <w:rStyle w:val="CommentReference"/>
        </w:rPr>
        <w:annotationRef/>
      </w:r>
      <w:r>
        <w:t>Ref?</w:t>
      </w:r>
    </w:p>
  </w:comment>
  <w:comment w:id="579" w:author="Albi Celaj [2]" w:date="2017-08-24T14:59:00Z" w:initials="AC">
    <w:p w14:paraId="3B2D48F4" w14:textId="5DB28261" w:rsidR="00CF5FC1" w:rsidRDefault="00CF5FC1">
      <w:pPr>
        <w:pStyle w:val="CommentText"/>
      </w:pPr>
      <w:r>
        <w:t xml:space="preserve">Nozomu: </w:t>
      </w:r>
      <w:r>
        <w:rPr>
          <w:rStyle w:val="CommentReference"/>
        </w:rPr>
        <w:annotationRef/>
      </w:r>
      <w:r>
        <w:t>Are there any differences between RY0622 and GM512 or are they synonymous?</w:t>
      </w:r>
    </w:p>
  </w:comment>
  <w:comment w:id="580" w:author="Albi Celaj [2]" w:date="2017-08-24T14:59:00Z" w:initials="AC">
    <w:p w14:paraId="476F4712" w14:textId="7F4B8F2F" w:rsidR="00CF5FC1" w:rsidRDefault="00CF5FC1">
      <w:pPr>
        <w:pStyle w:val="CommentText"/>
      </w:pPr>
      <w:r>
        <w:t>-May need details of growth selection media used</w:t>
      </w:r>
    </w:p>
    <w:p w14:paraId="60AC4973" w14:textId="10C0F849" w:rsidR="00CF5FC1" w:rsidRDefault="00CF5FC1">
      <w:pPr>
        <w:pStyle w:val="CommentText"/>
      </w:pPr>
      <w:r>
        <w:t>-May require source of all chemicals and concentrations used for selection (will ask lab for this)</w:t>
      </w:r>
    </w:p>
    <w:p w14:paraId="0B0708BE" w14:textId="77777777" w:rsidR="00CF5FC1" w:rsidRDefault="00CF5FC1">
      <w:pPr>
        <w:pStyle w:val="CommentText"/>
      </w:pPr>
    </w:p>
  </w:comment>
  <w:comment w:id="581" w:author="Albi Celaj [2]" w:date="2017-09-05T17:04:00Z" w:initials="AC">
    <w:p w14:paraId="31C0EB38" w14:textId="2C39A26C" w:rsidR="00CF5FC1" w:rsidRDefault="00CF5FC1">
      <w:pPr>
        <w:pStyle w:val="CommentText"/>
      </w:pPr>
      <w:r>
        <w:rPr>
          <w:rStyle w:val="CommentReference"/>
        </w:rPr>
        <w:annotationRef/>
      </w:r>
      <w:r>
        <w:t>Latest mention in Louai’s notebook used these conditions</w:t>
      </w:r>
    </w:p>
  </w:comment>
  <w:comment w:id="582" w:author="Albi Celaj [2]" w:date="2017-09-05T17:04:00Z" w:initials="AC">
    <w:p w14:paraId="017B1301" w14:textId="77777777" w:rsidR="00CF5FC1" w:rsidRDefault="00CF5FC1" w:rsidP="00AD3ECF">
      <w:pPr>
        <w:pStyle w:val="CommentText"/>
      </w:pPr>
      <w:r>
        <w:rPr>
          <w:rStyle w:val="CommentReference"/>
        </w:rPr>
        <w:annotationRef/>
      </w:r>
      <w:r>
        <w:t>Latest mention in Louai’s notebook</w:t>
      </w:r>
    </w:p>
  </w:comment>
  <w:comment w:id="583" w:author="Albi Celaj [2]" w:date="2017-09-05T17:04:00Z" w:initials="AC">
    <w:p w14:paraId="3107980F" w14:textId="4EEC4869" w:rsidR="00CF5FC1" w:rsidRDefault="00CF5FC1"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584" w:author="Albi Celaj [2]" w:date="2017-09-05T17:04:00Z" w:initials="AC">
    <w:p w14:paraId="6CD34C85" w14:textId="77777777" w:rsidR="00CF5FC1" w:rsidRDefault="00CF5FC1"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585" w:author="Albi Celaj [2]" w:date="2017-09-11T18:31:00Z" w:initials="AC">
    <w:p w14:paraId="1FDF1C98" w14:textId="79341EBA" w:rsidR="00CF5FC1" w:rsidRDefault="00CF5FC1">
      <w:pPr>
        <w:pStyle w:val="CommentText"/>
      </w:pPr>
      <w:r>
        <w:rPr>
          <w:rStyle w:val="CommentReference"/>
        </w:rPr>
        <w:annotationRef/>
      </w:r>
      <w:r>
        <w:t>I am going to omit the MiSeq step to verify complexity, let me know if it is worth mentioning here + the results</w:t>
      </w:r>
    </w:p>
  </w:comment>
  <w:comment w:id="586" w:author="Albi Celaj [2]" w:date="2017-08-24T14:59:00Z" w:initials="AC">
    <w:p w14:paraId="1B0FAD23" w14:textId="5E4D51B5" w:rsidR="00CF5FC1" w:rsidRDefault="00CF5FC1">
      <w:pPr>
        <w:pStyle w:val="CommentText"/>
      </w:pPr>
      <w:r>
        <w:rPr>
          <w:rStyle w:val="CommentReference"/>
        </w:rPr>
        <w:annotationRef/>
      </w:r>
      <w:r>
        <w:rPr>
          <w:rStyle w:val="CommentReference"/>
        </w:rPr>
        <w:t>Seems from Louai’s notes that the same protocol was used, so no need to copy and paste</w:t>
      </w:r>
    </w:p>
  </w:comment>
  <w:comment w:id="587" w:author="Albi Celaj [2]" w:date="2017-09-08T11:26:00Z" w:initials="AC">
    <w:p w14:paraId="72154B5F" w14:textId="1C8CA9D3" w:rsidR="00CF5FC1" w:rsidRDefault="00CF5FC1">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588" w:author="Albi Celaj [2]" w:date="2017-09-12T12:06:00Z" w:initials="AC">
    <w:p w14:paraId="26356F30" w14:textId="3409EC19" w:rsidR="00CF5FC1" w:rsidRDefault="00CF5FC1">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589" w:author="Albi Celaj [2]" w:date="2017-09-12T11:37:00Z" w:initials="AC">
    <w:p w14:paraId="60F8A169" w14:textId="16F49095" w:rsidR="00CF5FC1" w:rsidRDefault="00CF5FC1">
      <w:pPr>
        <w:pStyle w:val="CommentText"/>
      </w:pPr>
      <w:r>
        <w:t xml:space="preserve">Nozomu: </w:t>
      </w:r>
      <w:r>
        <w:rPr>
          <w:rStyle w:val="CommentReference"/>
        </w:rPr>
        <w:annotationRef/>
      </w:r>
      <w:r>
        <w:t>There was a bead enrichment strategy mentioned in Louai’s notes.  My assumption is that this wasn’t used ultimately?</w:t>
      </w:r>
    </w:p>
  </w:comment>
  <w:comment w:id="590" w:author="Albi Celaj [2]" w:date="2017-08-24T14:59:00Z" w:initials="AC">
    <w:p w14:paraId="59015036" w14:textId="5198C78B" w:rsidR="00CF5FC1" w:rsidRDefault="00CF5FC1" w:rsidP="00D76DA1">
      <w:pPr>
        <w:pStyle w:val="CommentText"/>
      </w:pPr>
      <w:r>
        <w:rPr>
          <w:rStyle w:val="CommentReference"/>
        </w:rPr>
        <w:annotationRef/>
      </w:r>
      <w:r>
        <w:t>Nozomu: I have no idea about the sequencing performed here and how the script works</w:t>
      </w:r>
    </w:p>
  </w:comment>
  <w:comment w:id="591" w:author="Albi Celaj [2]" w:date="2017-08-24T14:59:00Z" w:initials="AC">
    <w:p w14:paraId="4CABDCD5" w14:textId="27306C9F" w:rsidR="00CF5FC1" w:rsidRDefault="00CF5FC1">
      <w:pPr>
        <w:pStyle w:val="CommentText"/>
      </w:pPr>
      <w:r>
        <w:rPr>
          <w:rStyle w:val="CommentReference"/>
        </w:rPr>
        <w:annotationRef/>
      </w:r>
      <w:r>
        <w:rPr>
          <w:rStyle w:val="CommentReference"/>
        </w:rPr>
        <w:t>Nozomu: I will need your help</w:t>
      </w:r>
      <w:r>
        <w:t xml:space="preserve"> to describe the pipeline briefly here. </w:t>
      </w:r>
    </w:p>
  </w:comment>
  <w:comment w:id="592" w:author="Albi Celaj [2]" w:date="2017-08-24T14:59:00Z" w:initials="AC">
    <w:p w14:paraId="2B1613A2" w14:textId="347B3F10" w:rsidR="00CF5FC1" w:rsidRDefault="00CF5FC1" w:rsidP="00384F51">
      <w:pPr>
        <w:pStyle w:val="CommentText"/>
      </w:pPr>
      <w:r>
        <w:rPr>
          <w:rStyle w:val="CommentReference"/>
        </w:rPr>
        <w:annotationRef/>
      </w:r>
      <w:r>
        <w:t>Note to self: Double check these numbers</w:t>
      </w:r>
    </w:p>
  </w:comment>
  <w:comment w:id="593" w:author="Albi Celaj [2]" w:date="2017-08-24T14:59:00Z" w:initials="AC">
    <w:p w14:paraId="08FBF2F0" w14:textId="71B15834" w:rsidR="00CF5FC1" w:rsidRDefault="00CF5FC1"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594" w:author="Albi Celaj [2]" w:date="2017-08-24T14:59:00Z" w:initials="AC">
    <w:p w14:paraId="632F96D8" w14:textId="557360B3" w:rsidR="00CF5FC1" w:rsidRDefault="00CF5FC1"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595" w:author="Albi Celaj [2]" w:date="2017-08-24T14:59:00Z" w:initials="AC">
    <w:p w14:paraId="490BB875" w14:textId="6772F314" w:rsidR="00CF5FC1" w:rsidRDefault="00CF5FC1">
      <w:pPr>
        <w:pStyle w:val="CommentText"/>
      </w:pPr>
      <w:r>
        <w:rPr>
          <w:rStyle w:val="CommentReference"/>
        </w:rPr>
        <w:annotationRef/>
      </w:r>
      <w:r>
        <w:t>Marinella: Which strain was wild type? Was it the barcoder strain?</w:t>
      </w:r>
    </w:p>
  </w:comment>
  <w:comment w:id="596" w:author="Albi Celaj [2]" w:date="2017-08-24T14:59:00Z" w:initials="AC">
    <w:p w14:paraId="37BF75C7" w14:textId="1A1D5D08" w:rsidR="00CF5FC1" w:rsidRDefault="00CF5FC1">
      <w:pPr>
        <w:pStyle w:val="CommentText"/>
      </w:pPr>
      <w:r>
        <w:rPr>
          <w:rStyle w:val="CommentReference"/>
        </w:rPr>
        <w:annotationRef/>
      </w:r>
      <w:r>
        <w:t>Marinella may have to review this part, ask for her protocol</w:t>
      </w:r>
    </w:p>
  </w:comment>
  <w:comment w:id="597" w:author="Albi Celaj [2]" w:date="2017-08-24T14:59:00Z" w:initials="AC">
    <w:p w14:paraId="31B34785" w14:textId="0C155E89" w:rsidR="00CF5FC1" w:rsidRDefault="00CF5FC1">
      <w:pPr>
        <w:pStyle w:val="CommentText"/>
      </w:pPr>
      <w:r>
        <w:rPr>
          <w:rStyle w:val="CommentReference"/>
        </w:rPr>
        <w:annotationRef/>
      </w:r>
      <w:r>
        <w:t>Nozomu: Were there any strains excluded when making these? (e.g. those for which the barcode could not be determined)</w:t>
      </w:r>
    </w:p>
    <w:p w14:paraId="4A90A5F8" w14:textId="77777777" w:rsidR="00CF5FC1" w:rsidRDefault="00CF5FC1">
      <w:pPr>
        <w:pStyle w:val="CommentText"/>
      </w:pPr>
    </w:p>
    <w:p w14:paraId="1AA9C4F0" w14:textId="0D6A8DAB" w:rsidR="00CF5FC1" w:rsidRDefault="00CF5FC1">
      <w:pPr>
        <w:pStyle w:val="CommentText"/>
      </w:pPr>
      <w:r>
        <w:t>I could also test this computationally if you don’t have the answer at hand</w:t>
      </w:r>
    </w:p>
  </w:comment>
  <w:comment w:id="598" w:author="Albi Celaj [2]" w:date="2017-08-24T14:59:00Z" w:initials="AC">
    <w:p w14:paraId="2824D19D" w14:textId="7E1FBB76" w:rsidR="00CF5FC1" w:rsidRDefault="00CF5FC1">
      <w:pPr>
        <w:pStyle w:val="CommentText"/>
      </w:pPr>
      <w:r>
        <w:rPr>
          <w:rStyle w:val="CommentReference"/>
        </w:rPr>
        <w:annotationRef/>
      </w:r>
      <w:r>
        <w:t>Marinella: how much was taken?</w:t>
      </w:r>
    </w:p>
  </w:comment>
  <w:comment w:id="599" w:author="Albi Celaj [2]" w:date="2017-08-24T14:59:00Z" w:initials="AC">
    <w:p w14:paraId="205209DE" w14:textId="0450DDD1" w:rsidR="00CF5FC1" w:rsidRDefault="00CF5FC1">
      <w:pPr>
        <w:pStyle w:val="CommentText"/>
      </w:pPr>
      <w:r>
        <w:rPr>
          <w:rStyle w:val="CommentReference"/>
        </w:rPr>
        <w:annotationRef/>
      </w:r>
      <w:r>
        <w:rPr>
          <w:rStyle w:val="CommentReference"/>
        </w:rPr>
        <w:t>Marinella: Is this correct?</w:t>
      </w:r>
    </w:p>
  </w:comment>
  <w:comment w:id="600" w:author="Albi Celaj [2]" w:date="2017-08-24T14:59:00Z" w:initials="AC">
    <w:p w14:paraId="668EF928" w14:textId="0D9B7286" w:rsidR="00CF5FC1" w:rsidRDefault="00CF5FC1">
      <w:pPr>
        <w:pStyle w:val="CommentText"/>
      </w:pPr>
      <w:r>
        <w:rPr>
          <w:rStyle w:val="CommentReference"/>
        </w:rPr>
        <w:annotationRef/>
      </w:r>
      <w:r>
        <w:rPr>
          <w:rStyle w:val="CommentReference"/>
        </w:rPr>
        <w:t>This makes the results more reproducible, but maybe it looks sketchy</w:t>
      </w:r>
    </w:p>
  </w:comment>
  <w:comment w:id="601" w:author="Albi Celaj [2]" w:date="2017-08-24T14:59:00Z" w:initials="AC">
    <w:p w14:paraId="3798F73B" w14:textId="1EC34AD1" w:rsidR="00CF5FC1" w:rsidRDefault="00CF5FC1">
      <w:pPr>
        <w:pStyle w:val="CommentText"/>
      </w:pPr>
      <w:r>
        <w:rPr>
          <w:rStyle w:val="CommentReference"/>
        </w:rPr>
        <w:annotationRef/>
      </w:r>
      <w:r>
        <w:t>Under construction, experiments ongoing.  This relates to Figure 4C</w:t>
      </w:r>
    </w:p>
  </w:comment>
  <w:comment w:id="602" w:author="Albi Celaj [2]" w:date="2017-08-29T13:35:00Z" w:initials="AC">
    <w:p w14:paraId="1D09427C" w14:textId="47A7C76C" w:rsidR="00CF5FC1" w:rsidRDefault="00CF5FC1">
      <w:pPr>
        <w:pStyle w:val="CommentText"/>
      </w:pPr>
      <w:r>
        <w:rPr>
          <w:rStyle w:val="CommentReference"/>
        </w:rPr>
        <w:annotationRef/>
      </w:r>
      <w:r>
        <w:rPr>
          <w:rStyle w:val="CommentReference"/>
        </w:rPr>
        <w:t>Jamie: Need confirmation that it was indeed 2%</w:t>
      </w:r>
    </w:p>
  </w:comment>
  <w:comment w:id="603" w:author="Albi Celaj [2]" w:date="2017-08-30T09:29:00Z" w:initials="AC">
    <w:p w14:paraId="2176F66A" w14:textId="3D74FFD6" w:rsidR="00CF5FC1" w:rsidRDefault="00CF5FC1">
      <w:pPr>
        <w:pStyle w:val="CommentText"/>
      </w:pPr>
      <w:r>
        <w:rPr>
          <w:rStyle w:val="CommentReference"/>
        </w:rPr>
        <w:annotationRef/>
      </w:r>
      <w:r>
        <w:t>Marinella: You had to recreate one of these strains, is it worth mentioning here?</w:t>
      </w:r>
    </w:p>
    <w:p w14:paraId="07D8619E" w14:textId="6BD7FA46" w:rsidR="00CF5FC1" w:rsidRDefault="00CF5FC1">
      <w:pPr>
        <w:pStyle w:val="CommentText"/>
      </w:pPr>
      <w:r>
        <w:t>- Also need to verify growth conditions, took from Tarassov et al paper</w:t>
      </w:r>
    </w:p>
    <w:p w14:paraId="57A9515B" w14:textId="62E3386E" w:rsidR="00CF5FC1" w:rsidRDefault="00CF5FC1">
      <w:pPr>
        <w:pStyle w:val="CommentText"/>
      </w:pPr>
      <w:r>
        <w:t>-Need fluconazole concentrations</w:t>
      </w:r>
    </w:p>
  </w:comment>
  <w:comment w:id="604" w:author="Albi Celaj [2]" w:date="2017-08-24T14:59:00Z" w:initials="AC">
    <w:p w14:paraId="7BB2BB8A" w14:textId="0ABC6894" w:rsidR="00CF5FC1" w:rsidRDefault="00CF5FC1">
      <w:pPr>
        <w:pStyle w:val="CommentText"/>
      </w:pPr>
      <w:r>
        <w:rPr>
          <w:rStyle w:val="CommentReference"/>
        </w:rPr>
        <w:annotationRef/>
      </w:r>
      <w:r>
        <w:t>This part has to be revised later, these experiments are still in progress</w:t>
      </w:r>
    </w:p>
  </w:comment>
  <w:comment w:id="605" w:author="Albi Celaj [2]" w:date="2017-11-07T13:36:00Z" w:initials="AC">
    <w:p w14:paraId="311FD484" w14:textId="0BFFC7D3" w:rsidR="00CF5FC1" w:rsidRDefault="00CF5FC1">
      <w:pPr>
        <w:pStyle w:val="CommentText"/>
      </w:pPr>
      <w:r>
        <w:rPr>
          <w:rStyle w:val="CommentReference"/>
        </w:rPr>
        <w:annotationRef/>
      </w:r>
      <w:r>
        <w:t>Fritz: Need funding info</w:t>
      </w:r>
    </w:p>
  </w:comment>
  <w:comment w:id="606" w:author="Albi Celaj [2]" w:date="2017-11-07T13:36:00Z" w:initials="AC">
    <w:p w14:paraId="3DB38767" w14:textId="0DD07410" w:rsidR="00CF5FC1" w:rsidRDefault="00CF5FC1">
      <w:pPr>
        <w:pStyle w:val="CommentText"/>
      </w:pPr>
      <w:r>
        <w:rPr>
          <w:rStyle w:val="CommentReference"/>
        </w:rPr>
        <w:annotationRef/>
      </w:r>
      <w:r>
        <w:t>Under construction…</w:t>
      </w:r>
    </w:p>
  </w:comment>
  <w:comment w:id="607" w:author="Albi Celaj [2]" w:date="2017-08-24T14:59:00Z" w:initials="AC">
    <w:p w14:paraId="47F3AC14" w14:textId="03C6ADEE" w:rsidR="00CF5FC1" w:rsidRDefault="00CF5FC1">
      <w:pPr>
        <w:pStyle w:val="CommentText"/>
      </w:pPr>
      <w:r>
        <w:t>To add:</w:t>
      </w:r>
    </w:p>
    <w:p w14:paraId="6A1D5EB1" w14:textId="780B4013" w:rsidR="00CF5FC1" w:rsidRDefault="00CF5FC1">
      <w:pPr>
        <w:pStyle w:val="CommentText"/>
      </w:pPr>
      <w:r>
        <w:t>-Individual growth profiling data</w:t>
      </w:r>
    </w:p>
    <w:p w14:paraId="292854D9" w14:textId="7FEDEF2C" w:rsidR="00CF5FC1" w:rsidRDefault="00CF5FC1">
      <w:pPr>
        <w:pStyle w:val="CommentText"/>
      </w:pPr>
      <w:r>
        <w:t>-qPCR data</w:t>
      </w:r>
    </w:p>
  </w:comment>
  <w:comment w:id="608" w:author="Albi Celaj [2]" w:date="2017-11-21T13:31:00Z" w:initials="AC">
    <w:p w14:paraId="30228BD1" w14:textId="049329B7" w:rsidR="00CF5FC1" w:rsidRDefault="00CF5FC1">
      <w:pPr>
        <w:pStyle w:val="CommentText"/>
      </w:pPr>
      <w:r>
        <w:rPr>
          <w:rStyle w:val="CommentReference"/>
        </w:rPr>
        <w:annotationRef/>
      </w:r>
      <w:r>
        <w:t>Have to confirm this</w:t>
      </w:r>
    </w:p>
  </w:comment>
  <w:comment w:id="609" w:author="Albi Celaj [2]" w:date="2017-11-07T13:51:00Z" w:initials="AC">
    <w:p w14:paraId="7ADFE62F" w14:textId="48427114" w:rsidR="00CF5FC1" w:rsidRDefault="00CF5FC1">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63B36E" w15:done="0"/>
  <w15:commentEx w15:paraId="7D608B3C" w15:done="0"/>
  <w15:commentEx w15:paraId="681686E6" w15:done="0"/>
  <w15:commentEx w15:paraId="154A8340" w15:done="0"/>
  <w15:commentEx w15:paraId="7F408054" w15:done="0"/>
  <w15:commentEx w15:paraId="3DC32244" w15:done="0"/>
  <w15:commentEx w15:paraId="43BB79F9" w15:done="0"/>
  <w15:commentEx w15:paraId="3C13ECB0" w15:done="0"/>
  <w15:commentEx w15:paraId="746B5FF9" w15:done="0"/>
  <w15:commentEx w15:paraId="1647B999" w15:done="0"/>
  <w15:commentEx w15:paraId="0C852E9E" w15:done="0"/>
  <w15:commentEx w15:paraId="2F51C874" w15:done="0"/>
  <w15:commentEx w15:paraId="5D3BB70B" w15:done="0"/>
  <w15:commentEx w15:paraId="1B6D2B9E" w15:done="0"/>
  <w15:commentEx w15:paraId="4B35AC99" w15:done="0"/>
  <w15:commentEx w15:paraId="77E48A68" w15:done="0"/>
  <w15:commentEx w15:paraId="754251C3" w15:done="0"/>
  <w15:commentEx w15:paraId="2049AE04" w15:done="0"/>
  <w15:commentEx w15:paraId="7A7006D9" w15:done="0"/>
  <w15:commentEx w15:paraId="5C3A241C" w15:done="0"/>
  <w15:commentEx w15:paraId="7B22CAD3"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3B36E" w16cid:durableId="1E7B450A"/>
  <w16cid:commentId w16cid:paraId="7D608B3C" w16cid:durableId="1F01E2A5"/>
  <w16cid:commentId w16cid:paraId="681686E6" w16cid:durableId="1E7B530E"/>
  <w16cid:commentId w16cid:paraId="154A8340" w16cid:durableId="1E78807A"/>
  <w16cid:commentId w16cid:paraId="7F408054" w16cid:durableId="1E70A72B"/>
  <w16cid:commentId w16cid:paraId="3DC32244" w16cid:durableId="1F0F313F"/>
  <w16cid:commentId w16cid:paraId="43BB79F9" w16cid:durableId="1E7A189F"/>
  <w16cid:commentId w16cid:paraId="3C13ECB0" w16cid:durableId="1E70A72C"/>
  <w16cid:commentId w16cid:paraId="746B5FF9" w16cid:durableId="1E71DFE9"/>
  <w16cid:commentId w16cid:paraId="1647B999" w16cid:durableId="1E79F397"/>
  <w16cid:commentId w16cid:paraId="0C852E9E" w16cid:durableId="1E79F558"/>
  <w16cid:commentId w16cid:paraId="2F51C874" w16cid:durableId="1E79F5A6"/>
  <w16cid:commentId w16cid:paraId="5D3BB70B" w16cid:durableId="1E79F63C"/>
  <w16cid:commentId w16cid:paraId="1B6D2B9E" w16cid:durableId="1E79F684"/>
  <w16cid:commentId w16cid:paraId="4B35AC99" w16cid:durableId="1E70A72D"/>
  <w16cid:commentId w16cid:paraId="77E48A68" w16cid:durableId="1E78AF72"/>
  <w16cid:commentId w16cid:paraId="754251C3" w16cid:durableId="1E71E7C5"/>
  <w16cid:commentId w16cid:paraId="2049AE04" w16cid:durableId="1E70A72E"/>
  <w16cid:commentId w16cid:paraId="7A7006D9" w16cid:durableId="1E70A72F"/>
  <w16cid:commentId w16cid:paraId="5C3A241C" w16cid:durableId="1E7A0DB2"/>
  <w16cid:commentId w16cid:paraId="7B22CAD3" w16cid:durableId="1E7A10FE"/>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C26E8" w14:textId="77777777" w:rsidR="00F50CC0" w:rsidRDefault="00F50CC0" w:rsidP="006D69DC">
      <w:r>
        <w:separator/>
      </w:r>
    </w:p>
  </w:endnote>
  <w:endnote w:type="continuationSeparator" w:id="0">
    <w:p w14:paraId="745A3136" w14:textId="77777777" w:rsidR="00F50CC0" w:rsidRDefault="00F50CC0"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4A0E0" w14:textId="77777777" w:rsidR="00F50CC0" w:rsidRDefault="00F50CC0" w:rsidP="006D69DC">
      <w:r>
        <w:separator/>
      </w:r>
    </w:p>
  </w:footnote>
  <w:footnote w:type="continuationSeparator" w:id="0">
    <w:p w14:paraId="5DFFFEAC" w14:textId="77777777" w:rsidR="00F50CC0" w:rsidRDefault="00F50CC0"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Windows Live" w15:userId="725b78b5-2951-40d9-b0b3-05f20b89ce7e"/>
  </w15:person>
  <w15:person w15:author="Albi Celaj [2]">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3A"/>
    <w:rsid w:val="00000E31"/>
    <w:rsid w:val="00000F7B"/>
    <w:rsid w:val="000010D5"/>
    <w:rsid w:val="00001398"/>
    <w:rsid w:val="00001506"/>
    <w:rsid w:val="000018E5"/>
    <w:rsid w:val="000022CD"/>
    <w:rsid w:val="0000261A"/>
    <w:rsid w:val="00002858"/>
    <w:rsid w:val="00002F36"/>
    <w:rsid w:val="000035C0"/>
    <w:rsid w:val="00003647"/>
    <w:rsid w:val="00003DFF"/>
    <w:rsid w:val="00003EA8"/>
    <w:rsid w:val="00003EB4"/>
    <w:rsid w:val="00004018"/>
    <w:rsid w:val="00004324"/>
    <w:rsid w:val="000047EF"/>
    <w:rsid w:val="00004CEE"/>
    <w:rsid w:val="00005CD2"/>
    <w:rsid w:val="00005FAD"/>
    <w:rsid w:val="0000726D"/>
    <w:rsid w:val="00007B6F"/>
    <w:rsid w:val="00007BF7"/>
    <w:rsid w:val="00007CE3"/>
    <w:rsid w:val="00007EC6"/>
    <w:rsid w:val="00010573"/>
    <w:rsid w:val="00011618"/>
    <w:rsid w:val="000116B1"/>
    <w:rsid w:val="00011AC2"/>
    <w:rsid w:val="0001262B"/>
    <w:rsid w:val="00012855"/>
    <w:rsid w:val="00012C50"/>
    <w:rsid w:val="00012CF1"/>
    <w:rsid w:val="00012FD9"/>
    <w:rsid w:val="00012FFB"/>
    <w:rsid w:val="0001321B"/>
    <w:rsid w:val="00013653"/>
    <w:rsid w:val="00013887"/>
    <w:rsid w:val="000142F4"/>
    <w:rsid w:val="00014744"/>
    <w:rsid w:val="000149FA"/>
    <w:rsid w:val="00014A32"/>
    <w:rsid w:val="00014BAF"/>
    <w:rsid w:val="0001555C"/>
    <w:rsid w:val="00016B0D"/>
    <w:rsid w:val="000176CD"/>
    <w:rsid w:val="0001789C"/>
    <w:rsid w:val="00017BC1"/>
    <w:rsid w:val="000205FF"/>
    <w:rsid w:val="00020C39"/>
    <w:rsid w:val="00020CE2"/>
    <w:rsid w:val="00020F10"/>
    <w:rsid w:val="000216A5"/>
    <w:rsid w:val="00022119"/>
    <w:rsid w:val="00022370"/>
    <w:rsid w:val="000228D3"/>
    <w:rsid w:val="00022CBD"/>
    <w:rsid w:val="00022FCB"/>
    <w:rsid w:val="00023080"/>
    <w:rsid w:val="00024284"/>
    <w:rsid w:val="000242CE"/>
    <w:rsid w:val="00024F31"/>
    <w:rsid w:val="0002525A"/>
    <w:rsid w:val="00025332"/>
    <w:rsid w:val="0002571E"/>
    <w:rsid w:val="00025BAF"/>
    <w:rsid w:val="0002676A"/>
    <w:rsid w:val="00026B49"/>
    <w:rsid w:val="000270D6"/>
    <w:rsid w:val="000274E9"/>
    <w:rsid w:val="00027FD5"/>
    <w:rsid w:val="00030241"/>
    <w:rsid w:val="00030366"/>
    <w:rsid w:val="000303AD"/>
    <w:rsid w:val="00030684"/>
    <w:rsid w:val="000307EE"/>
    <w:rsid w:val="00030807"/>
    <w:rsid w:val="000312F9"/>
    <w:rsid w:val="000313E2"/>
    <w:rsid w:val="000315A1"/>
    <w:rsid w:val="00031C9D"/>
    <w:rsid w:val="00032417"/>
    <w:rsid w:val="00032944"/>
    <w:rsid w:val="0003324C"/>
    <w:rsid w:val="0003372F"/>
    <w:rsid w:val="00033EEC"/>
    <w:rsid w:val="00033F26"/>
    <w:rsid w:val="00034092"/>
    <w:rsid w:val="00034562"/>
    <w:rsid w:val="0003644F"/>
    <w:rsid w:val="000368DC"/>
    <w:rsid w:val="00036C34"/>
    <w:rsid w:val="00037459"/>
    <w:rsid w:val="00037B64"/>
    <w:rsid w:val="000402D3"/>
    <w:rsid w:val="00040DF7"/>
    <w:rsid w:val="0004126E"/>
    <w:rsid w:val="00041EBE"/>
    <w:rsid w:val="00041FF2"/>
    <w:rsid w:val="00042EBE"/>
    <w:rsid w:val="000444B8"/>
    <w:rsid w:val="0004469C"/>
    <w:rsid w:val="000447E8"/>
    <w:rsid w:val="00044914"/>
    <w:rsid w:val="00044A46"/>
    <w:rsid w:val="00045262"/>
    <w:rsid w:val="000454B3"/>
    <w:rsid w:val="000454F7"/>
    <w:rsid w:val="000458A1"/>
    <w:rsid w:val="0004626A"/>
    <w:rsid w:val="0004641B"/>
    <w:rsid w:val="000475D8"/>
    <w:rsid w:val="00047B3E"/>
    <w:rsid w:val="00047C42"/>
    <w:rsid w:val="000508E8"/>
    <w:rsid w:val="0005129A"/>
    <w:rsid w:val="000517D1"/>
    <w:rsid w:val="00051BFA"/>
    <w:rsid w:val="000520FE"/>
    <w:rsid w:val="0005237E"/>
    <w:rsid w:val="000525D1"/>
    <w:rsid w:val="00052D2B"/>
    <w:rsid w:val="000534D0"/>
    <w:rsid w:val="000541FC"/>
    <w:rsid w:val="00054782"/>
    <w:rsid w:val="00055511"/>
    <w:rsid w:val="00055E61"/>
    <w:rsid w:val="000561F3"/>
    <w:rsid w:val="00056237"/>
    <w:rsid w:val="000566FB"/>
    <w:rsid w:val="00056BB0"/>
    <w:rsid w:val="0006005C"/>
    <w:rsid w:val="000604F9"/>
    <w:rsid w:val="00060530"/>
    <w:rsid w:val="0006076B"/>
    <w:rsid w:val="0006089D"/>
    <w:rsid w:val="0006098A"/>
    <w:rsid w:val="00060C94"/>
    <w:rsid w:val="000613DB"/>
    <w:rsid w:val="00062117"/>
    <w:rsid w:val="000624AC"/>
    <w:rsid w:val="000626FF"/>
    <w:rsid w:val="00062850"/>
    <w:rsid w:val="00062B32"/>
    <w:rsid w:val="00062C90"/>
    <w:rsid w:val="000637C8"/>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BB4"/>
    <w:rsid w:val="00072D47"/>
    <w:rsid w:val="00073AE7"/>
    <w:rsid w:val="00074820"/>
    <w:rsid w:val="0007488D"/>
    <w:rsid w:val="0007506E"/>
    <w:rsid w:val="00075179"/>
    <w:rsid w:val="00075902"/>
    <w:rsid w:val="00076354"/>
    <w:rsid w:val="00076569"/>
    <w:rsid w:val="00076589"/>
    <w:rsid w:val="00077DA9"/>
    <w:rsid w:val="000802CC"/>
    <w:rsid w:val="00080475"/>
    <w:rsid w:val="00080EE1"/>
    <w:rsid w:val="000812E9"/>
    <w:rsid w:val="00082D7A"/>
    <w:rsid w:val="00083976"/>
    <w:rsid w:val="00083CF8"/>
    <w:rsid w:val="000842A5"/>
    <w:rsid w:val="000844D8"/>
    <w:rsid w:val="000849E1"/>
    <w:rsid w:val="00084B46"/>
    <w:rsid w:val="00084C6E"/>
    <w:rsid w:val="000852C0"/>
    <w:rsid w:val="000854D2"/>
    <w:rsid w:val="00086010"/>
    <w:rsid w:val="00086039"/>
    <w:rsid w:val="00086093"/>
    <w:rsid w:val="0008612D"/>
    <w:rsid w:val="00086189"/>
    <w:rsid w:val="00086A4B"/>
    <w:rsid w:val="00086B6E"/>
    <w:rsid w:val="00086DEF"/>
    <w:rsid w:val="0008713F"/>
    <w:rsid w:val="00087566"/>
    <w:rsid w:val="000876BF"/>
    <w:rsid w:val="00087C2E"/>
    <w:rsid w:val="00087F63"/>
    <w:rsid w:val="00090CF7"/>
    <w:rsid w:val="00090EEC"/>
    <w:rsid w:val="0009151E"/>
    <w:rsid w:val="00091724"/>
    <w:rsid w:val="000919D1"/>
    <w:rsid w:val="000925DD"/>
    <w:rsid w:val="000926AC"/>
    <w:rsid w:val="00092898"/>
    <w:rsid w:val="000928E2"/>
    <w:rsid w:val="00092955"/>
    <w:rsid w:val="0009349F"/>
    <w:rsid w:val="00093A99"/>
    <w:rsid w:val="00093B93"/>
    <w:rsid w:val="00093EBE"/>
    <w:rsid w:val="00094426"/>
    <w:rsid w:val="000946A1"/>
    <w:rsid w:val="00094C1B"/>
    <w:rsid w:val="00094D37"/>
    <w:rsid w:val="000954A2"/>
    <w:rsid w:val="00095AD4"/>
    <w:rsid w:val="00096F44"/>
    <w:rsid w:val="00096F69"/>
    <w:rsid w:val="00097040"/>
    <w:rsid w:val="0009783B"/>
    <w:rsid w:val="00097B86"/>
    <w:rsid w:val="000A0257"/>
    <w:rsid w:val="000A0947"/>
    <w:rsid w:val="000A0DB7"/>
    <w:rsid w:val="000A0E42"/>
    <w:rsid w:val="000A1666"/>
    <w:rsid w:val="000A16A8"/>
    <w:rsid w:val="000A1872"/>
    <w:rsid w:val="000A1D06"/>
    <w:rsid w:val="000A27A7"/>
    <w:rsid w:val="000A30AA"/>
    <w:rsid w:val="000A32D2"/>
    <w:rsid w:val="000A3390"/>
    <w:rsid w:val="000A365C"/>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B05AE"/>
    <w:rsid w:val="000B08C5"/>
    <w:rsid w:val="000B0A26"/>
    <w:rsid w:val="000B0E85"/>
    <w:rsid w:val="000B1289"/>
    <w:rsid w:val="000B16EF"/>
    <w:rsid w:val="000B1EAB"/>
    <w:rsid w:val="000B20E3"/>
    <w:rsid w:val="000B251E"/>
    <w:rsid w:val="000B2CDD"/>
    <w:rsid w:val="000B2E3E"/>
    <w:rsid w:val="000B47B8"/>
    <w:rsid w:val="000B4CD5"/>
    <w:rsid w:val="000B4E58"/>
    <w:rsid w:val="000B4F87"/>
    <w:rsid w:val="000B53D6"/>
    <w:rsid w:val="000B5417"/>
    <w:rsid w:val="000B54DB"/>
    <w:rsid w:val="000B6231"/>
    <w:rsid w:val="000B6473"/>
    <w:rsid w:val="000B64DC"/>
    <w:rsid w:val="000B6825"/>
    <w:rsid w:val="000B6AA8"/>
    <w:rsid w:val="000B6CF1"/>
    <w:rsid w:val="000B7575"/>
    <w:rsid w:val="000B76CF"/>
    <w:rsid w:val="000B7B84"/>
    <w:rsid w:val="000B7E99"/>
    <w:rsid w:val="000C01CB"/>
    <w:rsid w:val="000C0219"/>
    <w:rsid w:val="000C0301"/>
    <w:rsid w:val="000C062A"/>
    <w:rsid w:val="000C0823"/>
    <w:rsid w:val="000C0D59"/>
    <w:rsid w:val="000C1CC4"/>
    <w:rsid w:val="000C36A9"/>
    <w:rsid w:val="000C3A00"/>
    <w:rsid w:val="000C3FF8"/>
    <w:rsid w:val="000C5268"/>
    <w:rsid w:val="000C56D2"/>
    <w:rsid w:val="000C58EF"/>
    <w:rsid w:val="000C6231"/>
    <w:rsid w:val="000C62CA"/>
    <w:rsid w:val="000C6CFE"/>
    <w:rsid w:val="000C711F"/>
    <w:rsid w:val="000C727A"/>
    <w:rsid w:val="000C7311"/>
    <w:rsid w:val="000C7544"/>
    <w:rsid w:val="000C7E1E"/>
    <w:rsid w:val="000D0530"/>
    <w:rsid w:val="000D060F"/>
    <w:rsid w:val="000D0B46"/>
    <w:rsid w:val="000D0B5B"/>
    <w:rsid w:val="000D0DCC"/>
    <w:rsid w:val="000D15B8"/>
    <w:rsid w:val="000D1619"/>
    <w:rsid w:val="000D1A92"/>
    <w:rsid w:val="000D1B71"/>
    <w:rsid w:val="000D1BDE"/>
    <w:rsid w:val="000D1D70"/>
    <w:rsid w:val="000D20B3"/>
    <w:rsid w:val="000D21ED"/>
    <w:rsid w:val="000D2524"/>
    <w:rsid w:val="000D2EE6"/>
    <w:rsid w:val="000D2F48"/>
    <w:rsid w:val="000D3237"/>
    <w:rsid w:val="000D367A"/>
    <w:rsid w:val="000D410F"/>
    <w:rsid w:val="000D49D2"/>
    <w:rsid w:val="000D4BFA"/>
    <w:rsid w:val="000D4CE2"/>
    <w:rsid w:val="000D5B35"/>
    <w:rsid w:val="000D721A"/>
    <w:rsid w:val="000D7256"/>
    <w:rsid w:val="000D77DF"/>
    <w:rsid w:val="000D7B40"/>
    <w:rsid w:val="000D7CC4"/>
    <w:rsid w:val="000D7E08"/>
    <w:rsid w:val="000E030D"/>
    <w:rsid w:val="000E0544"/>
    <w:rsid w:val="000E0582"/>
    <w:rsid w:val="000E0731"/>
    <w:rsid w:val="000E1177"/>
    <w:rsid w:val="000E17D7"/>
    <w:rsid w:val="000E1889"/>
    <w:rsid w:val="000E1A41"/>
    <w:rsid w:val="000E290B"/>
    <w:rsid w:val="000E2C0F"/>
    <w:rsid w:val="000E2DA7"/>
    <w:rsid w:val="000E2F2A"/>
    <w:rsid w:val="000E3BD3"/>
    <w:rsid w:val="000E3E9D"/>
    <w:rsid w:val="000E40C0"/>
    <w:rsid w:val="000E46E9"/>
    <w:rsid w:val="000E4AA5"/>
    <w:rsid w:val="000E4C73"/>
    <w:rsid w:val="000E4F1E"/>
    <w:rsid w:val="000E4FF6"/>
    <w:rsid w:val="000E5117"/>
    <w:rsid w:val="000E54BE"/>
    <w:rsid w:val="000E64CF"/>
    <w:rsid w:val="000E6696"/>
    <w:rsid w:val="000E693A"/>
    <w:rsid w:val="000E7D4E"/>
    <w:rsid w:val="000E7F52"/>
    <w:rsid w:val="000F00CA"/>
    <w:rsid w:val="000F1014"/>
    <w:rsid w:val="000F1291"/>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100B14"/>
    <w:rsid w:val="00100CAE"/>
    <w:rsid w:val="00100E4E"/>
    <w:rsid w:val="0010198E"/>
    <w:rsid w:val="00101E30"/>
    <w:rsid w:val="00102214"/>
    <w:rsid w:val="00102D7B"/>
    <w:rsid w:val="001032F7"/>
    <w:rsid w:val="00103719"/>
    <w:rsid w:val="001038DA"/>
    <w:rsid w:val="00103D6A"/>
    <w:rsid w:val="001043BD"/>
    <w:rsid w:val="001046E3"/>
    <w:rsid w:val="00105954"/>
    <w:rsid w:val="001065C7"/>
    <w:rsid w:val="00106708"/>
    <w:rsid w:val="00107269"/>
    <w:rsid w:val="001074D1"/>
    <w:rsid w:val="00107B62"/>
    <w:rsid w:val="0011011B"/>
    <w:rsid w:val="001101B3"/>
    <w:rsid w:val="00111996"/>
    <w:rsid w:val="00111A12"/>
    <w:rsid w:val="00111D86"/>
    <w:rsid w:val="0011221B"/>
    <w:rsid w:val="00112A5F"/>
    <w:rsid w:val="00112A8D"/>
    <w:rsid w:val="00112CF1"/>
    <w:rsid w:val="00113C47"/>
    <w:rsid w:val="00114000"/>
    <w:rsid w:val="00114987"/>
    <w:rsid w:val="00114B65"/>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DED"/>
    <w:rsid w:val="00127266"/>
    <w:rsid w:val="001278C3"/>
    <w:rsid w:val="0013000E"/>
    <w:rsid w:val="001310AE"/>
    <w:rsid w:val="001310B1"/>
    <w:rsid w:val="001315AB"/>
    <w:rsid w:val="00131614"/>
    <w:rsid w:val="00131BB3"/>
    <w:rsid w:val="00131C80"/>
    <w:rsid w:val="00131E47"/>
    <w:rsid w:val="0013232C"/>
    <w:rsid w:val="00132515"/>
    <w:rsid w:val="001325F4"/>
    <w:rsid w:val="00132870"/>
    <w:rsid w:val="00133453"/>
    <w:rsid w:val="00134428"/>
    <w:rsid w:val="001354BE"/>
    <w:rsid w:val="001359B7"/>
    <w:rsid w:val="00135EF0"/>
    <w:rsid w:val="00136F3E"/>
    <w:rsid w:val="0013740C"/>
    <w:rsid w:val="00137B58"/>
    <w:rsid w:val="00137C13"/>
    <w:rsid w:val="00140674"/>
    <w:rsid w:val="00141403"/>
    <w:rsid w:val="001415C8"/>
    <w:rsid w:val="001419BA"/>
    <w:rsid w:val="00141BD0"/>
    <w:rsid w:val="00143598"/>
    <w:rsid w:val="00143AC7"/>
    <w:rsid w:val="00143BDF"/>
    <w:rsid w:val="0014409A"/>
    <w:rsid w:val="00144441"/>
    <w:rsid w:val="00145810"/>
    <w:rsid w:val="0014592D"/>
    <w:rsid w:val="00145C19"/>
    <w:rsid w:val="00146183"/>
    <w:rsid w:val="001461B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EC5"/>
    <w:rsid w:val="00153387"/>
    <w:rsid w:val="0015382E"/>
    <w:rsid w:val="00154026"/>
    <w:rsid w:val="0015456B"/>
    <w:rsid w:val="00154B11"/>
    <w:rsid w:val="00154CB5"/>
    <w:rsid w:val="00155717"/>
    <w:rsid w:val="00155DAB"/>
    <w:rsid w:val="0015640F"/>
    <w:rsid w:val="00156826"/>
    <w:rsid w:val="00160252"/>
    <w:rsid w:val="0016025B"/>
    <w:rsid w:val="00160556"/>
    <w:rsid w:val="00160C57"/>
    <w:rsid w:val="001610C4"/>
    <w:rsid w:val="001611B6"/>
    <w:rsid w:val="0016225D"/>
    <w:rsid w:val="00162F91"/>
    <w:rsid w:val="00163626"/>
    <w:rsid w:val="00163C5D"/>
    <w:rsid w:val="00164434"/>
    <w:rsid w:val="001651D9"/>
    <w:rsid w:val="0016584B"/>
    <w:rsid w:val="001668FC"/>
    <w:rsid w:val="00166A99"/>
    <w:rsid w:val="00167638"/>
    <w:rsid w:val="001676C0"/>
    <w:rsid w:val="0016788B"/>
    <w:rsid w:val="001679EE"/>
    <w:rsid w:val="001701EF"/>
    <w:rsid w:val="001705DB"/>
    <w:rsid w:val="001707C9"/>
    <w:rsid w:val="0017091A"/>
    <w:rsid w:val="00170AA4"/>
    <w:rsid w:val="00170B05"/>
    <w:rsid w:val="00171577"/>
    <w:rsid w:val="00171648"/>
    <w:rsid w:val="00171BAE"/>
    <w:rsid w:val="001723FC"/>
    <w:rsid w:val="001725B0"/>
    <w:rsid w:val="0017290A"/>
    <w:rsid w:val="001731FC"/>
    <w:rsid w:val="00173F18"/>
    <w:rsid w:val="001740F5"/>
    <w:rsid w:val="0017411B"/>
    <w:rsid w:val="001746B3"/>
    <w:rsid w:val="0017493E"/>
    <w:rsid w:val="001749C0"/>
    <w:rsid w:val="00174B8D"/>
    <w:rsid w:val="00175420"/>
    <w:rsid w:val="0017550D"/>
    <w:rsid w:val="00176D8A"/>
    <w:rsid w:val="001771F8"/>
    <w:rsid w:val="0017782B"/>
    <w:rsid w:val="001779EE"/>
    <w:rsid w:val="00180011"/>
    <w:rsid w:val="00180292"/>
    <w:rsid w:val="0018093A"/>
    <w:rsid w:val="00180AEC"/>
    <w:rsid w:val="0018105E"/>
    <w:rsid w:val="00181529"/>
    <w:rsid w:val="00181DD1"/>
    <w:rsid w:val="00182726"/>
    <w:rsid w:val="00182CBB"/>
    <w:rsid w:val="00183F4B"/>
    <w:rsid w:val="001844A5"/>
    <w:rsid w:val="00185764"/>
    <w:rsid w:val="00185B86"/>
    <w:rsid w:val="00185C05"/>
    <w:rsid w:val="00185DBB"/>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4FD7"/>
    <w:rsid w:val="00195167"/>
    <w:rsid w:val="00195D24"/>
    <w:rsid w:val="00195D71"/>
    <w:rsid w:val="00196297"/>
    <w:rsid w:val="001963CB"/>
    <w:rsid w:val="00196F21"/>
    <w:rsid w:val="001970FE"/>
    <w:rsid w:val="0019716A"/>
    <w:rsid w:val="00197200"/>
    <w:rsid w:val="001973C0"/>
    <w:rsid w:val="00197436"/>
    <w:rsid w:val="001975F9"/>
    <w:rsid w:val="001A048D"/>
    <w:rsid w:val="001A1199"/>
    <w:rsid w:val="001A22F0"/>
    <w:rsid w:val="001A2B63"/>
    <w:rsid w:val="001A4394"/>
    <w:rsid w:val="001A4A3A"/>
    <w:rsid w:val="001A4F46"/>
    <w:rsid w:val="001A5111"/>
    <w:rsid w:val="001A5F12"/>
    <w:rsid w:val="001A6131"/>
    <w:rsid w:val="001A6782"/>
    <w:rsid w:val="001A67E3"/>
    <w:rsid w:val="001A6D26"/>
    <w:rsid w:val="001A6DF8"/>
    <w:rsid w:val="001A797B"/>
    <w:rsid w:val="001A7DD8"/>
    <w:rsid w:val="001B06FC"/>
    <w:rsid w:val="001B0B68"/>
    <w:rsid w:val="001B1218"/>
    <w:rsid w:val="001B1758"/>
    <w:rsid w:val="001B1B1F"/>
    <w:rsid w:val="001B1E4A"/>
    <w:rsid w:val="001B24C1"/>
    <w:rsid w:val="001B348D"/>
    <w:rsid w:val="001B37E7"/>
    <w:rsid w:val="001B3FE1"/>
    <w:rsid w:val="001B42B2"/>
    <w:rsid w:val="001B456B"/>
    <w:rsid w:val="001B4936"/>
    <w:rsid w:val="001B4BDC"/>
    <w:rsid w:val="001B52AA"/>
    <w:rsid w:val="001B537C"/>
    <w:rsid w:val="001B54C4"/>
    <w:rsid w:val="001B558D"/>
    <w:rsid w:val="001B572E"/>
    <w:rsid w:val="001B6102"/>
    <w:rsid w:val="001B6BEF"/>
    <w:rsid w:val="001B6C41"/>
    <w:rsid w:val="001B76DD"/>
    <w:rsid w:val="001B7F09"/>
    <w:rsid w:val="001C06AE"/>
    <w:rsid w:val="001C1ED0"/>
    <w:rsid w:val="001C2341"/>
    <w:rsid w:val="001C271A"/>
    <w:rsid w:val="001C2E01"/>
    <w:rsid w:val="001C2FD8"/>
    <w:rsid w:val="001C31A3"/>
    <w:rsid w:val="001C54DE"/>
    <w:rsid w:val="001C5543"/>
    <w:rsid w:val="001C557C"/>
    <w:rsid w:val="001C5A48"/>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AFF"/>
    <w:rsid w:val="001D5AAF"/>
    <w:rsid w:val="001D5ECF"/>
    <w:rsid w:val="001D6027"/>
    <w:rsid w:val="001D70A9"/>
    <w:rsid w:val="001D77B8"/>
    <w:rsid w:val="001D788B"/>
    <w:rsid w:val="001D7ADA"/>
    <w:rsid w:val="001E0419"/>
    <w:rsid w:val="001E147C"/>
    <w:rsid w:val="001E1DD3"/>
    <w:rsid w:val="001E20EF"/>
    <w:rsid w:val="001E2396"/>
    <w:rsid w:val="001E2DEA"/>
    <w:rsid w:val="001E2EE0"/>
    <w:rsid w:val="001E3585"/>
    <w:rsid w:val="001E36C8"/>
    <w:rsid w:val="001E430A"/>
    <w:rsid w:val="001E45FD"/>
    <w:rsid w:val="001E4ACD"/>
    <w:rsid w:val="001E4FC1"/>
    <w:rsid w:val="001E575F"/>
    <w:rsid w:val="001E61C6"/>
    <w:rsid w:val="001E66C0"/>
    <w:rsid w:val="001E68A7"/>
    <w:rsid w:val="001E6982"/>
    <w:rsid w:val="001E6AEE"/>
    <w:rsid w:val="001E6CAA"/>
    <w:rsid w:val="001E7376"/>
    <w:rsid w:val="001E76CB"/>
    <w:rsid w:val="001F0020"/>
    <w:rsid w:val="001F01EA"/>
    <w:rsid w:val="001F052C"/>
    <w:rsid w:val="001F1F7F"/>
    <w:rsid w:val="001F2501"/>
    <w:rsid w:val="001F2999"/>
    <w:rsid w:val="001F29B5"/>
    <w:rsid w:val="001F3541"/>
    <w:rsid w:val="001F36D5"/>
    <w:rsid w:val="001F40B2"/>
    <w:rsid w:val="001F4165"/>
    <w:rsid w:val="001F43AC"/>
    <w:rsid w:val="001F4426"/>
    <w:rsid w:val="001F45A7"/>
    <w:rsid w:val="001F45BF"/>
    <w:rsid w:val="001F4672"/>
    <w:rsid w:val="001F47C2"/>
    <w:rsid w:val="001F4C09"/>
    <w:rsid w:val="001F53B8"/>
    <w:rsid w:val="001F5438"/>
    <w:rsid w:val="001F5DF7"/>
    <w:rsid w:val="001F5ED6"/>
    <w:rsid w:val="001F636F"/>
    <w:rsid w:val="001F7021"/>
    <w:rsid w:val="001F7109"/>
    <w:rsid w:val="001F79AD"/>
    <w:rsid w:val="00200118"/>
    <w:rsid w:val="00200532"/>
    <w:rsid w:val="002019DE"/>
    <w:rsid w:val="00201C38"/>
    <w:rsid w:val="00202123"/>
    <w:rsid w:val="00202203"/>
    <w:rsid w:val="00202C5E"/>
    <w:rsid w:val="00202DC4"/>
    <w:rsid w:val="002032F3"/>
    <w:rsid w:val="00203B9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A5"/>
    <w:rsid w:val="00222CFA"/>
    <w:rsid w:val="00223A81"/>
    <w:rsid w:val="00223D3A"/>
    <w:rsid w:val="0022416E"/>
    <w:rsid w:val="00224519"/>
    <w:rsid w:val="002245E9"/>
    <w:rsid w:val="0022477A"/>
    <w:rsid w:val="00224C04"/>
    <w:rsid w:val="00224FCB"/>
    <w:rsid w:val="0022531E"/>
    <w:rsid w:val="00225C5D"/>
    <w:rsid w:val="00226008"/>
    <w:rsid w:val="00226CC7"/>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83B"/>
    <w:rsid w:val="00232D4F"/>
    <w:rsid w:val="002333EB"/>
    <w:rsid w:val="00233551"/>
    <w:rsid w:val="002336C0"/>
    <w:rsid w:val="002336DF"/>
    <w:rsid w:val="00233886"/>
    <w:rsid w:val="0023395F"/>
    <w:rsid w:val="002339CA"/>
    <w:rsid w:val="00233A42"/>
    <w:rsid w:val="00233B0E"/>
    <w:rsid w:val="00233F15"/>
    <w:rsid w:val="0023400E"/>
    <w:rsid w:val="00234470"/>
    <w:rsid w:val="00234546"/>
    <w:rsid w:val="00234CF6"/>
    <w:rsid w:val="00234EF6"/>
    <w:rsid w:val="0023517E"/>
    <w:rsid w:val="0023686F"/>
    <w:rsid w:val="00236991"/>
    <w:rsid w:val="0023730D"/>
    <w:rsid w:val="002378AF"/>
    <w:rsid w:val="00237C52"/>
    <w:rsid w:val="00237F49"/>
    <w:rsid w:val="002400D6"/>
    <w:rsid w:val="0024061A"/>
    <w:rsid w:val="002406B6"/>
    <w:rsid w:val="002410C9"/>
    <w:rsid w:val="00242947"/>
    <w:rsid w:val="00242ACB"/>
    <w:rsid w:val="00242B4C"/>
    <w:rsid w:val="00242C6D"/>
    <w:rsid w:val="00242E8F"/>
    <w:rsid w:val="0024338B"/>
    <w:rsid w:val="0024468E"/>
    <w:rsid w:val="00244B15"/>
    <w:rsid w:val="00244DD3"/>
    <w:rsid w:val="00244DF9"/>
    <w:rsid w:val="00245236"/>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9C8"/>
    <w:rsid w:val="00250D20"/>
    <w:rsid w:val="002515D5"/>
    <w:rsid w:val="00251C24"/>
    <w:rsid w:val="00251F53"/>
    <w:rsid w:val="002521DA"/>
    <w:rsid w:val="0025247B"/>
    <w:rsid w:val="002526E1"/>
    <w:rsid w:val="002528A2"/>
    <w:rsid w:val="002529F7"/>
    <w:rsid w:val="00252A44"/>
    <w:rsid w:val="00252B57"/>
    <w:rsid w:val="0025322D"/>
    <w:rsid w:val="002537E0"/>
    <w:rsid w:val="00253CBB"/>
    <w:rsid w:val="00254DD2"/>
    <w:rsid w:val="00254FAB"/>
    <w:rsid w:val="002551D8"/>
    <w:rsid w:val="00255486"/>
    <w:rsid w:val="00255562"/>
    <w:rsid w:val="002558F1"/>
    <w:rsid w:val="00255B4E"/>
    <w:rsid w:val="00255D9B"/>
    <w:rsid w:val="00255DB7"/>
    <w:rsid w:val="0025601E"/>
    <w:rsid w:val="0025608B"/>
    <w:rsid w:val="002560EB"/>
    <w:rsid w:val="0025641F"/>
    <w:rsid w:val="0025755F"/>
    <w:rsid w:val="00257BAF"/>
    <w:rsid w:val="00257FE1"/>
    <w:rsid w:val="00260240"/>
    <w:rsid w:val="00260BA9"/>
    <w:rsid w:val="00260CDF"/>
    <w:rsid w:val="00261310"/>
    <w:rsid w:val="00261D14"/>
    <w:rsid w:val="00261F63"/>
    <w:rsid w:val="0026235F"/>
    <w:rsid w:val="002629DA"/>
    <w:rsid w:val="00262D02"/>
    <w:rsid w:val="00262E45"/>
    <w:rsid w:val="00262EC8"/>
    <w:rsid w:val="002635B5"/>
    <w:rsid w:val="00263708"/>
    <w:rsid w:val="00264257"/>
    <w:rsid w:val="0026465A"/>
    <w:rsid w:val="002647BB"/>
    <w:rsid w:val="00264CA7"/>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C49"/>
    <w:rsid w:val="00272217"/>
    <w:rsid w:val="00272348"/>
    <w:rsid w:val="00273445"/>
    <w:rsid w:val="002736F5"/>
    <w:rsid w:val="00273FF8"/>
    <w:rsid w:val="0027490F"/>
    <w:rsid w:val="00274A89"/>
    <w:rsid w:val="00274BCD"/>
    <w:rsid w:val="00274D61"/>
    <w:rsid w:val="00275412"/>
    <w:rsid w:val="0027554F"/>
    <w:rsid w:val="00276028"/>
    <w:rsid w:val="00277AC4"/>
    <w:rsid w:val="00277AFA"/>
    <w:rsid w:val="00280969"/>
    <w:rsid w:val="00280D9A"/>
    <w:rsid w:val="002810DC"/>
    <w:rsid w:val="002815B6"/>
    <w:rsid w:val="0028187A"/>
    <w:rsid w:val="002819D5"/>
    <w:rsid w:val="0028206C"/>
    <w:rsid w:val="00282310"/>
    <w:rsid w:val="00282BBD"/>
    <w:rsid w:val="00282E5D"/>
    <w:rsid w:val="00283198"/>
    <w:rsid w:val="00283FB6"/>
    <w:rsid w:val="0028497C"/>
    <w:rsid w:val="00284BB6"/>
    <w:rsid w:val="00284D26"/>
    <w:rsid w:val="00284DDF"/>
    <w:rsid w:val="00285656"/>
    <w:rsid w:val="00285936"/>
    <w:rsid w:val="00285D6D"/>
    <w:rsid w:val="00285D97"/>
    <w:rsid w:val="00286063"/>
    <w:rsid w:val="00286107"/>
    <w:rsid w:val="002864F6"/>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C03"/>
    <w:rsid w:val="00292D7C"/>
    <w:rsid w:val="002930F2"/>
    <w:rsid w:val="00293390"/>
    <w:rsid w:val="002947DA"/>
    <w:rsid w:val="00294C6D"/>
    <w:rsid w:val="00294E7F"/>
    <w:rsid w:val="00295235"/>
    <w:rsid w:val="00295A58"/>
    <w:rsid w:val="00296479"/>
    <w:rsid w:val="00296E5E"/>
    <w:rsid w:val="002971B5"/>
    <w:rsid w:val="002977EB"/>
    <w:rsid w:val="00297AD1"/>
    <w:rsid w:val="00297BF5"/>
    <w:rsid w:val="002A1EF1"/>
    <w:rsid w:val="002A2225"/>
    <w:rsid w:val="002A24B1"/>
    <w:rsid w:val="002A4037"/>
    <w:rsid w:val="002A4763"/>
    <w:rsid w:val="002A57D2"/>
    <w:rsid w:val="002A5E15"/>
    <w:rsid w:val="002A5F0C"/>
    <w:rsid w:val="002A6074"/>
    <w:rsid w:val="002A61D1"/>
    <w:rsid w:val="002A63BE"/>
    <w:rsid w:val="002A673C"/>
    <w:rsid w:val="002A6C6F"/>
    <w:rsid w:val="002A71EC"/>
    <w:rsid w:val="002A7620"/>
    <w:rsid w:val="002A79B3"/>
    <w:rsid w:val="002A7A7A"/>
    <w:rsid w:val="002B03D7"/>
    <w:rsid w:val="002B03E4"/>
    <w:rsid w:val="002B052D"/>
    <w:rsid w:val="002B05D4"/>
    <w:rsid w:val="002B1C54"/>
    <w:rsid w:val="002B2006"/>
    <w:rsid w:val="002B28C3"/>
    <w:rsid w:val="002B2A60"/>
    <w:rsid w:val="002B2AF9"/>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EB"/>
    <w:rsid w:val="002B7E02"/>
    <w:rsid w:val="002C00C2"/>
    <w:rsid w:val="002C02FA"/>
    <w:rsid w:val="002C0695"/>
    <w:rsid w:val="002C06FB"/>
    <w:rsid w:val="002C0A0B"/>
    <w:rsid w:val="002C0E44"/>
    <w:rsid w:val="002C0EBA"/>
    <w:rsid w:val="002C18D1"/>
    <w:rsid w:val="002C19C6"/>
    <w:rsid w:val="002C1A59"/>
    <w:rsid w:val="002C273D"/>
    <w:rsid w:val="002C2912"/>
    <w:rsid w:val="002C2B65"/>
    <w:rsid w:val="002C3ABC"/>
    <w:rsid w:val="002C3BAD"/>
    <w:rsid w:val="002C3F25"/>
    <w:rsid w:val="002C4097"/>
    <w:rsid w:val="002C45E2"/>
    <w:rsid w:val="002C4B5D"/>
    <w:rsid w:val="002C4C89"/>
    <w:rsid w:val="002C5507"/>
    <w:rsid w:val="002C5E03"/>
    <w:rsid w:val="002C5F71"/>
    <w:rsid w:val="002C64B8"/>
    <w:rsid w:val="002C6FD6"/>
    <w:rsid w:val="002C71E5"/>
    <w:rsid w:val="002C73D9"/>
    <w:rsid w:val="002C7D4F"/>
    <w:rsid w:val="002D03E0"/>
    <w:rsid w:val="002D0D3D"/>
    <w:rsid w:val="002D2425"/>
    <w:rsid w:val="002D3077"/>
    <w:rsid w:val="002D319A"/>
    <w:rsid w:val="002D3307"/>
    <w:rsid w:val="002D3C04"/>
    <w:rsid w:val="002D41E0"/>
    <w:rsid w:val="002D4279"/>
    <w:rsid w:val="002D42FF"/>
    <w:rsid w:val="002D4A73"/>
    <w:rsid w:val="002D4F18"/>
    <w:rsid w:val="002D56B3"/>
    <w:rsid w:val="002D5C1C"/>
    <w:rsid w:val="002D615A"/>
    <w:rsid w:val="002D6A12"/>
    <w:rsid w:val="002D6A5D"/>
    <w:rsid w:val="002D6C41"/>
    <w:rsid w:val="002E028A"/>
    <w:rsid w:val="002E0653"/>
    <w:rsid w:val="002E08B9"/>
    <w:rsid w:val="002E0C42"/>
    <w:rsid w:val="002E1C03"/>
    <w:rsid w:val="002E1D5B"/>
    <w:rsid w:val="002E20D7"/>
    <w:rsid w:val="002E2574"/>
    <w:rsid w:val="002E34C6"/>
    <w:rsid w:val="002E3D59"/>
    <w:rsid w:val="002E407A"/>
    <w:rsid w:val="002E44D2"/>
    <w:rsid w:val="002E48FD"/>
    <w:rsid w:val="002E612D"/>
    <w:rsid w:val="002E631F"/>
    <w:rsid w:val="002E64BC"/>
    <w:rsid w:val="002E6835"/>
    <w:rsid w:val="002E6897"/>
    <w:rsid w:val="002E6C14"/>
    <w:rsid w:val="002E7A9D"/>
    <w:rsid w:val="002F01D9"/>
    <w:rsid w:val="002F022B"/>
    <w:rsid w:val="002F052B"/>
    <w:rsid w:val="002F1BAD"/>
    <w:rsid w:val="002F1DFA"/>
    <w:rsid w:val="002F1EFD"/>
    <w:rsid w:val="002F24EE"/>
    <w:rsid w:val="002F2EF9"/>
    <w:rsid w:val="002F3347"/>
    <w:rsid w:val="002F34C1"/>
    <w:rsid w:val="002F37D7"/>
    <w:rsid w:val="002F3948"/>
    <w:rsid w:val="002F3D08"/>
    <w:rsid w:val="002F4685"/>
    <w:rsid w:val="002F487A"/>
    <w:rsid w:val="002F4BBE"/>
    <w:rsid w:val="002F4EE7"/>
    <w:rsid w:val="002F4FDA"/>
    <w:rsid w:val="002F52D4"/>
    <w:rsid w:val="002F5A38"/>
    <w:rsid w:val="002F5CAC"/>
    <w:rsid w:val="002F62FC"/>
    <w:rsid w:val="002F66A0"/>
    <w:rsid w:val="00300184"/>
    <w:rsid w:val="0030025F"/>
    <w:rsid w:val="003006A3"/>
    <w:rsid w:val="003007A9"/>
    <w:rsid w:val="00301A02"/>
    <w:rsid w:val="00302445"/>
    <w:rsid w:val="003024F8"/>
    <w:rsid w:val="0030260D"/>
    <w:rsid w:val="00302792"/>
    <w:rsid w:val="00302EAA"/>
    <w:rsid w:val="00302F65"/>
    <w:rsid w:val="003031CB"/>
    <w:rsid w:val="003037AC"/>
    <w:rsid w:val="00303C3C"/>
    <w:rsid w:val="00303EEB"/>
    <w:rsid w:val="00304AD7"/>
    <w:rsid w:val="00304B9D"/>
    <w:rsid w:val="00304BF7"/>
    <w:rsid w:val="00304C98"/>
    <w:rsid w:val="00304D11"/>
    <w:rsid w:val="00305405"/>
    <w:rsid w:val="003066AF"/>
    <w:rsid w:val="00306725"/>
    <w:rsid w:val="00310238"/>
    <w:rsid w:val="00310769"/>
    <w:rsid w:val="00310D07"/>
    <w:rsid w:val="003115E1"/>
    <w:rsid w:val="003118EB"/>
    <w:rsid w:val="00311B5A"/>
    <w:rsid w:val="00311DF2"/>
    <w:rsid w:val="0031281C"/>
    <w:rsid w:val="00312993"/>
    <w:rsid w:val="00312FEB"/>
    <w:rsid w:val="00313B69"/>
    <w:rsid w:val="00314EB9"/>
    <w:rsid w:val="00315513"/>
    <w:rsid w:val="00316809"/>
    <w:rsid w:val="00316BD1"/>
    <w:rsid w:val="00316C3A"/>
    <w:rsid w:val="00317081"/>
    <w:rsid w:val="00317B8B"/>
    <w:rsid w:val="00320F26"/>
    <w:rsid w:val="00320FD9"/>
    <w:rsid w:val="00321F98"/>
    <w:rsid w:val="0032207D"/>
    <w:rsid w:val="003223F9"/>
    <w:rsid w:val="00323193"/>
    <w:rsid w:val="00324357"/>
    <w:rsid w:val="003252D6"/>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FC"/>
    <w:rsid w:val="003328BC"/>
    <w:rsid w:val="00333138"/>
    <w:rsid w:val="003332EC"/>
    <w:rsid w:val="00333E3E"/>
    <w:rsid w:val="003343E3"/>
    <w:rsid w:val="003351F5"/>
    <w:rsid w:val="0033584C"/>
    <w:rsid w:val="00335B6C"/>
    <w:rsid w:val="0033607B"/>
    <w:rsid w:val="00336F21"/>
    <w:rsid w:val="00337643"/>
    <w:rsid w:val="00337D15"/>
    <w:rsid w:val="0034047E"/>
    <w:rsid w:val="00340F3F"/>
    <w:rsid w:val="00341B48"/>
    <w:rsid w:val="00341B70"/>
    <w:rsid w:val="0034205D"/>
    <w:rsid w:val="0034398D"/>
    <w:rsid w:val="00344183"/>
    <w:rsid w:val="003454ED"/>
    <w:rsid w:val="0034556F"/>
    <w:rsid w:val="0034579E"/>
    <w:rsid w:val="00345B34"/>
    <w:rsid w:val="00345FE7"/>
    <w:rsid w:val="00347409"/>
    <w:rsid w:val="0034740E"/>
    <w:rsid w:val="00347A7F"/>
    <w:rsid w:val="003500C5"/>
    <w:rsid w:val="00350338"/>
    <w:rsid w:val="00350384"/>
    <w:rsid w:val="003503C6"/>
    <w:rsid w:val="003510BC"/>
    <w:rsid w:val="0035118B"/>
    <w:rsid w:val="00352373"/>
    <w:rsid w:val="0035381B"/>
    <w:rsid w:val="003538EA"/>
    <w:rsid w:val="00353BFE"/>
    <w:rsid w:val="00353F0C"/>
    <w:rsid w:val="00354087"/>
    <w:rsid w:val="003545B6"/>
    <w:rsid w:val="00354A78"/>
    <w:rsid w:val="0035525D"/>
    <w:rsid w:val="00355817"/>
    <w:rsid w:val="003558C6"/>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FA9"/>
    <w:rsid w:val="00363519"/>
    <w:rsid w:val="00364590"/>
    <w:rsid w:val="003648D2"/>
    <w:rsid w:val="00364E9A"/>
    <w:rsid w:val="00364FDB"/>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56DE"/>
    <w:rsid w:val="003766B4"/>
    <w:rsid w:val="00376B2B"/>
    <w:rsid w:val="0037740B"/>
    <w:rsid w:val="00377AD5"/>
    <w:rsid w:val="00377C4A"/>
    <w:rsid w:val="0038025C"/>
    <w:rsid w:val="00380D70"/>
    <w:rsid w:val="003815AE"/>
    <w:rsid w:val="00381FC3"/>
    <w:rsid w:val="00382E8F"/>
    <w:rsid w:val="00383296"/>
    <w:rsid w:val="003834C2"/>
    <w:rsid w:val="00383793"/>
    <w:rsid w:val="00383991"/>
    <w:rsid w:val="00383C5F"/>
    <w:rsid w:val="00383D10"/>
    <w:rsid w:val="0038494D"/>
    <w:rsid w:val="00384BEF"/>
    <w:rsid w:val="00384F51"/>
    <w:rsid w:val="003859BD"/>
    <w:rsid w:val="00385C73"/>
    <w:rsid w:val="00385F09"/>
    <w:rsid w:val="0038604A"/>
    <w:rsid w:val="0038634B"/>
    <w:rsid w:val="003865AB"/>
    <w:rsid w:val="00386AB6"/>
    <w:rsid w:val="00386B09"/>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B36"/>
    <w:rsid w:val="00394C77"/>
    <w:rsid w:val="00394EA0"/>
    <w:rsid w:val="00395C9C"/>
    <w:rsid w:val="003966F1"/>
    <w:rsid w:val="00396AC7"/>
    <w:rsid w:val="00396E05"/>
    <w:rsid w:val="003971BE"/>
    <w:rsid w:val="00397606"/>
    <w:rsid w:val="00397DE8"/>
    <w:rsid w:val="003A0205"/>
    <w:rsid w:val="003A05D2"/>
    <w:rsid w:val="003A089E"/>
    <w:rsid w:val="003A08FD"/>
    <w:rsid w:val="003A0AFF"/>
    <w:rsid w:val="003A11C4"/>
    <w:rsid w:val="003A154F"/>
    <w:rsid w:val="003A1A6F"/>
    <w:rsid w:val="003A1BE8"/>
    <w:rsid w:val="003A2FA8"/>
    <w:rsid w:val="003A358D"/>
    <w:rsid w:val="003A38CF"/>
    <w:rsid w:val="003A3A91"/>
    <w:rsid w:val="003A4218"/>
    <w:rsid w:val="003A42F8"/>
    <w:rsid w:val="003A4C8B"/>
    <w:rsid w:val="003A4E50"/>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C04C7"/>
    <w:rsid w:val="003C0748"/>
    <w:rsid w:val="003C0DAE"/>
    <w:rsid w:val="003C0EC1"/>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C4E"/>
    <w:rsid w:val="003D32EA"/>
    <w:rsid w:val="003D3902"/>
    <w:rsid w:val="003D4C89"/>
    <w:rsid w:val="003D4D82"/>
    <w:rsid w:val="003D535D"/>
    <w:rsid w:val="003D5CDB"/>
    <w:rsid w:val="003D601B"/>
    <w:rsid w:val="003D61BB"/>
    <w:rsid w:val="003D6506"/>
    <w:rsid w:val="003D658F"/>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661F"/>
    <w:rsid w:val="003E6842"/>
    <w:rsid w:val="003E6DB8"/>
    <w:rsid w:val="003E701C"/>
    <w:rsid w:val="003E7203"/>
    <w:rsid w:val="003E75FC"/>
    <w:rsid w:val="003E7631"/>
    <w:rsid w:val="003E76A6"/>
    <w:rsid w:val="003E78C2"/>
    <w:rsid w:val="003F0865"/>
    <w:rsid w:val="003F09B7"/>
    <w:rsid w:val="003F1573"/>
    <w:rsid w:val="003F16A1"/>
    <w:rsid w:val="003F1C9E"/>
    <w:rsid w:val="003F20CA"/>
    <w:rsid w:val="003F25B3"/>
    <w:rsid w:val="003F2763"/>
    <w:rsid w:val="003F2A08"/>
    <w:rsid w:val="003F2A74"/>
    <w:rsid w:val="003F2B0E"/>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706B"/>
    <w:rsid w:val="003F7C1B"/>
    <w:rsid w:val="004005C3"/>
    <w:rsid w:val="004006A5"/>
    <w:rsid w:val="00400A85"/>
    <w:rsid w:val="00400B7E"/>
    <w:rsid w:val="00400CAE"/>
    <w:rsid w:val="00400E8C"/>
    <w:rsid w:val="004013E2"/>
    <w:rsid w:val="00401CD0"/>
    <w:rsid w:val="004024B0"/>
    <w:rsid w:val="00402582"/>
    <w:rsid w:val="00402EE4"/>
    <w:rsid w:val="004044D3"/>
    <w:rsid w:val="00404967"/>
    <w:rsid w:val="00404B18"/>
    <w:rsid w:val="00404C25"/>
    <w:rsid w:val="004053AB"/>
    <w:rsid w:val="004059F2"/>
    <w:rsid w:val="0040619F"/>
    <w:rsid w:val="004072B5"/>
    <w:rsid w:val="00407A4E"/>
    <w:rsid w:val="00410031"/>
    <w:rsid w:val="00410914"/>
    <w:rsid w:val="00410933"/>
    <w:rsid w:val="00410EDC"/>
    <w:rsid w:val="004111BE"/>
    <w:rsid w:val="00411C66"/>
    <w:rsid w:val="00411D37"/>
    <w:rsid w:val="00412496"/>
    <w:rsid w:val="00412AC6"/>
    <w:rsid w:val="00412F3E"/>
    <w:rsid w:val="00413631"/>
    <w:rsid w:val="00413686"/>
    <w:rsid w:val="00413B8A"/>
    <w:rsid w:val="00413D38"/>
    <w:rsid w:val="00414DF6"/>
    <w:rsid w:val="004150D1"/>
    <w:rsid w:val="00415132"/>
    <w:rsid w:val="00415BD3"/>
    <w:rsid w:val="00415D5B"/>
    <w:rsid w:val="00415E5C"/>
    <w:rsid w:val="00415EBD"/>
    <w:rsid w:val="00415F89"/>
    <w:rsid w:val="0042003A"/>
    <w:rsid w:val="0042069B"/>
    <w:rsid w:val="00420864"/>
    <w:rsid w:val="00420A68"/>
    <w:rsid w:val="00420C11"/>
    <w:rsid w:val="00420E6D"/>
    <w:rsid w:val="00421099"/>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4703"/>
    <w:rsid w:val="0042479E"/>
    <w:rsid w:val="00424C6D"/>
    <w:rsid w:val="0042598C"/>
    <w:rsid w:val="00425E6D"/>
    <w:rsid w:val="004262CD"/>
    <w:rsid w:val="0042637D"/>
    <w:rsid w:val="004264FE"/>
    <w:rsid w:val="004267FD"/>
    <w:rsid w:val="00426898"/>
    <w:rsid w:val="0042743A"/>
    <w:rsid w:val="004274F6"/>
    <w:rsid w:val="00427C0F"/>
    <w:rsid w:val="004301B9"/>
    <w:rsid w:val="004310F9"/>
    <w:rsid w:val="00431530"/>
    <w:rsid w:val="00431864"/>
    <w:rsid w:val="00431B25"/>
    <w:rsid w:val="00431F23"/>
    <w:rsid w:val="0043244A"/>
    <w:rsid w:val="004325B9"/>
    <w:rsid w:val="00432709"/>
    <w:rsid w:val="0043316D"/>
    <w:rsid w:val="00433194"/>
    <w:rsid w:val="00433875"/>
    <w:rsid w:val="004343B5"/>
    <w:rsid w:val="00434A1B"/>
    <w:rsid w:val="0043518D"/>
    <w:rsid w:val="004368CE"/>
    <w:rsid w:val="004376E2"/>
    <w:rsid w:val="00437EC7"/>
    <w:rsid w:val="004414A6"/>
    <w:rsid w:val="00442898"/>
    <w:rsid w:val="00443038"/>
    <w:rsid w:val="00443A22"/>
    <w:rsid w:val="00443A9F"/>
    <w:rsid w:val="004441D9"/>
    <w:rsid w:val="0044456F"/>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92E"/>
    <w:rsid w:val="00450C0D"/>
    <w:rsid w:val="00451454"/>
    <w:rsid w:val="004516BB"/>
    <w:rsid w:val="004517C4"/>
    <w:rsid w:val="004522E6"/>
    <w:rsid w:val="0045282A"/>
    <w:rsid w:val="004549F6"/>
    <w:rsid w:val="00454A64"/>
    <w:rsid w:val="00454AAB"/>
    <w:rsid w:val="00454D98"/>
    <w:rsid w:val="00455126"/>
    <w:rsid w:val="00455B35"/>
    <w:rsid w:val="00455C5E"/>
    <w:rsid w:val="00456889"/>
    <w:rsid w:val="004568E1"/>
    <w:rsid w:val="0045692F"/>
    <w:rsid w:val="00456A8D"/>
    <w:rsid w:val="00456F42"/>
    <w:rsid w:val="0045711C"/>
    <w:rsid w:val="00457802"/>
    <w:rsid w:val="004579A9"/>
    <w:rsid w:val="00457AD5"/>
    <w:rsid w:val="00460FD1"/>
    <w:rsid w:val="0046236A"/>
    <w:rsid w:val="004629D1"/>
    <w:rsid w:val="00462BC9"/>
    <w:rsid w:val="00462DC1"/>
    <w:rsid w:val="00463012"/>
    <w:rsid w:val="0046368F"/>
    <w:rsid w:val="0046369C"/>
    <w:rsid w:val="004638EE"/>
    <w:rsid w:val="00463AE5"/>
    <w:rsid w:val="004647E2"/>
    <w:rsid w:val="004652E4"/>
    <w:rsid w:val="0046569B"/>
    <w:rsid w:val="004659FB"/>
    <w:rsid w:val="00466586"/>
    <w:rsid w:val="00466CBA"/>
    <w:rsid w:val="00467167"/>
    <w:rsid w:val="00467245"/>
    <w:rsid w:val="004676F2"/>
    <w:rsid w:val="00470159"/>
    <w:rsid w:val="004705CA"/>
    <w:rsid w:val="00470A9F"/>
    <w:rsid w:val="00470B60"/>
    <w:rsid w:val="00471029"/>
    <w:rsid w:val="00471CA1"/>
    <w:rsid w:val="00472561"/>
    <w:rsid w:val="004725AD"/>
    <w:rsid w:val="00472D62"/>
    <w:rsid w:val="0047313D"/>
    <w:rsid w:val="0047327D"/>
    <w:rsid w:val="00473312"/>
    <w:rsid w:val="004735DD"/>
    <w:rsid w:val="0047379F"/>
    <w:rsid w:val="004748F8"/>
    <w:rsid w:val="004749F5"/>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DD"/>
    <w:rsid w:val="00484AF4"/>
    <w:rsid w:val="00484DB5"/>
    <w:rsid w:val="00485082"/>
    <w:rsid w:val="00485C4F"/>
    <w:rsid w:val="00485E90"/>
    <w:rsid w:val="004866EB"/>
    <w:rsid w:val="004866F5"/>
    <w:rsid w:val="0048728A"/>
    <w:rsid w:val="0049015E"/>
    <w:rsid w:val="00490326"/>
    <w:rsid w:val="00490393"/>
    <w:rsid w:val="00490C29"/>
    <w:rsid w:val="004923D3"/>
    <w:rsid w:val="0049250C"/>
    <w:rsid w:val="004926B8"/>
    <w:rsid w:val="00492D39"/>
    <w:rsid w:val="004934CC"/>
    <w:rsid w:val="004937C0"/>
    <w:rsid w:val="0049509D"/>
    <w:rsid w:val="004951AA"/>
    <w:rsid w:val="00495481"/>
    <w:rsid w:val="00495952"/>
    <w:rsid w:val="00496813"/>
    <w:rsid w:val="00496A77"/>
    <w:rsid w:val="00496D6E"/>
    <w:rsid w:val="004972DD"/>
    <w:rsid w:val="004974EA"/>
    <w:rsid w:val="0049753E"/>
    <w:rsid w:val="004A0AF4"/>
    <w:rsid w:val="004A0D8B"/>
    <w:rsid w:val="004A0D99"/>
    <w:rsid w:val="004A101A"/>
    <w:rsid w:val="004A1058"/>
    <w:rsid w:val="004A10A6"/>
    <w:rsid w:val="004A12F6"/>
    <w:rsid w:val="004A171A"/>
    <w:rsid w:val="004A1ABF"/>
    <w:rsid w:val="004A1ACF"/>
    <w:rsid w:val="004A1AF5"/>
    <w:rsid w:val="004A23B0"/>
    <w:rsid w:val="004A274B"/>
    <w:rsid w:val="004A2974"/>
    <w:rsid w:val="004A29CC"/>
    <w:rsid w:val="004A2F11"/>
    <w:rsid w:val="004A2F9F"/>
    <w:rsid w:val="004A45AF"/>
    <w:rsid w:val="004A54D2"/>
    <w:rsid w:val="004A54F5"/>
    <w:rsid w:val="004A57EF"/>
    <w:rsid w:val="004A59AF"/>
    <w:rsid w:val="004A5E22"/>
    <w:rsid w:val="004A64AD"/>
    <w:rsid w:val="004A677B"/>
    <w:rsid w:val="004A6C4F"/>
    <w:rsid w:val="004A6E53"/>
    <w:rsid w:val="004A70A7"/>
    <w:rsid w:val="004A730A"/>
    <w:rsid w:val="004A78B4"/>
    <w:rsid w:val="004A7A3F"/>
    <w:rsid w:val="004B071C"/>
    <w:rsid w:val="004B0AF6"/>
    <w:rsid w:val="004B0D07"/>
    <w:rsid w:val="004B0D0F"/>
    <w:rsid w:val="004B11E6"/>
    <w:rsid w:val="004B1252"/>
    <w:rsid w:val="004B1AE9"/>
    <w:rsid w:val="004B1DBE"/>
    <w:rsid w:val="004B32E3"/>
    <w:rsid w:val="004B3398"/>
    <w:rsid w:val="004B3A1F"/>
    <w:rsid w:val="004B3CAD"/>
    <w:rsid w:val="004B449D"/>
    <w:rsid w:val="004B4C32"/>
    <w:rsid w:val="004B507F"/>
    <w:rsid w:val="004B5141"/>
    <w:rsid w:val="004B539F"/>
    <w:rsid w:val="004B59E5"/>
    <w:rsid w:val="004B5B14"/>
    <w:rsid w:val="004B5E73"/>
    <w:rsid w:val="004B67F2"/>
    <w:rsid w:val="004B70B5"/>
    <w:rsid w:val="004B769F"/>
    <w:rsid w:val="004B7DDA"/>
    <w:rsid w:val="004B7F24"/>
    <w:rsid w:val="004C0159"/>
    <w:rsid w:val="004C05BA"/>
    <w:rsid w:val="004C0D19"/>
    <w:rsid w:val="004C144A"/>
    <w:rsid w:val="004C1D47"/>
    <w:rsid w:val="004C1E43"/>
    <w:rsid w:val="004C25D5"/>
    <w:rsid w:val="004C2607"/>
    <w:rsid w:val="004C2DA7"/>
    <w:rsid w:val="004C2F4D"/>
    <w:rsid w:val="004C3DC9"/>
    <w:rsid w:val="004C41CB"/>
    <w:rsid w:val="004C4B89"/>
    <w:rsid w:val="004C4D05"/>
    <w:rsid w:val="004C4EA6"/>
    <w:rsid w:val="004C5129"/>
    <w:rsid w:val="004C5E91"/>
    <w:rsid w:val="004C5F36"/>
    <w:rsid w:val="004C669E"/>
    <w:rsid w:val="004C7B43"/>
    <w:rsid w:val="004D03E3"/>
    <w:rsid w:val="004D0809"/>
    <w:rsid w:val="004D138E"/>
    <w:rsid w:val="004D15C4"/>
    <w:rsid w:val="004D2831"/>
    <w:rsid w:val="004D2BDA"/>
    <w:rsid w:val="004D3678"/>
    <w:rsid w:val="004D3749"/>
    <w:rsid w:val="004D3C66"/>
    <w:rsid w:val="004D41F9"/>
    <w:rsid w:val="004D44CC"/>
    <w:rsid w:val="004D4864"/>
    <w:rsid w:val="004D4A7B"/>
    <w:rsid w:val="004D511D"/>
    <w:rsid w:val="004D5E90"/>
    <w:rsid w:val="004D63AB"/>
    <w:rsid w:val="004D6599"/>
    <w:rsid w:val="004D65A7"/>
    <w:rsid w:val="004D6E2A"/>
    <w:rsid w:val="004D7197"/>
    <w:rsid w:val="004D744B"/>
    <w:rsid w:val="004D7BCF"/>
    <w:rsid w:val="004E0269"/>
    <w:rsid w:val="004E09F7"/>
    <w:rsid w:val="004E0BCC"/>
    <w:rsid w:val="004E108C"/>
    <w:rsid w:val="004E11FA"/>
    <w:rsid w:val="004E1237"/>
    <w:rsid w:val="004E15BB"/>
    <w:rsid w:val="004E1D6B"/>
    <w:rsid w:val="004E2949"/>
    <w:rsid w:val="004E2B16"/>
    <w:rsid w:val="004E2C14"/>
    <w:rsid w:val="004E4A74"/>
    <w:rsid w:val="004E5063"/>
    <w:rsid w:val="004E5941"/>
    <w:rsid w:val="004E5B58"/>
    <w:rsid w:val="004E701E"/>
    <w:rsid w:val="004E7707"/>
    <w:rsid w:val="004E7AD3"/>
    <w:rsid w:val="004E7DDD"/>
    <w:rsid w:val="004E7DEB"/>
    <w:rsid w:val="004F029F"/>
    <w:rsid w:val="004F179A"/>
    <w:rsid w:val="004F1A30"/>
    <w:rsid w:val="004F1E57"/>
    <w:rsid w:val="004F2DC6"/>
    <w:rsid w:val="004F2E13"/>
    <w:rsid w:val="004F2EB8"/>
    <w:rsid w:val="004F2F36"/>
    <w:rsid w:val="004F3707"/>
    <w:rsid w:val="004F3FF6"/>
    <w:rsid w:val="004F43A8"/>
    <w:rsid w:val="004F5471"/>
    <w:rsid w:val="004F6156"/>
    <w:rsid w:val="004F652C"/>
    <w:rsid w:val="004F7614"/>
    <w:rsid w:val="004F7625"/>
    <w:rsid w:val="004F771C"/>
    <w:rsid w:val="005001B7"/>
    <w:rsid w:val="0050029D"/>
    <w:rsid w:val="005003D7"/>
    <w:rsid w:val="005004F1"/>
    <w:rsid w:val="00501064"/>
    <w:rsid w:val="0050135B"/>
    <w:rsid w:val="00501443"/>
    <w:rsid w:val="005017C0"/>
    <w:rsid w:val="00501B6C"/>
    <w:rsid w:val="00502531"/>
    <w:rsid w:val="005028CD"/>
    <w:rsid w:val="0050324A"/>
    <w:rsid w:val="0050326F"/>
    <w:rsid w:val="00503C9F"/>
    <w:rsid w:val="00504A4A"/>
    <w:rsid w:val="00504C13"/>
    <w:rsid w:val="0050551B"/>
    <w:rsid w:val="00505736"/>
    <w:rsid w:val="00506289"/>
    <w:rsid w:val="00506A3F"/>
    <w:rsid w:val="00507241"/>
    <w:rsid w:val="00507260"/>
    <w:rsid w:val="00507A68"/>
    <w:rsid w:val="00507A70"/>
    <w:rsid w:val="00507D3E"/>
    <w:rsid w:val="00507F72"/>
    <w:rsid w:val="00507F8C"/>
    <w:rsid w:val="00510026"/>
    <w:rsid w:val="0051107D"/>
    <w:rsid w:val="00511291"/>
    <w:rsid w:val="00511F73"/>
    <w:rsid w:val="0051201F"/>
    <w:rsid w:val="00512266"/>
    <w:rsid w:val="0051231B"/>
    <w:rsid w:val="005123D9"/>
    <w:rsid w:val="0051255A"/>
    <w:rsid w:val="00512B17"/>
    <w:rsid w:val="00513565"/>
    <w:rsid w:val="00513BEE"/>
    <w:rsid w:val="00513BFF"/>
    <w:rsid w:val="0051414A"/>
    <w:rsid w:val="005145B6"/>
    <w:rsid w:val="00514DAD"/>
    <w:rsid w:val="00514F66"/>
    <w:rsid w:val="005153DF"/>
    <w:rsid w:val="00515AEC"/>
    <w:rsid w:val="00515C63"/>
    <w:rsid w:val="00515D28"/>
    <w:rsid w:val="0051620A"/>
    <w:rsid w:val="00516234"/>
    <w:rsid w:val="00516641"/>
    <w:rsid w:val="00516D73"/>
    <w:rsid w:val="00516F76"/>
    <w:rsid w:val="00517131"/>
    <w:rsid w:val="0051760E"/>
    <w:rsid w:val="00517C37"/>
    <w:rsid w:val="00520C77"/>
    <w:rsid w:val="005215C3"/>
    <w:rsid w:val="00521E2C"/>
    <w:rsid w:val="00521E4C"/>
    <w:rsid w:val="0052213F"/>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A53"/>
    <w:rsid w:val="00526A8E"/>
    <w:rsid w:val="00526D1F"/>
    <w:rsid w:val="00526FE0"/>
    <w:rsid w:val="0052755B"/>
    <w:rsid w:val="00527997"/>
    <w:rsid w:val="00527A8E"/>
    <w:rsid w:val="005302CD"/>
    <w:rsid w:val="00530C18"/>
    <w:rsid w:val="00531334"/>
    <w:rsid w:val="005316BF"/>
    <w:rsid w:val="0053294F"/>
    <w:rsid w:val="0053314D"/>
    <w:rsid w:val="0053396A"/>
    <w:rsid w:val="0053409D"/>
    <w:rsid w:val="00534990"/>
    <w:rsid w:val="00535351"/>
    <w:rsid w:val="005358A0"/>
    <w:rsid w:val="00535981"/>
    <w:rsid w:val="00536725"/>
    <w:rsid w:val="00536C86"/>
    <w:rsid w:val="0053726E"/>
    <w:rsid w:val="005377AA"/>
    <w:rsid w:val="00537E81"/>
    <w:rsid w:val="00537EAF"/>
    <w:rsid w:val="0054031B"/>
    <w:rsid w:val="00540414"/>
    <w:rsid w:val="00540658"/>
    <w:rsid w:val="005409E2"/>
    <w:rsid w:val="005414E8"/>
    <w:rsid w:val="00541518"/>
    <w:rsid w:val="005416F0"/>
    <w:rsid w:val="0054186C"/>
    <w:rsid w:val="00541AB5"/>
    <w:rsid w:val="00542118"/>
    <w:rsid w:val="00542519"/>
    <w:rsid w:val="005427B3"/>
    <w:rsid w:val="0054359F"/>
    <w:rsid w:val="00543B45"/>
    <w:rsid w:val="00544943"/>
    <w:rsid w:val="00544BD6"/>
    <w:rsid w:val="00544F83"/>
    <w:rsid w:val="00545019"/>
    <w:rsid w:val="005455D1"/>
    <w:rsid w:val="00545621"/>
    <w:rsid w:val="00545850"/>
    <w:rsid w:val="005501A1"/>
    <w:rsid w:val="0055022D"/>
    <w:rsid w:val="00550404"/>
    <w:rsid w:val="00550C94"/>
    <w:rsid w:val="005513A4"/>
    <w:rsid w:val="00551BE5"/>
    <w:rsid w:val="00552185"/>
    <w:rsid w:val="0055241D"/>
    <w:rsid w:val="005524E2"/>
    <w:rsid w:val="005524F7"/>
    <w:rsid w:val="005537FB"/>
    <w:rsid w:val="00553986"/>
    <w:rsid w:val="005547C2"/>
    <w:rsid w:val="00554DC0"/>
    <w:rsid w:val="00554F1A"/>
    <w:rsid w:val="00554FF0"/>
    <w:rsid w:val="00555219"/>
    <w:rsid w:val="00555782"/>
    <w:rsid w:val="00555C7D"/>
    <w:rsid w:val="00555F37"/>
    <w:rsid w:val="00556565"/>
    <w:rsid w:val="00556881"/>
    <w:rsid w:val="005568CF"/>
    <w:rsid w:val="005579E4"/>
    <w:rsid w:val="00557B11"/>
    <w:rsid w:val="00560486"/>
    <w:rsid w:val="00560D3D"/>
    <w:rsid w:val="00560F27"/>
    <w:rsid w:val="00561983"/>
    <w:rsid w:val="00561B89"/>
    <w:rsid w:val="00562A4F"/>
    <w:rsid w:val="00562A98"/>
    <w:rsid w:val="00562B6C"/>
    <w:rsid w:val="00562F7C"/>
    <w:rsid w:val="00562FDA"/>
    <w:rsid w:val="005636B4"/>
    <w:rsid w:val="0056430F"/>
    <w:rsid w:val="005645C5"/>
    <w:rsid w:val="00564640"/>
    <w:rsid w:val="0056465E"/>
    <w:rsid w:val="00564848"/>
    <w:rsid w:val="00564A7D"/>
    <w:rsid w:val="00564C0D"/>
    <w:rsid w:val="00564D92"/>
    <w:rsid w:val="00564EC1"/>
    <w:rsid w:val="0056537D"/>
    <w:rsid w:val="00565535"/>
    <w:rsid w:val="00565731"/>
    <w:rsid w:val="00565DF9"/>
    <w:rsid w:val="00566635"/>
    <w:rsid w:val="0056687A"/>
    <w:rsid w:val="00566DE6"/>
    <w:rsid w:val="005675BB"/>
    <w:rsid w:val="005679E0"/>
    <w:rsid w:val="00567FF9"/>
    <w:rsid w:val="005705D9"/>
    <w:rsid w:val="00570BA6"/>
    <w:rsid w:val="00571564"/>
    <w:rsid w:val="005715CF"/>
    <w:rsid w:val="00571925"/>
    <w:rsid w:val="005723A5"/>
    <w:rsid w:val="005729C6"/>
    <w:rsid w:val="00573C16"/>
    <w:rsid w:val="00574103"/>
    <w:rsid w:val="0057416F"/>
    <w:rsid w:val="00574476"/>
    <w:rsid w:val="0057448F"/>
    <w:rsid w:val="00575C38"/>
    <w:rsid w:val="00575EB7"/>
    <w:rsid w:val="00576271"/>
    <w:rsid w:val="00576390"/>
    <w:rsid w:val="005765C0"/>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7A5"/>
    <w:rsid w:val="005839F7"/>
    <w:rsid w:val="005843C0"/>
    <w:rsid w:val="00584780"/>
    <w:rsid w:val="00584D8F"/>
    <w:rsid w:val="005865D5"/>
    <w:rsid w:val="00586DA4"/>
    <w:rsid w:val="00587441"/>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CBA"/>
    <w:rsid w:val="00595BA8"/>
    <w:rsid w:val="00595FA8"/>
    <w:rsid w:val="00596106"/>
    <w:rsid w:val="005962B0"/>
    <w:rsid w:val="005968D3"/>
    <w:rsid w:val="00596C23"/>
    <w:rsid w:val="00596E43"/>
    <w:rsid w:val="0059745E"/>
    <w:rsid w:val="005A0AA0"/>
    <w:rsid w:val="005A0D03"/>
    <w:rsid w:val="005A1333"/>
    <w:rsid w:val="005A3597"/>
    <w:rsid w:val="005A376A"/>
    <w:rsid w:val="005A533A"/>
    <w:rsid w:val="005A5359"/>
    <w:rsid w:val="005A5C58"/>
    <w:rsid w:val="005A5C75"/>
    <w:rsid w:val="005A5DA9"/>
    <w:rsid w:val="005A5FAB"/>
    <w:rsid w:val="005A6B05"/>
    <w:rsid w:val="005A6D30"/>
    <w:rsid w:val="005A783F"/>
    <w:rsid w:val="005A78CA"/>
    <w:rsid w:val="005B00D6"/>
    <w:rsid w:val="005B034A"/>
    <w:rsid w:val="005B062F"/>
    <w:rsid w:val="005B077E"/>
    <w:rsid w:val="005B0960"/>
    <w:rsid w:val="005B0B96"/>
    <w:rsid w:val="005B0E14"/>
    <w:rsid w:val="005B0F52"/>
    <w:rsid w:val="005B1485"/>
    <w:rsid w:val="005B195F"/>
    <w:rsid w:val="005B30C8"/>
    <w:rsid w:val="005B339A"/>
    <w:rsid w:val="005B3452"/>
    <w:rsid w:val="005B356E"/>
    <w:rsid w:val="005B43F5"/>
    <w:rsid w:val="005B53AF"/>
    <w:rsid w:val="005B578F"/>
    <w:rsid w:val="005B5956"/>
    <w:rsid w:val="005B5FE2"/>
    <w:rsid w:val="005B6026"/>
    <w:rsid w:val="005B6307"/>
    <w:rsid w:val="005B6499"/>
    <w:rsid w:val="005B682F"/>
    <w:rsid w:val="005B6B12"/>
    <w:rsid w:val="005B6B15"/>
    <w:rsid w:val="005B7312"/>
    <w:rsid w:val="005C0352"/>
    <w:rsid w:val="005C0B00"/>
    <w:rsid w:val="005C0BF7"/>
    <w:rsid w:val="005C0C7A"/>
    <w:rsid w:val="005C1B69"/>
    <w:rsid w:val="005C2662"/>
    <w:rsid w:val="005C3523"/>
    <w:rsid w:val="005C3A9D"/>
    <w:rsid w:val="005C3FA5"/>
    <w:rsid w:val="005C430C"/>
    <w:rsid w:val="005C497E"/>
    <w:rsid w:val="005C49A2"/>
    <w:rsid w:val="005C4B2A"/>
    <w:rsid w:val="005C4DD2"/>
    <w:rsid w:val="005C5634"/>
    <w:rsid w:val="005C5998"/>
    <w:rsid w:val="005C6187"/>
    <w:rsid w:val="005C61A1"/>
    <w:rsid w:val="005C65F4"/>
    <w:rsid w:val="005C66B2"/>
    <w:rsid w:val="005C66C9"/>
    <w:rsid w:val="005C6714"/>
    <w:rsid w:val="005C6DFB"/>
    <w:rsid w:val="005C7342"/>
    <w:rsid w:val="005C750A"/>
    <w:rsid w:val="005C797F"/>
    <w:rsid w:val="005D016B"/>
    <w:rsid w:val="005D083E"/>
    <w:rsid w:val="005D0AA0"/>
    <w:rsid w:val="005D11E3"/>
    <w:rsid w:val="005D1649"/>
    <w:rsid w:val="005D1D5A"/>
    <w:rsid w:val="005D1FF8"/>
    <w:rsid w:val="005D2056"/>
    <w:rsid w:val="005D2DFC"/>
    <w:rsid w:val="005D2EDC"/>
    <w:rsid w:val="005D37F0"/>
    <w:rsid w:val="005D493C"/>
    <w:rsid w:val="005D49A6"/>
    <w:rsid w:val="005D4E81"/>
    <w:rsid w:val="005D51C8"/>
    <w:rsid w:val="005D564F"/>
    <w:rsid w:val="005D62D6"/>
    <w:rsid w:val="005D647C"/>
    <w:rsid w:val="005D6B59"/>
    <w:rsid w:val="005D6BE2"/>
    <w:rsid w:val="005D6C8D"/>
    <w:rsid w:val="005D702E"/>
    <w:rsid w:val="005D7148"/>
    <w:rsid w:val="005E0C68"/>
    <w:rsid w:val="005E13A9"/>
    <w:rsid w:val="005E1BFB"/>
    <w:rsid w:val="005E1CB8"/>
    <w:rsid w:val="005E1F33"/>
    <w:rsid w:val="005E2070"/>
    <w:rsid w:val="005E248A"/>
    <w:rsid w:val="005E2675"/>
    <w:rsid w:val="005E26D6"/>
    <w:rsid w:val="005E28E3"/>
    <w:rsid w:val="005E3355"/>
    <w:rsid w:val="005E35E9"/>
    <w:rsid w:val="005E3CA6"/>
    <w:rsid w:val="005E3D42"/>
    <w:rsid w:val="005E3F93"/>
    <w:rsid w:val="005E458D"/>
    <w:rsid w:val="005E474E"/>
    <w:rsid w:val="005E51E1"/>
    <w:rsid w:val="005E52B4"/>
    <w:rsid w:val="005E54D3"/>
    <w:rsid w:val="005E5E97"/>
    <w:rsid w:val="005E637B"/>
    <w:rsid w:val="005E6859"/>
    <w:rsid w:val="005E6C07"/>
    <w:rsid w:val="005E6DF4"/>
    <w:rsid w:val="005E76D2"/>
    <w:rsid w:val="005E7A2C"/>
    <w:rsid w:val="005E7EFE"/>
    <w:rsid w:val="005F060F"/>
    <w:rsid w:val="005F07DD"/>
    <w:rsid w:val="005F0D3F"/>
    <w:rsid w:val="005F0F7D"/>
    <w:rsid w:val="005F245F"/>
    <w:rsid w:val="005F2B58"/>
    <w:rsid w:val="005F2E44"/>
    <w:rsid w:val="005F32CF"/>
    <w:rsid w:val="005F37F9"/>
    <w:rsid w:val="005F391D"/>
    <w:rsid w:val="005F3972"/>
    <w:rsid w:val="005F3CC7"/>
    <w:rsid w:val="005F497D"/>
    <w:rsid w:val="005F4A2F"/>
    <w:rsid w:val="005F4A6C"/>
    <w:rsid w:val="005F51D6"/>
    <w:rsid w:val="005F5337"/>
    <w:rsid w:val="005F543C"/>
    <w:rsid w:val="005F5B66"/>
    <w:rsid w:val="005F618D"/>
    <w:rsid w:val="005F6289"/>
    <w:rsid w:val="005F694D"/>
    <w:rsid w:val="005F6D60"/>
    <w:rsid w:val="005F76A7"/>
    <w:rsid w:val="005F7C25"/>
    <w:rsid w:val="005F7EBA"/>
    <w:rsid w:val="00600568"/>
    <w:rsid w:val="0060078C"/>
    <w:rsid w:val="0060113E"/>
    <w:rsid w:val="006011E6"/>
    <w:rsid w:val="0060122C"/>
    <w:rsid w:val="00601E7B"/>
    <w:rsid w:val="00602736"/>
    <w:rsid w:val="00602F7C"/>
    <w:rsid w:val="006035B9"/>
    <w:rsid w:val="006039CE"/>
    <w:rsid w:val="00603C8E"/>
    <w:rsid w:val="00604353"/>
    <w:rsid w:val="00604880"/>
    <w:rsid w:val="00604933"/>
    <w:rsid w:val="006051E5"/>
    <w:rsid w:val="00605309"/>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CB"/>
    <w:rsid w:val="00615BF2"/>
    <w:rsid w:val="006163F7"/>
    <w:rsid w:val="006168D9"/>
    <w:rsid w:val="00616BE4"/>
    <w:rsid w:val="0061780B"/>
    <w:rsid w:val="00617AA0"/>
    <w:rsid w:val="00617C02"/>
    <w:rsid w:val="006206B4"/>
    <w:rsid w:val="006207B0"/>
    <w:rsid w:val="00620806"/>
    <w:rsid w:val="006209E4"/>
    <w:rsid w:val="00621034"/>
    <w:rsid w:val="00621252"/>
    <w:rsid w:val="00621376"/>
    <w:rsid w:val="006219B8"/>
    <w:rsid w:val="00621AC3"/>
    <w:rsid w:val="00621C08"/>
    <w:rsid w:val="00621EFF"/>
    <w:rsid w:val="006223D4"/>
    <w:rsid w:val="00622489"/>
    <w:rsid w:val="0062257A"/>
    <w:rsid w:val="00622AAA"/>
    <w:rsid w:val="0062389C"/>
    <w:rsid w:val="00623AD0"/>
    <w:rsid w:val="006240FA"/>
    <w:rsid w:val="0062429A"/>
    <w:rsid w:val="006242E4"/>
    <w:rsid w:val="00624C15"/>
    <w:rsid w:val="006255C0"/>
    <w:rsid w:val="00625610"/>
    <w:rsid w:val="006259CE"/>
    <w:rsid w:val="00625A94"/>
    <w:rsid w:val="00626249"/>
    <w:rsid w:val="00626396"/>
    <w:rsid w:val="006271E9"/>
    <w:rsid w:val="00627EA1"/>
    <w:rsid w:val="0063022E"/>
    <w:rsid w:val="00630293"/>
    <w:rsid w:val="006302A0"/>
    <w:rsid w:val="00630472"/>
    <w:rsid w:val="0063073F"/>
    <w:rsid w:val="006307AC"/>
    <w:rsid w:val="00630891"/>
    <w:rsid w:val="00630E8C"/>
    <w:rsid w:val="0063194C"/>
    <w:rsid w:val="00631D62"/>
    <w:rsid w:val="00632744"/>
    <w:rsid w:val="00632819"/>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155B"/>
    <w:rsid w:val="00642C14"/>
    <w:rsid w:val="00642C4F"/>
    <w:rsid w:val="00642D51"/>
    <w:rsid w:val="00643004"/>
    <w:rsid w:val="006431D2"/>
    <w:rsid w:val="006446E6"/>
    <w:rsid w:val="00644971"/>
    <w:rsid w:val="00644BD1"/>
    <w:rsid w:val="00645575"/>
    <w:rsid w:val="00645A4F"/>
    <w:rsid w:val="00645AB8"/>
    <w:rsid w:val="00645C01"/>
    <w:rsid w:val="00645D9A"/>
    <w:rsid w:val="00645E76"/>
    <w:rsid w:val="00646000"/>
    <w:rsid w:val="0064626E"/>
    <w:rsid w:val="006466FC"/>
    <w:rsid w:val="00646863"/>
    <w:rsid w:val="00646EFE"/>
    <w:rsid w:val="006471EB"/>
    <w:rsid w:val="00647405"/>
    <w:rsid w:val="00647AAE"/>
    <w:rsid w:val="0065014F"/>
    <w:rsid w:val="00650A36"/>
    <w:rsid w:val="00650AFB"/>
    <w:rsid w:val="00650C97"/>
    <w:rsid w:val="00650CD3"/>
    <w:rsid w:val="00650CFF"/>
    <w:rsid w:val="006512B8"/>
    <w:rsid w:val="00651D30"/>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B8C"/>
    <w:rsid w:val="00660DAF"/>
    <w:rsid w:val="00660F28"/>
    <w:rsid w:val="0066103F"/>
    <w:rsid w:val="006611C7"/>
    <w:rsid w:val="0066193E"/>
    <w:rsid w:val="00661E6E"/>
    <w:rsid w:val="0066266B"/>
    <w:rsid w:val="006626CC"/>
    <w:rsid w:val="00662D0E"/>
    <w:rsid w:val="00662F58"/>
    <w:rsid w:val="0066335F"/>
    <w:rsid w:val="00663713"/>
    <w:rsid w:val="00663B9B"/>
    <w:rsid w:val="0066483A"/>
    <w:rsid w:val="00664924"/>
    <w:rsid w:val="006649C0"/>
    <w:rsid w:val="006653E1"/>
    <w:rsid w:val="0066565B"/>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6EB"/>
    <w:rsid w:val="00672CFC"/>
    <w:rsid w:val="006739F7"/>
    <w:rsid w:val="00673A92"/>
    <w:rsid w:val="00673D35"/>
    <w:rsid w:val="00673D4B"/>
    <w:rsid w:val="00674827"/>
    <w:rsid w:val="00674CE2"/>
    <w:rsid w:val="00675487"/>
    <w:rsid w:val="00675A3C"/>
    <w:rsid w:val="00675FC3"/>
    <w:rsid w:val="00676968"/>
    <w:rsid w:val="00676BF4"/>
    <w:rsid w:val="006770F7"/>
    <w:rsid w:val="0067763E"/>
    <w:rsid w:val="0067783F"/>
    <w:rsid w:val="00677BC3"/>
    <w:rsid w:val="00677C8E"/>
    <w:rsid w:val="00677D81"/>
    <w:rsid w:val="00680C70"/>
    <w:rsid w:val="00680FD2"/>
    <w:rsid w:val="00681896"/>
    <w:rsid w:val="00681B6A"/>
    <w:rsid w:val="00682AF4"/>
    <w:rsid w:val="00682C29"/>
    <w:rsid w:val="006831EE"/>
    <w:rsid w:val="00683305"/>
    <w:rsid w:val="0068340D"/>
    <w:rsid w:val="00683E27"/>
    <w:rsid w:val="00684143"/>
    <w:rsid w:val="00684339"/>
    <w:rsid w:val="00684D59"/>
    <w:rsid w:val="00684EB4"/>
    <w:rsid w:val="00685007"/>
    <w:rsid w:val="0068506F"/>
    <w:rsid w:val="00685502"/>
    <w:rsid w:val="00685D08"/>
    <w:rsid w:val="006874B2"/>
    <w:rsid w:val="00687601"/>
    <w:rsid w:val="00687741"/>
    <w:rsid w:val="00687AAD"/>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F1D"/>
    <w:rsid w:val="00693FEE"/>
    <w:rsid w:val="0069456D"/>
    <w:rsid w:val="006945D4"/>
    <w:rsid w:val="00694BF3"/>
    <w:rsid w:val="00694D8F"/>
    <w:rsid w:val="0069505F"/>
    <w:rsid w:val="0069528F"/>
    <w:rsid w:val="00695388"/>
    <w:rsid w:val="00695C03"/>
    <w:rsid w:val="00695C51"/>
    <w:rsid w:val="00695ED0"/>
    <w:rsid w:val="006968F5"/>
    <w:rsid w:val="00696A51"/>
    <w:rsid w:val="00696D1D"/>
    <w:rsid w:val="00697319"/>
    <w:rsid w:val="00697D7D"/>
    <w:rsid w:val="006A0D45"/>
    <w:rsid w:val="006A1209"/>
    <w:rsid w:val="006A1296"/>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E89"/>
    <w:rsid w:val="006B005F"/>
    <w:rsid w:val="006B1148"/>
    <w:rsid w:val="006B139A"/>
    <w:rsid w:val="006B2C3B"/>
    <w:rsid w:val="006B3A20"/>
    <w:rsid w:val="006B4034"/>
    <w:rsid w:val="006B4256"/>
    <w:rsid w:val="006B4D4F"/>
    <w:rsid w:val="006B4F69"/>
    <w:rsid w:val="006B6103"/>
    <w:rsid w:val="006B6611"/>
    <w:rsid w:val="006B69EC"/>
    <w:rsid w:val="006B6A98"/>
    <w:rsid w:val="006B6F74"/>
    <w:rsid w:val="006B7A39"/>
    <w:rsid w:val="006B7C56"/>
    <w:rsid w:val="006C0645"/>
    <w:rsid w:val="006C162C"/>
    <w:rsid w:val="006C16AA"/>
    <w:rsid w:val="006C19FF"/>
    <w:rsid w:val="006C200E"/>
    <w:rsid w:val="006C2686"/>
    <w:rsid w:val="006C29A1"/>
    <w:rsid w:val="006C29CC"/>
    <w:rsid w:val="006C2AD2"/>
    <w:rsid w:val="006C2DE1"/>
    <w:rsid w:val="006C2E9C"/>
    <w:rsid w:val="006C4496"/>
    <w:rsid w:val="006C4CC1"/>
    <w:rsid w:val="006C5329"/>
    <w:rsid w:val="006C54C3"/>
    <w:rsid w:val="006C64D4"/>
    <w:rsid w:val="006C6650"/>
    <w:rsid w:val="006C695F"/>
    <w:rsid w:val="006C6A80"/>
    <w:rsid w:val="006C73CD"/>
    <w:rsid w:val="006C7745"/>
    <w:rsid w:val="006C785C"/>
    <w:rsid w:val="006D0A39"/>
    <w:rsid w:val="006D0FBA"/>
    <w:rsid w:val="006D15B1"/>
    <w:rsid w:val="006D22AA"/>
    <w:rsid w:val="006D2D1A"/>
    <w:rsid w:val="006D2E0C"/>
    <w:rsid w:val="006D3D6E"/>
    <w:rsid w:val="006D40FF"/>
    <w:rsid w:val="006D4471"/>
    <w:rsid w:val="006D4498"/>
    <w:rsid w:val="006D4518"/>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F8A"/>
    <w:rsid w:val="006E2298"/>
    <w:rsid w:val="006E2465"/>
    <w:rsid w:val="006E2D9E"/>
    <w:rsid w:val="006E34BE"/>
    <w:rsid w:val="006E3A80"/>
    <w:rsid w:val="006E4970"/>
    <w:rsid w:val="006E4FB3"/>
    <w:rsid w:val="006E5A6B"/>
    <w:rsid w:val="006E5E96"/>
    <w:rsid w:val="006E63A8"/>
    <w:rsid w:val="006E7495"/>
    <w:rsid w:val="006E7FD0"/>
    <w:rsid w:val="006F0849"/>
    <w:rsid w:val="006F1049"/>
    <w:rsid w:val="006F17B2"/>
    <w:rsid w:val="006F1F86"/>
    <w:rsid w:val="006F22DD"/>
    <w:rsid w:val="006F230F"/>
    <w:rsid w:val="006F297A"/>
    <w:rsid w:val="006F2A95"/>
    <w:rsid w:val="006F4188"/>
    <w:rsid w:val="006F4867"/>
    <w:rsid w:val="006F5386"/>
    <w:rsid w:val="006F5C06"/>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3106"/>
    <w:rsid w:val="00703332"/>
    <w:rsid w:val="00703382"/>
    <w:rsid w:val="0070379B"/>
    <w:rsid w:val="00703821"/>
    <w:rsid w:val="007039E1"/>
    <w:rsid w:val="00703A17"/>
    <w:rsid w:val="00703CCA"/>
    <w:rsid w:val="00704DE9"/>
    <w:rsid w:val="007055CD"/>
    <w:rsid w:val="00705891"/>
    <w:rsid w:val="00705D98"/>
    <w:rsid w:val="00706944"/>
    <w:rsid w:val="00706BA2"/>
    <w:rsid w:val="0070770B"/>
    <w:rsid w:val="007078EB"/>
    <w:rsid w:val="007079F1"/>
    <w:rsid w:val="00707A2B"/>
    <w:rsid w:val="00707BF2"/>
    <w:rsid w:val="00710268"/>
    <w:rsid w:val="0071085E"/>
    <w:rsid w:val="00710C9C"/>
    <w:rsid w:val="00710EBE"/>
    <w:rsid w:val="00712F0E"/>
    <w:rsid w:val="007133FA"/>
    <w:rsid w:val="00713AFE"/>
    <w:rsid w:val="00713C96"/>
    <w:rsid w:val="00714621"/>
    <w:rsid w:val="00714ACE"/>
    <w:rsid w:val="007153D9"/>
    <w:rsid w:val="00715D5A"/>
    <w:rsid w:val="00716A81"/>
    <w:rsid w:val="00716EE3"/>
    <w:rsid w:val="007170DE"/>
    <w:rsid w:val="0071767A"/>
    <w:rsid w:val="007176A9"/>
    <w:rsid w:val="00720660"/>
    <w:rsid w:val="00720E69"/>
    <w:rsid w:val="0072107A"/>
    <w:rsid w:val="0072117F"/>
    <w:rsid w:val="00721245"/>
    <w:rsid w:val="00721280"/>
    <w:rsid w:val="007213E9"/>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73BA"/>
    <w:rsid w:val="007275F4"/>
    <w:rsid w:val="00727A3A"/>
    <w:rsid w:val="007303A4"/>
    <w:rsid w:val="00730BB7"/>
    <w:rsid w:val="00730E20"/>
    <w:rsid w:val="00731B51"/>
    <w:rsid w:val="007325AB"/>
    <w:rsid w:val="00732A74"/>
    <w:rsid w:val="00732AC5"/>
    <w:rsid w:val="00733793"/>
    <w:rsid w:val="00733B6B"/>
    <w:rsid w:val="00733C3A"/>
    <w:rsid w:val="00733E0B"/>
    <w:rsid w:val="00734225"/>
    <w:rsid w:val="0073475E"/>
    <w:rsid w:val="007350BE"/>
    <w:rsid w:val="00735283"/>
    <w:rsid w:val="007353AC"/>
    <w:rsid w:val="00735721"/>
    <w:rsid w:val="00735908"/>
    <w:rsid w:val="00735DC9"/>
    <w:rsid w:val="007362D3"/>
    <w:rsid w:val="00736428"/>
    <w:rsid w:val="00736D1B"/>
    <w:rsid w:val="00736E2D"/>
    <w:rsid w:val="007370D0"/>
    <w:rsid w:val="007371EB"/>
    <w:rsid w:val="00737861"/>
    <w:rsid w:val="00737E61"/>
    <w:rsid w:val="00740A9B"/>
    <w:rsid w:val="00740B94"/>
    <w:rsid w:val="00740EE9"/>
    <w:rsid w:val="00740F22"/>
    <w:rsid w:val="007412D9"/>
    <w:rsid w:val="00741695"/>
    <w:rsid w:val="00741874"/>
    <w:rsid w:val="00741F90"/>
    <w:rsid w:val="0074288E"/>
    <w:rsid w:val="00742D8C"/>
    <w:rsid w:val="00743BEC"/>
    <w:rsid w:val="007443AB"/>
    <w:rsid w:val="00744EC5"/>
    <w:rsid w:val="0074525F"/>
    <w:rsid w:val="00745660"/>
    <w:rsid w:val="00745D9C"/>
    <w:rsid w:val="00746120"/>
    <w:rsid w:val="00746BA5"/>
    <w:rsid w:val="00746CBA"/>
    <w:rsid w:val="00747551"/>
    <w:rsid w:val="0074774D"/>
    <w:rsid w:val="0074777E"/>
    <w:rsid w:val="00747BD3"/>
    <w:rsid w:val="00747F20"/>
    <w:rsid w:val="007507AB"/>
    <w:rsid w:val="0075088C"/>
    <w:rsid w:val="007522BF"/>
    <w:rsid w:val="00752466"/>
    <w:rsid w:val="007528ED"/>
    <w:rsid w:val="00752C07"/>
    <w:rsid w:val="00752C81"/>
    <w:rsid w:val="00752EEE"/>
    <w:rsid w:val="00753563"/>
    <w:rsid w:val="00753FF8"/>
    <w:rsid w:val="007548B5"/>
    <w:rsid w:val="00754A5B"/>
    <w:rsid w:val="00754E5F"/>
    <w:rsid w:val="00755556"/>
    <w:rsid w:val="00755723"/>
    <w:rsid w:val="00755BD0"/>
    <w:rsid w:val="00755BD6"/>
    <w:rsid w:val="0075667B"/>
    <w:rsid w:val="007567F0"/>
    <w:rsid w:val="0075692B"/>
    <w:rsid w:val="0075749A"/>
    <w:rsid w:val="00760546"/>
    <w:rsid w:val="00760993"/>
    <w:rsid w:val="0076199D"/>
    <w:rsid w:val="00761A25"/>
    <w:rsid w:val="00761E7F"/>
    <w:rsid w:val="00761FC0"/>
    <w:rsid w:val="007620A9"/>
    <w:rsid w:val="0076224D"/>
    <w:rsid w:val="00762C8B"/>
    <w:rsid w:val="00763423"/>
    <w:rsid w:val="00763A71"/>
    <w:rsid w:val="00763F99"/>
    <w:rsid w:val="00765052"/>
    <w:rsid w:val="007652FC"/>
    <w:rsid w:val="007659F7"/>
    <w:rsid w:val="00765A25"/>
    <w:rsid w:val="007662FD"/>
    <w:rsid w:val="00766DAF"/>
    <w:rsid w:val="00766DBD"/>
    <w:rsid w:val="00767B53"/>
    <w:rsid w:val="00767DD8"/>
    <w:rsid w:val="007703A2"/>
    <w:rsid w:val="00771074"/>
    <w:rsid w:val="00771671"/>
    <w:rsid w:val="00771A59"/>
    <w:rsid w:val="00771BD9"/>
    <w:rsid w:val="007724F4"/>
    <w:rsid w:val="007726D9"/>
    <w:rsid w:val="00772DCE"/>
    <w:rsid w:val="00773852"/>
    <w:rsid w:val="0077396B"/>
    <w:rsid w:val="00773A7B"/>
    <w:rsid w:val="007746CA"/>
    <w:rsid w:val="00774DA4"/>
    <w:rsid w:val="007750A4"/>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245"/>
    <w:rsid w:val="007826C0"/>
    <w:rsid w:val="0078281B"/>
    <w:rsid w:val="0078286F"/>
    <w:rsid w:val="00782C9D"/>
    <w:rsid w:val="007831A0"/>
    <w:rsid w:val="007833CC"/>
    <w:rsid w:val="00784987"/>
    <w:rsid w:val="0078558E"/>
    <w:rsid w:val="00785D1E"/>
    <w:rsid w:val="00785EB3"/>
    <w:rsid w:val="00785FCB"/>
    <w:rsid w:val="007863AC"/>
    <w:rsid w:val="00786AB2"/>
    <w:rsid w:val="0078770B"/>
    <w:rsid w:val="00787C57"/>
    <w:rsid w:val="00787D02"/>
    <w:rsid w:val="00790ACC"/>
    <w:rsid w:val="00790AD8"/>
    <w:rsid w:val="00790C88"/>
    <w:rsid w:val="00790CD6"/>
    <w:rsid w:val="00790F2A"/>
    <w:rsid w:val="00791034"/>
    <w:rsid w:val="00791BB8"/>
    <w:rsid w:val="00791F46"/>
    <w:rsid w:val="007924F9"/>
    <w:rsid w:val="007925AB"/>
    <w:rsid w:val="00792BDC"/>
    <w:rsid w:val="00792FA4"/>
    <w:rsid w:val="00793155"/>
    <w:rsid w:val="00793445"/>
    <w:rsid w:val="00794E8A"/>
    <w:rsid w:val="00795526"/>
    <w:rsid w:val="00796198"/>
    <w:rsid w:val="00796467"/>
    <w:rsid w:val="0079711A"/>
    <w:rsid w:val="0079729D"/>
    <w:rsid w:val="00797C66"/>
    <w:rsid w:val="00797DE8"/>
    <w:rsid w:val="007A06AC"/>
    <w:rsid w:val="007A0851"/>
    <w:rsid w:val="007A0EB0"/>
    <w:rsid w:val="007A0F8D"/>
    <w:rsid w:val="007A171D"/>
    <w:rsid w:val="007A1949"/>
    <w:rsid w:val="007A1BA2"/>
    <w:rsid w:val="007A2070"/>
    <w:rsid w:val="007A228C"/>
    <w:rsid w:val="007A28DB"/>
    <w:rsid w:val="007A2B92"/>
    <w:rsid w:val="007A2ED2"/>
    <w:rsid w:val="007A2F9C"/>
    <w:rsid w:val="007A3F48"/>
    <w:rsid w:val="007A4005"/>
    <w:rsid w:val="007A4217"/>
    <w:rsid w:val="007A42EF"/>
    <w:rsid w:val="007A47C9"/>
    <w:rsid w:val="007A4B4D"/>
    <w:rsid w:val="007A50D9"/>
    <w:rsid w:val="007A5305"/>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D74"/>
    <w:rsid w:val="007C70C5"/>
    <w:rsid w:val="007C72B9"/>
    <w:rsid w:val="007C736B"/>
    <w:rsid w:val="007C78F2"/>
    <w:rsid w:val="007C7CB8"/>
    <w:rsid w:val="007C7DF9"/>
    <w:rsid w:val="007D0E49"/>
    <w:rsid w:val="007D123C"/>
    <w:rsid w:val="007D13C7"/>
    <w:rsid w:val="007D147D"/>
    <w:rsid w:val="007D19B3"/>
    <w:rsid w:val="007D1AE6"/>
    <w:rsid w:val="007D2356"/>
    <w:rsid w:val="007D287B"/>
    <w:rsid w:val="007D2C10"/>
    <w:rsid w:val="007D3A1D"/>
    <w:rsid w:val="007D4565"/>
    <w:rsid w:val="007D4791"/>
    <w:rsid w:val="007D4927"/>
    <w:rsid w:val="007D4FD7"/>
    <w:rsid w:val="007D5159"/>
    <w:rsid w:val="007D539D"/>
    <w:rsid w:val="007D5579"/>
    <w:rsid w:val="007D5CF4"/>
    <w:rsid w:val="007D67A5"/>
    <w:rsid w:val="007D744C"/>
    <w:rsid w:val="007D7CF2"/>
    <w:rsid w:val="007E0BEE"/>
    <w:rsid w:val="007E180F"/>
    <w:rsid w:val="007E1E2B"/>
    <w:rsid w:val="007E2236"/>
    <w:rsid w:val="007E23AE"/>
    <w:rsid w:val="007E258F"/>
    <w:rsid w:val="007E2639"/>
    <w:rsid w:val="007E2776"/>
    <w:rsid w:val="007E296B"/>
    <w:rsid w:val="007E2DDB"/>
    <w:rsid w:val="007E3D16"/>
    <w:rsid w:val="007E3F11"/>
    <w:rsid w:val="007E47A1"/>
    <w:rsid w:val="007E48E2"/>
    <w:rsid w:val="007E4943"/>
    <w:rsid w:val="007E4A1D"/>
    <w:rsid w:val="007E4F1A"/>
    <w:rsid w:val="007E50F3"/>
    <w:rsid w:val="007E54C9"/>
    <w:rsid w:val="007E59D5"/>
    <w:rsid w:val="007E5CE8"/>
    <w:rsid w:val="007E7995"/>
    <w:rsid w:val="007F077F"/>
    <w:rsid w:val="007F07A8"/>
    <w:rsid w:val="007F1349"/>
    <w:rsid w:val="007F19B1"/>
    <w:rsid w:val="007F23CA"/>
    <w:rsid w:val="007F2ED1"/>
    <w:rsid w:val="007F33BB"/>
    <w:rsid w:val="007F3513"/>
    <w:rsid w:val="007F3704"/>
    <w:rsid w:val="007F3758"/>
    <w:rsid w:val="007F4AAA"/>
    <w:rsid w:val="007F53FA"/>
    <w:rsid w:val="007F757A"/>
    <w:rsid w:val="007F7727"/>
    <w:rsid w:val="007F7787"/>
    <w:rsid w:val="007F7E9F"/>
    <w:rsid w:val="0080035C"/>
    <w:rsid w:val="00800452"/>
    <w:rsid w:val="008009D6"/>
    <w:rsid w:val="00800BD0"/>
    <w:rsid w:val="00801E39"/>
    <w:rsid w:val="008023AB"/>
    <w:rsid w:val="0080261D"/>
    <w:rsid w:val="008026EA"/>
    <w:rsid w:val="0080297F"/>
    <w:rsid w:val="00802B61"/>
    <w:rsid w:val="008033F1"/>
    <w:rsid w:val="00803577"/>
    <w:rsid w:val="00804122"/>
    <w:rsid w:val="0080425A"/>
    <w:rsid w:val="00804346"/>
    <w:rsid w:val="008056E3"/>
    <w:rsid w:val="00805928"/>
    <w:rsid w:val="00805B18"/>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820"/>
    <w:rsid w:val="00815B8A"/>
    <w:rsid w:val="00815B9D"/>
    <w:rsid w:val="00816042"/>
    <w:rsid w:val="00816CBD"/>
    <w:rsid w:val="008172FC"/>
    <w:rsid w:val="00817377"/>
    <w:rsid w:val="00817E7B"/>
    <w:rsid w:val="0082014A"/>
    <w:rsid w:val="008202B9"/>
    <w:rsid w:val="00820D8A"/>
    <w:rsid w:val="008211E5"/>
    <w:rsid w:val="00821476"/>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FD3"/>
    <w:rsid w:val="008350B7"/>
    <w:rsid w:val="008356EF"/>
    <w:rsid w:val="00835B71"/>
    <w:rsid w:val="008360E0"/>
    <w:rsid w:val="008362E4"/>
    <w:rsid w:val="00836415"/>
    <w:rsid w:val="008366CF"/>
    <w:rsid w:val="00836B94"/>
    <w:rsid w:val="00836D27"/>
    <w:rsid w:val="00837725"/>
    <w:rsid w:val="00840149"/>
    <w:rsid w:val="0084083A"/>
    <w:rsid w:val="00841E6E"/>
    <w:rsid w:val="00842EB2"/>
    <w:rsid w:val="0084307F"/>
    <w:rsid w:val="00843B4C"/>
    <w:rsid w:val="008443AA"/>
    <w:rsid w:val="008446C9"/>
    <w:rsid w:val="008448DC"/>
    <w:rsid w:val="00844EC8"/>
    <w:rsid w:val="008454D4"/>
    <w:rsid w:val="00845A1A"/>
    <w:rsid w:val="00845CE9"/>
    <w:rsid w:val="00845FBD"/>
    <w:rsid w:val="008460BA"/>
    <w:rsid w:val="00846791"/>
    <w:rsid w:val="008467CA"/>
    <w:rsid w:val="0084686B"/>
    <w:rsid w:val="00847D65"/>
    <w:rsid w:val="00850B62"/>
    <w:rsid w:val="00850B8A"/>
    <w:rsid w:val="00851C4A"/>
    <w:rsid w:val="00852570"/>
    <w:rsid w:val="00853C3C"/>
    <w:rsid w:val="00853D57"/>
    <w:rsid w:val="008540E4"/>
    <w:rsid w:val="0085454E"/>
    <w:rsid w:val="00854EAC"/>
    <w:rsid w:val="008554D0"/>
    <w:rsid w:val="008556C4"/>
    <w:rsid w:val="00855B98"/>
    <w:rsid w:val="008569D6"/>
    <w:rsid w:val="00856BAF"/>
    <w:rsid w:val="008579A8"/>
    <w:rsid w:val="00857C27"/>
    <w:rsid w:val="008600F6"/>
    <w:rsid w:val="00860EC9"/>
    <w:rsid w:val="00861391"/>
    <w:rsid w:val="00861BC6"/>
    <w:rsid w:val="008620A6"/>
    <w:rsid w:val="008627CF"/>
    <w:rsid w:val="00862E62"/>
    <w:rsid w:val="00862E76"/>
    <w:rsid w:val="008631DC"/>
    <w:rsid w:val="008638A9"/>
    <w:rsid w:val="0086390D"/>
    <w:rsid w:val="00863C2F"/>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FAA"/>
    <w:rsid w:val="00873161"/>
    <w:rsid w:val="00873BF3"/>
    <w:rsid w:val="00873DF6"/>
    <w:rsid w:val="00873E6B"/>
    <w:rsid w:val="008758B1"/>
    <w:rsid w:val="00875EAA"/>
    <w:rsid w:val="00876006"/>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A58"/>
    <w:rsid w:val="00885155"/>
    <w:rsid w:val="008854E3"/>
    <w:rsid w:val="00885680"/>
    <w:rsid w:val="0088582E"/>
    <w:rsid w:val="00885AC7"/>
    <w:rsid w:val="00885C71"/>
    <w:rsid w:val="00886DDD"/>
    <w:rsid w:val="00886F7A"/>
    <w:rsid w:val="00890836"/>
    <w:rsid w:val="00891935"/>
    <w:rsid w:val="00891EF5"/>
    <w:rsid w:val="0089237E"/>
    <w:rsid w:val="008927EA"/>
    <w:rsid w:val="00892B6F"/>
    <w:rsid w:val="00892BEA"/>
    <w:rsid w:val="00892E92"/>
    <w:rsid w:val="00893E7C"/>
    <w:rsid w:val="00893F03"/>
    <w:rsid w:val="00894378"/>
    <w:rsid w:val="00894C3B"/>
    <w:rsid w:val="00895543"/>
    <w:rsid w:val="00895B2F"/>
    <w:rsid w:val="00895C02"/>
    <w:rsid w:val="00895D27"/>
    <w:rsid w:val="00895E27"/>
    <w:rsid w:val="00896E01"/>
    <w:rsid w:val="00897190"/>
    <w:rsid w:val="008974C6"/>
    <w:rsid w:val="008A018B"/>
    <w:rsid w:val="008A02C4"/>
    <w:rsid w:val="008A05D6"/>
    <w:rsid w:val="008A0B3D"/>
    <w:rsid w:val="008A0D42"/>
    <w:rsid w:val="008A0D8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79"/>
    <w:rsid w:val="008A5990"/>
    <w:rsid w:val="008A59ED"/>
    <w:rsid w:val="008A6150"/>
    <w:rsid w:val="008A6335"/>
    <w:rsid w:val="008A673D"/>
    <w:rsid w:val="008A7552"/>
    <w:rsid w:val="008A7C09"/>
    <w:rsid w:val="008A7D5C"/>
    <w:rsid w:val="008A7FE1"/>
    <w:rsid w:val="008B170D"/>
    <w:rsid w:val="008B228C"/>
    <w:rsid w:val="008B2542"/>
    <w:rsid w:val="008B2A2C"/>
    <w:rsid w:val="008B2D27"/>
    <w:rsid w:val="008B3263"/>
    <w:rsid w:val="008B34BF"/>
    <w:rsid w:val="008B35AF"/>
    <w:rsid w:val="008B3610"/>
    <w:rsid w:val="008B3ABB"/>
    <w:rsid w:val="008B3C26"/>
    <w:rsid w:val="008B4022"/>
    <w:rsid w:val="008B430E"/>
    <w:rsid w:val="008B44F8"/>
    <w:rsid w:val="008B4DE9"/>
    <w:rsid w:val="008B5084"/>
    <w:rsid w:val="008B55A4"/>
    <w:rsid w:val="008B55D5"/>
    <w:rsid w:val="008B6905"/>
    <w:rsid w:val="008B6EF2"/>
    <w:rsid w:val="008B71E9"/>
    <w:rsid w:val="008B7227"/>
    <w:rsid w:val="008B7828"/>
    <w:rsid w:val="008B7D27"/>
    <w:rsid w:val="008C0772"/>
    <w:rsid w:val="008C0ACA"/>
    <w:rsid w:val="008C111A"/>
    <w:rsid w:val="008C113D"/>
    <w:rsid w:val="008C1959"/>
    <w:rsid w:val="008C25BE"/>
    <w:rsid w:val="008C2661"/>
    <w:rsid w:val="008C2C45"/>
    <w:rsid w:val="008C2DBE"/>
    <w:rsid w:val="008C355F"/>
    <w:rsid w:val="008C3C73"/>
    <w:rsid w:val="008C3F63"/>
    <w:rsid w:val="008C47E9"/>
    <w:rsid w:val="008C4A64"/>
    <w:rsid w:val="008C5389"/>
    <w:rsid w:val="008C5A24"/>
    <w:rsid w:val="008C5C3F"/>
    <w:rsid w:val="008C6484"/>
    <w:rsid w:val="008C648F"/>
    <w:rsid w:val="008C66C7"/>
    <w:rsid w:val="008C67D7"/>
    <w:rsid w:val="008D00B3"/>
    <w:rsid w:val="008D0490"/>
    <w:rsid w:val="008D0835"/>
    <w:rsid w:val="008D15E5"/>
    <w:rsid w:val="008D1E41"/>
    <w:rsid w:val="008D2141"/>
    <w:rsid w:val="008D21C2"/>
    <w:rsid w:val="008D2935"/>
    <w:rsid w:val="008D4909"/>
    <w:rsid w:val="008D5127"/>
    <w:rsid w:val="008D685D"/>
    <w:rsid w:val="008D6CDB"/>
    <w:rsid w:val="008D745B"/>
    <w:rsid w:val="008D75CD"/>
    <w:rsid w:val="008D7B07"/>
    <w:rsid w:val="008E031F"/>
    <w:rsid w:val="008E068C"/>
    <w:rsid w:val="008E0852"/>
    <w:rsid w:val="008E0B74"/>
    <w:rsid w:val="008E0FAF"/>
    <w:rsid w:val="008E177F"/>
    <w:rsid w:val="008E20B2"/>
    <w:rsid w:val="008E4424"/>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1789"/>
    <w:rsid w:val="008F261F"/>
    <w:rsid w:val="008F2E34"/>
    <w:rsid w:val="008F364B"/>
    <w:rsid w:val="008F3B63"/>
    <w:rsid w:val="008F3CF1"/>
    <w:rsid w:val="008F412B"/>
    <w:rsid w:val="008F49D9"/>
    <w:rsid w:val="008F6250"/>
    <w:rsid w:val="008F79F7"/>
    <w:rsid w:val="008F7FE6"/>
    <w:rsid w:val="00900301"/>
    <w:rsid w:val="009003E9"/>
    <w:rsid w:val="00900935"/>
    <w:rsid w:val="00900A0D"/>
    <w:rsid w:val="00900B26"/>
    <w:rsid w:val="00900B67"/>
    <w:rsid w:val="00900C67"/>
    <w:rsid w:val="009016ED"/>
    <w:rsid w:val="009026A0"/>
    <w:rsid w:val="00903B4A"/>
    <w:rsid w:val="009045EE"/>
    <w:rsid w:val="00904800"/>
    <w:rsid w:val="00904E60"/>
    <w:rsid w:val="00904F49"/>
    <w:rsid w:val="0090530B"/>
    <w:rsid w:val="00905389"/>
    <w:rsid w:val="0090588E"/>
    <w:rsid w:val="00906A83"/>
    <w:rsid w:val="009074C4"/>
    <w:rsid w:val="0090765C"/>
    <w:rsid w:val="009077F0"/>
    <w:rsid w:val="00907C97"/>
    <w:rsid w:val="00910CAD"/>
    <w:rsid w:val="00911FA2"/>
    <w:rsid w:val="0091234B"/>
    <w:rsid w:val="00912484"/>
    <w:rsid w:val="009127B0"/>
    <w:rsid w:val="00912B1F"/>
    <w:rsid w:val="00912E0C"/>
    <w:rsid w:val="0091300F"/>
    <w:rsid w:val="0091392B"/>
    <w:rsid w:val="00913AD2"/>
    <w:rsid w:val="00913CB6"/>
    <w:rsid w:val="009141DF"/>
    <w:rsid w:val="00915698"/>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46E"/>
    <w:rsid w:val="0092493A"/>
    <w:rsid w:val="00925723"/>
    <w:rsid w:val="0092573B"/>
    <w:rsid w:val="00927BFB"/>
    <w:rsid w:val="00930144"/>
    <w:rsid w:val="00930868"/>
    <w:rsid w:val="00930D75"/>
    <w:rsid w:val="0093119A"/>
    <w:rsid w:val="00931E5E"/>
    <w:rsid w:val="009320DA"/>
    <w:rsid w:val="009333D2"/>
    <w:rsid w:val="00933EA6"/>
    <w:rsid w:val="00934961"/>
    <w:rsid w:val="00934E5D"/>
    <w:rsid w:val="009351FF"/>
    <w:rsid w:val="00935F31"/>
    <w:rsid w:val="0093605B"/>
    <w:rsid w:val="009362E0"/>
    <w:rsid w:val="00936319"/>
    <w:rsid w:val="009366E0"/>
    <w:rsid w:val="00936B6E"/>
    <w:rsid w:val="00936DA4"/>
    <w:rsid w:val="00936EEF"/>
    <w:rsid w:val="0093761D"/>
    <w:rsid w:val="00937BAB"/>
    <w:rsid w:val="00940B7C"/>
    <w:rsid w:val="009417F4"/>
    <w:rsid w:val="009418A6"/>
    <w:rsid w:val="00941F09"/>
    <w:rsid w:val="00942C7D"/>
    <w:rsid w:val="00943435"/>
    <w:rsid w:val="0094349E"/>
    <w:rsid w:val="0094355D"/>
    <w:rsid w:val="00943D37"/>
    <w:rsid w:val="00944175"/>
    <w:rsid w:val="009444B9"/>
    <w:rsid w:val="00945375"/>
    <w:rsid w:val="00945D99"/>
    <w:rsid w:val="00946386"/>
    <w:rsid w:val="009463F2"/>
    <w:rsid w:val="009465B9"/>
    <w:rsid w:val="00946799"/>
    <w:rsid w:val="00947F7F"/>
    <w:rsid w:val="00950498"/>
    <w:rsid w:val="009510AA"/>
    <w:rsid w:val="009510DA"/>
    <w:rsid w:val="00951578"/>
    <w:rsid w:val="00951809"/>
    <w:rsid w:val="00951AE0"/>
    <w:rsid w:val="009523EC"/>
    <w:rsid w:val="00952869"/>
    <w:rsid w:val="00952A3F"/>
    <w:rsid w:val="00952E80"/>
    <w:rsid w:val="00952F09"/>
    <w:rsid w:val="00953608"/>
    <w:rsid w:val="00953706"/>
    <w:rsid w:val="00954041"/>
    <w:rsid w:val="00955265"/>
    <w:rsid w:val="009554E5"/>
    <w:rsid w:val="0095557F"/>
    <w:rsid w:val="00955782"/>
    <w:rsid w:val="009557E0"/>
    <w:rsid w:val="009558A8"/>
    <w:rsid w:val="00955D33"/>
    <w:rsid w:val="00956238"/>
    <w:rsid w:val="00956EA7"/>
    <w:rsid w:val="0095746A"/>
    <w:rsid w:val="00960422"/>
    <w:rsid w:val="00960F15"/>
    <w:rsid w:val="00960FDD"/>
    <w:rsid w:val="009616DF"/>
    <w:rsid w:val="00961826"/>
    <w:rsid w:val="00961BDD"/>
    <w:rsid w:val="00962F43"/>
    <w:rsid w:val="009630A7"/>
    <w:rsid w:val="00963352"/>
    <w:rsid w:val="00963524"/>
    <w:rsid w:val="0096386E"/>
    <w:rsid w:val="00963B17"/>
    <w:rsid w:val="00963E8B"/>
    <w:rsid w:val="00963EDA"/>
    <w:rsid w:val="009649D8"/>
    <w:rsid w:val="00964FC5"/>
    <w:rsid w:val="009652B0"/>
    <w:rsid w:val="00965508"/>
    <w:rsid w:val="00965C4F"/>
    <w:rsid w:val="00966095"/>
    <w:rsid w:val="00966204"/>
    <w:rsid w:val="00966314"/>
    <w:rsid w:val="0096662C"/>
    <w:rsid w:val="009669AA"/>
    <w:rsid w:val="00966C56"/>
    <w:rsid w:val="0096721D"/>
    <w:rsid w:val="009677BD"/>
    <w:rsid w:val="00967B1D"/>
    <w:rsid w:val="00967D2F"/>
    <w:rsid w:val="00970120"/>
    <w:rsid w:val="009704D8"/>
    <w:rsid w:val="00970FA8"/>
    <w:rsid w:val="00971B00"/>
    <w:rsid w:val="00972664"/>
    <w:rsid w:val="00972C1D"/>
    <w:rsid w:val="00973071"/>
    <w:rsid w:val="00973108"/>
    <w:rsid w:val="0097317A"/>
    <w:rsid w:val="009735DB"/>
    <w:rsid w:val="00973B5E"/>
    <w:rsid w:val="009740F2"/>
    <w:rsid w:val="0097416E"/>
    <w:rsid w:val="0097464D"/>
    <w:rsid w:val="009747F9"/>
    <w:rsid w:val="00974858"/>
    <w:rsid w:val="0097516B"/>
    <w:rsid w:val="00975202"/>
    <w:rsid w:val="00975323"/>
    <w:rsid w:val="00976D8F"/>
    <w:rsid w:val="00976E03"/>
    <w:rsid w:val="00976EF9"/>
    <w:rsid w:val="00976F03"/>
    <w:rsid w:val="009773F5"/>
    <w:rsid w:val="00977681"/>
    <w:rsid w:val="00980460"/>
    <w:rsid w:val="00981321"/>
    <w:rsid w:val="0098183E"/>
    <w:rsid w:val="00981FF4"/>
    <w:rsid w:val="00982999"/>
    <w:rsid w:val="009830F3"/>
    <w:rsid w:val="00983876"/>
    <w:rsid w:val="00983BC1"/>
    <w:rsid w:val="00983FE9"/>
    <w:rsid w:val="009848A1"/>
    <w:rsid w:val="0098504E"/>
    <w:rsid w:val="00985658"/>
    <w:rsid w:val="00985F62"/>
    <w:rsid w:val="009861B9"/>
    <w:rsid w:val="0098627B"/>
    <w:rsid w:val="00987141"/>
    <w:rsid w:val="00987627"/>
    <w:rsid w:val="0098786A"/>
    <w:rsid w:val="00987DE0"/>
    <w:rsid w:val="0099005D"/>
    <w:rsid w:val="00990452"/>
    <w:rsid w:val="00991850"/>
    <w:rsid w:val="00991E5D"/>
    <w:rsid w:val="009924D8"/>
    <w:rsid w:val="00992879"/>
    <w:rsid w:val="00992D6C"/>
    <w:rsid w:val="00993027"/>
    <w:rsid w:val="00993A4F"/>
    <w:rsid w:val="00994217"/>
    <w:rsid w:val="009946D8"/>
    <w:rsid w:val="00995805"/>
    <w:rsid w:val="00995A33"/>
    <w:rsid w:val="00995A8B"/>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116C"/>
    <w:rsid w:val="009B1CC3"/>
    <w:rsid w:val="009B257A"/>
    <w:rsid w:val="009B2EA8"/>
    <w:rsid w:val="009B32D4"/>
    <w:rsid w:val="009B34AC"/>
    <w:rsid w:val="009B39EC"/>
    <w:rsid w:val="009B3D83"/>
    <w:rsid w:val="009B3EC3"/>
    <w:rsid w:val="009B3F87"/>
    <w:rsid w:val="009B45C9"/>
    <w:rsid w:val="009B45DE"/>
    <w:rsid w:val="009B4925"/>
    <w:rsid w:val="009B508A"/>
    <w:rsid w:val="009B5864"/>
    <w:rsid w:val="009B6559"/>
    <w:rsid w:val="009B6BC1"/>
    <w:rsid w:val="009B6C08"/>
    <w:rsid w:val="009B7312"/>
    <w:rsid w:val="009B781D"/>
    <w:rsid w:val="009C12C9"/>
    <w:rsid w:val="009C2556"/>
    <w:rsid w:val="009C26DE"/>
    <w:rsid w:val="009C2F47"/>
    <w:rsid w:val="009C2F86"/>
    <w:rsid w:val="009C35C7"/>
    <w:rsid w:val="009C3F22"/>
    <w:rsid w:val="009C429E"/>
    <w:rsid w:val="009C4405"/>
    <w:rsid w:val="009C50FC"/>
    <w:rsid w:val="009C518D"/>
    <w:rsid w:val="009C5A29"/>
    <w:rsid w:val="009C5BB4"/>
    <w:rsid w:val="009C5D20"/>
    <w:rsid w:val="009C6543"/>
    <w:rsid w:val="009C686D"/>
    <w:rsid w:val="009C71F9"/>
    <w:rsid w:val="009C72A7"/>
    <w:rsid w:val="009C7EE1"/>
    <w:rsid w:val="009D0240"/>
    <w:rsid w:val="009D047E"/>
    <w:rsid w:val="009D0501"/>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714A"/>
    <w:rsid w:val="009D79EF"/>
    <w:rsid w:val="009E00C9"/>
    <w:rsid w:val="009E03AF"/>
    <w:rsid w:val="009E0958"/>
    <w:rsid w:val="009E09AE"/>
    <w:rsid w:val="009E0C2B"/>
    <w:rsid w:val="009E0E71"/>
    <w:rsid w:val="009E1A8E"/>
    <w:rsid w:val="009E2364"/>
    <w:rsid w:val="009E2837"/>
    <w:rsid w:val="009E3543"/>
    <w:rsid w:val="009E35A8"/>
    <w:rsid w:val="009E3AF8"/>
    <w:rsid w:val="009E435E"/>
    <w:rsid w:val="009E4DE6"/>
    <w:rsid w:val="009E667D"/>
    <w:rsid w:val="009E6785"/>
    <w:rsid w:val="009E776F"/>
    <w:rsid w:val="009E7B3A"/>
    <w:rsid w:val="009E7F2D"/>
    <w:rsid w:val="009F055C"/>
    <w:rsid w:val="009F0975"/>
    <w:rsid w:val="009F0FA7"/>
    <w:rsid w:val="009F0FAC"/>
    <w:rsid w:val="009F18DD"/>
    <w:rsid w:val="009F193D"/>
    <w:rsid w:val="009F1D64"/>
    <w:rsid w:val="009F21EB"/>
    <w:rsid w:val="009F2200"/>
    <w:rsid w:val="009F2CEF"/>
    <w:rsid w:val="009F3E20"/>
    <w:rsid w:val="009F546D"/>
    <w:rsid w:val="009F54F1"/>
    <w:rsid w:val="009F594A"/>
    <w:rsid w:val="009F5F1E"/>
    <w:rsid w:val="009F6523"/>
    <w:rsid w:val="009F7387"/>
    <w:rsid w:val="009F73C0"/>
    <w:rsid w:val="009F77BB"/>
    <w:rsid w:val="009F7C5F"/>
    <w:rsid w:val="009F7F60"/>
    <w:rsid w:val="00A0139E"/>
    <w:rsid w:val="00A013A8"/>
    <w:rsid w:val="00A01F97"/>
    <w:rsid w:val="00A02058"/>
    <w:rsid w:val="00A028A9"/>
    <w:rsid w:val="00A02E74"/>
    <w:rsid w:val="00A037F7"/>
    <w:rsid w:val="00A03E04"/>
    <w:rsid w:val="00A0458E"/>
    <w:rsid w:val="00A046CC"/>
    <w:rsid w:val="00A0474B"/>
    <w:rsid w:val="00A0490D"/>
    <w:rsid w:val="00A04CEC"/>
    <w:rsid w:val="00A04E03"/>
    <w:rsid w:val="00A04FBA"/>
    <w:rsid w:val="00A05127"/>
    <w:rsid w:val="00A05146"/>
    <w:rsid w:val="00A05152"/>
    <w:rsid w:val="00A05975"/>
    <w:rsid w:val="00A05BA8"/>
    <w:rsid w:val="00A05D7D"/>
    <w:rsid w:val="00A06A83"/>
    <w:rsid w:val="00A06BF8"/>
    <w:rsid w:val="00A0746D"/>
    <w:rsid w:val="00A0754C"/>
    <w:rsid w:val="00A07D10"/>
    <w:rsid w:val="00A10554"/>
    <w:rsid w:val="00A106B1"/>
    <w:rsid w:val="00A11499"/>
    <w:rsid w:val="00A11E14"/>
    <w:rsid w:val="00A11F57"/>
    <w:rsid w:val="00A12B7E"/>
    <w:rsid w:val="00A12C14"/>
    <w:rsid w:val="00A13576"/>
    <w:rsid w:val="00A135C9"/>
    <w:rsid w:val="00A13D80"/>
    <w:rsid w:val="00A14140"/>
    <w:rsid w:val="00A1423F"/>
    <w:rsid w:val="00A144EF"/>
    <w:rsid w:val="00A14A5F"/>
    <w:rsid w:val="00A14BA1"/>
    <w:rsid w:val="00A151D2"/>
    <w:rsid w:val="00A153E4"/>
    <w:rsid w:val="00A16D21"/>
    <w:rsid w:val="00A16EE8"/>
    <w:rsid w:val="00A17F00"/>
    <w:rsid w:val="00A20435"/>
    <w:rsid w:val="00A206D4"/>
    <w:rsid w:val="00A209B5"/>
    <w:rsid w:val="00A20A8E"/>
    <w:rsid w:val="00A20D9D"/>
    <w:rsid w:val="00A216F3"/>
    <w:rsid w:val="00A21729"/>
    <w:rsid w:val="00A2194F"/>
    <w:rsid w:val="00A2390A"/>
    <w:rsid w:val="00A23CE1"/>
    <w:rsid w:val="00A23E4E"/>
    <w:rsid w:val="00A23F66"/>
    <w:rsid w:val="00A24456"/>
    <w:rsid w:val="00A2468C"/>
    <w:rsid w:val="00A258DC"/>
    <w:rsid w:val="00A25EF4"/>
    <w:rsid w:val="00A26300"/>
    <w:rsid w:val="00A27236"/>
    <w:rsid w:val="00A302B8"/>
    <w:rsid w:val="00A30574"/>
    <w:rsid w:val="00A314D6"/>
    <w:rsid w:val="00A31CD9"/>
    <w:rsid w:val="00A31CE8"/>
    <w:rsid w:val="00A32543"/>
    <w:rsid w:val="00A327CD"/>
    <w:rsid w:val="00A33055"/>
    <w:rsid w:val="00A333BF"/>
    <w:rsid w:val="00A33515"/>
    <w:rsid w:val="00A3371A"/>
    <w:rsid w:val="00A340ED"/>
    <w:rsid w:val="00A3442C"/>
    <w:rsid w:val="00A347E4"/>
    <w:rsid w:val="00A34F68"/>
    <w:rsid w:val="00A351E3"/>
    <w:rsid w:val="00A35823"/>
    <w:rsid w:val="00A35EF1"/>
    <w:rsid w:val="00A35FF5"/>
    <w:rsid w:val="00A3616D"/>
    <w:rsid w:val="00A36917"/>
    <w:rsid w:val="00A36A42"/>
    <w:rsid w:val="00A36C08"/>
    <w:rsid w:val="00A36F21"/>
    <w:rsid w:val="00A40130"/>
    <w:rsid w:val="00A401A2"/>
    <w:rsid w:val="00A40659"/>
    <w:rsid w:val="00A40A94"/>
    <w:rsid w:val="00A40AC8"/>
    <w:rsid w:val="00A40D34"/>
    <w:rsid w:val="00A40D7A"/>
    <w:rsid w:val="00A4104D"/>
    <w:rsid w:val="00A412FA"/>
    <w:rsid w:val="00A4141E"/>
    <w:rsid w:val="00A41AA8"/>
    <w:rsid w:val="00A41D01"/>
    <w:rsid w:val="00A4242F"/>
    <w:rsid w:val="00A42837"/>
    <w:rsid w:val="00A42998"/>
    <w:rsid w:val="00A42C0C"/>
    <w:rsid w:val="00A4330C"/>
    <w:rsid w:val="00A43B0D"/>
    <w:rsid w:val="00A43E27"/>
    <w:rsid w:val="00A44111"/>
    <w:rsid w:val="00A45D85"/>
    <w:rsid w:val="00A46A5A"/>
    <w:rsid w:val="00A473D4"/>
    <w:rsid w:val="00A4753B"/>
    <w:rsid w:val="00A4755E"/>
    <w:rsid w:val="00A47B6E"/>
    <w:rsid w:val="00A514F4"/>
    <w:rsid w:val="00A51943"/>
    <w:rsid w:val="00A52414"/>
    <w:rsid w:val="00A52C18"/>
    <w:rsid w:val="00A52EDE"/>
    <w:rsid w:val="00A52F7E"/>
    <w:rsid w:val="00A53042"/>
    <w:rsid w:val="00A53164"/>
    <w:rsid w:val="00A533D0"/>
    <w:rsid w:val="00A539F4"/>
    <w:rsid w:val="00A53F84"/>
    <w:rsid w:val="00A542B6"/>
    <w:rsid w:val="00A545C4"/>
    <w:rsid w:val="00A54C80"/>
    <w:rsid w:val="00A55113"/>
    <w:rsid w:val="00A55E0E"/>
    <w:rsid w:val="00A5616C"/>
    <w:rsid w:val="00A56232"/>
    <w:rsid w:val="00A56317"/>
    <w:rsid w:val="00A5648B"/>
    <w:rsid w:val="00A5661A"/>
    <w:rsid w:val="00A566D3"/>
    <w:rsid w:val="00A56D59"/>
    <w:rsid w:val="00A56F0F"/>
    <w:rsid w:val="00A570A8"/>
    <w:rsid w:val="00A5720C"/>
    <w:rsid w:val="00A5762E"/>
    <w:rsid w:val="00A5780B"/>
    <w:rsid w:val="00A57886"/>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7004F"/>
    <w:rsid w:val="00A7083D"/>
    <w:rsid w:val="00A70B19"/>
    <w:rsid w:val="00A71B72"/>
    <w:rsid w:val="00A72F2B"/>
    <w:rsid w:val="00A72FC5"/>
    <w:rsid w:val="00A72FFD"/>
    <w:rsid w:val="00A73092"/>
    <w:rsid w:val="00A7384A"/>
    <w:rsid w:val="00A7443E"/>
    <w:rsid w:val="00A74973"/>
    <w:rsid w:val="00A7498F"/>
    <w:rsid w:val="00A74F0D"/>
    <w:rsid w:val="00A751AD"/>
    <w:rsid w:val="00A75256"/>
    <w:rsid w:val="00A7535B"/>
    <w:rsid w:val="00A77B22"/>
    <w:rsid w:val="00A806AF"/>
    <w:rsid w:val="00A80755"/>
    <w:rsid w:val="00A80A50"/>
    <w:rsid w:val="00A80B8C"/>
    <w:rsid w:val="00A81C4A"/>
    <w:rsid w:val="00A83017"/>
    <w:rsid w:val="00A8322A"/>
    <w:rsid w:val="00A8335A"/>
    <w:rsid w:val="00A834FB"/>
    <w:rsid w:val="00A835D7"/>
    <w:rsid w:val="00A83E78"/>
    <w:rsid w:val="00A84581"/>
    <w:rsid w:val="00A84C50"/>
    <w:rsid w:val="00A84F14"/>
    <w:rsid w:val="00A85108"/>
    <w:rsid w:val="00A85533"/>
    <w:rsid w:val="00A855E5"/>
    <w:rsid w:val="00A86432"/>
    <w:rsid w:val="00A8648E"/>
    <w:rsid w:val="00A87063"/>
    <w:rsid w:val="00A875E5"/>
    <w:rsid w:val="00A87BE4"/>
    <w:rsid w:val="00A87D86"/>
    <w:rsid w:val="00A87F2B"/>
    <w:rsid w:val="00A9006D"/>
    <w:rsid w:val="00A90B4C"/>
    <w:rsid w:val="00A90DB1"/>
    <w:rsid w:val="00A91010"/>
    <w:rsid w:val="00A911A8"/>
    <w:rsid w:val="00A9133A"/>
    <w:rsid w:val="00A91539"/>
    <w:rsid w:val="00A91B60"/>
    <w:rsid w:val="00A925CC"/>
    <w:rsid w:val="00A93066"/>
    <w:rsid w:val="00A93343"/>
    <w:rsid w:val="00A934F1"/>
    <w:rsid w:val="00A93B30"/>
    <w:rsid w:val="00A93C0F"/>
    <w:rsid w:val="00A9446C"/>
    <w:rsid w:val="00A94505"/>
    <w:rsid w:val="00A95569"/>
    <w:rsid w:val="00A955C9"/>
    <w:rsid w:val="00A95827"/>
    <w:rsid w:val="00A96AE4"/>
    <w:rsid w:val="00A9703D"/>
    <w:rsid w:val="00A975C4"/>
    <w:rsid w:val="00A97854"/>
    <w:rsid w:val="00A97AD6"/>
    <w:rsid w:val="00A97C81"/>
    <w:rsid w:val="00A97EEE"/>
    <w:rsid w:val="00AA11EB"/>
    <w:rsid w:val="00AA26BD"/>
    <w:rsid w:val="00AA3421"/>
    <w:rsid w:val="00AA40C6"/>
    <w:rsid w:val="00AA42C2"/>
    <w:rsid w:val="00AA4AA7"/>
    <w:rsid w:val="00AA4D3F"/>
    <w:rsid w:val="00AA5150"/>
    <w:rsid w:val="00AA6BD9"/>
    <w:rsid w:val="00AA727F"/>
    <w:rsid w:val="00AB04A5"/>
    <w:rsid w:val="00AB0AB3"/>
    <w:rsid w:val="00AB0C9E"/>
    <w:rsid w:val="00AB0D18"/>
    <w:rsid w:val="00AB0D23"/>
    <w:rsid w:val="00AB18C0"/>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DAE"/>
    <w:rsid w:val="00AC13F8"/>
    <w:rsid w:val="00AC164A"/>
    <w:rsid w:val="00AC180F"/>
    <w:rsid w:val="00AC1A72"/>
    <w:rsid w:val="00AC1AC7"/>
    <w:rsid w:val="00AC1DC2"/>
    <w:rsid w:val="00AC1E66"/>
    <w:rsid w:val="00AC1E68"/>
    <w:rsid w:val="00AC2B79"/>
    <w:rsid w:val="00AC37BA"/>
    <w:rsid w:val="00AC45F9"/>
    <w:rsid w:val="00AC4761"/>
    <w:rsid w:val="00AC4F48"/>
    <w:rsid w:val="00AC54BF"/>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11E2"/>
    <w:rsid w:val="00AD2292"/>
    <w:rsid w:val="00AD372D"/>
    <w:rsid w:val="00AD39B5"/>
    <w:rsid w:val="00AD3DA3"/>
    <w:rsid w:val="00AD3ECF"/>
    <w:rsid w:val="00AD45AF"/>
    <w:rsid w:val="00AD5326"/>
    <w:rsid w:val="00AD5356"/>
    <w:rsid w:val="00AD5F7C"/>
    <w:rsid w:val="00AD6373"/>
    <w:rsid w:val="00AD64AD"/>
    <w:rsid w:val="00AD6775"/>
    <w:rsid w:val="00AD7068"/>
    <w:rsid w:val="00AD7A87"/>
    <w:rsid w:val="00AD7C1C"/>
    <w:rsid w:val="00AD7E93"/>
    <w:rsid w:val="00AE0076"/>
    <w:rsid w:val="00AE00E3"/>
    <w:rsid w:val="00AE069C"/>
    <w:rsid w:val="00AE0906"/>
    <w:rsid w:val="00AE15A0"/>
    <w:rsid w:val="00AE1B16"/>
    <w:rsid w:val="00AE1B1C"/>
    <w:rsid w:val="00AE1E4E"/>
    <w:rsid w:val="00AE2327"/>
    <w:rsid w:val="00AE23B1"/>
    <w:rsid w:val="00AE25AA"/>
    <w:rsid w:val="00AE37BE"/>
    <w:rsid w:val="00AE3AAE"/>
    <w:rsid w:val="00AE3C78"/>
    <w:rsid w:val="00AE48EA"/>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BBA"/>
    <w:rsid w:val="00AF3005"/>
    <w:rsid w:val="00AF41A1"/>
    <w:rsid w:val="00AF4271"/>
    <w:rsid w:val="00AF45AD"/>
    <w:rsid w:val="00AF4AB5"/>
    <w:rsid w:val="00AF50E2"/>
    <w:rsid w:val="00AF5300"/>
    <w:rsid w:val="00AF5AF3"/>
    <w:rsid w:val="00AF5E6D"/>
    <w:rsid w:val="00AF5F2A"/>
    <w:rsid w:val="00AF60D4"/>
    <w:rsid w:val="00AF6100"/>
    <w:rsid w:val="00AF64B1"/>
    <w:rsid w:val="00AF6C4A"/>
    <w:rsid w:val="00AF7331"/>
    <w:rsid w:val="00AF73C7"/>
    <w:rsid w:val="00AF78EF"/>
    <w:rsid w:val="00AF7D6F"/>
    <w:rsid w:val="00AF7F7B"/>
    <w:rsid w:val="00AF7FA3"/>
    <w:rsid w:val="00B0145C"/>
    <w:rsid w:val="00B016EE"/>
    <w:rsid w:val="00B0183A"/>
    <w:rsid w:val="00B01D69"/>
    <w:rsid w:val="00B02ABD"/>
    <w:rsid w:val="00B02FA0"/>
    <w:rsid w:val="00B031F6"/>
    <w:rsid w:val="00B03E76"/>
    <w:rsid w:val="00B03EF8"/>
    <w:rsid w:val="00B04284"/>
    <w:rsid w:val="00B04AB1"/>
    <w:rsid w:val="00B059FD"/>
    <w:rsid w:val="00B05B8A"/>
    <w:rsid w:val="00B05F38"/>
    <w:rsid w:val="00B06218"/>
    <w:rsid w:val="00B07251"/>
    <w:rsid w:val="00B07393"/>
    <w:rsid w:val="00B07E37"/>
    <w:rsid w:val="00B10B39"/>
    <w:rsid w:val="00B118D0"/>
    <w:rsid w:val="00B12566"/>
    <w:rsid w:val="00B126DE"/>
    <w:rsid w:val="00B12FFD"/>
    <w:rsid w:val="00B134C8"/>
    <w:rsid w:val="00B1350A"/>
    <w:rsid w:val="00B137C5"/>
    <w:rsid w:val="00B1394B"/>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7B"/>
    <w:rsid w:val="00B213B9"/>
    <w:rsid w:val="00B21AA8"/>
    <w:rsid w:val="00B21C95"/>
    <w:rsid w:val="00B21E08"/>
    <w:rsid w:val="00B22435"/>
    <w:rsid w:val="00B22A72"/>
    <w:rsid w:val="00B22AD7"/>
    <w:rsid w:val="00B22F37"/>
    <w:rsid w:val="00B2315A"/>
    <w:rsid w:val="00B23747"/>
    <w:rsid w:val="00B23B3A"/>
    <w:rsid w:val="00B24022"/>
    <w:rsid w:val="00B24A8A"/>
    <w:rsid w:val="00B24B33"/>
    <w:rsid w:val="00B24EF9"/>
    <w:rsid w:val="00B254BF"/>
    <w:rsid w:val="00B254FB"/>
    <w:rsid w:val="00B255F3"/>
    <w:rsid w:val="00B260D4"/>
    <w:rsid w:val="00B26D45"/>
    <w:rsid w:val="00B27861"/>
    <w:rsid w:val="00B3047F"/>
    <w:rsid w:val="00B30C43"/>
    <w:rsid w:val="00B32AE3"/>
    <w:rsid w:val="00B32CD0"/>
    <w:rsid w:val="00B3456B"/>
    <w:rsid w:val="00B34CBA"/>
    <w:rsid w:val="00B34CE0"/>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58F"/>
    <w:rsid w:val="00B408DE"/>
    <w:rsid w:val="00B4143C"/>
    <w:rsid w:val="00B420DD"/>
    <w:rsid w:val="00B43238"/>
    <w:rsid w:val="00B43255"/>
    <w:rsid w:val="00B43950"/>
    <w:rsid w:val="00B439DA"/>
    <w:rsid w:val="00B4433C"/>
    <w:rsid w:val="00B44621"/>
    <w:rsid w:val="00B446B1"/>
    <w:rsid w:val="00B4551E"/>
    <w:rsid w:val="00B462B1"/>
    <w:rsid w:val="00B46DA9"/>
    <w:rsid w:val="00B47036"/>
    <w:rsid w:val="00B4719B"/>
    <w:rsid w:val="00B47979"/>
    <w:rsid w:val="00B47D3D"/>
    <w:rsid w:val="00B50533"/>
    <w:rsid w:val="00B506FE"/>
    <w:rsid w:val="00B507BC"/>
    <w:rsid w:val="00B51A79"/>
    <w:rsid w:val="00B524F8"/>
    <w:rsid w:val="00B538EA"/>
    <w:rsid w:val="00B53E31"/>
    <w:rsid w:val="00B54500"/>
    <w:rsid w:val="00B54ADE"/>
    <w:rsid w:val="00B55193"/>
    <w:rsid w:val="00B55344"/>
    <w:rsid w:val="00B55946"/>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3228"/>
    <w:rsid w:val="00B633D2"/>
    <w:rsid w:val="00B6347D"/>
    <w:rsid w:val="00B635B4"/>
    <w:rsid w:val="00B6453C"/>
    <w:rsid w:val="00B648B6"/>
    <w:rsid w:val="00B648DE"/>
    <w:rsid w:val="00B65A05"/>
    <w:rsid w:val="00B65A07"/>
    <w:rsid w:val="00B662D7"/>
    <w:rsid w:val="00B66AF3"/>
    <w:rsid w:val="00B6741F"/>
    <w:rsid w:val="00B676E3"/>
    <w:rsid w:val="00B67709"/>
    <w:rsid w:val="00B67EE9"/>
    <w:rsid w:val="00B71209"/>
    <w:rsid w:val="00B71279"/>
    <w:rsid w:val="00B712A0"/>
    <w:rsid w:val="00B72384"/>
    <w:rsid w:val="00B7275F"/>
    <w:rsid w:val="00B73BCA"/>
    <w:rsid w:val="00B741EA"/>
    <w:rsid w:val="00B74D56"/>
    <w:rsid w:val="00B75265"/>
    <w:rsid w:val="00B7606C"/>
    <w:rsid w:val="00B770AF"/>
    <w:rsid w:val="00B77300"/>
    <w:rsid w:val="00B77467"/>
    <w:rsid w:val="00B77C1E"/>
    <w:rsid w:val="00B77D0D"/>
    <w:rsid w:val="00B77FD7"/>
    <w:rsid w:val="00B80DF6"/>
    <w:rsid w:val="00B81E9D"/>
    <w:rsid w:val="00B83613"/>
    <w:rsid w:val="00B83B51"/>
    <w:rsid w:val="00B84FC5"/>
    <w:rsid w:val="00B85882"/>
    <w:rsid w:val="00B85C10"/>
    <w:rsid w:val="00B8668C"/>
    <w:rsid w:val="00B86D5E"/>
    <w:rsid w:val="00B8790F"/>
    <w:rsid w:val="00B87B83"/>
    <w:rsid w:val="00B87E47"/>
    <w:rsid w:val="00B908B8"/>
    <w:rsid w:val="00B90D14"/>
    <w:rsid w:val="00B9112A"/>
    <w:rsid w:val="00B91404"/>
    <w:rsid w:val="00B91BAB"/>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AE4"/>
    <w:rsid w:val="00B95E08"/>
    <w:rsid w:val="00B960AE"/>
    <w:rsid w:val="00B96717"/>
    <w:rsid w:val="00B96C58"/>
    <w:rsid w:val="00B96EED"/>
    <w:rsid w:val="00B97646"/>
    <w:rsid w:val="00B97CA8"/>
    <w:rsid w:val="00BA09BD"/>
    <w:rsid w:val="00BA13F2"/>
    <w:rsid w:val="00BA1A9C"/>
    <w:rsid w:val="00BA1BFC"/>
    <w:rsid w:val="00BA2DC9"/>
    <w:rsid w:val="00BA3C21"/>
    <w:rsid w:val="00BA3DFF"/>
    <w:rsid w:val="00BA4231"/>
    <w:rsid w:val="00BA45F1"/>
    <w:rsid w:val="00BA4857"/>
    <w:rsid w:val="00BA50AC"/>
    <w:rsid w:val="00BA50F4"/>
    <w:rsid w:val="00BA55D4"/>
    <w:rsid w:val="00BA5AEE"/>
    <w:rsid w:val="00BA5EDC"/>
    <w:rsid w:val="00BA5F73"/>
    <w:rsid w:val="00BA6096"/>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304B"/>
    <w:rsid w:val="00BB35AC"/>
    <w:rsid w:val="00BB3622"/>
    <w:rsid w:val="00BB381F"/>
    <w:rsid w:val="00BB3825"/>
    <w:rsid w:val="00BB3F0F"/>
    <w:rsid w:val="00BB40AA"/>
    <w:rsid w:val="00BB4AA9"/>
    <w:rsid w:val="00BB4B3D"/>
    <w:rsid w:val="00BB4C18"/>
    <w:rsid w:val="00BB5063"/>
    <w:rsid w:val="00BB581C"/>
    <w:rsid w:val="00BB5875"/>
    <w:rsid w:val="00BB5886"/>
    <w:rsid w:val="00BB59E7"/>
    <w:rsid w:val="00BB6097"/>
    <w:rsid w:val="00BB66B3"/>
    <w:rsid w:val="00BB66BE"/>
    <w:rsid w:val="00BB6C00"/>
    <w:rsid w:val="00BB6D8B"/>
    <w:rsid w:val="00BB793C"/>
    <w:rsid w:val="00BC0B00"/>
    <w:rsid w:val="00BC0F3B"/>
    <w:rsid w:val="00BC1D11"/>
    <w:rsid w:val="00BC1EB4"/>
    <w:rsid w:val="00BC2390"/>
    <w:rsid w:val="00BC2444"/>
    <w:rsid w:val="00BC311A"/>
    <w:rsid w:val="00BC3713"/>
    <w:rsid w:val="00BC3D96"/>
    <w:rsid w:val="00BC40E9"/>
    <w:rsid w:val="00BC4F76"/>
    <w:rsid w:val="00BC4FAF"/>
    <w:rsid w:val="00BC54D5"/>
    <w:rsid w:val="00BC5F5A"/>
    <w:rsid w:val="00BC610D"/>
    <w:rsid w:val="00BC6471"/>
    <w:rsid w:val="00BC64EC"/>
    <w:rsid w:val="00BC68C5"/>
    <w:rsid w:val="00BC6975"/>
    <w:rsid w:val="00BC744C"/>
    <w:rsid w:val="00BC7E12"/>
    <w:rsid w:val="00BD0516"/>
    <w:rsid w:val="00BD05DB"/>
    <w:rsid w:val="00BD08F0"/>
    <w:rsid w:val="00BD0916"/>
    <w:rsid w:val="00BD0C9E"/>
    <w:rsid w:val="00BD15E7"/>
    <w:rsid w:val="00BD22AD"/>
    <w:rsid w:val="00BD23A0"/>
    <w:rsid w:val="00BD2FA5"/>
    <w:rsid w:val="00BD3189"/>
    <w:rsid w:val="00BD3C0C"/>
    <w:rsid w:val="00BD433C"/>
    <w:rsid w:val="00BD49C4"/>
    <w:rsid w:val="00BD5B08"/>
    <w:rsid w:val="00BD6106"/>
    <w:rsid w:val="00BD68D4"/>
    <w:rsid w:val="00BD6C20"/>
    <w:rsid w:val="00BD7816"/>
    <w:rsid w:val="00BD78C5"/>
    <w:rsid w:val="00BE0119"/>
    <w:rsid w:val="00BE09DF"/>
    <w:rsid w:val="00BE1DD1"/>
    <w:rsid w:val="00BE207B"/>
    <w:rsid w:val="00BE21D4"/>
    <w:rsid w:val="00BE2945"/>
    <w:rsid w:val="00BE2A53"/>
    <w:rsid w:val="00BE2ABC"/>
    <w:rsid w:val="00BE3A74"/>
    <w:rsid w:val="00BE3E7C"/>
    <w:rsid w:val="00BE4915"/>
    <w:rsid w:val="00BE4D3C"/>
    <w:rsid w:val="00BE4E9C"/>
    <w:rsid w:val="00BE4EA6"/>
    <w:rsid w:val="00BE5816"/>
    <w:rsid w:val="00BE5BED"/>
    <w:rsid w:val="00BE5CCB"/>
    <w:rsid w:val="00BE5DB2"/>
    <w:rsid w:val="00BE5E1D"/>
    <w:rsid w:val="00BE6002"/>
    <w:rsid w:val="00BE6038"/>
    <w:rsid w:val="00BE6162"/>
    <w:rsid w:val="00BE6747"/>
    <w:rsid w:val="00BE690F"/>
    <w:rsid w:val="00BE6C03"/>
    <w:rsid w:val="00BE73F1"/>
    <w:rsid w:val="00BE73F5"/>
    <w:rsid w:val="00BF00D0"/>
    <w:rsid w:val="00BF041B"/>
    <w:rsid w:val="00BF06DB"/>
    <w:rsid w:val="00BF0BBA"/>
    <w:rsid w:val="00BF0E6E"/>
    <w:rsid w:val="00BF14B4"/>
    <w:rsid w:val="00BF2105"/>
    <w:rsid w:val="00BF26E1"/>
    <w:rsid w:val="00BF2D33"/>
    <w:rsid w:val="00BF2D6C"/>
    <w:rsid w:val="00BF2F21"/>
    <w:rsid w:val="00BF3074"/>
    <w:rsid w:val="00BF3488"/>
    <w:rsid w:val="00BF3AA1"/>
    <w:rsid w:val="00BF3EDB"/>
    <w:rsid w:val="00BF418F"/>
    <w:rsid w:val="00BF4D95"/>
    <w:rsid w:val="00BF546D"/>
    <w:rsid w:val="00BF5D2C"/>
    <w:rsid w:val="00BF5EA8"/>
    <w:rsid w:val="00BF5EE6"/>
    <w:rsid w:val="00BF5FBA"/>
    <w:rsid w:val="00BF6114"/>
    <w:rsid w:val="00BF6869"/>
    <w:rsid w:val="00BF7411"/>
    <w:rsid w:val="00BF77BD"/>
    <w:rsid w:val="00C00264"/>
    <w:rsid w:val="00C00CBB"/>
    <w:rsid w:val="00C00FC2"/>
    <w:rsid w:val="00C01402"/>
    <w:rsid w:val="00C016C3"/>
    <w:rsid w:val="00C01B16"/>
    <w:rsid w:val="00C01D40"/>
    <w:rsid w:val="00C01FB1"/>
    <w:rsid w:val="00C025C1"/>
    <w:rsid w:val="00C0315C"/>
    <w:rsid w:val="00C03278"/>
    <w:rsid w:val="00C034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8D1"/>
    <w:rsid w:val="00C20AB0"/>
    <w:rsid w:val="00C20B22"/>
    <w:rsid w:val="00C212AA"/>
    <w:rsid w:val="00C21340"/>
    <w:rsid w:val="00C21933"/>
    <w:rsid w:val="00C22434"/>
    <w:rsid w:val="00C22930"/>
    <w:rsid w:val="00C23084"/>
    <w:rsid w:val="00C23309"/>
    <w:rsid w:val="00C25441"/>
    <w:rsid w:val="00C25657"/>
    <w:rsid w:val="00C25732"/>
    <w:rsid w:val="00C25793"/>
    <w:rsid w:val="00C25ADF"/>
    <w:rsid w:val="00C25F9F"/>
    <w:rsid w:val="00C26083"/>
    <w:rsid w:val="00C2646D"/>
    <w:rsid w:val="00C2664A"/>
    <w:rsid w:val="00C30511"/>
    <w:rsid w:val="00C3072A"/>
    <w:rsid w:val="00C30BA5"/>
    <w:rsid w:val="00C30FF9"/>
    <w:rsid w:val="00C31195"/>
    <w:rsid w:val="00C32049"/>
    <w:rsid w:val="00C3247C"/>
    <w:rsid w:val="00C32B31"/>
    <w:rsid w:val="00C32C28"/>
    <w:rsid w:val="00C33021"/>
    <w:rsid w:val="00C33A48"/>
    <w:rsid w:val="00C342A0"/>
    <w:rsid w:val="00C34965"/>
    <w:rsid w:val="00C34C94"/>
    <w:rsid w:val="00C359A3"/>
    <w:rsid w:val="00C361A3"/>
    <w:rsid w:val="00C36252"/>
    <w:rsid w:val="00C3659A"/>
    <w:rsid w:val="00C36C93"/>
    <w:rsid w:val="00C36E86"/>
    <w:rsid w:val="00C3787A"/>
    <w:rsid w:val="00C3791A"/>
    <w:rsid w:val="00C40857"/>
    <w:rsid w:val="00C4110E"/>
    <w:rsid w:val="00C412E2"/>
    <w:rsid w:val="00C413BE"/>
    <w:rsid w:val="00C41B3F"/>
    <w:rsid w:val="00C42166"/>
    <w:rsid w:val="00C42954"/>
    <w:rsid w:val="00C42A08"/>
    <w:rsid w:val="00C43031"/>
    <w:rsid w:val="00C43186"/>
    <w:rsid w:val="00C43D50"/>
    <w:rsid w:val="00C443A7"/>
    <w:rsid w:val="00C44509"/>
    <w:rsid w:val="00C451B2"/>
    <w:rsid w:val="00C4535C"/>
    <w:rsid w:val="00C45770"/>
    <w:rsid w:val="00C45C14"/>
    <w:rsid w:val="00C45C9F"/>
    <w:rsid w:val="00C45D25"/>
    <w:rsid w:val="00C45E91"/>
    <w:rsid w:val="00C4660C"/>
    <w:rsid w:val="00C46CD2"/>
    <w:rsid w:val="00C475CE"/>
    <w:rsid w:val="00C4761F"/>
    <w:rsid w:val="00C50635"/>
    <w:rsid w:val="00C50A39"/>
    <w:rsid w:val="00C50A91"/>
    <w:rsid w:val="00C517B3"/>
    <w:rsid w:val="00C51C17"/>
    <w:rsid w:val="00C52967"/>
    <w:rsid w:val="00C52FFD"/>
    <w:rsid w:val="00C53132"/>
    <w:rsid w:val="00C53661"/>
    <w:rsid w:val="00C5379B"/>
    <w:rsid w:val="00C53891"/>
    <w:rsid w:val="00C5416B"/>
    <w:rsid w:val="00C541BE"/>
    <w:rsid w:val="00C54402"/>
    <w:rsid w:val="00C549AE"/>
    <w:rsid w:val="00C54B9F"/>
    <w:rsid w:val="00C54EDB"/>
    <w:rsid w:val="00C55A75"/>
    <w:rsid w:val="00C560C6"/>
    <w:rsid w:val="00C568A3"/>
    <w:rsid w:val="00C569A0"/>
    <w:rsid w:val="00C56B19"/>
    <w:rsid w:val="00C576FD"/>
    <w:rsid w:val="00C60230"/>
    <w:rsid w:val="00C604E7"/>
    <w:rsid w:val="00C6088E"/>
    <w:rsid w:val="00C60B17"/>
    <w:rsid w:val="00C62089"/>
    <w:rsid w:val="00C620B5"/>
    <w:rsid w:val="00C6261B"/>
    <w:rsid w:val="00C627CC"/>
    <w:rsid w:val="00C63152"/>
    <w:rsid w:val="00C632E0"/>
    <w:rsid w:val="00C63454"/>
    <w:rsid w:val="00C63663"/>
    <w:rsid w:val="00C64390"/>
    <w:rsid w:val="00C64594"/>
    <w:rsid w:val="00C649FB"/>
    <w:rsid w:val="00C650EB"/>
    <w:rsid w:val="00C65DFA"/>
    <w:rsid w:val="00C66164"/>
    <w:rsid w:val="00C667C7"/>
    <w:rsid w:val="00C66AA0"/>
    <w:rsid w:val="00C66C8C"/>
    <w:rsid w:val="00C66D82"/>
    <w:rsid w:val="00C67257"/>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3074"/>
    <w:rsid w:val="00C741A6"/>
    <w:rsid w:val="00C742D9"/>
    <w:rsid w:val="00C74885"/>
    <w:rsid w:val="00C74887"/>
    <w:rsid w:val="00C7495D"/>
    <w:rsid w:val="00C750FA"/>
    <w:rsid w:val="00C751F0"/>
    <w:rsid w:val="00C75A54"/>
    <w:rsid w:val="00C763AA"/>
    <w:rsid w:val="00C767EC"/>
    <w:rsid w:val="00C769E2"/>
    <w:rsid w:val="00C77291"/>
    <w:rsid w:val="00C776B6"/>
    <w:rsid w:val="00C77703"/>
    <w:rsid w:val="00C7789F"/>
    <w:rsid w:val="00C803BA"/>
    <w:rsid w:val="00C80BC8"/>
    <w:rsid w:val="00C81676"/>
    <w:rsid w:val="00C8180C"/>
    <w:rsid w:val="00C81A55"/>
    <w:rsid w:val="00C82039"/>
    <w:rsid w:val="00C8226B"/>
    <w:rsid w:val="00C822B6"/>
    <w:rsid w:val="00C826E0"/>
    <w:rsid w:val="00C828DF"/>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B55"/>
    <w:rsid w:val="00C90F57"/>
    <w:rsid w:val="00C91066"/>
    <w:rsid w:val="00C910F7"/>
    <w:rsid w:val="00C918D9"/>
    <w:rsid w:val="00C92324"/>
    <w:rsid w:val="00C92394"/>
    <w:rsid w:val="00C927A4"/>
    <w:rsid w:val="00C92822"/>
    <w:rsid w:val="00C92A87"/>
    <w:rsid w:val="00C92C01"/>
    <w:rsid w:val="00C92D60"/>
    <w:rsid w:val="00C932D8"/>
    <w:rsid w:val="00C93578"/>
    <w:rsid w:val="00C93867"/>
    <w:rsid w:val="00C939CE"/>
    <w:rsid w:val="00C93AB0"/>
    <w:rsid w:val="00C94C3E"/>
    <w:rsid w:val="00C94E36"/>
    <w:rsid w:val="00C95336"/>
    <w:rsid w:val="00C95881"/>
    <w:rsid w:val="00C9589D"/>
    <w:rsid w:val="00C95AE1"/>
    <w:rsid w:val="00C9636B"/>
    <w:rsid w:val="00C9726B"/>
    <w:rsid w:val="00C97FBB"/>
    <w:rsid w:val="00CA0502"/>
    <w:rsid w:val="00CA0AB4"/>
    <w:rsid w:val="00CA31D0"/>
    <w:rsid w:val="00CA3479"/>
    <w:rsid w:val="00CA3CEF"/>
    <w:rsid w:val="00CA46A4"/>
    <w:rsid w:val="00CA46B9"/>
    <w:rsid w:val="00CA5A96"/>
    <w:rsid w:val="00CA5AFC"/>
    <w:rsid w:val="00CA5C6C"/>
    <w:rsid w:val="00CA6548"/>
    <w:rsid w:val="00CA66D5"/>
    <w:rsid w:val="00CA6BE0"/>
    <w:rsid w:val="00CA6C7E"/>
    <w:rsid w:val="00CA6DB5"/>
    <w:rsid w:val="00CA6F9B"/>
    <w:rsid w:val="00CA7BDD"/>
    <w:rsid w:val="00CA7E93"/>
    <w:rsid w:val="00CA7F49"/>
    <w:rsid w:val="00CB0172"/>
    <w:rsid w:val="00CB041D"/>
    <w:rsid w:val="00CB0AF4"/>
    <w:rsid w:val="00CB0E86"/>
    <w:rsid w:val="00CB0F65"/>
    <w:rsid w:val="00CB1737"/>
    <w:rsid w:val="00CB2329"/>
    <w:rsid w:val="00CB288C"/>
    <w:rsid w:val="00CB28B6"/>
    <w:rsid w:val="00CB29B2"/>
    <w:rsid w:val="00CB2EAF"/>
    <w:rsid w:val="00CB2FB4"/>
    <w:rsid w:val="00CB334B"/>
    <w:rsid w:val="00CB3602"/>
    <w:rsid w:val="00CB3EEE"/>
    <w:rsid w:val="00CB3F60"/>
    <w:rsid w:val="00CB3F7F"/>
    <w:rsid w:val="00CB413B"/>
    <w:rsid w:val="00CB4850"/>
    <w:rsid w:val="00CB4E53"/>
    <w:rsid w:val="00CB5901"/>
    <w:rsid w:val="00CB62BD"/>
    <w:rsid w:val="00CB6B35"/>
    <w:rsid w:val="00CB743D"/>
    <w:rsid w:val="00CB7632"/>
    <w:rsid w:val="00CB7BCA"/>
    <w:rsid w:val="00CB7F39"/>
    <w:rsid w:val="00CC0144"/>
    <w:rsid w:val="00CC0542"/>
    <w:rsid w:val="00CC05B9"/>
    <w:rsid w:val="00CC0C63"/>
    <w:rsid w:val="00CC2164"/>
    <w:rsid w:val="00CC2332"/>
    <w:rsid w:val="00CC24C5"/>
    <w:rsid w:val="00CC24D6"/>
    <w:rsid w:val="00CC2E0F"/>
    <w:rsid w:val="00CC3701"/>
    <w:rsid w:val="00CC3954"/>
    <w:rsid w:val="00CC3D05"/>
    <w:rsid w:val="00CC3E62"/>
    <w:rsid w:val="00CC40E4"/>
    <w:rsid w:val="00CC4147"/>
    <w:rsid w:val="00CC4348"/>
    <w:rsid w:val="00CC4577"/>
    <w:rsid w:val="00CC4830"/>
    <w:rsid w:val="00CC48C0"/>
    <w:rsid w:val="00CC5B62"/>
    <w:rsid w:val="00CC60DA"/>
    <w:rsid w:val="00CC6850"/>
    <w:rsid w:val="00CC692E"/>
    <w:rsid w:val="00CC69D5"/>
    <w:rsid w:val="00CC6C26"/>
    <w:rsid w:val="00CC6EE7"/>
    <w:rsid w:val="00CC759C"/>
    <w:rsid w:val="00CC79DE"/>
    <w:rsid w:val="00CC7B23"/>
    <w:rsid w:val="00CC7D5A"/>
    <w:rsid w:val="00CD0603"/>
    <w:rsid w:val="00CD0AAA"/>
    <w:rsid w:val="00CD0C9C"/>
    <w:rsid w:val="00CD0F1A"/>
    <w:rsid w:val="00CD10C5"/>
    <w:rsid w:val="00CD12D3"/>
    <w:rsid w:val="00CD1B2D"/>
    <w:rsid w:val="00CD1CBF"/>
    <w:rsid w:val="00CD2F2E"/>
    <w:rsid w:val="00CD33AC"/>
    <w:rsid w:val="00CD405B"/>
    <w:rsid w:val="00CD47DC"/>
    <w:rsid w:val="00CD4D5E"/>
    <w:rsid w:val="00CD4E29"/>
    <w:rsid w:val="00CD5136"/>
    <w:rsid w:val="00CD5AB8"/>
    <w:rsid w:val="00CD5FC0"/>
    <w:rsid w:val="00CD710F"/>
    <w:rsid w:val="00CD71ED"/>
    <w:rsid w:val="00CD7B47"/>
    <w:rsid w:val="00CD7CA9"/>
    <w:rsid w:val="00CE0ED7"/>
    <w:rsid w:val="00CE11AB"/>
    <w:rsid w:val="00CE16CE"/>
    <w:rsid w:val="00CE194A"/>
    <w:rsid w:val="00CE1B65"/>
    <w:rsid w:val="00CE1EA3"/>
    <w:rsid w:val="00CE2976"/>
    <w:rsid w:val="00CE429A"/>
    <w:rsid w:val="00CE6CE0"/>
    <w:rsid w:val="00CE762F"/>
    <w:rsid w:val="00CF020D"/>
    <w:rsid w:val="00CF0E3B"/>
    <w:rsid w:val="00CF0E82"/>
    <w:rsid w:val="00CF1168"/>
    <w:rsid w:val="00CF1FF5"/>
    <w:rsid w:val="00CF28CD"/>
    <w:rsid w:val="00CF4671"/>
    <w:rsid w:val="00CF4A64"/>
    <w:rsid w:val="00CF4B97"/>
    <w:rsid w:val="00CF5333"/>
    <w:rsid w:val="00CF57A9"/>
    <w:rsid w:val="00CF59D3"/>
    <w:rsid w:val="00CF5A38"/>
    <w:rsid w:val="00CF5B35"/>
    <w:rsid w:val="00CF5FC1"/>
    <w:rsid w:val="00CF6239"/>
    <w:rsid w:val="00CF6639"/>
    <w:rsid w:val="00CF6A84"/>
    <w:rsid w:val="00CF6F5D"/>
    <w:rsid w:val="00CF73C6"/>
    <w:rsid w:val="00CF787C"/>
    <w:rsid w:val="00D00F11"/>
    <w:rsid w:val="00D0114F"/>
    <w:rsid w:val="00D01735"/>
    <w:rsid w:val="00D01AB7"/>
    <w:rsid w:val="00D031C7"/>
    <w:rsid w:val="00D038D5"/>
    <w:rsid w:val="00D03B25"/>
    <w:rsid w:val="00D03B2B"/>
    <w:rsid w:val="00D041F2"/>
    <w:rsid w:val="00D04EE1"/>
    <w:rsid w:val="00D0573B"/>
    <w:rsid w:val="00D05BCA"/>
    <w:rsid w:val="00D05CE2"/>
    <w:rsid w:val="00D05F3D"/>
    <w:rsid w:val="00D06127"/>
    <w:rsid w:val="00D102A5"/>
    <w:rsid w:val="00D103D0"/>
    <w:rsid w:val="00D10A32"/>
    <w:rsid w:val="00D10AED"/>
    <w:rsid w:val="00D10BA7"/>
    <w:rsid w:val="00D10DC0"/>
    <w:rsid w:val="00D11030"/>
    <w:rsid w:val="00D1108A"/>
    <w:rsid w:val="00D11709"/>
    <w:rsid w:val="00D11799"/>
    <w:rsid w:val="00D1189A"/>
    <w:rsid w:val="00D11E0E"/>
    <w:rsid w:val="00D121A4"/>
    <w:rsid w:val="00D123FE"/>
    <w:rsid w:val="00D135F1"/>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53"/>
    <w:rsid w:val="00D2033D"/>
    <w:rsid w:val="00D20648"/>
    <w:rsid w:val="00D20906"/>
    <w:rsid w:val="00D20F9C"/>
    <w:rsid w:val="00D2102D"/>
    <w:rsid w:val="00D211B4"/>
    <w:rsid w:val="00D21A74"/>
    <w:rsid w:val="00D221DA"/>
    <w:rsid w:val="00D22452"/>
    <w:rsid w:val="00D22638"/>
    <w:rsid w:val="00D233A0"/>
    <w:rsid w:val="00D2383B"/>
    <w:rsid w:val="00D244C2"/>
    <w:rsid w:val="00D245A1"/>
    <w:rsid w:val="00D250AC"/>
    <w:rsid w:val="00D2664A"/>
    <w:rsid w:val="00D26FF9"/>
    <w:rsid w:val="00D2786F"/>
    <w:rsid w:val="00D314D6"/>
    <w:rsid w:val="00D31A9A"/>
    <w:rsid w:val="00D31C20"/>
    <w:rsid w:val="00D32766"/>
    <w:rsid w:val="00D32907"/>
    <w:rsid w:val="00D329C1"/>
    <w:rsid w:val="00D32B3C"/>
    <w:rsid w:val="00D33086"/>
    <w:rsid w:val="00D333E8"/>
    <w:rsid w:val="00D33A2A"/>
    <w:rsid w:val="00D33B0C"/>
    <w:rsid w:val="00D34026"/>
    <w:rsid w:val="00D34A08"/>
    <w:rsid w:val="00D34C0E"/>
    <w:rsid w:val="00D35192"/>
    <w:rsid w:val="00D35570"/>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610F"/>
    <w:rsid w:val="00D46E44"/>
    <w:rsid w:val="00D47210"/>
    <w:rsid w:val="00D47658"/>
    <w:rsid w:val="00D47711"/>
    <w:rsid w:val="00D47C71"/>
    <w:rsid w:val="00D501F0"/>
    <w:rsid w:val="00D508DC"/>
    <w:rsid w:val="00D50E5A"/>
    <w:rsid w:val="00D5106A"/>
    <w:rsid w:val="00D510AE"/>
    <w:rsid w:val="00D51729"/>
    <w:rsid w:val="00D51783"/>
    <w:rsid w:val="00D527FC"/>
    <w:rsid w:val="00D52AC8"/>
    <w:rsid w:val="00D52B20"/>
    <w:rsid w:val="00D52B93"/>
    <w:rsid w:val="00D52D7C"/>
    <w:rsid w:val="00D533D2"/>
    <w:rsid w:val="00D535E5"/>
    <w:rsid w:val="00D53F28"/>
    <w:rsid w:val="00D54115"/>
    <w:rsid w:val="00D54421"/>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4102"/>
    <w:rsid w:val="00D6417E"/>
    <w:rsid w:val="00D64195"/>
    <w:rsid w:val="00D642A3"/>
    <w:rsid w:val="00D64460"/>
    <w:rsid w:val="00D67157"/>
    <w:rsid w:val="00D6777F"/>
    <w:rsid w:val="00D67A99"/>
    <w:rsid w:val="00D67B1B"/>
    <w:rsid w:val="00D70543"/>
    <w:rsid w:val="00D7067B"/>
    <w:rsid w:val="00D70D2A"/>
    <w:rsid w:val="00D724C1"/>
    <w:rsid w:val="00D729B0"/>
    <w:rsid w:val="00D72ED6"/>
    <w:rsid w:val="00D730A9"/>
    <w:rsid w:val="00D73606"/>
    <w:rsid w:val="00D73C15"/>
    <w:rsid w:val="00D741B3"/>
    <w:rsid w:val="00D741E0"/>
    <w:rsid w:val="00D744A9"/>
    <w:rsid w:val="00D75726"/>
    <w:rsid w:val="00D75BAD"/>
    <w:rsid w:val="00D7662C"/>
    <w:rsid w:val="00D76C08"/>
    <w:rsid w:val="00D76DA1"/>
    <w:rsid w:val="00D8036B"/>
    <w:rsid w:val="00D804E2"/>
    <w:rsid w:val="00D80889"/>
    <w:rsid w:val="00D81003"/>
    <w:rsid w:val="00D815DC"/>
    <w:rsid w:val="00D81628"/>
    <w:rsid w:val="00D8183D"/>
    <w:rsid w:val="00D81B16"/>
    <w:rsid w:val="00D81F86"/>
    <w:rsid w:val="00D83661"/>
    <w:rsid w:val="00D83E7B"/>
    <w:rsid w:val="00D84000"/>
    <w:rsid w:val="00D84E69"/>
    <w:rsid w:val="00D8547A"/>
    <w:rsid w:val="00D85C37"/>
    <w:rsid w:val="00D86322"/>
    <w:rsid w:val="00D8654A"/>
    <w:rsid w:val="00D86B5C"/>
    <w:rsid w:val="00D87291"/>
    <w:rsid w:val="00D8750C"/>
    <w:rsid w:val="00D87906"/>
    <w:rsid w:val="00D908EF"/>
    <w:rsid w:val="00D9098F"/>
    <w:rsid w:val="00D90C95"/>
    <w:rsid w:val="00D9114F"/>
    <w:rsid w:val="00D913EB"/>
    <w:rsid w:val="00D91679"/>
    <w:rsid w:val="00D91C2C"/>
    <w:rsid w:val="00D92010"/>
    <w:rsid w:val="00D929D4"/>
    <w:rsid w:val="00D92A60"/>
    <w:rsid w:val="00D9337C"/>
    <w:rsid w:val="00D93675"/>
    <w:rsid w:val="00D93F39"/>
    <w:rsid w:val="00D940E2"/>
    <w:rsid w:val="00D9431A"/>
    <w:rsid w:val="00D94947"/>
    <w:rsid w:val="00D9542C"/>
    <w:rsid w:val="00D95A66"/>
    <w:rsid w:val="00D95CC8"/>
    <w:rsid w:val="00D95F6F"/>
    <w:rsid w:val="00D96892"/>
    <w:rsid w:val="00D9695A"/>
    <w:rsid w:val="00D979FC"/>
    <w:rsid w:val="00D97C79"/>
    <w:rsid w:val="00DA04F7"/>
    <w:rsid w:val="00DA1CA2"/>
    <w:rsid w:val="00DA393F"/>
    <w:rsid w:val="00DA3979"/>
    <w:rsid w:val="00DA39FE"/>
    <w:rsid w:val="00DA3C14"/>
    <w:rsid w:val="00DA3F4A"/>
    <w:rsid w:val="00DA43D0"/>
    <w:rsid w:val="00DA4979"/>
    <w:rsid w:val="00DA5044"/>
    <w:rsid w:val="00DA5F3B"/>
    <w:rsid w:val="00DA6164"/>
    <w:rsid w:val="00DA62D4"/>
    <w:rsid w:val="00DA638B"/>
    <w:rsid w:val="00DA6631"/>
    <w:rsid w:val="00DA6783"/>
    <w:rsid w:val="00DA740A"/>
    <w:rsid w:val="00DB037B"/>
    <w:rsid w:val="00DB0B74"/>
    <w:rsid w:val="00DB1D3A"/>
    <w:rsid w:val="00DB1E36"/>
    <w:rsid w:val="00DB238F"/>
    <w:rsid w:val="00DB29BF"/>
    <w:rsid w:val="00DB314F"/>
    <w:rsid w:val="00DB33AA"/>
    <w:rsid w:val="00DB38C3"/>
    <w:rsid w:val="00DB4272"/>
    <w:rsid w:val="00DB443E"/>
    <w:rsid w:val="00DB4537"/>
    <w:rsid w:val="00DB46EB"/>
    <w:rsid w:val="00DB5FD7"/>
    <w:rsid w:val="00DB6074"/>
    <w:rsid w:val="00DB6159"/>
    <w:rsid w:val="00DB6269"/>
    <w:rsid w:val="00DB680A"/>
    <w:rsid w:val="00DB75AD"/>
    <w:rsid w:val="00DB7B02"/>
    <w:rsid w:val="00DC0665"/>
    <w:rsid w:val="00DC0944"/>
    <w:rsid w:val="00DC1186"/>
    <w:rsid w:val="00DC1DAA"/>
    <w:rsid w:val="00DC2F0F"/>
    <w:rsid w:val="00DC35C0"/>
    <w:rsid w:val="00DC407A"/>
    <w:rsid w:val="00DC43C8"/>
    <w:rsid w:val="00DC45DB"/>
    <w:rsid w:val="00DC465A"/>
    <w:rsid w:val="00DC472F"/>
    <w:rsid w:val="00DC50F1"/>
    <w:rsid w:val="00DC56A9"/>
    <w:rsid w:val="00DC57AF"/>
    <w:rsid w:val="00DC5899"/>
    <w:rsid w:val="00DC5C15"/>
    <w:rsid w:val="00DC5D4C"/>
    <w:rsid w:val="00DC641F"/>
    <w:rsid w:val="00DC6497"/>
    <w:rsid w:val="00DC68EA"/>
    <w:rsid w:val="00DC6933"/>
    <w:rsid w:val="00DC6A41"/>
    <w:rsid w:val="00DC6CE3"/>
    <w:rsid w:val="00DC6FA3"/>
    <w:rsid w:val="00DC725A"/>
    <w:rsid w:val="00DC79BF"/>
    <w:rsid w:val="00DC7B18"/>
    <w:rsid w:val="00DC7B60"/>
    <w:rsid w:val="00DD00BD"/>
    <w:rsid w:val="00DD0615"/>
    <w:rsid w:val="00DD0B46"/>
    <w:rsid w:val="00DD0E10"/>
    <w:rsid w:val="00DD0EB4"/>
    <w:rsid w:val="00DD0F56"/>
    <w:rsid w:val="00DD1744"/>
    <w:rsid w:val="00DD19F7"/>
    <w:rsid w:val="00DD1C04"/>
    <w:rsid w:val="00DD26CE"/>
    <w:rsid w:val="00DD279D"/>
    <w:rsid w:val="00DD306F"/>
    <w:rsid w:val="00DD30F3"/>
    <w:rsid w:val="00DD3AC4"/>
    <w:rsid w:val="00DD4275"/>
    <w:rsid w:val="00DD4BA6"/>
    <w:rsid w:val="00DD649C"/>
    <w:rsid w:val="00DD65B5"/>
    <w:rsid w:val="00DD6B5A"/>
    <w:rsid w:val="00DD70CC"/>
    <w:rsid w:val="00DD72BB"/>
    <w:rsid w:val="00DD79E3"/>
    <w:rsid w:val="00DD79F5"/>
    <w:rsid w:val="00DD7ACF"/>
    <w:rsid w:val="00DE0141"/>
    <w:rsid w:val="00DE04FD"/>
    <w:rsid w:val="00DE05FC"/>
    <w:rsid w:val="00DE15EA"/>
    <w:rsid w:val="00DE18E9"/>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48E"/>
    <w:rsid w:val="00DE76AE"/>
    <w:rsid w:val="00DE7EDA"/>
    <w:rsid w:val="00DF073D"/>
    <w:rsid w:val="00DF12C8"/>
    <w:rsid w:val="00DF202F"/>
    <w:rsid w:val="00DF2C58"/>
    <w:rsid w:val="00DF31D1"/>
    <w:rsid w:val="00DF37A2"/>
    <w:rsid w:val="00DF47B4"/>
    <w:rsid w:val="00DF4B89"/>
    <w:rsid w:val="00DF4CE6"/>
    <w:rsid w:val="00DF4E73"/>
    <w:rsid w:val="00DF4EBA"/>
    <w:rsid w:val="00DF5BAA"/>
    <w:rsid w:val="00DF609D"/>
    <w:rsid w:val="00DF67CE"/>
    <w:rsid w:val="00DF6DA8"/>
    <w:rsid w:val="00DF751F"/>
    <w:rsid w:val="00DF7CA9"/>
    <w:rsid w:val="00DF7DEB"/>
    <w:rsid w:val="00E000C9"/>
    <w:rsid w:val="00E00319"/>
    <w:rsid w:val="00E003DF"/>
    <w:rsid w:val="00E00443"/>
    <w:rsid w:val="00E006F4"/>
    <w:rsid w:val="00E007EF"/>
    <w:rsid w:val="00E01875"/>
    <w:rsid w:val="00E029E1"/>
    <w:rsid w:val="00E02FB1"/>
    <w:rsid w:val="00E0399D"/>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A55"/>
    <w:rsid w:val="00E12F5D"/>
    <w:rsid w:val="00E13429"/>
    <w:rsid w:val="00E1356B"/>
    <w:rsid w:val="00E13708"/>
    <w:rsid w:val="00E13E16"/>
    <w:rsid w:val="00E14572"/>
    <w:rsid w:val="00E14575"/>
    <w:rsid w:val="00E14ECA"/>
    <w:rsid w:val="00E15267"/>
    <w:rsid w:val="00E154C3"/>
    <w:rsid w:val="00E15B60"/>
    <w:rsid w:val="00E15F6B"/>
    <w:rsid w:val="00E1615E"/>
    <w:rsid w:val="00E16382"/>
    <w:rsid w:val="00E168D9"/>
    <w:rsid w:val="00E170F0"/>
    <w:rsid w:val="00E177EE"/>
    <w:rsid w:val="00E2018B"/>
    <w:rsid w:val="00E2081C"/>
    <w:rsid w:val="00E213C6"/>
    <w:rsid w:val="00E2142D"/>
    <w:rsid w:val="00E217D9"/>
    <w:rsid w:val="00E21A58"/>
    <w:rsid w:val="00E21AD1"/>
    <w:rsid w:val="00E2246F"/>
    <w:rsid w:val="00E2327D"/>
    <w:rsid w:val="00E237E8"/>
    <w:rsid w:val="00E23E90"/>
    <w:rsid w:val="00E24813"/>
    <w:rsid w:val="00E25551"/>
    <w:rsid w:val="00E2557B"/>
    <w:rsid w:val="00E25C1D"/>
    <w:rsid w:val="00E25E49"/>
    <w:rsid w:val="00E27562"/>
    <w:rsid w:val="00E27D1C"/>
    <w:rsid w:val="00E319B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70A6"/>
    <w:rsid w:val="00E37BB6"/>
    <w:rsid w:val="00E37CD1"/>
    <w:rsid w:val="00E40499"/>
    <w:rsid w:val="00E414DE"/>
    <w:rsid w:val="00E41888"/>
    <w:rsid w:val="00E41BE9"/>
    <w:rsid w:val="00E41C2E"/>
    <w:rsid w:val="00E421EB"/>
    <w:rsid w:val="00E424BC"/>
    <w:rsid w:val="00E42C52"/>
    <w:rsid w:val="00E433E7"/>
    <w:rsid w:val="00E433FB"/>
    <w:rsid w:val="00E4388B"/>
    <w:rsid w:val="00E43F28"/>
    <w:rsid w:val="00E451B7"/>
    <w:rsid w:val="00E45226"/>
    <w:rsid w:val="00E454F4"/>
    <w:rsid w:val="00E45983"/>
    <w:rsid w:val="00E45B37"/>
    <w:rsid w:val="00E465E2"/>
    <w:rsid w:val="00E4685F"/>
    <w:rsid w:val="00E468BC"/>
    <w:rsid w:val="00E46D07"/>
    <w:rsid w:val="00E47663"/>
    <w:rsid w:val="00E47C92"/>
    <w:rsid w:val="00E47F52"/>
    <w:rsid w:val="00E47F5E"/>
    <w:rsid w:val="00E50896"/>
    <w:rsid w:val="00E51218"/>
    <w:rsid w:val="00E5150E"/>
    <w:rsid w:val="00E52C5D"/>
    <w:rsid w:val="00E52F04"/>
    <w:rsid w:val="00E53C24"/>
    <w:rsid w:val="00E5428D"/>
    <w:rsid w:val="00E547AB"/>
    <w:rsid w:val="00E54CD9"/>
    <w:rsid w:val="00E550B3"/>
    <w:rsid w:val="00E555C1"/>
    <w:rsid w:val="00E55BCF"/>
    <w:rsid w:val="00E56229"/>
    <w:rsid w:val="00E56441"/>
    <w:rsid w:val="00E56F7F"/>
    <w:rsid w:val="00E57082"/>
    <w:rsid w:val="00E57ACC"/>
    <w:rsid w:val="00E6051B"/>
    <w:rsid w:val="00E612BF"/>
    <w:rsid w:val="00E61756"/>
    <w:rsid w:val="00E620AF"/>
    <w:rsid w:val="00E62262"/>
    <w:rsid w:val="00E623CC"/>
    <w:rsid w:val="00E62403"/>
    <w:rsid w:val="00E62E28"/>
    <w:rsid w:val="00E630EC"/>
    <w:rsid w:val="00E6352B"/>
    <w:rsid w:val="00E635D2"/>
    <w:rsid w:val="00E63716"/>
    <w:rsid w:val="00E637E5"/>
    <w:rsid w:val="00E63A6D"/>
    <w:rsid w:val="00E63BE0"/>
    <w:rsid w:val="00E63C2B"/>
    <w:rsid w:val="00E64B08"/>
    <w:rsid w:val="00E65437"/>
    <w:rsid w:val="00E656A7"/>
    <w:rsid w:val="00E65B32"/>
    <w:rsid w:val="00E65EB1"/>
    <w:rsid w:val="00E6625A"/>
    <w:rsid w:val="00E662A9"/>
    <w:rsid w:val="00E66361"/>
    <w:rsid w:val="00E66476"/>
    <w:rsid w:val="00E66486"/>
    <w:rsid w:val="00E6648E"/>
    <w:rsid w:val="00E667F1"/>
    <w:rsid w:val="00E66B2F"/>
    <w:rsid w:val="00E6727F"/>
    <w:rsid w:val="00E67868"/>
    <w:rsid w:val="00E6797C"/>
    <w:rsid w:val="00E67C81"/>
    <w:rsid w:val="00E701CA"/>
    <w:rsid w:val="00E7190A"/>
    <w:rsid w:val="00E728A2"/>
    <w:rsid w:val="00E72EC8"/>
    <w:rsid w:val="00E7309F"/>
    <w:rsid w:val="00E734B2"/>
    <w:rsid w:val="00E73589"/>
    <w:rsid w:val="00E73C55"/>
    <w:rsid w:val="00E75131"/>
    <w:rsid w:val="00E754C4"/>
    <w:rsid w:val="00E75570"/>
    <w:rsid w:val="00E757D7"/>
    <w:rsid w:val="00E757E2"/>
    <w:rsid w:val="00E75ADD"/>
    <w:rsid w:val="00E75DBB"/>
    <w:rsid w:val="00E76305"/>
    <w:rsid w:val="00E7665A"/>
    <w:rsid w:val="00E768C4"/>
    <w:rsid w:val="00E76DF2"/>
    <w:rsid w:val="00E77052"/>
    <w:rsid w:val="00E77425"/>
    <w:rsid w:val="00E779E3"/>
    <w:rsid w:val="00E77C8F"/>
    <w:rsid w:val="00E80363"/>
    <w:rsid w:val="00E809F5"/>
    <w:rsid w:val="00E815FB"/>
    <w:rsid w:val="00E8232A"/>
    <w:rsid w:val="00E82867"/>
    <w:rsid w:val="00E82EA4"/>
    <w:rsid w:val="00E83212"/>
    <w:rsid w:val="00E83794"/>
    <w:rsid w:val="00E83C29"/>
    <w:rsid w:val="00E83CE4"/>
    <w:rsid w:val="00E85A56"/>
    <w:rsid w:val="00E863A1"/>
    <w:rsid w:val="00E86A23"/>
    <w:rsid w:val="00E8738F"/>
    <w:rsid w:val="00E87771"/>
    <w:rsid w:val="00E878F6"/>
    <w:rsid w:val="00E87922"/>
    <w:rsid w:val="00E900DC"/>
    <w:rsid w:val="00E90256"/>
    <w:rsid w:val="00E907F5"/>
    <w:rsid w:val="00E908C4"/>
    <w:rsid w:val="00E91078"/>
    <w:rsid w:val="00E9164B"/>
    <w:rsid w:val="00E91B24"/>
    <w:rsid w:val="00E91B54"/>
    <w:rsid w:val="00E91DDD"/>
    <w:rsid w:val="00E91E57"/>
    <w:rsid w:val="00E92040"/>
    <w:rsid w:val="00E9204C"/>
    <w:rsid w:val="00E93BB6"/>
    <w:rsid w:val="00E93D76"/>
    <w:rsid w:val="00E93E2F"/>
    <w:rsid w:val="00E94108"/>
    <w:rsid w:val="00E94D20"/>
    <w:rsid w:val="00E94F4D"/>
    <w:rsid w:val="00E9570E"/>
    <w:rsid w:val="00E95824"/>
    <w:rsid w:val="00E958AB"/>
    <w:rsid w:val="00E95B98"/>
    <w:rsid w:val="00E964EC"/>
    <w:rsid w:val="00E96508"/>
    <w:rsid w:val="00E96783"/>
    <w:rsid w:val="00E96EE3"/>
    <w:rsid w:val="00E96F97"/>
    <w:rsid w:val="00E975B0"/>
    <w:rsid w:val="00EA0BE1"/>
    <w:rsid w:val="00EA108C"/>
    <w:rsid w:val="00EA162D"/>
    <w:rsid w:val="00EA1649"/>
    <w:rsid w:val="00EA1653"/>
    <w:rsid w:val="00EA1E7D"/>
    <w:rsid w:val="00EA2295"/>
    <w:rsid w:val="00EA22DA"/>
    <w:rsid w:val="00EA3093"/>
    <w:rsid w:val="00EA32DC"/>
    <w:rsid w:val="00EA34F0"/>
    <w:rsid w:val="00EA41C0"/>
    <w:rsid w:val="00EA454B"/>
    <w:rsid w:val="00EA4837"/>
    <w:rsid w:val="00EA4861"/>
    <w:rsid w:val="00EA48D3"/>
    <w:rsid w:val="00EA49B3"/>
    <w:rsid w:val="00EA4B70"/>
    <w:rsid w:val="00EA4C9F"/>
    <w:rsid w:val="00EA4D19"/>
    <w:rsid w:val="00EA5AC6"/>
    <w:rsid w:val="00EA645D"/>
    <w:rsid w:val="00EA6C91"/>
    <w:rsid w:val="00EA6CAE"/>
    <w:rsid w:val="00EA717D"/>
    <w:rsid w:val="00EA779F"/>
    <w:rsid w:val="00EB08FB"/>
    <w:rsid w:val="00EB0D40"/>
    <w:rsid w:val="00EB2A87"/>
    <w:rsid w:val="00EB2EAA"/>
    <w:rsid w:val="00EB2F30"/>
    <w:rsid w:val="00EB3337"/>
    <w:rsid w:val="00EB33C7"/>
    <w:rsid w:val="00EB3B55"/>
    <w:rsid w:val="00EB3D65"/>
    <w:rsid w:val="00EB3FBA"/>
    <w:rsid w:val="00EB3FCB"/>
    <w:rsid w:val="00EB428C"/>
    <w:rsid w:val="00EB493B"/>
    <w:rsid w:val="00EB582F"/>
    <w:rsid w:val="00EB5F15"/>
    <w:rsid w:val="00EB60B6"/>
    <w:rsid w:val="00EB634E"/>
    <w:rsid w:val="00EB769F"/>
    <w:rsid w:val="00EB7C56"/>
    <w:rsid w:val="00EC056C"/>
    <w:rsid w:val="00EC0588"/>
    <w:rsid w:val="00EC086B"/>
    <w:rsid w:val="00EC1113"/>
    <w:rsid w:val="00EC11D0"/>
    <w:rsid w:val="00EC1471"/>
    <w:rsid w:val="00EC15DD"/>
    <w:rsid w:val="00EC1D67"/>
    <w:rsid w:val="00EC22DF"/>
    <w:rsid w:val="00EC2611"/>
    <w:rsid w:val="00EC26B9"/>
    <w:rsid w:val="00EC2796"/>
    <w:rsid w:val="00EC2A2A"/>
    <w:rsid w:val="00EC2FAF"/>
    <w:rsid w:val="00EC3199"/>
    <w:rsid w:val="00EC32D7"/>
    <w:rsid w:val="00EC3F98"/>
    <w:rsid w:val="00EC47C9"/>
    <w:rsid w:val="00EC4ABF"/>
    <w:rsid w:val="00EC5F55"/>
    <w:rsid w:val="00EC6745"/>
    <w:rsid w:val="00EC6C33"/>
    <w:rsid w:val="00EC7CE8"/>
    <w:rsid w:val="00ED07EC"/>
    <w:rsid w:val="00ED0EF0"/>
    <w:rsid w:val="00ED0F36"/>
    <w:rsid w:val="00ED12B3"/>
    <w:rsid w:val="00ED1D41"/>
    <w:rsid w:val="00ED2010"/>
    <w:rsid w:val="00ED237F"/>
    <w:rsid w:val="00ED24D0"/>
    <w:rsid w:val="00ED26AB"/>
    <w:rsid w:val="00ED29EE"/>
    <w:rsid w:val="00ED2BE5"/>
    <w:rsid w:val="00ED3BDE"/>
    <w:rsid w:val="00ED3DB8"/>
    <w:rsid w:val="00ED3E0E"/>
    <w:rsid w:val="00ED3E61"/>
    <w:rsid w:val="00ED51B1"/>
    <w:rsid w:val="00ED5CFF"/>
    <w:rsid w:val="00ED5D61"/>
    <w:rsid w:val="00ED5FB0"/>
    <w:rsid w:val="00ED6D1B"/>
    <w:rsid w:val="00ED6ED1"/>
    <w:rsid w:val="00ED7390"/>
    <w:rsid w:val="00ED75C1"/>
    <w:rsid w:val="00ED75F5"/>
    <w:rsid w:val="00ED777B"/>
    <w:rsid w:val="00ED78AD"/>
    <w:rsid w:val="00EE0463"/>
    <w:rsid w:val="00EE196B"/>
    <w:rsid w:val="00EE1BB8"/>
    <w:rsid w:val="00EE2066"/>
    <w:rsid w:val="00EE26DF"/>
    <w:rsid w:val="00EE2C67"/>
    <w:rsid w:val="00EE3602"/>
    <w:rsid w:val="00EE4197"/>
    <w:rsid w:val="00EE41BA"/>
    <w:rsid w:val="00EE4589"/>
    <w:rsid w:val="00EE46C7"/>
    <w:rsid w:val="00EE5382"/>
    <w:rsid w:val="00EE5AD0"/>
    <w:rsid w:val="00EE5E3C"/>
    <w:rsid w:val="00EE6007"/>
    <w:rsid w:val="00EE6083"/>
    <w:rsid w:val="00EE62BF"/>
    <w:rsid w:val="00EE6BDA"/>
    <w:rsid w:val="00EE6E0C"/>
    <w:rsid w:val="00EE71C9"/>
    <w:rsid w:val="00EE7424"/>
    <w:rsid w:val="00EE77F9"/>
    <w:rsid w:val="00EE7860"/>
    <w:rsid w:val="00EE7F27"/>
    <w:rsid w:val="00EF0BF0"/>
    <w:rsid w:val="00EF1617"/>
    <w:rsid w:val="00EF16B0"/>
    <w:rsid w:val="00EF1B0E"/>
    <w:rsid w:val="00EF1DCB"/>
    <w:rsid w:val="00EF1E76"/>
    <w:rsid w:val="00EF2696"/>
    <w:rsid w:val="00EF271A"/>
    <w:rsid w:val="00EF28F3"/>
    <w:rsid w:val="00EF2ECE"/>
    <w:rsid w:val="00EF4775"/>
    <w:rsid w:val="00EF4F38"/>
    <w:rsid w:val="00EF52CC"/>
    <w:rsid w:val="00EF5ECB"/>
    <w:rsid w:val="00EF6B6D"/>
    <w:rsid w:val="00EF6ECF"/>
    <w:rsid w:val="00EF767B"/>
    <w:rsid w:val="00EF7ADC"/>
    <w:rsid w:val="00EF7D30"/>
    <w:rsid w:val="00F005B3"/>
    <w:rsid w:val="00F009C4"/>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981"/>
    <w:rsid w:val="00F07FD1"/>
    <w:rsid w:val="00F1082F"/>
    <w:rsid w:val="00F1091C"/>
    <w:rsid w:val="00F10D4E"/>
    <w:rsid w:val="00F10DC4"/>
    <w:rsid w:val="00F117D8"/>
    <w:rsid w:val="00F129D7"/>
    <w:rsid w:val="00F12CF4"/>
    <w:rsid w:val="00F13270"/>
    <w:rsid w:val="00F139AC"/>
    <w:rsid w:val="00F139E4"/>
    <w:rsid w:val="00F13B97"/>
    <w:rsid w:val="00F13C97"/>
    <w:rsid w:val="00F140EC"/>
    <w:rsid w:val="00F1578B"/>
    <w:rsid w:val="00F15881"/>
    <w:rsid w:val="00F15E5B"/>
    <w:rsid w:val="00F15F50"/>
    <w:rsid w:val="00F167DF"/>
    <w:rsid w:val="00F17327"/>
    <w:rsid w:val="00F2096B"/>
    <w:rsid w:val="00F21652"/>
    <w:rsid w:val="00F21862"/>
    <w:rsid w:val="00F218FD"/>
    <w:rsid w:val="00F21B44"/>
    <w:rsid w:val="00F21C86"/>
    <w:rsid w:val="00F220B7"/>
    <w:rsid w:val="00F221E4"/>
    <w:rsid w:val="00F222DE"/>
    <w:rsid w:val="00F23897"/>
    <w:rsid w:val="00F23DCA"/>
    <w:rsid w:val="00F25B13"/>
    <w:rsid w:val="00F260F0"/>
    <w:rsid w:val="00F26820"/>
    <w:rsid w:val="00F26A72"/>
    <w:rsid w:val="00F301B0"/>
    <w:rsid w:val="00F304C7"/>
    <w:rsid w:val="00F308DA"/>
    <w:rsid w:val="00F30E23"/>
    <w:rsid w:val="00F30FED"/>
    <w:rsid w:val="00F31402"/>
    <w:rsid w:val="00F31474"/>
    <w:rsid w:val="00F314C9"/>
    <w:rsid w:val="00F31E65"/>
    <w:rsid w:val="00F32221"/>
    <w:rsid w:val="00F3275C"/>
    <w:rsid w:val="00F327BD"/>
    <w:rsid w:val="00F33351"/>
    <w:rsid w:val="00F34269"/>
    <w:rsid w:val="00F34455"/>
    <w:rsid w:val="00F34669"/>
    <w:rsid w:val="00F35BF6"/>
    <w:rsid w:val="00F35CDB"/>
    <w:rsid w:val="00F35E01"/>
    <w:rsid w:val="00F3621B"/>
    <w:rsid w:val="00F36510"/>
    <w:rsid w:val="00F3683C"/>
    <w:rsid w:val="00F36A25"/>
    <w:rsid w:val="00F36D96"/>
    <w:rsid w:val="00F374E7"/>
    <w:rsid w:val="00F376C7"/>
    <w:rsid w:val="00F37AD7"/>
    <w:rsid w:val="00F37EFE"/>
    <w:rsid w:val="00F40A6F"/>
    <w:rsid w:val="00F40B36"/>
    <w:rsid w:val="00F411FD"/>
    <w:rsid w:val="00F41E09"/>
    <w:rsid w:val="00F422A5"/>
    <w:rsid w:val="00F4287C"/>
    <w:rsid w:val="00F4298A"/>
    <w:rsid w:val="00F43F61"/>
    <w:rsid w:val="00F446C6"/>
    <w:rsid w:val="00F454FF"/>
    <w:rsid w:val="00F45717"/>
    <w:rsid w:val="00F45B7B"/>
    <w:rsid w:val="00F463E9"/>
    <w:rsid w:val="00F46433"/>
    <w:rsid w:val="00F46DBE"/>
    <w:rsid w:val="00F478B8"/>
    <w:rsid w:val="00F47C98"/>
    <w:rsid w:val="00F47E01"/>
    <w:rsid w:val="00F50425"/>
    <w:rsid w:val="00F50CC0"/>
    <w:rsid w:val="00F50FD8"/>
    <w:rsid w:val="00F51516"/>
    <w:rsid w:val="00F52212"/>
    <w:rsid w:val="00F52976"/>
    <w:rsid w:val="00F536C8"/>
    <w:rsid w:val="00F54166"/>
    <w:rsid w:val="00F5430B"/>
    <w:rsid w:val="00F55074"/>
    <w:rsid w:val="00F554C4"/>
    <w:rsid w:val="00F5551E"/>
    <w:rsid w:val="00F5569B"/>
    <w:rsid w:val="00F55D18"/>
    <w:rsid w:val="00F55E74"/>
    <w:rsid w:val="00F55EB4"/>
    <w:rsid w:val="00F567DA"/>
    <w:rsid w:val="00F568B9"/>
    <w:rsid w:val="00F56FB7"/>
    <w:rsid w:val="00F5746E"/>
    <w:rsid w:val="00F57707"/>
    <w:rsid w:val="00F57A43"/>
    <w:rsid w:val="00F604CF"/>
    <w:rsid w:val="00F6153D"/>
    <w:rsid w:val="00F61A06"/>
    <w:rsid w:val="00F61D89"/>
    <w:rsid w:val="00F62C8C"/>
    <w:rsid w:val="00F62CB4"/>
    <w:rsid w:val="00F630FA"/>
    <w:rsid w:val="00F633A1"/>
    <w:rsid w:val="00F6341F"/>
    <w:rsid w:val="00F636A0"/>
    <w:rsid w:val="00F63EE9"/>
    <w:rsid w:val="00F64504"/>
    <w:rsid w:val="00F64903"/>
    <w:rsid w:val="00F65035"/>
    <w:rsid w:val="00F656BF"/>
    <w:rsid w:val="00F6587B"/>
    <w:rsid w:val="00F65B83"/>
    <w:rsid w:val="00F66A7D"/>
    <w:rsid w:val="00F67599"/>
    <w:rsid w:val="00F67B4E"/>
    <w:rsid w:val="00F700AC"/>
    <w:rsid w:val="00F712F5"/>
    <w:rsid w:val="00F71779"/>
    <w:rsid w:val="00F72190"/>
    <w:rsid w:val="00F72380"/>
    <w:rsid w:val="00F723C0"/>
    <w:rsid w:val="00F72EDA"/>
    <w:rsid w:val="00F72FBA"/>
    <w:rsid w:val="00F73EA1"/>
    <w:rsid w:val="00F749F3"/>
    <w:rsid w:val="00F753E5"/>
    <w:rsid w:val="00F75686"/>
    <w:rsid w:val="00F75800"/>
    <w:rsid w:val="00F767D6"/>
    <w:rsid w:val="00F771C4"/>
    <w:rsid w:val="00F77885"/>
    <w:rsid w:val="00F77A04"/>
    <w:rsid w:val="00F77B39"/>
    <w:rsid w:val="00F77E23"/>
    <w:rsid w:val="00F77E3C"/>
    <w:rsid w:val="00F77F8E"/>
    <w:rsid w:val="00F804B8"/>
    <w:rsid w:val="00F819BD"/>
    <w:rsid w:val="00F82304"/>
    <w:rsid w:val="00F828A9"/>
    <w:rsid w:val="00F829EE"/>
    <w:rsid w:val="00F82D06"/>
    <w:rsid w:val="00F831EB"/>
    <w:rsid w:val="00F833DD"/>
    <w:rsid w:val="00F835B9"/>
    <w:rsid w:val="00F83D9F"/>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2AF3"/>
    <w:rsid w:val="00F9577C"/>
    <w:rsid w:val="00F96180"/>
    <w:rsid w:val="00F96909"/>
    <w:rsid w:val="00F96B63"/>
    <w:rsid w:val="00F978E1"/>
    <w:rsid w:val="00F97A36"/>
    <w:rsid w:val="00F97CB5"/>
    <w:rsid w:val="00F97CFA"/>
    <w:rsid w:val="00F97E69"/>
    <w:rsid w:val="00FA0308"/>
    <w:rsid w:val="00FA050C"/>
    <w:rsid w:val="00FA0906"/>
    <w:rsid w:val="00FA0FA5"/>
    <w:rsid w:val="00FA15FC"/>
    <w:rsid w:val="00FA174A"/>
    <w:rsid w:val="00FA1D82"/>
    <w:rsid w:val="00FA2E98"/>
    <w:rsid w:val="00FA3110"/>
    <w:rsid w:val="00FA330A"/>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A7B57"/>
    <w:rsid w:val="00FB0E60"/>
    <w:rsid w:val="00FB1B2C"/>
    <w:rsid w:val="00FB2B86"/>
    <w:rsid w:val="00FB3832"/>
    <w:rsid w:val="00FB3EE9"/>
    <w:rsid w:val="00FB4464"/>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1025"/>
    <w:rsid w:val="00FC114D"/>
    <w:rsid w:val="00FC1173"/>
    <w:rsid w:val="00FC1356"/>
    <w:rsid w:val="00FC1646"/>
    <w:rsid w:val="00FC1769"/>
    <w:rsid w:val="00FC1F96"/>
    <w:rsid w:val="00FC2086"/>
    <w:rsid w:val="00FC3323"/>
    <w:rsid w:val="00FC3C4C"/>
    <w:rsid w:val="00FC3D41"/>
    <w:rsid w:val="00FC439A"/>
    <w:rsid w:val="00FC462A"/>
    <w:rsid w:val="00FC48E6"/>
    <w:rsid w:val="00FC4D97"/>
    <w:rsid w:val="00FC4DC3"/>
    <w:rsid w:val="00FC506D"/>
    <w:rsid w:val="00FC507F"/>
    <w:rsid w:val="00FC54F8"/>
    <w:rsid w:val="00FC586E"/>
    <w:rsid w:val="00FC645B"/>
    <w:rsid w:val="00FC6634"/>
    <w:rsid w:val="00FC6E6A"/>
    <w:rsid w:val="00FD0208"/>
    <w:rsid w:val="00FD042D"/>
    <w:rsid w:val="00FD0670"/>
    <w:rsid w:val="00FD0EF1"/>
    <w:rsid w:val="00FD12DD"/>
    <w:rsid w:val="00FD1DF9"/>
    <w:rsid w:val="00FD2FB0"/>
    <w:rsid w:val="00FD3167"/>
    <w:rsid w:val="00FD338B"/>
    <w:rsid w:val="00FD360B"/>
    <w:rsid w:val="00FD47F5"/>
    <w:rsid w:val="00FD481F"/>
    <w:rsid w:val="00FD50A0"/>
    <w:rsid w:val="00FD5116"/>
    <w:rsid w:val="00FD5B49"/>
    <w:rsid w:val="00FD6E39"/>
    <w:rsid w:val="00FD753C"/>
    <w:rsid w:val="00FD7E6C"/>
    <w:rsid w:val="00FE00A1"/>
    <w:rsid w:val="00FE0558"/>
    <w:rsid w:val="00FE2D47"/>
    <w:rsid w:val="00FE3096"/>
    <w:rsid w:val="00FE3363"/>
    <w:rsid w:val="00FE3412"/>
    <w:rsid w:val="00FE41BD"/>
    <w:rsid w:val="00FE43E3"/>
    <w:rsid w:val="00FE4E93"/>
    <w:rsid w:val="00FE5F23"/>
    <w:rsid w:val="00FE60CF"/>
    <w:rsid w:val="00FE66B9"/>
    <w:rsid w:val="00FE67D9"/>
    <w:rsid w:val="00FE683B"/>
    <w:rsid w:val="00FE6BB8"/>
    <w:rsid w:val="00FE7247"/>
    <w:rsid w:val="00FE7603"/>
    <w:rsid w:val="00FF0257"/>
    <w:rsid w:val="00FF0400"/>
    <w:rsid w:val="00FF0F15"/>
    <w:rsid w:val="00FF132D"/>
    <w:rsid w:val="00FF167F"/>
    <w:rsid w:val="00FF1848"/>
    <w:rsid w:val="00FF1D46"/>
    <w:rsid w:val="00FF1DD3"/>
    <w:rsid w:val="00FF1F19"/>
    <w:rsid w:val="00FF1FDA"/>
    <w:rsid w:val="00FF2465"/>
    <w:rsid w:val="00FF29E4"/>
    <w:rsid w:val="00FF2A8F"/>
    <w:rsid w:val="00FF2C35"/>
    <w:rsid w:val="00FF3990"/>
    <w:rsid w:val="00FF4072"/>
    <w:rsid w:val="00FF472F"/>
    <w:rsid w:val="00FF4A27"/>
    <w:rsid w:val="00FF514D"/>
    <w:rsid w:val="00FF56E9"/>
    <w:rsid w:val="00FF5CD4"/>
    <w:rsid w:val="00FF689A"/>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A2F52341-F6A2-1C42-97EC-A99B48B7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semiHidden/>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887E07B-E16D-DC44-AF57-D0758C83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26</Pages>
  <Words>71208</Words>
  <Characters>405888</Characters>
  <Application>Microsoft Office Word</Application>
  <DocSecurity>0</DocSecurity>
  <Lines>3382</Lines>
  <Paragraphs>952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41</cp:revision>
  <cp:lastPrinted>2018-04-06T16:34:00Z</cp:lastPrinted>
  <dcterms:created xsi:type="dcterms:W3CDTF">2018-07-26T19:04:00Z</dcterms:created>
  <dcterms:modified xsi:type="dcterms:W3CDTF">2018-09-05T15:46:00Z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