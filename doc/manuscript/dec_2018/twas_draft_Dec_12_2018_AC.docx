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ins w:id="0"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FE8AC4E" w:rsidR="0098786A" w:rsidRDefault="00C36C1E">
      <w:pPr>
        <w:jc w:val="both"/>
        <w:rPr>
          <w:rFonts w:eastAsia="Times New Roman"/>
        </w:rPr>
      </w:pPr>
      <w:r>
        <w:rPr>
          <w:rFonts w:eastAsia="Times New Roman"/>
        </w:rPr>
        <w:t xml:space="preserve">Many </w:t>
      </w:r>
      <w:r w:rsidR="004059F2" w:rsidRPr="004059F2">
        <w:rPr>
          <w:rFonts w:eastAsia="Times New Roman"/>
        </w:rPr>
        <w:t xml:space="preserve">traits </w:t>
      </w:r>
      <w:r w:rsidR="00051520">
        <w:rPr>
          <w:rFonts w:eastAsia="Times New Roman"/>
        </w:rPr>
        <w:t xml:space="preserve">depend on </w:t>
      </w:r>
      <w:r w:rsidR="004059F2" w:rsidRPr="004059F2">
        <w:rPr>
          <w:rFonts w:eastAsia="Times New Roman"/>
        </w:rPr>
        <w:t xml:space="preserve">complex </w:t>
      </w:r>
      <w:r w:rsidR="0098786A">
        <w:rPr>
          <w:rFonts w:eastAsia="Times New Roman"/>
        </w:rPr>
        <w:t xml:space="preserve">biological </w:t>
      </w:r>
      <w:r w:rsidR="004059F2" w:rsidRPr="004059F2">
        <w:rPr>
          <w:rFonts w:eastAsia="Times New Roman"/>
        </w:rPr>
        <w:t>systems e</w:t>
      </w:r>
      <w:r w:rsidR="004059F2">
        <w:rPr>
          <w:rFonts w:eastAsia="Times New Roman"/>
        </w:rPr>
        <w:t>ncoded by multiple genes</w:t>
      </w:r>
      <w:r w:rsidR="004210F6">
        <w:rPr>
          <w:rFonts w:eastAsia="Times New Roman"/>
        </w:rPr>
        <w:t xml:space="preserve">.  Understanding </w:t>
      </w:r>
      <w:r w:rsidR="004059F2" w:rsidRPr="004059F2">
        <w:rPr>
          <w:rFonts w:eastAsia="Times New Roman"/>
        </w:rPr>
        <w:t>complex genotype-</w:t>
      </w:r>
      <w:r w:rsidR="00F75800">
        <w:rPr>
          <w:rFonts w:eastAsia="Times New Roman"/>
        </w:rPr>
        <w:t>to-</w:t>
      </w:r>
      <w:r w:rsidR="004059F2" w:rsidRPr="004059F2">
        <w:rPr>
          <w:rFonts w:eastAsia="Times New Roman"/>
        </w:rPr>
        <w:t>trait relationships</w:t>
      </w:r>
      <w:r w:rsidR="004210F6">
        <w:rPr>
          <w:rFonts w:eastAsia="Times New Roman"/>
        </w:rPr>
        <w:t xml:space="preserve"> </w:t>
      </w:r>
      <w:r w:rsidR="004059F2" w:rsidRPr="004059F2">
        <w:rPr>
          <w:rFonts w:eastAsia="Times New Roman"/>
        </w:rPr>
        <w:t>require</w:t>
      </w:r>
      <w:r w:rsidR="003F22FA">
        <w:rPr>
          <w:rFonts w:eastAsia="Times New Roman"/>
        </w:rPr>
        <w:t>s</w:t>
      </w:r>
      <w:r w:rsidR="004059F2" w:rsidRPr="004059F2">
        <w:rPr>
          <w:rFonts w:eastAsia="Times New Roman"/>
        </w:rPr>
        <w:t xml:space="preserve"> perturbing genes in many different combinations and observing the impact. Here we describe a method to efficiently engineer and phenotype multi-</w:t>
      </w:r>
      <w:r w:rsidR="00234546">
        <w:rPr>
          <w:rFonts w:eastAsia="Times New Roman"/>
        </w:rPr>
        <w:t xml:space="preserve">gene </w:t>
      </w:r>
      <w:r w:rsidR="004059F2"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Pr>
          <w:rFonts w:eastAsia="Times New Roman"/>
        </w:rPr>
        <w:t>&gt;</w:t>
      </w:r>
      <w:r w:rsidR="009C2AAA">
        <w:rPr>
          <w:rFonts w:eastAsia="Times New Roman"/>
        </w:rPr>
        <w:t>5</w:t>
      </w:r>
      <w:r w:rsidR="004059F2" w:rsidRPr="004059F2">
        <w:rPr>
          <w:rFonts w:eastAsia="Times New Roman"/>
        </w:rPr>
        <w:t>,</w:t>
      </w:r>
      <w:r>
        <w:rPr>
          <w:rFonts w:eastAsia="Times New Roman"/>
        </w:rPr>
        <w:t>000</w:t>
      </w:r>
      <w:r w:rsidRPr="004059F2">
        <w:rPr>
          <w:rFonts w:eastAsia="Times New Roman"/>
        </w:rPr>
        <w:t xml:space="preserve"> </w:t>
      </w:r>
      <w:r w:rsidR="003F22FA">
        <w:rPr>
          <w:rFonts w:eastAsia="Times New Roman"/>
        </w:rPr>
        <w:t>strains</w:t>
      </w:r>
      <w:r>
        <w:rPr>
          <w:rFonts w:eastAsia="Times New Roman"/>
        </w:rPr>
        <w:t xml:space="preserve"> </w:t>
      </w:r>
      <w:r w:rsidR="003F22FA">
        <w:rPr>
          <w:rFonts w:eastAsia="Times New Roman"/>
        </w:rPr>
        <w:t xml:space="preserve">bearing knockouts for </w:t>
      </w:r>
      <w:r w:rsidR="00F41D26">
        <w:rPr>
          <w:rFonts w:eastAsia="Times New Roman"/>
        </w:rPr>
        <w:t>random subset</w:t>
      </w:r>
      <w:r>
        <w:rPr>
          <w:rFonts w:eastAsia="Times New Roman"/>
        </w:rPr>
        <w:t>s</w:t>
      </w:r>
      <w:r w:rsidR="00F41D26">
        <w:rPr>
          <w:rFonts w:eastAsia="Times New Roman"/>
        </w:rPr>
        <w:t xml:space="preserve"> of </w:t>
      </w:r>
      <w:r w:rsidR="004059F2"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004059F2" w:rsidRPr="004059F2">
        <w:rPr>
          <w:rFonts w:eastAsia="Times New Roman"/>
        </w:rPr>
        <w:t xml:space="preserve"> </w:t>
      </w:r>
      <w:r w:rsidR="004210F6">
        <w:rPr>
          <w:rFonts w:eastAsia="Times New Roman"/>
        </w:rPr>
        <w:t>bioactive compounds (‘drugs’)</w:t>
      </w:r>
      <w:r w:rsidR="004059F2"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004059F2"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004059F2"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004059F2"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004059F2" w:rsidRPr="004059F2">
        <w:rPr>
          <w:rFonts w:eastAsia="Times New Roman"/>
        </w:rPr>
        <w:t xml:space="preserve">. </w:t>
      </w:r>
      <w:r w:rsidR="00F41D26">
        <w:rPr>
          <w:rFonts w:eastAsia="Times New Roman"/>
        </w:rPr>
        <w:t xml:space="preserve">A </w:t>
      </w:r>
      <w:r w:rsidR="003D79AA">
        <w:rPr>
          <w:rFonts w:eastAsia="Times New Roman"/>
        </w:rPr>
        <w:t>neural network</w:t>
      </w:r>
      <w:r w:rsidR="00985077">
        <w:rPr>
          <w:rFonts w:eastAsia="Times New Roman"/>
        </w:rPr>
        <w:t xml:space="preserve"> </w:t>
      </w:r>
      <w:r w:rsidR="00F41D26">
        <w:rPr>
          <w:rFonts w:eastAsia="Times New Roman"/>
        </w:rPr>
        <w:t xml:space="preserve">was used to </w:t>
      </w:r>
      <w:r>
        <w:rPr>
          <w:rFonts w:eastAsia="Times New Roman"/>
        </w:rPr>
        <w:t xml:space="preserve">model </w:t>
      </w:r>
      <w:r w:rsidR="00F41D26">
        <w:rPr>
          <w:rFonts w:eastAsia="Times New Roman"/>
        </w:rPr>
        <w:t xml:space="preserve">the complex genetic landscape and </w:t>
      </w:r>
      <w:r w:rsidR="00CF0E82">
        <w:rPr>
          <w:rFonts w:eastAsia="Times New Roman"/>
        </w:rPr>
        <w:t>guide</w:t>
      </w:r>
      <w:r w:rsidR="00F41D26">
        <w:rPr>
          <w:rFonts w:eastAsia="Times New Roman"/>
        </w:rPr>
        <w:t xml:space="preserve"> </w:t>
      </w:r>
      <w:r w:rsidR="004059F2" w:rsidRPr="004059F2">
        <w:rPr>
          <w:rFonts w:eastAsia="Times New Roman"/>
        </w:rPr>
        <w:t xml:space="preserve">further experimental characterization. </w:t>
      </w:r>
      <w:r w:rsidR="00F41D26">
        <w:rPr>
          <w:rFonts w:eastAsia="Times New Roman"/>
        </w:rPr>
        <w:t xml:space="preserve">Thus, </w:t>
      </w:r>
      <w:r w:rsidR="004059F2" w:rsidRPr="004059F2">
        <w:rPr>
          <w:rFonts w:eastAsia="Times New Roman"/>
        </w:rPr>
        <w:t xml:space="preserve">DCGA </w:t>
      </w:r>
      <w:r w:rsidR="004B1EB3">
        <w:rPr>
          <w:rFonts w:eastAsia="Times New Roman"/>
        </w:rPr>
        <w:t xml:space="preserve">can </w:t>
      </w:r>
      <w:r w:rsidR="004059F2"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004059F2"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543EAF5B" w14:textId="751DB823" w:rsidR="00D977A0" w:rsidRDefault="00C36C1E" w:rsidP="004210F6">
      <w:pPr>
        <w:jc w:val="both"/>
        <w:rPr>
          <w:lang w:val="en-CA"/>
        </w:rPr>
      </w:pPr>
      <w:r>
        <w:t>I</w:t>
      </w:r>
      <w:r w:rsidRPr="00233F15">
        <w:t>n</w:t>
      </w:r>
      <w:r>
        <w:t xml:space="preserve"> </w:t>
      </w:r>
      <w:r w:rsidR="00D22638">
        <w:t>many</w:t>
      </w:r>
      <w:r w:rsidR="00875EAA" w:rsidRPr="00233F15">
        <w:t xml:space="preserve"> </w:t>
      </w:r>
      <w:r w:rsidR="00F31402" w:rsidRPr="00233F15">
        <w:t>biological systems</w:t>
      </w:r>
      <w:r w:rsidR="002C18D1" w:rsidRPr="00233F15">
        <w:t xml:space="preserve"> </w:t>
      </w:r>
      <w:r w:rsidRPr="00233F15">
        <w:t>results</w:t>
      </w:r>
      <w:r>
        <w:t>, extensive</w:t>
      </w:r>
      <w:r w:rsidRPr="00233F15">
        <w:t xml:space="preserve"> </w:t>
      </w:r>
      <w:r>
        <w:t>functional inter</w:t>
      </w:r>
      <w:r w:rsidRPr="00233F15">
        <w:t xml:space="preserve">dependency and redundancy </w:t>
      </w:r>
      <w:r w:rsidR="00337D15" w:rsidRPr="00233F15">
        <w:t>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rsidR="005C6714">
        <w:t xml:space="preserve">the </w:t>
      </w:r>
      <w:r w:rsidR="001B37E7" w:rsidRPr="00233F15">
        <w:t>effects</w:t>
      </w:r>
      <w:r w:rsidR="005C6714">
        <w:t xml:space="preserve"> of </w:t>
      </w:r>
      <w:r>
        <w:t>single genetic perturbations</w:t>
      </w:r>
      <w:r w:rsidR="00C35F15">
        <w:t xml:space="preserve"> </w:t>
      </w:r>
      <w:r w:rsidR="0047327D" w:rsidRPr="00233F15">
        <w:fldChar w:fldCharType="begin" w:fldLock="1"/>
      </w:r>
      <w:r w:rsidR="00F13A96">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traits.","type":"article-journal","volume":"15"},"uris":["http://www.mendeley.com/documents/?uuid=a97a69a9-d7df-3096-adc7-6b9f55883d79"]}],"mendeley":{"formattedCitation":"(Benfey and Mitchell-Olds, 2008; Civelek and Lusis, 2014; Hartman et al., 2001; Hartwell, 2004)","plainTextFormattedCitation":"(Benfey and Mitchell-Olds, 2008; Civelek and Lusis, 2014; Hartman et al., 2001; Hartwell, 2004)","previouslyFormattedCitation":"(Benfey and Mitchell-Olds, 2008; Civelek and Lusis, 2014; Hartman et al., 2001; Hartwell, 2004)"},"properties":{"noteIndex":0},"schema":"https://github.com/citation-style-language/schema/raw/master/csl-citation.json"}</w:instrText>
      </w:r>
      <w:r w:rsidR="0047327D" w:rsidRPr="00233F15">
        <w:fldChar w:fldCharType="separate"/>
      </w:r>
      <w:r w:rsidR="00D659A1" w:rsidRPr="00D659A1">
        <w:rPr>
          <w:noProof/>
        </w:rPr>
        <w:t>(Benfey and Mitchell-Olds, 2008; Civelek and Lusis, 2014; Hartman et al., 2001; Hartwell, 2004)</w:t>
      </w:r>
      <w:r w:rsidR="0047327D" w:rsidRPr="00233F15">
        <w:fldChar w:fldCharType="end"/>
      </w:r>
      <w:r w:rsidR="006D68C5" w:rsidRPr="00233F15">
        <w:t>.</w:t>
      </w:r>
      <w:r w:rsidR="005F51D6" w:rsidRPr="00233F15">
        <w:t xml:space="preserve"> </w:t>
      </w:r>
      <w:r w:rsidR="00B0183A" w:rsidRPr="00233F15">
        <w:t xml:space="preserve"> </w:t>
      </w:r>
      <w:r w:rsidR="00F4035F">
        <w:t>Gene</w:t>
      </w:r>
      <w:r>
        <w:t xml:space="preserve"> products often </w:t>
      </w:r>
      <w:r w:rsidR="00F4035F">
        <w:t xml:space="preserve">form interdependent molecular </w:t>
      </w:r>
      <w:r w:rsidR="00F4035F" w:rsidRPr="00233F15">
        <w:t>complexes</w:t>
      </w:r>
      <w:r>
        <w:t xml:space="preserve"> and pathways</w:t>
      </w:r>
      <w:r w:rsidR="00612A16">
        <w:t xml:space="preserve">, such that </w:t>
      </w:r>
      <w:r w:rsidR="005C6714">
        <w:t>combinat</w:t>
      </w:r>
      <w:r w:rsidR="00DE72D3">
        <w:t>ions of</w:t>
      </w:r>
      <w:r w:rsidR="005C6714">
        <w:t xml:space="preserve"> </w:t>
      </w:r>
      <w:r w:rsidR="00612A16">
        <w:t xml:space="preserve">genetic </w:t>
      </w:r>
      <w:r w:rsidR="005C6714">
        <w:t xml:space="preserve">perturbations </w:t>
      </w:r>
      <w:r w:rsidR="00515D28">
        <w:t xml:space="preserve">can </w:t>
      </w:r>
      <w:r w:rsidR="005C6714">
        <w:t xml:space="preserve">yield surprising </w:t>
      </w:r>
      <w:r w:rsidR="00DC465A">
        <w:rPr>
          <w:lang w:val="en-CA"/>
        </w:rPr>
        <w:t>phenotypes</w:t>
      </w:r>
      <w:r>
        <w:rPr>
          <w:lang w:val="en-CA"/>
        </w:rPr>
        <w:t xml:space="preserve">. This </w:t>
      </w:r>
      <w:r w:rsidR="00612A16">
        <w:rPr>
          <w:lang w:val="en-CA"/>
        </w:rPr>
        <w:t xml:space="preserve">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combinatorial genetic analysis (CGA), </w:t>
      </w:r>
      <w:r w:rsidR="00B12316">
        <w:rPr>
          <w:lang w:val="en-CA"/>
        </w:rPr>
        <w:t xml:space="preserve">has </w:t>
      </w:r>
      <w:r w:rsidR="0038494D">
        <w:rPr>
          <w:lang w:val="en-CA"/>
        </w:rPr>
        <w:t>uncover</w:t>
      </w:r>
      <w:r w:rsidR="00B12316">
        <w:rPr>
          <w:lang w:val="en-CA"/>
        </w:rPr>
        <w:t>ed</w:t>
      </w:r>
      <w:r w:rsidR="0038494D">
        <w:rPr>
          <w:lang w:val="en-CA"/>
        </w:rPr>
        <w:t xml:space="preserve"> </w:t>
      </w:r>
      <w:r w:rsidR="00005FAD" w:rsidRPr="00233F15">
        <w:rPr>
          <w:lang w:val="en-CA"/>
        </w:rPr>
        <w:t xml:space="preserve">functional </w:t>
      </w:r>
      <w:r w:rsidR="00B12316">
        <w:rPr>
          <w:lang w:val="en-CA"/>
        </w:rPr>
        <w:t xml:space="preserve">similarities and </w:t>
      </w:r>
      <w:r w:rsidR="00005FAD" w:rsidRPr="00233F15">
        <w:rPr>
          <w:lang w:val="en-CA"/>
        </w:rPr>
        <w:t xml:space="preserve">dependencies </w:t>
      </w:r>
      <w:r w:rsidR="00B12316">
        <w:rPr>
          <w:lang w:val="en-CA"/>
        </w:rPr>
        <w:t xml:space="preserve">amongst </w:t>
      </w:r>
      <w:r w:rsidR="0038494D">
        <w:rPr>
          <w:lang w:val="en-CA"/>
        </w:rPr>
        <w:t>gen</w:t>
      </w:r>
      <w:r w:rsidR="00612A16">
        <w:rPr>
          <w:lang w:val="en-CA"/>
        </w:rPr>
        <w:t>e</w:t>
      </w:r>
      <w:r w:rsidR="0038494D">
        <w:rPr>
          <w:lang w:val="en-CA"/>
        </w:rPr>
        <w:t>s</w:t>
      </w:r>
      <w:r w:rsidR="00B12316">
        <w:rPr>
          <w:lang w:val="en-CA"/>
        </w:rPr>
        <w:t xml:space="preserve"> in both yeast</w:t>
      </w:r>
      <w:r w:rsidR="00C35F15">
        <w:rPr>
          <w:lang w:val="en-CA"/>
        </w:rPr>
        <w:t xml:space="preserve"> </w:t>
      </w:r>
      <w:r w:rsidR="007A631F" w:rsidRPr="00233F15">
        <w:rPr>
          <w:lang w:val="en-CA"/>
        </w:rPr>
        <w:fldChar w:fldCharType="begin" w:fldLock="1"/>
      </w:r>
      <w:r w:rsidR="00F13A96">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007A631F" w:rsidRPr="00233F15">
        <w:rPr>
          <w:lang w:val="en-CA"/>
        </w:rPr>
        <w:fldChar w:fldCharType="separate"/>
      </w:r>
      <w:r w:rsidR="00D659A1" w:rsidRPr="00D659A1">
        <w:rPr>
          <w:noProof/>
          <w:lang w:val="en-CA"/>
        </w:rPr>
        <w:t>(Costanzo et al., 2016)</w:t>
      </w:r>
      <w:r w:rsidR="007A631F" w:rsidRPr="00233F15">
        <w:rPr>
          <w:lang w:val="en-CA"/>
        </w:rPr>
        <w:fldChar w:fldCharType="end"/>
      </w:r>
      <w:r w:rsidR="00B12316">
        <w:rPr>
          <w:lang w:val="en-CA"/>
        </w:rPr>
        <w:t xml:space="preserve"> and </w:t>
      </w:r>
      <w:r w:rsidR="00D977A0">
        <w:rPr>
          <w:lang w:val="en-CA"/>
        </w:rPr>
        <w:t>human cell lines</w:t>
      </w:r>
      <w:r w:rsidR="00C35F15">
        <w:rPr>
          <w:lang w:val="en-CA"/>
        </w:rPr>
        <w:t xml:space="preserve"> </w:t>
      </w:r>
      <w:r w:rsidR="00D977A0">
        <w:rPr>
          <w:lang w:val="en-CA"/>
        </w:rPr>
        <w:fldChar w:fldCharType="begin" w:fldLock="1"/>
      </w:r>
      <w:r w:rsidR="00F13A96">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sidR="00D977A0">
        <w:rPr>
          <w:lang w:val="en-CA"/>
        </w:rPr>
        <w:fldChar w:fldCharType="separate"/>
      </w:r>
      <w:r w:rsidR="00D659A1" w:rsidRPr="00D659A1">
        <w:rPr>
          <w:noProof/>
          <w:lang w:val="en-CA"/>
        </w:rPr>
        <w:t>(Horlbeck et al., 2018; Shen and Ideker, 2018)</w:t>
      </w:r>
      <w:r w:rsidR="00D977A0">
        <w:rPr>
          <w:lang w:val="en-CA"/>
        </w:rPr>
        <w:fldChar w:fldCharType="end"/>
      </w:r>
      <w:r w:rsidR="00B12316">
        <w:rPr>
          <w:lang w:val="en-CA"/>
        </w:rPr>
        <w:t>,</w:t>
      </w:r>
      <w:r w:rsidR="00D977A0">
        <w:rPr>
          <w:lang w:val="en-CA"/>
        </w:rPr>
        <w:t xml:space="preserve"> improv</w:t>
      </w:r>
      <w:r w:rsidR="00B12316">
        <w:rPr>
          <w:lang w:val="en-CA"/>
        </w:rPr>
        <w:t>ing our</w:t>
      </w:r>
      <w:r w:rsidR="00D977A0">
        <w:rPr>
          <w:lang w:val="en-CA"/>
        </w:rPr>
        <w:t xml:space="preserve"> </w:t>
      </w:r>
      <w:r w:rsidR="00A01D05">
        <w:rPr>
          <w:lang w:val="en-CA"/>
        </w:rPr>
        <w:t>understanding of gene function</w:t>
      </w:r>
      <w:r w:rsidR="00C35F15">
        <w:rPr>
          <w:lang w:val="en-CA"/>
        </w:rPr>
        <w:t xml:space="preserve"> </w:t>
      </w:r>
      <w:r w:rsidR="00D977A0" w:rsidRPr="00233F15">
        <w:rPr>
          <w:lang w:val="en-CA"/>
        </w:rPr>
        <w:fldChar w:fldCharType="begin" w:fldLock="1"/>
      </w:r>
      <w:r w:rsidR="00F13A96">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00D977A0" w:rsidRPr="00233F15">
        <w:rPr>
          <w:lang w:val="en-CA"/>
        </w:rPr>
        <w:fldChar w:fldCharType="separate"/>
      </w:r>
      <w:r w:rsidR="00D659A1" w:rsidRPr="00D659A1">
        <w:rPr>
          <w:noProof/>
          <w:lang w:val="en-CA"/>
        </w:rPr>
        <w:t>(Costanzo et al., 2010, 2016)</w:t>
      </w:r>
      <w:r w:rsidR="00D977A0" w:rsidRPr="00233F15">
        <w:rPr>
          <w:lang w:val="en-CA"/>
        </w:rPr>
        <w:fldChar w:fldCharType="end"/>
      </w:r>
      <w:r w:rsidR="00B12316">
        <w:rPr>
          <w:lang w:val="en-CA"/>
        </w:rPr>
        <w:t xml:space="preserve"> </w:t>
      </w:r>
      <w:r w:rsidR="00A56F48">
        <w:rPr>
          <w:lang w:val="en-CA"/>
        </w:rPr>
        <w:t xml:space="preserve">and </w:t>
      </w:r>
      <w:r w:rsidR="00D977A0" w:rsidRPr="00233F15">
        <w:rPr>
          <w:lang w:val="en-CA"/>
        </w:rPr>
        <w:t>order-of-action in biological pathways</w:t>
      </w:r>
      <w:r w:rsidR="00C35F15">
        <w:rPr>
          <w:lang w:val="en-CA"/>
        </w:rPr>
        <w:t xml:space="preserve"> </w:t>
      </w:r>
      <w:r w:rsidR="00D977A0" w:rsidRPr="00233F15">
        <w:rPr>
          <w:lang w:val="en-CA"/>
        </w:rPr>
        <w:fldChar w:fldCharType="begin" w:fldLock="1"/>
      </w:r>
      <w:r w:rsidR="00F13A96">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00D977A0" w:rsidRPr="00233F15">
        <w:rPr>
          <w:lang w:val="en-CA"/>
        </w:rPr>
        <w:fldChar w:fldCharType="separate"/>
      </w:r>
      <w:r w:rsidR="00D659A1" w:rsidRPr="00D659A1">
        <w:rPr>
          <w:noProof/>
          <w:lang w:val="en-CA"/>
        </w:rPr>
        <w:t>(St Onge et al., 2007)</w:t>
      </w:r>
      <w:r w:rsidR="00D977A0" w:rsidRPr="00233F15">
        <w:rPr>
          <w:lang w:val="en-CA"/>
        </w:rPr>
        <w:fldChar w:fldCharType="end"/>
      </w:r>
      <w:r w:rsidR="003D79AA">
        <w:rPr>
          <w:lang w:val="en-CA"/>
        </w:rPr>
        <w:t>.</w:t>
      </w:r>
    </w:p>
    <w:p w14:paraId="6304D52B" w14:textId="77777777" w:rsidR="00D977A0" w:rsidRPr="00B42701" w:rsidRDefault="00D977A0" w:rsidP="004210F6">
      <w:pPr>
        <w:jc w:val="both"/>
        <w:rPr>
          <w:lang w:val="en-CA"/>
        </w:rPr>
      </w:pPr>
    </w:p>
    <w:p w14:paraId="4B5108DA" w14:textId="06875B1B" w:rsidR="00663F54" w:rsidRPr="00663F54" w:rsidRDefault="00B12316">
      <w:pPr>
        <w:jc w:val="both"/>
        <w:rPr>
          <w:lang w:val="en-CA"/>
        </w:rPr>
      </w:pPr>
      <w:r>
        <w:rPr>
          <w:lang w:val="en-CA"/>
        </w:rPr>
        <w:t>U</w:t>
      </w:r>
      <w:r w:rsidR="00876C6F" w:rsidRPr="00B42701">
        <w:rPr>
          <w:lang w:val="en-CA"/>
        </w:rPr>
        <w:t xml:space="preserve">nexpected phenotypes </w:t>
      </w:r>
      <w:r>
        <w:rPr>
          <w:lang w:val="en-CA"/>
        </w:rPr>
        <w:t xml:space="preserve">also </w:t>
      </w:r>
      <w:r w:rsidR="006D2D1A" w:rsidRPr="00B42701">
        <w:rPr>
          <w:lang w:val="en-CA"/>
        </w:rPr>
        <w:t xml:space="preserve">arise </w:t>
      </w:r>
      <w:r>
        <w:rPr>
          <w:lang w:val="en-CA"/>
        </w:rPr>
        <w:t xml:space="preserve">frequently </w:t>
      </w:r>
      <w:r w:rsidR="00FA0308" w:rsidRPr="00B42701">
        <w:rPr>
          <w:lang w:val="en-CA"/>
        </w:rPr>
        <w:t xml:space="preserve">from </w:t>
      </w:r>
      <w:r w:rsidR="009A74DE" w:rsidRPr="00B42701">
        <w:rPr>
          <w:lang w:val="en-CA"/>
        </w:rPr>
        <w:t>the simultaneous perturbation of more than two genes</w:t>
      </w:r>
      <w:r w:rsidR="00876C6F" w:rsidRPr="00831765">
        <w:rPr>
          <w:lang w:val="en-CA"/>
        </w:rPr>
        <w:t>, yielding complex genetic interactions</w:t>
      </w:r>
      <w:r w:rsidR="001E20EF" w:rsidRPr="00831765">
        <w:rPr>
          <w:lang w:val="en-CA"/>
        </w:rPr>
        <w:t>.</w:t>
      </w:r>
      <w:r w:rsidR="00876C6F" w:rsidRPr="00831765">
        <w:rPr>
          <w:lang w:val="en-CA"/>
        </w:rPr>
        <w:t xml:space="preserve">  </w:t>
      </w:r>
      <w:r w:rsidR="00C36C1E">
        <w:rPr>
          <w:lang w:val="en-CA"/>
        </w:rPr>
        <w:t>T</w:t>
      </w:r>
      <w:r w:rsidR="00876C6F" w:rsidRPr="00831765">
        <w:rPr>
          <w:lang w:val="en-CA"/>
        </w:rPr>
        <w:t xml:space="preserve">hree-gene interactions </w:t>
      </w:r>
      <w:r w:rsidR="00294090">
        <w:rPr>
          <w:lang w:val="en-CA"/>
        </w:rPr>
        <w:t xml:space="preserve">– </w:t>
      </w:r>
      <w:r w:rsidR="00876C6F" w:rsidRPr="00B42701">
        <w:rPr>
          <w:lang w:val="en-CA"/>
        </w:rPr>
        <w:t>for which a triple mutant phenotype c</w:t>
      </w:r>
      <w:r w:rsidR="00831765">
        <w:rPr>
          <w:lang w:val="en-CA"/>
        </w:rPr>
        <w:t>annot be simply explained by its</w:t>
      </w:r>
      <w:r w:rsidR="00876C6F" w:rsidRPr="00B42701">
        <w:rPr>
          <w:lang w:val="en-CA"/>
        </w:rPr>
        <w:t xml:space="preserve"> component single and double mutant phenotypes</w:t>
      </w:r>
      <w:r w:rsidR="00B42701" w:rsidRPr="00B42701">
        <w:rPr>
          <w:lang w:val="en-CA"/>
        </w:rPr>
        <w:t xml:space="preserve"> </w:t>
      </w:r>
      <w:r w:rsidR="00294090">
        <w:rPr>
          <w:lang w:val="en-CA"/>
        </w:rPr>
        <w:t>–</w:t>
      </w:r>
      <w:r w:rsidR="00831765">
        <w:rPr>
          <w:rFonts w:eastAsia="Times New Roman"/>
          <w:color w:val="222222"/>
          <w:shd w:val="clear" w:color="auto" w:fill="FFFFFF"/>
          <w:lang w:val="en-CA"/>
        </w:rPr>
        <w:t>are likely to vastly outnumber two-gene interactions</w:t>
      </w:r>
      <w:r w:rsidR="00C35F15">
        <w:rPr>
          <w:rFonts w:eastAsia="Times New Roman"/>
          <w:color w:val="222222"/>
          <w:shd w:val="clear" w:color="auto" w:fill="FFFFFF"/>
          <w:lang w:val="en-CA"/>
        </w:rPr>
        <w:t xml:space="preserve"> </w:t>
      </w:r>
      <w:r w:rsidR="00831765" w:rsidRPr="00233F15">
        <w:rPr>
          <w:lang w:val="en-CA"/>
        </w:rPr>
        <w:fldChar w:fldCharType="begin" w:fldLock="1"/>
      </w:r>
      <w:r w:rsidR="00F13A96">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network.","type":"article-journal","volume":"303"},"uris":["http://www.mendeley.com/documents/?uuid=17efab98-e8e2-4908-b110-ca2af1f8254a"]}],"mendeley":{"formattedCitation":"(Tong et al., 2004)","plainTextFormattedCitation":"(Tong et al., 2004)","previouslyFormattedCitation":"(Tong et al., 2004)"},"properties":{"noteIndex":0},"schema":"https://github.com/citation-style-language/schema/raw/master/csl-citation.json"}</w:instrText>
      </w:r>
      <w:r w:rsidR="00831765" w:rsidRPr="00233F15">
        <w:rPr>
          <w:lang w:val="en-CA"/>
        </w:rPr>
        <w:fldChar w:fldCharType="separate"/>
      </w:r>
      <w:r w:rsidR="00D659A1" w:rsidRPr="00D659A1">
        <w:rPr>
          <w:noProof/>
          <w:lang w:val="en-CA"/>
        </w:rPr>
        <w:t>(Tong et al., 2004)</w:t>
      </w:r>
      <w:r w:rsidR="00831765" w:rsidRPr="00233F15">
        <w:rPr>
          <w:lang w:val="en-CA"/>
        </w:rPr>
        <w:fldChar w:fldCharType="end"/>
      </w:r>
      <w:r w:rsidR="00831765">
        <w:rPr>
          <w:lang w:val="en-CA"/>
        </w:rPr>
        <w:t>.  Interactions involving five</w:t>
      </w:r>
      <w:r w:rsidR="00DB3F94">
        <w:rPr>
          <w:lang w:val="en-CA"/>
        </w:rPr>
        <w:t xml:space="preserve"> </w:t>
      </w:r>
      <w:r w:rsidR="00831765">
        <w:rPr>
          <w:lang w:val="en-CA"/>
        </w:rPr>
        <w:fldChar w:fldCharType="begin" w:fldLock="1"/>
      </w:r>
      <w:r w:rsidR="00F13A96">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831765">
        <w:rPr>
          <w:lang w:val="en-CA"/>
        </w:rPr>
        <w:fldChar w:fldCharType="separate"/>
      </w:r>
      <w:r w:rsidR="00D659A1" w:rsidRPr="00D659A1">
        <w:rPr>
          <w:noProof/>
          <w:lang w:val="en-CA"/>
        </w:rPr>
        <w:t>(Taylor et al., 2014)</w:t>
      </w:r>
      <w:r w:rsidR="00831765">
        <w:rPr>
          <w:lang w:val="en-CA"/>
        </w:rPr>
        <w:fldChar w:fldCharType="end"/>
      </w:r>
      <w:r w:rsidR="00831765">
        <w:rPr>
          <w:lang w:val="en-CA"/>
        </w:rPr>
        <w:t>, seven</w:t>
      </w:r>
      <w:r w:rsidR="00DB3F94">
        <w:rPr>
          <w:lang w:val="en-CA"/>
        </w:rPr>
        <w:t xml:space="preserve"> </w:t>
      </w:r>
      <w:r w:rsidR="00831765">
        <w:rPr>
          <w:lang w:val="en-CA"/>
        </w:rPr>
        <w:fldChar w:fldCharType="begin" w:fldLock="1"/>
      </w:r>
      <w:r w:rsidR="00F13A96">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831765">
        <w:rPr>
          <w:lang w:val="en-CA"/>
        </w:rPr>
        <w:fldChar w:fldCharType="separate"/>
      </w:r>
      <w:r w:rsidR="00D659A1" w:rsidRPr="00D659A1">
        <w:rPr>
          <w:noProof/>
          <w:lang w:val="en-CA"/>
        </w:rPr>
        <w:t>(Beh et al., 2001)</w:t>
      </w:r>
      <w:r w:rsidR="00831765">
        <w:rPr>
          <w:lang w:val="en-CA"/>
        </w:rPr>
        <w:fldChar w:fldCharType="end"/>
      </w:r>
      <w:r w:rsidR="00831765">
        <w:rPr>
          <w:lang w:val="en-CA"/>
        </w:rPr>
        <w:t xml:space="preserve">, and over </w:t>
      </w:r>
      <w:r w:rsidR="00C36C1E">
        <w:rPr>
          <w:lang w:val="en-CA"/>
        </w:rPr>
        <w:t xml:space="preserve">twenty </w:t>
      </w:r>
      <w:r w:rsidR="00831765">
        <w:rPr>
          <w:lang w:val="en-CA"/>
        </w:rPr>
        <w:t>genes</w:t>
      </w:r>
      <w:r w:rsidR="00DB3F94">
        <w:rPr>
          <w:lang w:val="en-CA"/>
        </w:rPr>
        <w:t xml:space="preserve"> </w:t>
      </w:r>
      <w:r w:rsidR="00831765">
        <w:rPr>
          <w:lang w:val="en-CA"/>
        </w:rPr>
        <w:fldChar w:fldCharType="begin" w:fldLock="1"/>
      </w:r>
      <w:r w:rsidR="00F13A96">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831765">
        <w:rPr>
          <w:lang w:val="en-CA"/>
        </w:rPr>
        <w:fldChar w:fldCharType="separate"/>
      </w:r>
      <w:r w:rsidR="00D659A1" w:rsidRPr="00D659A1">
        <w:rPr>
          <w:noProof/>
          <w:lang w:val="en-CA"/>
        </w:rPr>
        <w:t>(Wieczorke et al., 1999)</w:t>
      </w:r>
      <w:r w:rsidR="00831765">
        <w:rPr>
          <w:lang w:val="en-CA"/>
        </w:rPr>
        <w:fldChar w:fldCharType="end"/>
      </w:r>
      <w:r>
        <w:rPr>
          <w:lang w:val="en-CA"/>
        </w:rPr>
        <w:t xml:space="preserve"> have been reported, and</w:t>
      </w:r>
      <w:r w:rsidR="00C36C1E">
        <w:rPr>
          <w:lang w:val="en-CA"/>
        </w:rPr>
        <w:t xml:space="preserve">, single knockout alleles in yeast </w:t>
      </w:r>
      <w:r>
        <w:rPr>
          <w:lang w:val="en-CA"/>
        </w:rPr>
        <w:t xml:space="preserve">exhibit </w:t>
      </w:r>
      <w:r w:rsidR="00C36C1E">
        <w:rPr>
          <w:lang w:val="en-CA"/>
        </w:rPr>
        <w:t>environment</w:t>
      </w:r>
      <w:r>
        <w:rPr>
          <w:lang w:val="en-CA"/>
        </w:rPr>
        <w:t xml:space="preserve">-dependent complex genetic interactions </w:t>
      </w:r>
      <w:r w:rsidR="00C36C1E">
        <w:rPr>
          <w:lang w:val="en-CA"/>
        </w:rPr>
        <w:t xml:space="preserve">that typically </w:t>
      </w:r>
      <w:r>
        <w:rPr>
          <w:lang w:val="en-CA"/>
        </w:rPr>
        <w:t xml:space="preserve">involve </w:t>
      </w:r>
      <w:r w:rsidR="00C36C1E">
        <w:rPr>
          <w:lang w:val="en-CA"/>
        </w:rPr>
        <w:t>three or more additional loci</w:t>
      </w:r>
      <w:r w:rsidR="00DB3F94">
        <w:rPr>
          <w:lang w:val="en-CA"/>
        </w:rPr>
        <w:t xml:space="preserve"> </w:t>
      </w:r>
      <w:r w:rsidR="00C110B4">
        <w:rPr>
          <w:lang w:val="en-CA"/>
        </w:rPr>
        <w:fldChar w:fldCharType="begin" w:fldLock="1"/>
      </w:r>
      <w:r w:rsidR="00F13A96">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C110B4">
        <w:rPr>
          <w:lang w:val="en-CA"/>
        </w:rPr>
        <w:fldChar w:fldCharType="separate"/>
      </w:r>
      <w:r w:rsidR="00D659A1" w:rsidRPr="00D659A1">
        <w:rPr>
          <w:noProof/>
          <w:lang w:val="en-CA"/>
        </w:rPr>
        <w:t>(Mullis et al., 2018)</w:t>
      </w:r>
      <w:r w:rsidR="00C110B4">
        <w:rPr>
          <w:lang w:val="en-CA"/>
        </w:rPr>
        <w:fldChar w:fldCharType="end"/>
      </w:r>
      <w:r w:rsidR="00D34C6D">
        <w:rPr>
          <w:lang w:val="en-CA"/>
        </w:rPr>
        <w:t>.</w:t>
      </w:r>
      <w:r w:rsidR="003B382F">
        <w:rPr>
          <w:lang w:val="en-CA"/>
        </w:rPr>
        <w:t xml:space="preserve"> </w:t>
      </w:r>
      <w:r w:rsidR="00D34C6D">
        <w:rPr>
          <w:lang w:val="en-CA"/>
        </w:rPr>
        <w:t xml:space="preserve"> </w:t>
      </w:r>
      <w:ins w:id="1" w:author="Albi Celaj [2]" w:date="2018-12-12T17:24:00Z">
        <w:r w:rsidR="003F4ABA">
          <w:rPr>
            <w:lang w:val="en-CA"/>
          </w:rPr>
          <w:t>While h</w:t>
        </w:r>
      </w:ins>
      <w:del w:id="2" w:author="Albi Celaj [2]" w:date="2018-12-12T17:24:00Z">
        <w:r w:rsidDel="003F4ABA">
          <w:rPr>
            <w:lang w:val="en-CA"/>
          </w:rPr>
          <w:delText>H</w:delText>
        </w:r>
      </w:del>
      <w:r w:rsidR="00C56637">
        <w:rPr>
          <w:lang w:val="en-CA"/>
        </w:rPr>
        <w:t xml:space="preserve">igher-order </w:t>
      </w:r>
      <w:r w:rsidR="002E7712">
        <w:rPr>
          <w:lang w:val="en-CA"/>
        </w:rPr>
        <w:t>int</w:t>
      </w:r>
      <w:r w:rsidR="00794752">
        <w:rPr>
          <w:lang w:val="en-CA"/>
        </w:rPr>
        <w:t>eractions</w:t>
      </w:r>
      <w:del w:id="3" w:author="Albi Celaj [2]" w:date="2018-12-12T17:24:00Z">
        <w:r w:rsidR="00794752" w:rsidDel="003F4ABA">
          <w:rPr>
            <w:lang w:val="en-CA"/>
          </w:rPr>
          <w:delText xml:space="preserve"> </w:delText>
        </w:r>
        <w:r w:rsidDel="003F4ABA">
          <w:rPr>
            <w:lang w:val="en-CA"/>
          </w:rPr>
          <w:delText>can</w:delText>
        </w:r>
      </w:del>
      <w:r>
        <w:rPr>
          <w:lang w:val="en-CA"/>
        </w:rPr>
        <w:t xml:space="preserve"> </w:t>
      </w:r>
      <w:ins w:id="4" w:author="Albi Celaj [2]" w:date="2018-12-12T17:24:00Z">
        <w:r w:rsidR="003F4ABA">
          <w:rPr>
            <w:lang w:val="en-CA"/>
          </w:rPr>
          <w:t>are commonly thought to result</w:t>
        </w:r>
      </w:ins>
      <w:del w:id="5" w:author="Albi Celaj [2]" w:date="2018-12-12T17:24:00Z">
        <w:r w:rsidR="00794752" w:rsidDel="003F4ABA">
          <w:rPr>
            <w:lang w:val="en-CA"/>
          </w:rPr>
          <w:delText>arise</w:delText>
        </w:r>
      </w:del>
      <w:r w:rsidR="00794752">
        <w:rPr>
          <w:lang w:val="en-CA"/>
        </w:rPr>
        <w:t xml:space="preserve"> </w:t>
      </w:r>
      <w:r w:rsidR="006E23E8">
        <w:rPr>
          <w:lang w:val="en-CA"/>
        </w:rPr>
        <w:t xml:space="preserve">from </w:t>
      </w:r>
      <w:r w:rsidR="00C56637">
        <w:rPr>
          <w:lang w:val="en-CA"/>
        </w:rPr>
        <w:t xml:space="preserve">functional </w:t>
      </w:r>
      <w:r>
        <w:rPr>
          <w:lang w:val="en-CA"/>
        </w:rPr>
        <w:t>overlap with</w:t>
      </w:r>
      <w:r w:rsidR="00C56637">
        <w:rPr>
          <w:lang w:val="en-CA"/>
        </w:rPr>
        <w:t xml:space="preserve">in </w:t>
      </w:r>
      <w:r w:rsidR="006E23E8">
        <w:rPr>
          <w:lang w:val="en-CA"/>
        </w:rPr>
        <w:t>gene families</w:t>
      </w:r>
      <w:r w:rsidR="003B382F">
        <w:rPr>
          <w:lang w:val="en-CA"/>
        </w:rPr>
        <w:t xml:space="preserve">, </w:t>
      </w:r>
      <w:r>
        <w:rPr>
          <w:lang w:val="en-CA"/>
        </w:rPr>
        <w:t xml:space="preserve">such that </w:t>
      </w:r>
      <w:r w:rsidR="003B382F">
        <w:rPr>
          <w:lang w:val="en-CA"/>
        </w:rPr>
        <w:t>multiple paralogs must be perturbed simultaneously</w:t>
      </w:r>
      <w:r w:rsidR="00C110B4">
        <w:rPr>
          <w:lang w:val="en-CA"/>
        </w:rPr>
        <w:t xml:space="preserve"> to </w:t>
      </w:r>
      <w:r>
        <w:rPr>
          <w:lang w:val="en-CA"/>
        </w:rPr>
        <w:t xml:space="preserve">reveal </w:t>
      </w:r>
      <w:r w:rsidR="007B4010">
        <w:rPr>
          <w:lang w:val="en-CA"/>
        </w:rPr>
        <w:t>phenotypic</w:t>
      </w:r>
      <w:r w:rsidR="00175596">
        <w:rPr>
          <w:lang w:val="en-CA"/>
        </w:rPr>
        <w:t xml:space="preserve"> consequences</w:t>
      </w:r>
      <w:r w:rsidR="00DB3F94">
        <w:rPr>
          <w:lang w:val="en-CA"/>
        </w:rPr>
        <w:t xml:space="preserve"> </w:t>
      </w:r>
      <w:r w:rsidR="003B382F">
        <w:rPr>
          <w:lang w:val="en-CA"/>
        </w:rPr>
        <w:fldChar w:fldCharType="begin" w:fldLock="1"/>
      </w:r>
      <w:r w:rsidR="00F13A96">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transport","type":"article-journal","volume":"9"},"uris":["http://www.mendeley.com/documents/?uuid=02f2b089-f78b-3462-8cf2-512ba979ccb7"]}],"mendeley":{"formattedCitation":"(Zhang et al., 2018)","plainTextFormattedCitation":"(Zhang et al., 2018)","previouslyFormattedCitation":"(Zhang et al., 2018)"},"properties":{"noteIndex":0},"schema":"https://github.com/citation-style-language/schema/raw/master/csl-citation.json"}</w:instrText>
      </w:r>
      <w:r w:rsidR="003B382F">
        <w:rPr>
          <w:lang w:val="en-CA"/>
        </w:rPr>
        <w:fldChar w:fldCharType="separate"/>
      </w:r>
      <w:r w:rsidR="00D659A1" w:rsidRPr="00D659A1">
        <w:rPr>
          <w:noProof/>
          <w:lang w:val="en-CA"/>
        </w:rPr>
        <w:t>(Zhang et al., 2018)</w:t>
      </w:r>
      <w:r w:rsidR="003B382F">
        <w:rPr>
          <w:lang w:val="en-CA"/>
        </w:rPr>
        <w:fldChar w:fldCharType="end"/>
      </w:r>
      <w:r>
        <w:rPr>
          <w:lang w:val="en-CA"/>
        </w:rPr>
        <w:t xml:space="preserve">, </w:t>
      </w:r>
      <w:ins w:id="6" w:author="Albi Celaj [2]" w:date="2018-12-12T17:25:00Z">
        <w:r w:rsidR="00B30148">
          <w:rPr>
            <w:rFonts w:eastAsia="Times New Roman"/>
            <w:color w:val="222222"/>
            <w:shd w:val="clear" w:color="auto" w:fill="FFFFFF"/>
            <w:lang w:val="en-CA"/>
          </w:rPr>
          <w:t>they can arise from many diverse</w:t>
        </w:r>
      </w:ins>
      <w:del w:id="7" w:author="Albi Celaj [2]" w:date="2018-12-12T17:25:00Z">
        <w:r w:rsidDel="00B30148">
          <w:rPr>
            <w:lang w:val="en-CA"/>
          </w:rPr>
          <w:delText xml:space="preserve">or from </w:delText>
        </w:r>
        <w:r w:rsidDel="00B30148">
          <w:rPr>
            <w:rFonts w:eastAsia="Times New Roman"/>
            <w:color w:val="222222"/>
            <w:shd w:val="clear" w:color="auto" w:fill="FFFFFF"/>
            <w:lang w:val="en-CA"/>
          </w:rPr>
          <w:delText>other</w:delText>
        </w:r>
      </w:del>
      <w:r>
        <w:rPr>
          <w:rFonts w:eastAsia="Times New Roman"/>
          <w:color w:val="222222"/>
          <w:shd w:val="clear" w:color="auto" w:fill="FFFFFF"/>
          <w:lang w:val="en-CA"/>
        </w:rPr>
        <w:t xml:space="preserve"> pathway architectures</w:t>
      </w:r>
      <w:r w:rsidR="00DB3F94">
        <w:rPr>
          <w:rFonts w:eastAsia="Times New Roman"/>
          <w:color w:val="222222"/>
          <w:shd w:val="clear" w:color="auto" w:fill="FFFFFF"/>
          <w:lang w:val="en-CA"/>
        </w:rPr>
        <w:t xml:space="preserve"> </w:t>
      </w:r>
      <w:r>
        <w:rPr>
          <w:rFonts w:eastAsia="Times New Roman"/>
          <w:color w:val="222222"/>
          <w:shd w:val="clear" w:color="auto" w:fill="FFFFFF"/>
          <w:lang w:val="en-CA"/>
        </w:rPr>
        <w:fldChar w:fldCharType="begin" w:fldLock="1"/>
      </w:r>
      <w:r w:rsidR="00F13A96">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Protocols","type":"article-journal","volume":"9"},"uris":["http://www.mendeley.com/documents/?uuid=2adc4a2c-3ac4-4b8e-adc4-edaa1bd78ac1"]}],"mendeley":{"formattedCitation":"(Braberg et al., 2014)","plainTextFormattedCitation":"(Braberg et al., 2014)","previouslyFormattedCitation":"(Braberg et al., 2014)"},"properties":{"noteIndex":0},"schema":"https://github.com/citation-style-language/schema/raw/master/csl-citation.json"}</w:instrText>
      </w:r>
      <w:r>
        <w:rPr>
          <w:rFonts w:eastAsia="Times New Roman"/>
          <w:color w:val="222222"/>
          <w:shd w:val="clear" w:color="auto" w:fill="FFFFFF"/>
          <w:lang w:val="en-CA"/>
        </w:rPr>
        <w:fldChar w:fldCharType="separate"/>
      </w:r>
      <w:r w:rsidR="00D659A1" w:rsidRPr="00D659A1">
        <w:rPr>
          <w:rFonts w:eastAsia="Times New Roman"/>
          <w:noProof/>
          <w:color w:val="222222"/>
          <w:shd w:val="clear" w:color="auto" w:fill="FFFFFF"/>
          <w:lang w:val="en-CA"/>
        </w:rPr>
        <w:t>(Braberg et al., 2014)</w:t>
      </w:r>
      <w:r>
        <w:rPr>
          <w:rFonts w:eastAsia="Times New Roman"/>
          <w:color w:val="222222"/>
          <w:shd w:val="clear" w:color="auto" w:fill="FFFFFF"/>
          <w:lang w:val="en-CA"/>
        </w:rPr>
        <w:fldChar w:fldCharType="end"/>
      </w:r>
      <w:r w:rsidR="003B382F">
        <w:rPr>
          <w:lang w:val="en-CA"/>
        </w:rPr>
        <w:t>.</w:t>
      </w:r>
      <w:r w:rsidR="00C831AC">
        <w:rPr>
          <w:lang w:val="en-CA"/>
        </w:rPr>
        <w:t xml:space="preserve"> </w:t>
      </w:r>
      <w:r w:rsidR="00175596">
        <w:rPr>
          <w:lang w:val="en-CA"/>
        </w:rPr>
        <w:t xml:space="preserv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that 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DB3F94">
        <w:rPr>
          <w:lang w:val="en-CA"/>
        </w:rPr>
        <w:t xml:space="preserve"> </w:t>
      </w:r>
      <w:r w:rsidR="00663F54">
        <w:rPr>
          <w:lang w:val="en-CA"/>
        </w:rPr>
        <w:fldChar w:fldCharType="begin" w:fldLock="1"/>
      </w:r>
      <w:r w:rsidR="00F13A96">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landscapes","type":"article-journal","volume":"6"},"uris":["http://www.mendeley.com/documents/?uuid=237c0486-4d9e-35ac-99c9-8ddfff0b87d5"]}],"mendeley":{"formattedCitation":"(Palmer et al., 2015)","plainTextFormattedCitation":"(Palmer et al., 2015)","previouslyFormattedCitation":"(Palmer et al., 2015)"},"properties":{"noteIndex":0},"schema":"https://github.com/citation-style-language/schema/raw/master/csl-citation.json"}</w:instrText>
      </w:r>
      <w:r w:rsidR="00663F54">
        <w:rPr>
          <w:lang w:val="en-CA"/>
        </w:rPr>
        <w:fldChar w:fldCharType="separate"/>
      </w:r>
      <w:r w:rsidR="00D659A1" w:rsidRPr="00D659A1">
        <w:rPr>
          <w:noProof/>
          <w:lang w:val="en-CA"/>
        </w:rPr>
        <w:t>(Palmer et al., 2015)</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DB3F94">
        <w:rPr>
          <w:lang w:val="en-CA"/>
        </w:rPr>
        <w:t xml:space="preserve"> </w:t>
      </w:r>
      <w:r w:rsidR="0096629A">
        <w:rPr>
          <w:lang w:val="en-CA"/>
        </w:rPr>
        <w:fldChar w:fldCharType="begin" w:fldLock="1"/>
      </w:r>
      <w:r w:rsidR="00F13A96">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96629A">
        <w:rPr>
          <w:lang w:val="en-CA"/>
        </w:rPr>
        <w:fldChar w:fldCharType="separate"/>
      </w:r>
      <w:r w:rsidR="00D659A1" w:rsidRPr="00D659A1">
        <w:rPr>
          <w:noProof/>
          <w:lang w:val="en-CA"/>
        </w:rPr>
        <w:t>(Cancer Genome Atlas Research Network et al., 2013; Heckl et al., 2014)</w:t>
      </w:r>
      <w:r w:rsidR="0096629A">
        <w:rPr>
          <w:lang w:val="en-CA"/>
        </w:rPr>
        <w:fldChar w:fldCharType="end"/>
      </w:r>
      <w:r w:rsidR="004A3B0F">
        <w:rPr>
          <w:lang w:val="en-CA"/>
        </w:rPr>
        <w:t xml:space="preserve">.  </w:t>
      </w:r>
      <w:r>
        <w:rPr>
          <w:lang w:val="en-CA"/>
        </w:rPr>
        <w:t>D</w:t>
      </w:r>
      <w:r w:rsidR="0096629A">
        <w:rPr>
          <w:lang w:val="en-CA"/>
        </w:rPr>
        <w:t xml:space="preserve">iscovery </w:t>
      </w:r>
      <w:r w:rsidR="004A3B0F">
        <w:rPr>
          <w:lang w:val="en-CA"/>
        </w:rPr>
        <w:t xml:space="preserve">of </w:t>
      </w:r>
      <w:r>
        <w:rPr>
          <w:lang w:val="en-CA"/>
        </w:rPr>
        <w:t xml:space="preserve">high-order </w:t>
      </w:r>
      <w:r w:rsidR="004A3B0F">
        <w:rPr>
          <w:lang w:val="en-CA"/>
        </w:rPr>
        <w:t xml:space="preserve">interactions </w:t>
      </w:r>
      <w:r w:rsidR="0096629A">
        <w:rPr>
          <w:lang w:val="en-CA"/>
        </w:rPr>
        <w:t>can be practically useful</w:t>
      </w:r>
      <w:r w:rsidR="004A3B0F">
        <w:rPr>
          <w:lang w:val="en-CA"/>
        </w:rPr>
        <w:t xml:space="preserve">.  For </w:t>
      </w:r>
      <w:r w:rsidR="0096629A">
        <w:rPr>
          <w:lang w:val="en-CA"/>
        </w:rPr>
        <w:t xml:space="preserve">example,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Pr>
          <w:lang w:val="en-CA"/>
        </w:rPr>
        <w:t xml:space="preserve"> is required to </w:t>
      </w:r>
      <w:r w:rsidR="00550282">
        <w:rPr>
          <w:lang w:val="en-CA"/>
        </w:rPr>
        <w:t xml:space="preserve">induce </w:t>
      </w:r>
      <w:r>
        <w:rPr>
          <w:lang w:val="en-CA"/>
        </w:rPr>
        <w:t>pluripoten</w:t>
      </w:r>
      <w:r w:rsidR="00550282">
        <w:rPr>
          <w:lang w:val="en-CA"/>
        </w:rPr>
        <w:t>t stem cells</w:t>
      </w:r>
      <w:r>
        <w:rPr>
          <w:lang w:val="en-CA"/>
        </w:rPr>
        <w:t xml:space="preserve"> from </w:t>
      </w:r>
      <w:r w:rsidR="00550282">
        <w:rPr>
          <w:lang w:val="en-CA"/>
        </w:rPr>
        <w:t>human fibroblasts</w:t>
      </w:r>
      <w:r w:rsidR="00DB3F94">
        <w:rPr>
          <w:lang w:val="en-CA"/>
        </w:rPr>
        <w:t xml:space="preserve"> </w:t>
      </w:r>
      <w:r w:rsidR="004A3B0F">
        <w:rPr>
          <w:lang w:val="en-CA"/>
        </w:rPr>
        <w:fldChar w:fldCharType="begin" w:fldLock="1"/>
      </w:r>
      <w:r w:rsidR="00F13A96">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4A3B0F">
        <w:rPr>
          <w:lang w:val="en-CA"/>
        </w:rPr>
        <w:fldChar w:fldCharType="separate"/>
      </w:r>
      <w:r w:rsidR="00D659A1" w:rsidRPr="00D659A1">
        <w:rPr>
          <w:noProof/>
          <w:lang w:val="en-CA"/>
        </w:rPr>
        <w:t>(Takahashi and Yamanaka, 2006)</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4CADE9B7" w:rsidR="0013494D" w:rsidRPr="003C1219" w:rsidRDefault="00550282" w:rsidP="00CD4561">
      <w:pPr>
        <w:jc w:val="both"/>
        <w:rPr>
          <w:lang w:val="en-CA"/>
        </w:rPr>
      </w:pPr>
      <w:r>
        <w:rPr>
          <w:lang w:val="en-CA"/>
        </w:rPr>
        <w:t xml:space="preserve">Beyond </w:t>
      </w:r>
      <w:r w:rsidR="00CF1450">
        <w:rPr>
          <w:lang w:val="en-CA"/>
        </w:rPr>
        <w:t>two-</w:t>
      </w:r>
      <w:r>
        <w:rPr>
          <w:lang w:val="en-CA"/>
        </w:rPr>
        <w:t xml:space="preserve">gene </w:t>
      </w:r>
      <w:r w:rsidR="004A3B0F">
        <w:rPr>
          <w:lang w:val="en-CA"/>
        </w:rPr>
        <w:t>CGA</w:t>
      </w:r>
      <w:r w:rsidR="00CD4561">
        <w:rPr>
          <w:lang w:val="en-CA"/>
        </w:rPr>
        <w:t>s</w:t>
      </w:r>
      <w:r w:rsidR="002E5B59">
        <w:rPr>
          <w:lang w:val="en-CA"/>
        </w:rPr>
        <w:t xml:space="preserve">, </w:t>
      </w:r>
      <w:r w:rsidR="00CD4561">
        <w:rPr>
          <w:lang w:val="en-CA"/>
        </w:rPr>
        <w:t xml:space="preserve">more </w:t>
      </w:r>
      <w:r w:rsidR="00F61E0A">
        <w:rPr>
          <w:lang w:val="en-CA"/>
        </w:rPr>
        <w:t>exhaustive ‘deep’ combinatorial genetic analysis (DCGA)</w:t>
      </w:r>
      <w:r w:rsidR="004A3B0F">
        <w:rPr>
          <w:lang w:val="en-CA"/>
        </w:rPr>
        <w:t xml:space="preserve"> </w:t>
      </w:r>
      <w:r w:rsidR="00C110B4">
        <w:rPr>
          <w:lang w:val="en-CA"/>
        </w:rPr>
        <w:t xml:space="preserve">is required to </w:t>
      </w:r>
      <w:r w:rsidR="002C10F7">
        <w:rPr>
          <w:lang w:val="en-CA"/>
        </w:rPr>
        <w:t xml:space="preserve">systematically uncover </w:t>
      </w:r>
      <w:r w:rsidR="005B4BC2">
        <w:rPr>
          <w:lang w:val="en-CA"/>
        </w:rPr>
        <w:t xml:space="preserve">complex genetic interactions </w:t>
      </w:r>
      <w:r w:rsidR="002C10F7">
        <w:rPr>
          <w:lang w:val="en-CA"/>
        </w:rPr>
        <w:t xml:space="preserve">and </w:t>
      </w:r>
      <w:r w:rsidR="00017991">
        <w:rPr>
          <w:lang w:val="en-CA"/>
        </w:rPr>
        <w:t>decipher</w:t>
      </w:r>
      <w:r w:rsidR="003C0ADA">
        <w:rPr>
          <w:lang w:val="en-CA"/>
        </w:rPr>
        <w:t xml:space="preserve"> them </w:t>
      </w:r>
      <w:r w:rsidR="00017991">
        <w:rPr>
          <w:lang w:val="en-CA"/>
        </w:rPr>
        <w:t xml:space="preserve">to better understand </w:t>
      </w:r>
      <w:r w:rsidR="002C10F7">
        <w:rPr>
          <w:lang w:val="en-CA"/>
        </w:rPr>
        <w:t xml:space="preserve">complex </w:t>
      </w:r>
      <w:r w:rsidR="003C0ADA">
        <w:rPr>
          <w:lang w:val="en-CA"/>
        </w:rPr>
        <w:t>traits</w:t>
      </w:r>
      <w:r w:rsidR="00CD4561">
        <w:rPr>
          <w:lang w:val="en-CA"/>
        </w:rPr>
        <w:t>.</w:t>
      </w:r>
      <w:r w:rsidR="002C10F7">
        <w:rPr>
          <w:lang w:val="en-CA"/>
        </w:rPr>
        <w:t xml:space="preserve"> </w:t>
      </w:r>
      <w:r w:rsidR="006451FC">
        <w:rPr>
          <w:lang w:val="en-CA"/>
        </w:rPr>
        <w:t xml:space="preserve">However, </w:t>
      </w:r>
      <w:r>
        <w:rPr>
          <w:lang w:val="en-CA"/>
        </w:rPr>
        <w:t>g</w:t>
      </w:r>
      <w:r w:rsidR="004A3B0F">
        <w:rPr>
          <w:lang w:val="en-CA"/>
        </w:rPr>
        <w:t xml:space="preserve">enome-scale DCGA of </w:t>
      </w:r>
      <w:r w:rsidR="00746572">
        <w:rPr>
          <w:lang w:val="en-CA"/>
        </w:rPr>
        <w:t xml:space="preserve">even </w:t>
      </w:r>
      <w:r w:rsidR="004A3B0F">
        <w:rPr>
          <w:lang w:val="en-CA"/>
        </w:rPr>
        <w:t>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w:t>
      </w:r>
      <w:r w:rsidR="00FB733C">
        <w:rPr>
          <w:lang w:val="en-CA"/>
        </w:rPr>
        <w:t xml:space="preserve"> For example, </w:t>
      </w:r>
      <w:r w:rsidR="008F2B39">
        <w:t>exhaustive</w:t>
      </w:r>
      <w:r w:rsidR="005676DD">
        <w:t xml:space="preserve"> </w:t>
      </w:r>
      <w:r w:rsidR="005676DD">
        <w:rPr>
          <w:lang w:val="en-CA"/>
        </w:rPr>
        <w:t xml:space="preserve">DCGA for a set of 10 genes would require </w:t>
      </w:r>
      <w:r>
        <w:rPr>
          <w:lang w:val="en-CA"/>
        </w:rPr>
        <w:t xml:space="preserve">targeted </w:t>
      </w:r>
      <w:r w:rsidR="005676DD">
        <w:rPr>
          <w:lang w:val="en-CA"/>
        </w:rPr>
        <w:t>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w:t>
      </w:r>
      <w:r w:rsidR="00FB733C">
        <w:rPr>
          <w:lang w:val="en-CA"/>
        </w:rPr>
        <w:t xml:space="preserve">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w:t>
      </w:r>
      <w:r w:rsidR="002C10F7">
        <w:rPr>
          <w:lang w:val="en-CA"/>
        </w:rPr>
        <w:t>one or few</w:t>
      </w:r>
      <w:r w:rsidR="0013494D">
        <w:rPr>
          <w:lang w:val="en-CA"/>
        </w:rPr>
        <w:t xml:space="preserve"> </w:t>
      </w:r>
      <w:r w:rsidR="005676DD">
        <w:rPr>
          <w:lang w:val="en-CA"/>
        </w:rPr>
        <w:t>multi-mutant strains</w:t>
      </w:r>
      <w:r w:rsidR="00DB3F94">
        <w:rPr>
          <w:lang w:val="en-CA"/>
        </w:rPr>
        <w:t xml:space="preserve"> </w:t>
      </w:r>
      <w:r w:rsidR="00E637E5" w:rsidRPr="00233F15">
        <w:rPr>
          <w:lang w:val="en-CA"/>
        </w:rPr>
        <w:fldChar w:fldCharType="begin" w:fldLock="1"/>
      </w:r>
      <w:r w:rsidR="00F13A96">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M","non-dropping-particle":"","parse-names":false,"suffix":""}],"container-title":"Nature","id":"ITEM-2","issue":"7257","issued":{"date-parts":[["2009","8","13"]]},"page":"894-8","publisher":"Macmillan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-3","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biology","id":"ITEM-3","issue":"12","issued":{"date-parts":[["2013","12","20"]]},"page":"741-9","publisher":"American Chemical Society","title":"Yeast oligo-mediated genome engineering (YOGE).","type":"article-journal","volume":"2"},"uris":["http://www.mendeley.com/documents/?uuid=863cb558-5fb9-4e72-a21d-9a60843b694c"]}],"mendeley":{"formattedCitation":"(DiCarlo et al., 2013; Suzuki et al., 2011; Wang et al., 2009)","plainTextFormattedCitation":"(DiCarlo et al., 2013; Suzuki et al., 2011; Wang et al., 2009)","previouslyFormattedCitation":"(DiCarlo et al., 2013; Suzuki et al., 2011; Wang et al., 2009)"},"properties":{"noteIndex":0},"schema":"https://github.com/citation-style-language/schema/raw/master/csl-citation.json"}</w:instrText>
      </w:r>
      <w:r w:rsidR="00E637E5" w:rsidRPr="00233F15">
        <w:rPr>
          <w:lang w:val="en-CA"/>
        </w:rPr>
        <w:fldChar w:fldCharType="separate"/>
      </w:r>
      <w:r w:rsidR="00D659A1" w:rsidRPr="00D659A1">
        <w:rPr>
          <w:noProof/>
          <w:lang w:val="en-CA"/>
        </w:rPr>
        <w:t>(DiCarlo et al., 2013; Suzuki et al., 2011; Wang et al., 2009)</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17340B">
        <w:rPr>
          <w:lang w:val="en-CA"/>
        </w:rPr>
        <w:t>While methods</w:t>
      </w:r>
      <w:r w:rsidR="00AF78EF">
        <w:t xml:space="preserve"> </w:t>
      </w:r>
      <w:r w:rsidR="005676DD">
        <w:t xml:space="preserve">have been </w:t>
      </w:r>
      <w:r w:rsidR="0059221E">
        <w:t xml:space="preserve">developed </w:t>
      </w:r>
      <w:r w:rsidR="005676DD">
        <w:t xml:space="preserve">to allow parallel </w:t>
      </w:r>
      <w:r>
        <w:t xml:space="preserve">generation, genotyping and </w:t>
      </w:r>
      <w:r w:rsidR="005676DD">
        <w:t xml:space="preserve">phenotyping of many strains for </w:t>
      </w:r>
      <w:r w:rsidR="00834D9F">
        <w:t>DCGA</w:t>
      </w:r>
      <w:r w:rsidR="0059221E">
        <w:t xml:space="preserve"> in </w:t>
      </w:r>
      <w:r w:rsidR="00AF78EF" w:rsidRPr="00233F15">
        <w:rPr>
          <w:i/>
        </w:rPr>
        <w:t>E. coli</w:t>
      </w:r>
      <w:r w:rsidR="00DB3F94">
        <w:rPr>
          <w:i/>
        </w:rPr>
        <w:t xml:space="preserve"> </w:t>
      </w:r>
      <w:r w:rsidR="00AF78EF" w:rsidRPr="00233F15">
        <w:fldChar w:fldCharType="begin" w:fldLock="1"/>
      </w:r>
      <w:r w:rsidR="00F13A96">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Assemblies","type":"article-journal","volume":"6"},"uris":["http://www.mendeley.com/documents/?uuid=d5f136d1-405b-4b99-ad6c-538cc6684b55"]}],"mendeley":{"formattedCitation":"(Zeitoun et al., 2015, 2017)","plainTextFormattedCitation":"(Zeitoun et al., 2015, 2017)","previouslyFormattedCitation":"(Zeitoun et al., 2015, 2017)"},"properties":{"noteIndex":0},"schema":"https://github.com/citation-style-language/schema/raw/master/csl-citation.json"}</w:instrText>
      </w:r>
      <w:r w:rsidR="00AF78EF" w:rsidRPr="00233F15">
        <w:fldChar w:fldCharType="separate"/>
      </w:r>
      <w:r w:rsidR="00D659A1" w:rsidRPr="00D659A1">
        <w:rPr>
          <w:noProof/>
        </w:rPr>
        <w:t>(Zeitoun et al., 2015, 2017)</w:t>
      </w:r>
      <w:r w:rsidR="00AF78EF" w:rsidRPr="00233F15">
        <w:fldChar w:fldCharType="end"/>
      </w:r>
      <w:r w:rsidR="0062600D">
        <w:t xml:space="preserve">, </w:t>
      </w:r>
      <w:r w:rsidR="0017340B">
        <w:t xml:space="preserve">they </w:t>
      </w:r>
      <w:r w:rsidR="0062600D">
        <w:t xml:space="preserve">exhibit high variance across biological replicates, perhaps due to currently-limited accuracy of large-scale genotyping.  </w:t>
      </w:r>
      <w:r w:rsidR="005676DD">
        <w:t xml:space="preserve">Methods have </w:t>
      </w:r>
      <w:r w:rsidR="0017340B">
        <w:t xml:space="preserve">also </w:t>
      </w:r>
      <w:r w:rsidR="005676DD">
        <w:t xml:space="preserve">been described for </w:t>
      </w:r>
      <w:r w:rsidR="005676DD">
        <w:lastRenderedPageBreak/>
        <w:t>parallel generation and phenotyping of yeast</w:t>
      </w:r>
      <w:r w:rsidR="00DB3F94">
        <w:t xml:space="preserve"> </w:t>
      </w:r>
      <w:r w:rsidR="009673E9">
        <w:fldChar w:fldCharType="begin" w:fldLock="1"/>
      </w:r>
      <w:r w:rsidR="00F13A96">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9673E9">
        <w:fldChar w:fldCharType="separate"/>
      </w:r>
      <w:r w:rsidR="00D659A1" w:rsidRPr="00D659A1">
        <w:rPr>
          <w:noProof/>
        </w:rPr>
        <w:t>(Díaz-Mejía et al., 2018)</w:t>
      </w:r>
      <w:r w:rsidR="009673E9">
        <w:fldChar w:fldCharType="end"/>
      </w:r>
      <w:r w:rsidR="009673E9">
        <w:t xml:space="preserve"> </w:t>
      </w:r>
      <w:r w:rsidR="005676DD">
        <w:t>and human cells</w:t>
      </w:r>
      <w:r w:rsidR="00DB3F94">
        <w:t xml:space="preserve"> </w:t>
      </w:r>
      <w:r w:rsidR="005676DD">
        <w:fldChar w:fldCharType="begin" w:fldLock="1"/>
      </w:r>
      <w:r w:rsidR="00F13A96">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CombiGEM.","type":"article-journal","volume":"113"},"uris":["http://www.mendeley.com/documents/?uuid=7106bf69-54fe-3cd5-bccf-d1e2fdb9771a"]}],"mendeley":{"formattedCitation":"(Wong et al., 2016)","plainTextFormattedCitation":"(Wong et al., 2016)","previouslyFormattedCitation":"(Wong et al., 2016)"},"properties":{"noteIndex":0},"schema":"https://github.com/citation-style-language/schema/raw/master/csl-citation.json"}</w:instrText>
      </w:r>
      <w:r w:rsidR="005676DD">
        <w:fldChar w:fldCharType="separate"/>
      </w:r>
      <w:r w:rsidR="00D659A1" w:rsidRPr="00D659A1">
        <w:rPr>
          <w:noProof/>
        </w:rPr>
        <w:t>(Wong et al., 2016)</w:t>
      </w:r>
      <w:r w:rsidR="005676DD">
        <w:fldChar w:fldCharType="end"/>
      </w:r>
      <w:commentRangeStart w:id="8"/>
      <w:commentRangeEnd w:id="8"/>
      <w:r w:rsidR="003C1219">
        <w:rPr>
          <w:rStyle w:val="CommentReference"/>
          <w:rFonts w:asciiTheme="minorHAnsi" w:hAnsiTheme="minorHAnsi" w:cstheme="minorBidi"/>
        </w:rPr>
        <w:commentReference w:id="8"/>
      </w:r>
      <w:r w:rsidR="003C1219">
        <w:t>,</w:t>
      </w:r>
      <w:r>
        <w:t xml:space="preserve"> </w:t>
      </w:r>
      <w:r w:rsidR="00FD7399">
        <w:t xml:space="preserve">but </w:t>
      </w:r>
      <w:r>
        <w:t xml:space="preserve">these </w:t>
      </w:r>
      <w:r w:rsidR="005676DD">
        <w:t>have not gone beyond two-gene combinations</w:t>
      </w:r>
      <w:r w:rsidR="00FD7399">
        <w:t>.</w:t>
      </w:r>
      <w:r w:rsidR="005676DD">
        <w:t xml:space="preserve">  </w:t>
      </w:r>
    </w:p>
    <w:p w14:paraId="4DA1EA06" w14:textId="77777777" w:rsidR="00CF527A" w:rsidRDefault="00CF527A" w:rsidP="004210F6">
      <w:pPr>
        <w:jc w:val="both"/>
        <w:rPr>
          <w:lang w:val="en-CA"/>
        </w:rPr>
      </w:pPr>
    </w:p>
    <w:p w14:paraId="7D8B42C9" w14:textId="060779A2" w:rsidR="00090233" w:rsidRPr="00433243" w:rsidRDefault="005B4BC2" w:rsidP="000C5F94">
      <w:pPr>
        <w:jc w:val="both"/>
        <w:rPr>
          <w:bCs/>
          <w:iCs/>
          <w:color w:val="000000" w:themeColor="text1"/>
        </w:rPr>
      </w:pPr>
      <w:r>
        <w:rPr>
          <w:lang w:val="en-CA"/>
        </w:rPr>
        <w:t xml:space="preserve">Here we describe an experimental strategy </w:t>
      </w:r>
      <w:r w:rsidR="00550282">
        <w:rPr>
          <w:lang w:val="en-CA"/>
        </w:rPr>
        <w:t xml:space="preserve">to efficiently perform </w:t>
      </w:r>
      <w:r w:rsidR="006451FC">
        <w:rPr>
          <w:lang w:val="en-CA"/>
        </w:rPr>
        <w:t>DCGA in yeast</w:t>
      </w:r>
      <w:r w:rsidR="00C46881">
        <w:rPr>
          <w:lang w:val="en-CA"/>
        </w:rPr>
        <w:t xml:space="preserve">. </w:t>
      </w:r>
      <w:r w:rsidR="00090233">
        <w:rPr>
          <w:bCs/>
          <w:iCs/>
          <w:color w:val="000000" w:themeColor="text1"/>
        </w:rPr>
        <w:t xml:space="preserve">ABC transporters were chosen as the pilot gene set for several reasons: First, </w:t>
      </w:r>
      <w:r w:rsidR="006451FC">
        <w:rPr>
          <w:bCs/>
          <w:iCs/>
          <w:color w:val="000000" w:themeColor="text1"/>
        </w:rPr>
        <w:t xml:space="preserve">as one of the largest and oldest gene families with over </w:t>
      </w:r>
      <w:r w:rsidR="006451FC">
        <w:t>10,000 members across all three domains of life</w:t>
      </w:r>
      <w:r w:rsidR="00F13A96">
        <w:t xml:space="preserve"> </w:t>
      </w:r>
      <w:r w:rsidR="006451FC">
        <w:fldChar w:fldCharType="begin" w:fldLock="1"/>
      </w:r>
      <w:r w:rsidR="00F13A96">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transporters.","type":"article-journal","volume":"11"},"uris":["http://www.mendeley.com/documents/?uuid=461c42c1-02b3-4179-854d-eec91bffb802"]}],"mendeley":{"formattedCitation":"(Kovalchuk and Driessen, 2010)","plainTextFormattedCitation":"(Kovalchuk and Driessen, 2010)","previouslyFormattedCitation":"(Kovalchuk and Driessen, 2010)"},"properties":{"noteIndex":0},"schema":"https://github.com/citation-style-language/schema/raw/master/csl-citation.json"}</w:instrText>
      </w:r>
      <w:r w:rsidR="006451FC">
        <w:fldChar w:fldCharType="separate"/>
      </w:r>
      <w:r w:rsidR="00D659A1" w:rsidRPr="00D659A1">
        <w:rPr>
          <w:noProof/>
        </w:rPr>
        <w:t>(Kovalchuk and Driessen, 2010)</w:t>
      </w:r>
      <w:r w:rsidR="006451FC">
        <w:fldChar w:fldCharType="end"/>
      </w:r>
      <w:r w:rsidR="006451FC">
        <w:t xml:space="preserve">, </w:t>
      </w:r>
      <w:r w:rsidR="000C5F94">
        <w:t xml:space="preserve">ABC transporters mediate diverse functions </w:t>
      </w:r>
      <w:r w:rsidR="00526DD6">
        <w:t xml:space="preserve">such </w:t>
      </w:r>
      <w:r w:rsidR="000C5F94">
        <w:t>as multidrug resistance, disease progression, and basic cellular homeostasis</w:t>
      </w:r>
      <w:r w:rsidR="00F13A96">
        <w:t xml:space="preserve"> </w:t>
      </w:r>
      <w:r w:rsidR="000C5F94">
        <w:fldChar w:fldCharType="begin" w:fldLock="1"/>
      </w:r>
      <w:r w:rsidR="00F13A96">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superfamily.","type":"article-journal","volume":"11"},"uris":["http://www.mendeley.com/documents/?uuid=f3cc9109-a583-45e6-a3e2-885d538a9cef"]}],"mendeley":{"formattedCitation":"(Dean et al., 2001; Jungwirth and Kuchler, 2006)","plainTextFormattedCitation":"(Dean et al., 2001; Jungwirth and Kuchler, 2006)","previouslyFormattedCitation":"(Dean et al., 2001; Jungwirth and Kuchler, 2006)"},"properties":{"noteIndex":0},"schema":"https://github.com/citation-style-language/schema/raw/master/csl-citation.json"}</w:instrText>
      </w:r>
      <w:r w:rsidR="000C5F94">
        <w:fldChar w:fldCharType="separate"/>
      </w:r>
      <w:r w:rsidR="00F13A96" w:rsidRPr="00F13A96">
        <w:rPr>
          <w:noProof/>
        </w:rPr>
        <w:t>(Dean et al., 2001; Jungwirth and Kuchler, 2006)</w:t>
      </w:r>
      <w:r w:rsidR="000C5F94">
        <w:fldChar w:fldCharType="end"/>
      </w:r>
      <w:r w:rsidR="000C5F94">
        <w:t>.</w:t>
      </w:r>
      <w:r w:rsidR="00090233">
        <w:t xml:space="preserve"> Second, although </w:t>
      </w:r>
      <w:r w:rsidR="00906F17">
        <w:t xml:space="preserve">many </w:t>
      </w:r>
      <w:r w:rsidR="00090233">
        <w:t>ABC transporters</w:t>
      </w:r>
      <w:r w:rsidR="00526DD6">
        <w:t xml:space="preserve"> </w:t>
      </w:r>
      <w:r w:rsidR="00491B7E">
        <w:t xml:space="preserve">involved in multi-drug resistance are generally thought of as efflux pumps, </w:t>
      </w:r>
      <w:r w:rsidR="00526DD6">
        <w:t>they</w:t>
      </w:r>
      <w:r w:rsidR="00090233">
        <w:t xml:space="preserve"> can</w:t>
      </w:r>
      <w:r w:rsidR="00491B7E">
        <w:t xml:space="preserve"> influence </w:t>
      </w:r>
      <w:r w:rsidR="00B57CA4">
        <w:t>each other</w:t>
      </w:r>
      <w:r w:rsidR="00526DD6">
        <w:t xml:space="preserve"> in complex ways, such that disruption of </w:t>
      </w:r>
      <w:r w:rsidR="00BB3EA2">
        <w:t>ABC</w:t>
      </w:r>
      <w:r w:rsidR="00526DD6">
        <w:t xml:space="preserve"> transporters can impart drug </w:t>
      </w:r>
      <w:r w:rsidR="00526DD6" w:rsidRPr="00433243">
        <w:rPr>
          <w:i/>
        </w:rPr>
        <w:t>resistance</w:t>
      </w:r>
      <w:r w:rsidR="00D56480">
        <w:t>, sometimes</w:t>
      </w:r>
      <w:r w:rsidR="00526DD6">
        <w:t xml:space="preserve"> in a synergistic manner</w:t>
      </w:r>
      <w:r w:rsidR="00F13A96">
        <w:t xml:space="preserve"> </w:t>
      </w:r>
      <w:r w:rsidR="00526DD6">
        <w:fldChar w:fldCharType="begin" w:fldLock="1"/>
      </w:r>
      <w:r w:rsidR="00F13A96">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526DD6">
        <w:fldChar w:fldCharType="separate"/>
      </w:r>
      <w:r w:rsidR="00D659A1" w:rsidRPr="00D659A1">
        <w:rPr>
          <w:noProof/>
        </w:rPr>
        <w:t>(Kolaczkowska et al., 2008; Snider et al., 2013; Suzuki et al., 2011)</w:t>
      </w:r>
      <w:r w:rsidR="00526DD6">
        <w:fldChar w:fldCharType="end"/>
      </w:r>
      <w:r w:rsidR="00526DD6">
        <w:rPr>
          <w:bCs/>
          <w:iCs/>
          <w:color w:val="000000" w:themeColor="text1"/>
        </w:rPr>
        <w:t>.</w:t>
      </w:r>
      <w:r w:rsidR="00526DD6">
        <w:t xml:space="preserve"> </w:t>
      </w:r>
      <w:r w:rsidR="00327CE9">
        <w:t xml:space="preserve">This </w:t>
      </w:r>
      <w:r w:rsidR="00327CE9">
        <w:rPr>
          <w:bCs/>
          <w:iCs/>
          <w:color w:val="000000" w:themeColor="text1"/>
        </w:rPr>
        <w:t>c</w:t>
      </w:r>
      <w:r w:rsidR="00090233">
        <w:rPr>
          <w:bCs/>
          <w:iCs/>
          <w:color w:val="000000" w:themeColor="text1"/>
        </w:rPr>
        <w:t xml:space="preserve">omplex dependence </w:t>
      </w:r>
      <w:r w:rsidR="00090233">
        <w:t xml:space="preserve">between ABC transporters </w:t>
      </w:r>
      <w:r w:rsidR="00D56480">
        <w:t>is</w:t>
      </w:r>
      <w:r w:rsidR="00526DD6">
        <w:t xml:space="preserve"> conserved in mammals</w:t>
      </w:r>
      <w:r w:rsidR="00090233">
        <w:t xml:space="preserve">,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F13A96">
        <w:rPr>
          <w:bCs/>
          <w:iCs/>
          <w:color w:val="000000" w:themeColor="text1"/>
        </w:rPr>
        <w:t xml:space="preserve"> </w:t>
      </w:r>
      <w:r w:rsidR="00090233" w:rsidRPr="00233F15">
        <w:rPr>
          <w:bCs/>
          <w:iCs/>
          <w:color w:val="000000" w:themeColor="text1"/>
        </w:rPr>
        <w:fldChar w:fldCharType="begin" w:fldLock="1"/>
      </w:r>
      <w:r w:rsidR="00F13A96">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liver","type":"article-journal","volume":"34"},"uris":["http://www.mendeley.com/documents/?uuid=d52b5fe2-a0bd-3923-b69f-d857f06a544a"]}],"mendeley":{"formattedCitation":"(Donner and Keppler, 2001)","plainTextFormattedCitation":"(Donner and Keppler, 2001)","previouslyFormattedCitation":"(Donner and Keppler, 2001)"},"properties":{"noteIndex":0},"schema":"https://github.com/citation-style-language/schema/raw/master/csl-citation.json"}</w:instrText>
      </w:r>
      <w:r w:rsidR="00090233" w:rsidRPr="00233F15">
        <w:rPr>
          <w:bCs/>
          <w:iCs/>
          <w:color w:val="000000" w:themeColor="text1"/>
        </w:rPr>
        <w:fldChar w:fldCharType="separate"/>
      </w:r>
      <w:r w:rsidR="00D659A1" w:rsidRPr="00D659A1">
        <w:rPr>
          <w:bCs/>
          <w:iCs/>
          <w:noProof/>
          <w:color w:val="000000" w:themeColor="text1"/>
        </w:rPr>
        <w:t>(Donner and Keppler, 2001)</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F13A96">
        <w:rPr>
          <w:bCs/>
          <w:iCs/>
          <w:color w:val="000000" w:themeColor="text1"/>
        </w:rPr>
        <w:t xml:space="preserve"> </w:t>
      </w:r>
      <w:r w:rsidR="00090233" w:rsidRPr="00233F15">
        <w:rPr>
          <w:bCs/>
          <w:iCs/>
          <w:color w:val="000000" w:themeColor="text1"/>
        </w:rPr>
        <w:fldChar w:fldCharType="begin" w:fldLock="1"/>
      </w:r>
      <w:r w:rsidR="00F13A96">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membrane","type":"article-journal","volume":"29"},"uris":["http://www.mendeley.com/documents/?uuid=89fe1e34-da13-3626-aa3d-c31529dd47b4"]}],"mendeley":{"formattedCitation":"(König et al., 1999)","plainTextFormattedCitation":"(König et al., 1999)","previouslyFormattedCitation":"(König et al., 1999)"},"properties":{"noteIndex":0},"schema":"https://github.com/citation-style-language/schema/raw/master/csl-citation.json"}</w:instrText>
      </w:r>
      <w:r w:rsidR="00090233" w:rsidRPr="00233F15">
        <w:rPr>
          <w:bCs/>
          <w:iCs/>
          <w:color w:val="000000" w:themeColor="text1"/>
        </w:rPr>
        <w:fldChar w:fldCharType="separate"/>
      </w:r>
      <w:r w:rsidR="00D659A1" w:rsidRPr="00D659A1">
        <w:rPr>
          <w:bCs/>
          <w:iCs/>
          <w:noProof/>
          <w:color w:val="000000" w:themeColor="text1"/>
        </w:rPr>
        <w:t>(König et al., 1999)</w:t>
      </w:r>
      <w:r w:rsidR="00090233" w:rsidRPr="00233F15">
        <w:rPr>
          <w:bCs/>
          <w:iCs/>
          <w:color w:val="000000" w:themeColor="text1"/>
        </w:rPr>
        <w:fldChar w:fldCharType="end"/>
      </w:r>
      <w:r w:rsidR="00090233">
        <w:rPr>
          <w:bCs/>
          <w:iCs/>
          <w:color w:val="000000" w:themeColor="text1"/>
        </w:rPr>
        <w:t xml:space="preserve">. In another </w:t>
      </w:r>
      <w:r w:rsidR="00D56480">
        <w:rPr>
          <w:bCs/>
          <w:iCs/>
          <w:color w:val="000000" w:themeColor="text1"/>
        </w:rPr>
        <w:t xml:space="preserve">mammalian </w:t>
      </w:r>
      <w:r w:rsidR="00090233">
        <w:rPr>
          <w:bCs/>
          <w:iCs/>
          <w:color w:val="000000" w:themeColor="text1"/>
        </w:rPr>
        <w:t xml:space="preserve">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F13A96">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090233">
        <w:rPr>
          <w:bCs/>
          <w:iCs/>
          <w:color w:val="000000" w:themeColor="text1"/>
        </w:rPr>
        <w:fldChar w:fldCharType="separate"/>
      </w:r>
      <w:r w:rsidR="00D659A1" w:rsidRPr="00D659A1">
        <w:rPr>
          <w:bCs/>
          <w:iCs/>
          <w:noProof/>
          <w:color w:val="000000" w:themeColor="text1"/>
        </w:rPr>
        <w:t>(Huls et al., 2008)</w:t>
      </w:r>
      <w:r w:rsidR="00090233">
        <w:rPr>
          <w:bCs/>
          <w:iCs/>
          <w:color w:val="000000" w:themeColor="text1"/>
        </w:rPr>
        <w:fldChar w:fldCharType="end"/>
      </w:r>
      <w:r w:rsidR="00090233">
        <w:rPr>
          <w:bCs/>
          <w:iCs/>
          <w:color w:val="000000" w:themeColor="text1"/>
        </w:rPr>
        <w:t xml:space="preserve">. </w:t>
      </w:r>
      <w:r w:rsidR="00090233">
        <w:t xml:space="preserve">  </w:t>
      </w:r>
    </w:p>
    <w:p w14:paraId="1010EFD4" w14:textId="77777777" w:rsidR="00D56480" w:rsidRDefault="00D56480" w:rsidP="00C230BC">
      <w:pPr>
        <w:jc w:val="both"/>
        <w:rPr>
          <w:rFonts w:eastAsia="Times New Roman"/>
        </w:rPr>
      </w:pPr>
    </w:p>
    <w:p w14:paraId="7C4A680B" w14:textId="7F6FF4E6" w:rsidR="00EE6EFB" w:rsidRDefault="00550282" w:rsidP="008C51D1">
      <w:pPr>
        <w:jc w:val="both"/>
        <w:rPr>
          <w:rFonts w:eastAsia="Times New Roman"/>
        </w:rPr>
      </w:pPr>
      <w:r>
        <w:rPr>
          <w:rFonts w:eastAsia="Times New Roman"/>
        </w:rPr>
        <w:t xml:space="preserve">Targeting all 16 yeast ABC transporters that have implicated in multi-drug resistance, we carried out high-order DCGA for each of 16 drug resistance phenotypes.  After extracting high-order genetic interactions, we visualized the resulting complex genetic landscapes. We further derived </w:t>
      </w:r>
      <w:r w:rsidR="00E86839">
        <w:rPr>
          <w:rFonts w:eastAsia="Times New Roman"/>
        </w:rPr>
        <w:t>a</w:t>
      </w:r>
      <w:r>
        <w:rPr>
          <w:rFonts w:eastAsia="Times New Roman"/>
        </w:rPr>
        <w:t xml:space="preserve">n interpretable </w:t>
      </w:r>
      <w:r w:rsidR="00E86839">
        <w:rPr>
          <w:rFonts w:eastAsia="Times New Roman"/>
        </w:rPr>
        <w:t>neural network</w:t>
      </w:r>
      <w:r>
        <w:rPr>
          <w:rFonts w:eastAsia="Times New Roman"/>
        </w:rPr>
        <w:t xml:space="preserve"> model</w:t>
      </w:r>
      <w:ins w:id="9" w:author="Albi Celaj [2]" w:date="2018-12-12T17:09:00Z">
        <w:r w:rsidR="003F4ABA">
          <w:rPr>
            <w:rFonts w:eastAsia="Times New Roman"/>
          </w:rPr>
          <w:t xml:space="preserve"> to map</w:t>
        </w:r>
      </w:ins>
      <w:del w:id="10" w:author="Albi Celaj [2]" w:date="2018-12-12T17:09:00Z">
        <w:r w:rsidDel="003F4ABA">
          <w:rPr>
            <w:rFonts w:eastAsia="Times New Roman"/>
          </w:rPr>
          <w:delText xml:space="preserve"> mapping</w:delText>
        </w:r>
      </w:del>
      <w:r>
        <w:rPr>
          <w:rFonts w:eastAsia="Times New Roman"/>
        </w:rPr>
        <w:t xml:space="preserve"> </w:t>
      </w:r>
      <w:r w:rsidR="001D01B5">
        <w:rPr>
          <w:rFonts w:eastAsia="Times New Roman"/>
        </w:rPr>
        <w:t>functional relationships amongst ABC transporters</w:t>
      </w:r>
      <w:r>
        <w:rPr>
          <w:bCs/>
          <w:iCs/>
          <w:color w:val="000000" w:themeColor="text1"/>
        </w:rPr>
        <w:t xml:space="preserve">, and used it </w:t>
      </w:r>
      <w:r w:rsidR="001D01B5">
        <w:rPr>
          <w:bCs/>
          <w:iCs/>
          <w:color w:val="000000" w:themeColor="text1"/>
        </w:rPr>
        <w:t xml:space="preserve">to guide further mechanistic exploration of </w:t>
      </w:r>
      <w:r w:rsidR="001D01B5">
        <w:rPr>
          <w:rFonts w:eastAsia="Times New Roman"/>
        </w:rPr>
        <w:t xml:space="preserve">a </w:t>
      </w:r>
      <w:r w:rsidR="001D01B5" w:rsidRPr="004059F2">
        <w:rPr>
          <w:rFonts w:eastAsia="Times New Roman"/>
        </w:rPr>
        <w:t>quadruple knock</w:t>
      </w:r>
      <w:r w:rsidR="001D01B5">
        <w:rPr>
          <w:rFonts w:eastAsia="Times New Roman"/>
        </w:rPr>
        <w:t>out combination (</w:t>
      </w:r>
      <w:r w:rsidR="001D01B5" w:rsidRPr="004210F6">
        <w:rPr>
          <w:rFonts w:eastAsia="Times New Roman"/>
          <w:i/>
        </w:rPr>
        <w:t>snq2∆</w:t>
      </w:r>
      <w:r w:rsidR="001D01B5">
        <w:rPr>
          <w:rFonts w:eastAsia="Times New Roman"/>
          <w:i/>
        </w:rPr>
        <w:t xml:space="preserve"> </w:t>
      </w:r>
      <w:r w:rsidR="001D01B5" w:rsidRPr="004210F6">
        <w:rPr>
          <w:rFonts w:eastAsia="Times New Roman"/>
          <w:i/>
        </w:rPr>
        <w:t>yor1∆</w:t>
      </w:r>
      <w:r w:rsidR="001D01B5">
        <w:rPr>
          <w:rFonts w:eastAsia="Times New Roman"/>
          <w:i/>
        </w:rPr>
        <w:t xml:space="preserve"> </w:t>
      </w:r>
      <w:r w:rsidR="001D01B5" w:rsidRPr="004210F6">
        <w:rPr>
          <w:rFonts w:eastAsia="Times New Roman"/>
          <w:i/>
        </w:rPr>
        <w:t>ybt1∆</w:t>
      </w:r>
      <w:r w:rsidR="001D01B5">
        <w:rPr>
          <w:rFonts w:eastAsia="Times New Roman"/>
          <w:i/>
        </w:rPr>
        <w:t xml:space="preserve"> </w:t>
      </w:r>
      <w:r w:rsidR="001D01B5" w:rsidRPr="004210F6">
        <w:rPr>
          <w:rFonts w:eastAsia="Times New Roman"/>
          <w:i/>
        </w:rPr>
        <w:t>ycf1∆</w:t>
      </w:r>
      <w:r w:rsidR="001D01B5">
        <w:rPr>
          <w:rFonts w:eastAsia="Times New Roman"/>
        </w:rPr>
        <w:t>) that</w:t>
      </w:r>
      <w:r w:rsidR="001D01B5" w:rsidRPr="004059F2">
        <w:rPr>
          <w:rFonts w:eastAsia="Times New Roman"/>
        </w:rPr>
        <w:t xml:space="preserve"> conferred </w:t>
      </w:r>
      <w:r w:rsidR="001D01B5">
        <w:rPr>
          <w:rFonts w:eastAsia="Times New Roman"/>
        </w:rPr>
        <w:t xml:space="preserve">unexpectedly </w:t>
      </w:r>
      <w:r w:rsidR="001D01B5" w:rsidRPr="004059F2">
        <w:rPr>
          <w:rFonts w:eastAsia="Times New Roman"/>
        </w:rPr>
        <w:t xml:space="preserve">high </w:t>
      </w:r>
      <w:r w:rsidR="003D6CA2">
        <w:rPr>
          <w:rFonts w:eastAsia="Times New Roman"/>
        </w:rPr>
        <w:t xml:space="preserve">synergistic </w:t>
      </w:r>
      <w:r w:rsidR="001D01B5" w:rsidRPr="004059F2">
        <w:rPr>
          <w:rFonts w:eastAsia="Times New Roman"/>
        </w:rPr>
        <w:t>resistance</w:t>
      </w:r>
      <w:r w:rsidR="001D01B5">
        <w:rPr>
          <w:rFonts w:eastAsia="Times New Roman"/>
        </w:rPr>
        <w:t xml:space="preserve"> to fluconazole</w:t>
      </w:r>
      <w:r w:rsidR="003D6CA2">
        <w:rPr>
          <w:rFonts w:eastAsia="Times New Roman"/>
        </w:rPr>
        <w:t>, and</w:t>
      </w:r>
      <w:r w:rsidR="001D01B5">
        <w:rPr>
          <w:rFonts w:eastAsia="Times New Roman"/>
        </w:rPr>
        <w:t xml:space="preserve"> which depended on a </w:t>
      </w:r>
      <w:r w:rsidR="003D6CA2">
        <w:rPr>
          <w:rFonts w:eastAsia="Times New Roman"/>
        </w:rPr>
        <w:t xml:space="preserve">fifth gene </w:t>
      </w:r>
      <w:r w:rsidR="003D6CA2">
        <w:rPr>
          <w:lang w:val="en-CA"/>
        </w:rPr>
        <w:t>–</w:t>
      </w:r>
      <w:r w:rsidR="001D01B5">
        <w:rPr>
          <w:rFonts w:eastAsia="Times New Roman"/>
        </w:rPr>
        <w:t xml:space="preserve"> </w:t>
      </w:r>
      <w:r w:rsidR="001D01B5" w:rsidRPr="00264257">
        <w:rPr>
          <w:rFonts w:eastAsia="Times New Roman"/>
          <w:i/>
        </w:rPr>
        <w:t>PDR5</w:t>
      </w:r>
      <w:r w:rsidR="001D01B5">
        <w:rPr>
          <w:rFonts w:eastAsia="Times New Roman"/>
        </w:rPr>
        <w:t>.</w:t>
      </w:r>
      <w:r w:rsidR="003D6CA2">
        <w:rPr>
          <w:rFonts w:eastAsia="Times New Roman"/>
        </w:rPr>
        <w:t xml:space="preserve"> </w:t>
      </w:r>
      <w:r w:rsidR="00EE6EFB">
        <w:rPr>
          <w:rFonts w:eastAsia="Times New Roman"/>
        </w:rPr>
        <w:t xml:space="preserve">Together, our results show that </w:t>
      </w:r>
      <w:r w:rsidR="003D6CA2">
        <w:rPr>
          <w:rFonts w:eastAsia="Times New Roman"/>
        </w:rPr>
        <w:t xml:space="preserve">DCGA </w:t>
      </w:r>
      <w:r w:rsidR="00EE6EFB">
        <w:rPr>
          <w:rFonts w:eastAsia="Times New Roman"/>
        </w:rPr>
        <w:t xml:space="preserve">many unexpected </w:t>
      </w:r>
      <w:r w:rsidR="00694D46">
        <w:rPr>
          <w:rFonts w:eastAsia="Times New Roman"/>
        </w:rPr>
        <w:t xml:space="preserve">high-order </w:t>
      </w:r>
      <w:r w:rsidR="00EE6EFB">
        <w:rPr>
          <w:rFonts w:eastAsia="Times New Roman"/>
        </w:rPr>
        <w:t xml:space="preserve">genetic relationships </w:t>
      </w:r>
      <w:r w:rsidR="003D6CA2">
        <w:rPr>
          <w:rFonts w:eastAsia="Times New Roman"/>
        </w:rPr>
        <w:t>which can be used to</w:t>
      </w:r>
      <w:r w:rsidR="00694D46">
        <w:rPr>
          <w:rFonts w:eastAsia="Times New Roman"/>
        </w:rPr>
        <w:t xml:space="preserve">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7588BC9E"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w:t>
      </w:r>
      <w:ins w:id="11" w:author="Albi Celaj [2]" w:date="2018-12-11T16:35:00Z">
        <w:r w:rsidR="00EF174C">
          <w:rPr>
            <w:bCs/>
            <w:iCs/>
            <w:color w:val="000000" w:themeColor="text1"/>
          </w:rPr>
          <w:t xml:space="preserve">DCGA </w:t>
        </w:r>
      </w:ins>
      <w:r>
        <w:rPr>
          <w:bCs/>
          <w:iCs/>
          <w:color w:val="000000" w:themeColor="text1"/>
        </w:rPr>
        <w:t xml:space="preserve">strategy </w:t>
      </w:r>
      <w:del w:id="12" w:author="Albi Celaj [2]" w:date="2018-12-11T16:35:00Z">
        <w:r w:rsidDel="00EF174C">
          <w:rPr>
            <w:bCs/>
            <w:iCs/>
            <w:color w:val="000000" w:themeColor="text1"/>
          </w:rPr>
          <w:delText xml:space="preserve">for engineered population profiling </w:delText>
        </w:r>
      </w:del>
      <w:r>
        <w:rPr>
          <w:bCs/>
          <w:iCs/>
          <w:color w:val="000000" w:themeColor="text1"/>
        </w:rPr>
        <w:t>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086AA208" w14:textId="4A106B1C" w:rsidR="00D977A0" w:rsidDel="00061EB7" w:rsidRDefault="005F694D">
      <w:pPr>
        <w:jc w:val="both"/>
        <w:rPr>
          <w:del w:id="13" w:author="Albi Celaj [2]" w:date="2018-12-04T14:47:00Z"/>
          <w:lang w:val="en-CA"/>
        </w:rPr>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ins w:id="14" w:author="Albi Celaj [2]" w:date="2018-12-04T14:47:00Z">
        <w:r w:rsidR="00061EB7">
          <w:rPr>
            <w:lang w:val="en-CA"/>
          </w:rPr>
          <w:t>.</w:t>
        </w:r>
      </w:ins>
      <w:del w:id="15" w:author="Albi Celaj [2]" w:date="2018-12-04T14:47:00Z">
        <w:r w:rsidR="00D744A9" w:rsidDel="00061EB7">
          <w:rPr>
            <w:lang w:val="en-CA"/>
          </w:rPr>
          <w:delText>,</w:delText>
        </w:r>
      </w:del>
      <w:r w:rsidR="00D744A9">
        <w:rPr>
          <w:lang w:val="en-CA"/>
        </w:rPr>
        <w:t xml:space="preserve"> </w:t>
      </w:r>
      <w:del w:id="16" w:author="Albi Celaj [2]" w:date="2018-12-04T14:47:00Z">
        <w:r w:rsidR="00694D46" w:rsidDel="00061EB7">
          <w:rPr>
            <w:lang w:val="en-CA"/>
          </w:rPr>
          <w:delText xml:space="preserve">such </w:delText>
        </w:r>
        <w:r w:rsidR="00973108" w:rsidDel="00061EB7">
          <w:rPr>
            <w:lang w:val="en-CA"/>
          </w:rPr>
          <w:delText>t</w:delText>
        </w:r>
        <w:r w:rsidR="008A1E26" w:rsidDel="00061EB7">
          <w:rPr>
            <w:lang w:val="en-CA"/>
          </w:rPr>
          <w:delText xml:space="preserve">hat </w:delText>
        </w:r>
        <w:r w:rsidR="00694D46" w:rsidDel="00061EB7">
          <w:rPr>
            <w:lang w:val="en-CA"/>
          </w:rPr>
          <w:delText>offspring</w:delText>
        </w:r>
      </w:del>
      <w:ins w:id="17" w:author="Albi Celaj [2]" w:date="2018-12-04T14:47:00Z">
        <w:r w:rsidR="00061EB7">
          <w:rPr>
            <w:lang w:val="en-CA"/>
          </w:rPr>
          <w:t>In this way</w:t>
        </w:r>
      </w:ins>
      <w:ins w:id="18" w:author="Albi Celaj [2]" w:date="2018-12-04T14:56:00Z">
        <w:r w:rsidR="003C0F51">
          <w:rPr>
            <w:lang w:val="en-CA"/>
          </w:rPr>
          <w:t>,</w:t>
        </w:r>
      </w:ins>
      <w:r w:rsidR="00694D46">
        <w:rPr>
          <w:lang w:val="en-CA"/>
        </w:rPr>
        <w:t xml:space="preserve"> each</w:t>
      </w:r>
      <w:ins w:id="19" w:author="Albi Celaj [2]" w:date="2018-12-04T14:47:00Z">
        <w:r w:rsidR="00061EB7">
          <w:rPr>
            <w:lang w:val="en-CA"/>
          </w:rPr>
          <w:t xml:space="preserve"> offspring</w:t>
        </w:r>
      </w:ins>
      <w:r w:rsidR="00694D46">
        <w:rPr>
          <w:lang w:val="en-CA"/>
        </w:rPr>
        <w:t xml:space="preserve"> </w:t>
      </w:r>
      <w:r w:rsidR="008A1E26">
        <w:rPr>
          <w:lang w:val="en-CA"/>
        </w:rPr>
        <w:t>inherit</w:t>
      </w:r>
      <w:ins w:id="20" w:author="Albi Celaj [2]" w:date="2018-12-04T14:56:00Z">
        <w:r w:rsidR="003C0F51">
          <w:rPr>
            <w:lang w:val="en-CA"/>
          </w:rPr>
          <w:t>s</w:t>
        </w:r>
      </w:ins>
      <w:r w:rsidR="008A1E26">
        <w:rPr>
          <w:lang w:val="en-CA"/>
        </w:rPr>
        <w:t xml:space="preserve">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DE0E76">
        <w:rPr>
          <w:lang w:val="en-CA"/>
        </w:rPr>
        <w:t xml:space="preserve"> </w:t>
      </w:r>
      <w:r w:rsidR="00E56229" w:rsidRPr="002456C5">
        <w:rPr>
          <w:lang w:val="en-CA"/>
        </w:rPr>
        <w:fldChar w:fldCharType="begin" w:fldLock="1"/>
      </w:r>
      <w:r w:rsidR="00F13A96">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E56229" w:rsidRPr="002456C5">
        <w:rPr>
          <w:lang w:val="en-CA"/>
        </w:rPr>
        <w:fldChar w:fldCharType="separate"/>
      </w:r>
      <w:r w:rsidR="00D659A1" w:rsidRPr="00D659A1">
        <w:rPr>
          <w:noProof/>
          <w:lang w:val="en-CA"/>
        </w:rPr>
        <w:t>(Bloom et al., 2013)</w:t>
      </w:r>
      <w:r w:rsidR="00E56229" w:rsidRPr="002456C5">
        <w:rPr>
          <w:lang w:val="en-CA"/>
        </w:rPr>
        <w:fldChar w:fldCharType="end"/>
      </w:r>
      <w:ins w:id="21" w:author="Albi Celaj [2]" w:date="2018-12-04T14:47:00Z">
        <w:r w:rsidR="009A571F">
          <w:rPr>
            <w:lang w:val="en-CA"/>
          </w:rPr>
          <w:t>, and can</w:t>
        </w:r>
        <w:r w:rsidR="001A5607">
          <w:rPr>
            <w:lang w:val="en-CA"/>
          </w:rPr>
          <w:t xml:space="preserve"> </w:t>
        </w:r>
      </w:ins>
      <w:ins w:id="22" w:author="Albi Celaj [2]" w:date="2018-12-04T14:58:00Z">
        <w:r w:rsidR="001A5607">
          <w:rPr>
            <w:lang w:val="en-CA"/>
          </w:rPr>
          <w:t>then</w:t>
        </w:r>
        <w:r w:rsidR="009A571F">
          <w:rPr>
            <w:lang w:val="en-CA"/>
          </w:rPr>
          <w:t xml:space="preserve"> be</w:t>
        </w:r>
      </w:ins>
      <w:ins w:id="23" w:author="Albi Celaj [2]" w:date="2018-12-04T14:47:00Z">
        <w:r w:rsidR="00061EB7">
          <w:rPr>
            <w:lang w:val="en-CA"/>
          </w:rPr>
          <w:t xml:space="preserve"> genotyped and profiled for traits such </w:t>
        </w:r>
      </w:ins>
      <w:del w:id="24" w:author="Albi Celaj [2]" w:date="2018-12-04T14:47:00Z">
        <w:r w:rsidR="00E56229" w:rsidDel="00061EB7">
          <w:rPr>
            <w:lang w:val="en-CA"/>
          </w:rPr>
          <w:delText xml:space="preserve">.  </w:delText>
        </w:r>
      </w:del>
      <w:ins w:id="25" w:author="Albi Celaj [2]" w:date="2018-12-04T14:47:00Z">
        <w:r w:rsidR="00061EB7">
          <w:rPr>
            <w:lang w:val="en-CA"/>
          </w:rPr>
          <w:t>as gene expression</w:t>
        </w:r>
      </w:ins>
      <w:r w:rsidR="00DE0E76">
        <w:rPr>
          <w:lang w:val="en-CA"/>
        </w:rPr>
        <w:t xml:space="preserve"> </w:t>
      </w:r>
      <w:ins w:id="26" w:author="Albi Celaj [2]" w:date="2018-12-04T14:47:00Z">
        <w:r w:rsidR="00061EB7" w:rsidRPr="00233F15">
          <w:rPr>
            <w:bCs/>
            <w:iCs/>
            <w:color w:val="000000" w:themeColor="text1"/>
          </w:rPr>
          <w:fldChar w:fldCharType="begin" w:fldLock="1"/>
        </w:r>
      </w:ins>
      <w:r w:rsidR="00F13A96">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ins w:id="27" w:author="Albi Celaj [2]" w:date="2018-12-04T14:47:00Z">
        <w:r w:rsidR="00061EB7" w:rsidRPr="00233F15">
          <w:rPr>
            <w:bCs/>
            <w:iCs/>
            <w:color w:val="000000" w:themeColor="text1"/>
          </w:rPr>
          <w:fldChar w:fldCharType="separate"/>
        </w:r>
      </w:ins>
      <w:r w:rsidR="00D659A1" w:rsidRPr="00D659A1">
        <w:rPr>
          <w:bCs/>
          <w:iCs/>
          <w:noProof/>
          <w:color w:val="000000" w:themeColor="text1"/>
        </w:rPr>
        <w:t>(Brem and Kruglyak, 2005)</w:t>
      </w:r>
      <w:ins w:id="28" w:author="Albi Celaj [2]" w:date="2018-12-04T14:47:00Z">
        <w:r w:rsidR="00061EB7" w:rsidRPr="00233F15">
          <w:rPr>
            <w:bCs/>
            <w:iCs/>
            <w:color w:val="000000" w:themeColor="text1"/>
          </w:rPr>
          <w:fldChar w:fldCharType="end"/>
        </w:r>
        <w:r w:rsidR="00061EB7">
          <w:rPr>
            <w:lang w:val="en-CA"/>
          </w:rPr>
          <w:t xml:space="preserve"> or small molecule resistance</w:t>
        </w:r>
      </w:ins>
      <w:r w:rsidR="00DE0E76">
        <w:rPr>
          <w:lang w:val="en-CA"/>
        </w:rPr>
        <w:t xml:space="preserve"> </w:t>
      </w:r>
      <w:ins w:id="29" w:author="Albi Celaj [2]" w:date="2018-12-04T14:47:00Z">
        <w:r w:rsidR="00061EB7" w:rsidRPr="00233F15">
          <w:rPr>
            <w:bCs/>
            <w:iCs/>
            <w:color w:val="000000" w:themeColor="text1"/>
          </w:rPr>
          <w:fldChar w:fldCharType="begin" w:fldLock="1"/>
        </w:r>
      </w:ins>
      <w:r w:rsidR="00F13A96">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ins w:id="30" w:author="Albi Celaj [2]" w:date="2018-12-04T14:47:00Z">
        <w:r w:rsidR="00061EB7" w:rsidRPr="00233F15">
          <w:rPr>
            <w:bCs/>
            <w:iCs/>
            <w:color w:val="000000" w:themeColor="text1"/>
          </w:rPr>
          <w:fldChar w:fldCharType="separate"/>
        </w:r>
      </w:ins>
      <w:r w:rsidR="00D659A1" w:rsidRPr="00D659A1">
        <w:rPr>
          <w:bCs/>
          <w:iCs/>
          <w:noProof/>
          <w:color w:val="000000" w:themeColor="text1"/>
        </w:rPr>
        <w:t>(Perlstein et al., 2007)</w:t>
      </w:r>
      <w:ins w:id="31" w:author="Albi Celaj [2]" w:date="2018-12-04T14:47:00Z">
        <w:r w:rsidR="00061EB7" w:rsidRPr="00233F15">
          <w:rPr>
            <w:bCs/>
            <w:iCs/>
            <w:color w:val="000000" w:themeColor="text1"/>
          </w:rPr>
          <w:fldChar w:fldCharType="end"/>
        </w:r>
        <w:r w:rsidR="00061EB7">
          <w:rPr>
            <w:bCs/>
            <w:iCs/>
            <w:color w:val="000000" w:themeColor="text1"/>
          </w:rPr>
          <w:t>.</w:t>
        </w:r>
      </w:ins>
    </w:p>
    <w:p w14:paraId="35B5BDB6" w14:textId="52CEA4E6" w:rsidR="00D977A0" w:rsidDel="00746572" w:rsidRDefault="00D977A0">
      <w:pPr>
        <w:jc w:val="both"/>
        <w:rPr>
          <w:del w:id="32" w:author="Albi Celaj [2]" w:date="2018-12-04T14:42:00Z"/>
          <w:lang w:val="en-CA"/>
        </w:rPr>
      </w:pPr>
    </w:p>
    <w:p w14:paraId="456E9525" w14:textId="66AF6143" w:rsidR="00D977A0" w:rsidDel="00746572" w:rsidRDefault="00D977A0">
      <w:pPr>
        <w:jc w:val="both"/>
        <w:rPr>
          <w:del w:id="33" w:author="Albi Celaj [2]" w:date="2018-12-04T14:42:00Z"/>
          <w:lang w:val="en-CA"/>
        </w:rPr>
      </w:pPr>
    </w:p>
    <w:p w14:paraId="00363736" w14:textId="71332991" w:rsidR="00D977A0" w:rsidDel="00746572" w:rsidRDefault="00D977A0">
      <w:pPr>
        <w:jc w:val="both"/>
        <w:rPr>
          <w:del w:id="34" w:author="Albi Celaj [2]" w:date="2018-12-04T14:42:00Z"/>
          <w:lang w:val="en-CA"/>
        </w:rPr>
      </w:pPr>
    </w:p>
    <w:p w14:paraId="3F293835" w14:textId="351248ED" w:rsidR="00D977A0" w:rsidDel="00061EB7" w:rsidRDefault="00D977A0">
      <w:pPr>
        <w:jc w:val="both"/>
        <w:rPr>
          <w:del w:id="35" w:author="Albi Celaj [2]" w:date="2018-12-04T14:47:00Z"/>
          <w:lang w:val="en-CA"/>
        </w:rPr>
      </w:pPr>
    </w:p>
    <w:p w14:paraId="168525CD" w14:textId="72E9F2E0" w:rsidR="006D3D6E" w:rsidRPr="00306C07" w:rsidRDefault="00A36F21" w:rsidP="00403702">
      <w:pPr>
        <w:jc w:val="both"/>
        <w:rPr>
          <w:bCs/>
          <w:iCs/>
          <w:color w:val="000000" w:themeColor="text1"/>
          <w:rPrChange w:id="36" w:author="Albi Celaj [2]" w:date="2018-12-04T14:59:00Z">
            <w:rPr>
              <w:lang w:val="en-CA"/>
            </w:rPr>
          </w:rPrChange>
        </w:rPr>
      </w:pPr>
      <w:del w:id="37" w:author="Albi Celaj [2]" w:date="2018-12-04T14:47:00Z">
        <w:r w:rsidDel="00061EB7">
          <w:rPr>
            <w:lang w:val="en-CA"/>
          </w:rPr>
          <w:delText>Genoty</w:delText>
        </w:r>
        <w:r w:rsidR="00694D46" w:rsidDel="00061EB7">
          <w:rPr>
            <w:lang w:val="en-CA"/>
          </w:rPr>
          <w:delText>p</w:delText>
        </w:r>
        <w:r w:rsidDel="00061EB7">
          <w:rPr>
            <w:lang w:val="en-CA"/>
          </w:rPr>
          <w:delText>ing and profiling progeny for traits such as gene expression</w:delText>
        </w:r>
        <w:r w:rsidRPr="00233F15" w:rsidDel="00061EB7">
          <w:rPr>
            <w:bCs/>
            <w:iCs/>
            <w:color w:val="000000" w:themeColor="text1"/>
          </w:rPr>
          <w:fldChar w:fldCharType="begin" w:fldLock="1"/>
        </w:r>
        <w:r w:rsidR="00D660A4" w:rsidRPr="00061EB7" w:rsidDel="00061EB7">
          <w:rPr>
            <w:bCs/>
            <w:iCs/>
            <w:color w:val="000000" w:themeColor="text1"/>
          </w:rPr>
          <w:del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w:delInstrText>
        </w:r>
        <w:r w:rsidR="00D660A4" w:rsidRPr="00B302A1" w:rsidDel="00061EB7">
          <w:rPr>
            <w:bCs/>
            <w:iCs/>
            <w:color w:val="000000" w:themeColor="text1"/>
          </w:rPr>
          <w:delInstrText>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delInstrText>
        </w:r>
        <w:r w:rsidRPr="00233F15" w:rsidDel="00061EB7">
          <w:rPr>
            <w:bCs/>
            <w:iCs/>
            <w:color w:val="000000" w:themeColor="text1"/>
          </w:rPr>
          <w:fldChar w:fldCharType="separate"/>
        </w:r>
        <w:r w:rsidR="000C5C2F" w:rsidRPr="00061EB7" w:rsidDel="00061EB7">
          <w:rPr>
            <w:bCs/>
            <w:iCs/>
            <w:noProof/>
            <w:color w:val="000000" w:themeColor="text1"/>
            <w:vertAlign w:val="superscript"/>
          </w:rPr>
          <w:delText>38</w:delText>
        </w:r>
        <w:r w:rsidRPr="00233F15" w:rsidDel="00061EB7">
          <w:rPr>
            <w:bCs/>
            <w:iCs/>
            <w:color w:val="000000" w:themeColor="text1"/>
          </w:rPr>
          <w:fldChar w:fldCharType="end"/>
        </w:r>
        <w:r w:rsidDel="00061EB7">
          <w:rPr>
            <w:lang w:val="en-CA"/>
          </w:rPr>
          <w:delText xml:space="preserve"> or small molecule resistance</w:delText>
        </w:r>
        <w:r w:rsidRPr="00233F15" w:rsidDel="00061EB7">
          <w:rPr>
            <w:bCs/>
            <w:iCs/>
            <w:color w:val="000000" w:themeColor="text1"/>
          </w:rPr>
          <w:fldChar w:fldCharType="begin" w:fldLock="1"/>
        </w:r>
        <w:r w:rsidR="00D660A4" w:rsidDel="00061EB7">
          <w:rPr>
            <w:bCs/>
            <w:iCs/>
            <w:color w:val="000000" w:themeColor="text1"/>
          </w:rPr>
          <w:del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delInstrText>
        </w:r>
        <w:r w:rsidRPr="00233F15" w:rsidDel="00061EB7">
          <w:rPr>
            <w:bCs/>
            <w:iCs/>
            <w:color w:val="000000" w:themeColor="text1"/>
          </w:rPr>
          <w:fldChar w:fldCharType="separate"/>
        </w:r>
        <w:r w:rsidR="000C5C2F" w:rsidRPr="000C5C2F" w:rsidDel="00061EB7">
          <w:rPr>
            <w:bCs/>
            <w:iCs/>
            <w:noProof/>
            <w:color w:val="000000" w:themeColor="text1"/>
            <w:vertAlign w:val="superscript"/>
          </w:rPr>
          <w:delText>39</w:delText>
        </w:r>
        <w:r w:rsidRPr="00233F15" w:rsidDel="00061EB7">
          <w:rPr>
            <w:bCs/>
            <w:iCs/>
            <w:color w:val="000000" w:themeColor="text1"/>
          </w:rPr>
          <w:fldChar w:fldCharType="end"/>
        </w:r>
        <w:r w:rsidDel="00061EB7">
          <w:rPr>
            <w:bCs/>
            <w:iCs/>
            <w:color w:val="000000" w:themeColor="text1"/>
          </w:rPr>
          <w:delText xml:space="preserve"> then allows statistical association of the resulting variants to the measured phenotypes. </w:delText>
        </w:r>
      </w:del>
      <w:r>
        <w:rPr>
          <w:bCs/>
          <w:iCs/>
          <w:color w:val="000000" w:themeColor="text1"/>
        </w:rPr>
        <w:t xml:space="preserve"> </w:t>
      </w:r>
      <w:ins w:id="38" w:author="Albi Celaj [2]" w:date="2018-12-04T14:47:00Z">
        <w:r w:rsidR="00061EB7">
          <w:rPr>
            <w:bCs/>
            <w:iCs/>
            <w:color w:val="000000" w:themeColor="text1"/>
          </w:rPr>
          <w:t xml:space="preserve"> </w:t>
        </w:r>
      </w:ins>
      <w:ins w:id="39" w:author="Albi Celaj [2]" w:date="2018-12-04T14:56:00Z">
        <w:r w:rsidR="003C0F51">
          <w:rPr>
            <w:bCs/>
            <w:iCs/>
            <w:color w:val="000000" w:themeColor="text1"/>
          </w:rPr>
          <w:t xml:space="preserve">However, </w:t>
        </w:r>
      </w:ins>
      <w:ins w:id="40" w:author="Albi Celaj [2]" w:date="2018-12-04T14:58:00Z">
        <w:r w:rsidR="00306C07">
          <w:rPr>
            <w:bCs/>
            <w:iCs/>
            <w:color w:val="000000" w:themeColor="text1"/>
          </w:rPr>
          <w:t xml:space="preserve">such approaches are </w:t>
        </w:r>
      </w:ins>
      <w:ins w:id="41" w:author="Albi Celaj [2]" w:date="2018-12-04T14:59:00Z">
        <w:r w:rsidR="00306C07">
          <w:rPr>
            <w:bCs/>
            <w:iCs/>
            <w:color w:val="000000" w:themeColor="text1"/>
          </w:rPr>
          <w:t>traditionally</w:t>
        </w:r>
      </w:ins>
      <w:ins w:id="42" w:author="Albi Celaj [2]" w:date="2018-12-04T14:58:00Z">
        <w:r w:rsidR="00306C07">
          <w:rPr>
            <w:bCs/>
            <w:iCs/>
            <w:color w:val="000000" w:themeColor="text1"/>
          </w:rPr>
          <w:t xml:space="preserve"> </w:t>
        </w:r>
      </w:ins>
      <w:ins w:id="43" w:author="Albi Celaj [2]" w:date="2018-12-04T14:59:00Z">
        <w:r w:rsidR="00306C07">
          <w:rPr>
            <w:bCs/>
            <w:iCs/>
            <w:color w:val="000000" w:themeColor="text1"/>
          </w:rPr>
          <w:t>use</w:t>
        </w:r>
      </w:ins>
      <w:ins w:id="44" w:author="Albi Celaj [2]" w:date="2018-12-04T15:05:00Z">
        <w:r w:rsidR="004912F3">
          <w:rPr>
            <w:bCs/>
            <w:iCs/>
            <w:color w:val="000000" w:themeColor="text1"/>
          </w:rPr>
          <w:t>d</w:t>
        </w:r>
      </w:ins>
      <w:ins w:id="45" w:author="Albi Celaj [2]" w:date="2018-12-04T14:59:00Z">
        <w:r w:rsidR="00306C07">
          <w:rPr>
            <w:bCs/>
            <w:iCs/>
            <w:color w:val="000000" w:themeColor="text1"/>
          </w:rPr>
          <w:t xml:space="preserve"> with natural isolates</w:t>
        </w:r>
      </w:ins>
      <w:del w:id="46" w:author="Albi Celaj [2]" w:date="2018-12-04T14:59:00Z">
        <w:r w:rsidDel="00306C07">
          <w:rPr>
            <w:bCs/>
            <w:iCs/>
            <w:color w:val="000000" w:themeColor="text1"/>
          </w:rPr>
          <w:delText>However, such approaches have been traditionally used at a large scale with natural isolates</w:delText>
        </w:r>
        <w:r w:rsidR="00A91B60" w:rsidDel="00306C07">
          <w:rPr>
            <w:bCs/>
            <w:iCs/>
            <w:color w:val="000000" w:themeColor="text1"/>
          </w:rPr>
          <w:delText xml:space="preserve"> rather than</w:delText>
        </w:r>
        <w:r w:rsidR="00135EF0" w:rsidDel="00306C07">
          <w:rPr>
            <w:bCs/>
            <w:iCs/>
            <w:color w:val="000000" w:themeColor="text1"/>
          </w:rPr>
          <w:delText xml:space="preserve"> </w:delText>
        </w:r>
        <w:r w:rsidDel="00306C07">
          <w:rPr>
            <w:bCs/>
            <w:iCs/>
            <w:color w:val="000000" w:themeColor="text1"/>
          </w:rPr>
          <w:delText>engineered strains</w:delText>
        </w:r>
      </w:del>
      <w:del w:id="47" w:author="Albi Celaj [2]" w:date="2018-12-04T15:23:00Z">
        <w:r w:rsidDel="00CE16CD">
          <w:rPr>
            <w:lang w:val="en-CA"/>
          </w:rPr>
          <w:fldChar w:fldCharType="begin" w:fldLock="1"/>
        </w:r>
        <w:r w:rsidR="00D660A4" w:rsidRPr="00CE16CD" w:rsidDel="00CE16CD">
          <w:rPr>
            <w:lang w:val="en-CA"/>
          </w:rPr>
          <w:del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w:delInstrText>
        </w:r>
        <w:r w:rsidR="00D660A4" w:rsidRPr="00241EFA" w:rsidDel="00CE16CD">
          <w:rPr>
            <w:lang w:val="en-CA"/>
          </w:rPr>
          <w:delInstrText>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delInstrText>
        </w:r>
        <w:r w:rsidDel="00CE16CD">
          <w:rPr>
            <w:lang w:val="en-CA"/>
          </w:rPr>
          <w:fldChar w:fldCharType="separate"/>
        </w:r>
        <w:r w:rsidR="000C5C2F" w:rsidRPr="00CE16CD" w:rsidDel="00CE16CD">
          <w:rPr>
            <w:noProof/>
            <w:vertAlign w:val="superscript"/>
            <w:lang w:val="en-CA"/>
          </w:rPr>
          <w:delText>39</w:delText>
        </w:r>
        <w:r w:rsidDel="00CE16CD">
          <w:rPr>
            <w:lang w:val="en-CA"/>
          </w:rPr>
          <w:fldChar w:fldCharType="end"/>
        </w:r>
      </w:del>
      <w:r w:rsidR="00135EF0">
        <w:rPr>
          <w:lang w:val="en-CA"/>
        </w:rPr>
        <w:t>, presenting several limitations</w:t>
      </w:r>
      <w:r>
        <w:rPr>
          <w:bCs/>
          <w:iCs/>
          <w:color w:val="000000" w:themeColor="text1"/>
        </w:rPr>
        <w:t>.</w:t>
      </w:r>
      <w:r w:rsidR="006D3D6E">
        <w:rPr>
          <w:lang w:val="en-CA"/>
        </w:rPr>
        <w:t xml:space="preserve">  For example, </w:t>
      </w:r>
      <w:del w:id="48" w:author="Albi Celaj [2]" w:date="2018-12-04T14:59:00Z">
        <w:r w:rsidR="006D3D6E" w:rsidDel="00306C07">
          <w:rPr>
            <w:lang w:val="en-CA"/>
          </w:rPr>
          <w:delText xml:space="preserve">many </w:delText>
        </w:r>
        <w:r w:rsidR="008362E4" w:rsidDel="00306C07">
          <w:rPr>
            <w:lang w:val="en-CA"/>
          </w:rPr>
          <w:delText xml:space="preserve">yeast </w:delText>
        </w:r>
        <w:r w:rsidR="006D3D6E" w:rsidDel="00306C07">
          <w:rPr>
            <w:lang w:val="en-CA"/>
          </w:rPr>
          <w:delText xml:space="preserve">genes known to be important </w:delText>
        </w:r>
        <w:r w:rsidR="00694D46" w:rsidDel="00306C07">
          <w:rPr>
            <w:lang w:val="en-CA"/>
          </w:rPr>
          <w:delText>for drug resistance</w:delText>
        </w:r>
        <w:r w:rsidR="006D3D6E" w:rsidDel="00306C07">
          <w:rPr>
            <w:lang w:val="en-CA"/>
          </w:rPr>
          <w:delText xml:space="preserve">, such as </w:delText>
        </w:r>
      </w:del>
      <w:del w:id="49" w:author="Albi Celaj [2]" w:date="2018-12-04T15:21:00Z">
        <w:r w:rsidR="006D3D6E" w:rsidDel="00CE16CD">
          <w:rPr>
            <w:lang w:val="en-CA"/>
          </w:rPr>
          <w:delText>ABC transporters</w:delText>
        </w:r>
      </w:del>
      <w:del w:id="50" w:author="Albi Celaj [2]" w:date="2018-12-04T15:00:00Z">
        <w:r w:rsidR="006D3D6E" w:rsidDel="00306C07">
          <w:rPr>
            <w:lang w:val="en-CA"/>
          </w:rPr>
          <w:fldChar w:fldCharType="begin" w:fldLock="1"/>
        </w:r>
        <w:r w:rsidR="00D660A4" w:rsidRPr="00CE16CD" w:rsidDel="00306C07">
          <w:rPr>
            <w:lang w:val="en-CA"/>
          </w:rPr>
          <w:del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w:delInstrText>
        </w:r>
        <w:r w:rsidR="00D660A4" w:rsidRPr="00241EFA" w:rsidDel="00306C07">
          <w:rPr>
            <w:lang w:val="en-CA"/>
          </w:rPr>
          <w:delInstrText>":"Schimmer","given":"Aaron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delInstrText>
        </w:r>
        <w:r w:rsidR="006D3D6E" w:rsidDel="00306C07">
          <w:rPr>
            <w:lang w:val="en-CA"/>
          </w:rPr>
          <w:fldChar w:fldCharType="separate"/>
        </w:r>
        <w:r w:rsidR="000C5C2F" w:rsidRPr="00306C07" w:rsidDel="00306C07">
          <w:rPr>
            <w:noProof/>
            <w:vertAlign w:val="superscript"/>
            <w:lang w:val="en-CA"/>
          </w:rPr>
          <w:delText>40</w:delText>
        </w:r>
        <w:r w:rsidR="006D3D6E" w:rsidDel="00306C07">
          <w:rPr>
            <w:lang w:val="en-CA"/>
          </w:rPr>
          <w:fldChar w:fldCharType="end"/>
        </w:r>
      </w:del>
      <w:del w:id="51" w:author="Albi Celaj [2]" w:date="2018-12-04T14:59:00Z">
        <w:r w:rsidR="00A91B60" w:rsidDel="00306C07">
          <w:rPr>
            <w:lang w:val="en-CA"/>
          </w:rPr>
          <w:delText>,</w:delText>
        </w:r>
      </w:del>
      <w:del w:id="52" w:author="Albi Celaj [2]" w:date="2018-12-04T15:21:00Z">
        <w:r w:rsidR="00A91B60" w:rsidDel="00CE16CD">
          <w:rPr>
            <w:lang w:val="en-CA"/>
          </w:rPr>
          <w:delText xml:space="preserve"> </w:delText>
        </w:r>
        <w:r w:rsidR="00694D46" w:rsidDel="00CE16CD">
          <w:rPr>
            <w:lang w:val="en-CA"/>
          </w:rPr>
          <w:delText>were</w:delText>
        </w:r>
      </w:del>
      <w:ins w:id="53" w:author="Albi Celaj [2]" w:date="2018-12-04T15:21:00Z">
        <w:r w:rsidR="00CE16CD">
          <w:rPr>
            <w:lang w:val="en-CA"/>
          </w:rPr>
          <w:t>many genes are</w:t>
        </w:r>
      </w:ins>
      <w:r w:rsidR="00694D46">
        <w:rPr>
          <w:lang w:val="en-CA"/>
        </w:rPr>
        <w:t xml:space="preserv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DE0E76">
        <w:rPr>
          <w:lang w:val="en-CA"/>
        </w:rPr>
        <w:t xml:space="preserve"> </w:t>
      </w:r>
      <w:ins w:id="54" w:author="Albi Celaj [2]" w:date="2018-12-04T15:00:00Z">
        <w:r w:rsidR="00306C07">
          <w:rPr>
            <w:lang w:val="en-CA"/>
          </w:rPr>
          <w:fldChar w:fldCharType="begin" w:fldLock="1"/>
        </w:r>
      </w:ins>
      <w:r w:rsidR="00F13A96">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ins w:id="55" w:author="Albi Celaj [2]" w:date="2018-12-04T15:00:00Z">
        <w:r w:rsidR="00306C07">
          <w:rPr>
            <w:lang w:val="en-CA"/>
          </w:rPr>
          <w:fldChar w:fldCharType="separate"/>
        </w:r>
      </w:ins>
      <w:r w:rsidR="00D659A1" w:rsidRPr="00D659A1">
        <w:rPr>
          <w:noProof/>
          <w:lang w:val="en-CA"/>
        </w:rPr>
        <w:t>(Lee et al., 2014)</w:t>
      </w:r>
      <w:ins w:id="56" w:author="Albi Celaj [2]" w:date="2018-12-04T15:00:00Z">
        <w:r w:rsidR="00306C07">
          <w:rPr>
            <w:lang w:val="en-CA"/>
          </w:rPr>
          <w:fldChar w:fldCharType="end"/>
        </w:r>
      </w:ins>
      <w:r w:rsidR="006D3D6E">
        <w:rPr>
          <w:lang w:val="en-CA"/>
        </w:rPr>
        <w:t xml:space="preserve">. </w:t>
      </w:r>
      <w:ins w:id="57" w:author="Albi Celaj [2]" w:date="2018-12-04T15:07:00Z">
        <w:r w:rsidR="00BB4A65">
          <w:rPr>
            <w:lang w:val="en-CA"/>
          </w:rPr>
          <w:t xml:space="preserve"> </w:t>
        </w:r>
        <w:r w:rsidR="00FC1034">
          <w:rPr>
            <w:lang w:val="en-CA"/>
          </w:rPr>
          <w:t>Furthermore,</w:t>
        </w:r>
        <w:r w:rsidR="00BB4A65">
          <w:rPr>
            <w:lang w:val="en-CA"/>
          </w:rPr>
          <w:t xml:space="preserve"> diverse parents differing at hundreds of thousands of positions are typically used,</w:t>
        </w:r>
      </w:ins>
      <w:ins w:id="58" w:author="Albi Celaj [2]" w:date="2018-12-04T15:09:00Z">
        <w:r w:rsidR="00CE16CD">
          <w:rPr>
            <w:lang w:val="en-CA"/>
          </w:rPr>
          <w:t xml:space="preserve"> which</w:t>
        </w:r>
        <w:r w:rsidR="00BB4A65">
          <w:rPr>
            <w:lang w:val="en-CA"/>
          </w:rPr>
          <w:t xml:space="preserve"> makes it difficult to pinpoint causal variants, and </w:t>
        </w:r>
      </w:ins>
      <w:ins w:id="59" w:author="Albi Celaj [2]" w:date="2018-12-04T15:08:00Z">
        <w:r w:rsidR="00BB4A65">
          <w:rPr>
            <w:lang w:val="en-CA"/>
          </w:rPr>
          <w:t>brings multiple testing issues</w:t>
        </w:r>
      </w:ins>
      <w:ins w:id="60" w:author="Albi Celaj [2]" w:date="2018-12-04T15:10:00Z">
        <w:r w:rsidR="00BB4A65">
          <w:rPr>
            <w:lang w:val="en-CA"/>
          </w:rPr>
          <w:t xml:space="preserve"> such</w:t>
        </w:r>
      </w:ins>
      <w:ins w:id="61" w:author="Albi Celaj [2]" w:date="2018-12-04T15:08:00Z">
        <w:r w:rsidR="00BB4A65">
          <w:rPr>
            <w:lang w:val="en-CA"/>
          </w:rPr>
          <w:t xml:space="preserve"> that </w:t>
        </w:r>
      </w:ins>
      <w:ins w:id="62" w:author="Albi Celaj [2]" w:date="2018-12-04T15:10:00Z">
        <w:r w:rsidR="00BB4A65">
          <w:rPr>
            <w:lang w:val="en-CA"/>
          </w:rPr>
          <w:t>a prohibitive number of individuals</w:t>
        </w:r>
        <w:r w:rsidR="00CE16CD">
          <w:rPr>
            <w:lang w:val="en-CA"/>
          </w:rPr>
          <w:t xml:space="preserve"> </w:t>
        </w:r>
      </w:ins>
      <w:ins w:id="63" w:author="Albi Celaj [2]" w:date="2018-12-04T15:22:00Z">
        <w:r w:rsidR="00CE16CD">
          <w:rPr>
            <w:lang w:val="en-CA"/>
          </w:rPr>
          <w:t>would be</w:t>
        </w:r>
      </w:ins>
      <w:ins w:id="64" w:author="Albi Celaj [2]" w:date="2018-12-04T15:10:00Z">
        <w:r w:rsidR="00BB4A65">
          <w:rPr>
            <w:lang w:val="en-CA"/>
          </w:rPr>
          <w:t xml:space="preserve"> required for a DCGA.</w:t>
        </w:r>
      </w:ins>
      <w:del w:id="65" w:author="Albi Celaj [2]" w:date="2018-12-04T15:00:00Z">
        <w:r w:rsidR="00694D46" w:rsidDel="00306C07">
          <w:rPr>
            <w:lang w:val="en-CA"/>
          </w:rPr>
          <w:delText>A</w:delText>
        </w:r>
      </w:del>
      <w:del w:id="66" w:author="Albi Celaj [2]" w:date="2018-12-04T15:11:00Z">
        <w:r w:rsidR="00694D46" w:rsidDel="00403702">
          <w:rPr>
            <w:lang w:val="en-CA"/>
          </w:rPr>
          <w:delText xml:space="preserve">lthough </w:delText>
        </w:r>
        <w:r w:rsidR="006E4970" w:rsidDel="00403702">
          <w:rPr>
            <w:lang w:val="en-CA"/>
          </w:rPr>
          <w:delText xml:space="preserve">the use of diverse parents differing at hundreds of thousands of positions often </w:delText>
        </w:r>
        <w:r w:rsidR="00CA5A96" w:rsidDel="00403702">
          <w:rPr>
            <w:lang w:val="en-CA"/>
          </w:rPr>
          <w:delText xml:space="preserve">results in </w:delText>
        </w:r>
        <w:r w:rsidR="00245CBF" w:rsidDel="00403702">
          <w:rPr>
            <w:lang w:val="en-CA"/>
          </w:rPr>
          <w:delText>association</w:delText>
        </w:r>
        <w:r w:rsidR="00545621" w:rsidDel="00403702">
          <w:rPr>
            <w:lang w:val="en-CA"/>
          </w:rPr>
          <w:delText>s</w:delText>
        </w:r>
        <w:r w:rsidR="00245CBF" w:rsidDel="00403702">
          <w:rPr>
            <w:lang w:val="en-CA"/>
          </w:rPr>
          <w:delText xml:space="preserve"> of a single locus</w:delText>
        </w:r>
        <w:r w:rsidR="00C7070A" w:rsidDel="00403702">
          <w:rPr>
            <w:lang w:val="en-CA"/>
          </w:rPr>
          <w:delText xml:space="preserve"> to a trait</w:delText>
        </w:r>
        <w:r w:rsidR="006E4970" w:rsidDel="00403702">
          <w:rPr>
            <w:lang w:val="en-CA"/>
          </w:rPr>
          <w:delText xml:space="preserve">, </w:delText>
        </w:r>
        <w:r w:rsidR="00694D46" w:rsidDel="00403702">
          <w:rPr>
            <w:lang w:val="en-CA"/>
          </w:rPr>
          <w:delText xml:space="preserve">there are typically many linked variants at each locus which makes it difficult </w:delText>
        </w:r>
        <w:r w:rsidR="006E4970" w:rsidDel="00403702">
          <w:rPr>
            <w:lang w:val="en-CA"/>
          </w:rPr>
          <w:delText xml:space="preserve">to </w:delText>
        </w:r>
        <w:r w:rsidR="00694D46" w:rsidDel="00403702">
          <w:rPr>
            <w:lang w:val="en-CA"/>
          </w:rPr>
          <w:delText xml:space="preserve">pinpoint the </w:delText>
        </w:r>
        <w:r w:rsidR="00245CBF" w:rsidDel="00403702">
          <w:rPr>
            <w:lang w:val="en-CA"/>
          </w:rPr>
          <w:delText xml:space="preserve">causal </w:delText>
        </w:r>
        <w:r w:rsidR="00CA5A96" w:rsidDel="00403702">
          <w:rPr>
            <w:lang w:val="en-CA"/>
          </w:rPr>
          <w:delText>variant</w:delText>
        </w:r>
        <w:r w:rsidR="00694D46" w:rsidDel="00403702">
          <w:rPr>
            <w:lang w:val="en-CA"/>
          </w:rPr>
          <w:delText xml:space="preserve">(s).  A </w:delText>
        </w:r>
        <w:r w:rsidR="006D3D6E" w:rsidDel="00403702">
          <w:rPr>
            <w:lang w:val="en-CA"/>
          </w:rPr>
          <w:delText xml:space="preserve">large number of positions </w:delText>
        </w:r>
        <w:r w:rsidR="00694D46" w:rsidDel="00403702">
          <w:rPr>
            <w:lang w:val="en-CA"/>
          </w:rPr>
          <w:delText xml:space="preserve">varying </w:delText>
        </w:r>
        <w:r w:rsidR="006D3D6E" w:rsidDel="00403702">
          <w:rPr>
            <w:lang w:val="en-CA"/>
          </w:rPr>
          <w:delText>between parents</w:delText>
        </w:r>
      </w:del>
      <w:r w:rsidR="00694D46">
        <w:rPr>
          <w:lang w:val="en-CA"/>
        </w:rPr>
        <w:t xml:space="preserve"> </w:t>
      </w:r>
      <w:del w:id="67" w:author="Albi Celaj [2]" w:date="2018-12-04T15:08:00Z">
        <w:r w:rsidR="00694D46" w:rsidDel="00BB4A65">
          <w:rPr>
            <w:lang w:val="en-CA"/>
          </w:rPr>
          <w:delText xml:space="preserve">brings multiple testing issues that </w:delText>
        </w:r>
        <w:r w:rsidR="006D3D6E" w:rsidDel="00BB4A65">
          <w:rPr>
            <w:lang w:val="en-CA"/>
          </w:rPr>
          <w:delText xml:space="preserve">may </w:delText>
        </w:r>
        <w:r w:rsidR="00694D46" w:rsidDel="00BB4A65">
          <w:rPr>
            <w:lang w:val="en-CA"/>
          </w:rPr>
          <w:delText xml:space="preserve">require a </w:delText>
        </w:r>
        <w:r w:rsidR="00250D20" w:rsidDel="00BB4A65">
          <w:rPr>
            <w:lang w:val="en-CA"/>
          </w:rPr>
          <w:delText>prohibitive number of</w:delText>
        </w:r>
        <w:r w:rsidR="00A04E03" w:rsidDel="00BB4A65">
          <w:rPr>
            <w:lang w:val="en-CA"/>
          </w:rPr>
          <w:delText xml:space="preserve"> individuals</w:delText>
        </w:r>
        <w:r w:rsidR="006D3D6E" w:rsidDel="00BB4A65">
          <w:rPr>
            <w:lang w:val="en-CA"/>
          </w:rPr>
          <w:delText xml:space="preserve"> </w:delText>
        </w:r>
        <w:r w:rsidR="00A04E03" w:rsidDel="00BB4A65">
          <w:rPr>
            <w:lang w:val="en-CA"/>
          </w:rPr>
          <w:delText xml:space="preserve">for statistical </w:delText>
        </w:r>
        <w:r w:rsidR="006D3D6E" w:rsidDel="00BB4A65">
          <w:rPr>
            <w:lang w:val="en-CA"/>
          </w:rPr>
          <w:delText xml:space="preserve">reconstruction </w:delText>
        </w:r>
        <w:r w:rsidR="00A04E03" w:rsidDel="00BB4A65">
          <w:rPr>
            <w:lang w:val="en-CA"/>
          </w:rPr>
          <w:delText>of complex</w:delText>
        </w:r>
        <w:r w:rsidR="006D3D6E" w:rsidDel="00BB4A65">
          <w:rPr>
            <w:lang w:val="en-CA"/>
          </w:rPr>
          <w:delText xml:space="preserve"> variant-to-phenotype </w:delText>
        </w:r>
        <w:r w:rsidR="00527F17" w:rsidDel="00BB4A65">
          <w:rPr>
            <w:lang w:val="en-CA"/>
          </w:rPr>
          <w:delText xml:space="preserve">associations.  </w:delText>
        </w:r>
      </w:del>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del w:id="68" w:author="Albi Celaj [2]" w:date="2018-12-04T15:14:00Z">
        <w:r w:rsidR="00750C1B" w:rsidDel="00F142E3">
          <w:rPr>
            <w:lang w:val="en-CA"/>
          </w:rPr>
          <w:delText>n</w:delText>
        </w:r>
      </w:del>
      <w:r w:rsidR="00E63A6D">
        <w:rPr>
          <w:lang w:val="en-CA"/>
        </w:rPr>
        <w:t xml:space="preserve"> </w:t>
      </w:r>
      <w:del w:id="69" w:author="Albi Celaj [2]" w:date="2018-12-04T15:14:00Z">
        <w:r w:rsidR="00750C1B" w:rsidDel="00F142E3">
          <w:rPr>
            <w:lang w:val="en-CA"/>
          </w:rPr>
          <w:delText xml:space="preserve">engineered </w:delText>
        </w:r>
      </w:del>
      <w:r w:rsidR="009212D2">
        <w:rPr>
          <w:lang w:val="en-CA"/>
        </w:rPr>
        <w:t>population</w:t>
      </w:r>
      <w:r w:rsidR="00017BC1">
        <w:rPr>
          <w:lang w:val="en-CA"/>
        </w:rPr>
        <w:t xml:space="preserve"> </w:t>
      </w:r>
      <w:ins w:id="70" w:author="Albi Celaj [2]" w:date="2018-12-04T15:14:00Z">
        <w:r w:rsidR="00F142E3">
          <w:rPr>
            <w:lang w:val="en-CA"/>
          </w:rPr>
          <w:t xml:space="preserve">engineering </w:t>
        </w:r>
      </w:ins>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16C663B7" w:rsidR="00DB4537" w:rsidRPr="00403702" w:rsidDel="00F142E3" w:rsidRDefault="00DB4537" w:rsidP="004210F6">
      <w:pPr>
        <w:jc w:val="both"/>
        <w:rPr>
          <w:del w:id="71" w:author="Albi Celaj [2]" w:date="2018-12-04T15:15:00Z"/>
          <w:rPrChange w:id="72" w:author="Albi Celaj [2]" w:date="2018-12-04T15:11:00Z">
            <w:rPr>
              <w:del w:id="73" w:author="Albi Celaj [2]" w:date="2018-12-04T15:15:00Z"/>
              <w:lang w:val="en-CA"/>
            </w:rPr>
          </w:rPrChange>
        </w:rPr>
      </w:pPr>
    </w:p>
    <w:p w14:paraId="04E7D946" w14:textId="70C29E28" w:rsidR="00A2225B" w:rsidDel="00F142E3" w:rsidRDefault="00AD46BE" w:rsidP="005557E1">
      <w:pPr>
        <w:jc w:val="both"/>
        <w:rPr>
          <w:moveFrom w:id="74" w:author="Albi Celaj [2]" w:date="2018-12-04T15:15:00Z"/>
          <w:bCs/>
          <w:iCs/>
          <w:color w:val="000000" w:themeColor="text1"/>
        </w:rPr>
      </w:pPr>
      <w:moveFromRangeStart w:id="75" w:author="Albi Celaj [2]" w:date="2018-12-04T15:15:00Z" w:name="move531699851"/>
      <w:moveFrom w:id="76" w:author="Albi Celaj [2]" w:date="2018-12-04T15:15:00Z">
        <w:r w:rsidDel="00F142E3">
          <w:rPr>
            <w:lang w:val="en-CA"/>
          </w:rPr>
          <w:t>A</w:t>
        </w:r>
        <w:r w:rsidR="00CD1521" w:rsidDel="00F142E3">
          <w:rPr>
            <w:lang w:val="en-CA"/>
          </w:rPr>
          <w:t xml:space="preserve"> </w:t>
        </w:r>
        <w:r w:rsidR="00750C1B" w:rsidDel="00F142E3">
          <w:rPr>
            <w:lang w:val="en-CA"/>
          </w:rPr>
          <w:t xml:space="preserve">DCGA study requires that each individual progeny strain be </w:t>
        </w:r>
        <w:r w:rsidR="00DB4537" w:rsidDel="00F142E3">
          <w:rPr>
            <w:lang w:val="en-CA"/>
          </w:rPr>
          <w:t>genotyp</w:t>
        </w:r>
        <w:r w:rsidR="00750C1B" w:rsidDel="00F142E3">
          <w:rPr>
            <w:lang w:val="en-CA"/>
          </w:rPr>
          <w:t xml:space="preserve">ed </w:t>
        </w:r>
        <w:r w:rsidR="00DB4537" w:rsidDel="00F142E3">
          <w:rPr>
            <w:lang w:val="en-CA"/>
          </w:rPr>
          <w:t>and phenotyp</w:t>
        </w:r>
        <w:r w:rsidR="00750C1B" w:rsidDel="00F142E3">
          <w:rPr>
            <w:lang w:val="en-CA"/>
          </w:rPr>
          <w:t>ed. For this purpose, we</w:t>
        </w:r>
        <w:r w:rsidR="00CD1521" w:rsidDel="00F142E3">
          <w:rPr>
            <w:lang w:val="en-CA"/>
          </w:rPr>
          <w:t xml:space="preserve"> wished to </w:t>
        </w:r>
        <w:r w:rsidR="00750C1B" w:rsidDel="00F142E3">
          <w:rPr>
            <w:bCs/>
            <w:iCs/>
            <w:color w:val="000000" w:themeColor="text1"/>
          </w:rPr>
          <w:t>enable tracking of individual progeny</w:t>
        </w:r>
        <w:r w:rsidR="00CD1521" w:rsidDel="00F142E3">
          <w:rPr>
            <w:bCs/>
            <w:iCs/>
            <w:color w:val="000000" w:themeColor="text1"/>
          </w:rPr>
          <w:t>.  W</w:t>
        </w:r>
        <w:r w:rsidR="00750C1B" w:rsidDel="00F142E3">
          <w:rPr>
            <w:bCs/>
            <w:iCs/>
            <w:color w:val="000000" w:themeColor="text1"/>
          </w:rPr>
          <w:t xml:space="preserve">e </w:t>
        </w:r>
        <w:r w:rsidR="00CD1521" w:rsidDel="00F142E3">
          <w:rPr>
            <w:bCs/>
            <w:iCs/>
            <w:color w:val="000000" w:themeColor="text1"/>
          </w:rPr>
          <w:t>therefore designed the process s</w:t>
        </w:r>
        <w:r w:rsidR="005145A4" w:rsidDel="00F142E3">
          <w:rPr>
            <w:bCs/>
            <w:iCs/>
            <w:color w:val="000000" w:themeColor="text1"/>
          </w:rPr>
          <w:t>o</w:t>
        </w:r>
        <w:r w:rsidR="00CD1521" w:rsidDel="00F142E3">
          <w:rPr>
            <w:bCs/>
            <w:iCs/>
            <w:color w:val="000000" w:themeColor="text1"/>
          </w:rPr>
          <w:t xml:space="preserve"> that </w:t>
        </w:r>
        <w:r w:rsidR="00750C1B" w:rsidDel="00F142E3">
          <w:rPr>
            <w:bCs/>
            <w:iCs/>
            <w:color w:val="000000" w:themeColor="text1"/>
          </w:rPr>
          <w:t xml:space="preserve">one of the haploid </w:t>
        </w:r>
        <w:r w:rsidR="00D41710" w:rsidDel="00F142E3">
          <w:rPr>
            <w:bCs/>
            <w:iCs/>
            <w:color w:val="000000" w:themeColor="text1"/>
          </w:rPr>
          <w:t>parental strain</w:t>
        </w:r>
        <w:r w:rsidR="00750C1B" w:rsidDel="00F142E3">
          <w:rPr>
            <w:bCs/>
            <w:iCs/>
            <w:color w:val="000000" w:themeColor="text1"/>
          </w:rPr>
          <w:t>s</w:t>
        </w:r>
        <w:r w:rsidR="00D41710" w:rsidDel="00F142E3">
          <w:rPr>
            <w:bCs/>
            <w:iCs/>
            <w:color w:val="000000" w:themeColor="text1"/>
          </w:rPr>
          <w:t xml:space="preserve"> </w:t>
        </w:r>
        <w:r w:rsidR="00CD1521" w:rsidDel="00F142E3">
          <w:rPr>
            <w:bCs/>
            <w:iCs/>
            <w:color w:val="000000" w:themeColor="text1"/>
          </w:rPr>
          <w:t xml:space="preserve">is transformed </w:t>
        </w:r>
        <w:r w:rsidR="00D41710" w:rsidDel="00F142E3">
          <w:rPr>
            <w:bCs/>
            <w:iCs/>
            <w:color w:val="000000" w:themeColor="text1"/>
          </w:rPr>
          <w:t>with a complex pool of random DNA barcodes</w:t>
        </w:r>
        <w:r w:rsidR="00265FB4" w:rsidDel="00F142E3">
          <w:rPr>
            <w:bCs/>
            <w:iCs/>
            <w:color w:val="000000" w:themeColor="text1"/>
          </w:rPr>
          <w:fldChar w:fldCharType="begin" w:fldLock="1"/>
        </w:r>
        <w:r w:rsidR="00D660A4" w:rsidRPr="00F142E3" w:rsidDel="00F142E3">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sidDel="00F142E3">
          <w:rPr>
            <w:bCs/>
            <w:iCs/>
            <w:color w:val="000000" w:themeColor="text1"/>
          </w:rPr>
          <w:fldChar w:fldCharType="separate"/>
        </w:r>
        <w:r w:rsidR="000C5C2F" w:rsidRPr="00F142E3" w:rsidDel="00F142E3">
          <w:rPr>
            <w:bCs/>
            <w:iCs/>
            <w:noProof/>
            <w:color w:val="000000" w:themeColor="text1"/>
            <w:vertAlign w:val="superscript"/>
          </w:rPr>
          <w:t>41</w:t>
        </w:r>
        <w:r w:rsidR="00265FB4" w:rsidDel="00F142E3">
          <w:rPr>
            <w:bCs/>
            <w:iCs/>
            <w:color w:val="000000" w:themeColor="text1"/>
          </w:rPr>
          <w:fldChar w:fldCharType="end"/>
        </w:r>
        <w:r w:rsidR="00750C1B" w:rsidDel="00F142E3">
          <w:rPr>
            <w:bCs/>
            <w:iCs/>
            <w:color w:val="000000" w:themeColor="text1"/>
          </w:rPr>
          <w:t xml:space="preserve">, such that each cell of one parental strain bears a </w:t>
        </w:r>
        <w:r w:rsidR="00CD1521" w:rsidDel="00F142E3">
          <w:rPr>
            <w:bCs/>
            <w:iCs/>
            <w:color w:val="000000" w:themeColor="text1"/>
          </w:rPr>
          <w:t xml:space="preserve">single specific random </w:t>
        </w:r>
        <w:r w:rsidR="00750C1B" w:rsidDel="00F142E3">
          <w:rPr>
            <w:bCs/>
            <w:iCs/>
            <w:color w:val="000000" w:themeColor="text1"/>
          </w:rPr>
          <w:t xml:space="preserve">barcode.  </w:t>
        </w:r>
        <w:r w:rsidR="00AE74FA" w:rsidDel="00F142E3">
          <w:rPr>
            <w:bCs/>
            <w:iCs/>
            <w:color w:val="000000" w:themeColor="text1"/>
          </w:rPr>
          <w:t xml:space="preserve">Each </w:t>
        </w:r>
        <w:r w:rsidR="00750C1B" w:rsidDel="00F142E3">
          <w:rPr>
            <w:bCs/>
            <w:iCs/>
            <w:color w:val="000000" w:themeColor="text1"/>
          </w:rPr>
          <w:t xml:space="preserve">haploid </w:t>
        </w:r>
        <w:r w:rsidR="00AE74FA" w:rsidDel="00F142E3">
          <w:rPr>
            <w:bCs/>
            <w:iCs/>
            <w:color w:val="000000" w:themeColor="text1"/>
          </w:rPr>
          <w:t>progeny</w:t>
        </w:r>
        <w:r w:rsidR="00750C1B" w:rsidDel="00F142E3">
          <w:rPr>
            <w:bCs/>
            <w:iCs/>
            <w:color w:val="000000" w:themeColor="text1"/>
          </w:rPr>
          <w:t xml:space="preserve"> cell resulting </w:t>
        </w:r>
        <w:r w:rsidR="00AE74FA" w:rsidDel="00F142E3">
          <w:rPr>
            <w:bCs/>
            <w:iCs/>
            <w:color w:val="000000" w:themeColor="text1"/>
          </w:rPr>
          <w:t xml:space="preserve">from </w:t>
        </w:r>
        <w:r w:rsidR="00750C1B" w:rsidDel="00F142E3">
          <w:rPr>
            <w:bCs/>
            <w:iCs/>
            <w:color w:val="000000" w:themeColor="text1"/>
          </w:rPr>
          <w:t xml:space="preserve">the cross </w:t>
        </w:r>
        <w:r w:rsidR="00AE74FA" w:rsidDel="00F142E3">
          <w:rPr>
            <w:bCs/>
            <w:iCs/>
            <w:color w:val="000000" w:themeColor="text1"/>
          </w:rPr>
          <w:t xml:space="preserve">will </w:t>
        </w:r>
        <w:r w:rsidR="000F4F38" w:rsidDel="00F142E3">
          <w:rPr>
            <w:bCs/>
            <w:iCs/>
            <w:color w:val="000000" w:themeColor="text1"/>
          </w:rPr>
          <w:t xml:space="preserve">then </w:t>
        </w:r>
        <w:r w:rsidR="00CD1521" w:rsidDel="00F142E3">
          <w:rPr>
            <w:bCs/>
            <w:iCs/>
            <w:color w:val="000000" w:themeColor="text1"/>
          </w:rPr>
          <w:t>be barcoded</w:t>
        </w:r>
        <w:r w:rsidR="00AE74FA" w:rsidDel="00F142E3">
          <w:rPr>
            <w:bCs/>
            <w:iCs/>
            <w:color w:val="000000" w:themeColor="text1"/>
          </w:rPr>
          <w:t>.</w:t>
        </w:r>
        <w:r w:rsidR="00CD1521" w:rsidDel="00F142E3">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sidDel="00F142E3">
          <w:rPr>
            <w:bCs/>
            <w:iCs/>
            <w:color w:val="000000" w:themeColor="text1"/>
          </w:rPr>
          <w:t xml:space="preserve">identifier </w:t>
        </w:r>
        <w:r w:rsidR="00CD1521" w:rsidDel="00F142E3">
          <w:rPr>
            <w:bCs/>
            <w:iCs/>
            <w:color w:val="000000" w:themeColor="text1"/>
          </w:rPr>
          <w:t xml:space="preserve">facilitates </w:t>
        </w:r>
        <w:r w:rsidR="000D0B46" w:rsidDel="00F142E3">
          <w:rPr>
            <w:bCs/>
            <w:iCs/>
            <w:color w:val="000000" w:themeColor="text1"/>
          </w:rPr>
          <w:t>l</w:t>
        </w:r>
        <w:r w:rsidR="00740F22" w:rsidDel="00F142E3">
          <w:rPr>
            <w:bCs/>
            <w:iCs/>
            <w:color w:val="000000" w:themeColor="text1"/>
          </w:rPr>
          <w:t>arge-scale</w:t>
        </w:r>
        <w:r w:rsidR="00813A61" w:rsidDel="00F142E3">
          <w:rPr>
            <w:bCs/>
            <w:iCs/>
            <w:color w:val="000000" w:themeColor="text1"/>
          </w:rPr>
          <w:t xml:space="preserve"> genotyping and phenotypi</w:t>
        </w:r>
        <w:r w:rsidR="00995A8B" w:rsidDel="00F142E3">
          <w:rPr>
            <w:bCs/>
            <w:iCs/>
            <w:color w:val="000000" w:themeColor="text1"/>
          </w:rPr>
          <w:t>ng</w:t>
        </w:r>
        <w:r w:rsidR="00CD1521" w:rsidDel="00F142E3">
          <w:rPr>
            <w:bCs/>
            <w:iCs/>
            <w:color w:val="000000" w:themeColor="text1"/>
          </w:rPr>
          <w:t xml:space="preserve"> of progeny</w:t>
        </w:r>
        <w:r w:rsidR="00995A8B" w:rsidDel="00F142E3">
          <w:rPr>
            <w:bCs/>
            <w:iCs/>
            <w:color w:val="000000" w:themeColor="text1"/>
          </w:rPr>
          <w:t xml:space="preserve">. </w:t>
        </w:r>
        <w:r w:rsidR="00D84000" w:rsidDel="00F142E3">
          <w:rPr>
            <w:bCs/>
            <w:iCs/>
            <w:color w:val="000000" w:themeColor="text1"/>
          </w:rPr>
          <w:t xml:space="preserve"> Isolating a strain, sequencing its identifier barcode, and performing PCR-based genotyping, for example, associates the identifer barcode with a genotype, thereafter allowing for a ‘</w:t>
        </w:r>
        <w:r w:rsidR="00304C98" w:rsidDel="00F142E3">
          <w:rPr>
            <w:bCs/>
            <w:iCs/>
            <w:color w:val="000000" w:themeColor="text1"/>
          </w:rPr>
          <w:t>barcode-to-</w:t>
        </w:r>
        <w:r w:rsidR="00D84000" w:rsidDel="00F142E3">
          <w:rPr>
            <w:bCs/>
            <w:iCs/>
            <w:color w:val="000000" w:themeColor="text1"/>
          </w:rPr>
          <w:t xml:space="preserve">genotype lookup’. </w:t>
        </w:r>
        <w:r w:rsidR="00A62C40" w:rsidDel="00F142E3">
          <w:rPr>
            <w:bCs/>
            <w:iCs/>
            <w:color w:val="000000" w:themeColor="text1"/>
          </w:rPr>
          <w:t xml:space="preserve"> </w:t>
        </w:r>
        <w:r w:rsidR="00CD1521" w:rsidDel="00F142E3">
          <w:rPr>
            <w:bCs/>
            <w:iCs/>
            <w:color w:val="000000" w:themeColor="text1"/>
          </w:rPr>
          <w:t xml:space="preserve">An </w:t>
        </w:r>
        <w:r w:rsidR="006C64D4" w:rsidDel="00F142E3">
          <w:rPr>
            <w:bCs/>
            <w:iCs/>
            <w:color w:val="000000" w:themeColor="text1"/>
          </w:rPr>
          <w:t>i</w:t>
        </w:r>
        <w:r w:rsidR="00304C98" w:rsidDel="00F142E3">
          <w:rPr>
            <w:bCs/>
            <w:iCs/>
            <w:color w:val="000000" w:themeColor="text1"/>
          </w:rPr>
          <w:t xml:space="preserve">ndividual </w:t>
        </w:r>
        <w:r w:rsidR="006C64D4" w:rsidDel="00F142E3">
          <w:rPr>
            <w:bCs/>
            <w:iCs/>
            <w:color w:val="000000" w:themeColor="text1"/>
          </w:rPr>
          <w:t xml:space="preserve">barcode </w:t>
        </w:r>
        <w:r w:rsidR="00CD1521" w:rsidDel="00F142E3">
          <w:rPr>
            <w:bCs/>
            <w:iCs/>
            <w:color w:val="000000" w:themeColor="text1"/>
          </w:rPr>
          <w:t xml:space="preserve">identifier </w:t>
        </w:r>
        <w:r w:rsidR="00CD12D3" w:rsidDel="00F142E3">
          <w:rPr>
            <w:bCs/>
            <w:iCs/>
            <w:color w:val="000000" w:themeColor="text1"/>
          </w:rPr>
          <w:t>also</w:t>
        </w:r>
        <w:r w:rsidR="00304C98" w:rsidDel="00F142E3">
          <w:rPr>
            <w:bCs/>
            <w:iCs/>
            <w:color w:val="000000" w:themeColor="text1"/>
          </w:rPr>
          <w:t xml:space="preserve"> </w:t>
        </w:r>
        <w:r w:rsidR="006C64D4" w:rsidDel="00F142E3">
          <w:rPr>
            <w:bCs/>
            <w:iCs/>
            <w:color w:val="000000" w:themeColor="text1"/>
          </w:rPr>
          <w:t>allow</w:t>
        </w:r>
        <w:r w:rsidR="00CD12D3" w:rsidDel="00F142E3">
          <w:rPr>
            <w:bCs/>
            <w:iCs/>
            <w:color w:val="000000" w:themeColor="text1"/>
          </w:rPr>
          <w:t>s</w:t>
        </w:r>
        <w:r w:rsidR="006C64D4" w:rsidDel="00F142E3">
          <w:rPr>
            <w:bCs/>
            <w:iCs/>
            <w:color w:val="000000" w:themeColor="text1"/>
          </w:rPr>
          <w:t xml:space="preserve"> for straightforward growth-based phenotyping, </w:t>
        </w:r>
        <w:r w:rsidR="002843CE" w:rsidDel="00F142E3">
          <w:rPr>
            <w:bCs/>
            <w:iCs/>
            <w:color w:val="000000" w:themeColor="text1"/>
          </w:rPr>
          <w:t xml:space="preserve">in that </w:t>
        </w:r>
        <w:r w:rsidR="006C64D4" w:rsidDel="00F142E3">
          <w:rPr>
            <w:bCs/>
            <w:iCs/>
            <w:color w:val="000000" w:themeColor="text1"/>
          </w:rPr>
          <w:t>relative strain abundance</w:t>
        </w:r>
        <w:r w:rsidR="00296479" w:rsidDel="00F142E3">
          <w:rPr>
            <w:bCs/>
            <w:iCs/>
            <w:color w:val="000000" w:themeColor="text1"/>
          </w:rPr>
          <w:t xml:space="preserve"> </w:t>
        </w:r>
        <w:r w:rsidR="00377AD5" w:rsidDel="00F142E3">
          <w:rPr>
            <w:bCs/>
            <w:iCs/>
            <w:color w:val="000000" w:themeColor="text1"/>
          </w:rPr>
          <w:t>measured over time in a competitive pool</w:t>
        </w:r>
        <w:r w:rsidR="009D4CEB" w:rsidDel="00F142E3">
          <w:rPr>
            <w:bCs/>
            <w:iCs/>
            <w:color w:val="000000" w:themeColor="text1"/>
          </w:rPr>
          <w:t xml:space="preserve"> using high-throughput</w:t>
        </w:r>
        <w:r w:rsidR="00296479" w:rsidDel="00F142E3">
          <w:rPr>
            <w:bCs/>
            <w:iCs/>
            <w:color w:val="000000" w:themeColor="text1"/>
          </w:rPr>
          <w:t xml:space="preserve"> barcode</w:t>
        </w:r>
        <w:r w:rsidR="009D4CEB" w:rsidDel="00F142E3">
          <w:rPr>
            <w:bCs/>
            <w:iCs/>
            <w:color w:val="000000" w:themeColor="text1"/>
          </w:rPr>
          <w:t xml:space="preserve"> sequencing</w:t>
        </w:r>
        <w:r w:rsidR="002843CE" w:rsidDel="00F142E3">
          <w:rPr>
            <w:bCs/>
            <w:iCs/>
            <w:color w:val="000000" w:themeColor="text1"/>
          </w:rPr>
          <w:t xml:space="preserve"> can be interpreted as a phenotype</w:t>
        </w:r>
        <w:r w:rsidR="00377AD5" w:rsidDel="00F142E3">
          <w:rPr>
            <w:bCs/>
            <w:iCs/>
            <w:color w:val="000000" w:themeColor="text1"/>
          </w:rPr>
          <w:fldChar w:fldCharType="begin" w:fldLock="1"/>
        </w:r>
        <w:r w:rsidR="00D660A4" w:rsidDel="00F142E3">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sidDel="00F142E3">
          <w:rPr>
            <w:bCs/>
            <w:iCs/>
            <w:color w:val="000000" w:themeColor="text1"/>
          </w:rPr>
          <w:fldChar w:fldCharType="separate"/>
        </w:r>
        <w:r w:rsidR="000C5C2F" w:rsidRPr="000C5C2F" w:rsidDel="00F142E3">
          <w:rPr>
            <w:bCs/>
            <w:iCs/>
            <w:noProof/>
            <w:color w:val="000000" w:themeColor="text1"/>
            <w:vertAlign w:val="superscript"/>
          </w:rPr>
          <w:t>42</w:t>
        </w:r>
        <w:r w:rsidR="00377AD5" w:rsidDel="00F142E3">
          <w:rPr>
            <w:bCs/>
            <w:iCs/>
            <w:color w:val="000000" w:themeColor="text1"/>
          </w:rPr>
          <w:fldChar w:fldCharType="end"/>
        </w:r>
        <w:r w:rsidR="00377AD5" w:rsidDel="00F142E3">
          <w:rPr>
            <w:bCs/>
            <w:iCs/>
            <w:color w:val="000000" w:themeColor="text1"/>
          </w:rPr>
          <w:t xml:space="preserve">.  </w:t>
        </w:r>
        <w:r w:rsidR="002843CE" w:rsidDel="00F142E3">
          <w:rPr>
            <w:bCs/>
            <w:iCs/>
            <w:color w:val="000000" w:themeColor="text1"/>
          </w:rPr>
          <w:t xml:space="preserve">Thus we developed the concept of combining a </w:t>
        </w:r>
        <w:r w:rsidR="00715D5A" w:rsidDel="00F142E3">
          <w:rPr>
            <w:bCs/>
            <w:iCs/>
            <w:color w:val="000000" w:themeColor="text1"/>
          </w:rPr>
          <w:t xml:space="preserve">cross-based approach with </w:t>
        </w:r>
        <w:r w:rsidR="00377AD5" w:rsidDel="00F142E3">
          <w:rPr>
            <w:bCs/>
            <w:iCs/>
            <w:color w:val="000000" w:themeColor="text1"/>
          </w:rPr>
          <w:t xml:space="preserve">a large </w:t>
        </w:r>
        <w:r w:rsidR="002843CE" w:rsidDel="00F142E3">
          <w:rPr>
            <w:bCs/>
            <w:iCs/>
            <w:color w:val="000000" w:themeColor="text1"/>
          </w:rPr>
          <w:t xml:space="preserve">trackable engineered </w:t>
        </w:r>
        <w:r w:rsidR="00377AD5" w:rsidDel="00F142E3">
          <w:rPr>
            <w:bCs/>
            <w:iCs/>
            <w:color w:val="000000" w:themeColor="text1"/>
          </w:rPr>
          <w:t>population of</w:t>
        </w:r>
        <w:r w:rsidR="0086500C" w:rsidDel="00F142E3">
          <w:rPr>
            <w:bCs/>
            <w:iCs/>
            <w:color w:val="000000" w:themeColor="text1"/>
          </w:rPr>
          <w:t xml:space="preserve"> </w:t>
        </w:r>
        <w:r w:rsidR="00B14273" w:rsidDel="00F142E3">
          <w:rPr>
            <w:bCs/>
            <w:iCs/>
            <w:color w:val="000000" w:themeColor="text1"/>
          </w:rPr>
          <w:t>genoty</w:t>
        </w:r>
        <w:r w:rsidR="00BE5CCB" w:rsidDel="00F142E3">
          <w:rPr>
            <w:bCs/>
            <w:iCs/>
            <w:color w:val="000000" w:themeColor="text1"/>
          </w:rPr>
          <w:t>ped multi-variant</w:t>
        </w:r>
        <w:r w:rsidR="00387EBC" w:rsidDel="00F142E3">
          <w:rPr>
            <w:bCs/>
            <w:iCs/>
            <w:color w:val="000000" w:themeColor="text1"/>
          </w:rPr>
          <w:t xml:space="preserve"> individuals</w:t>
        </w:r>
        <w:r w:rsidR="002843CE" w:rsidDel="00F142E3">
          <w:rPr>
            <w:bCs/>
            <w:iCs/>
            <w:color w:val="000000" w:themeColor="text1"/>
          </w:rPr>
          <w:t xml:space="preserve">.  This trackable genotyped population </w:t>
        </w:r>
        <w:r w:rsidR="00296479" w:rsidDel="00F142E3">
          <w:rPr>
            <w:bCs/>
            <w:iCs/>
            <w:color w:val="000000" w:themeColor="text1"/>
          </w:rPr>
          <w:t xml:space="preserve">can be stored as a pool and </w:t>
        </w:r>
        <w:r w:rsidR="002843CE" w:rsidDel="00F142E3">
          <w:rPr>
            <w:bCs/>
            <w:iCs/>
            <w:color w:val="000000" w:themeColor="text1"/>
          </w:rPr>
          <w:t xml:space="preserve">aliquots of the pool can be interrogated </w:t>
        </w:r>
        <w:r w:rsidR="00CD12D3" w:rsidDel="00F142E3">
          <w:rPr>
            <w:bCs/>
            <w:iCs/>
            <w:color w:val="000000" w:themeColor="text1"/>
          </w:rPr>
          <w:t xml:space="preserve">for </w:t>
        </w:r>
        <w:r w:rsidR="002843CE" w:rsidDel="00F142E3">
          <w:rPr>
            <w:bCs/>
            <w:iCs/>
            <w:color w:val="000000" w:themeColor="text1"/>
          </w:rPr>
          <w:t xml:space="preserve">various phenotypes by tracking competitive </w:t>
        </w:r>
        <w:r w:rsidR="00CD12D3" w:rsidDel="00F142E3">
          <w:rPr>
            <w:bCs/>
            <w:iCs/>
            <w:color w:val="000000" w:themeColor="text1"/>
          </w:rPr>
          <w:t xml:space="preserve">growth </w:t>
        </w:r>
        <w:r w:rsidR="002843CE" w:rsidDel="00F142E3">
          <w:rPr>
            <w:bCs/>
            <w:iCs/>
            <w:color w:val="000000" w:themeColor="text1"/>
          </w:rPr>
          <w:t xml:space="preserve">of each strain in parallel </w:t>
        </w:r>
        <w:r w:rsidR="00377AD5" w:rsidDel="00F142E3">
          <w:rPr>
            <w:bCs/>
            <w:iCs/>
            <w:color w:val="000000" w:themeColor="text1"/>
          </w:rPr>
          <w:t>under multiple conditions.</w:t>
        </w:r>
      </w:moveFrom>
    </w:p>
    <w:moveFromRangeEnd w:id="75"/>
    <w:p w14:paraId="27E61C77" w14:textId="77777777" w:rsidR="000D721A" w:rsidRPr="00BE5CCB" w:rsidRDefault="000D721A" w:rsidP="00FF3025">
      <w:pPr>
        <w:jc w:val="both"/>
        <w:outlineLvl w:val="0"/>
      </w:pPr>
    </w:p>
    <w:p w14:paraId="328773B7" w14:textId="20103170" w:rsidR="00BB1FE3" w:rsidRDefault="00C7666B" w:rsidP="00BB1FE3">
      <w:pPr>
        <w:outlineLvl w:val="0"/>
        <w:rPr>
          <w:ins w:id="77" w:author="Albi Celaj [2]" w:date="2018-12-04T15:17:00Z"/>
          <w:b/>
          <w:bCs/>
          <w:iCs/>
          <w:color w:val="000000" w:themeColor="text1"/>
        </w:rPr>
      </w:pPr>
      <w:r>
        <w:rPr>
          <w:b/>
          <w:bCs/>
          <w:iCs/>
          <w:color w:val="000000" w:themeColor="text1"/>
        </w:rPr>
        <w:lastRenderedPageBreak/>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5D7EBDAC" w14:textId="58783FD1" w:rsidR="00395ABD" w:rsidRDefault="00053306" w:rsidP="001704D0">
      <w:pPr>
        <w:jc w:val="both"/>
        <w:outlineLvl w:val="0"/>
        <w:rPr>
          <w:ins w:id="78" w:author="Albi Celaj [2]" w:date="2018-12-04T16:07:00Z"/>
          <w:bCs/>
          <w:iCs/>
          <w:color w:val="000000" w:themeColor="text1"/>
        </w:rPr>
      </w:pPr>
      <w:ins w:id="79" w:author="Albi Celaj [2]" w:date="2018-12-04T15:23:00Z">
        <w:r>
          <w:rPr>
            <w:bCs/>
            <w:iCs/>
            <w:color w:val="000000" w:themeColor="text1"/>
          </w:rPr>
          <w:t xml:space="preserve">A straightforward way to enable </w:t>
        </w:r>
      </w:ins>
      <w:ins w:id="80" w:author="Albi Celaj [2]" w:date="2018-12-04T16:02:00Z">
        <w:r w:rsidR="00C3504B">
          <w:rPr>
            <w:bCs/>
            <w:iCs/>
            <w:color w:val="000000" w:themeColor="text1"/>
          </w:rPr>
          <w:t xml:space="preserve">tracking of </w:t>
        </w:r>
      </w:ins>
      <w:ins w:id="81" w:author="Albi Celaj [2]" w:date="2018-12-04T16:03:00Z">
        <w:r w:rsidR="00C3504B">
          <w:rPr>
            <w:bCs/>
            <w:iCs/>
            <w:color w:val="000000" w:themeColor="text1"/>
          </w:rPr>
          <w:t>individual strains in a complex population is through the use of DNA barcodes</w:t>
        </w:r>
      </w:ins>
      <w:r w:rsidR="00EF5478">
        <w:rPr>
          <w:bCs/>
          <w:iCs/>
          <w:color w:val="000000" w:themeColor="text1"/>
        </w:rPr>
        <w:t xml:space="preserve"> </w:t>
      </w:r>
      <w:r w:rsidR="004F6CD1">
        <w:rPr>
          <w:bCs/>
          <w:iCs/>
          <w:color w:val="000000" w:themeColor="text1"/>
        </w:rPr>
        <w:fldChar w:fldCharType="begin" w:fldLock="1"/>
      </w:r>
      <w:r w:rsidR="00F13A96">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sidR="004F6CD1">
        <w:rPr>
          <w:bCs/>
          <w:iCs/>
          <w:color w:val="000000" w:themeColor="text1"/>
        </w:rPr>
        <w:fldChar w:fldCharType="separate"/>
      </w:r>
      <w:r w:rsidR="00D659A1" w:rsidRPr="00D659A1">
        <w:rPr>
          <w:bCs/>
          <w:iCs/>
          <w:noProof/>
          <w:color w:val="000000" w:themeColor="text1"/>
        </w:rPr>
        <w:t>(Kebschull and Zador, 2018)</w:t>
      </w:r>
      <w:r w:rsidR="004F6CD1">
        <w:rPr>
          <w:bCs/>
          <w:iCs/>
          <w:color w:val="000000" w:themeColor="text1"/>
        </w:rPr>
        <w:fldChar w:fldCharType="end"/>
      </w:r>
      <w:ins w:id="82" w:author="Albi Celaj [2]" w:date="2018-12-04T16:03:00Z">
        <w:r w:rsidR="00C3504B">
          <w:rPr>
            <w:bCs/>
            <w:iCs/>
            <w:color w:val="000000" w:themeColor="text1"/>
          </w:rPr>
          <w:t xml:space="preserve">.  </w:t>
        </w:r>
      </w:ins>
      <w:ins w:id="83" w:author="Albi Celaj [2]" w:date="2018-12-04T16:04:00Z">
        <w:r w:rsidR="00395ABD">
          <w:rPr>
            <w:bCs/>
            <w:iCs/>
            <w:color w:val="000000" w:themeColor="text1"/>
          </w:rPr>
          <w:t xml:space="preserve">We therefore designed the process so that one of the haploid parental strains is transformed with a complex pool of random barcodes, such that each cell of one parental strain bears a single specific random barcode.  </w:t>
        </w:r>
      </w:ins>
      <w:ins w:id="84" w:author="Albi Celaj [2]" w:date="2018-12-04T16:06:00Z">
        <w:r w:rsidR="00395ABD">
          <w:rPr>
            <w:bCs/>
            <w:iCs/>
            <w:color w:val="000000" w:themeColor="text1"/>
          </w:rPr>
          <w:t>For this, we adopted previously-described methods to create a large pool of uniquely-identifiable clones for one of the parental strains</w:t>
        </w:r>
      </w:ins>
      <w:r w:rsidR="00EF5478">
        <w:rPr>
          <w:bCs/>
          <w:iCs/>
          <w:color w:val="000000" w:themeColor="text1"/>
        </w:rPr>
        <w:t xml:space="preserve"> </w:t>
      </w:r>
      <w:ins w:id="85" w:author="Albi Celaj [2]" w:date="2018-12-04T16:06:00Z">
        <w:r w:rsidR="00395ABD">
          <w:rPr>
            <w:bCs/>
            <w:iCs/>
            <w:color w:val="000000" w:themeColor="text1"/>
          </w:rPr>
          <w:fldChar w:fldCharType="begin" w:fldLock="1"/>
        </w:r>
      </w:ins>
      <w:r w:rsidR="00F13A96">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ins w:id="86" w:author="Albi Celaj [2]" w:date="2018-12-04T16:06:00Z">
        <w:r w:rsidR="00395ABD">
          <w:rPr>
            <w:bCs/>
            <w:iCs/>
            <w:color w:val="000000" w:themeColor="text1"/>
          </w:rPr>
          <w:fldChar w:fldCharType="separate"/>
        </w:r>
      </w:ins>
      <w:r w:rsidR="00D659A1" w:rsidRPr="00D659A1">
        <w:rPr>
          <w:bCs/>
          <w:iCs/>
          <w:noProof/>
          <w:color w:val="000000" w:themeColor="text1"/>
        </w:rPr>
        <w:t>(Díaz-Mejía et al., 2018; Yan et al., 2008)</w:t>
      </w:r>
      <w:ins w:id="87" w:author="Albi Celaj [2]" w:date="2018-12-04T16:06:00Z">
        <w:r w:rsidR="00395ABD">
          <w:rPr>
            <w:bCs/>
            <w:iCs/>
            <w:color w:val="000000" w:themeColor="text1"/>
          </w:rPr>
          <w:fldChar w:fldCharType="end"/>
        </w:r>
        <w:r w:rsidR="00395ABD">
          <w:rPr>
            <w:bCs/>
            <w:iCs/>
            <w:color w:val="000000" w:themeColor="text1"/>
          </w:rPr>
          <w:t xml:space="preserve"> (Fig S1, see Methods for details).  </w:t>
        </w:r>
      </w:ins>
      <w:ins w:id="88" w:author="Albi Celaj [2]" w:date="2018-12-04T16:14:00Z">
        <w:r w:rsidR="001704D0">
          <w:rPr>
            <w:bCs/>
            <w:iCs/>
            <w:color w:val="000000" w:themeColor="text1"/>
          </w:rPr>
          <w:t>Because</w:t>
        </w:r>
      </w:ins>
      <w:ins w:id="89" w:author="Albi Celaj [2]" w:date="2018-12-04T16:15:00Z">
        <w:r w:rsidR="001704D0">
          <w:rPr>
            <w:bCs/>
            <w:iCs/>
            <w:color w:val="000000" w:themeColor="text1"/>
          </w:rPr>
          <w:t xml:space="preserve"> each haploid progeny cell resulting from</w:t>
        </w:r>
        <w:r w:rsidR="003C67F7">
          <w:rPr>
            <w:bCs/>
            <w:iCs/>
            <w:color w:val="000000" w:themeColor="text1"/>
          </w:rPr>
          <w:t xml:space="preserve"> a cross with t</w:t>
        </w:r>
      </w:ins>
      <w:ins w:id="90" w:author="Albi Celaj [2]" w:date="2018-12-04T16:20:00Z">
        <w:r w:rsidR="003C67F7">
          <w:rPr>
            <w:bCs/>
            <w:iCs/>
            <w:color w:val="000000" w:themeColor="text1"/>
          </w:rPr>
          <w:t>his pool</w:t>
        </w:r>
      </w:ins>
      <w:ins w:id="91" w:author="Albi Celaj [2]" w:date="2018-12-04T16:15:00Z">
        <w:r w:rsidR="001704D0">
          <w:rPr>
            <w:bCs/>
            <w:iCs/>
            <w:color w:val="000000" w:themeColor="text1"/>
          </w:rPr>
          <w:t xml:space="preserve"> will </w:t>
        </w:r>
      </w:ins>
      <w:ins w:id="92" w:author="Albi Celaj [2]" w:date="2018-12-04T16:20:00Z">
        <w:r w:rsidR="00C61BD3">
          <w:rPr>
            <w:bCs/>
            <w:iCs/>
            <w:color w:val="000000" w:themeColor="text1"/>
          </w:rPr>
          <w:t xml:space="preserve">also </w:t>
        </w:r>
      </w:ins>
      <w:ins w:id="93" w:author="Albi Celaj [2]" w:date="2018-12-04T16:15:00Z">
        <w:r w:rsidR="001704D0">
          <w:rPr>
            <w:bCs/>
            <w:iCs/>
            <w:color w:val="000000" w:themeColor="text1"/>
          </w:rPr>
          <w:t xml:space="preserve">be </w:t>
        </w:r>
      </w:ins>
      <w:ins w:id="94" w:author="Albi Celaj [2]" w:date="2018-12-04T16:20:00Z">
        <w:r w:rsidR="00C61BD3">
          <w:rPr>
            <w:bCs/>
            <w:iCs/>
            <w:color w:val="000000" w:themeColor="text1"/>
          </w:rPr>
          <w:t xml:space="preserve">uniquely </w:t>
        </w:r>
      </w:ins>
      <w:ins w:id="95" w:author="Albi Celaj [2]" w:date="2018-12-04T16:15:00Z">
        <w:r w:rsidR="001704D0">
          <w:rPr>
            <w:bCs/>
            <w:iCs/>
            <w:color w:val="000000" w:themeColor="text1"/>
          </w:rPr>
          <w:t xml:space="preserve">barcoded, </w:t>
        </w:r>
        <w:r w:rsidR="00F36323">
          <w:rPr>
            <w:bCs/>
            <w:iCs/>
            <w:color w:val="000000" w:themeColor="text1"/>
          </w:rPr>
          <w:t>th</w:t>
        </w:r>
      </w:ins>
      <w:ins w:id="96" w:author="Albi Celaj [2]" w:date="2018-12-04T16:20:00Z">
        <w:r w:rsidR="00F36323">
          <w:rPr>
            <w:bCs/>
            <w:iCs/>
            <w:color w:val="000000" w:themeColor="text1"/>
          </w:rPr>
          <w:t>e</w:t>
        </w:r>
      </w:ins>
      <w:ins w:id="97" w:author="Albi Celaj [2]" w:date="2018-12-04T16:15:00Z">
        <w:r w:rsidR="001704D0">
          <w:rPr>
            <w:bCs/>
            <w:iCs/>
            <w:color w:val="000000" w:themeColor="text1"/>
          </w:rPr>
          <w:t xml:space="preserve"> </w:t>
        </w:r>
      </w:ins>
      <w:ins w:id="98" w:author="Albi Celaj [2]" w:date="2018-12-04T16:20:00Z">
        <w:r w:rsidR="00F36323">
          <w:rPr>
            <w:bCs/>
            <w:iCs/>
            <w:color w:val="000000" w:themeColor="text1"/>
          </w:rPr>
          <w:t>‘</w:t>
        </w:r>
      </w:ins>
      <w:ins w:id="99" w:author="Albi Celaj [2]" w:date="2018-12-04T16:15:00Z">
        <w:r w:rsidR="001704D0">
          <w:rPr>
            <w:bCs/>
            <w:iCs/>
            <w:color w:val="000000" w:themeColor="text1"/>
          </w:rPr>
          <w:t xml:space="preserve">parental </w:t>
        </w:r>
      </w:ins>
      <w:ins w:id="100" w:author="Albi Celaj [2]" w:date="2018-12-05T15:48:00Z">
        <w:r w:rsidR="00EC7361">
          <w:rPr>
            <w:bCs/>
            <w:iCs/>
            <w:color w:val="000000" w:themeColor="text1"/>
          </w:rPr>
          <w:t xml:space="preserve">barcoder </w:t>
        </w:r>
      </w:ins>
      <w:ins w:id="101" w:author="Albi Celaj [2]" w:date="2018-12-04T16:07:00Z">
        <w:r w:rsidR="00395ABD">
          <w:rPr>
            <w:bCs/>
            <w:iCs/>
            <w:color w:val="000000" w:themeColor="text1"/>
          </w:rPr>
          <w:t>pool</w:t>
        </w:r>
      </w:ins>
      <w:ins w:id="102" w:author="Albi Celaj [2]" w:date="2018-12-04T16:20:00Z">
        <w:r w:rsidR="00F36323">
          <w:rPr>
            <w:bCs/>
            <w:iCs/>
            <w:color w:val="000000" w:themeColor="text1"/>
          </w:rPr>
          <w:t>’</w:t>
        </w:r>
      </w:ins>
      <w:ins w:id="103" w:author="Albi Celaj [2]" w:date="2018-12-04T16:07:00Z">
        <w:r w:rsidR="00395ABD">
          <w:rPr>
            <w:bCs/>
            <w:iCs/>
            <w:color w:val="000000" w:themeColor="text1"/>
          </w:rPr>
          <w:t xml:space="preserve"> is a generally useful reagent that can be employed in different crosses for </w:t>
        </w:r>
        <w:r w:rsidR="001704D0">
          <w:rPr>
            <w:bCs/>
            <w:iCs/>
            <w:color w:val="000000" w:themeColor="text1"/>
          </w:rPr>
          <w:t>DCGA</w:t>
        </w:r>
      </w:ins>
      <w:ins w:id="104" w:author="Albi Celaj [2]" w:date="2018-12-04T16:16:00Z">
        <w:r w:rsidR="001704D0">
          <w:rPr>
            <w:bCs/>
            <w:iCs/>
            <w:color w:val="000000" w:themeColor="text1"/>
          </w:rPr>
          <w:t>.</w:t>
        </w:r>
      </w:ins>
    </w:p>
    <w:p w14:paraId="70F45C26" w14:textId="30C50740" w:rsidR="00F142E3" w:rsidDel="001704D0" w:rsidRDefault="00F142E3" w:rsidP="00F142E3">
      <w:pPr>
        <w:jc w:val="both"/>
        <w:rPr>
          <w:del w:id="105" w:author="Albi Celaj [2]" w:date="2018-12-04T16:16:00Z"/>
          <w:bCs/>
          <w:iCs/>
          <w:color w:val="000000" w:themeColor="text1"/>
        </w:rPr>
      </w:pPr>
    </w:p>
    <w:p w14:paraId="531BA467" w14:textId="77777777" w:rsidR="001704D0" w:rsidRPr="00BB1FE3" w:rsidRDefault="001704D0" w:rsidP="00BB1FE3">
      <w:pPr>
        <w:outlineLvl w:val="0"/>
        <w:rPr>
          <w:ins w:id="106" w:author="Albi Celaj [2]" w:date="2018-12-04T16:16:00Z"/>
          <w:b/>
          <w:bCs/>
          <w:iCs/>
          <w:color w:val="000000" w:themeColor="text1"/>
        </w:rPr>
      </w:pPr>
    </w:p>
    <w:p w14:paraId="0CAE5382" w14:textId="183529D1" w:rsidR="00F142E3" w:rsidRDefault="00F142E3" w:rsidP="00F142E3">
      <w:pPr>
        <w:jc w:val="both"/>
        <w:rPr>
          <w:moveTo w:id="107" w:author="Albi Celaj [2]" w:date="2018-12-04T15:15:00Z"/>
          <w:bCs/>
          <w:iCs/>
          <w:color w:val="000000" w:themeColor="text1"/>
        </w:rPr>
      </w:pPr>
      <w:moveToRangeStart w:id="108" w:author="Albi Celaj [2]" w:date="2018-12-04T15:15:00Z" w:name="move531699851"/>
      <w:moveTo w:id="109" w:author="Albi Celaj [2]" w:date="2018-12-04T15:15:00Z">
        <w:del w:id="110" w:author="Albi Celaj [2]" w:date="2018-12-04T16:16:00Z">
          <w:r w:rsidDel="001704D0">
            <w:rPr>
              <w:lang w:val="en-CA"/>
            </w:rPr>
            <w:delText xml:space="preserve">A DCGA study requires that each individual progeny strain be genotyped and phenotyped. For this purpose, we wished to </w:delText>
          </w:r>
          <w:r w:rsidDel="001704D0">
            <w:rPr>
              <w:bCs/>
              <w:iCs/>
              <w:color w:val="000000" w:themeColor="text1"/>
            </w:rPr>
            <w:delText xml:space="preserve">enable tracking of individual progeny.  </w:delText>
          </w:r>
        </w:del>
        <w:del w:id="111" w:author="Albi Celaj [2]" w:date="2018-12-04T16:04:00Z">
          <w:r w:rsidDel="00395ABD">
            <w:rPr>
              <w:bCs/>
              <w:iCs/>
              <w:color w:val="000000" w:themeColor="text1"/>
            </w:rPr>
            <w:delText>We therefore designed the process so that one of the haploid parental strains is transformed with a complex pool of random DNA barcodes</w:delText>
          </w:r>
          <w:r w:rsidDel="00395ABD">
            <w:rPr>
              <w:bCs/>
              <w:iCs/>
              <w:color w:val="000000" w:themeColor="text1"/>
            </w:rPr>
            <w:fldChar w:fldCharType="begin" w:fldLock="1"/>
          </w:r>
          <w:r w:rsidRPr="00241EFA" w:rsidDel="00395ABD">
            <w:rPr>
              <w:bCs/>
              <w:iCs/>
              <w:color w:val="000000" w:themeColor="text1"/>
            </w:rPr>
            <w:del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delInstrText>
          </w:r>
          <w:r w:rsidDel="00395ABD">
            <w:rPr>
              <w:bCs/>
              <w:iCs/>
              <w:color w:val="000000" w:themeColor="text1"/>
            </w:rPr>
            <w:fldChar w:fldCharType="separate"/>
          </w:r>
          <w:r w:rsidRPr="00395ABD" w:rsidDel="00395ABD">
            <w:rPr>
              <w:bCs/>
              <w:iCs/>
              <w:noProof/>
              <w:color w:val="000000" w:themeColor="text1"/>
              <w:vertAlign w:val="superscript"/>
            </w:rPr>
            <w:delText>41</w:delText>
          </w:r>
          <w:r w:rsidDel="00395ABD">
            <w:rPr>
              <w:bCs/>
              <w:iCs/>
              <w:color w:val="000000" w:themeColor="text1"/>
            </w:rPr>
            <w:fldChar w:fldCharType="end"/>
          </w:r>
          <w:r w:rsidDel="00395ABD">
            <w:rPr>
              <w:bCs/>
              <w:iCs/>
              <w:color w:val="000000" w:themeColor="text1"/>
            </w:rPr>
            <w:delText>, such that each cell of one parental strain bears a single specific random barcode.  Each haploid progeny cell resulting from the cross will then be barcoded</w:delText>
          </w:r>
        </w:del>
        <w:del w:id="112" w:author="Albi Celaj [2]" w:date="2018-12-04T16:16:00Z">
          <w:r w:rsidDel="001704D0">
            <w:rPr>
              <w:bCs/>
              <w:iCs/>
              <w:color w:val="000000" w:themeColor="text1"/>
            </w:rPr>
            <w:delText xml:space="preserve">. If the number of random sequences in barcoded parental cells vastly exceeds the number of progeny, then progeny barcodes will generally be unique. </w:delText>
          </w:r>
        </w:del>
        <w:r>
          <w:rPr>
            <w:bCs/>
            <w:iCs/>
            <w:color w:val="000000" w:themeColor="text1"/>
          </w:rPr>
          <w:t>As described below, the unique tracking identifier facilitates large-scale genotyping and phenotyping of progeny.  Isolating a strain, sequencing its identifier barcode, and performing PCR-based genotyping, for example, associates the identif</w:t>
        </w:r>
      </w:moveTo>
      <w:ins w:id="113" w:author="Albi Celaj [2]" w:date="2018-12-04T16:19:00Z">
        <w:r w:rsidR="00241EFA">
          <w:rPr>
            <w:bCs/>
            <w:iCs/>
            <w:color w:val="000000" w:themeColor="text1"/>
          </w:rPr>
          <w:t>i</w:t>
        </w:r>
      </w:ins>
      <w:moveTo w:id="114" w:author="Albi Celaj [2]" w:date="2018-12-04T15:15:00Z">
        <w:r>
          <w:rPr>
            <w:bCs/>
            <w:iCs/>
            <w:color w:val="000000" w:themeColor="text1"/>
          </w:rPr>
          <w:t>er barcode with a genotype, thereafter allowing for a ‘barcode-to-genotype lookup’.  An individual barcode identifier also allows for straightforward growth-based phenotyping, in that relative strain abundance measured over time in a competitive pool using high-throughput barcode sequencing can be interpreted as a phenotype</w:t>
        </w:r>
      </w:moveTo>
      <w:r w:rsidR="00EF5478">
        <w:rPr>
          <w:bCs/>
          <w:iCs/>
          <w:color w:val="000000" w:themeColor="text1"/>
        </w:rPr>
        <w:t xml:space="preserve"> </w:t>
      </w:r>
      <w:moveTo w:id="115" w:author="Albi Celaj [2]" w:date="2018-12-04T15:15:00Z">
        <w:r>
          <w:rPr>
            <w:bCs/>
            <w:iCs/>
            <w:color w:val="000000" w:themeColor="text1"/>
          </w:rPr>
          <w:fldChar w:fldCharType="begin" w:fldLock="1"/>
        </w:r>
      </w:moveTo>
      <w:r w:rsidR="00F13A96">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moveTo w:id="116" w:author="Albi Celaj [2]" w:date="2018-12-04T15:15:00Z">
        <w:r>
          <w:rPr>
            <w:bCs/>
            <w:iCs/>
            <w:color w:val="000000" w:themeColor="text1"/>
          </w:rPr>
          <w:fldChar w:fldCharType="separate"/>
        </w:r>
      </w:moveTo>
      <w:r w:rsidR="00D659A1" w:rsidRPr="00D659A1">
        <w:rPr>
          <w:bCs/>
          <w:iCs/>
          <w:noProof/>
          <w:color w:val="000000" w:themeColor="text1"/>
        </w:rPr>
        <w:t>(Smith et al., 2009)</w:t>
      </w:r>
      <w:moveTo w:id="117" w:author="Albi Celaj [2]" w:date="2018-12-04T15:15:00Z">
        <w:r>
          <w:rPr>
            <w:bCs/>
            <w:iCs/>
            <w:color w:val="000000" w:themeColor="text1"/>
          </w:rPr>
          <w:fldChar w:fldCharType="end"/>
        </w:r>
        <w:r>
          <w:rPr>
            <w:bCs/>
            <w:iCs/>
            <w:color w:val="000000" w:themeColor="text1"/>
          </w:rPr>
          <w:t xml:space="preserve">.  </w:t>
        </w:r>
      </w:moveTo>
      <w:ins w:id="118" w:author="Albi Celaj [2]" w:date="2018-12-04T16:17:00Z">
        <w:r w:rsidR="001704D0">
          <w:rPr>
            <w:bCs/>
            <w:iCs/>
            <w:color w:val="000000" w:themeColor="text1"/>
          </w:rPr>
          <w:t xml:space="preserve">Thus, </w:t>
        </w:r>
      </w:ins>
      <w:moveTo w:id="119" w:author="Albi Celaj [2]" w:date="2018-12-04T15:15:00Z">
        <w:del w:id="120" w:author="Albi Celaj [2]" w:date="2018-12-04T16:17:00Z">
          <w:r w:rsidDel="001704D0">
            <w:rPr>
              <w:bCs/>
              <w:iCs/>
              <w:color w:val="000000" w:themeColor="text1"/>
            </w:rPr>
            <w:delText xml:space="preserve">Thus we developed the concept of combining a cross-based approach with a large trackable engineered population of genotyped multi-variant individuals.  </w:delText>
          </w:r>
        </w:del>
      </w:moveTo>
      <w:ins w:id="121" w:author="Albi Celaj [2]" w:date="2018-12-04T16:17:00Z">
        <w:r w:rsidR="001704D0">
          <w:rPr>
            <w:bCs/>
            <w:iCs/>
            <w:color w:val="000000" w:themeColor="text1"/>
          </w:rPr>
          <w:t>t</w:t>
        </w:r>
      </w:ins>
      <w:moveTo w:id="122" w:author="Albi Celaj [2]" w:date="2018-12-04T15:15:00Z">
        <w:del w:id="123" w:author="Albi Celaj [2]" w:date="2018-12-04T16:17:00Z">
          <w:r w:rsidDel="001704D0">
            <w:rPr>
              <w:bCs/>
              <w:iCs/>
              <w:color w:val="000000" w:themeColor="text1"/>
            </w:rPr>
            <w:delText>T</w:delText>
          </w:r>
        </w:del>
        <w:r>
          <w:rPr>
            <w:bCs/>
            <w:iCs/>
            <w:color w:val="000000" w:themeColor="text1"/>
          </w:rPr>
          <w:t>his trackable genotyped population can be stored as a pool and aliquots of the pool can be interrogated for various phenotypes by tracking competitive growth of each strain in parallel under multiple conditions.</w:t>
        </w:r>
      </w:moveTo>
    </w:p>
    <w:moveToRangeEnd w:id="108"/>
    <w:p w14:paraId="5A79C603" w14:textId="77777777" w:rsidR="00F142E3" w:rsidRDefault="00F142E3" w:rsidP="00B97125">
      <w:pPr>
        <w:jc w:val="both"/>
        <w:outlineLvl w:val="0"/>
        <w:rPr>
          <w:ins w:id="124" w:author="Albi Celaj [2]" w:date="2018-12-04T15:15:00Z"/>
          <w:bCs/>
          <w:iCs/>
          <w:color w:val="000000" w:themeColor="text1"/>
        </w:rPr>
      </w:pPr>
    </w:p>
    <w:p w14:paraId="7824FAFB" w14:textId="2D0615CA" w:rsidR="00C451B2" w:rsidDel="00395ABD" w:rsidRDefault="00AE74FA" w:rsidP="00B97125">
      <w:pPr>
        <w:jc w:val="both"/>
        <w:outlineLvl w:val="0"/>
        <w:rPr>
          <w:del w:id="125" w:author="Albi Celaj [2]" w:date="2018-12-04T16:07:00Z"/>
          <w:bCs/>
          <w:iCs/>
          <w:color w:val="000000" w:themeColor="text1"/>
        </w:rPr>
      </w:pPr>
      <w:del w:id="126" w:author="Albi Celaj [2]" w:date="2018-12-04T16:06:00Z">
        <w:r w:rsidDel="00395ABD">
          <w:rPr>
            <w:bCs/>
            <w:iCs/>
            <w:color w:val="000000" w:themeColor="text1"/>
          </w:rPr>
          <w:delText xml:space="preserve">A key step </w:delText>
        </w:r>
        <w:r w:rsidR="00B97125" w:rsidDel="00395ABD">
          <w:rPr>
            <w:bCs/>
            <w:iCs/>
            <w:color w:val="000000" w:themeColor="text1"/>
          </w:rPr>
          <w:delText>in the above</w:delText>
        </w:r>
        <w:r w:rsidR="00525D4F" w:rsidDel="00395ABD">
          <w:rPr>
            <w:bCs/>
            <w:iCs/>
            <w:color w:val="000000" w:themeColor="text1"/>
          </w:rPr>
          <w:delText xml:space="preserve"> </w:delText>
        </w:r>
        <w:r w:rsidR="00BB1FE3" w:rsidDel="00395ABD">
          <w:rPr>
            <w:bCs/>
            <w:iCs/>
            <w:color w:val="000000" w:themeColor="text1"/>
          </w:rPr>
          <w:delText xml:space="preserve">population </w:delText>
        </w:r>
        <w:r w:rsidR="00525D4F" w:rsidDel="00395ABD">
          <w:rPr>
            <w:bCs/>
            <w:iCs/>
            <w:color w:val="000000" w:themeColor="text1"/>
          </w:rPr>
          <w:delText>engineering</w:delText>
        </w:r>
        <w:r w:rsidR="00BB1FE3" w:rsidDel="00395ABD">
          <w:rPr>
            <w:bCs/>
            <w:iCs/>
            <w:color w:val="000000" w:themeColor="text1"/>
          </w:rPr>
          <w:delText xml:space="preserve"> </w:delText>
        </w:r>
        <w:r w:rsidR="00DB4537" w:rsidDel="00395ABD">
          <w:rPr>
            <w:bCs/>
            <w:iCs/>
            <w:color w:val="000000" w:themeColor="text1"/>
          </w:rPr>
          <w:delText xml:space="preserve">scheme </w:delText>
        </w:r>
        <w:r w:rsidR="00BB1FE3" w:rsidDel="00395ABD">
          <w:rPr>
            <w:bCs/>
            <w:iCs/>
            <w:color w:val="000000" w:themeColor="text1"/>
          </w:rPr>
          <w:delText>is the introduction of a unique molecular</w:delText>
        </w:r>
        <w:r w:rsidR="004343B5" w:rsidDel="00395ABD">
          <w:rPr>
            <w:bCs/>
            <w:iCs/>
            <w:color w:val="000000" w:themeColor="text1"/>
          </w:rPr>
          <w:delText xml:space="preserve"> barcode into </w:delText>
        </w:r>
        <w:r w:rsidR="00782C9D" w:rsidDel="00395ABD">
          <w:rPr>
            <w:bCs/>
            <w:iCs/>
            <w:color w:val="000000" w:themeColor="text1"/>
          </w:rPr>
          <w:delText>the genome</w:delText>
        </w:r>
        <w:r w:rsidR="00296479" w:rsidDel="00395ABD">
          <w:rPr>
            <w:bCs/>
            <w:iCs/>
            <w:color w:val="000000" w:themeColor="text1"/>
          </w:rPr>
          <w:delText xml:space="preserve"> of</w:delText>
        </w:r>
        <w:r w:rsidR="00782C9D" w:rsidDel="00395ABD">
          <w:rPr>
            <w:bCs/>
            <w:iCs/>
            <w:color w:val="000000" w:themeColor="text1"/>
          </w:rPr>
          <w:delText xml:space="preserve"> </w:delText>
        </w:r>
        <w:r w:rsidR="004343B5" w:rsidDel="00395ABD">
          <w:rPr>
            <w:bCs/>
            <w:iCs/>
            <w:color w:val="000000" w:themeColor="text1"/>
          </w:rPr>
          <w:delText>each individual.  For this, w</w:delText>
        </w:r>
        <w:r w:rsidR="0039455E" w:rsidDel="00395ABD">
          <w:rPr>
            <w:bCs/>
            <w:iCs/>
            <w:color w:val="000000" w:themeColor="text1"/>
          </w:rPr>
          <w:delText xml:space="preserve">e </w:delText>
        </w:r>
        <w:r w:rsidR="00C7666B" w:rsidDel="00395ABD">
          <w:rPr>
            <w:bCs/>
            <w:iCs/>
            <w:color w:val="000000" w:themeColor="text1"/>
          </w:rPr>
          <w:delText xml:space="preserve">adopted previously-described methods to </w:delText>
        </w:r>
        <w:r w:rsidR="00114000" w:rsidDel="00395ABD">
          <w:rPr>
            <w:bCs/>
            <w:iCs/>
            <w:color w:val="000000" w:themeColor="text1"/>
          </w:rPr>
          <w:delText xml:space="preserve">create </w:delText>
        </w:r>
        <w:r w:rsidR="0039455E" w:rsidDel="00395ABD">
          <w:rPr>
            <w:bCs/>
            <w:iCs/>
            <w:color w:val="000000" w:themeColor="text1"/>
          </w:rPr>
          <w:delText xml:space="preserve">a </w:delText>
        </w:r>
        <w:r w:rsidR="00114000" w:rsidDel="00395ABD">
          <w:rPr>
            <w:bCs/>
            <w:iCs/>
            <w:color w:val="000000" w:themeColor="text1"/>
          </w:rPr>
          <w:delText xml:space="preserve">large </w:delText>
        </w:r>
        <w:r w:rsidR="0039455E" w:rsidDel="00395ABD">
          <w:rPr>
            <w:bCs/>
            <w:iCs/>
            <w:color w:val="000000" w:themeColor="text1"/>
          </w:rPr>
          <w:delText xml:space="preserve">pool of </w:delText>
        </w:r>
        <w:r w:rsidR="003B31AC" w:rsidDel="00395ABD">
          <w:rPr>
            <w:bCs/>
            <w:iCs/>
            <w:color w:val="000000" w:themeColor="text1"/>
          </w:rPr>
          <w:delText>uniquely</w:delText>
        </w:r>
        <w:r w:rsidR="00B63228" w:rsidDel="00395ABD">
          <w:rPr>
            <w:bCs/>
            <w:iCs/>
            <w:color w:val="000000" w:themeColor="text1"/>
          </w:rPr>
          <w:delText>-identifiable</w:delText>
        </w:r>
        <w:r w:rsidR="007528ED" w:rsidDel="00395ABD">
          <w:rPr>
            <w:bCs/>
            <w:iCs/>
            <w:color w:val="000000" w:themeColor="text1"/>
          </w:rPr>
          <w:delText xml:space="preserve"> </w:delText>
        </w:r>
        <w:r w:rsidR="00C7666B" w:rsidDel="00395ABD">
          <w:rPr>
            <w:bCs/>
            <w:iCs/>
            <w:color w:val="000000" w:themeColor="text1"/>
          </w:rPr>
          <w:delText>clones for one of the parental strains</w:delText>
        </w:r>
        <w:r w:rsidR="00423A20" w:rsidDel="00395ABD">
          <w:rPr>
            <w:bCs/>
            <w:iCs/>
            <w:color w:val="000000" w:themeColor="text1"/>
          </w:rPr>
          <w:fldChar w:fldCharType="begin" w:fldLock="1"/>
        </w:r>
        <w:r w:rsidR="00A76650" w:rsidRPr="00395ABD" w:rsidDel="00395ABD">
          <w:rPr>
            <w:bCs/>
            <w:iCs/>
            <w:color w:val="000000" w:themeColor="text1"/>
          </w:rPr>
          <w:del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w:delInstrText>
        </w:r>
        <w:r w:rsidR="00A76650" w:rsidRPr="001704D0" w:rsidDel="00395ABD">
          <w:rPr>
            <w:bCs/>
            <w:iCs/>
            <w:color w:val="000000" w:themeColor="text1"/>
          </w:rPr>
          <w:delInstrText>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delInstrText>
        </w:r>
        <w:r w:rsidR="00423A20" w:rsidDel="00395ABD">
          <w:rPr>
            <w:bCs/>
            <w:iCs/>
            <w:color w:val="000000" w:themeColor="text1"/>
          </w:rPr>
          <w:fldChar w:fldCharType="separate"/>
        </w:r>
        <w:r w:rsidR="00D660A4" w:rsidRPr="00395ABD" w:rsidDel="00395ABD">
          <w:rPr>
            <w:bCs/>
            <w:iCs/>
            <w:noProof/>
            <w:color w:val="000000" w:themeColor="text1"/>
            <w:vertAlign w:val="superscript"/>
          </w:rPr>
          <w:delText>28,41</w:delText>
        </w:r>
        <w:r w:rsidR="00423A20" w:rsidDel="00395ABD">
          <w:rPr>
            <w:bCs/>
            <w:iCs/>
            <w:color w:val="000000" w:themeColor="text1"/>
          </w:rPr>
          <w:fldChar w:fldCharType="end"/>
        </w:r>
        <w:r w:rsidR="00525D4F" w:rsidDel="00395ABD">
          <w:rPr>
            <w:bCs/>
            <w:iCs/>
            <w:color w:val="000000" w:themeColor="text1"/>
          </w:rPr>
          <w:delText xml:space="preserve">.  </w:delText>
        </w:r>
        <w:r w:rsidR="00423A20" w:rsidDel="00395ABD">
          <w:rPr>
            <w:bCs/>
            <w:iCs/>
            <w:color w:val="000000" w:themeColor="text1"/>
          </w:rPr>
          <w:delText xml:space="preserve">Briefly, to </w:delText>
        </w:r>
        <w:r w:rsidR="00997045" w:rsidDel="00395ABD">
          <w:rPr>
            <w:bCs/>
            <w:iCs/>
            <w:color w:val="000000" w:themeColor="text1"/>
          </w:rPr>
          <w:delText xml:space="preserve">introduce </w:delText>
        </w:r>
        <w:r w:rsidR="00782C9D" w:rsidDel="00395ABD">
          <w:rPr>
            <w:bCs/>
            <w:iCs/>
            <w:color w:val="000000" w:themeColor="text1"/>
          </w:rPr>
          <w:delText>a high diversity</w:delText>
        </w:r>
        <w:r w:rsidR="00997045" w:rsidDel="00395ABD">
          <w:rPr>
            <w:bCs/>
            <w:iCs/>
            <w:color w:val="000000" w:themeColor="text1"/>
          </w:rPr>
          <w:delText xml:space="preserve"> of unique barcodes into a </w:delText>
        </w:r>
        <w:r w:rsidR="001359B7" w:rsidDel="00395ABD">
          <w:rPr>
            <w:bCs/>
            <w:iCs/>
            <w:color w:val="000000" w:themeColor="text1"/>
          </w:rPr>
          <w:delText xml:space="preserve">‘wild-type’ </w:delText>
        </w:r>
        <w:r w:rsidR="00997045" w:rsidDel="00395ABD">
          <w:rPr>
            <w:bCs/>
            <w:iCs/>
            <w:color w:val="000000" w:themeColor="text1"/>
          </w:rPr>
          <w:delText xml:space="preserve">parental strain (RY0148), we </w:delText>
        </w:r>
        <w:r w:rsidR="004F5471" w:rsidDel="00395ABD">
          <w:rPr>
            <w:bCs/>
            <w:iCs/>
            <w:color w:val="000000" w:themeColor="text1"/>
          </w:rPr>
          <w:delText xml:space="preserve">used a </w:delText>
        </w:r>
        <w:r w:rsidR="006653E1" w:rsidDel="00395ABD">
          <w:rPr>
            <w:bCs/>
            <w:iCs/>
            <w:color w:val="000000" w:themeColor="text1"/>
          </w:rPr>
          <w:delText>Cre-mediated recombination strategy</w:delText>
        </w:r>
        <w:r w:rsidR="004659FB" w:rsidDel="00395ABD">
          <w:rPr>
            <w:bCs/>
            <w:iCs/>
            <w:color w:val="000000" w:themeColor="text1"/>
          </w:rPr>
          <w:delText xml:space="preserve">.  </w:delText>
        </w:r>
        <w:r w:rsidR="00997045" w:rsidDel="00395ABD">
          <w:rPr>
            <w:bCs/>
            <w:iCs/>
            <w:color w:val="000000" w:themeColor="text1"/>
          </w:rPr>
          <w:delText>First, we</w:delText>
        </w:r>
        <w:r w:rsidR="0065711E" w:rsidDel="00395ABD">
          <w:rPr>
            <w:bCs/>
            <w:iCs/>
            <w:color w:val="000000" w:themeColor="text1"/>
          </w:rPr>
          <w:delText xml:space="preserve"> </w:delText>
        </w:r>
        <w:r w:rsidR="00EA6650" w:rsidDel="00395ABD">
          <w:rPr>
            <w:bCs/>
            <w:iCs/>
            <w:color w:val="000000" w:themeColor="text1"/>
          </w:rPr>
          <w:delText xml:space="preserve">introduced a ‘landing pad’ into </w:delText>
        </w:r>
        <w:r w:rsidR="00997045" w:rsidDel="00395ABD">
          <w:rPr>
            <w:bCs/>
            <w:iCs/>
            <w:color w:val="000000" w:themeColor="text1"/>
          </w:rPr>
          <w:delText xml:space="preserve">RY0148 </w:delText>
        </w:r>
        <w:r w:rsidR="00EA6650" w:rsidDel="00395ABD">
          <w:rPr>
            <w:bCs/>
            <w:iCs/>
            <w:color w:val="000000" w:themeColor="text1"/>
          </w:rPr>
          <w:delText xml:space="preserve">via </w:delText>
        </w:r>
        <w:r w:rsidR="00997045" w:rsidDel="00395ABD">
          <w:rPr>
            <w:bCs/>
            <w:iCs/>
            <w:color w:val="000000" w:themeColor="text1"/>
          </w:rPr>
          <w:delText xml:space="preserve">the addition of Loxp and Lox2272 recombination sites </w:delText>
        </w:r>
        <w:r w:rsidR="00EA6650" w:rsidDel="00395ABD">
          <w:rPr>
            <w:bCs/>
            <w:iCs/>
            <w:color w:val="000000" w:themeColor="text1"/>
          </w:rPr>
          <w:delText xml:space="preserve">at </w:delText>
        </w:r>
        <w:r w:rsidR="00997045" w:rsidDel="00395ABD">
          <w:rPr>
            <w:bCs/>
            <w:iCs/>
            <w:color w:val="000000" w:themeColor="text1"/>
          </w:rPr>
          <w:delText xml:space="preserve">the HO locus.  </w:delText>
        </w:r>
        <w:r w:rsidR="009C7EE1" w:rsidDel="00395ABD">
          <w:rPr>
            <w:bCs/>
            <w:iCs/>
            <w:color w:val="000000" w:themeColor="text1"/>
          </w:rPr>
          <w:delText>Then, we</w:delText>
        </w:r>
        <w:r w:rsidR="00284DDF" w:rsidDel="00395ABD">
          <w:rPr>
            <w:bCs/>
            <w:iCs/>
            <w:color w:val="000000" w:themeColor="text1"/>
          </w:rPr>
          <w:delText xml:space="preserve"> transformed this</w:delText>
        </w:r>
        <w:r w:rsidR="009C7EE1" w:rsidDel="00395ABD">
          <w:rPr>
            <w:bCs/>
            <w:iCs/>
            <w:color w:val="000000" w:themeColor="text1"/>
          </w:rPr>
          <w:delText xml:space="preserve"> </w:delText>
        </w:r>
        <w:r w:rsidR="00EA6650" w:rsidDel="00395ABD">
          <w:rPr>
            <w:bCs/>
            <w:iCs/>
            <w:color w:val="000000" w:themeColor="text1"/>
          </w:rPr>
          <w:delText xml:space="preserve">landing-pad </w:delText>
        </w:r>
        <w:r w:rsidR="009C7EE1" w:rsidDel="00395ABD">
          <w:rPr>
            <w:bCs/>
            <w:iCs/>
            <w:color w:val="000000" w:themeColor="text1"/>
          </w:rPr>
          <w:delText xml:space="preserve">strain with </w:delText>
        </w:r>
        <w:r w:rsidR="00EA6650" w:rsidDel="00395ABD">
          <w:rPr>
            <w:bCs/>
            <w:iCs/>
            <w:color w:val="000000" w:themeColor="text1"/>
          </w:rPr>
          <w:delText xml:space="preserve">a </w:delText>
        </w:r>
        <w:r w:rsidR="00423A20" w:rsidDel="00395ABD">
          <w:rPr>
            <w:bCs/>
            <w:iCs/>
            <w:color w:val="000000" w:themeColor="text1"/>
          </w:rPr>
          <w:delText xml:space="preserve">heterogeneous </w:delText>
        </w:r>
        <w:r w:rsidR="009C7EE1" w:rsidDel="00395ABD">
          <w:rPr>
            <w:bCs/>
            <w:iCs/>
            <w:color w:val="000000" w:themeColor="text1"/>
          </w:rPr>
          <w:delText>plasmid pool</w:delText>
        </w:r>
        <w:r w:rsidR="00423A20" w:rsidDel="00395ABD">
          <w:rPr>
            <w:bCs/>
            <w:iCs/>
            <w:color w:val="000000" w:themeColor="text1"/>
          </w:rPr>
          <w:delText xml:space="preserve">, such that each plasmid bears a </w:delText>
        </w:r>
        <w:r w:rsidR="00EA6650" w:rsidDel="00395ABD">
          <w:rPr>
            <w:bCs/>
            <w:iCs/>
            <w:color w:val="000000" w:themeColor="text1"/>
          </w:rPr>
          <w:delText>random</w:delText>
        </w:r>
        <w:r w:rsidR="00423A20" w:rsidDel="00395ABD">
          <w:rPr>
            <w:bCs/>
            <w:iCs/>
            <w:color w:val="000000" w:themeColor="text1"/>
          </w:rPr>
          <w:delText xml:space="preserve"> </w:delText>
        </w:r>
        <w:r w:rsidR="009C7EE1" w:rsidDel="00395ABD">
          <w:rPr>
            <w:bCs/>
            <w:iCs/>
            <w:color w:val="000000" w:themeColor="text1"/>
          </w:rPr>
          <w:delText xml:space="preserve">DNA </w:delText>
        </w:r>
        <w:r w:rsidR="00423A20" w:rsidDel="00395ABD">
          <w:rPr>
            <w:bCs/>
            <w:iCs/>
            <w:color w:val="000000" w:themeColor="text1"/>
          </w:rPr>
          <w:delText xml:space="preserve">barcode and a hygromycin resistance marker </w:delText>
        </w:r>
        <w:r w:rsidR="009C7EE1" w:rsidDel="00395ABD">
          <w:rPr>
            <w:bCs/>
            <w:iCs/>
            <w:color w:val="000000" w:themeColor="text1"/>
          </w:rPr>
          <w:delText xml:space="preserve">flanked by </w:delText>
        </w:r>
        <w:r w:rsidR="00997045" w:rsidDel="00395ABD">
          <w:rPr>
            <w:bCs/>
            <w:iCs/>
            <w:color w:val="000000" w:themeColor="text1"/>
          </w:rPr>
          <w:delText xml:space="preserve">Loxp/Lox2272 </w:delText>
        </w:r>
        <w:r w:rsidR="009C7EE1" w:rsidDel="00395ABD">
          <w:rPr>
            <w:bCs/>
            <w:iCs/>
            <w:color w:val="000000" w:themeColor="text1"/>
          </w:rPr>
          <w:delText xml:space="preserve">recombination </w:delText>
        </w:r>
        <w:r w:rsidR="00997045" w:rsidDel="00395ABD">
          <w:rPr>
            <w:bCs/>
            <w:iCs/>
            <w:color w:val="000000" w:themeColor="text1"/>
          </w:rPr>
          <w:delText>sites</w:delText>
        </w:r>
        <w:r w:rsidR="00423A20" w:rsidDel="00395ABD">
          <w:rPr>
            <w:bCs/>
            <w:iCs/>
            <w:color w:val="000000" w:themeColor="text1"/>
          </w:rPr>
          <w:delText xml:space="preserve">, as well as a counterselectable marker outside of the recombination sites </w:delText>
        </w:r>
        <w:r w:rsidR="00997045" w:rsidDel="00395ABD">
          <w:rPr>
            <w:bCs/>
            <w:iCs/>
            <w:color w:val="000000" w:themeColor="text1"/>
          </w:rPr>
          <w:delText xml:space="preserve">(Fig S1). </w:delText>
        </w:r>
        <w:r w:rsidR="00423A20" w:rsidDel="00395ABD">
          <w:rPr>
            <w:bCs/>
            <w:iCs/>
            <w:color w:val="000000" w:themeColor="text1"/>
          </w:rPr>
          <w:delText xml:space="preserve"> Next</w:delText>
        </w:r>
        <w:r w:rsidR="00997045" w:rsidDel="00395ABD">
          <w:rPr>
            <w:bCs/>
            <w:iCs/>
            <w:color w:val="000000" w:themeColor="text1"/>
          </w:rPr>
          <w:delText>, we induce</w:delText>
        </w:r>
        <w:r w:rsidR="009C7EE1" w:rsidDel="00395ABD">
          <w:rPr>
            <w:bCs/>
            <w:iCs/>
            <w:color w:val="000000" w:themeColor="text1"/>
          </w:rPr>
          <w:delText>d</w:delText>
        </w:r>
        <w:r w:rsidR="00997045" w:rsidDel="00395ABD">
          <w:rPr>
            <w:bCs/>
            <w:iCs/>
            <w:color w:val="000000" w:themeColor="text1"/>
          </w:rPr>
          <w:delText xml:space="preserve"> </w:delText>
        </w:r>
        <w:r w:rsidR="005A783F" w:rsidDel="00395ABD">
          <w:rPr>
            <w:bCs/>
            <w:iCs/>
            <w:color w:val="000000" w:themeColor="text1"/>
          </w:rPr>
          <w:delText>the expression</w:delText>
        </w:r>
        <w:r w:rsidR="007A2B92" w:rsidDel="00395ABD">
          <w:rPr>
            <w:bCs/>
            <w:iCs/>
            <w:color w:val="000000" w:themeColor="text1"/>
          </w:rPr>
          <w:delText xml:space="preserve"> of</w:delText>
        </w:r>
        <w:r w:rsidR="005A783F" w:rsidDel="00395ABD">
          <w:rPr>
            <w:bCs/>
            <w:iCs/>
            <w:color w:val="000000" w:themeColor="text1"/>
          </w:rPr>
          <w:delText xml:space="preserve"> </w:delText>
        </w:r>
        <w:r w:rsidR="00997045" w:rsidDel="00395ABD">
          <w:rPr>
            <w:bCs/>
            <w:iCs/>
            <w:color w:val="000000" w:themeColor="text1"/>
          </w:rPr>
          <w:delText xml:space="preserve">Cre to allow for recombination </w:delText>
        </w:r>
        <w:r w:rsidR="009C7EE1" w:rsidDel="00395ABD">
          <w:rPr>
            <w:bCs/>
            <w:iCs/>
            <w:color w:val="000000" w:themeColor="text1"/>
          </w:rPr>
          <w:delText xml:space="preserve">and integration </w:delText>
        </w:r>
        <w:r w:rsidR="00997045" w:rsidDel="00395ABD">
          <w:rPr>
            <w:bCs/>
            <w:iCs/>
            <w:color w:val="000000" w:themeColor="text1"/>
          </w:rPr>
          <w:delText xml:space="preserve">of the plasmid-borne </w:delText>
        </w:r>
        <w:r w:rsidR="009C7EE1" w:rsidDel="00395ABD">
          <w:rPr>
            <w:bCs/>
            <w:iCs/>
            <w:color w:val="000000" w:themeColor="text1"/>
          </w:rPr>
          <w:delText xml:space="preserve">barcodes into the HO locus </w:delText>
        </w:r>
        <w:r w:rsidR="008F6250" w:rsidDel="00395ABD">
          <w:rPr>
            <w:bCs/>
            <w:iCs/>
            <w:color w:val="000000" w:themeColor="text1"/>
          </w:rPr>
          <w:delText>(Fig S1)</w:delText>
        </w:r>
        <w:r w:rsidR="00755723" w:rsidDel="00395ABD">
          <w:rPr>
            <w:bCs/>
            <w:iCs/>
            <w:color w:val="000000" w:themeColor="text1"/>
          </w:rPr>
          <w:delText xml:space="preserve">.  </w:delText>
        </w:r>
        <w:r w:rsidR="00423A20" w:rsidDel="00395ABD">
          <w:rPr>
            <w:bCs/>
            <w:iCs/>
            <w:color w:val="000000" w:themeColor="text1"/>
          </w:rPr>
          <w:delText xml:space="preserve">Finally, we selected for integrants and counter-selected plasmids.  </w:delText>
        </w:r>
      </w:del>
      <w:del w:id="127" w:author="Albi Celaj [2]" w:date="2018-12-04T16:07:00Z">
        <w:r w:rsidR="00C7666B" w:rsidDel="00395ABD">
          <w:rPr>
            <w:bCs/>
            <w:iCs/>
            <w:color w:val="000000" w:themeColor="text1"/>
          </w:rPr>
          <w:delText xml:space="preserve">The resulting barcoded </w:delText>
        </w:r>
        <w:r w:rsidR="00387EBC" w:rsidDel="00395ABD">
          <w:rPr>
            <w:bCs/>
            <w:iCs/>
            <w:color w:val="000000" w:themeColor="text1"/>
          </w:rPr>
          <w:delText>p</w:delText>
        </w:r>
        <w:r w:rsidR="00D95CC8" w:rsidDel="00395ABD">
          <w:rPr>
            <w:bCs/>
            <w:iCs/>
            <w:color w:val="000000" w:themeColor="text1"/>
          </w:rPr>
          <w:delText>ool</w:delText>
        </w:r>
        <w:r w:rsidR="00C7666B" w:rsidDel="00395ABD">
          <w:rPr>
            <w:bCs/>
            <w:iCs/>
            <w:color w:val="000000" w:themeColor="text1"/>
          </w:rPr>
          <w:delText xml:space="preserve"> is a generally useful reagent that can be employed in different crosses for different DCGA studies </w:delText>
        </w:r>
        <w:r w:rsidR="00C56B19" w:rsidDel="00395ABD">
          <w:rPr>
            <w:bCs/>
            <w:iCs/>
            <w:color w:val="000000" w:themeColor="text1"/>
          </w:rPr>
          <w:delText>(</w:delText>
        </w:r>
        <w:r w:rsidR="00EF3DD9" w:rsidDel="00395ABD">
          <w:rPr>
            <w:bCs/>
            <w:iCs/>
            <w:color w:val="000000" w:themeColor="text1"/>
          </w:rPr>
          <w:delText>Fig</w:delText>
        </w:r>
        <w:r w:rsidR="00655BEC" w:rsidDel="00395ABD">
          <w:rPr>
            <w:bCs/>
            <w:iCs/>
            <w:color w:val="000000" w:themeColor="text1"/>
          </w:rPr>
          <w:delText xml:space="preserve"> </w:delText>
        </w:r>
        <w:r w:rsidR="007E2236" w:rsidDel="00395ABD">
          <w:rPr>
            <w:bCs/>
            <w:iCs/>
            <w:color w:val="000000" w:themeColor="text1"/>
          </w:rPr>
          <w:delText>S1</w:delText>
        </w:r>
        <w:r w:rsidR="00655BEC" w:rsidDel="00395ABD">
          <w:rPr>
            <w:bCs/>
            <w:iCs/>
            <w:color w:val="000000" w:themeColor="text1"/>
          </w:rPr>
          <w:delText xml:space="preserve">, </w:delText>
        </w:r>
        <w:r w:rsidR="00C7666B" w:rsidDel="00395ABD">
          <w:rPr>
            <w:bCs/>
            <w:iCs/>
            <w:color w:val="000000" w:themeColor="text1"/>
          </w:rPr>
          <w:delText xml:space="preserve">see </w:delText>
        </w:r>
        <w:r w:rsidR="00C56B19" w:rsidDel="00395ABD">
          <w:rPr>
            <w:bCs/>
            <w:iCs/>
            <w:color w:val="000000" w:themeColor="text1"/>
          </w:rPr>
          <w:delText>Methods</w:delText>
        </w:r>
        <w:r w:rsidR="00C7666B" w:rsidDel="00395ABD">
          <w:rPr>
            <w:bCs/>
            <w:iCs/>
            <w:color w:val="000000" w:themeColor="text1"/>
          </w:rPr>
          <w:delText xml:space="preserve"> for details</w:delText>
        </w:r>
        <w:r w:rsidR="00C56B19" w:rsidDel="00395ABD">
          <w:rPr>
            <w:bCs/>
            <w:iCs/>
            <w:color w:val="000000" w:themeColor="text1"/>
          </w:rPr>
          <w:delText>)</w:delText>
        </w:r>
        <w:r w:rsidR="00DE76AE" w:rsidDel="00395ABD">
          <w:rPr>
            <w:bCs/>
            <w:iCs/>
            <w:color w:val="000000" w:themeColor="text1"/>
          </w:rPr>
          <w:delText>.</w:delText>
        </w:r>
      </w:del>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4A91F830"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EF5478">
        <w:rPr>
          <w:bCs/>
          <w:iCs/>
          <w:color w:val="000000" w:themeColor="text1"/>
        </w:rPr>
        <w:t xml:space="preserve"> </w:t>
      </w:r>
      <w:r w:rsidR="00636877" w:rsidRPr="00233F15">
        <w:rPr>
          <w:bCs/>
          <w:iCs/>
          <w:color w:val="000000" w:themeColor="text1"/>
        </w:rPr>
        <w:fldChar w:fldCharType="begin" w:fldLock="1"/>
      </w:r>
      <w:r w:rsidR="00F13A96">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636877" w:rsidRPr="00233F15">
        <w:rPr>
          <w:bCs/>
          <w:iCs/>
          <w:color w:val="000000" w:themeColor="text1"/>
        </w:rPr>
        <w:fldChar w:fldCharType="separate"/>
      </w:r>
      <w:r w:rsidR="00D659A1" w:rsidRPr="00D659A1">
        <w:rPr>
          <w:bCs/>
          <w:iCs/>
          <w:noProof/>
          <w:color w:val="000000" w:themeColor="text1"/>
        </w:rPr>
        <w:t>(Suzuki et al., 2011)</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w:t>
      </w:r>
      <w:r w:rsidR="00090233" w:rsidRPr="00C44AAB">
        <w:rPr>
          <w:i/>
        </w:rPr>
        <w:t>HO</w:t>
      </w:r>
      <w:r w:rsidR="00090233">
        <w:t xml:space="preserve">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Th</w:t>
      </w:r>
      <w:ins w:id="128" w:author="Albi Celaj [2]" w:date="2018-12-04T16:17:00Z">
        <w:r w:rsidR="00241EFA">
          <w:rPr>
            <w:bCs/>
            <w:iCs/>
            <w:color w:val="000000" w:themeColor="text1"/>
            <w:lang w:val="en-CA"/>
          </w:rPr>
          <w:t>is step</w:t>
        </w:r>
      </w:ins>
      <w:del w:id="129" w:author="Albi Celaj [2]" w:date="2018-12-04T16:17:00Z">
        <w:r w:rsidR="00090233" w:rsidDel="00241EFA">
          <w:rPr>
            <w:bCs/>
            <w:iCs/>
            <w:color w:val="000000" w:themeColor="text1"/>
            <w:lang w:val="en-CA"/>
          </w:rPr>
          <w:delText>us, we</w:delText>
        </w:r>
      </w:del>
      <w:r w:rsidR="00090233">
        <w:rPr>
          <w:bCs/>
          <w:iCs/>
          <w:color w:val="000000" w:themeColor="text1"/>
          <w:lang w:val="en-CA"/>
        </w:rPr>
        <w:t xml:space="preserv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1180AF81"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EF5478">
        <w:rPr>
          <w:bCs/>
          <w:iCs/>
          <w:color w:val="000000" w:themeColor="text1"/>
          <w:lang w:val="en-CA"/>
        </w:rPr>
        <w:t xml:space="preserve"> </w:t>
      </w:r>
      <w:r w:rsidR="00BC6FBF">
        <w:rPr>
          <w:bCs/>
          <w:iCs/>
          <w:color w:val="000000" w:themeColor="text1"/>
          <w:lang w:val="en-CA"/>
        </w:rPr>
        <w:fldChar w:fldCharType="begin" w:fldLock="1"/>
      </w:r>
      <w:r w:rsidR="00F13A96">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sidR="00BC6FBF">
        <w:rPr>
          <w:bCs/>
          <w:iCs/>
          <w:color w:val="000000" w:themeColor="text1"/>
          <w:lang w:val="en-CA"/>
        </w:rPr>
        <w:fldChar w:fldCharType="separate"/>
      </w:r>
      <w:r w:rsidR="00D659A1" w:rsidRPr="00D659A1">
        <w:rPr>
          <w:bCs/>
          <w:iCs/>
          <w:noProof/>
          <w:color w:val="000000" w:themeColor="text1"/>
          <w:lang w:val="en-CA"/>
        </w:rPr>
        <w:t>(Giaever et al., 2002; Suzuki et al., 2011)</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3F0F7B">
        <w:rPr>
          <w:bCs/>
          <w:iCs/>
          <w:color w:val="000000" w:themeColor="text1"/>
          <w:lang w:val="en-CA"/>
        </w:rPr>
        <w:t xml:space="preserve"> </w:t>
      </w:r>
      <w:r w:rsidR="00C41D75" w:rsidRPr="00233F15">
        <w:rPr>
          <w:bCs/>
          <w:iCs/>
          <w:color w:val="000000" w:themeColor="text1"/>
          <w:lang w:val="en-CA"/>
        </w:rPr>
        <w:fldChar w:fldCharType="begin" w:fldLock="1"/>
      </w:r>
      <w:r w:rsidR="00F13A96">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C41D75" w:rsidRPr="00233F15">
        <w:rPr>
          <w:bCs/>
          <w:iCs/>
          <w:color w:val="000000" w:themeColor="text1"/>
          <w:lang w:val="en-CA"/>
        </w:rPr>
        <w:fldChar w:fldCharType="separate"/>
      </w:r>
      <w:r w:rsidR="00D659A1" w:rsidRPr="00D659A1">
        <w:rPr>
          <w:bCs/>
          <w:iCs/>
          <w:noProof/>
          <w:color w:val="000000" w:themeColor="text1"/>
          <w:lang w:val="en-CA"/>
        </w:rPr>
        <w:t>(Yachie et al., 2016)</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w:t>
      </w:r>
      <w:r w:rsidR="00EF3DD9">
        <w:rPr>
          <w:bCs/>
          <w:iCs/>
          <w:color w:val="000000" w:themeColor="text1"/>
          <w:lang w:val="en-CA"/>
        </w:rPr>
        <w:t>Fig</w:t>
      </w:r>
      <w:r w:rsidR="00467245">
        <w:rPr>
          <w:bCs/>
          <w:iCs/>
          <w:color w:val="000000" w:themeColor="text1"/>
          <w:lang w:val="en-CA"/>
        </w:rPr>
        <w:t xml:space="preserve"> 1)</w:t>
      </w:r>
      <w:r w:rsidR="005F13FF">
        <w:rPr>
          <w:bCs/>
          <w:iCs/>
          <w:color w:val="000000" w:themeColor="text1"/>
          <w:lang w:val="en-CA"/>
        </w:rPr>
        <w:t xml:space="preserve">.  Thus, a single next generation sequencing reaction can reveal both the strain-specific tracking barcode at the </w:t>
      </w:r>
      <w:r w:rsidR="005F13FF" w:rsidRPr="007029A8">
        <w:rPr>
          <w:bCs/>
          <w:i/>
          <w:iCs/>
          <w:color w:val="000000" w:themeColor="text1"/>
          <w:lang w:val="en-CA"/>
          <w:rPrChange w:id="130" w:author="Albi Celaj [2]" w:date="2018-12-10T13:05:00Z">
            <w:rPr>
              <w:bCs/>
              <w:iCs/>
              <w:color w:val="000000" w:themeColor="text1"/>
              <w:lang w:val="en-CA"/>
            </w:rPr>
          </w:rPrChange>
        </w:rPr>
        <w:t>HO</w:t>
      </w:r>
      <w:r w:rsidR="005F13FF">
        <w:rPr>
          <w:bCs/>
          <w:iCs/>
          <w:color w:val="000000" w:themeColor="text1"/>
          <w:lang w:val="en-CA"/>
        </w:rPr>
        <w:t xml:space="preserve"> locus and the identity of every gene deleted in the segregant at each plate location (Methods; </w:t>
      </w:r>
      <w:r w:rsidR="00EF3DD9">
        <w:rPr>
          <w:bCs/>
          <w:iCs/>
          <w:color w:val="000000" w:themeColor="text1"/>
          <w:lang w:val="en-CA"/>
        </w:rPr>
        <w:t>Fig</w:t>
      </w:r>
      <w:r w:rsidR="005F13FF">
        <w:rPr>
          <w:bCs/>
          <w:iCs/>
          <w:color w:val="000000" w:themeColor="text1"/>
          <w:lang w:val="en-CA"/>
        </w:rPr>
        <w:t xml:space="preserve"> 1).  </w:t>
      </w:r>
    </w:p>
    <w:p w14:paraId="35592CE3" w14:textId="77777777" w:rsidR="006F65F4" w:rsidRDefault="006F65F4" w:rsidP="005F13FF">
      <w:pPr>
        <w:jc w:val="both"/>
        <w:rPr>
          <w:bCs/>
          <w:iCs/>
          <w:color w:val="000000" w:themeColor="text1"/>
          <w:lang w:val="en-CA"/>
        </w:rPr>
      </w:pPr>
    </w:p>
    <w:p w14:paraId="7A9BAAA3" w14:textId="37CD163D"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ins w:id="131" w:author="Albi Celaj [2]" w:date="2018-12-12T17:08:00Z">
        <w:r w:rsidR="006F1961">
          <w:t xml:space="preserve">per-locus </w:t>
        </w:r>
      </w:ins>
      <w:r w:rsidR="00AE2327">
        <w:t xml:space="preserve">genotyping </w:t>
      </w:r>
      <w:r w:rsidR="00AE0076" w:rsidRPr="00233F15">
        <w:t>accuracy of 93.2% (</w:t>
      </w:r>
      <w:r w:rsidR="00EF3DD9">
        <w:t>Fig</w:t>
      </w:r>
      <w:r w:rsidR="00B0183A" w:rsidRPr="00233F15">
        <w:t xml:space="preserve">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ins w:id="132" w:author="Albi Celaj [2]" w:date="2018-12-12T17:08:00Z">
        <w:r w:rsidR="006F1961">
          <w:t xml:space="preserve">per-locus </w:t>
        </w:r>
      </w:ins>
      <w:r w:rsidR="001B1758" w:rsidRPr="00233F15">
        <w:t>accuracy of 93.8% (</w:t>
      </w:r>
      <w:r w:rsidR="00EF3DD9">
        <w:t>Fig</w:t>
      </w:r>
      <w:r w:rsidR="001B1758" w:rsidRPr="00233F15">
        <w:t xml:space="preserve">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w:t>
      </w:r>
      <w:r w:rsidR="00EF3DD9">
        <w:t>Fig</w:t>
      </w:r>
      <w:r w:rsidR="00EB3FBA" w:rsidRPr="00233F15">
        <w:t xml:space="preserve">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w:t>
      </w:r>
      <w:r w:rsidR="00EF3DD9">
        <w:t>Fig</w:t>
      </w:r>
      <w:r w:rsidR="00EB3FBA" w:rsidRPr="00233F15">
        <w:t xml:space="preserve">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r w:rsidRPr="00233F15">
        <w:t>MAT</w:t>
      </w:r>
      <w:r w:rsidRPr="00233F15">
        <w:rPr>
          <w:b/>
        </w:rPr>
        <w:t>a</w:t>
      </w:r>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10D9A9E1" w:rsidR="00775388" w:rsidRDefault="00B80A38" w:rsidP="008C1FC3">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3F0F7B">
        <w:rPr>
          <w:bCs/>
          <w:iCs/>
          <w:color w:val="000000" w:themeColor="text1"/>
        </w:rPr>
        <w:t xml:space="preserve"> </w:t>
      </w:r>
      <w:r w:rsidR="00856C85">
        <w:rPr>
          <w:bCs/>
          <w:iCs/>
          <w:color w:val="000000" w:themeColor="text1"/>
        </w:rPr>
        <w:fldChar w:fldCharType="begin" w:fldLock="1"/>
      </w:r>
      <w:r w:rsidR="00F13A96">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samples.","type":"article-journal","volume":"38"},"uris":["http://www.mendeley.com/documents/?uuid=fd3ced46-6593-42b8-ad9a-f5983fb6abbd"]}],"mendeley":{"formattedCitation":"(Smith et al., 2010)","plainTextFormattedCitation":"(Smith et al., 2010)","previouslyFormattedCitation":"(Smith et al., 2010)"},"properties":{"noteIndex":0},"schema":"https://github.com/citation-style-language/schema/raw/master/csl-citation.json"}</w:instrText>
      </w:r>
      <w:r w:rsidR="00856C85">
        <w:rPr>
          <w:bCs/>
          <w:iCs/>
          <w:color w:val="000000" w:themeColor="text1"/>
        </w:rPr>
        <w:fldChar w:fldCharType="separate"/>
      </w:r>
      <w:r w:rsidR="00D659A1" w:rsidRPr="00D659A1">
        <w:rPr>
          <w:bCs/>
          <w:iCs/>
          <w:noProof/>
          <w:color w:val="000000" w:themeColor="text1"/>
        </w:rPr>
        <w:t>(Smith et al., 2010)</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F13A96">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005B0B96" w:rsidRPr="00233F15">
        <w:fldChar w:fldCharType="separate"/>
      </w:r>
      <w:r w:rsidR="00D659A1" w:rsidRPr="00D659A1">
        <w:rPr>
          <w:noProof/>
        </w:rPr>
        <w:t>(Smith et al., 2009)</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 xml:space="preserve">20 generations of overall pool growth, </w:t>
      </w:r>
      <w:r w:rsidR="00EF3DD9">
        <w:t>Fig</w:t>
      </w:r>
      <w:r w:rsidR="005B0B96" w:rsidRPr="00233F15">
        <w:t xml:space="preserve">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2754F9C4"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EF3DD9">
        <w:rPr>
          <w:color w:val="000000"/>
        </w:rPr>
        <w:t>Fig</w:t>
      </w:r>
      <w:r w:rsidR="002B0A74">
        <w:rPr>
          <w:color w:val="000000"/>
        </w:rPr>
        <w:t xml:space="preserve"> 1, Data S5).  </w:t>
      </w:r>
    </w:p>
    <w:p w14:paraId="09D6D627" w14:textId="77777777" w:rsidR="006F65F4" w:rsidRDefault="006F65F4" w:rsidP="004210F6">
      <w:pPr>
        <w:widowControl w:val="0"/>
        <w:autoSpaceDE w:val="0"/>
        <w:autoSpaceDN w:val="0"/>
        <w:adjustRightInd w:val="0"/>
        <w:jc w:val="both"/>
        <w:rPr>
          <w:color w:val="000000"/>
        </w:rPr>
      </w:pPr>
    </w:p>
    <w:p w14:paraId="1A2111F6" w14:textId="14CAA046"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w:t>
      </w:r>
      <w:ins w:id="133" w:author="Albi Celaj [2]" w:date="2018-12-10T13:05:00Z">
        <w:r w:rsidR="007029A8">
          <w:rPr>
            <w:color w:val="000000"/>
          </w:rPr>
          <w:t xml:space="preserve">a </w:t>
        </w:r>
      </w:ins>
      <w:del w:id="134" w:author="Albi Celaj [2]" w:date="2018-12-10T13:05:00Z">
        <w:r w:rsidRPr="00FB55DF" w:rsidDel="007029A8">
          <w:rPr>
            <w:color w:val="000000"/>
          </w:rPr>
          <w:delText xml:space="preserve">the </w:delText>
        </w:r>
        <w:r w:rsidR="00E92791" w:rsidRPr="00FB55DF" w:rsidDel="007029A8">
          <w:rPr>
            <w:color w:val="000000"/>
          </w:rPr>
          <w:delText xml:space="preserve">above-described </w:delText>
        </w:r>
      </w:del>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4822B12B"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w:t>
      </w:r>
      <w:r w:rsidR="00EF3DD9">
        <w:rPr>
          <w:color w:val="000000"/>
        </w:rPr>
        <w:t>Fig</w:t>
      </w:r>
      <w:r w:rsidRPr="00FB55DF">
        <w:rPr>
          <w:color w:val="000000"/>
        </w:rPr>
        <w:t xml:space="preserve">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del w:id="135" w:author="Albi Celaj [2]" w:date="2018-12-04T14:10:00Z">
        <w:r w:rsidR="00B276FC" w:rsidRPr="00FB55DF" w:rsidDel="003D79AA">
          <w:rPr>
            <w:color w:val="000000"/>
          </w:rPr>
          <w:delText xml:space="preserve"> </w:delText>
        </w:r>
      </w:del>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w:t>
      </w:r>
      <w:r w:rsidR="00EF3DD9">
        <w:rPr>
          <w:color w:val="000000"/>
        </w:rPr>
        <w:t>Fig</w:t>
      </w:r>
      <w:r w:rsidRPr="00FB55DF">
        <w:rPr>
          <w:color w:val="000000"/>
        </w:rPr>
        <w:t xml:space="preserve">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6F8E2266"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EF3DD9">
        <w:rPr>
          <w:color w:val="000000"/>
        </w:rPr>
        <w:t>Fig</w:t>
      </w:r>
      <w:r w:rsidR="0066744C">
        <w:rPr>
          <w:color w:val="000000"/>
        </w:rPr>
        <w:t xml:space="preserve">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EF3DD9">
        <w:rPr>
          <w:color w:val="000000"/>
        </w:rPr>
        <w:t>Fig</w:t>
      </w:r>
      <w:r w:rsidR="009E2837">
        <w:rPr>
          <w:color w:val="000000"/>
        </w:rPr>
        <w:t xml:space="preserve">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28A8DA6D"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EF3DD9">
        <w:rPr>
          <w:color w:val="000000"/>
          <w:lang w:val="en-CA"/>
        </w:rPr>
        <w:t>Fig</w:t>
      </w:r>
      <w:r w:rsidR="00DA296C">
        <w:rPr>
          <w:color w:val="000000"/>
          <w:lang w:val="en-CA"/>
        </w:rPr>
        <w:t xml:space="preserve">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EF3DD9">
        <w:rPr>
          <w:color w:val="000000"/>
          <w:lang w:val="en-CA"/>
        </w:rPr>
        <w:t>Fig</w:t>
      </w:r>
      <w:r w:rsidR="00D92FAF">
        <w:rPr>
          <w:color w:val="000000"/>
          <w:lang w:val="en-CA"/>
        </w:rPr>
        <w:t xml:space="preserv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3F7C5B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EF3DD9">
        <w:rPr>
          <w:color w:val="000000"/>
          <w:lang w:val="en-CA"/>
        </w:rPr>
        <w:t>Fig</w:t>
      </w:r>
      <w:r w:rsidR="00F65A2C">
        <w:rPr>
          <w:color w:val="000000"/>
          <w:lang w:val="en-CA"/>
        </w:rPr>
        <w:t xml:space="preserve">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4E91742B"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EF3DD9">
        <w:rPr>
          <w:color w:val="000000"/>
        </w:rPr>
        <w:t>Fig</w:t>
      </w:r>
      <w:r w:rsidR="00EA336E">
        <w:rPr>
          <w:color w:val="000000"/>
        </w:rPr>
        <w:t xml:space="preserve"> 3A)</w:t>
      </w:r>
      <w:r>
        <w:rPr>
          <w:color w:val="000000"/>
        </w:rPr>
        <w:t xml:space="preserve">, we </w:t>
      </w:r>
      <w:r w:rsidR="00A5046D">
        <w:rPr>
          <w:color w:val="000000"/>
        </w:rPr>
        <w:t>first verified that these fitness landscapes could capture previously-</w:t>
      </w:r>
      <w:r>
        <w:rPr>
          <w:color w:val="000000"/>
        </w:rPr>
        <w:t xml:space="preserve">reported relationships </w:t>
      </w:r>
      <w:r>
        <w:rPr>
          <w:color w:val="000000"/>
        </w:rPr>
        <w:lastRenderedPageBreak/>
        <w:t xml:space="preserve">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EF3DD9">
        <w:rPr>
          <w:color w:val="000000"/>
        </w:rPr>
        <w:t>Fig</w:t>
      </w:r>
      <w:r>
        <w:rPr>
          <w:color w:val="000000"/>
        </w:rPr>
        <w:t xml:space="preserve">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333A0B">
        <w:rPr>
          <w:color w:val="000000"/>
        </w:rPr>
        <w:t xml:space="preserve"> </w:t>
      </w:r>
      <w:r w:rsidR="007D4A1E" w:rsidRPr="00D66545">
        <w:rPr>
          <w:color w:val="000000"/>
        </w:rPr>
        <w:fldChar w:fldCharType="begin" w:fldLock="1"/>
      </w:r>
      <w:r w:rsidR="00333A0B">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7D4A1E" w:rsidRPr="00D66545">
        <w:rPr>
          <w:color w:val="000000"/>
        </w:rPr>
        <w:fldChar w:fldCharType="separate"/>
      </w:r>
      <w:r w:rsidR="00333A0B" w:rsidRPr="00333A0B">
        <w:rPr>
          <w:noProof/>
          <w:color w:val="000000"/>
        </w:rPr>
        <w:t>(Kolaczkowski et al., 1998)</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333A0B">
        <w:rPr>
          <w:i/>
          <w:color w:val="000000"/>
        </w:rPr>
        <w:t xml:space="preserve"> </w:t>
      </w:r>
      <w:r w:rsidR="008345B8" w:rsidRPr="00D66545">
        <w:rPr>
          <w:i/>
          <w:color w:val="000000"/>
        </w:rPr>
        <w:fldChar w:fldCharType="begin" w:fldLock="1"/>
      </w:r>
      <w:r w:rsidR="00F13A96">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8345B8" w:rsidRPr="00D66545">
        <w:rPr>
          <w:i/>
          <w:color w:val="000000"/>
        </w:rPr>
        <w:fldChar w:fldCharType="separate"/>
      </w:r>
      <w:r w:rsidR="00D659A1" w:rsidRPr="00D659A1">
        <w:rPr>
          <w:noProof/>
          <w:color w:val="000000"/>
        </w:rPr>
        <w:t>(Kolaczkowska et al., 2008; Snider et al., 2013)</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EF3DD9">
        <w:rPr>
          <w:color w:val="000000"/>
        </w:rPr>
        <w:t>Fig</w:t>
      </w:r>
      <w:r w:rsidR="007D692E" w:rsidRPr="00D66545">
        <w:rPr>
          <w:color w:val="000000"/>
        </w:rPr>
        <w:t xml:space="preserve">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F13A96">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66545" w:rsidRPr="00D66545">
        <w:rPr>
          <w:color w:val="000000"/>
        </w:rPr>
        <w:fldChar w:fldCharType="separate"/>
      </w:r>
      <w:r w:rsidR="00D659A1" w:rsidRPr="00D659A1">
        <w:rPr>
          <w:noProof/>
          <w:color w:val="000000"/>
        </w:rPr>
        <w:t>(Snider et al., 2013)</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797BC2F3"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w:t>
      </w:r>
      <w:r w:rsidR="00EF3DD9">
        <w:rPr>
          <w:color w:val="000000"/>
        </w:rPr>
        <w:t>Fig</w:t>
      </w:r>
      <w:r w:rsidR="00772F98" w:rsidRPr="00D66545">
        <w:rPr>
          <w:color w:val="000000"/>
        </w:rPr>
        <w:t xml:space="preserve">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EF3DD9">
        <w:rPr>
          <w:color w:val="000000"/>
        </w:rPr>
        <w:t>Fig</w:t>
      </w:r>
      <w:r w:rsidR="00772F98" w:rsidRPr="00D66545">
        <w:rPr>
          <w:color w:val="000000"/>
        </w:rPr>
        <w:t xml:space="preserve">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23B07138" w:rsidR="000570E2" w:rsidRDefault="00772F98" w:rsidP="00174BEA">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EF3DD9">
        <w:rPr>
          <w:color w:val="000000"/>
          <w:lang w:val="en-CA"/>
        </w:rPr>
        <w:t>Fig</w:t>
      </w:r>
      <w:r>
        <w:rPr>
          <w:color w:val="000000"/>
          <w:lang w:val="en-CA"/>
        </w:rPr>
        <w:t xml:space="preserve"> S</w:t>
      </w:r>
      <w:r w:rsidR="00A87D6B">
        <w:rPr>
          <w:color w:val="000000"/>
          <w:lang w:val="en-CA"/>
        </w:rPr>
        <w:t>7</w:t>
      </w:r>
      <w:r>
        <w:rPr>
          <w:color w:val="000000"/>
          <w:lang w:val="en-CA"/>
        </w:rPr>
        <w:t xml:space="preserve">). </w:t>
      </w:r>
      <w:r w:rsidR="002C6BB4">
        <w:rPr>
          <w:color w:val="000000"/>
          <w:lang w:val="en-CA"/>
        </w:rPr>
        <w:t xml:space="preserve"> </w:t>
      </w:r>
      <w:ins w:id="136" w:author="Albi Celaj [2]" w:date="2018-12-05T15:50:00Z">
        <w:r w:rsidR="00AC6971">
          <w:rPr>
            <w:color w:val="000000"/>
            <w:lang w:val="en-CA"/>
          </w:rPr>
          <w:t xml:space="preserve">For example, </w:t>
        </w:r>
      </w:ins>
      <w:ins w:id="137" w:author="Albi Celaj [2]" w:date="2018-12-06T11:56:00Z">
        <w:r w:rsidR="00174BEA">
          <w:rPr>
            <w:color w:val="000000"/>
            <w:lang w:val="en-CA"/>
          </w:rPr>
          <w:t xml:space="preserve">knocking out </w:t>
        </w:r>
        <w:r w:rsidR="00174BEA">
          <w:rPr>
            <w:i/>
            <w:color w:val="000000"/>
            <w:lang w:val="en-CA"/>
          </w:rPr>
          <w:t>pdr5∆</w:t>
        </w:r>
        <w:r w:rsidR="00174BEA">
          <w:rPr>
            <w:color w:val="000000"/>
            <w:lang w:val="en-CA"/>
          </w:rPr>
          <w:t xml:space="preserve">, </w:t>
        </w:r>
        <w:r w:rsidR="00174BEA">
          <w:rPr>
            <w:i/>
            <w:color w:val="000000"/>
            <w:lang w:val="en-CA"/>
          </w:rPr>
          <w:t>snq2∆</w:t>
        </w:r>
        <w:r w:rsidR="00174BEA">
          <w:rPr>
            <w:color w:val="000000"/>
            <w:lang w:val="en-CA"/>
          </w:rPr>
          <w:t xml:space="preserve">, and </w:t>
        </w:r>
        <w:r w:rsidR="00174BEA">
          <w:rPr>
            <w:i/>
            <w:color w:val="000000"/>
            <w:lang w:val="en-CA"/>
          </w:rPr>
          <w:t xml:space="preserve">ybt1∆ </w:t>
        </w:r>
      </w:ins>
      <w:ins w:id="138" w:author="Albi Celaj [2]" w:date="2018-12-06T11:57:00Z">
        <w:r w:rsidR="00174BEA">
          <w:rPr>
            <w:color w:val="000000"/>
            <w:lang w:val="en-CA"/>
          </w:rPr>
          <w:t>in</w:t>
        </w:r>
      </w:ins>
      <w:ins w:id="139" w:author="Albi Celaj [2]" w:date="2018-12-06T17:12:00Z">
        <w:r w:rsidR="004A7760">
          <w:rPr>
            <w:color w:val="000000"/>
            <w:lang w:val="en-CA"/>
          </w:rPr>
          <w:t>dividually or in</w:t>
        </w:r>
      </w:ins>
      <w:ins w:id="140" w:author="Albi Celaj [2]" w:date="2018-12-06T11:57:00Z">
        <w:r w:rsidR="00174BEA">
          <w:rPr>
            <w:color w:val="000000"/>
            <w:lang w:val="en-CA"/>
          </w:rPr>
          <w:t xml:space="preserve"> any combination </w:t>
        </w:r>
      </w:ins>
      <w:ins w:id="141" w:author="Albi Celaj [2]" w:date="2018-12-05T15:51:00Z">
        <w:r w:rsidR="007C66FF">
          <w:rPr>
            <w:color w:val="000000"/>
            <w:lang w:val="en-CA"/>
          </w:rPr>
          <w:t>led to more valinomycin resistance than the wild-type strain (Fig 3A right panel).</w:t>
        </w:r>
      </w:ins>
    </w:p>
    <w:p w14:paraId="23AF7B61" w14:textId="361D42BD" w:rsidR="000570E2" w:rsidDel="003D79AA" w:rsidRDefault="000570E2" w:rsidP="00C313F6">
      <w:pPr>
        <w:widowControl w:val="0"/>
        <w:autoSpaceDE w:val="0"/>
        <w:autoSpaceDN w:val="0"/>
        <w:adjustRightInd w:val="0"/>
        <w:jc w:val="both"/>
        <w:rPr>
          <w:del w:id="142" w:author="Albi Celaj [2]" w:date="2018-12-04T14:14:00Z"/>
          <w:color w:val="000000"/>
          <w:lang w:val="en-CA"/>
        </w:rPr>
      </w:pPr>
    </w:p>
    <w:p w14:paraId="1BE433BC" w14:textId="4ED544E2" w:rsidR="001E6C97" w:rsidDel="003D79AA" w:rsidRDefault="002C6BB4" w:rsidP="00C313F6">
      <w:pPr>
        <w:widowControl w:val="0"/>
        <w:autoSpaceDE w:val="0"/>
        <w:autoSpaceDN w:val="0"/>
        <w:adjustRightInd w:val="0"/>
        <w:jc w:val="both"/>
        <w:rPr>
          <w:moveFrom w:id="143" w:author="Albi Celaj [2]" w:date="2018-12-04T14:14:00Z"/>
          <w:color w:val="000000"/>
          <w:lang w:val="en-CA"/>
        </w:rPr>
      </w:pPr>
      <w:moveFromRangeStart w:id="144" w:author="Albi Celaj [2]" w:date="2018-12-04T14:14:00Z" w:name="move531696218"/>
      <w:moveFrom w:id="145" w:author="Albi Celaj [2]" w:date="2018-12-04T14:14:00Z">
        <w:r w:rsidDel="003D79AA">
          <w:rPr>
            <w:color w:val="000000"/>
            <w:lang w:val="en-CA"/>
          </w:rPr>
          <w:t xml:space="preserve">One striking example of this was </w:t>
        </w:r>
        <w:r w:rsidR="00772F98" w:rsidDel="003D79AA">
          <w:rPr>
            <w:color w:val="000000"/>
          </w:rPr>
          <w:t>a quadruple deletion</w:t>
        </w:r>
        <w:r w:rsidDel="003D79AA">
          <w:rPr>
            <w:color w:val="000000"/>
          </w:rPr>
          <w:t>—</w:t>
        </w:r>
        <w:r w:rsidR="00772F98" w:rsidRPr="00233F15" w:rsidDel="003D79AA">
          <w:rPr>
            <w:i/>
            <w:color w:val="000000"/>
          </w:rPr>
          <w:t>snq2∆</w:t>
        </w:r>
        <w:r w:rsidR="001E6C97" w:rsidDel="003D79AA">
          <w:rPr>
            <w:i/>
            <w:color w:val="000000"/>
          </w:rPr>
          <w:t xml:space="preserve"> </w:t>
        </w:r>
        <w:r w:rsidR="00772F98" w:rsidRPr="00233F15" w:rsidDel="003D79AA">
          <w:rPr>
            <w:i/>
            <w:color w:val="000000"/>
          </w:rPr>
          <w:t>ybt1∆</w:t>
        </w:r>
        <w:r w:rsidR="001E6C97" w:rsidDel="003D79AA">
          <w:rPr>
            <w:i/>
            <w:color w:val="000000"/>
          </w:rPr>
          <w:t xml:space="preserve"> </w:t>
        </w:r>
        <w:r w:rsidR="00772F98" w:rsidRPr="00233F15" w:rsidDel="003D79AA">
          <w:rPr>
            <w:i/>
            <w:color w:val="000000"/>
          </w:rPr>
          <w:t>ycf1∆</w:t>
        </w:r>
        <w:r w:rsidR="001E6C97" w:rsidDel="003D79AA">
          <w:rPr>
            <w:i/>
            <w:color w:val="000000"/>
          </w:rPr>
          <w:t xml:space="preserve"> </w:t>
        </w:r>
        <w:r w:rsidR="00772F98" w:rsidRPr="00233F15" w:rsidDel="003D79AA">
          <w:rPr>
            <w:i/>
            <w:color w:val="000000"/>
          </w:rPr>
          <w:t>yor1∆</w:t>
        </w:r>
        <w:r w:rsidDel="003D79AA">
          <w:rPr>
            <w:color w:val="000000"/>
          </w:rPr>
          <w:t xml:space="preserve">—with high </w:t>
        </w:r>
        <w:r w:rsidR="00772F98" w:rsidRPr="00233F15" w:rsidDel="003D79AA">
          <w:rPr>
            <w:color w:val="000000"/>
          </w:rPr>
          <w:t>resistance</w:t>
        </w:r>
        <w:r w:rsidRPr="002C6BB4" w:rsidDel="003D79AA">
          <w:rPr>
            <w:color w:val="000000"/>
          </w:rPr>
          <w:t xml:space="preserve"> </w:t>
        </w:r>
        <w:r w:rsidDel="003D79AA">
          <w:rPr>
            <w:color w:val="000000"/>
          </w:rPr>
          <w:t xml:space="preserve">to </w:t>
        </w:r>
        <w:r w:rsidRPr="00233F15" w:rsidDel="003D79AA">
          <w:rPr>
            <w:color w:val="000000"/>
          </w:rPr>
          <w:t>fluc</w:t>
        </w:r>
        <w:r w:rsidDel="003D79AA">
          <w:rPr>
            <w:color w:val="000000"/>
          </w:rPr>
          <w:t xml:space="preserve">onazole </w:t>
        </w:r>
        <w:r w:rsidRPr="00233F15" w:rsidDel="003D79AA">
          <w:rPr>
            <w:color w:val="000000"/>
          </w:rPr>
          <w:t>(</w:t>
        </w:r>
        <w:r w:rsidR="00EF3DD9" w:rsidDel="003D79AA">
          <w:rPr>
            <w:color w:val="000000"/>
            <w:lang w:val="en-CA"/>
          </w:rPr>
          <w:t>Fig</w:t>
        </w:r>
        <w:r w:rsidDel="003D79AA">
          <w:rPr>
            <w:color w:val="000000"/>
            <w:lang w:val="en-CA"/>
          </w:rPr>
          <w:t xml:space="preserve"> 3A, right</w:t>
        </w:r>
        <w:r w:rsidRPr="00233F15" w:rsidDel="003D79AA">
          <w:rPr>
            <w:color w:val="000000"/>
            <w:lang w:val="en-CA"/>
          </w:rPr>
          <w:t>)</w:t>
        </w:r>
        <w:r w:rsidR="00087998" w:rsidDel="003D79AA">
          <w:rPr>
            <w:color w:val="000000"/>
          </w:rPr>
          <w:t xml:space="preserve">.  Interestingly, the quintuple mutant </w:t>
        </w:r>
        <w:r w:rsidR="00772F98" w:rsidRPr="00233F15" w:rsidDel="003D79AA">
          <w:rPr>
            <w:i/>
            <w:color w:val="000000"/>
          </w:rPr>
          <w:t>pdr5∆</w:t>
        </w:r>
        <w:r w:rsidR="001E6C97" w:rsidDel="003D79AA">
          <w:rPr>
            <w:i/>
            <w:color w:val="000000"/>
          </w:rPr>
          <w:t xml:space="preserve"> </w:t>
        </w:r>
        <w:r w:rsidR="00772F98" w:rsidRPr="00233F15" w:rsidDel="003D79AA">
          <w:rPr>
            <w:i/>
            <w:color w:val="000000"/>
          </w:rPr>
          <w:t>snq2∆</w:t>
        </w:r>
        <w:r w:rsidR="001E6C97" w:rsidDel="003D79AA">
          <w:rPr>
            <w:i/>
            <w:color w:val="000000"/>
          </w:rPr>
          <w:t xml:space="preserve"> </w:t>
        </w:r>
        <w:r w:rsidR="00772F98" w:rsidRPr="00233F15" w:rsidDel="003D79AA">
          <w:rPr>
            <w:i/>
            <w:color w:val="000000"/>
          </w:rPr>
          <w:t>ybt1∆</w:t>
        </w:r>
        <w:r w:rsidR="001E6C97" w:rsidDel="003D79AA">
          <w:rPr>
            <w:i/>
            <w:color w:val="000000"/>
          </w:rPr>
          <w:t xml:space="preserve"> </w:t>
        </w:r>
        <w:r w:rsidR="00772F98" w:rsidRPr="00233F15" w:rsidDel="003D79AA">
          <w:rPr>
            <w:i/>
            <w:color w:val="000000"/>
          </w:rPr>
          <w:t>ycf1∆</w:t>
        </w:r>
        <w:r w:rsidR="001E6C97" w:rsidDel="003D79AA">
          <w:rPr>
            <w:i/>
            <w:color w:val="000000"/>
          </w:rPr>
          <w:t xml:space="preserve"> </w:t>
        </w:r>
        <w:r w:rsidR="00772F98" w:rsidRPr="00233F15" w:rsidDel="003D79AA">
          <w:rPr>
            <w:i/>
            <w:color w:val="000000"/>
          </w:rPr>
          <w:t>yor1∆</w:t>
        </w:r>
        <w:r w:rsidR="00772F98" w:rsidRPr="00233F15" w:rsidDel="003D79AA">
          <w:rPr>
            <w:color w:val="000000"/>
          </w:rPr>
          <w:t xml:space="preserve"> </w:t>
        </w:r>
        <w:r w:rsidR="00087998" w:rsidDel="003D79AA">
          <w:rPr>
            <w:color w:val="000000"/>
          </w:rPr>
          <w:t xml:space="preserve">(differing from the resistant quadruple </w:t>
        </w:r>
        <w:r w:rsidR="001E6C97" w:rsidDel="003D79AA">
          <w:rPr>
            <w:color w:val="000000"/>
          </w:rPr>
          <w:t xml:space="preserve">genotype only by </w:t>
        </w:r>
        <w:r w:rsidR="00087998" w:rsidDel="003D79AA">
          <w:rPr>
            <w:color w:val="000000"/>
          </w:rPr>
          <w:t xml:space="preserve">an additional </w:t>
        </w:r>
        <w:r w:rsidR="00087998" w:rsidRPr="00233F15" w:rsidDel="003D79AA">
          <w:rPr>
            <w:i/>
            <w:color w:val="000000"/>
          </w:rPr>
          <w:t>pdr5∆</w:t>
        </w:r>
        <w:r w:rsidR="00087998" w:rsidDel="003D79AA">
          <w:rPr>
            <w:color w:val="000000"/>
          </w:rPr>
          <w:t xml:space="preserve"> deletion) showed </w:t>
        </w:r>
        <w:r w:rsidR="00772F98" w:rsidRPr="00233F15" w:rsidDel="003D79AA">
          <w:rPr>
            <w:color w:val="000000"/>
          </w:rPr>
          <w:t>sensitiv</w:t>
        </w:r>
        <w:r w:rsidR="00087998" w:rsidDel="003D79AA">
          <w:rPr>
            <w:color w:val="000000"/>
          </w:rPr>
          <w:t xml:space="preserve">ity </w:t>
        </w:r>
        <w:r w:rsidDel="003D79AA">
          <w:rPr>
            <w:color w:val="000000"/>
          </w:rPr>
          <w:t xml:space="preserve">to fluconazole </w:t>
        </w:r>
        <w:r w:rsidR="00087998" w:rsidDel="003D79AA">
          <w:rPr>
            <w:color w:val="000000"/>
          </w:rPr>
          <w:t xml:space="preserve">that was comparable to the single-knockout </w:t>
        </w:r>
        <w:r w:rsidR="00772F98" w:rsidRPr="00233F15" w:rsidDel="003D79AA">
          <w:rPr>
            <w:i/>
            <w:color w:val="000000"/>
          </w:rPr>
          <w:t xml:space="preserve">pdr5∆ </w:t>
        </w:r>
        <w:r w:rsidR="00087998" w:rsidDel="003D79AA">
          <w:rPr>
            <w:color w:val="000000"/>
          </w:rPr>
          <w:t>genotype</w:t>
        </w:r>
        <w:r w:rsidR="00772F98" w:rsidRPr="001253E6" w:rsidDel="003D79AA">
          <w:rPr>
            <w:color w:val="000000"/>
          </w:rPr>
          <w:t>.</w:t>
        </w:r>
        <w:r w:rsidR="00772F98" w:rsidRPr="00233F15" w:rsidDel="003D79AA">
          <w:rPr>
            <w:color w:val="000000"/>
          </w:rPr>
          <w:t xml:space="preserve"> </w:t>
        </w:r>
        <w:r w:rsidR="00087998" w:rsidDel="003D79AA">
          <w:rPr>
            <w:color w:val="000000"/>
          </w:rPr>
          <w:t xml:space="preserve"> The deletions of </w:t>
        </w:r>
        <w:r w:rsidR="00087998" w:rsidRPr="00233F15" w:rsidDel="003D79AA">
          <w:rPr>
            <w:i/>
            <w:color w:val="000000"/>
          </w:rPr>
          <w:t>snq2∆</w:t>
        </w:r>
        <w:r w:rsidR="00087998" w:rsidDel="003D79AA">
          <w:rPr>
            <w:color w:val="000000"/>
          </w:rPr>
          <w:t xml:space="preserve">, </w:t>
        </w:r>
        <w:r w:rsidR="00087998" w:rsidRPr="00233F15" w:rsidDel="003D79AA">
          <w:rPr>
            <w:i/>
            <w:color w:val="000000"/>
          </w:rPr>
          <w:t>ybt1∆</w:t>
        </w:r>
        <w:r w:rsidR="00087998" w:rsidDel="003D79AA">
          <w:rPr>
            <w:color w:val="000000"/>
          </w:rPr>
          <w:t xml:space="preserve">, </w:t>
        </w:r>
        <w:r w:rsidR="00087998" w:rsidRPr="00233F15" w:rsidDel="003D79AA">
          <w:rPr>
            <w:i/>
            <w:color w:val="000000"/>
          </w:rPr>
          <w:t>ycf1∆</w:t>
        </w:r>
        <w:r w:rsidR="00087998" w:rsidDel="003D79AA">
          <w:rPr>
            <w:color w:val="000000"/>
          </w:rPr>
          <w:t xml:space="preserve">, </w:t>
        </w:r>
        <w:r w:rsidR="001E6C97" w:rsidDel="003D79AA">
          <w:rPr>
            <w:color w:val="000000"/>
          </w:rPr>
          <w:t xml:space="preserve">and </w:t>
        </w:r>
        <w:r w:rsidR="00087998" w:rsidRPr="00233F15" w:rsidDel="003D79AA">
          <w:rPr>
            <w:i/>
            <w:color w:val="000000"/>
          </w:rPr>
          <w:t>yor1∆</w:t>
        </w:r>
        <w:r w:rsidR="00087998" w:rsidDel="003D79AA">
          <w:rPr>
            <w:i/>
            <w:color w:val="000000"/>
          </w:rPr>
          <w:t xml:space="preserve"> </w:t>
        </w:r>
        <w:r w:rsidR="00087998" w:rsidDel="003D79AA">
          <w:rPr>
            <w:color w:val="000000"/>
          </w:rPr>
          <w:t>showed synergistic resistance</w:t>
        </w:r>
        <w:r w:rsidR="001E6C97" w:rsidDel="003D79AA">
          <w:rPr>
            <w:color w:val="000000"/>
          </w:rPr>
          <w:t>,</w:t>
        </w:r>
        <w:r w:rsidR="00087998" w:rsidDel="003D79AA">
          <w:rPr>
            <w:color w:val="000000"/>
          </w:rPr>
          <w:t xml:space="preserve"> in that </w:t>
        </w:r>
        <w:r w:rsidR="00772F98" w:rsidRPr="00233F15" w:rsidDel="003D79AA">
          <w:rPr>
            <w:color w:val="000000"/>
          </w:rPr>
          <w:t xml:space="preserve">combinations of one or two </w:t>
        </w:r>
        <w:r w:rsidR="00772F98" w:rsidRPr="00233F15" w:rsidDel="003D79AA">
          <w:rPr>
            <w:color w:val="000000"/>
            <w:lang w:val="en-CA"/>
          </w:rPr>
          <w:t xml:space="preserve">knockouts </w:t>
        </w:r>
        <w:r w:rsidR="00772F98" w:rsidDel="003D79AA">
          <w:rPr>
            <w:color w:val="000000"/>
            <w:lang w:val="en-CA"/>
          </w:rPr>
          <w:t>within these four genes resulted in</w:t>
        </w:r>
        <w:r w:rsidR="00772F98" w:rsidRPr="00233F15" w:rsidDel="003D79AA">
          <w:rPr>
            <w:color w:val="000000"/>
            <w:lang w:val="en-CA"/>
          </w:rPr>
          <w:t xml:space="preserve"> </w:t>
        </w:r>
        <w:r w:rsidR="00772F98" w:rsidDel="003D79AA">
          <w:rPr>
            <w:color w:val="000000"/>
            <w:lang w:val="en-CA"/>
          </w:rPr>
          <w:t xml:space="preserve">subtle or </w:t>
        </w:r>
        <w:r w:rsidR="001E6C97" w:rsidDel="003D79AA">
          <w:rPr>
            <w:color w:val="000000"/>
            <w:lang w:val="en-CA"/>
          </w:rPr>
          <w:t xml:space="preserve">no </w:t>
        </w:r>
        <w:r w:rsidR="00772F98" w:rsidRPr="00233F15" w:rsidDel="003D79AA">
          <w:rPr>
            <w:color w:val="000000"/>
            <w:lang w:val="en-CA"/>
          </w:rPr>
          <w:t>effect.</w:t>
        </w:r>
        <w:r w:rsidR="00772F98" w:rsidDel="003D79AA">
          <w:rPr>
            <w:color w:val="000000"/>
            <w:lang w:val="en-CA"/>
          </w:rPr>
          <w:t xml:space="preserve">  These </w:t>
        </w:r>
        <w:r w:rsidR="001E6C97" w:rsidDel="003D79AA">
          <w:rPr>
            <w:color w:val="000000"/>
            <w:lang w:val="en-CA"/>
          </w:rPr>
          <w:t xml:space="preserve">results </w:t>
        </w:r>
        <w:r w:rsidR="00772F98" w:rsidRPr="00233F15" w:rsidDel="003D79AA">
          <w:rPr>
            <w:color w:val="000000"/>
            <w:lang w:val="en-CA"/>
          </w:rPr>
          <w:t>extend previous</w:t>
        </w:r>
        <w:r w:rsidR="00143588" w:rsidDel="003D79AA">
          <w:rPr>
            <w:color w:val="000000"/>
            <w:lang w:val="en-CA"/>
          </w:rPr>
          <w:t xml:space="preserve"> findings that deletions of </w:t>
        </w:r>
        <w:bookmarkStart w:id="146" w:name="_Hlk526513305"/>
        <w:r w:rsidR="00087998" w:rsidDel="003D79AA">
          <w:rPr>
            <w:i/>
            <w:color w:val="000000"/>
            <w:lang w:val="en-CA"/>
          </w:rPr>
          <w:t xml:space="preserve">SNQ2 </w:t>
        </w:r>
        <w:r w:rsidR="00087998" w:rsidDel="003D79AA">
          <w:rPr>
            <w:color w:val="000000"/>
            <w:lang w:val="en-CA"/>
          </w:rPr>
          <w:t xml:space="preserve">or </w:t>
        </w:r>
        <w:r w:rsidR="00087998" w:rsidDel="003D79AA">
          <w:rPr>
            <w:i/>
            <w:color w:val="000000"/>
            <w:lang w:val="en-CA"/>
          </w:rPr>
          <w:t>YOR1</w:t>
        </w:r>
        <w:r w:rsidR="00143588" w:rsidDel="003D79AA">
          <w:rPr>
            <w:color w:val="000000"/>
            <w:lang w:val="en-CA"/>
          </w:rPr>
          <w:t xml:space="preserve"> </w:t>
        </w:r>
        <w:bookmarkEnd w:id="146"/>
        <w:r w:rsidR="00A11C11" w:rsidDel="003D79AA">
          <w:rPr>
            <w:color w:val="000000"/>
            <w:lang w:val="en-CA"/>
          </w:rPr>
          <w:t xml:space="preserve">(either </w:t>
        </w:r>
        <w:r w:rsidR="00143588" w:rsidDel="003D79AA">
          <w:rPr>
            <w:color w:val="000000"/>
            <w:lang w:val="en-CA"/>
          </w:rPr>
          <w:t>alone</w:t>
        </w:r>
        <w:r w:rsidR="00A11C11" w:rsidDel="003D79AA">
          <w:rPr>
            <w:color w:val="000000"/>
            <w:lang w:val="en-CA"/>
          </w:rPr>
          <w:t xml:space="preserve"> or </w:t>
        </w:r>
        <w:r w:rsidR="00143588" w:rsidDel="003D79AA">
          <w:rPr>
            <w:color w:val="000000"/>
            <w:lang w:val="en-CA"/>
          </w:rPr>
          <w:t>together</w:t>
        </w:r>
        <w:r w:rsidR="00A11C11" w:rsidDel="003D79AA">
          <w:rPr>
            <w:color w:val="000000"/>
            <w:lang w:val="en-CA"/>
          </w:rPr>
          <w:t xml:space="preserve">) </w:t>
        </w:r>
        <w:r w:rsidR="00143588" w:rsidDel="003D79AA">
          <w:rPr>
            <w:color w:val="000000"/>
            <w:lang w:val="en-CA"/>
          </w:rPr>
          <w:t xml:space="preserve">increase resistance to fluconazole, </w:t>
        </w:r>
        <w:r w:rsidR="00A11C11" w:rsidDel="003D79AA">
          <w:rPr>
            <w:color w:val="000000"/>
            <w:lang w:val="en-CA"/>
          </w:rPr>
          <w:t xml:space="preserve">and that </w:t>
        </w:r>
        <w:r w:rsidR="00A11C11" w:rsidRPr="00233F15" w:rsidDel="003D79AA">
          <w:rPr>
            <w:i/>
            <w:color w:val="000000"/>
          </w:rPr>
          <w:t>snq2∆</w:t>
        </w:r>
        <w:r w:rsidR="00A11C11" w:rsidDel="003D79AA">
          <w:rPr>
            <w:color w:val="000000"/>
          </w:rPr>
          <w:t xml:space="preserve"> and </w:t>
        </w:r>
        <w:r w:rsidR="00A11C11" w:rsidRPr="00233F15" w:rsidDel="003D79AA">
          <w:rPr>
            <w:i/>
            <w:color w:val="000000"/>
          </w:rPr>
          <w:t>yor1∆</w:t>
        </w:r>
        <w:r w:rsidR="00A11C11" w:rsidDel="003D79AA">
          <w:rPr>
            <w:i/>
            <w:color w:val="000000"/>
          </w:rPr>
          <w:t xml:space="preserve"> </w:t>
        </w:r>
        <w:r w:rsidR="00A11C11" w:rsidDel="003D79AA">
          <w:rPr>
            <w:color w:val="000000"/>
            <w:lang w:val="en-CA"/>
          </w:rPr>
          <w:t xml:space="preserve">deletions result in </w:t>
        </w:r>
        <w:r w:rsidR="00143588" w:rsidDel="003D79AA">
          <w:rPr>
            <w:color w:val="000000"/>
            <w:lang w:val="en-CA"/>
          </w:rPr>
          <w:t>increase</w:t>
        </w:r>
        <w:r w:rsidR="00A11C11" w:rsidDel="003D79AA">
          <w:rPr>
            <w:color w:val="000000"/>
            <w:lang w:val="en-CA"/>
          </w:rPr>
          <w:t>d</w:t>
        </w:r>
        <w:r w:rsidR="00143588" w:rsidDel="003D79AA">
          <w:rPr>
            <w:color w:val="000000"/>
            <w:lang w:val="en-CA"/>
          </w:rPr>
          <w:t xml:space="preserve"> </w:t>
        </w:r>
        <w:r w:rsidR="00143588" w:rsidRPr="00F67D9D" w:rsidDel="003D79AA">
          <w:rPr>
            <w:i/>
            <w:color w:val="000000"/>
            <w:lang w:val="en-CA"/>
          </w:rPr>
          <w:t>PDR5</w:t>
        </w:r>
        <w:r w:rsidR="00143588" w:rsidDel="003D79AA">
          <w:rPr>
            <w:color w:val="000000"/>
            <w:lang w:val="en-CA"/>
          </w:rPr>
          <w:t xml:space="preserve"> expression and activity</w:t>
        </w:r>
        <w:r w:rsidR="00143588" w:rsidRPr="00233F15" w:rsidDel="003D79AA">
          <w:rPr>
            <w:color w:val="000000"/>
            <w:lang w:val="en-CA"/>
          </w:rPr>
          <w:fldChar w:fldCharType="begin" w:fldLock="1"/>
        </w:r>
        <w:r w:rsidR="00D660A4" w:rsidRPr="003D79AA" w:rsidDel="003D79AA">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w:instrText>
        </w:r>
        <w:r w:rsidR="00D660A4" w:rsidRPr="00854FEE" w:rsidDel="003D79AA">
          <w:rPr>
            <w:color w:val="000000"/>
            <w:lang w:val="en-CA"/>
          </w:rPr>
          <w:instrText>Kolaczkowski","given":"Marcin","non-dropping-particle":"","parse-names":false,"suffix":""},{"dropping-particle":"","family":"Goffeau","given":"André","non-dropping</w:instrText>
        </w:r>
        <w:r w:rsidR="00D660A4" w:rsidRPr="00CD4561" w:rsidDel="003D79AA">
          <w:rPr>
            <w:color w:val="000000"/>
            <w:lang w:val="en-CA"/>
          </w:rPr>
          <w:instrText>-particle":"","parse-names":false,"suffix":""},{"dropping-particle":"","family":"Moye-Rowley","given":"W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sidDel="003D79AA">
          <w:rPr>
            <w:color w:val="000000"/>
            <w:lang w:val="en-CA"/>
          </w:rPr>
          <w:fldChar w:fldCharType="separate"/>
        </w:r>
        <w:r w:rsidR="000C5C2F" w:rsidRPr="003D79AA" w:rsidDel="003D79AA">
          <w:rPr>
            <w:noProof/>
            <w:color w:val="000000"/>
            <w:vertAlign w:val="superscript"/>
            <w:lang w:val="en-CA"/>
          </w:rPr>
          <w:t>33</w:t>
        </w:r>
        <w:r w:rsidR="00143588" w:rsidRPr="00233F15" w:rsidDel="003D79AA">
          <w:rPr>
            <w:color w:val="000000"/>
            <w:lang w:val="en-CA"/>
          </w:rPr>
          <w:fldChar w:fldCharType="end"/>
        </w:r>
        <w:r w:rsidR="00143588" w:rsidDel="003D79AA">
          <w:rPr>
            <w:color w:val="000000"/>
            <w:lang w:val="en-CA"/>
          </w:rPr>
          <w:t xml:space="preserve">.  </w:t>
        </w:r>
        <w:r w:rsidR="001E6C97" w:rsidDel="003D79AA">
          <w:rPr>
            <w:color w:val="000000"/>
            <w:lang w:val="en-CA"/>
          </w:rPr>
          <w:t>O</w:t>
        </w:r>
        <w:r w:rsidR="00143588" w:rsidDel="003D79AA">
          <w:rPr>
            <w:color w:val="000000"/>
            <w:lang w:val="en-CA"/>
          </w:rPr>
          <w:t xml:space="preserve">ur results </w:t>
        </w:r>
        <w:r w:rsidR="00A11C11" w:rsidRPr="00696DAE" w:rsidDel="003D79AA">
          <w:rPr>
            <w:color w:val="000000"/>
          </w:rPr>
          <w:t>(</w:t>
        </w:r>
        <w:r w:rsidR="00EF3DD9" w:rsidDel="003D79AA">
          <w:rPr>
            <w:color w:val="000000"/>
          </w:rPr>
          <w:t>Fig</w:t>
        </w:r>
        <w:r w:rsidR="00A11C11" w:rsidDel="003D79AA">
          <w:rPr>
            <w:color w:val="000000"/>
          </w:rPr>
          <w:t xml:space="preserve"> 3A, right</w:t>
        </w:r>
        <w:r w:rsidR="00A11C11" w:rsidRPr="00696DAE" w:rsidDel="003D79AA">
          <w:rPr>
            <w:color w:val="000000"/>
          </w:rPr>
          <w:t>)</w:t>
        </w:r>
        <w:r w:rsidR="00A11C11" w:rsidDel="003D79AA">
          <w:rPr>
            <w:color w:val="000000"/>
          </w:rPr>
          <w:t xml:space="preserve"> </w:t>
        </w:r>
        <w:r w:rsidR="001E6C97" w:rsidDel="003D79AA">
          <w:rPr>
            <w:color w:val="000000"/>
          </w:rPr>
          <w:t xml:space="preserve">further </w:t>
        </w:r>
        <w:r w:rsidR="00772F98" w:rsidDel="003D79AA">
          <w:rPr>
            <w:color w:val="000000"/>
            <w:lang w:val="en-CA"/>
          </w:rPr>
          <w:t>suggest that</w:t>
        </w:r>
        <w:r w:rsidR="00A11C11" w:rsidDel="003D79AA">
          <w:rPr>
            <w:color w:val="000000"/>
            <w:lang w:val="en-CA"/>
          </w:rPr>
          <w:t>:</w:t>
        </w:r>
        <w:r w:rsidR="00772F98" w:rsidDel="003D79AA">
          <w:rPr>
            <w:color w:val="000000"/>
            <w:lang w:val="en-CA"/>
          </w:rPr>
          <w:t xml:space="preserve"> </w:t>
        </w:r>
        <w:r w:rsidR="00A11C11" w:rsidDel="003D79AA">
          <w:rPr>
            <w:color w:val="000000"/>
            <w:lang w:val="en-CA"/>
          </w:rPr>
          <w:t xml:space="preserve">1) </w:t>
        </w:r>
        <w:r w:rsidDel="003D79AA">
          <w:rPr>
            <w:color w:val="000000"/>
            <w:lang w:val="en-CA"/>
          </w:rPr>
          <w:t xml:space="preserve">fluconazole </w:t>
        </w:r>
        <w:r w:rsidR="00143588" w:rsidDel="003D79AA">
          <w:rPr>
            <w:color w:val="000000"/>
            <w:lang w:val="en-CA"/>
          </w:rPr>
          <w:t xml:space="preserve">resistance is increased further by </w:t>
        </w:r>
        <w:r w:rsidR="00143588" w:rsidRPr="00233F15" w:rsidDel="003D79AA">
          <w:rPr>
            <w:i/>
            <w:color w:val="000000"/>
          </w:rPr>
          <w:t>ybt1∆</w:t>
        </w:r>
        <w:r w:rsidR="00143588" w:rsidDel="003D79AA">
          <w:rPr>
            <w:color w:val="000000"/>
          </w:rPr>
          <w:t xml:space="preserve"> and </w:t>
        </w:r>
        <w:r w:rsidR="00143588" w:rsidRPr="00233F15" w:rsidDel="003D79AA">
          <w:rPr>
            <w:i/>
            <w:color w:val="000000"/>
          </w:rPr>
          <w:t>ycf1∆</w:t>
        </w:r>
        <w:r w:rsidR="00143588" w:rsidDel="003D79AA">
          <w:rPr>
            <w:color w:val="000000"/>
            <w:lang w:val="en-CA"/>
          </w:rPr>
          <w:t xml:space="preserve"> knockouts </w:t>
        </w:r>
        <w:r w:rsidR="00772F98" w:rsidDel="003D79AA">
          <w:rPr>
            <w:color w:val="000000"/>
            <w:lang w:val="en-CA"/>
          </w:rPr>
          <w:t xml:space="preserve">in addition to </w:t>
        </w:r>
        <w:r w:rsidR="00143588" w:rsidRPr="00233F15" w:rsidDel="003D79AA">
          <w:rPr>
            <w:i/>
            <w:color w:val="000000"/>
          </w:rPr>
          <w:t>snq2∆</w:t>
        </w:r>
        <w:r w:rsidR="00143588" w:rsidDel="003D79AA">
          <w:rPr>
            <w:color w:val="000000"/>
          </w:rPr>
          <w:t xml:space="preserve"> and </w:t>
        </w:r>
        <w:r w:rsidR="00143588" w:rsidRPr="00233F15" w:rsidDel="003D79AA">
          <w:rPr>
            <w:i/>
            <w:color w:val="000000"/>
          </w:rPr>
          <w:t>yor1∆</w:t>
        </w:r>
        <w:r w:rsidR="00A11C11" w:rsidDel="003D79AA">
          <w:rPr>
            <w:color w:val="000000"/>
            <w:lang w:val="en-CA"/>
          </w:rPr>
          <w:t xml:space="preserve">; 2) </w:t>
        </w:r>
        <w:r w:rsidR="00143588" w:rsidDel="003D79AA">
          <w:rPr>
            <w:color w:val="000000"/>
            <w:lang w:val="en-CA"/>
          </w:rPr>
          <w:t xml:space="preserve">the </w:t>
        </w:r>
        <w:r w:rsidR="001E6C97" w:rsidDel="003D79AA">
          <w:rPr>
            <w:color w:val="000000"/>
            <w:lang w:val="en-CA"/>
          </w:rPr>
          <w:t xml:space="preserve">resistance provided by </w:t>
        </w:r>
        <w:r w:rsidR="00143588" w:rsidRPr="00233F15" w:rsidDel="003D79AA">
          <w:rPr>
            <w:i/>
            <w:color w:val="000000"/>
          </w:rPr>
          <w:t>ybt1∆</w:t>
        </w:r>
        <w:r w:rsidR="00143588" w:rsidDel="003D79AA">
          <w:rPr>
            <w:color w:val="000000"/>
          </w:rPr>
          <w:t xml:space="preserve"> and </w:t>
        </w:r>
        <w:r w:rsidR="00143588" w:rsidRPr="00233F15" w:rsidDel="003D79AA">
          <w:rPr>
            <w:i/>
            <w:color w:val="000000"/>
          </w:rPr>
          <w:t>ycf1∆</w:t>
        </w:r>
        <w:r w:rsidR="00143588" w:rsidDel="003D79AA">
          <w:rPr>
            <w:color w:val="000000"/>
            <w:lang w:val="en-CA"/>
          </w:rPr>
          <w:t xml:space="preserve"> </w:t>
        </w:r>
        <w:r w:rsidR="001E6C97" w:rsidDel="003D79AA">
          <w:rPr>
            <w:color w:val="000000"/>
            <w:lang w:val="en-CA"/>
          </w:rPr>
          <w:t xml:space="preserve">is </w:t>
        </w:r>
        <w:r w:rsidR="00143588" w:rsidDel="003D79AA">
          <w:rPr>
            <w:color w:val="000000"/>
            <w:lang w:val="en-CA"/>
          </w:rPr>
          <w:t xml:space="preserve">synergistic with </w:t>
        </w:r>
        <w:r w:rsidR="001E6C97" w:rsidDel="003D79AA">
          <w:rPr>
            <w:color w:val="000000"/>
            <w:lang w:val="en-CA"/>
          </w:rPr>
          <w:t xml:space="preserve">that provided by </w:t>
        </w:r>
        <w:r w:rsidR="00143588" w:rsidRPr="00233F15" w:rsidDel="003D79AA">
          <w:rPr>
            <w:i/>
            <w:color w:val="000000"/>
          </w:rPr>
          <w:t>snq2∆</w:t>
        </w:r>
        <w:r w:rsidR="00143588" w:rsidDel="003D79AA">
          <w:rPr>
            <w:color w:val="000000"/>
          </w:rPr>
          <w:t xml:space="preserve"> and </w:t>
        </w:r>
        <w:r w:rsidR="00143588" w:rsidRPr="00233F15" w:rsidDel="003D79AA">
          <w:rPr>
            <w:i/>
            <w:color w:val="000000"/>
          </w:rPr>
          <w:t>yor1∆</w:t>
        </w:r>
        <w:r w:rsidR="00A11C11" w:rsidDel="003D79AA">
          <w:rPr>
            <w:color w:val="000000"/>
            <w:lang w:val="en-CA"/>
          </w:rPr>
          <w:t>;</w:t>
        </w:r>
        <w:r w:rsidR="00143588" w:rsidDel="003D79AA">
          <w:rPr>
            <w:color w:val="000000"/>
            <w:lang w:val="en-CA"/>
          </w:rPr>
          <w:t xml:space="preserve"> and </w:t>
        </w:r>
        <w:r w:rsidR="00A11C11" w:rsidDel="003D79AA">
          <w:rPr>
            <w:color w:val="000000"/>
            <w:lang w:val="en-CA"/>
          </w:rPr>
          <w:t xml:space="preserve">that 3) </w:t>
        </w:r>
        <w:r w:rsidR="00143588" w:rsidDel="003D79AA">
          <w:rPr>
            <w:color w:val="000000"/>
            <w:lang w:val="en-CA"/>
          </w:rPr>
          <w:t xml:space="preserve">resistance of the </w:t>
        </w:r>
        <w:r w:rsidR="00143588" w:rsidRPr="00233F15" w:rsidDel="003D79AA">
          <w:rPr>
            <w:i/>
            <w:color w:val="000000"/>
          </w:rPr>
          <w:t>snq2∆</w:t>
        </w:r>
        <w:r w:rsidR="001E6C97" w:rsidDel="003D79AA">
          <w:rPr>
            <w:i/>
            <w:color w:val="000000"/>
          </w:rPr>
          <w:t xml:space="preserve"> </w:t>
        </w:r>
        <w:r w:rsidR="00143588" w:rsidRPr="00233F15" w:rsidDel="003D79AA">
          <w:rPr>
            <w:i/>
            <w:color w:val="000000"/>
          </w:rPr>
          <w:t>ybt1∆</w:t>
        </w:r>
        <w:r w:rsidR="001E6C97" w:rsidDel="003D79AA">
          <w:rPr>
            <w:i/>
            <w:color w:val="000000"/>
          </w:rPr>
          <w:t xml:space="preserve"> </w:t>
        </w:r>
        <w:r w:rsidR="00143588" w:rsidRPr="00233F15" w:rsidDel="003D79AA">
          <w:rPr>
            <w:i/>
            <w:color w:val="000000"/>
          </w:rPr>
          <w:t>ycf1∆</w:t>
        </w:r>
        <w:r w:rsidR="001E6C97" w:rsidDel="003D79AA">
          <w:rPr>
            <w:i/>
            <w:color w:val="000000"/>
          </w:rPr>
          <w:t xml:space="preserve"> </w:t>
        </w:r>
        <w:r w:rsidR="00143588" w:rsidRPr="00233F15" w:rsidDel="003D79AA">
          <w:rPr>
            <w:i/>
            <w:color w:val="000000"/>
          </w:rPr>
          <w:t>yor1∆</w:t>
        </w:r>
        <w:r w:rsidR="00143588" w:rsidDel="003D79AA">
          <w:rPr>
            <w:color w:val="000000"/>
          </w:rPr>
          <w:t xml:space="preserve"> knockout </w:t>
        </w:r>
        <w:r w:rsidR="001E6C97" w:rsidDel="003D79AA">
          <w:rPr>
            <w:color w:val="000000"/>
          </w:rPr>
          <w:t xml:space="preserve">strain </w:t>
        </w:r>
        <w:r w:rsidR="00143588" w:rsidDel="003D79AA">
          <w:rPr>
            <w:color w:val="000000"/>
          </w:rPr>
          <w:t xml:space="preserve">depends on </w:t>
        </w:r>
        <w:r w:rsidR="001E6C97" w:rsidDel="003D79AA">
          <w:rPr>
            <w:color w:val="000000"/>
          </w:rPr>
          <w:t xml:space="preserve">the presence of a wild-type </w:t>
        </w:r>
        <w:r w:rsidR="00143588" w:rsidRPr="00F67D9D" w:rsidDel="003D79AA">
          <w:rPr>
            <w:i/>
            <w:color w:val="000000"/>
          </w:rPr>
          <w:t>PDR5</w:t>
        </w:r>
        <w:r w:rsidR="00772F98" w:rsidDel="003D79AA">
          <w:rPr>
            <w:color w:val="000000"/>
            <w:lang w:val="en-CA"/>
          </w:rPr>
          <w:t xml:space="preserve">.  </w:t>
        </w:r>
        <w:r w:rsidR="00414F35" w:rsidDel="003D79AA">
          <w:rPr>
            <w:color w:val="000000"/>
            <w:lang w:val="en-CA"/>
          </w:rPr>
          <w:t xml:space="preserve">Taken together, these results are consistent with a model wherein </w:t>
        </w:r>
        <w:r w:rsidR="00414F35" w:rsidRPr="00496A4E" w:rsidDel="003D79AA">
          <w:rPr>
            <w:bCs/>
            <w:i/>
            <w:iCs/>
            <w:color w:val="000000" w:themeColor="text1"/>
          </w:rPr>
          <w:t>SNQ2</w:t>
        </w:r>
        <w:r w:rsidR="00414F35" w:rsidDel="003D79AA">
          <w:rPr>
            <w:bCs/>
            <w:iCs/>
            <w:color w:val="000000" w:themeColor="text1"/>
          </w:rPr>
          <w:t xml:space="preserve">, </w:t>
        </w:r>
        <w:r w:rsidR="00414F35" w:rsidRPr="00496A4E" w:rsidDel="003D79AA">
          <w:rPr>
            <w:bCs/>
            <w:i/>
            <w:iCs/>
            <w:color w:val="000000" w:themeColor="text1"/>
          </w:rPr>
          <w:t>YOR1</w:t>
        </w:r>
        <w:r w:rsidR="00414F35" w:rsidDel="003D79AA">
          <w:rPr>
            <w:bCs/>
            <w:iCs/>
            <w:color w:val="000000" w:themeColor="text1"/>
          </w:rPr>
          <w:t xml:space="preserve">, </w:t>
        </w:r>
        <w:r w:rsidR="00414F35" w:rsidRPr="00496A4E" w:rsidDel="003D79AA">
          <w:rPr>
            <w:bCs/>
            <w:i/>
            <w:iCs/>
            <w:color w:val="000000" w:themeColor="text1"/>
          </w:rPr>
          <w:t>YBT1</w:t>
        </w:r>
        <w:r w:rsidR="00414F35" w:rsidDel="003D79AA">
          <w:rPr>
            <w:bCs/>
            <w:iCs/>
            <w:color w:val="000000" w:themeColor="text1"/>
          </w:rPr>
          <w:t xml:space="preserve">, and </w:t>
        </w:r>
        <w:r w:rsidR="00414F35" w:rsidRPr="00496A4E" w:rsidDel="003D79AA">
          <w:rPr>
            <w:bCs/>
            <w:i/>
            <w:iCs/>
            <w:color w:val="000000" w:themeColor="text1"/>
          </w:rPr>
          <w:t>YCF1</w:t>
        </w:r>
        <w:r w:rsidR="00414F35" w:rsidDel="003D79AA">
          <w:rPr>
            <w:bCs/>
            <w:iCs/>
            <w:color w:val="000000" w:themeColor="text1"/>
          </w:rPr>
          <w:t xml:space="preserve"> are each independently able to (directly or indirectly) inhibit the activity of </w:t>
        </w:r>
        <w:r w:rsidR="00414F35" w:rsidRPr="00496A4E" w:rsidDel="003D79AA">
          <w:rPr>
            <w:bCs/>
            <w:i/>
            <w:iCs/>
            <w:color w:val="000000" w:themeColor="text1"/>
          </w:rPr>
          <w:t>PDR5</w:t>
        </w:r>
        <w:r w:rsidR="00414F35" w:rsidDel="003D79AA">
          <w:rPr>
            <w:bCs/>
            <w:iCs/>
            <w:color w:val="000000" w:themeColor="text1"/>
          </w:rPr>
          <w:t>.</w:t>
        </w:r>
      </w:moveFrom>
    </w:p>
    <w:p w14:paraId="1E2824F2" w14:textId="66C08258" w:rsidR="00B55701" w:rsidDel="003D79AA" w:rsidRDefault="00B55701" w:rsidP="00C313F6">
      <w:pPr>
        <w:widowControl w:val="0"/>
        <w:autoSpaceDE w:val="0"/>
        <w:autoSpaceDN w:val="0"/>
        <w:adjustRightInd w:val="0"/>
        <w:jc w:val="both"/>
        <w:rPr>
          <w:moveFrom w:id="147" w:author="Albi Celaj [2]" w:date="2018-12-04T14:14:00Z"/>
          <w:color w:val="000000"/>
          <w:lang w:val="en-CA"/>
        </w:rPr>
      </w:pPr>
    </w:p>
    <w:p w14:paraId="5801FC63" w14:textId="19ADCDD7" w:rsidR="000570E2" w:rsidDel="003D79AA" w:rsidRDefault="000570E2" w:rsidP="00C313F6">
      <w:pPr>
        <w:widowControl w:val="0"/>
        <w:autoSpaceDE w:val="0"/>
        <w:autoSpaceDN w:val="0"/>
        <w:adjustRightInd w:val="0"/>
        <w:jc w:val="both"/>
        <w:rPr>
          <w:moveFrom w:id="148" w:author="Albi Celaj [2]" w:date="2018-12-04T14:14:00Z"/>
          <w:color w:val="000000"/>
          <w:lang w:val="en-CA"/>
        </w:rPr>
      </w:pPr>
      <w:moveFrom w:id="149" w:author="Albi Celaj [2]" w:date="2018-12-04T14:14:00Z">
        <w:r w:rsidDel="003D79AA">
          <w:rPr>
            <w:color w:val="000000"/>
            <w:lang w:val="en-CA"/>
          </w:rPr>
          <w:t xml:space="preserve">Each of the phenomena noted in this fluconazole example were also observed for </w:t>
        </w:r>
        <w:r w:rsidRPr="00233F15" w:rsidDel="003D79AA">
          <w:rPr>
            <w:color w:val="000000"/>
          </w:rPr>
          <w:t>ketoc</w:t>
        </w:r>
        <w:r w:rsidDel="003D79AA">
          <w:rPr>
            <w:color w:val="000000"/>
          </w:rPr>
          <w:t>onazole (</w:t>
        </w:r>
        <w:r w:rsidR="00EF3DD9" w:rsidDel="003D79AA">
          <w:rPr>
            <w:color w:val="000000"/>
            <w:lang w:val="en-CA"/>
          </w:rPr>
          <w:t>Fig</w:t>
        </w:r>
        <w:r w:rsidDel="003D79AA">
          <w:rPr>
            <w:color w:val="000000"/>
            <w:lang w:val="en-CA"/>
          </w:rPr>
          <w:t xml:space="preserve"> S</w:t>
        </w:r>
        <w:r w:rsidR="00292B12" w:rsidDel="003D79AA">
          <w:rPr>
            <w:color w:val="000000"/>
            <w:lang w:val="en-CA"/>
          </w:rPr>
          <w:t>7</w:t>
        </w:r>
        <w:r w:rsidDel="003D79AA">
          <w:rPr>
            <w:color w:val="000000"/>
            <w:lang w:val="en-CA"/>
          </w:rPr>
          <w:t xml:space="preserve">).  For itraconazole, the same quadruple and quintuple mutant effects were observed, but lower-order combinations of knockouts in the quadruple mutant appeared to be more additive </w:t>
        </w:r>
        <w:r w:rsidDel="003D79AA">
          <w:rPr>
            <w:color w:val="000000"/>
          </w:rPr>
          <w:t>(</w:t>
        </w:r>
        <w:r w:rsidR="00EF3DD9" w:rsidDel="003D79AA">
          <w:rPr>
            <w:color w:val="000000"/>
            <w:lang w:val="en-CA"/>
          </w:rPr>
          <w:t>Fig</w:t>
        </w:r>
        <w:r w:rsidDel="003D79AA">
          <w:rPr>
            <w:color w:val="000000"/>
            <w:lang w:val="en-CA"/>
          </w:rPr>
          <w:t xml:space="preserve"> S</w:t>
        </w:r>
        <w:r w:rsidR="00586F45" w:rsidDel="003D79AA">
          <w:rPr>
            <w:color w:val="000000"/>
            <w:lang w:val="en-CA"/>
          </w:rPr>
          <w:t>7</w:t>
        </w:r>
        <w:r w:rsidDel="003D79AA">
          <w:rPr>
            <w:color w:val="000000"/>
            <w:lang w:val="en-CA"/>
          </w:rPr>
          <w:t xml:space="preserve">).  Thus, engineered population profiling </w:t>
        </w:r>
        <w:r w:rsidR="00B55701" w:rsidDel="003D79AA">
          <w:rPr>
            <w:color w:val="000000"/>
            <w:lang w:val="en-CA"/>
          </w:rPr>
          <w:t xml:space="preserve">reproducibly </w:t>
        </w:r>
        <w:r w:rsidDel="003D79AA">
          <w:rPr>
            <w:color w:val="000000"/>
            <w:lang w:val="en-CA"/>
          </w:rPr>
          <w:t>reveal</w:t>
        </w:r>
        <w:r w:rsidR="00B55701" w:rsidDel="003D79AA">
          <w:rPr>
            <w:color w:val="000000"/>
            <w:lang w:val="en-CA"/>
          </w:rPr>
          <w:t xml:space="preserve">ed multiple </w:t>
        </w:r>
        <w:r w:rsidDel="003D79AA">
          <w:rPr>
            <w:color w:val="000000"/>
            <w:lang w:val="en-CA"/>
          </w:rPr>
          <w:t>complex patterns of positive and negative genetic interaction that cannot be explained simply in terms of sets of efflux pumps that act in parallel.</w:t>
        </w:r>
      </w:moveFrom>
    </w:p>
    <w:moveFromRangeEnd w:id="144"/>
    <w:p w14:paraId="6BDF6A7D" w14:textId="77777777" w:rsidR="000570E2" w:rsidRDefault="000570E2" w:rsidP="00C313F6">
      <w:pPr>
        <w:widowControl w:val="0"/>
        <w:autoSpaceDE w:val="0"/>
        <w:autoSpaceDN w:val="0"/>
        <w:adjustRightInd w:val="0"/>
        <w:jc w:val="both"/>
        <w:rPr>
          <w:color w:val="000000"/>
          <w:lang w:val="en-CA"/>
        </w:rPr>
      </w:pPr>
    </w:p>
    <w:p w14:paraId="7B618D01" w14:textId="3D028C6F"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w:t>
      </w:r>
      <w:del w:id="150" w:author="Albi Celaj [2]" w:date="2018-12-05T17:46:00Z">
        <w:r w:rsidDel="00FD2B4A">
          <w:rPr>
            <w:color w:val="000000"/>
            <w:lang w:val="en-CA"/>
          </w:rPr>
          <w:delText xml:space="preserve">fluconazole </w:delText>
        </w:r>
      </w:del>
      <w:ins w:id="151" w:author="Albi Celaj [2]" w:date="2018-12-05T17:46:00Z">
        <w:r w:rsidR="00FD2B4A">
          <w:rPr>
            <w:color w:val="000000"/>
            <w:lang w:val="en-CA"/>
          </w:rPr>
          <w:t xml:space="preserve">valinomycin </w:t>
        </w:r>
      </w:ins>
      <w:r>
        <w:rPr>
          <w:color w:val="000000"/>
          <w:lang w:val="en-CA"/>
        </w:rPr>
        <w:t xml:space="preserve">resistance for each of the 5-gene genotypes (grouping the results to </w:t>
      </w:r>
      <w:del w:id="152" w:author="Albi Celaj [2]" w:date="2018-12-05T17:47:00Z">
        <w:r w:rsidDel="006A0C59">
          <w:rPr>
            <w:color w:val="000000"/>
            <w:lang w:val="en-CA"/>
          </w:rPr>
          <w:delText xml:space="preserve">clearly </w:delText>
        </w:r>
      </w:del>
      <w:r>
        <w:rPr>
          <w:color w:val="000000"/>
          <w:lang w:val="en-CA"/>
        </w:rPr>
        <w:t xml:space="preserve">show the </w:t>
      </w:r>
      <w:ins w:id="153" w:author="Albi Celaj [2]" w:date="2018-12-05T17:48:00Z">
        <w:r w:rsidR="006A0C59">
          <w:rPr>
            <w:color w:val="000000"/>
            <w:lang w:val="en-CA"/>
          </w:rPr>
          <w:t xml:space="preserve">effects of deleting </w:t>
        </w:r>
      </w:ins>
      <w:del w:id="154" w:author="Albi Celaj [2]" w:date="2018-12-05T17:48:00Z">
        <w:r w:rsidDel="006A0C59">
          <w:rPr>
            <w:color w:val="000000"/>
            <w:lang w:val="en-CA"/>
          </w:rPr>
          <w:delText xml:space="preserve">reduced and relatively uniform fluconazole resistance that is conveyed by deleting </w:delText>
        </w:r>
      </w:del>
      <w:ins w:id="155" w:author="Albi Celaj [2]" w:date="2018-12-05T17:48:00Z">
        <w:r w:rsidR="006A0C59">
          <w:rPr>
            <w:i/>
            <w:color w:val="000000"/>
          </w:rPr>
          <w:t>YOR</w:t>
        </w:r>
      </w:ins>
      <w:del w:id="156" w:author="Albi Celaj [2]" w:date="2018-12-05T17:48:00Z">
        <w:r w:rsidRPr="00F67D9D" w:rsidDel="006A0C59">
          <w:rPr>
            <w:i/>
            <w:color w:val="000000"/>
          </w:rPr>
          <w:delText>PDR</w:delText>
        </w:r>
      </w:del>
      <w:ins w:id="157" w:author="Albi Celaj [2]" w:date="2018-12-05T17:48:00Z">
        <w:r w:rsidR="006A0C59">
          <w:rPr>
            <w:i/>
            <w:color w:val="000000"/>
          </w:rPr>
          <w:t>1</w:t>
        </w:r>
      </w:ins>
      <w:del w:id="158" w:author="Albi Celaj [2]" w:date="2018-12-05T17:48:00Z">
        <w:r w:rsidRPr="00F67D9D" w:rsidDel="006A0C59">
          <w:rPr>
            <w:i/>
            <w:color w:val="000000"/>
          </w:rPr>
          <w:delText>5</w:delText>
        </w:r>
      </w:del>
      <w:r>
        <w:rPr>
          <w:color w:val="000000"/>
          <w:lang w:val="en-CA"/>
        </w:rPr>
        <w:t xml:space="preserve"> in </w:t>
      </w:r>
      <w:del w:id="159" w:author="Albi Celaj [2]" w:date="2018-12-06T11:36:00Z">
        <w:r w:rsidDel="008C3BE0">
          <w:rPr>
            <w:color w:val="000000"/>
            <w:lang w:val="en-CA"/>
          </w:rPr>
          <w:delText xml:space="preserve">every </w:delText>
        </w:r>
      </w:del>
      <w:ins w:id="160" w:author="Albi Celaj [2]" w:date="2018-12-06T11:36:00Z">
        <w:r w:rsidR="008C3BE0">
          <w:rPr>
            <w:color w:val="000000"/>
            <w:lang w:val="en-CA"/>
          </w:rPr>
          <w:t xml:space="preserve">each </w:t>
        </w:r>
      </w:ins>
      <w:r>
        <w:rPr>
          <w:color w:val="000000"/>
          <w:lang w:val="en-CA"/>
        </w:rPr>
        <w:t xml:space="preserve">genetic background </w:t>
      </w:r>
      <w:r w:rsidR="00320388">
        <w:rPr>
          <w:color w:val="000000"/>
          <w:lang w:val="en-CA"/>
        </w:rPr>
        <w:t>[</w:t>
      </w:r>
      <w:r w:rsidR="00EF3DD9">
        <w:rPr>
          <w:color w:val="000000"/>
          <w:lang w:val="en-CA"/>
        </w:rPr>
        <w:t>Fig</w:t>
      </w:r>
      <w:r>
        <w:rPr>
          <w:color w:val="000000"/>
          <w:lang w:val="en-CA"/>
        </w:rPr>
        <w:t xml:space="preserve"> 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6F905737"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EF3DD9">
        <w:rPr>
          <w:color w:val="000000"/>
        </w:rPr>
        <w:t>Fig</w:t>
      </w:r>
      <w:r w:rsidR="000D06E5">
        <w:rPr>
          <w:color w:val="000000"/>
        </w:rPr>
        <w:t xml:space="preserve">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333A0B">
        <w:rPr>
          <w:color w:val="000000"/>
        </w:rPr>
        <w:t xml:space="preserve"> </w:t>
      </w:r>
      <w:r w:rsidR="00222479">
        <w:rPr>
          <w:color w:val="000000"/>
        </w:rPr>
        <w:fldChar w:fldCharType="begin" w:fldLock="1"/>
      </w:r>
      <w:r w:rsidR="00F13A96">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222479">
        <w:rPr>
          <w:color w:val="000000"/>
        </w:rPr>
        <w:fldChar w:fldCharType="separate"/>
      </w:r>
      <w:r w:rsidR="00D659A1" w:rsidRPr="00D659A1">
        <w:rPr>
          <w:noProof/>
          <w:color w:val="000000"/>
        </w:rPr>
        <w:t>(Shekhar-Guturja et al., 2016)</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 xml:space="preserve">were observed for fourteen of sixteen </w:t>
      </w:r>
      <w:r w:rsidR="00C20754">
        <w:rPr>
          <w:color w:val="000000"/>
        </w:rPr>
        <w:lastRenderedPageBreak/>
        <w:t>(88%) of drugs tested</w:t>
      </w:r>
      <w:r w:rsidR="00450E99">
        <w:rPr>
          <w:color w:val="000000"/>
        </w:rPr>
        <w:t xml:space="preserve"> (</w:t>
      </w:r>
      <w:r w:rsidR="00EF3DD9">
        <w:rPr>
          <w:color w:val="000000"/>
        </w:rPr>
        <w:t>Fig</w:t>
      </w:r>
      <w:r w:rsidR="00450E99">
        <w:rPr>
          <w:color w:val="000000"/>
        </w:rPr>
        <w:t xml:space="preserve"> 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333A0B">
        <w:rPr>
          <w:color w:val="000000"/>
        </w:rPr>
        <w:t xml:space="preserve"> </w:t>
      </w:r>
      <w:r w:rsidR="00506324">
        <w:rPr>
          <w:color w:val="000000"/>
        </w:rPr>
        <w:fldChar w:fldCharType="begin" w:fldLock="1"/>
      </w:r>
      <w:r w:rsidR="00333A0B">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506324">
        <w:rPr>
          <w:color w:val="000000"/>
        </w:rPr>
        <w:fldChar w:fldCharType="separate"/>
      </w:r>
      <w:r w:rsidR="00333A0B" w:rsidRPr="00333A0B">
        <w:rPr>
          <w:noProof/>
          <w:color w:val="000000"/>
        </w:rPr>
        <w:t>(Ernst et al., 2008; Katzmann et al., 1994; Kolaczkowski et al., 1998; Snider et al., 2013)</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EF3DD9">
        <w:rPr>
          <w:color w:val="000000"/>
        </w:rPr>
        <w:t>Fig</w:t>
      </w:r>
      <w:r w:rsidR="00055F5E">
        <w:rPr>
          <w:color w:val="000000"/>
        </w:rPr>
        <w:t xml:space="preserve">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5EA45888" w:rsidR="00001421" w:rsidRDefault="00001421" w:rsidP="00001421">
      <w:pPr>
        <w:pStyle w:val="NormalWeb"/>
        <w:jc w:val="both"/>
        <w:rPr>
          <w:bCs/>
          <w:iCs/>
          <w:color w:val="000000" w:themeColor="text1"/>
        </w:rPr>
      </w:pPr>
      <w:r>
        <w:rPr>
          <w:rFonts w:eastAsiaTheme="minorEastAsia"/>
          <w:bCs/>
          <w:iCs/>
          <w:color w:val="000000" w:themeColor="text1"/>
        </w:rPr>
        <w:t>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w:t>
      </w:r>
      <w:r w:rsidR="00791E19">
        <w:rPr>
          <w:rFonts w:eastAsiaTheme="minorEastAsia"/>
          <w:bCs/>
          <w:iCs/>
          <w:color w:val="000000" w:themeColor="text1"/>
        </w:rPr>
        <w:t xml:space="preserve"> one of</w:t>
      </w:r>
      <w:r>
        <w:rPr>
          <w:rFonts w:eastAsiaTheme="minorEastAsia"/>
          <w:bCs/>
          <w:iCs/>
          <w:color w:val="000000" w:themeColor="text1"/>
        </w:rPr>
        <w:t xml:space="preserve"> </w:t>
      </w:r>
      <w:commentRangeStart w:id="161"/>
      <w:commentRangeStart w:id="162"/>
      <w:r w:rsidR="003C1219">
        <w:rPr>
          <w:rFonts w:eastAsiaTheme="minorEastAsia"/>
          <w:bCs/>
          <w:i/>
          <w:iCs/>
          <w:color w:val="000000" w:themeColor="text1"/>
        </w:rPr>
        <w:t>pdr15∆</w:t>
      </w:r>
      <w:r w:rsidR="003C1219">
        <w:rPr>
          <w:rFonts w:eastAsiaTheme="minorEastAsia"/>
          <w:bCs/>
          <w:iCs/>
          <w:color w:val="000000" w:themeColor="text1"/>
        </w:rPr>
        <w:t xml:space="preserve">, </w:t>
      </w:r>
      <w:r w:rsidR="003C1219" w:rsidRPr="009C76E7">
        <w:rPr>
          <w:rFonts w:eastAsiaTheme="minorEastAsia"/>
          <w:bCs/>
          <w:i/>
          <w:iCs/>
          <w:color w:val="000000" w:themeColor="text1"/>
        </w:rPr>
        <w:t>bpt1∆</w:t>
      </w:r>
      <w:r w:rsidR="003C1219">
        <w:rPr>
          <w:rFonts w:eastAsiaTheme="minorEastAsia"/>
          <w:bCs/>
          <w:iCs/>
          <w:color w:val="000000" w:themeColor="text1"/>
        </w:rPr>
        <w:t xml:space="preserve">, </w:t>
      </w:r>
      <w:r w:rsidR="003C1219" w:rsidRPr="009C76E7">
        <w:rPr>
          <w:rFonts w:eastAsiaTheme="minorEastAsia"/>
          <w:bCs/>
          <w:i/>
          <w:iCs/>
          <w:color w:val="000000" w:themeColor="text1"/>
        </w:rPr>
        <w:t>adp1∆</w:t>
      </w:r>
      <w:r w:rsidR="003C1219">
        <w:rPr>
          <w:rFonts w:eastAsiaTheme="minorEastAsia"/>
          <w:bCs/>
          <w:iCs/>
          <w:color w:val="000000" w:themeColor="text1"/>
        </w:rPr>
        <w:t xml:space="preserve">, and </w:t>
      </w:r>
      <w:r w:rsidR="003C1219" w:rsidRPr="009C76E7">
        <w:rPr>
          <w:rFonts w:eastAsiaTheme="minorEastAsia"/>
          <w:bCs/>
          <w:i/>
          <w:iCs/>
          <w:color w:val="000000" w:themeColor="text1"/>
        </w:rPr>
        <w:t>vmr1∆</w:t>
      </w:r>
      <w:commentRangeEnd w:id="161"/>
      <w:r w:rsidR="003C1219">
        <w:rPr>
          <w:rStyle w:val="CommentReference"/>
          <w:rFonts w:asciiTheme="minorHAnsi" w:hAnsiTheme="minorHAnsi" w:cstheme="minorBidi"/>
        </w:rPr>
        <w:commentReference w:id="161"/>
      </w:r>
      <w:commentRangeEnd w:id="162"/>
      <w:r w:rsidR="003C1219">
        <w:rPr>
          <w:rStyle w:val="CommentReference"/>
          <w:rFonts w:asciiTheme="minorHAnsi" w:hAnsiTheme="minorHAnsi" w:cstheme="minorBidi"/>
        </w:rPr>
        <w:commentReference w:id="162"/>
      </w:r>
      <w:r w:rsidR="003C1219">
        <w:rPr>
          <w:rFonts w:eastAsiaTheme="minorEastAsia"/>
          <w:bCs/>
          <w:iCs/>
          <w:color w:val="000000" w:themeColor="text1"/>
        </w:rPr>
        <w:t xml:space="preserve">. </w:t>
      </w:r>
      <w:r>
        <w:rPr>
          <w:rFonts w:eastAsiaTheme="minorEastAsia"/>
          <w:bCs/>
          <w:iCs/>
          <w:color w:val="000000" w:themeColor="text1"/>
        </w:rPr>
        <w:t>In each of these examples, a</w:t>
      </w:r>
      <w:r w:rsidR="00680094">
        <w:rPr>
          <w:rFonts w:eastAsiaTheme="minorEastAsia"/>
          <w:bCs/>
          <w:iCs/>
          <w:color w:val="000000" w:themeColor="text1"/>
        </w:rPr>
        <w:t>n additional</w:t>
      </w:r>
      <w:r>
        <w:rPr>
          <w:rFonts w:eastAsiaTheme="minorEastAsia"/>
          <w:bCs/>
          <w:iCs/>
          <w:color w:val="000000" w:themeColor="text1"/>
        </w:rPr>
        <w:t xml:space="preserve"> knockout of one of these genes conferred some resistance in a highly-sen</w:t>
      </w:r>
      <w:r w:rsidR="00170D61">
        <w:rPr>
          <w:rFonts w:eastAsiaTheme="minorEastAsia"/>
          <w:bCs/>
          <w:iCs/>
          <w:color w:val="000000" w:themeColor="text1"/>
        </w:rPr>
        <w:t>sitive background</w:t>
      </w:r>
      <w:r>
        <w:rPr>
          <w:rFonts w:eastAsiaTheme="minorEastAsia"/>
          <w:bCs/>
          <w:iCs/>
          <w:color w:val="000000" w:themeColor="text1"/>
        </w:rPr>
        <w:t xml:space="preserve"> (</w:t>
      </w:r>
      <w:r w:rsidR="00EF3DD9">
        <w:rPr>
          <w:rFonts w:eastAsiaTheme="minorEastAsia"/>
          <w:bCs/>
          <w:iCs/>
          <w:color w:val="000000" w:themeColor="text1"/>
        </w:rPr>
        <w:t>Fig</w:t>
      </w:r>
      <w:r>
        <w:rPr>
          <w:rFonts w:eastAsiaTheme="minorEastAsia"/>
          <w:bCs/>
          <w:iCs/>
          <w:color w:val="000000" w:themeColor="text1"/>
        </w:rPr>
        <w:t xml:space="preserve"> 3C).</w:t>
      </w:r>
      <w:r w:rsidRPr="00233F15">
        <w:rPr>
          <w:bCs/>
          <w:iCs/>
          <w:color w:val="000000" w:themeColor="text1"/>
        </w:rPr>
        <w:t xml:space="preserve"> </w:t>
      </w:r>
    </w:p>
    <w:p w14:paraId="368CAC2A" w14:textId="7C4A3AC4"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EF3DD9">
        <w:rPr>
          <w:bCs/>
          <w:iCs/>
          <w:color w:val="000000" w:themeColor="text1"/>
        </w:rPr>
        <w:t>Fig</w:t>
      </w:r>
      <w:r w:rsidRPr="00320388">
        <w:rPr>
          <w:bCs/>
          <w:iCs/>
          <w:color w:val="000000" w:themeColor="text1"/>
        </w:rPr>
        <w:t xml:space="preserve"> 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EF3DD9">
        <w:rPr>
          <w:bCs/>
          <w:iCs/>
          <w:color w:val="000000" w:themeColor="text1"/>
        </w:rPr>
        <w:t>Fig</w:t>
      </w:r>
      <w:r w:rsidRPr="00320388">
        <w:rPr>
          <w:bCs/>
          <w:iCs/>
          <w:color w:val="000000" w:themeColor="text1"/>
        </w:rPr>
        <w:t xml:space="preserve"> 3C, Data S6).</w:t>
      </w:r>
      <w:r w:rsidRPr="00233F15">
        <w:rPr>
          <w:bCs/>
          <w:iCs/>
          <w:color w:val="000000" w:themeColor="text1"/>
        </w:rPr>
        <w:t xml:space="preserve"> </w:t>
      </w:r>
    </w:p>
    <w:p w14:paraId="5B1F838C" w14:textId="1454EEB9" w:rsidR="00E95255" w:rsidRDefault="003C1219" w:rsidP="003C1219">
      <w:pPr>
        <w:pStyle w:val="NormalWeb"/>
        <w:jc w:val="both"/>
      </w:pPr>
      <w:commentRangeStart w:id="163"/>
      <w:r>
        <w:rPr>
          <w:bCs/>
          <w:iCs/>
          <w:color w:val="000000" w:themeColor="text1"/>
        </w:rPr>
        <w:t>Formal complex genetic interaction analysis allowed finer parsing of the relationship between genes involved in a higher-order interaction</w:t>
      </w:r>
      <w:r>
        <w:rPr>
          <w:color w:val="000000"/>
        </w:rPr>
        <w:t>.</w:t>
      </w:r>
      <w:commentRangeEnd w:id="163"/>
      <w:r>
        <w:rPr>
          <w:rStyle w:val="CommentReference"/>
          <w:rFonts w:asciiTheme="minorHAnsi" w:hAnsiTheme="minorHAnsi" w:cstheme="minorBidi"/>
        </w:rPr>
        <w:commentReference w:id="163"/>
      </w:r>
      <w:r>
        <w:rPr>
          <w:color w:val="000000"/>
        </w:rPr>
        <w:t xml:space="preserve">  </w:t>
      </w:r>
      <w:r w:rsidR="00693951">
        <w:rPr>
          <w:bCs/>
          <w:iCs/>
          <w:color w:val="000000" w:themeColor="text1"/>
        </w:rPr>
        <w:t>For example</w:t>
      </w:r>
      <w:r w:rsidR="00C313F6" w:rsidRPr="00233F15">
        <w:rPr>
          <w:bCs/>
          <w:iCs/>
          <w:color w:val="000000" w:themeColor="text1"/>
        </w:rPr>
        <w:t xml:space="preserve">, the </w:t>
      </w:r>
      <w:r w:rsidR="00693951">
        <w:rPr>
          <w:bCs/>
          <w:iCs/>
          <w:color w:val="000000" w:themeColor="text1"/>
        </w:rPr>
        <w:t xml:space="preserve">striking </w:t>
      </w:r>
      <w:r w:rsidR="00693951" w:rsidRPr="00233F15">
        <w:rPr>
          <w:bCs/>
          <w:iCs/>
          <w:color w:val="000000" w:themeColor="text1"/>
        </w:rPr>
        <w:t xml:space="preserve">mitoxantrone </w:t>
      </w:r>
      <w:r w:rsidR="00DC7CDC">
        <w:rPr>
          <w:bCs/>
          <w:iCs/>
          <w:color w:val="000000" w:themeColor="text1"/>
        </w:rPr>
        <w:t xml:space="preserve">sensitivity </w:t>
      </w:r>
      <w:r w:rsidR="00693951">
        <w:rPr>
          <w:bCs/>
          <w:iCs/>
          <w:color w:val="000000" w:themeColor="text1"/>
        </w:rPr>
        <w:t xml:space="preserve">of the </w:t>
      </w:r>
      <w:r w:rsidR="00693951" w:rsidRPr="00233F15">
        <w:rPr>
          <w:i/>
          <w:color w:val="000000"/>
        </w:rPr>
        <w:t>snq2∆</w:t>
      </w:r>
      <w:r w:rsidR="00041797">
        <w:rPr>
          <w:i/>
          <w:color w:val="000000"/>
        </w:rPr>
        <w:t xml:space="preserve"> </w:t>
      </w:r>
      <w:r w:rsidR="00693951" w:rsidRPr="00233F15">
        <w:rPr>
          <w:i/>
          <w:color w:val="000000"/>
        </w:rPr>
        <w:t>pdr5∆</w:t>
      </w:r>
      <w:r w:rsidR="00041797">
        <w:rPr>
          <w:i/>
          <w:color w:val="000000"/>
        </w:rPr>
        <w:t xml:space="preserve"> </w:t>
      </w:r>
      <w:r w:rsidR="00693951" w:rsidRPr="00233F15">
        <w:rPr>
          <w:i/>
          <w:color w:val="000000"/>
        </w:rPr>
        <w:t>ybt1∆</w:t>
      </w:r>
      <w:r w:rsidR="00041797">
        <w:rPr>
          <w:i/>
          <w:color w:val="000000"/>
        </w:rPr>
        <w:t xml:space="preserve"> </w:t>
      </w:r>
      <w:r w:rsidR="00693951" w:rsidRPr="00233F15">
        <w:rPr>
          <w:i/>
          <w:color w:val="000000"/>
        </w:rPr>
        <w:t>yor1∆</w:t>
      </w:r>
      <w:r w:rsidR="00693951">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sidR="00693951">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sidR="00693951">
        <w:rPr>
          <w:bCs/>
          <w:iCs/>
          <w:color w:val="000000" w:themeColor="text1"/>
        </w:rPr>
        <w:t xml:space="preserve"> alone</w:t>
      </w:r>
      <w:r w:rsidR="00C313F6">
        <w:rPr>
          <w:bCs/>
          <w:iCs/>
          <w:color w:val="000000" w:themeColor="text1"/>
        </w:rPr>
        <w:t xml:space="preserve">, a </w:t>
      </w:r>
      <w:r w:rsidR="00693951">
        <w:rPr>
          <w:bCs/>
          <w:iCs/>
          <w:color w:val="000000" w:themeColor="text1"/>
        </w:rPr>
        <w:t xml:space="preserve">two-gene </w:t>
      </w:r>
      <w:r w:rsidR="00C313F6">
        <w:rPr>
          <w:bCs/>
          <w:iCs/>
          <w:color w:val="000000" w:themeColor="text1"/>
        </w:rPr>
        <w:t xml:space="preserve">negative interaction </w:t>
      </w:r>
      <w:r w:rsidR="00693951">
        <w:rPr>
          <w:bCs/>
          <w:iCs/>
          <w:color w:val="000000" w:themeColor="text1"/>
        </w:rPr>
        <w:t xml:space="preserve">between </w:t>
      </w:r>
      <w:r w:rsidR="00693951" w:rsidRPr="00233F15">
        <w:rPr>
          <w:bCs/>
          <w:i/>
          <w:iCs/>
          <w:color w:val="000000" w:themeColor="text1"/>
        </w:rPr>
        <w:t>snq2∆</w:t>
      </w:r>
      <w:r w:rsidR="00693951">
        <w:rPr>
          <w:bCs/>
          <w:i/>
          <w:iCs/>
          <w:color w:val="000000" w:themeColor="text1"/>
        </w:rPr>
        <w:t xml:space="preserve"> </w:t>
      </w:r>
      <w:r w:rsidR="00693951">
        <w:rPr>
          <w:bCs/>
          <w:iCs/>
          <w:color w:val="000000" w:themeColor="text1"/>
        </w:rPr>
        <w:t xml:space="preserve">and </w:t>
      </w:r>
      <w:r w:rsidR="00693951">
        <w:rPr>
          <w:bCs/>
          <w:i/>
          <w:iCs/>
          <w:color w:val="000000" w:themeColor="text1"/>
        </w:rPr>
        <w:t>pdr5</w:t>
      </w:r>
      <w:r w:rsidR="00693951" w:rsidRPr="00233F15">
        <w:rPr>
          <w:bCs/>
          <w:i/>
          <w:iCs/>
          <w:color w:val="000000" w:themeColor="text1"/>
        </w:rPr>
        <w:t>∆</w:t>
      </w:r>
      <w:r w:rsidR="00693951">
        <w:rPr>
          <w:bCs/>
          <w:iCs/>
          <w:color w:val="000000" w:themeColor="text1"/>
        </w:rPr>
        <w:t xml:space="preserve">, </w:t>
      </w:r>
      <w:r w:rsidR="00DC7CDC">
        <w:rPr>
          <w:bCs/>
          <w:iCs/>
          <w:color w:val="000000" w:themeColor="text1"/>
        </w:rPr>
        <w:t xml:space="preserve">two </w:t>
      </w:r>
      <w:r w:rsidR="00693951">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EF3DD9">
        <w:rPr>
          <w:bCs/>
          <w:iCs/>
          <w:color w:val="000000" w:themeColor="text1"/>
        </w:rPr>
        <w:t>Fig</w:t>
      </w:r>
      <w:r w:rsidR="00C313F6">
        <w:rPr>
          <w:bCs/>
          <w:iCs/>
          <w:color w:val="000000" w:themeColor="text1"/>
        </w:rPr>
        <w:t xml:space="preserve">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EF3DD9">
        <w:rPr>
          <w:bCs/>
          <w:iCs/>
          <w:color w:val="000000" w:themeColor="text1"/>
        </w:rPr>
        <w:t>Fig</w:t>
      </w:r>
      <w:r w:rsidR="00C313F6" w:rsidRPr="00D853DD">
        <w:rPr>
          <w:bCs/>
          <w:iCs/>
          <w:color w:val="000000" w:themeColor="text1"/>
        </w:rPr>
        <w:t xml:space="preserve"> 3C, Data S6).</w:t>
      </w:r>
      <w:del w:id="164" w:author="Albi Celaj [2]" w:date="2018-12-04T14:20:00Z">
        <w:r w:rsidR="00C313F6" w:rsidRPr="00D853DD" w:rsidDel="003D79AA">
          <w:rPr>
            <w:bCs/>
            <w:iCs/>
            <w:color w:val="000000" w:themeColor="text1"/>
          </w:rPr>
          <w:delText xml:space="preserve">  </w:delText>
        </w:r>
        <w:r w:rsidR="00BC34CF" w:rsidRPr="00D853DD" w:rsidDel="003D79AA">
          <w:rPr>
            <w:bCs/>
            <w:iCs/>
            <w:color w:val="000000" w:themeColor="text1"/>
          </w:rPr>
          <w:delText>T</w:delText>
        </w:r>
        <w:r w:rsidR="00C313F6" w:rsidRPr="00D853DD" w:rsidDel="003D79AA">
          <w:rPr>
            <w:bCs/>
            <w:iCs/>
            <w:color w:val="000000" w:themeColor="text1"/>
          </w:rPr>
          <w:delText>he</w:delText>
        </w:r>
        <w:r w:rsidR="00C313F6" w:rsidDel="003D79AA">
          <w:rPr>
            <w:bCs/>
            <w:iCs/>
            <w:color w:val="000000" w:themeColor="text1"/>
          </w:rPr>
          <w:delText xml:space="preserve"> multi-knockout resistance phenotype in fluconazole</w:delText>
        </w:r>
        <w:r w:rsidR="00C313F6" w:rsidRPr="00233F15" w:rsidDel="003D79AA">
          <w:rPr>
            <w:bCs/>
            <w:iCs/>
            <w:color w:val="000000" w:themeColor="text1"/>
          </w:rPr>
          <w:delText xml:space="preserve"> </w:delText>
        </w:r>
        <w:r w:rsidR="00C313F6" w:rsidRPr="00233F15" w:rsidDel="003D79AA">
          <w:rPr>
            <w:color w:val="000000"/>
          </w:rPr>
          <w:delText>was modelled (in addition to one- and two- gene effects</w:delText>
        </w:r>
        <w:r w:rsidR="004A6EC7" w:rsidDel="003D79AA">
          <w:rPr>
            <w:color w:val="000000"/>
          </w:rPr>
          <w:delText xml:space="preserve">), as the combination of three positive three-gene interactions </w:delText>
        </w:r>
        <w:r w:rsidR="009B31D3" w:rsidDel="003D79AA">
          <w:rPr>
            <w:color w:val="000000"/>
          </w:rPr>
          <w:delText xml:space="preserve">(all three-knockout combinations of </w:delText>
        </w:r>
        <w:r w:rsidR="00041797" w:rsidDel="003D79AA">
          <w:rPr>
            <w:color w:val="000000"/>
          </w:rPr>
          <w:delText>{</w:delText>
        </w:r>
        <w:r w:rsidR="004A6EC7" w:rsidRPr="00233F15" w:rsidDel="003D79AA">
          <w:rPr>
            <w:i/>
            <w:color w:val="000000"/>
          </w:rPr>
          <w:delText>yor1∆</w:delText>
        </w:r>
        <w:r w:rsidR="004A6EC7" w:rsidRPr="00233F15" w:rsidDel="003D79AA">
          <w:rPr>
            <w:color w:val="000000"/>
          </w:rPr>
          <w:delText>,</w:delText>
        </w:r>
        <w:r w:rsidR="004A6EC7" w:rsidDel="003D79AA">
          <w:rPr>
            <w:color w:val="000000"/>
          </w:rPr>
          <w:delText xml:space="preserve"> </w:delText>
        </w:r>
        <w:r w:rsidR="004A6EC7" w:rsidRPr="001C4571" w:rsidDel="003D79AA">
          <w:rPr>
            <w:i/>
            <w:color w:val="000000"/>
          </w:rPr>
          <w:delText>snq2∆</w:delText>
        </w:r>
        <w:r w:rsidR="00271882" w:rsidDel="003D79AA">
          <w:rPr>
            <w:i/>
            <w:color w:val="000000"/>
          </w:rPr>
          <w:delText>, ybt1∆</w:delText>
        </w:r>
        <w:r w:rsidR="00041797" w:rsidDel="003D79AA">
          <w:rPr>
            <w:color w:val="000000"/>
          </w:rPr>
          <w:delText xml:space="preserve">, </w:delText>
        </w:r>
        <w:r w:rsidR="00271882" w:rsidDel="003D79AA">
          <w:rPr>
            <w:i/>
            <w:color w:val="000000"/>
          </w:rPr>
          <w:delText>ycf</w:delText>
        </w:r>
        <w:r w:rsidR="004A6EC7" w:rsidRPr="00233F15" w:rsidDel="003D79AA">
          <w:rPr>
            <w:i/>
            <w:color w:val="000000"/>
          </w:rPr>
          <w:delText>1∆</w:delText>
        </w:r>
        <w:r w:rsidR="00041797" w:rsidDel="003D79AA">
          <w:rPr>
            <w:color w:val="000000"/>
          </w:rPr>
          <w:delText>}</w:delText>
        </w:r>
        <w:r w:rsidR="004A6EC7" w:rsidDel="003D79AA">
          <w:rPr>
            <w:i/>
            <w:color w:val="000000"/>
          </w:rPr>
          <w:delText xml:space="preserve"> </w:delText>
        </w:r>
        <w:r w:rsidR="009B31D3" w:rsidDel="003D79AA">
          <w:rPr>
            <w:color w:val="000000"/>
          </w:rPr>
          <w:delText xml:space="preserve">except </w:delText>
        </w:r>
        <w:r w:rsidR="009B31D3" w:rsidRPr="001C4571" w:rsidDel="003D79AA">
          <w:rPr>
            <w:i/>
            <w:color w:val="000000"/>
          </w:rPr>
          <w:delText>snq2∆</w:delText>
        </w:r>
        <w:r w:rsidR="00041797" w:rsidDel="003D79AA">
          <w:rPr>
            <w:i/>
            <w:color w:val="000000"/>
          </w:rPr>
          <w:delText xml:space="preserve"> </w:delText>
        </w:r>
        <w:r w:rsidR="009B31D3" w:rsidDel="003D79AA">
          <w:rPr>
            <w:i/>
            <w:color w:val="000000"/>
          </w:rPr>
          <w:delText>ybt1∆</w:delText>
        </w:r>
        <w:r w:rsidR="00041797" w:rsidDel="003D79AA">
          <w:rPr>
            <w:i/>
            <w:color w:val="000000"/>
          </w:rPr>
          <w:delText xml:space="preserve"> </w:delText>
        </w:r>
        <w:r w:rsidR="009B31D3" w:rsidDel="003D79AA">
          <w:rPr>
            <w:i/>
            <w:color w:val="000000"/>
          </w:rPr>
          <w:delText>ycf</w:delText>
        </w:r>
        <w:r w:rsidR="009B31D3" w:rsidRPr="00233F15" w:rsidDel="003D79AA">
          <w:rPr>
            <w:i/>
            <w:color w:val="000000"/>
          </w:rPr>
          <w:delText>1∆</w:delText>
        </w:r>
        <w:r w:rsidR="009B31D3" w:rsidDel="003D79AA">
          <w:rPr>
            <w:color w:val="000000"/>
          </w:rPr>
          <w:delText xml:space="preserve"> </w:delText>
        </w:r>
        <w:r w:rsidR="002D4854" w:rsidDel="003D79AA">
          <w:rPr>
            <w:color w:val="000000"/>
          </w:rPr>
          <w:delText xml:space="preserve">- </w:delText>
        </w:r>
        <w:r w:rsidR="00EF3DD9" w:rsidDel="003D79AA">
          <w:rPr>
            <w:color w:val="000000"/>
          </w:rPr>
          <w:delText>Fig</w:delText>
        </w:r>
        <w:r w:rsidR="004A6EC7" w:rsidDel="003D79AA">
          <w:rPr>
            <w:color w:val="000000"/>
          </w:rPr>
          <w:delText xml:space="preserve"> 3C).  </w:delText>
        </w:r>
        <w:r w:rsidR="00041797" w:rsidDel="003D79AA">
          <w:rPr>
            <w:color w:val="000000"/>
          </w:rPr>
          <w:delText>T</w:delText>
        </w:r>
        <w:r w:rsidR="009B31D3" w:rsidDel="003D79AA">
          <w:rPr>
            <w:color w:val="000000"/>
          </w:rPr>
          <w:delText xml:space="preserve">he resistance resulting from these </w:delText>
        </w:r>
        <w:r w:rsidR="004A6EC7" w:rsidDel="003D79AA">
          <w:rPr>
            <w:color w:val="000000"/>
          </w:rPr>
          <w:delText xml:space="preserve">multi-knockout </w:delText>
        </w:r>
        <w:r w:rsidR="009B31D3" w:rsidDel="003D79AA">
          <w:rPr>
            <w:color w:val="000000"/>
          </w:rPr>
          <w:delText xml:space="preserve">combinations depends </w:delText>
        </w:r>
        <w:r w:rsidR="004A6EC7" w:rsidDel="003D79AA">
          <w:rPr>
            <w:color w:val="000000"/>
          </w:rPr>
          <w:delText xml:space="preserve">on </w:delText>
        </w:r>
        <w:r w:rsidR="009B31D3" w:rsidDel="003D79AA">
          <w:rPr>
            <w:color w:val="000000"/>
          </w:rPr>
          <w:delText xml:space="preserve">the presence of </w:delText>
        </w:r>
        <w:r w:rsidR="004A6EC7" w:rsidDel="003D79AA">
          <w:rPr>
            <w:i/>
            <w:color w:val="000000"/>
          </w:rPr>
          <w:delText>PDR5</w:delText>
        </w:r>
        <w:r w:rsidR="00041797" w:rsidDel="003D79AA">
          <w:rPr>
            <w:color w:val="000000"/>
          </w:rPr>
          <w:delText xml:space="preserve">, which </w:delText>
        </w:r>
        <w:r w:rsidR="004A6EC7" w:rsidDel="003D79AA">
          <w:rPr>
            <w:color w:val="000000"/>
          </w:rPr>
          <w:delText>was modelled as three two-way negative interactions</w:delText>
        </w:r>
        <w:r w:rsidR="009B31D3" w:rsidDel="003D79AA">
          <w:rPr>
            <w:color w:val="000000"/>
          </w:rPr>
          <w:delText>:</w:delText>
        </w:r>
        <w:r w:rsidR="004A6EC7" w:rsidDel="003D79AA">
          <w:rPr>
            <w:color w:val="000000"/>
          </w:rPr>
          <w:delText xml:space="preserve">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 xml:space="preserve">, </w:delText>
        </w:r>
        <w:r w:rsidR="009B31D3" w:rsidRPr="008C0540" w:rsidDel="003D79AA">
          <w:rPr>
            <w:i/>
            <w:color w:val="000000"/>
          </w:rPr>
          <w:delText>snq2</w:delText>
        </w:r>
        <w:r w:rsidR="00041797" w:rsidRPr="008C0540" w:rsidDel="003D79AA">
          <w:rPr>
            <w:i/>
            <w:color w:val="000000"/>
          </w:rPr>
          <w:delText>∆</w:delText>
        </w:r>
        <w:r w:rsidR="00041797" w:rsidDel="003D79AA">
          <w:rPr>
            <w:color w:val="000000"/>
          </w:rPr>
          <w:delText>}, {</w:delText>
        </w:r>
        <w:r w:rsidR="005A31E9" w:rsidDel="003D79AA">
          <w:rPr>
            <w:i/>
            <w:color w:val="000000"/>
          </w:rPr>
          <w:delText>pdr5</w:delText>
        </w:r>
        <w:r w:rsidR="005A31E9" w:rsidRPr="008C0540" w:rsidDel="003D79AA">
          <w:rPr>
            <w:i/>
            <w:color w:val="000000"/>
          </w:rPr>
          <w:delText>∆</w:delText>
        </w:r>
        <w:r w:rsidR="009B31D3" w:rsidDel="003D79AA">
          <w:rPr>
            <w:color w:val="000000"/>
          </w:rPr>
          <w:delText xml:space="preserve">, </w:delText>
        </w:r>
        <w:r w:rsidR="004A6EC7" w:rsidRPr="008C0540" w:rsidDel="003D79AA">
          <w:rPr>
            <w:i/>
            <w:color w:val="000000"/>
          </w:rPr>
          <w:delText>ycf1∆</w:delText>
        </w:r>
        <w:r w:rsidR="00041797" w:rsidDel="003D79AA">
          <w:rPr>
            <w:color w:val="000000"/>
          </w:rPr>
          <w:delText>}</w:delText>
        </w:r>
        <w:r w:rsidR="004A6EC7" w:rsidDel="003D79AA">
          <w:rPr>
            <w:color w:val="000000"/>
          </w:rPr>
          <w:delText xml:space="preserve">, </w:delText>
        </w:r>
        <w:r w:rsidR="009B31D3" w:rsidDel="003D79AA">
          <w:rPr>
            <w:color w:val="000000"/>
          </w:rPr>
          <w:delText xml:space="preserve">and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w:delText>
        </w:r>
        <w:r w:rsidR="00BC34CF" w:rsidDel="003D79AA">
          <w:rPr>
            <w:color w:val="000000"/>
          </w:rPr>
          <w:delText xml:space="preserve"> </w:delText>
        </w:r>
        <w:r w:rsidR="009B31D3" w:rsidRPr="008C0540" w:rsidDel="003D79AA">
          <w:rPr>
            <w:i/>
            <w:color w:val="000000"/>
          </w:rPr>
          <w:delText>y</w:delText>
        </w:r>
        <w:r w:rsidR="009B31D3" w:rsidDel="003D79AA">
          <w:rPr>
            <w:i/>
            <w:color w:val="000000"/>
          </w:rPr>
          <w:delText>or</w:delText>
        </w:r>
        <w:r w:rsidR="009B31D3" w:rsidRPr="008C0540" w:rsidDel="003D79AA">
          <w:rPr>
            <w:i/>
            <w:color w:val="000000"/>
          </w:rPr>
          <w:delText>1</w:delText>
        </w:r>
        <w:r w:rsidR="004A6EC7" w:rsidRPr="008C0540" w:rsidDel="003D79AA">
          <w:rPr>
            <w:i/>
            <w:color w:val="000000"/>
          </w:rPr>
          <w:delText>∆</w:delText>
        </w:r>
        <w:r w:rsidR="00041797" w:rsidDel="003D79AA">
          <w:rPr>
            <w:color w:val="000000"/>
          </w:rPr>
          <w:delText>}</w:delText>
        </w:r>
        <w:r w:rsidR="004A6EC7" w:rsidDel="003D79AA">
          <w:rPr>
            <w:color w:val="000000"/>
          </w:rPr>
          <w:delText>.</w:delText>
        </w:r>
      </w:del>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526E38CC"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 xml:space="preserve">have (also initially unknown) weights </w:t>
      </w:r>
      <w:r w:rsidR="00E270DE">
        <w:rPr>
          <w:bCs/>
          <w:iCs/>
          <w:color w:val="000000" w:themeColor="text1"/>
        </w:rPr>
        <w:t>(</w:t>
      </w:r>
      <w:commentRangeStart w:id="165"/>
      <w:commentRangeStart w:id="166"/>
      <w:r w:rsidR="00E270DE" w:rsidRPr="001D524E">
        <w:rPr>
          <w:b/>
          <w:bCs/>
          <w:i/>
          <w:iCs/>
          <w:color w:val="000000" w:themeColor="text1"/>
        </w:rPr>
        <w:t>E</w:t>
      </w:r>
      <w:commentRangeEnd w:id="165"/>
      <w:r w:rsidR="00E270DE">
        <w:rPr>
          <w:rStyle w:val="CommentReference"/>
          <w:rFonts w:asciiTheme="minorHAnsi" w:hAnsiTheme="minorHAnsi" w:cstheme="minorBidi"/>
        </w:rPr>
        <w:commentReference w:id="165"/>
      </w:r>
      <w:commentRangeEnd w:id="166"/>
      <w:r w:rsidR="00E270DE">
        <w:rPr>
          <w:rStyle w:val="CommentReference"/>
          <w:rFonts w:asciiTheme="minorHAnsi" w:hAnsiTheme="minorHAnsi" w:cstheme="minorBidi"/>
        </w:rPr>
        <w:commentReference w:id="166"/>
      </w:r>
      <w:r w:rsidR="00E270DE">
        <w:rPr>
          <w:bCs/>
          <w:iCs/>
          <w:color w:val="000000" w:themeColor="text1"/>
        </w:rPr>
        <w:t>)</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EF3DD9">
        <w:rPr>
          <w:bCs/>
          <w:iCs/>
          <w:color w:val="000000" w:themeColor="text1"/>
        </w:rPr>
        <w:t>Fig</w:t>
      </w:r>
      <w:r w:rsidR="004F5CDD">
        <w:rPr>
          <w:bCs/>
          <w:iCs/>
          <w:color w:val="000000" w:themeColor="text1"/>
        </w:rPr>
        <w:t xml:space="preserve"> S8A</w:t>
      </w:r>
      <w:r w:rsidR="00F66999">
        <w:rPr>
          <w:bCs/>
          <w:iCs/>
          <w:color w:val="000000" w:themeColor="text1"/>
        </w:rPr>
        <w:t>-B</w:t>
      </w:r>
      <w:r w:rsidR="004F5CDD">
        <w:rPr>
          <w:bCs/>
          <w:iCs/>
          <w:color w:val="000000" w:themeColor="text1"/>
        </w:rPr>
        <w:t xml:space="preserve">). </w:t>
      </w:r>
      <w:commentRangeStart w:id="167"/>
      <w:commentRangeStart w:id="168"/>
      <w:r w:rsidR="00E270DE">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00E270DE" w:rsidRPr="00883630">
        <w:rPr>
          <w:bCs/>
          <w:iCs/>
          <w:color w:val="000000" w:themeColor="text1"/>
        </w:rPr>
        <w:t>in model predictions</w:t>
      </w:r>
      <w:commentRangeEnd w:id="167"/>
      <w:r w:rsidR="00E270DE">
        <w:rPr>
          <w:rStyle w:val="CommentReference"/>
          <w:rFonts w:asciiTheme="minorHAnsi" w:hAnsiTheme="minorHAnsi" w:cstheme="minorBidi"/>
        </w:rPr>
        <w:commentReference w:id="167"/>
      </w:r>
      <w:commentRangeEnd w:id="168"/>
      <w:r w:rsidR="00E270DE">
        <w:rPr>
          <w:rStyle w:val="CommentReference"/>
          <w:rFonts w:asciiTheme="minorHAnsi" w:hAnsiTheme="minorHAnsi" w:cstheme="minorBidi"/>
        </w:rPr>
        <w:commentReference w:id="168"/>
      </w:r>
      <w:r w:rsidR="00E270DE" w:rsidRPr="00883630">
        <w:rPr>
          <w:bCs/>
          <w:iCs/>
          <w:color w:val="000000" w:themeColor="text1"/>
        </w:rPr>
        <w:t xml:space="preserve"> (Methods).  </w:t>
      </w:r>
      <w:r w:rsidR="007E73B4">
        <w:rPr>
          <w:bCs/>
          <w:iCs/>
          <w:color w:val="000000" w:themeColor="text1"/>
        </w:rPr>
        <w:t>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ins w:id="169" w:author="Albi Celaj [2]" w:date="2018-12-05T15:56:00Z">
        <w:r w:rsidR="0093380E">
          <w:rPr>
            <w:bCs/>
            <w:iCs/>
            <w:color w:val="000000" w:themeColor="text1"/>
            <w:highlight w:val="yellow"/>
          </w:rPr>
          <w:t>74</w:t>
        </w:r>
      </w:ins>
      <w:del w:id="170" w:author="Albi Celaj [2]" w:date="2018-12-05T15:56:00Z">
        <w:r w:rsidR="008E0AAD" w:rsidRPr="008E0AAD" w:rsidDel="0093380E">
          <w:rPr>
            <w:bCs/>
            <w:iCs/>
            <w:color w:val="000000" w:themeColor="text1"/>
            <w:highlight w:val="yellow"/>
          </w:rPr>
          <w:delText>68</w:delText>
        </w:r>
      </w:del>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7AA01A60" w14:textId="77777777"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EF3DD9">
        <w:rPr>
          <w:bCs/>
          <w:iCs/>
          <w:color w:val="000000" w:themeColor="text1"/>
        </w:rPr>
        <w:t>Fig</w:t>
      </w:r>
      <w:r w:rsidR="00A819D2">
        <w:rPr>
          <w:bCs/>
          <w:iCs/>
          <w:color w:val="000000" w:themeColor="text1"/>
        </w:rPr>
        <w:t xml:space="preserve">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xml:space="preserve">.  </w:t>
      </w:r>
      <w:commentRangeStart w:id="171"/>
      <w:commentRangeStart w:id="172"/>
      <w:r w:rsidR="00E270DE" w:rsidRPr="00883630">
        <w:rPr>
          <w:bCs/>
          <w:iCs/>
          <w:color w:val="000000" w:themeColor="text1"/>
        </w:rPr>
        <w:t>Therefore, we also assessed the model on data from one mating type and testing it on the other.</w:t>
      </w:r>
      <w:commentRangeEnd w:id="171"/>
      <w:r w:rsidR="00E270DE">
        <w:rPr>
          <w:rStyle w:val="CommentReference"/>
          <w:rFonts w:asciiTheme="minorHAnsi" w:hAnsiTheme="minorHAnsi" w:cstheme="minorBidi"/>
        </w:rPr>
        <w:commentReference w:id="171"/>
      </w:r>
      <w:commentRangeEnd w:id="172"/>
      <w:r w:rsidR="00E270DE">
        <w:rPr>
          <w:rStyle w:val="CommentReference"/>
          <w:rFonts w:asciiTheme="minorHAnsi" w:hAnsiTheme="minorHAnsi" w:cstheme="minorBidi"/>
        </w:rPr>
        <w:commentReference w:id="172"/>
      </w:r>
      <w:r w:rsidR="00E270DE" w:rsidRPr="00883630">
        <w:rPr>
          <w:bCs/>
          <w:iCs/>
          <w:color w:val="000000" w:themeColor="text1"/>
        </w:rPr>
        <w:t xml:space="preserve"> </w:t>
      </w:r>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173" w:author="Albi Celaj [2]" w:date="2018-12-05T15:56:00Z">
        <w:r w:rsidR="0093380E">
          <w:rPr>
            <w:bCs/>
            <w:iCs/>
            <w:color w:val="000000" w:themeColor="text1"/>
          </w:rPr>
          <w:t xml:space="preserve"> and </w:t>
        </w:r>
      </w:ins>
      <w:ins w:id="174" w:author="Albi Celaj [2]"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175" w:author="Albi Celaj [2]" w:date="2018-12-05T15:57:00Z">
        <w:r w:rsidR="0093380E">
          <w:rPr>
            <w:bCs/>
            <w:iCs/>
            <w:color w:val="000000" w:themeColor="text1"/>
          </w:rPr>
          <w:t>respectively [</w:t>
        </w:r>
      </w:ins>
      <w:r w:rsidR="00E01D4F">
        <w:rPr>
          <w:bCs/>
          <w:iCs/>
          <w:color w:val="000000" w:themeColor="text1"/>
        </w:rPr>
        <w:t xml:space="preserve">Fig </w:t>
      </w:r>
      <w:r w:rsidR="00AB1BCE">
        <w:rPr>
          <w:bCs/>
          <w:iCs/>
          <w:color w:val="000000" w:themeColor="text1"/>
        </w:rPr>
        <w:t>S8</w:t>
      </w:r>
      <w:r w:rsidR="00534DEF">
        <w:rPr>
          <w:bCs/>
          <w:iCs/>
          <w:color w:val="000000" w:themeColor="text1"/>
        </w:rPr>
        <w:t>C</w:t>
      </w:r>
      <w:ins w:id="176" w:author="Albi Celaj [2]"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commentRangeStart w:id="177"/>
      <w:r w:rsidR="00E270DE" w:rsidRPr="00883630">
        <w:rPr>
          <w:bCs/>
          <w:iCs/>
          <w:color w:val="000000" w:themeColor="text1"/>
        </w:rPr>
        <w:t>Training using each of these two independent biological replicate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0.98, Fig S8D), suggesting that model parameters were robustly determined.</w:t>
      </w:r>
      <w:r w:rsidR="00E270DE">
        <w:rPr>
          <w:bCs/>
          <w:iCs/>
          <w:color w:val="000000" w:themeColor="text1"/>
        </w:rPr>
        <w:t xml:space="preserve"> </w:t>
      </w:r>
      <w:commentRangeEnd w:id="177"/>
      <w:r w:rsidR="00E270DE">
        <w:rPr>
          <w:rStyle w:val="CommentReference"/>
          <w:rFonts w:asciiTheme="minorHAnsi" w:hAnsiTheme="minorHAnsi" w:cstheme="minorBidi"/>
        </w:rPr>
        <w:commentReference w:id="177"/>
      </w:r>
    </w:p>
    <w:p w14:paraId="31548E28" w14:textId="1A95A9CF" w:rsidR="0076775C" w:rsidRDefault="0076775C" w:rsidP="007E73B4">
      <w:pPr>
        <w:jc w:val="both"/>
        <w:rPr>
          <w:bCs/>
          <w:iCs/>
          <w:color w:val="000000" w:themeColor="text1"/>
        </w:rPr>
      </w:pPr>
    </w:p>
    <w:p w14:paraId="112EF59A" w14:textId="235A039D"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w:t>
      </w:r>
      <w:r w:rsidR="00EF3DD9">
        <w:rPr>
          <w:bCs/>
          <w:iCs/>
          <w:color w:val="000000" w:themeColor="text1"/>
        </w:rPr>
        <w:t>Fig</w:t>
      </w:r>
      <w:r w:rsidR="005C24F5">
        <w:rPr>
          <w:bCs/>
          <w:iCs/>
          <w:color w:val="000000" w:themeColor="text1"/>
        </w:rPr>
        <w:t xml:space="preserve">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EF3DD9">
        <w:rPr>
          <w:rFonts w:eastAsiaTheme="minorEastAsia"/>
          <w:color w:val="000000" w:themeColor="text1"/>
        </w:rPr>
        <w:t>Fig</w:t>
      </w:r>
      <w:r w:rsidR="00137395" w:rsidRPr="00920853">
        <w:rPr>
          <w:rFonts w:eastAsiaTheme="minorEastAsia"/>
          <w:color w:val="000000" w:themeColor="text1"/>
        </w:rPr>
        <w:t xml:space="preserve"> 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EF3DD9">
        <w:rPr>
          <w:bCs/>
          <w:iCs/>
          <w:color w:val="000000" w:themeColor="text1"/>
        </w:rPr>
        <w:t>Fig</w:t>
      </w:r>
      <w:r w:rsidR="00445005" w:rsidRPr="00920853">
        <w:rPr>
          <w:bCs/>
          <w:iCs/>
          <w:color w:val="000000" w:themeColor="text1"/>
        </w:rPr>
        <w:t xml:space="preserve"> 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EA6CA6" w:rsidRPr="00920853">
        <w:rPr>
          <w:bCs/>
          <w:iCs/>
          <w:color w:val="000000" w:themeColor="text1"/>
        </w:rPr>
        <w:t xml:space="preserve">Fig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lastRenderedPageBreak/>
        <w:t>(</w:t>
      </w:r>
      <w:r w:rsidR="00EF3DD9">
        <w:rPr>
          <w:bCs/>
          <w:iCs/>
          <w:color w:val="000000" w:themeColor="text1"/>
        </w:rPr>
        <w:t>Fig</w:t>
      </w:r>
      <w:r w:rsidR="00EA6CA6" w:rsidRPr="00920853">
        <w:rPr>
          <w:bCs/>
          <w:iCs/>
          <w:color w:val="000000" w:themeColor="text1"/>
        </w:rPr>
        <w:t xml:space="preserv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6A6D4BA6" w:rsidR="00E40979" w:rsidRPr="00650B0D" w:rsidDel="0093380E" w:rsidRDefault="00E40979">
      <w:pPr>
        <w:jc w:val="both"/>
        <w:rPr>
          <w:del w:id="178" w:author="Albi Celaj [2]" w:date="2018-12-05T15:58:00Z"/>
          <w:bCs/>
          <w:iCs/>
          <w:color w:val="000000" w:themeColor="text1"/>
        </w:rPr>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(Fig S9</w:t>
      </w:r>
      <w:r w:rsidR="00854B8B">
        <w:rPr>
          <w:bCs/>
          <w:iCs/>
          <w:color w:val="000000" w:themeColor="text1"/>
        </w:rPr>
        <w:t>)</w:t>
      </w:r>
      <w:r>
        <w:rPr>
          <w:bCs/>
          <w:iCs/>
          <w:color w:val="000000" w:themeColor="text1"/>
        </w:rPr>
        <w:t xml:space="preserve">, suggesting the need for model refinements. </w:t>
      </w:r>
      <w:moveFromRangeStart w:id="179" w:author="Albi Celaj [2]" w:date="2018-12-05T16:15:00Z" w:name="move531788816"/>
      <w:moveFrom w:id="180" w:author="Albi Celaj [2]" w:date="2018-12-05T16:15:00Z">
        <w:r w:rsidDel="0093380E">
          <w:rPr>
            <w:bCs/>
            <w:iCs/>
            <w:color w:val="000000" w:themeColor="text1"/>
          </w:rPr>
          <w:t xml:space="preserve">For example, while the model correctly predicted that the </w:t>
        </w:r>
        <w:r w:rsidRPr="00FF3025" w:rsidDel="0093380E">
          <w:rPr>
            <w:bCs/>
            <w:i/>
            <w:iCs/>
            <w:color w:val="000000" w:themeColor="text1"/>
          </w:rPr>
          <w:t>snq∆ybt1∆ycf1∆yor1∆</w:t>
        </w:r>
        <w:r w:rsidDel="0093380E">
          <w:rPr>
            <w:bCs/>
            <w:iCs/>
            <w:color w:val="000000" w:themeColor="text1"/>
          </w:rPr>
          <w:t xml:space="preserve"> strain would be more resistant to fluconazole than strains carrying any subset of these knockouts, </w:t>
        </w:r>
        <w:r w:rsidRPr="00650B0D" w:rsidDel="0093380E">
          <w:rPr>
            <w:bCs/>
            <w:iCs/>
            <w:color w:val="000000" w:themeColor="text1"/>
          </w:rPr>
          <w:t xml:space="preserve">the additive inhibition model of our neural network model under-estimated the resistance of this four-knockout strain (Fig </w:t>
        </w:r>
        <w:r w:rsidR="00854B8B" w:rsidRPr="00650B0D" w:rsidDel="0093380E">
          <w:rPr>
            <w:bCs/>
            <w:iCs/>
            <w:color w:val="000000" w:themeColor="text1"/>
          </w:rPr>
          <w:t>S9</w:t>
        </w:r>
        <w:r w:rsidRPr="00650B0D" w:rsidDel="0093380E">
          <w:rPr>
            <w:bCs/>
            <w:iCs/>
            <w:color w:val="000000" w:themeColor="text1"/>
          </w:rPr>
          <w:t xml:space="preserve">). A standard strategy in neural network design, that allows for the non-additive combination of multiple inputs converging on a target node is to have those inputs converge additively on </w:t>
        </w:r>
        <w:r w:rsidR="00F332B9" w:rsidRPr="00650B0D" w:rsidDel="0093380E">
          <w:rPr>
            <w:bCs/>
            <w:iCs/>
            <w:color w:val="000000" w:themeColor="text1"/>
          </w:rPr>
          <w:t xml:space="preserve">one or more </w:t>
        </w:r>
        <w:r w:rsidRPr="00650B0D" w:rsidDel="00C41281">
          <w:rPr>
            <w:bCs/>
            <w:iCs/>
            <w:color w:val="000000" w:themeColor="text1"/>
          </w:rPr>
          <w:t xml:space="preserve"> </w:t>
        </w:r>
        <w:r w:rsidRPr="00650B0D" w:rsidDel="0093380E">
          <w:rPr>
            <w:bCs/>
            <w:iCs/>
            <w:color w:val="000000" w:themeColor="text1"/>
          </w:rPr>
          <w:t>‘hidden’ node</w:t>
        </w:r>
        <w:r w:rsidR="00F332B9" w:rsidRPr="00650B0D" w:rsidDel="0093380E">
          <w:rPr>
            <w:bCs/>
            <w:iCs/>
            <w:color w:val="000000" w:themeColor="text1"/>
          </w:rPr>
          <w:t>s</w:t>
        </w:r>
        <w:r w:rsidRPr="00650B0D" w:rsidDel="0093380E">
          <w:rPr>
            <w:bCs/>
            <w:iCs/>
            <w:color w:val="000000" w:themeColor="text1"/>
          </w:rPr>
          <w:t xml:space="preserve">, which can then convey a non-additive signal to the original target node.  For this four gene example, addition of a single hidden neuron yielded better predictions of fluconazole resistance for the </w:t>
        </w:r>
        <w:r w:rsidR="00854B8B" w:rsidRPr="00650B0D" w:rsidDel="0093380E">
          <w:rPr>
            <w:bCs/>
            <w:iCs/>
            <w:color w:val="000000" w:themeColor="text1"/>
          </w:rPr>
          <w:t xml:space="preserve">three </w:t>
        </w:r>
        <w:r w:rsidRPr="00650B0D" w:rsidDel="0093380E">
          <w:rPr>
            <w:bCs/>
            <w:iCs/>
            <w:color w:val="000000" w:themeColor="text1"/>
          </w:rPr>
          <w:t>four-knockout strain</w:t>
        </w:r>
        <w:r w:rsidR="00854B8B" w:rsidRPr="00650B0D" w:rsidDel="0093380E">
          <w:rPr>
            <w:bCs/>
            <w:iCs/>
            <w:color w:val="000000" w:themeColor="text1"/>
          </w:rPr>
          <w:t>s</w:t>
        </w:r>
        <w:r w:rsidRPr="00650B0D" w:rsidDel="0093380E">
          <w:rPr>
            <w:bCs/>
            <w:iCs/>
            <w:color w:val="000000" w:themeColor="text1"/>
          </w:rPr>
          <w:t xml:space="preserve"> (Fig </w:t>
        </w:r>
        <w:r w:rsidR="00854B8B" w:rsidRPr="00650B0D" w:rsidDel="0093380E">
          <w:rPr>
            <w:bCs/>
            <w:iCs/>
            <w:color w:val="000000" w:themeColor="text1"/>
          </w:rPr>
          <w:t>S10 A-B</w:t>
        </w:r>
        <w:r w:rsidRPr="00650B0D" w:rsidDel="0093380E">
          <w:rPr>
            <w:bCs/>
            <w:iCs/>
            <w:color w:val="000000" w:themeColor="text1"/>
          </w:rPr>
          <w:t xml:space="preserve">).  </w:t>
        </w:r>
      </w:moveFrom>
      <w:moveFromRangeEnd w:id="179"/>
      <w:ins w:id="181" w:author="Albi Celaj [2]" w:date="2018-12-05T15:58:00Z">
        <w:r w:rsidR="0093380E">
          <w:rPr>
            <w:bCs/>
            <w:iCs/>
            <w:color w:val="000000" w:themeColor="text1"/>
          </w:rPr>
          <w:t>For example</w:t>
        </w:r>
      </w:ins>
    </w:p>
    <w:p w14:paraId="0CFD3739" w14:textId="038D802A" w:rsidR="00E40979" w:rsidRPr="00650B0D" w:rsidDel="0093380E" w:rsidRDefault="00E40979">
      <w:pPr>
        <w:jc w:val="both"/>
        <w:rPr>
          <w:del w:id="182" w:author="Albi Celaj [2]" w:date="2018-12-05T15:58:00Z"/>
          <w:bCs/>
          <w:iCs/>
          <w:color w:val="000000" w:themeColor="text1"/>
        </w:rPr>
      </w:pPr>
    </w:p>
    <w:p w14:paraId="61C692E1" w14:textId="4BC02C0D" w:rsidR="00D610F0" w:rsidRDefault="00E40979" w:rsidP="00D610F0">
      <w:pPr>
        <w:jc w:val="both"/>
        <w:rPr>
          <w:bCs/>
          <w:iCs/>
          <w:color w:val="000000" w:themeColor="text1"/>
        </w:rPr>
      </w:pPr>
      <w:del w:id="183" w:author="Albi Celaj [2]"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184" w:author="Albi Celaj [2]" w:date="2018-12-05T16:03:00Z">
        <w:r w:rsidR="00874065" w:rsidRPr="00874065">
          <w:rPr>
            <w:bCs/>
            <w:i/>
            <w:iCs/>
            <w:color w:val="000000" w:themeColor="text1"/>
            <w:rPrChange w:id="185" w:author="Albi Celaj [2]" w:date="2018-12-05T16:03:00Z">
              <w:rPr>
                <w:bCs/>
                <w:iCs/>
                <w:color w:val="000000" w:themeColor="text1"/>
              </w:rPr>
            </w:rPrChange>
          </w:rPr>
          <w:t>r</w:t>
        </w:r>
        <w:r w:rsidR="00874065">
          <w:rPr>
            <w:bCs/>
            <w:iCs/>
            <w:color w:val="000000" w:themeColor="text1"/>
          </w:rPr>
          <w:t xml:space="preserve"> = 0.49, </w:t>
        </w:r>
      </w:ins>
      <w:r w:rsidR="001E2A47" w:rsidRPr="00650B0D">
        <w:rPr>
          <w:bCs/>
          <w:iCs/>
          <w:color w:val="000000" w:themeColor="text1"/>
        </w:rPr>
        <w:t xml:space="preserve">Fig </w:t>
      </w:r>
      <w:ins w:id="186" w:author="Albi Celaj [2]" w:date="2018-12-05T15:58:00Z">
        <w:r w:rsidR="0093380E">
          <w:rPr>
            <w:bCs/>
            <w:iCs/>
            <w:color w:val="000000" w:themeColor="text1"/>
          </w:rPr>
          <w:t>4D, left panel</w:t>
        </w:r>
      </w:ins>
      <w:del w:id="187" w:author="Albi Celaj [2]"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ins w:id="188" w:author="Albi Celaj [2]" w:date="2018-12-05T16:00:00Z">
        <w:r w:rsidR="00874065">
          <w:rPr>
            <w:bCs/>
            <w:iCs/>
            <w:color w:val="000000" w:themeColor="text1"/>
          </w:rPr>
          <w:t xml:space="preserve">As the five-deletion strain </w:t>
        </w:r>
      </w:ins>
      <w:ins w:id="189" w:author="Albi Celaj [2]" w:date="2018-12-05T16:01:00Z">
        <w:r w:rsidR="00874065">
          <w:rPr>
            <w:bCs/>
            <w:iCs/>
            <w:color w:val="000000" w:themeColor="text1"/>
          </w:rPr>
          <w:t>was observed to be more valinomycin resistant than the wild-type (Fig 3A, right panel)</w:t>
        </w:r>
        <w:r w:rsidR="00874065"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w:t>
        </w:r>
      </w:ins>
      <w:del w:id="190" w:author="Albi Celaj [2]" w:date="2018-12-05T16:02:00Z">
        <w:r w:rsidRPr="00650B0D" w:rsidDel="00874065">
          <w:rPr>
            <w:bCs/>
            <w:iCs/>
            <w:color w:val="000000" w:themeColor="text1"/>
          </w:rPr>
          <w:delText xml:space="preserve">As </w:delText>
        </w:r>
      </w:del>
      <w:ins w:id="191" w:author="Albi Celaj [2]" w:date="2018-12-05T16:02:00Z">
        <w:r w:rsidR="00874065">
          <w:rPr>
            <w:bCs/>
            <w:iCs/>
            <w:color w:val="000000" w:themeColor="text1"/>
          </w:rPr>
          <w:t>Indeed,</w:t>
        </w:r>
        <w:r w:rsidR="00874065" w:rsidRPr="00650B0D">
          <w:rPr>
            <w:bCs/>
            <w:iCs/>
            <w:color w:val="000000" w:themeColor="text1"/>
          </w:rPr>
          <w:t xml:space="preserve"> </w:t>
        </w:r>
      </w:ins>
      <w:r w:rsidRPr="00650B0D">
        <w:rPr>
          <w:bCs/>
          <w:iCs/>
          <w:color w:val="000000" w:themeColor="text1"/>
        </w:rPr>
        <w:t>it ha</w:t>
      </w:r>
      <w:ins w:id="192" w:author="Albi Celaj [2]" w:date="2018-12-05T16:02:00Z">
        <w:r w:rsidR="00874065">
          <w:rPr>
            <w:bCs/>
            <w:iCs/>
            <w:color w:val="000000" w:themeColor="text1"/>
          </w:rPr>
          <w:t>d</w:t>
        </w:r>
      </w:ins>
      <w:del w:id="193" w:author="Albi Celaj [2]" w:date="2018-12-05T16:02:00Z">
        <w:r w:rsidRPr="00650B0D" w:rsidDel="00874065">
          <w:rPr>
            <w:bCs/>
            <w:iCs/>
            <w:color w:val="000000" w:themeColor="text1"/>
          </w:rPr>
          <w:delText>s</w:delText>
        </w:r>
      </w:del>
      <w:r w:rsidRPr="00650B0D">
        <w:rPr>
          <w:bCs/>
          <w:iCs/>
          <w:color w:val="000000" w:themeColor="text1"/>
        </w:rPr>
        <w:t xml:space="preserve"> been </w:t>
      </w:r>
      <w:ins w:id="194" w:author="Albi Celaj [2]" w:date="2018-12-05T16:03:00Z">
        <w:r w:rsidR="00550084">
          <w:rPr>
            <w:bCs/>
            <w:iCs/>
            <w:color w:val="000000" w:themeColor="text1"/>
          </w:rPr>
          <w:t xml:space="preserve">previously </w:t>
        </w:r>
      </w:ins>
      <w:r w:rsidRPr="00650B0D">
        <w:rPr>
          <w:bCs/>
          <w:iCs/>
          <w:color w:val="000000" w:themeColor="text1"/>
        </w:rPr>
        <w:t xml:space="preserve">observed that the ABC-16 strain is </w:t>
      </w:r>
      <w:ins w:id="195" w:author="Albi Celaj [2]" w:date="2018-12-05T16:02:00Z">
        <w:r w:rsidR="00874065">
          <w:rPr>
            <w:bCs/>
            <w:iCs/>
            <w:color w:val="000000" w:themeColor="text1"/>
          </w:rPr>
          <w:t xml:space="preserve">also </w:t>
        </w:r>
      </w:ins>
      <w:r w:rsidRPr="00650B0D">
        <w:rPr>
          <w:bCs/>
          <w:iCs/>
          <w:color w:val="000000" w:themeColor="text1"/>
        </w:rPr>
        <w:t>more resistant to valinomycin than the wild-type</w:t>
      </w:r>
      <w:r w:rsidR="00A004DF" w:rsidRPr="00650B0D">
        <w:rPr>
          <w:bCs/>
          <w:iCs/>
          <w:color w:val="000000" w:themeColor="text1"/>
        </w:rPr>
        <w:fldChar w:fldCharType="begin" w:fldLock="1"/>
      </w:r>
      <w:r w:rsidR="00F13A96">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Transporters","type":"article-journal","volume":"14"},"uris":["http://www.mendeley.com/documents/?uuid=4dec19d3-73c3-4b64-9556-f4b9dd5227fc"]}],"mendeley":{"formattedCitation":"(Khakhina et al., 2015; Suzuki et al., 2011)","plainTextFormattedCitation":"(Khakhina et al., 2015; Suzuki et al., 2011)","previouslyFormattedCitation":"(Khakhina et al., 2015; Suzuki et al., 2011)"},"properties":{"noteIndex":0},"schema":"https://github.com/citation-style-language/schema/raw/master/csl-citation.json"}</w:instrText>
      </w:r>
      <w:r w:rsidR="00A004DF" w:rsidRPr="00650B0D">
        <w:rPr>
          <w:bCs/>
          <w:iCs/>
          <w:color w:val="000000" w:themeColor="text1"/>
        </w:rPr>
        <w:fldChar w:fldCharType="separate"/>
      </w:r>
      <w:r w:rsidR="00D659A1" w:rsidRPr="00D659A1">
        <w:rPr>
          <w:bCs/>
          <w:iCs/>
          <w:noProof/>
          <w:color w:val="000000" w:themeColor="text1"/>
        </w:rPr>
        <w:t>(Khakhina et al., 2015; Suzuki et al., 2011)</w:t>
      </w:r>
      <w:r w:rsidR="00A004DF" w:rsidRPr="00650B0D">
        <w:rPr>
          <w:bCs/>
          <w:iCs/>
          <w:color w:val="000000" w:themeColor="text1"/>
        </w:rPr>
        <w:fldChar w:fldCharType="end"/>
      </w:r>
      <w:ins w:id="196" w:author="Albi Celaj [2]" w:date="2018-12-05T16:02:00Z">
        <w:r w:rsidR="00874065">
          <w:rPr>
            <w:bCs/>
            <w:iCs/>
            <w:color w:val="000000" w:themeColor="text1"/>
          </w:rPr>
          <w:t xml:space="preserve">. </w:t>
        </w:r>
      </w:ins>
      <w:del w:id="197" w:author="Albi Celaj [2]"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 xml:space="preserve">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which clears valinomycin</w:t>
      </w:r>
      <w:ins w:id="198" w:author="Albi Celaj [2]" w:date="2018-12-05T16:03:00Z">
        <w:r w:rsidR="00550084">
          <w:rPr>
            <w:bCs/>
            <w:iCs/>
            <w:color w:val="000000" w:themeColor="text1"/>
          </w:rPr>
          <w:t>, and led to substantial</w:t>
        </w:r>
      </w:ins>
      <w:ins w:id="199" w:author="Albi Celaj [2]" w:date="2018-12-05T16:04:00Z">
        <w:r w:rsidR="00550084">
          <w:rPr>
            <w:bCs/>
            <w:iCs/>
            <w:color w:val="000000" w:themeColor="text1"/>
          </w:rPr>
          <w:t>ly improved modeling of the observed phenotypes</w:t>
        </w:r>
      </w:ins>
      <w:ins w:id="200" w:author="Albi Celaj [2]" w:date="2018-12-05T16:03:00Z">
        <w:r w:rsidR="00550084">
          <w:rPr>
            <w:bCs/>
            <w:iCs/>
            <w:color w:val="000000" w:themeColor="text1"/>
          </w:rPr>
          <w:t xml:space="preserve"> </w:t>
        </w:r>
      </w:ins>
      <w:r w:rsidR="00622CA4" w:rsidRPr="00650B0D">
        <w:rPr>
          <w:bCs/>
          <w:iCs/>
          <w:color w:val="000000" w:themeColor="text1"/>
        </w:rPr>
        <w:t xml:space="preserve"> </w:t>
      </w:r>
      <w:del w:id="201" w:author="Albi Celaj [2]" w:date="2018-12-05T16:02:00Z">
        <w:r w:rsidR="00622CA4" w:rsidRPr="00650B0D" w:rsidDel="00874065">
          <w:rPr>
            <w:bCs/>
            <w:iCs/>
            <w:color w:val="000000" w:themeColor="text1"/>
          </w:rPr>
          <w:delText>(</w:delText>
        </w:r>
      </w:del>
      <w:ins w:id="202" w:author="Albi Celaj [2]" w:date="2018-12-05T16:02:00Z">
        <w:r w:rsidR="00874065">
          <w:rPr>
            <w:bCs/>
            <w:iCs/>
            <w:color w:val="000000" w:themeColor="text1"/>
          </w:rPr>
          <w:t>(</w:t>
        </w:r>
      </w:ins>
      <w:ins w:id="203" w:author="Albi Celaj [2]" w:date="2018-12-05T16:04:00Z">
        <w:r w:rsidR="00550084" w:rsidRPr="00550084">
          <w:rPr>
            <w:bCs/>
            <w:i/>
            <w:iCs/>
            <w:color w:val="000000" w:themeColor="text1"/>
            <w:rPrChange w:id="204" w:author="Albi Celaj [2]" w:date="2018-12-05T16:04:00Z">
              <w:rPr>
                <w:bCs/>
                <w:iCs/>
                <w:color w:val="000000" w:themeColor="text1"/>
              </w:rPr>
            </w:rPrChange>
          </w:rPr>
          <w:t>r</w:t>
        </w:r>
        <w:r w:rsidR="00550084">
          <w:rPr>
            <w:bCs/>
            <w:iCs/>
            <w:color w:val="000000" w:themeColor="text1"/>
          </w:rPr>
          <w:t xml:space="preserve"> = 0.86, </w:t>
        </w:r>
      </w:ins>
      <w:ins w:id="205" w:author="Albi Celaj [2]" w:date="2018-12-05T16:02:00Z">
        <w:r w:rsidR="00874065">
          <w:rPr>
            <w:bCs/>
            <w:iCs/>
            <w:color w:val="000000" w:themeColor="text1"/>
          </w:rPr>
          <w:t>Fig 3A, right panel)</w:t>
        </w:r>
      </w:ins>
      <w:del w:id="206" w:author="Albi Celaj [2]"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207" w:author="Albi Celaj [2]" w:date="2018-12-05T16:23:00Z">
        <w:r w:rsidR="00CA6A9E">
          <w:rPr>
            <w:bCs/>
            <w:iCs/>
            <w:color w:val="000000" w:themeColor="text1"/>
          </w:rPr>
          <w:t xml:space="preserve">  </w:t>
        </w:r>
        <w:commentRangeStart w:id="208"/>
        <w:r w:rsidR="00CA6A9E">
          <w:rPr>
            <w:bCs/>
            <w:iCs/>
            <w:color w:val="000000" w:themeColor="text1"/>
          </w:rPr>
          <w:t xml:space="preserve">Training a neural network model </w:t>
        </w:r>
      </w:ins>
      <w:ins w:id="209" w:author="Albi Celaj [2]" w:date="2018-12-05T16:25:00Z">
        <w:r w:rsidR="00000AA8">
          <w:rPr>
            <w:bCs/>
            <w:iCs/>
            <w:color w:val="000000" w:themeColor="text1"/>
          </w:rPr>
          <w:t xml:space="preserve">separately on valinomycin data </w:t>
        </w:r>
      </w:ins>
      <w:ins w:id="210" w:author="Albi Celaj [2]" w:date="2018-12-05T16:23:00Z">
        <w:r w:rsidR="00CA6A9E">
          <w:rPr>
            <w:bCs/>
            <w:iCs/>
            <w:color w:val="000000" w:themeColor="text1"/>
          </w:rPr>
          <w:t>without an additional factor did not result in similar improvements (</w:t>
        </w:r>
      </w:ins>
      <w:ins w:id="211" w:author="Albi Celaj [2]" w:date="2018-12-05T16:49:00Z">
        <w:r w:rsidR="00105653" w:rsidRPr="00925FC8">
          <w:rPr>
            <w:bCs/>
            <w:i/>
            <w:iCs/>
            <w:color w:val="000000" w:themeColor="text1"/>
          </w:rPr>
          <w:t>r</w:t>
        </w:r>
        <w:r w:rsidR="00105653">
          <w:rPr>
            <w:bCs/>
            <w:iCs/>
            <w:color w:val="000000" w:themeColor="text1"/>
          </w:rPr>
          <w:t xml:space="preserve"> = 0.49, </w:t>
        </w:r>
      </w:ins>
      <w:ins w:id="212" w:author="Albi Celaj [2]" w:date="2018-12-05T16:23:00Z">
        <w:r w:rsidR="00CA6A9E">
          <w:rPr>
            <w:bCs/>
            <w:iCs/>
            <w:color w:val="000000" w:themeColor="text1"/>
          </w:rPr>
          <w:t>F</w:t>
        </w:r>
      </w:ins>
      <w:commentRangeStart w:id="213"/>
      <w:commentRangeEnd w:id="208"/>
      <w:r w:rsidR="00D610F0" w:rsidRPr="00650B0D">
        <w:rPr>
          <w:bCs/>
          <w:iCs/>
          <w:color w:val="000000" w:themeColor="text1"/>
        </w:rPr>
        <w:t>ig S10</w:t>
      </w:r>
      <w:r w:rsidR="00D610F0">
        <w:rPr>
          <w:bCs/>
          <w:iCs/>
          <w:color w:val="000000" w:themeColor="text1"/>
        </w:rPr>
        <w:t>A</w:t>
      </w:r>
      <w:r w:rsidR="00D610F0" w:rsidRPr="00650B0D">
        <w:rPr>
          <w:bCs/>
          <w:iCs/>
          <w:color w:val="000000" w:themeColor="text1"/>
        </w:rPr>
        <w:t>).</w:t>
      </w:r>
      <w:commentRangeEnd w:id="213"/>
      <w:r w:rsidR="00D610F0">
        <w:rPr>
          <w:rStyle w:val="CommentReference"/>
          <w:rFonts w:asciiTheme="minorHAnsi" w:hAnsiTheme="minorHAnsi" w:cstheme="minorBidi"/>
        </w:rPr>
        <w:commentReference w:id="213"/>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208"/>
      </w:r>
    </w:p>
    <w:p w14:paraId="041F8051" w14:textId="77777777" w:rsidR="00240A04" w:rsidRDefault="00240A04" w:rsidP="00224FCB">
      <w:pPr>
        <w:outlineLvl w:val="0"/>
        <w:rPr>
          <w:b/>
          <w:bCs/>
          <w:iCs/>
          <w:color w:val="000000" w:themeColor="text1"/>
        </w:rPr>
      </w:pPr>
    </w:p>
    <w:p w14:paraId="1B961BB6" w14:textId="77777777" w:rsidR="003D79AA" w:rsidRDefault="007E2BCE" w:rsidP="00224FCB">
      <w:pPr>
        <w:outlineLvl w:val="0"/>
        <w:rPr>
          <w:ins w:id="214" w:author="Albi Celaj [2]" w:date="2018-12-05T15:58:00Z"/>
          <w:b/>
          <w:bCs/>
          <w:iCs/>
          <w:color w:val="000000" w:themeColor="text1"/>
        </w:rPr>
      </w:pPr>
      <w:r>
        <w:rPr>
          <w:b/>
          <w:bCs/>
          <w:iCs/>
          <w:color w:val="000000" w:themeColor="text1"/>
        </w:rPr>
        <w:t>Further exploration of complex synergistic resistance to fluconazole</w:t>
      </w:r>
    </w:p>
    <w:p w14:paraId="5343A922" w14:textId="18415700" w:rsidR="00B64121" w:rsidRPr="006856DF" w:rsidRDefault="004726E4">
      <w:pPr>
        <w:jc w:val="both"/>
        <w:outlineLvl w:val="0"/>
        <w:rPr>
          <w:ins w:id="215" w:author="Albi Celaj [2]" w:date="2018-12-05T16:34:00Z"/>
          <w:color w:val="000000"/>
          <w:rPrChange w:id="216" w:author="Albi Celaj [2]" w:date="2018-12-06T12:38:00Z">
            <w:rPr>
              <w:ins w:id="217" w:author="Albi Celaj [2]" w:date="2018-12-05T16:34:00Z"/>
              <w:color w:val="000000"/>
              <w:lang w:val="en-CA"/>
            </w:rPr>
          </w:rPrChange>
        </w:rPr>
        <w:pPrChange w:id="218" w:author="Albi Celaj [2]" w:date="2018-12-05T16:10:00Z">
          <w:pPr>
            <w:outlineLvl w:val="0"/>
          </w:pPr>
        </w:pPrChange>
      </w:pPr>
      <w:ins w:id="219" w:author="Albi Celaj [2]" w:date="2018-12-05T16:06:00Z">
        <w:r>
          <w:rPr>
            <w:color w:val="000000"/>
            <w:lang w:val="en-CA"/>
          </w:rPr>
          <w:t xml:space="preserve">One striking phenotype observed by DCGA was </w:t>
        </w:r>
        <w:r>
          <w:rPr>
            <w:color w:val="000000"/>
          </w:rPr>
          <w:t>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Pr>
            <w:color w:val="000000"/>
            <w:lang w:val="en-CA"/>
          </w:rPr>
          <w:t xml:space="preserve">Fig </w:t>
        </w:r>
      </w:ins>
      <w:ins w:id="220" w:author="Albi Celaj [2]" w:date="2018-12-05T16:07:00Z">
        <w:r>
          <w:rPr>
            <w:color w:val="000000"/>
            <w:lang w:val="en-CA"/>
          </w:rPr>
          <w:t>5</w:t>
        </w:r>
      </w:ins>
      <w:ins w:id="221" w:author="Albi Celaj [2]" w:date="2018-12-05T16:06:00Z">
        <w:r>
          <w:rPr>
            <w:color w:val="000000"/>
            <w:lang w:val="en-CA"/>
          </w:rPr>
          <w:t>A</w:t>
        </w:r>
        <w:r w:rsidRPr="00233F15">
          <w:rPr>
            <w:color w:val="000000"/>
            <w:lang w:val="en-CA"/>
          </w:rPr>
          <w:t>)</w:t>
        </w:r>
      </w:ins>
      <w:ins w:id="222" w:author="Albi Celaj [2]" w:date="2018-12-05T16:13:00Z">
        <w:r w:rsidR="00D57E73">
          <w:rPr>
            <w:color w:val="000000"/>
            <w:lang w:val="en-CA"/>
          </w:rPr>
          <w:t xml:space="preserve">, and a similar phenomenon was observed for ketoconazole </w:t>
        </w:r>
        <w:r w:rsidR="00D57E73">
          <w:rPr>
            <w:color w:val="000000"/>
          </w:rPr>
          <w:t>(</w:t>
        </w:r>
        <w:r w:rsidR="00D57E73">
          <w:rPr>
            <w:color w:val="000000"/>
            <w:lang w:val="en-CA"/>
          </w:rPr>
          <w:t>Fig S7).</w:t>
        </w:r>
      </w:ins>
      <w:ins w:id="223" w:author="Albi Celaj [2]" w:date="2018-12-05T16:06:00Z">
        <w:r>
          <w:rPr>
            <w:color w:val="000000"/>
          </w:rPr>
          <w:t xml:space="preserve">  </w:t>
        </w:r>
      </w:ins>
      <w:ins w:id="224" w:author="Albi Celaj [2]" w:date="2018-12-05T16:35:00Z">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ins>
      <w:ins w:id="225" w:author="Albi Celaj [2]" w:date="2018-12-05T16:34:00Z">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CD32DC" w:rsidRPr="00233F15">
          <w:rPr>
            <w:color w:val="000000"/>
            <w:lang w:val="en-CA"/>
          </w:rPr>
          <w:fldChar w:fldCharType="begin" w:fldLock="1"/>
        </w:r>
      </w:ins>
      <w:r w:rsidR="00F13A96">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ins w:id="226" w:author="Albi Celaj [2]" w:date="2018-12-05T16:34:00Z">
        <w:r w:rsidR="00CD32DC" w:rsidRPr="00233F15">
          <w:rPr>
            <w:color w:val="000000"/>
            <w:lang w:val="en-CA"/>
          </w:rPr>
          <w:fldChar w:fldCharType="separate"/>
        </w:r>
      </w:ins>
      <w:r w:rsidR="00D659A1" w:rsidRPr="00D659A1">
        <w:rPr>
          <w:noProof/>
          <w:color w:val="000000"/>
          <w:lang w:val="en-CA"/>
        </w:rPr>
        <w:t>(Kolaczkowska et al., 2008)</w:t>
      </w:r>
      <w:ins w:id="227" w:author="Albi Celaj [2]" w:date="2018-12-05T16:34:00Z">
        <w:r w:rsidR="00CD32DC" w:rsidRPr="00233F15">
          <w:rPr>
            <w:color w:val="000000"/>
            <w:lang w:val="en-CA"/>
          </w:rPr>
          <w:fldChar w:fldCharType="end"/>
        </w:r>
        <w:r w:rsidR="00CD32DC">
          <w:rPr>
            <w:color w:val="000000"/>
            <w:lang w:val="en-CA"/>
          </w:rPr>
          <w:t xml:space="preserve">.  </w:t>
        </w:r>
      </w:ins>
      <w:ins w:id="228" w:author="Albi Celaj [2]" w:date="2018-12-06T12:38:00Z">
        <w:r w:rsidR="006856DF">
          <w:rPr>
            <w:color w:val="000000"/>
          </w:rPr>
          <w:t xml:space="preserve">Generalized linear regression had modeled this phenomenon </w:t>
        </w:r>
        <w:r w:rsidR="006856DF" w:rsidRPr="00233F15">
          <w:rPr>
            <w:color w:val="000000"/>
          </w:rPr>
          <w:t>(in addition to one- and two- gene effects</w:t>
        </w:r>
        <w:r w:rsidR="006856DF">
          <w:rPr>
            <w:color w:val="000000"/>
          </w:rPr>
          <w:t>), as the combination of three positive three-gene interactions (all three-knockout combinations of {</w:t>
        </w:r>
        <w:r w:rsidR="006856DF" w:rsidRPr="00233F15">
          <w:rPr>
            <w:i/>
            <w:color w:val="000000"/>
          </w:rPr>
          <w:t>yor1∆</w:t>
        </w:r>
        <w:r w:rsidR="006856DF" w:rsidRPr="00233F15">
          <w:rPr>
            <w:color w:val="000000"/>
          </w:rPr>
          <w:t>,</w:t>
        </w:r>
        <w:r w:rsidR="006856DF">
          <w:rPr>
            <w:color w:val="000000"/>
          </w:rPr>
          <w:t xml:space="preserve"> </w:t>
        </w:r>
        <w:r w:rsidR="006856DF" w:rsidRPr="001C4571">
          <w:rPr>
            <w:i/>
            <w:color w:val="000000"/>
          </w:rPr>
          <w:t>snq2∆</w:t>
        </w:r>
        <w:r w:rsidR="006856DF">
          <w:rPr>
            <w:i/>
            <w:color w:val="000000"/>
          </w:rPr>
          <w:t>, ybt1∆</w:t>
        </w:r>
        <w:r w:rsidR="006856DF">
          <w:rPr>
            <w:color w:val="000000"/>
          </w:rPr>
          <w:t xml:space="preserve">, </w:t>
        </w:r>
        <w:r w:rsidR="006856DF">
          <w:rPr>
            <w:i/>
            <w:color w:val="000000"/>
          </w:rPr>
          <w:t>ycf</w:t>
        </w:r>
        <w:r w:rsidR="006856DF" w:rsidRPr="00233F15">
          <w:rPr>
            <w:i/>
            <w:color w:val="000000"/>
          </w:rPr>
          <w:t>1∆</w:t>
        </w:r>
        <w:r w:rsidR="006856DF">
          <w:rPr>
            <w:color w:val="000000"/>
          </w:rPr>
          <w:t>}</w:t>
        </w:r>
        <w:r w:rsidR="006856DF">
          <w:rPr>
            <w:i/>
            <w:color w:val="000000"/>
          </w:rPr>
          <w:t xml:space="preserve"> </w:t>
        </w:r>
        <w:r w:rsidR="006856DF">
          <w:rPr>
            <w:color w:val="000000"/>
          </w:rPr>
          <w:t xml:space="preserve">except </w:t>
        </w:r>
        <w:r w:rsidR="006856DF" w:rsidRPr="001C4571">
          <w:rPr>
            <w:i/>
            <w:color w:val="000000"/>
          </w:rPr>
          <w:t>snq2∆</w:t>
        </w:r>
        <w:r w:rsidR="006856DF">
          <w:rPr>
            <w:i/>
            <w:color w:val="000000"/>
          </w:rPr>
          <w:t xml:space="preserve"> ybt1∆ ycf</w:t>
        </w:r>
        <w:r w:rsidR="006856DF" w:rsidRPr="00233F15">
          <w:rPr>
            <w:i/>
            <w:color w:val="000000"/>
          </w:rPr>
          <w:t>1∆</w:t>
        </w:r>
        <w:r w:rsidR="006856DF">
          <w:rPr>
            <w:color w:val="000000"/>
          </w:rPr>
          <w:t xml:space="preserve"> - Fig 3C).  The dependence of the resistance resulting from these multi-knockout combinations on the presence of </w:t>
        </w:r>
        <w:r w:rsidR="006856DF">
          <w:rPr>
            <w:i/>
            <w:color w:val="000000"/>
          </w:rPr>
          <w:t>PDR5</w:t>
        </w:r>
        <w:r w:rsidR="006856DF">
          <w:rPr>
            <w:color w:val="000000"/>
          </w:rPr>
          <w:t xml:space="preserve"> was modeled as three two-way negative interactions: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snq2∆</w:t>
        </w:r>
        <w:r w:rsidR="006856DF">
          <w:rPr>
            <w:color w:val="000000"/>
          </w:rPr>
          <w:t>},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ycf1∆</w:t>
        </w:r>
        <w:r w:rsidR="006856DF">
          <w:rPr>
            <w:color w:val="000000"/>
          </w:rPr>
          <w:t>}, and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w:t>
        </w:r>
        <w:r w:rsidR="006856DF">
          <w:rPr>
            <w:i/>
            <w:color w:val="000000"/>
          </w:rPr>
          <w:t>or</w:t>
        </w:r>
        <w:r w:rsidR="006856DF" w:rsidRPr="008C0540">
          <w:rPr>
            <w:i/>
            <w:color w:val="000000"/>
          </w:rPr>
          <w:t>1∆</w:t>
        </w:r>
        <w:r w:rsidR="006856DF">
          <w:rPr>
            <w:color w:val="000000"/>
          </w:rPr>
          <w:t xml:space="preserve">}. </w:t>
        </w:r>
      </w:ins>
      <w:ins w:id="229" w:author="Albi Celaj [2]" w:date="2018-12-05T16:34:00Z">
        <w:r w:rsidR="00CD32DC">
          <w:rPr>
            <w:color w:val="000000"/>
            <w:lang w:val="en-CA"/>
          </w:rPr>
          <w:t xml:space="preserve">These phenotypes </w:t>
        </w:r>
        <w:r w:rsidR="00CD32DC">
          <w:rPr>
            <w:color w:val="000000"/>
          </w:rPr>
          <w:t xml:space="preserve">further </w:t>
        </w:r>
        <w:r w:rsidR="00CD32DC">
          <w:rPr>
            <w:color w:val="000000"/>
            <w:lang w:val="en-CA"/>
          </w:rPr>
          <w:t xml:space="preserve">suggest that: 1) fluconazole resistance is increased further by </w:t>
        </w:r>
        <w:r w:rsidR="00CD32DC" w:rsidRPr="00233F15">
          <w:rPr>
            <w:i/>
            <w:color w:val="000000"/>
          </w:rPr>
          <w:t>ybt1∆</w:t>
        </w:r>
        <w:r w:rsidR="00CD32DC">
          <w:rPr>
            <w:color w:val="000000"/>
          </w:rPr>
          <w:t xml:space="preserve"> and </w:t>
        </w:r>
        <w:r w:rsidR="00CD32DC" w:rsidRPr="00233F15">
          <w:rPr>
            <w:i/>
            <w:color w:val="000000"/>
          </w:rPr>
          <w:t>ycf1∆</w:t>
        </w:r>
        <w:r w:rsidR="00CD32DC">
          <w:rPr>
            <w:color w:val="000000"/>
            <w:lang w:val="en-CA"/>
          </w:rPr>
          <w:t xml:space="preserve"> knockouts in addition to </w:t>
        </w:r>
        <w:r w:rsidR="00CD32DC" w:rsidRPr="00233F15">
          <w:rPr>
            <w:i/>
            <w:color w:val="000000"/>
          </w:rPr>
          <w:t>snq2∆</w:t>
        </w:r>
        <w:r w:rsidR="00CD32DC">
          <w:rPr>
            <w:color w:val="000000"/>
          </w:rPr>
          <w:t xml:space="preserve"> and </w:t>
        </w:r>
        <w:r w:rsidR="00CD32DC" w:rsidRPr="00233F15">
          <w:rPr>
            <w:i/>
            <w:color w:val="000000"/>
          </w:rPr>
          <w:t>yor1∆</w:t>
        </w:r>
        <w:r w:rsidR="00CD32DC">
          <w:rPr>
            <w:color w:val="000000"/>
            <w:lang w:val="en-CA"/>
          </w:rPr>
          <w:t xml:space="preserve">; 2) the resistance provided by </w:t>
        </w:r>
        <w:r w:rsidR="00CD32DC" w:rsidRPr="00233F15">
          <w:rPr>
            <w:i/>
            <w:color w:val="000000"/>
          </w:rPr>
          <w:t>ybt1∆</w:t>
        </w:r>
        <w:r w:rsidR="00CD32DC">
          <w:rPr>
            <w:color w:val="000000"/>
          </w:rPr>
          <w:t xml:space="preserve"> and </w:t>
        </w:r>
        <w:r w:rsidR="00CD32DC" w:rsidRPr="00233F15">
          <w:rPr>
            <w:i/>
            <w:color w:val="000000"/>
          </w:rPr>
          <w:t>ycf1∆</w:t>
        </w:r>
        <w:r w:rsidR="00CD32DC">
          <w:rPr>
            <w:color w:val="000000"/>
            <w:lang w:val="en-CA"/>
          </w:rPr>
          <w:t xml:space="preserve"> is synergistic with that provided by </w:t>
        </w:r>
        <w:r w:rsidR="00CD32DC" w:rsidRPr="00233F15">
          <w:rPr>
            <w:i/>
            <w:color w:val="000000"/>
          </w:rPr>
          <w:t>snq2∆</w:t>
        </w:r>
        <w:r w:rsidR="00CD32DC">
          <w:rPr>
            <w:color w:val="000000"/>
          </w:rPr>
          <w:t xml:space="preserve"> and </w:t>
        </w:r>
        <w:r w:rsidR="00CD32DC" w:rsidRPr="00233F15">
          <w:rPr>
            <w:i/>
            <w:color w:val="000000"/>
          </w:rPr>
          <w:t>yor1∆</w:t>
        </w:r>
        <w:r w:rsidR="00CD32DC">
          <w:rPr>
            <w:color w:val="000000"/>
            <w:lang w:val="en-CA"/>
          </w:rPr>
          <w:t xml:space="preserve">; and that 3) resistance of the </w:t>
        </w:r>
        <w:r w:rsidR="00CD32DC" w:rsidRPr="00233F15">
          <w:rPr>
            <w:i/>
            <w:color w:val="000000"/>
          </w:rPr>
          <w:t>snq2∆</w:t>
        </w:r>
        <w:r w:rsidR="00CD32DC">
          <w:rPr>
            <w:i/>
            <w:color w:val="000000"/>
          </w:rPr>
          <w:t xml:space="preserve"> </w:t>
        </w:r>
        <w:r w:rsidR="00CD32DC" w:rsidRPr="00233F15">
          <w:rPr>
            <w:i/>
            <w:color w:val="000000"/>
          </w:rPr>
          <w:t>ybt1∆</w:t>
        </w:r>
        <w:r w:rsidR="00CD32DC">
          <w:rPr>
            <w:i/>
            <w:color w:val="000000"/>
          </w:rPr>
          <w:t xml:space="preserve"> </w:t>
        </w:r>
        <w:r w:rsidR="00CD32DC" w:rsidRPr="00233F15">
          <w:rPr>
            <w:i/>
            <w:color w:val="000000"/>
          </w:rPr>
          <w:t>ycf1∆</w:t>
        </w:r>
        <w:r w:rsidR="00CD32DC">
          <w:rPr>
            <w:i/>
            <w:color w:val="000000"/>
          </w:rPr>
          <w:t xml:space="preserve"> </w:t>
        </w:r>
        <w:r w:rsidR="00CD32DC" w:rsidRPr="00233F15">
          <w:rPr>
            <w:i/>
            <w:color w:val="000000"/>
          </w:rPr>
          <w:t>yor1∆</w:t>
        </w:r>
        <w:r w:rsidR="00CD32DC">
          <w:rPr>
            <w:color w:val="000000"/>
          </w:rPr>
          <w:t xml:space="preserve"> knockout strain depends on the presence of a wild-type </w:t>
        </w:r>
        <w:r w:rsidR="00CD32DC" w:rsidRPr="00F67D9D">
          <w:rPr>
            <w:i/>
            <w:color w:val="000000"/>
          </w:rPr>
          <w:t>PDR5</w:t>
        </w:r>
        <w:r w:rsidR="00CD32DC">
          <w:rPr>
            <w:color w:val="000000"/>
            <w:lang w:val="en-CA"/>
          </w:rPr>
          <w:t xml:space="preserve">.  </w:t>
        </w:r>
      </w:ins>
    </w:p>
    <w:p w14:paraId="3FC17CED" w14:textId="77777777" w:rsidR="004726E4" w:rsidRDefault="004726E4" w:rsidP="004726E4">
      <w:pPr>
        <w:widowControl w:val="0"/>
        <w:autoSpaceDE w:val="0"/>
        <w:autoSpaceDN w:val="0"/>
        <w:adjustRightInd w:val="0"/>
        <w:jc w:val="both"/>
        <w:rPr>
          <w:ins w:id="230" w:author="Albi Celaj [2]" w:date="2018-12-05T16:18:00Z"/>
          <w:color w:val="000000"/>
        </w:rPr>
      </w:pPr>
    </w:p>
    <w:p w14:paraId="56450C47" w14:textId="6A6EDA26" w:rsidR="00CD32DC" w:rsidRDefault="00877841">
      <w:pPr>
        <w:widowControl w:val="0"/>
        <w:autoSpaceDE w:val="0"/>
        <w:autoSpaceDN w:val="0"/>
        <w:adjustRightInd w:val="0"/>
        <w:jc w:val="both"/>
        <w:rPr>
          <w:ins w:id="231" w:author="Albi Celaj [2]" w:date="2018-12-05T16:32:00Z"/>
          <w:bCs/>
          <w:iCs/>
          <w:color w:val="000000" w:themeColor="text1"/>
        </w:rPr>
        <w:pPrChange w:id="232" w:author="Albi Celaj [2]" w:date="2018-12-05T16:28:00Z">
          <w:pPr>
            <w:jc w:val="both"/>
          </w:pPr>
        </w:pPrChange>
      </w:pPr>
      <w:ins w:id="233" w:author="Albi Celaj [2]" w:date="2018-12-05T16:18:00Z">
        <w:r>
          <w:rPr>
            <w:color w:val="000000"/>
          </w:rPr>
          <w:t xml:space="preserve">As the neural network </w:t>
        </w:r>
        <w:r w:rsidR="00CA48D8">
          <w:rPr>
            <w:color w:val="000000"/>
          </w:rPr>
          <w:t xml:space="preserve">had </w:t>
        </w:r>
      </w:ins>
      <w:ins w:id="234" w:author="Albi Celaj [2]" w:date="2018-12-05T16:20:00Z">
        <w:r w:rsidR="00CA6A9E">
          <w:rPr>
            <w:color w:val="000000"/>
          </w:rPr>
          <w:t xml:space="preserve">predicted negative influence to </w:t>
        </w:r>
      </w:ins>
      <w:ins w:id="235" w:author="Albi Celaj [2]" w:date="2018-12-05T16:21:00Z">
        <w:r w:rsidR="00CA6A9E">
          <w:rPr>
            <w:color w:val="000000"/>
          </w:rPr>
          <w:t xml:space="preserve">Pdr5 from </w:t>
        </w:r>
        <w:r w:rsidR="00CA6A9E">
          <w:rPr>
            <w:i/>
            <w:color w:val="000000"/>
          </w:rPr>
          <w:t>SNQ2, YBT1, YCF1</w:t>
        </w:r>
        <w:r w:rsidR="00CA6A9E">
          <w:rPr>
            <w:color w:val="000000"/>
          </w:rPr>
          <w:t xml:space="preserve">, and </w:t>
        </w:r>
        <w:r w:rsidR="00CA6A9E">
          <w:rPr>
            <w:i/>
            <w:color w:val="000000"/>
          </w:rPr>
          <w:t>YOR1</w:t>
        </w:r>
      </w:ins>
      <w:ins w:id="236" w:author="Albi Celaj [2]" w:date="2018-12-05T16:31:00Z">
        <w:r>
          <w:rPr>
            <w:i/>
            <w:color w:val="000000"/>
          </w:rPr>
          <w:t xml:space="preserve"> </w:t>
        </w:r>
        <w:r>
          <w:rPr>
            <w:color w:val="000000"/>
          </w:rPr>
          <w:t>(Fig 4B)</w:t>
        </w:r>
      </w:ins>
      <w:ins w:id="237" w:author="Albi Celaj [2]" w:date="2018-12-05T16:21:00Z">
        <w:r w:rsidR="00CA6A9E">
          <w:rPr>
            <w:color w:val="000000"/>
          </w:rPr>
          <w:t xml:space="preserve">, we </w:t>
        </w:r>
      </w:ins>
      <w:ins w:id="238" w:author="Albi Celaj [2]" w:date="2018-12-05T16:28:00Z">
        <w:r w:rsidR="00AC15A1">
          <w:rPr>
            <w:color w:val="000000"/>
          </w:rPr>
          <w:t xml:space="preserve">examined whether this </w:t>
        </w:r>
      </w:ins>
      <w:ins w:id="239" w:author="Albi Celaj [2]" w:date="2018-12-05T16:31:00Z">
        <w:r w:rsidR="00FC2B43">
          <w:rPr>
            <w:color w:val="000000"/>
          </w:rPr>
          <w:t xml:space="preserve">model </w:t>
        </w:r>
      </w:ins>
      <w:ins w:id="240" w:author="Albi Celaj [2]" w:date="2018-12-06T12:42:00Z">
        <w:r w:rsidR="00551E22">
          <w:rPr>
            <w:color w:val="000000"/>
          </w:rPr>
          <w:t>was congruent with</w:t>
        </w:r>
      </w:ins>
      <w:ins w:id="241" w:author="Albi Celaj [2]" w:date="2018-12-05T16:28:00Z">
        <w:r w:rsidR="00AC15A1">
          <w:rPr>
            <w:color w:val="000000"/>
          </w:rPr>
          <w:t xml:space="preserve"> the observed resistances.  </w:t>
        </w:r>
        <w:r w:rsidR="00AC15A1">
          <w:rPr>
            <w:bCs/>
            <w:iCs/>
            <w:color w:val="000000" w:themeColor="text1"/>
          </w:rPr>
          <w:t xml:space="preserve">While </w:t>
        </w:r>
      </w:ins>
      <w:moveToRangeStart w:id="242" w:author="Albi Celaj [2]" w:date="2018-12-05T16:15:00Z" w:name="move531788816"/>
      <w:moveTo w:id="243" w:author="Albi Celaj [2]" w:date="2018-12-05T16:15:00Z">
        <w:del w:id="244" w:author="Albi Celaj [2]" w:date="2018-12-05T16:28:00Z">
          <w:r w:rsidR="009B2776" w:rsidDel="00AC15A1">
            <w:rPr>
              <w:bCs/>
              <w:iCs/>
              <w:color w:val="000000" w:themeColor="text1"/>
            </w:rPr>
            <w:delText xml:space="preserve">For example, while </w:delText>
          </w:r>
        </w:del>
        <w:r w:rsidR="009B2776">
          <w:rPr>
            <w:bCs/>
            <w:iCs/>
            <w:color w:val="000000" w:themeColor="text1"/>
          </w:rPr>
          <w:t xml:space="preserve">the model correctly predicted that the </w:t>
        </w:r>
        <w:r w:rsidR="009B2776" w:rsidRPr="00FF3025">
          <w:rPr>
            <w:bCs/>
            <w:i/>
            <w:iCs/>
            <w:color w:val="000000" w:themeColor="text1"/>
          </w:rPr>
          <w:t>snq∆ybt1∆ycf1∆yor1∆</w:t>
        </w:r>
        <w:r w:rsidR="009B2776">
          <w:rPr>
            <w:bCs/>
            <w:iCs/>
            <w:color w:val="000000" w:themeColor="text1"/>
          </w:rPr>
          <w:t xml:space="preserve"> strain would be more resistant to fluconazole than strains carrying any subset of these knockouts, </w:t>
        </w:r>
        <w:r w:rsidR="009B2776" w:rsidRPr="00650B0D">
          <w:rPr>
            <w:bCs/>
            <w:iCs/>
            <w:color w:val="000000" w:themeColor="text1"/>
          </w:rPr>
          <w:t xml:space="preserve">the additive inhibition model of our neural network model under-estimated the resistance of this four-knockout strain (Fig </w:t>
        </w:r>
      </w:moveTo>
      <w:ins w:id="245" w:author="Albi Celaj [2]" w:date="2018-12-05T16:29:00Z">
        <w:r w:rsidR="00AC15A1">
          <w:rPr>
            <w:bCs/>
            <w:iCs/>
            <w:color w:val="000000" w:themeColor="text1"/>
          </w:rPr>
          <w:t xml:space="preserve">5B </w:t>
        </w:r>
        <w:r w:rsidR="00AC15A1">
          <w:rPr>
            <w:bCs/>
            <w:iCs/>
            <w:color w:val="000000" w:themeColor="text1"/>
          </w:rPr>
          <w:lastRenderedPageBreak/>
          <w:t>left panel</w:t>
        </w:r>
      </w:ins>
      <w:moveTo w:id="246" w:author="Albi Celaj [2]" w:date="2018-12-05T16:15:00Z">
        <w:del w:id="247" w:author="Albi Celaj [2]" w:date="2018-12-05T16:28:00Z">
          <w:r w:rsidR="009B2776" w:rsidRPr="00650B0D" w:rsidDel="00AC15A1">
            <w:rPr>
              <w:bCs/>
              <w:iCs/>
              <w:color w:val="000000" w:themeColor="text1"/>
            </w:rPr>
            <w:delText>S9</w:delText>
          </w:r>
        </w:del>
        <w:r w:rsidR="009B2776" w:rsidRPr="00650B0D">
          <w:rPr>
            <w:bCs/>
            <w:iCs/>
            <w:color w:val="000000" w:themeColor="text1"/>
          </w:rPr>
          <w:t>).</w:t>
        </w:r>
      </w:moveTo>
      <w:ins w:id="248" w:author="Albi Celaj [2]" w:date="2018-12-06T12:40:00Z">
        <w:r w:rsidR="00D1618A">
          <w:rPr>
            <w:bCs/>
            <w:iCs/>
            <w:color w:val="000000" w:themeColor="text1"/>
          </w:rPr>
          <w:t xml:space="preserve">  </w:t>
        </w:r>
        <w:r w:rsidR="00620335">
          <w:rPr>
            <w:bCs/>
            <w:iCs/>
            <w:color w:val="000000" w:themeColor="text1"/>
          </w:rPr>
          <w:t xml:space="preserve">As the genetic interactions suggested </w:t>
        </w:r>
      </w:ins>
      <w:ins w:id="249" w:author="Albi Celaj [2]" w:date="2018-12-06T12:44:00Z">
        <w:r w:rsidR="00551E22">
          <w:rPr>
            <w:bCs/>
            <w:iCs/>
            <w:color w:val="000000" w:themeColor="text1"/>
          </w:rPr>
          <w:t xml:space="preserve">synergistic rather than additive influence on </w:t>
        </w:r>
        <w:r w:rsidR="00551E22" w:rsidRPr="00551E22">
          <w:rPr>
            <w:bCs/>
            <w:i/>
            <w:iCs/>
            <w:color w:val="000000" w:themeColor="text1"/>
            <w:rPrChange w:id="250" w:author="Albi Celaj [2]" w:date="2018-12-06T12:45:00Z">
              <w:rPr>
                <w:bCs/>
                <w:iCs/>
                <w:color w:val="000000" w:themeColor="text1"/>
              </w:rPr>
            </w:rPrChange>
          </w:rPr>
          <w:t>PDR5</w:t>
        </w:r>
      </w:ins>
      <w:ins w:id="251" w:author="Albi Celaj [2]" w:date="2018-12-06T12:45:00Z">
        <w:r w:rsidR="00551E22">
          <w:rPr>
            <w:bCs/>
            <w:iCs/>
            <w:color w:val="000000" w:themeColor="text1"/>
          </w:rPr>
          <w:t>, we formally tested for this possibility.</w:t>
        </w:r>
        <w:r w:rsidR="00551E22" w:rsidRPr="00551E22">
          <w:rPr>
            <w:bCs/>
            <w:iCs/>
            <w:color w:val="000000" w:themeColor="text1"/>
          </w:rPr>
          <w:t xml:space="preserve"> </w:t>
        </w:r>
        <w:r w:rsidR="00551E22" w:rsidRPr="00650B0D">
          <w:rPr>
            <w:bCs/>
            <w:iCs/>
            <w:color w:val="000000" w:themeColor="text1"/>
          </w:rPr>
          <w:t xml:space="preserve">A standard strategy in neural network design, that allows for the non-additive combination of multiple inputs converging on a target node is to have those inputs converge additively on one or more ‘hidden’ nodes, which can then convey a non-additive signal to the original target node.  </w:t>
        </w:r>
        <w:r w:rsidR="00551E22">
          <w:rPr>
            <w:bCs/>
            <w:iCs/>
            <w:color w:val="000000" w:themeColor="text1"/>
          </w:rPr>
          <w:t xml:space="preserve">Addition of a single hidden ‘modifier’ neuron </w:t>
        </w:r>
        <w:r w:rsidR="00551E22" w:rsidRPr="00650B0D">
          <w:rPr>
            <w:bCs/>
            <w:iCs/>
            <w:color w:val="000000" w:themeColor="text1"/>
          </w:rPr>
          <w:t>yielded better predictions of fluconazole resistance for the three</w:t>
        </w:r>
        <w:r w:rsidR="00551E22">
          <w:rPr>
            <w:bCs/>
            <w:iCs/>
            <w:color w:val="000000" w:themeColor="text1"/>
          </w:rPr>
          <w:t>- and</w:t>
        </w:r>
        <w:r w:rsidR="00551E22" w:rsidRPr="00650B0D">
          <w:rPr>
            <w:bCs/>
            <w:iCs/>
            <w:color w:val="000000" w:themeColor="text1"/>
          </w:rPr>
          <w:t xml:space="preserve"> four-knockout strains</w:t>
        </w:r>
        <w:r w:rsidR="00102202">
          <w:rPr>
            <w:bCs/>
            <w:iCs/>
            <w:color w:val="000000" w:themeColor="text1"/>
          </w:rPr>
          <w:t xml:space="preserve"> and led to a model where</w:t>
        </w:r>
        <w:r w:rsidR="00551E22">
          <w:rPr>
            <w:bCs/>
            <w:iCs/>
            <w:color w:val="000000" w:themeColor="text1"/>
          </w:rPr>
          <w:t xml:space="preserve"> negative influences </w:t>
        </w:r>
      </w:ins>
      <w:ins w:id="252" w:author="Albi Celaj [2]" w:date="2018-12-06T12:47:00Z">
        <w:r w:rsidR="00102202">
          <w:rPr>
            <w:bCs/>
            <w:iCs/>
            <w:color w:val="000000" w:themeColor="text1"/>
          </w:rPr>
          <w:t xml:space="preserve">partly </w:t>
        </w:r>
      </w:ins>
      <w:ins w:id="253" w:author="Albi Celaj [2]" w:date="2018-12-06T12:45:00Z">
        <w:r w:rsidR="00551E22">
          <w:rPr>
            <w:bCs/>
            <w:iCs/>
            <w:color w:val="000000" w:themeColor="text1"/>
          </w:rPr>
          <w:t xml:space="preserve">converge on a hidden factor, which then conveys a positive influence on Pdr5 activity (Fig 5B right panel). </w:t>
        </w:r>
      </w:ins>
      <w:ins w:id="254" w:author="Albi Celaj [2]" w:date="2018-12-06T12:46:00Z">
        <w:r w:rsidR="00551E22">
          <w:rPr>
            <w:bCs/>
            <w:iCs/>
            <w:color w:val="000000" w:themeColor="text1"/>
          </w:rPr>
          <w:t xml:space="preserve"> </w:t>
        </w:r>
        <w:commentRangeStart w:id="255"/>
        <w:r w:rsidR="00551E22">
          <w:rPr>
            <w:bCs/>
            <w:iCs/>
            <w:color w:val="000000" w:themeColor="text1"/>
          </w:rPr>
          <w:t>Conversely, t</w:t>
        </w:r>
      </w:ins>
      <w:ins w:id="256" w:author="Albi Celaj [2]" w:date="2018-12-05T16:29:00Z">
        <w:r w:rsidR="00F939E1">
          <w:rPr>
            <w:bCs/>
            <w:iCs/>
            <w:color w:val="000000" w:themeColor="text1"/>
          </w:rPr>
          <w:t xml:space="preserve">raining a separate neural network </w:t>
        </w:r>
      </w:ins>
      <w:ins w:id="257" w:author="Albi Celaj [2]" w:date="2018-12-05T16:28:00Z">
        <w:r w:rsidR="00F939E1">
          <w:rPr>
            <w:bCs/>
            <w:iCs/>
            <w:color w:val="000000" w:themeColor="text1"/>
          </w:rPr>
          <w:t xml:space="preserve">on </w:t>
        </w:r>
      </w:ins>
      <w:ins w:id="258" w:author="Albi Celaj [2]" w:date="2018-12-05T16:37:00Z">
        <w:r w:rsidR="00B64121">
          <w:rPr>
            <w:bCs/>
            <w:iCs/>
            <w:color w:val="000000" w:themeColor="text1"/>
          </w:rPr>
          <w:t>fluconazole</w:t>
        </w:r>
      </w:ins>
      <w:ins w:id="259" w:author="Albi Celaj [2]" w:date="2018-12-05T16:28:00Z">
        <w:r w:rsidR="00F939E1">
          <w:rPr>
            <w:bCs/>
            <w:iCs/>
            <w:color w:val="000000" w:themeColor="text1"/>
          </w:rPr>
          <w:t xml:space="preserve"> data led to similar under-estimation</w:t>
        </w:r>
      </w:ins>
      <w:ins w:id="260" w:author="Albi Celaj [2]" w:date="2018-12-06T12:46:00Z">
        <w:r w:rsidR="00551E22">
          <w:rPr>
            <w:bCs/>
            <w:iCs/>
            <w:color w:val="000000" w:themeColor="text1"/>
          </w:rPr>
          <w:t xml:space="preserve"> as the original model</w:t>
        </w:r>
      </w:ins>
      <w:ins w:id="261" w:author="Albi Celaj [2]" w:date="2018-12-05T16:32:00Z">
        <w:r>
          <w:rPr>
            <w:bCs/>
            <w:iCs/>
            <w:color w:val="000000" w:themeColor="text1"/>
          </w:rPr>
          <w:t xml:space="preserve"> </w:t>
        </w:r>
      </w:ins>
      <w:commentRangeStart w:id="262"/>
      <w:commentRangeEnd w:id="255"/>
      <w:r w:rsidR="00D610F0" w:rsidRPr="00650B0D">
        <w:rPr>
          <w:bCs/>
          <w:iCs/>
          <w:color w:val="000000" w:themeColor="text1"/>
        </w:rPr>
        <w:t xml:space="preserve">Fig </w:t>
      </w:r>
      <w:r w:rsidR="00D610F0">
        <w:rPr>
          <w:bCs/>
          <w:iCs/>
          <w:color w:val="000000" w:themeColor="text1"/>
        </w:rPr>
        <w:t xml:space="preserve">S10 </w:t>
      </w:r>
      <w:r w:rsidR="00D610F0" w:rsidRPr="00650B0D">
        <w:rPr>
          <w:bCs/>
          <w:iCs/>
          <w:color w:val="000000" w:themeColor="text1"/>
        </w:rPr>
        <w:t xml:space="preserve">B).  </w:t>
      </w:r>
      <w:commentRangeEnd w:id="262"/>
      <w:r w:rsidR="00D610F0">
        <w:rPr>
          <w:rStyle w:val="CommentReference"/>
          <w:rFonts w:asciiTheme="minorHAnsi" w:hAnsiTheme="minorHAnsi" w:cstheme="minorBidi"/>
        </w:rPr>
        <w:commentReference w:id="262"/>
      </w:r>
      <w:r w:rsidR="00207597">
        <w:rPr>
          <w:rStyle w:val="CommentReference"/>
          <w:rFonts w:asciiTheme="minorHAnsi" w:hAnsiTheme="minorHAnsi" w:cstheme="minorBidi"/>
        </w:rPr>
        <w:commentReference w:id="255"/>
      </w:r>
      <w:moveTo w:id="263" w:author="Albi Celaj [2]" w:date="2018-12-05T16:15:00Z">
        <w:del w:id="264" w:author="Albi Celaj [2]" w:date="2018-12-06T12:45:00Z">
          <w:r w:rsidR="009B2776" w:rsidRPr="00650B0D" w:rsidDel="00551E22">
            <w:rPr>
              <w:bCs/>
              <w:iCs/>
              <w:color w:val="000000" w:themeColor="text1"/>
            </w:rPr>
            <w:delText xml:space="preserve">A standard strategy in neural network design, that allows for the non-additive combination of multiple inputs converging on a target node is to have those inputs converge additively on one or more ‘hidden’ nodes, which can then convey a non-additive signal to the original target node.  </w:delText>
          </w:r>
        </w:del>
      </w:moveTo>
    </w:p>
    <w:p w14:paraId="19A9E963" w14:textId="77777777" w:rsidR="00CD32DC" w:rsidRDefault="00CD32DC">
      <w:pPr>
        <w:widowControl w:val="0"/>
        <w:autoSpaceDE w:val="0"/>
        <w:autoSpaceDN w:val="0"/>
        <w:adjustRightInd w:val="0"/>
        <w:jc w:val="both"/>
        <w:rPr>
          <w:ins w:id="265" w:author="Albi Celaj [2]" w:date="2018-12-05T16:32:00Z"/>
          <w:bCs/>
          <w:iCs/>
          <w:color w:val="000000" w:themeColor="text1"/>
        </w:rPr>
        <w:pPrChange w:id="266" w:author="Albi Celaj [2]" w:date="2018-12-05T16:28:00Z">
          <w:pPr>
            <w:jc w:val="both"/>
          </w:pPr>
        </w:pPrChange>
      </w:pPr>
    </w:p>
    <w:p w14:paraId="109F47CC" w14:textId="798F17CF" w:rsidR="009B2776" w:rsidRPr="00650B0D" w:rsidDel="000912EC" w:rsidRDefault="009B2776">
      <w:pPr>
        <w:widowControl w:val="0"/>
        <w:autoSpaceDE w:val="0"/>
        <w:autoSpaceDN w:val="0"/>
        <w:adjustRightInd w:val="0"/>
        <w:jc w:val="both"/>
        <w:rPr>
          <w:del w:id="267" w:author="Albi Celaj [2]" w:date="2018-12-05T16:39:00Z"/>
          <w:moveTo w:id="268" w:author="Albi Celaj [2]" w:date="2018-12-05T16:15:00Z"/>
          <w:bCs/>
          <w:iCs/>
          <w:color w:val="000000" w:themeColor="text1"/>
        </w:rPr>
        <w:pPrChange w:id="269" w:author="Albi Celaj [2]" w:date="2018-12-05T16:28:00Z">
          <w:pPr>
            <w:jc w:val="both"/>
          </w:pPr>
        </w:pPrChange>
      </w:pPr>
      <w:moveTo w:id="270" w:author="Albi Celaj [2]" w:date="2018-12-05T16:15:00Z">
        <w:del w:id="271" w:author="Albi Celaj [2]" w:date="2018-12-05T16:39:00Z">
          <w:r w:rsidRPr="00650B0D" w:rsidDel="000912EC">
            <w:rPr>
              <w:bCs/>
              <w:iCs/>
              <w:color w:val="000000" w:themeColor="text1"/>
            </w:rPr>
            <w:delText xml:space="preserve">For this four gene example, addition of a single hidden neuron </w:delText>
          </w:r>
        </w:del>
        <w:del w:id="272" w:author="Albi Celaj [2]" w:date="2018-12-05T16:38:00Z">
          <w:r w:rsidRPr="00650B0D" w:rsidDel="00AE306F">
            <w:rPr>
              <w:bCs/>
              <w:iCs/>
              <w:color w:val="000000" w:themeColor="text1"/>
            </w:rPr>
            <w:delText xml:space="preserve">yielded better predictions of fluconazole resistance for the three four-knockout strains (Fig S10 A-B).  </w:delText>
          </w:r>
        </w:del>
      </w:moveTo>
    </w:p>
    <w:p w14:paraId="0B09B71F" w14:textId="7D4CDA27" w:rsidR="003D79AA" w:rsidDel="004726E4" w:rsidRDefault="003D79AA" w:rsidP="003D79AA">
      <w:pPr>
        <w:widowControl w:val="0"/>
        <w:autoSpaceDE w:val="0"/>
        <w:autoSpaceDN w:val="0"/>
        <w:adjustRightInd w:val="0"/>
        <w:jc w:val="both"/>
        <w:rPr>
          <w:del w:id="273" w:author="Albi Celaj [2]" w:date="2018-12-05T16:06:00Z"/>
          <w:moveTo w:id="274" w:author="Albi Celaj [2]" w:date="2018-12-04T14:14:00Z"/>
          <w:color w:val="000000"/>
          <w:lang w:val="en-CA"/>
        </w:rPr>
      </w:pPr>
      <w:moveToRangeStart w:id="275" w:author="Albi Celaj [2]" w:date="2018-12-04T14:14:00Z" w:name="move531696218"/>
      <w:moveToRangeEnd w:id="242"/>
      <w:moveTo w:id="276" w:author="Albi Celaj [2]" w:date="2018-12-04T14:14:00Z">
        <w:del w:id="277" w:author="Albi Celaj [2]"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del>
      </w:moveTo>
      <w:del w:id="278" w:author="Albi Celaj [2]" w:date="2018-12-05T16:06:00Z">
        <w:r w:rsidR="004F6CD1" w:rsidRPr="00D610F0"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del>
      <w:moveTo w:id="279" w:author="Albi Celaj [2]" w:date="2018-12-04T14:14:00Z">
        <w:del w:id="280" w:author="Albi Celaj [2]" w:date="2018-12-05T16:06:00Z">
          <w:r w:rsidRPr="00233F15" w:rsidDel="004726E4">
            <w:rPr>
              <w:color w:val="000000"/>
              <w:lang w:val="en-CA"/>
            </w:rPr>
            <w:fldChar w:fldCharType="separate"/>
          </w:r>
        </w:del>
      </w:moveTo>
      <w:del w:id="281" w:author="Albi Celaj [2]" w:date="2018-12-05T16:06:00Z">
        <w:r w:rsidR="004F6CD1" w:rsidRPr="004726E4" w:rsidDel="004726E4">
          <w:rPr>
            <w:noProof/>
            <w:color w:val="000000"/>
            <w:vertAlign w:val="superscript"/>
            <w:lang w:val="en-CA"/>
          </w:rPr>
          <w:delText>31</w:delText>
        </w:r>
      </w:del>
      <w:moveTo w:id="282" w:author="Albi Celaj [2]" w:date="2018-12-04T14:14:00Z">
        <w:del w:id="283" w:author="Albi Celaj [2]" w:date="2018-12-05T16:06:00Z">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SNQ2</w:delText>
          </w:r>
          <w:r w:rsidDel="004726E4">
            <w:rPr>
              <w:bCs/>
              <w:iCs/>
              <w:color w:val="000000" w:themeColor="text1"/>
            </w:rPr>
            <w:delText xml:space="preserve">, </w:delText>
          </w:r>
          <w:r w:rsidRPr="00496A4E" w:rsidDel="004726E4">
            <w:rPr>
              <w:bCs/>
              <w:i/>
              <w:iCs/>
              <w:color w:val="000000" w:themeColor="text1"/>
            </w:rPr>
            <w:delText>YOR1</w:delText>
          </w:r>
          <w:r w:rsidDel="004726E4">
            <w:rPr>
              <w:bCs/>
              <w:iCs/>
              <w:color w:val="000000" w:themeColor="text1"/>
            </w:rPr>
            <w:delText xml:space="preserve">, </w:delText>
          </w:r>
          <w:r w:rsidRPr="00496A4E" w:rsidDel="004726E4">
            <w:rPr>
              <w:bCs/>
              <w:i/>
              <w:iCs/>
              <w:color w:val="000000" w:themeColor="text1"/>
            </w:rPr>
            <w:delText>YBT1</w:delText>
          </w:r>
          <w:r w:rsidDel="004726E4">
            <w:rPr>
              <w:bCs/>
              <w:iCs/>
              <w:color w:val="000000" w:themeColor="text1"/>
            </w:rPr>
            <w:delText xml:space="preserve">, and </w:delText>
          </w:r>
          <w:r w:rsidRPr="00496A4E" w:rsidDel="004726E4">
            <w:rPr>
              <w:bCs/>
              <w:i/>
              <w:iCs/>
              <w:color w:val="000000" w:themeColor="text1"/>
            </w:rPr>
            <w:delText>YCF1</w:delText>
          </w:r>
          <w:r w:rsidDel="004726E4">
            <w:rPr>
              <w:bCs/>
              <w:iCs/>
              <w:color w:val="000000" w:themeColor="text1"/>
            </w:rPr>
            <w:delText xml:space="preserve"> are each independently able to (directly or indirectly) inhibit the activity of </w:delText>
          </w:r>
          <w:r w:rsidRPr="00496A4E" w:rsidDel="004726E4">
            <w:rPr>
              <w:bCs/>
              <w:i/>
              <w:iCs/>
              <w:color w:val="000000" w:themeColor="text1"/>
            </w:rPr>
            <w:delText>PDR5</w:delText>
          </w:r>
          <w:r w:rsidDel="004726E4">
            <w:rPr>
              <w:bCs/>
              <w:iCs/>
              <w:color w:val="000000" w:themeColor="text1"/>
            </w:rPr>
            <w:delText>.</w:delText>
          </w:r>
        </w:del>
      </w:moveTo>
    </w:p>
    <w:p w14:paraId="0EC2DEE8" w14:textId="4FDD04F4" w:rsidR="003D79AA" w:rsidDel="000912EC" w:rsidRDefault="003D79AA" w:rsidP="003D79AA">
      <w:pPr>
        <w:widowControl w:val="0"/>
        <w:autoSpaceDE w:val="0"/>
        <w:autoSpaceDN w:val="0"/>
        <w:adjustRightInd w:val="0"/>
        <w:jc w:val="both"/>
        <w:rPr>
          <w:del w:id="284" w:author="Albi Celaj [2]" w:date="2018-12-05T16:39:00Z"/>
          <w:moveTo w:id="285" w:author="Albi Celaj [2]" w:date="2018-12-04T14:14:00Z"/>
          <w:color w:val="000000"/>
          <w:lang w:val="en-CA"/>
        </w:rPr>
      </w:pPr>
    </w:p>
    <w:p w14:paraId="64EE180F" w14:textId="69BEC630" w:rsidR="003D79AA" w:rsidDel="000912EC" w:rsidRDefault="003D79AA" w:rsidP="003D79AA">
      <w:pPr>
        <w:widowControl w:val="0"/>
        <w:autoSpaceDE w:val="0"/>
        <w:autoSpaceDN w:val="0"/>
        <w:adjustRightInd w:val="0"/>
        <w:jc w:val="both"/>
        <w:rPr>
          <w:del w:id="286" w:author="Albi Celaj [2]" w:date="2018-12-05T16:39:00Z"/>
          <w:moveTo w:id="287" w:author="Albi Celaj [2]" w:date="2018-12-04T14:14:00Z"/>
          <w:color w:val="000000"/>
          <w:lang w:val="en-CA"/>
        </w:rPr>
      </w:pPr>
      <w:moveTo w:id="288" w:author="Albi Celaj [2]" w:date="2018-12-04T14:14:00Z">
        <w:del w:id="289" w:author="Albi Celaj [2]" w:date="2018-12-05T16:39:00Z">
          <w:r w:rsidDel="000912EC">
            <w:rPr>
              <w:color w:val="000000"/>
              <w:lang w:val="en-CA"/>
            </w:rPr>
            <w:delText xml:space="preserve">Each of the phenomena noted in this fluconazole example were also observed for </w:delText>
          </w:r>
          <w:r w:rsidRPr="00233F15" w:rsidDel="000912EC">
            <w:rPr>
              <w:color w:val="000000"/>
            </w:rPr>
            <w:delText>ketoc</w:delText>
          </w:r>
          <w:r w:rsidDel="000912EC">
            <w:rPr>
              <w:color w:val="000000"/>
            </w:rPr>
            <w:delText xml:space="preserve">onazole </w:delText>
          </w:r>
        </w:del>
        <w:del w:id="290" w:author="Albi Celaj [2]" w:date="2018-12-05T16:13:00Z">
          <w:r w:rsidDel="00D57E73">
            <w:rPr>
              <w:color w:val="000000"/>
            </w:rPr>
            <w:delText>(</w:delText>
          </w:r>
          <w:r w:rsidDel="00D57E73">
            <w:rPr>
              <w:color w:val="000000"/>
              <w:lang w:val="en-CA"/>
            </w:rPr>
            <w:delText>Fig S7).</w:delText>
          </w:r>
        </w:del>
        <w:del w:id="291" w:author="Albi Celaj [2]" w:date="2018-12-05T16:39:00Z">
          <w:r w:rsidDel="000912EC">
            <w:rPr>
              <w:color w:val="000000"/>
              <w:lang w:val="en-CA"/>
            </w:rPr>
            <w:delText xml:space="preserve">  For itraconazole, the same quadruple and quintuple mutant effects were observed, but lower-order combinations of knockouts in the quadruple mutant appeared to be more additive </w:delText>
          </w:r>
          <w:r w:rsidDel="000912EC">
            <w:rPr>
              <w:color w:val="000000"/>
            </w:rPr>
            <w:delText>(</w:delText>
          </w:r>
          <w:r w:rsidDel="000912EC">
            <w:rPr>
              <w:color w:val="000000"/>
              <w:lang w:val="en-CA"/>
            </w:rPr>
            <w:delText>Fig S7).  Thus, engineered population profiling reproducibly revealed multiple complex patterns of positive and negative genetic interaction that cannot be explained simply in terms of sets of efflux pumps that act in parallel.</w:delText>
          </w:r>
        </w:del>
      </w:moveTo>
    </w:p>
    <w:moveToRangeEnd w:id="275"/>
    <w:p w14:paraId="0DD932AE" w14:textId="780C988C" w:rsidR="00962F43" w:rsidDel="000912EC" w:rsidRDefault="007E2BCE" w:rsidP="00224FCB">
      <w:pPr>
        <w:outlineLvl w:val="0"/>
        <w:rPr>
          <w:del w:id="292" w:author="Albi Celaj [2]" w:date="2018-12-05T16:39:00Z"/>
          <w:b/>
          <w:bCs/>
          <w:iCs/>
          <w:color w:val="000000" w:themeColor="text1"/>
        </w:rPr>
      </w:pPr>
      <w:del w:id="293" w:author="Albi Celaj [2]" w:date="2018-12-04T14:14:00Z">
        <w:r w:rsidDel="003D79AA">
          <w:rPr>
            <w:b/>
            <w:bCs/>
            <w:iCs/>
            <w:color w:val="000000" w:themeColor="text1"/>
          </w:rPr>
          <w:delText xml:space="preserve"> </w:delText>
        </w:r>
      </w:del>
    </w:p>
    <w:p w14:paraId="63C0C28D" w14:textId="6DE1E3FA" w:rsidR="00926676" w:rsidRDefault="007E2BCE" w:rsidP="003966FD">
      <w:pPr>
        <w:jc w:val="both"/>
        <w:rPr>
          <w:bCs/>
          <w:iCs/>
          <w:color w:val="000000" w:themeColor="text1"/>
        </w:rPr>
      </w:pPr>
      <w:del w:id="294" w:author="Albi Celaj [2]" w:date="2018-12-05T16:39:00Z">
        <w:r w:rsidDel="000912EC">
          <w:rPr>
            <w:bCs/>
            <w:iCs/>
            <w:color w:val="000000" w:themeColor="text1"/>
          </w:rPr>
          <w:delText xml:space="preserve">Both manual and automated analysis of the complex genetic landscape of fluconazole resistance pointed to a model in which </w:delText>
        </w:r>
        <w:r w:rsidRPr="0065593A" w:rsidDel="000912EC">
          <w:rPr>
            <w:bCs/>
            <w:i/>
            <w:iCs/>
            <w:color w:val="000000" w:themeColor="text1"/>
          </w:rPr>
          <w:delText>SNQ2</w:delText>
        </w:r>
        <w:r w:rsidDel="000912EC">
          <w:rPr>
            <w:bCs/>
            <w:iCs/>
            <w:color w:val="000000" w:themeColor="text1"/>
          </w:rPr>
          <w:delText xml:space="preserve">, </w:delText>
        </w:r>
        <w:r w:rsidRPr="0065593A" w:rsidDel="000912EC">
          <w:rPr>
            <w:bCs/>
            <w:i/>
            <w:iCs/>
            <w:color w:val="000000" w:themeColor="text1"/>
          </w:rPr>
          <w:delText>YOR1</w:delText>
        </w:r>
        <w:r w:rsidDel="000912EC">
          <w:rPr>
            <w:bCs/>
            <w:iCs/>
            <w:color w:val="000000" w:themeColor="text1"/>
          </w:rPr>
          <w:delText xml:space="preserve">, </w:delText>
        </w:r>
        <w:r w:rsidRPr="0065593A" w:rsidDel="000912EC">
          <w:rPr>
            <w:bCs/>
            <w:i/>
            <w:iCs/>
            <w:color w:val="000000" w:themeColor="text1"/>
          </w:rPr>
          <w:delText>YBT1</w:delText>
        </w:r>
        <w:r w:rsidDel="000912EC">
          <w:rPr>
            <w:bCs/>
            <w:iCs/>
            <w:color w:val="000000" w:themeColor="text1"/>
          </w:rPr>
          <w:delText xml:space="preserve"> and </w:delText>
        </w:r>
        <w:r w:rsidRPr="0065593A" w:rsidDel="000912EC">
          <w:rPr>
            <w:bCs/>
            <w:i/>
            <w:iCs/>
            <w:color w:val="000000" w:themeColor="text1"/>
          </w:rPr>
          <w:delText>YCF1</w:delText>
        </w:r>
        <w:r w:rsidDel="000912EC">
          <w:rPr>
            <w:bCs/>
            <w:iCs/>
            <w:color w:val="000000" w:themeColor="text1"/>
          </w:rPr>
          <w:delText xml:space="preserve"> are each able to inhibit the activity of </w:delText>
        </w:r>
        <w:r w:rsidRPr="0065593A" w:rsidDel="000912EC">
          <w:rPr>
            <w:bCs/>
            <w:i/>
            <w:iCs/>
            <w:color w:val="000000" w:themeColor="text1"/>
          </w:rPr>
          <w:delText>PDR5</w:delText>
        </w:r>
        <w:r w:rsidDel="000912EC">
          <w:rPr>
            <w:bCs/>
            <w:iCs/>
            <w:color w:val="000000" w:themeColor="text1"/>
          </w:rPr>
          <w:delText xml:space="preserve">, thus limiting resistance to fluconazole. </w:delText>
        </w:r>
      </w:del>
      <w:r w:rsidR="00926676">
        <w:rPr>
          <w:bCs/>
          <w:iCs/>
          <w:color w:val="000000" w:themeColor="text1"/>
        </w:rPr>
        <w:t xml:space="preserve">Before </w:t>
      </w:r>
      <w:r>
        <w:rPr>
          <w:bCs/>
          <w:iCs/>
          <w:color w:val="000000" w:themeColor="text1"/>
        </w:rPr>
        <w:t xml:space="preserve">exploring this </w:t>
      </w:r>
      <w:del w:id="295" w:author="Albi Celaj [2]" w:date="2018-12-05T16:42:00Z">
        <w:r w:rsidDel="00A54878">
          <w:rPr>
            <w:bCs/>
            <w:iCs/>
            <w:color w:val="000000" w:themeColor="text1"/>
          </w:rPr>
          <w:delText xml:space="preserve">model </w:delText>
        </w:r>
      </w:del>
      <w:ins w:id="296" w:author="Albi Celaj [2]" w:date="2018-12-05T16:42:00Z">
        <w:r w:rsidR="00A54878">
          <w:rPr>
            <w:bCs/>
            <w:iCs/>
            <w:color w:val="000000" w:themeColor="text1"/>
          </w:rPr>
          <w:t xml:space="preserve">phenomenon </w:t>
        </w:r>
      </w:ins>
      <w:r>
        <w:rPr>
          <w:bCs/>
          <w:iCs/>
          <w:color w:val="000000" w:themeColor="text1"/>
        </w:rPr>
        <w:t xml:space="preserve">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ins w:id="297" w:author="Albi Celaj [2]" w:date="2018-12-06T15:24:00Z">
        <w:r w:rsidR="00736D14">
          <w:rPr>
            <w:bCs/>
            <w:iCs/>
            <w:color w:val="000000" w:themeColor="text1"/>
          </w:rPr>
          <w:t>5</w:t>
        </w:r>
      </w:ins>
      <w:del w:id="298" w:author="Albi Celaj [2]" w:date="2018-12-06T15:24:00Z">
        <w:r w:rsidR="0024020D" w:rsidDel="00736D14">
          <w:rPr>
            <w:bCs/>
            <w:iCs/>
            <w:color w:val="000000" w:themeColor="text1"/>
          </w:rPr>
          <w:delText>2</w:delText>
        </w:r>
      </w:del>
      <w:r w:rsidR="00720218">
        <w:rPr>
          <w:bCs/>
          <w:iCs/>
          <w:color w:val="000000" w:themeColor="text1"/>
        </w:rPr>
        <w:t xml:space="preserve"> for the fluconazole concentration </w:t>
      </w:r>
      <w:del w:id="299" w:author="Albi Celaj [2]" w:date="2018-12-06T15:24:00Z">
        <w:r w:rsidR="00720218" w:rsidDel="00736D14">
          <w:rPr>
            <w:bCs/>
            <w:iCs/>
            <w:color w:val="000000" w:themeColor="text1"/>
          </w:rPr>
          <w:delText xml:space="preserve">yielding </w:delText>
        </w:r>
      </w:del>
      <w:ins w:id="300" w:author="Albi Celaj [2]" w:date="2018-12-06T15:24:00Z">
        <w:r w:rsidR="00736D14">
          <w:rPr>
            <w:bCs/>
            <w:iCs/>
            <w:color w:val="000000" w:themeColor="text1"/>
          </w:rPr>
          <w:t xml:space="preserve">expected to yield </w:t>
        </w:r>
      </w:ins>
      <w:r w:rsidR="00720218">
        <w:rPr>
          <w:bCs/>
          <w:iCs/>
          <w:color w:val="000000" w:themeColor="text1"/>
        </w:rPr>
        <w:t xml:space="preserve">50% inhibition (IC50; </w:t>
      </w:r>
      <w:r w:rsidR="0024020D">
        <w:rPr>
          <w:bCs/>
          <w:iCs/>
          <w:color w:val="000000" w:themeColor="text1"/>
        </w:rPr>
        <w:t xml:space="preserve">Fig </w:t>
      </w:r>
      <w:ins w:id="301" w:author="Albi Celaj [2]" w:date="2018-12-06T16:23:00Z">
        <w:r w:rsidR="00747724">
          <w:rPr>
            <w:bCs/>
            <w:iCs/>
            <w:color w:val="000000" w:themeColor="text1"/>
          </w:rPr>
          <w:t>5C</w:t>
        </w:r>
      </w:ins>
      <w:del w:id="302" w:author="Albi Celaj [2]" w:date="2018-12-06T16:23:00Z">
        <w:r w:rsidR="0024020D" w:rsidDel="00747724">
          <w:rPr>
            <w:bCs/>
            <w:iCs/>
            <w:color w:val="000000" w:themeColor="text1"/>
          </w:rPr>
          <w:delText>4</w:delText>
        </w:r>
        <w:r w:rsidR="0098504E" w:rsidDel="00747724">
          <w:rPr>
            <w:bCs/>
            <w:iCs/>
            <w:color w:val="000000" w:themeColor="text1"/>
          </w:rPr>
          <w:delText>D</w:delText>
        </w:r>
      </w:del>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ins w:id="303" w:author="Albi Celaj [2]" w:date="2018-12-05T16:42:00Z">
        <w:r w:rsidR="00736D14">
          <w:rPr>
            <w:bCs/>
            <w:iCs/>
            <w:color w:val="000000" w:themeColor="text1"/>
          </w:rPr>
          <w:t>8</w:t>
        </w:r>
      </w:ins>
      <w:ins w:id="304" w:author="Albi Celaj [2]" w:date="2018-12-06T15:24:00Z">
        <w:r w:rsidR="00736D14">
          <w:rPr>
            <w:bCs/>
            <w:iCs/>
            <w:color w:val="000000" w:themeColor="text1"/>
          </w:rPr>
          <w:t>9</w:t>
        </w:r>
      </w:ins>
      <w:del w:id="305" w:author="Albi Celaj [2]" w:date="2018-12-05T16:42:00Z">
        <w:r w:rsidR="000D5B35" w:rsidDel="00A54878">
          <w:rPr>
            <w:bCs/>
            <w:iCs/>
            <w:color w:val="000000" w:themeColor="text1"/>
          </w:rPr>
          <w:delText>9</w:delText>
        </w:r>
      </w:del>
      <w:r w:rsidR="00720218">
        <w:rPr>
          <w:bCs/>
          <w:iCs/>
          <w:color w:val="000000" w:themeColor="text1"/>
        </w:rPr>
        <w:t xml:space="preserve"> for </w:t>
      </w:r>
      <w:ins w:id="306" w:author="Albi Celaj [2]" w:date="2018-12-06T15:24:00Z">
        <w:r w:rsidR="00E674F1">
          <w:rPr>
            <w:bCs/>
            <w:iCs/>
            <w:color w:val="000000" w:themeColor="text1"/>
          </w:rPr>
          <w:t xml:space="preserve">total </w:t>
        </w:r>
      </w:ins>
      <w:del w:id="307" w:author="Albi Celaj [2]" w:date="2018-12-06T15:24:00Z">
        <w:r w:rsidR="00720218" w:rsidDel="00E674F1">
          <w:rPr>
            <w:bCs/>
            <w:iCs/>
            <w:color w:val="000000" w:themeColor="text1"/>
          </w:rPr>
          <w:delText xml:space="preserve">the rate of exponential </w:delText>
        </w:r>
      </w:del>
      <w:r w:rsidR="00720218">
        <w:rPr>
          <w:bCs/>
          <w:iCs/>
          <w:color w:val="000000" w:themeColor="text1"/>
        </w:rPr>
        <w:t>growth in fluconazole relative to no-drug conditions (</w:t>
      </w:r>
      <w:r w:rsidR="00EF3DD9">
        <w:rPr>
          <w:bCs/>
          <w:iCs/>
          <w:color w:val="000000" w:themeColor="text1"/>
        </w:rPr>
        <w:t>Fig</w:t>
      </w:r>
      <w:r w:rsidR="00B951B5">
        <w:rPr>
          <w:bCs/>
          <w:iCs/>
          <w:color w:val="000000" w:themeColor="text1"/>
        </w:rPr>
        <w:t xml:space="preserv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3FEC79AE"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 xml:space="preserve">protein interaction.  </w:t>
      </w:r>
    </w:p>
    <w:p w14:paraId="228E1483" w14:textId="77777777" w:rsidR="005364EE" w:rsidRDefault="005364EE" w:rsidP="00240A04">
      <w:pPr>
        <w:jc w:val="both"/>
        <w:rPr>
          <w:bCs/>
          <w:iCs/>
          <w:color w:val="000000" w:themeColor="text1"/>
        </w:rPr>
      </w:pPr>
    </w:p>
    <w:p w14:paraId="4C15F876" w14:textId="6C350EEC" w:rsidR="00D942E0" w:rsidRPr="00A54878"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Pr="00BA3C21">
        <w:rPr>
          <w:bCs/>
          <w:iCs/>
          <w:color w:val="000000" w:themeColor="text1"/>
        </w:rPr>
        <w:fldChar w:fldCharType="separate"/>
      </w:r>
      <w:r w:rsidR="00D659A1" w:rsidRPr="00D659A1">
        <w:rPr>
          <w:bCs/>
          <w:iCs/>
          <w:noProof/>
          <w:color w:val="000000" w:themeColor="text1"/>
        </w:rPr>
        <w:t>(Kolaczkowska et al., 2008)</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(p = 0.27, Fig 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0.032; Fig 4D</w:t>
      </w:r>
      <w:r w:rsidR="00CC740E" w:rsidRPr="00BA3C21">
        <w:rPr>
          <w:bCs/>
          <w:iCs/>
          <w:color w:val="000000" w:themeColor="text1"/>
        </w:rPr>
        <w:t>).</w:t>
      </w:r>
      <w:r w:rsidR="005A7843">
        <w:rPr>
          <w:bCs/>
          <w:iCs/>
          <w:color w:val="000000" w:themeColor="text1"/>
        </w:rPr>
        <w:t xml:space="preserve">  </w:t>
      </w:r>
      <w:ins w:id="308" w:author="Albi Celaj [2]" w:date="2018-12-06T13:32:00Z">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indirect influences (Fig 5D).  </w:t>
        </w:r>
      </w:ins>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ins w:id="309" w:author="Albi Celaj [2]" w:date="2018-12-05T16:44:00Z">
        <w:r w:rsidR="00A54878">
          <w:rPr>
            <w:bCs/>
            <w:iCs/>
            <w:color w:val="000000" w:themeColor="text1"/>
          </w:rPr>
          <w:t xml:space="preserve">  </w:t>
        </w:r>
      </w:ins>
    </w:p>
    <w:p w14:paraId="7442EEDA" w14:textId="1F3840C2" w:rsidR="00C47B8F" w:rsidRDefault="00C47B8F" w:rsidP="004D0055">
      <w:pPr>
        <w:jc w:val="both"/>
        <w:rPr>
          <w:bCs/>
          <w:iCs/>
          <w:color w:val="000000" w:themeColor="text1"/>
        </w:rPr>
      </w:pPr>
    </w:p>
    <w:p w14:paraId="3269151B" w14:textId="32C83909"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310" w:name="_Hlk530662605"/>
      <w:r w:rsidR="00627DF3">
        <w:rPr>
          <w:bCs/>
          <w:i/>
          <w:iCs/>
          <w:color w:val="000000" w:themeColor="text1"/>
        </w:rPr>
        <w:t>pdr5∆yor1∆</w:t>
      </w:r>
      <w:r w:rsidR="00627DF3">
        <w:rPr>
          <w:bCs/>
          <w:iCs/>
          <w:color w:val="000000" w:themeColor="text1"/>
        </w:rPr>
        <w:t xml:space="preserve">, </w:t>
      </w:r>
      <w:bookmarkEnd w:id="310"/>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w:t>
      </w:r>
      <w:r>
        <w:rPr>
          <w:bCs/>
          <w:iCs/>
          <w:color w:val="000000" w:themeColor="text1"/>
        </w:rPr>
        <w:lastRenderedPageBreak/>
        <w:t>between Pdr5 and Snq2</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0EA8F618"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EF3DD9">
        <w:rPr>
          <w:bCs/>
          <w:iCs/>
          <w:color w:val="000000" w:themeColor="text1"/>
        </w:rPr>
        <w:t>Fig</w:t>
      </w:r>
      <w:r w:rsidR="00022EC9">
        <w:rPr>
          <w:bCs/>
          <w:iCs/>
          <w:color w:val="000000" w:themeColor="text1"/>
        </w:rPr>
        <w:t xml:space="preserve"> 4F, S11, S12).  </w:t>
      </w:r>
      <w:r w:rsidR="007608E9">
        <w:rPr>
          <w:bCs/>
          <w:iCs/>
          <w:color w:val="000000" w:themeColor="text1"/>
        </w:rPr>
        <w:t>Although PCA (</w:t>
      </w:r>
      <w:r w:rsidR="00EF3DD9">
        <w:rPr>
          <w:bCs/>
          <w:iCs/>
          <w:color w:val="000000" w:themeColor="text1"/>
        </w:rPr>
        <w:t>Fig</w:t>
      </w:r>
      <w:r w:rsidR="007608E9">
        <w:rPr>
          <w:bCs/>
          <w:iCs/>
          <w:color w:val="000000" w:themeColor="text1"/>
        </w:rPr>
        <w:t xml:space="preserve"> 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EF3DD9">
        <w:rPr>
          <w:bCs/>
          <w:iCs/>
          <w:color w:val="000000" w:themeColor="text1"/>
        </w:rPr>
        <w:t>Fig</w:t>
      </w:r>
      <w:r w:rsidR="002C20D8">
        <w:rPr>
          <w:bCs/>
          <w:iCs/>
          <w:color w:val="000000" w:themeColor="text1"/>
        </w:rPr>
        <w:t xml:space="preserve"> 4F, S12). </w:t>
      </w:r>
      <w:r w:rsidR="00C26E96">
        <w:rPr>
          <w:bCs/>
          <w:iCs/>
          <w:color w:val="000000" w:themeColor="text1"/>
        </w:rPr>
        <w:t>Given a much-higher baseline abundance of Pdr5 than Snq2</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EF3DD9">
        <w:rPr>
          <w:bCs/>
          <w:iCs/>
          <w:color w:val="000000" w:themeColor="text1"/>
        </w:rPr>
        <w:t>Fig</w:t>
      </w:r>
      <w:r w:rsidR="0052102A">
        <w:rPr>
          <w:bCs/>
          <w:iCs/>
          <w:color w:val="000000" w:themeColor="text1"/>
        </w:rPr>
        <w:t xml:space="preserve"> 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398B18AD" w:rsidR="00B100D0" w:rsidRDefault="000132AB" w:rsidP="002855ED">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approach revealed many phenomena that would not have emerged from considering one or two variants at a time.  We also demonstrated that the systematically-generated complex phenotypic profiles could be used </w:t>
      </w:r>
      <w:r w:rsidR="008E40C6">
        <w:rPr>
          <w:bCs/>
          <w:iCs/>
          <w:color w:val="000000" w:themeColor="text1"/>
        </w:rPr>
        <w:t xml:space="preserve">to </w:t>
      </w:r>
      <w:r w:rsidR="00466732">
        <w:rPr>
          <w:bCs/>
          <w:iCs/>
          <w:color w:val="000000" w:themeColor="text1"/>
        </w:rPr>
        <w:t xml:space="preserve">automatically derive </w:t>
      </w:r>
      <w:r w:rsidR="008E40C6">
        <w:rPr>
          <w:bCs/>
          <w:iCs/>
          <w:color w:val="000000" w:themeColor="text1"/>
        </w:rPr>
        <w:t>a</w:t>
      </w:r>
      <w:r w:rsidR="00CB6873">
        <w:rPr>
          <w:bCs/>
          <w:iCs/>
          <w:color w:val="000000" w:themeColor="text1"/>
        </w:rPr>
        <w:t xml:space="preserve"> </w:t>
      </w:r>
      <w:r w:rsidR="00466732">
        <w:rPr>
          <w:bCs/>
          <w:iCs/>
          <w:color w:val="000000" w:themeColor="text1"/>
        </w:rPr>
        <w:t xml:space="preserve">computational </w:t>
      </w:r>
      <w:r w:rsidR="008E40C6">
        <w:rPr>
          <w:bCs/>
          <w:iCs/>
          <w:color w:val="000000" w:themeColor="text1"/>
        </w:rPr>
        <w:t>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w:t>
      </w:r>
      <w:r w:rsidR="00466732">
        <w:rPr>
          <w:bCs/>
          <w:iCs/>
          <w:color w:val="000000" w:themeColor="text1"/>
        </w:rPr>
        <w:t xml:space="preserve">modeled the way in which variants in some ABC transporters can influence the activity and phenotypic consequences of other transporters. </w:t>
      </w:r>
      <w:r w:rsidR="000D4F48">
        <w:rPr>
          <w:bCs/>
          <w:iCs/>
          <w:color w:val="000000" w:themeColor="text1"/>
        </w:rPr>
        <w:t xml:space="preserve">Even within </w:t>
      </w:r>
      <w:r w:rsidR="00466732">
        <w:rPr>
          <w:bCs/>
          <w:iCs/>
          <w:color w:val="000000" w:themeColor="text1"/>
        </w:rPr>
        <w:t xml:space="preserve">the </w:t>
      </w:r>
      <w:r w:rsidR="000D4F48">
        <w:rPr>
          <w:bCs/>
          <w:iCs/>
          <w:color w:val="000000" w:themeColor="text1"/>
        </w:rPr>
        <w:t xml:space="preserve">highly-characterized </w:t>
      </w:r>
      <w:r w:rsidR="00466732">
        <w:rPr>
          <w:bCs/>
          <w:iCs/>
          <w:color w:val="000000" w:themeColor="text1"/>
        </w:rPr>
        <w:t xml:space="preserve">ABC transporter </w:t>
      </w:r>
      <w:r w:rsidR="000D4F48">
        <w:rPr>
          <w:bCs/>
          <w:iCs/>
          <w:color w:val="000000" w:themeColor="text1"/>
        </w:rPr>
        <w:t>gene family</w:t>
      </w:r>
      <w:r w:rsidR="000D4F48">
        <w:rPr>
          <w:rFonts w:eastAsia="Times New Roman"/>
        </w:rPr>
        <w:t>,</w:t>
      </w:r>
      <w:r w:rsidR="002855ED">
        <w:rPr>
          <w:rFonts w:eastAsia="Times New Roman"/>
        </w:rPr>
        <w:t xml:space="preserve">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xml:space="preserve">.  More broadly, these results illustrate the potential for carrying out DCGAs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77777777" w:rsidR="00B100D0" w:rsidRDefault="00B100D0" w:rsidP="002855ED">
      <w:pPr>
        <w:jc w:val="both"/>
        <w:outlineLvl w:val="0"/>
        <w:rPr>
          <w:bCs/>
          <w:iCs/>
          <w:color w:val="000000" w:themeColor="text1"/>
        </w:rPr>
      </w:pPr>
    </w:p>
    <w:p w14:paraId="40D9770D" w14:textId="2A7ECFDF" w:rsidR="00F65396" w:rsidRDefault="005F3830" w:rsidP="005F3830">
      <w:pPr>
        <w:jc w:val="both"/>
        <w:outlineLvl w:val="0"/>
        <w:rPr>
          <w:bCs/>
          <w:iCs/>
          <w:color w:val="000000" w:themeColor="text1"/>
        </w:rPr>
      </w:pPr>
      <w:r>
        <w:rPr>
          <w:bCs/>
          <w:iCs/>
          <w:color w:val="000000" w:themeColor="text1"/>
        </w:rPr>
        <w:t xml:space="preserve">Although variants of the DCGA approach will be required for other systems, it is already </w:t>
      </w:r>
      <w:r w:rsidR="00542492">
        <w:rPr>
          <w:bCs/>
          <w:iCs/>
          <w:color w:val="000000" w:themeColor="text1"/>
        </w:rPr>
        <w:t>straigh</w:t>
      </w:r>
      <w:r w:rsidR="005A3BF6">
        <w:rPr>
          <w:bCs/>
          <w:iCs/>
          <w:color w:val="000000" w:themeColor="text1"/>
        </w:rPr>
        <w:t>t</w:t>
      </w:r>
      <w:r w:rsidR="00542492">
        <w:rPr>
          <w:bCs/>
          <w:iCs/>
          <w:color w:val="000000" w:themeColor="text1"/>
        </w:rPr>
        <w:t xml:space="preserve">forwardly adaptable </w:t>
      </w:r>
      <w:r>
        <w:rPr>
          <w:bCs/>
          <w:iCs/>
          <w:color w:val="000000" w:themeColor="text1"/>
        </w:rPr>
        <w:t xml:space="preserve">for other </w:t>
      </w:r>
      <w:r w:rsidR="0084352F">
        <w:rPr>
          <w:bCs/>
          <w:iCs/>
          <w:color w:val="000000" w:themeColor="text1"/>
        </w:rPr>
        <w:t>yeast</w:t>
      </w:r>
      <w:r w:rsidR="00542492">
        <w:rPr>
          <w:bCs/>
          <w:iCs/>
          <w:color w:val="000000" w:themeColor="text1"/>
        </w:rPr>
        <w:t xml:space="preserve"> strains</w:t>
      </w:r>
      <w:r>
        <w:rPr>
          <w:bCs/>
          <w:iCs/>
          <w:color w:val="000000" w:themeColor="text1"/>
        </w:rPr>
        <w:t xml:space="preserve"> carrying multiple variants, e.g., </w:t>
      </w:r>
      <w:r w:rsidR="00234455">
        <w:rPr>
          <w:bCs/>
          <w:iCs/>
          <w:color w:val="000000" w:themeColor="text1"/>
        </w:rPr>
        <w:t>a 16-deletion mutant for GPCR pathway-related genes</w:t>
      </w:r>
      <w:r w:rsidR="00234455">
        <w:rPr>
          <w:bCs/>
          <w:iCs/>
          <w:color w:val="000000" w:themeColor="text1"/>
        </w:rPr>
        <w:fldChar w:fldCharType="begin" w:fldLock="1"/>
      </w:r>
      <w:r w:rsidR="00F13A96">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2018)","plainTextFormattedCitation":"(Shaw et al., 2018)","previouslyFormattedCitation":"(Shaw et al., 2018)"},"properties":{"noteIndex":0},"schema":"https://github.com/citation-style-language/schema/raw/master/csl-citation.json"}</w:instrText>
      </w:r>
      <w:r w:rsidR="00234455">
        <w:rPr>
          <w:bCs/>
          <w:iCs/>
          <w:color w:val="000000" w:themeColor="text1"/>
        </w:rPr>
        <w:fldChar w:fldCharType="separate"/>
      </w:r>
      <w:r w:rsidR="00D659A1" w:rsidRPr="00D659A1">
        <w:rPr>
          <w:bCs/>
          <w:iCs/>
          <w:noProof/>
          <w:color w:val="000000" w:themeColor="text1"/>
        </w:rPr>
        <w:t>(Shaw et al., 2018)</w:t>
      </w:r>
      <w:r w:rsidR="00234455">
        <w:rPr>
          <w:bCs/>
          <w:iCs/>
          <w:color w:val="000000" w:themeColor="text1"/>
        </w:rPr>
        <w:fldChar w:fldCharType="end"/>
      </w:r>
      <w:r w:rsidR="00234455">
        <w:rPr>
          <w:bCs/>
          <w:iCs/>
          <w:color w:val="000000" w:themeColor="text1"/>
        </w:rPr>
        <w:t>.</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F13A96">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Genome","type":"article-journal","volume":"2"},"uris":["http://www.mendeley.com/documents/?uuid=343d231d-129a-331a-ac2c-d358983cbb54"]}],"mendeley":{"formattedCitation":"(C. elegans Deletion Mutant Consortium, 2012)","plainTextFormattedCitation":"(C. elegans Deletion Mutant Consortium, 2012)","previouslyFormattedCitation":"(C. elegans Deletion Mutant Consortium, 2012)"},"properties":{"noteIndex":0},"schema":"https://github.com/citation-style-language/schema/raw/master/csl-citation.json"}</w:instrText>
      </w:r>
      <w:r w:rsidR="005E3355" w:rsidRPr="00233F15">
        <w:rPr>
          <w:bCs/>
          <w:iCs/>
          <w:color w:val="000000" w:themeColor="text1"/>
        </w:rPr>
        <w:fldChar w:fldCharType="separate"/>
      </w:r>
      <w:r w:rsidR="00D659A1" w:rsidRPr="00D659A1">
        <w:rPr>
          <w:bCs/>
          <w:iCs/>
          <w:noProof/>
          <w:color w:val="000000" w:themeColor="text1"/>
        </w:rPr>
        <w:t>(C. elegans Deletion Mutant Consortium, 2012)</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F13A96">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elegans","type":"article-journal","volume":"23"},"uris":["http://www.mendeley.com/documents/?uuid=dd7c8026-0d68-3c88-91d9-155754dc7387"]}],"mendeley":{"formattedCitation":"(Thompson et al., 2013)","plainTextFormattedCitation":"(Thompson et al., 2013)","previouslyFormattedCitation":"(Thompson et al., 2013)"},"properties":{"noteIndex":0},"schema":"https://github.com/citation-style-language/schema/raw/master/csl-citation.json"}</w:instrText>
      </w:r>
      <w:r w:rsidR="005E3355" w:rsidRPr="00233F15">
        <w:rPr>
          <w:bCs/>
          <w:iCs/>
          <w:color w:val="000000" w:themeColor="text1"/>
        </w:rPr>
        <w:fldChar w:fldCharType="separate"/>
      </w:r>
      <w:r w:rsidR="00D659A1" w:rsidRPr="00D659A1">
        <w:rPr>
          <w:bCs/>
          <w:iCs/>
          <w:noProof/>
          <w:color w:val="000000" w:themeColor="text1"/>
        </w:rPr>
        <w:t>(Thompson et al., 2013)</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lastRenderedPageBreak/>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Pr>
          <w:bCs/>
          <w:iCs/>
          <w:color w:val="000000" w:themeColor="text1"/>
        </w:rPr>
        <w:t>T</w:t>
      </w:r>
      <w:r w:rsidR="000852C0">
        <w:rPr>
          <w:bCs/>
          <w:iCs/>
          <w:color w:val="000000" w:themeColor="text1"/>
        </w:rPr>
        <w:t xml:space="preserve">he </w:t>
      </w:r>
      <w:r>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Pr>
          <w:bCs/>
          <w:iCs/>
          <w:color w:val="000000" w:themeColor="text1"/>
        </w:rPr>
        <w:t xml:space="preserve">we describe here could easily be replaced with multiple </w:t>
      </w:r>
      <w:r w:rsidR="0053726E">
        <w:rPr>
          <w:bCs/>
          <w:iCs/>
          <w:color w:val="000000" w:themeColor="text1"/>
        </w:rPr>
        <w:t>mating</w:t>
      </w:r>
      <w:r>
        <w:rPr>
          <w:bCs/>
          <w:iCs/>
          <w:color w:val="000000" w:themeColor="text1"/>
        </w:rPr>
        <w:t>s</w:t>
      </w:r>
      <w:r w:rsidR="0053726E">
        <w:rPr>
          <w:bCs/>
          <w:iCs/>
          <w:color w:val="000000" w:themeColor="text1"/>
        </w:rPr>
        <w:t xml:space="preserve"> between </w:t>
      </w:r>
      <w:r>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328DF3A5" w:rsidR="002061FD" w:rsidRPr="00233F15" w:rsidRDefault="00F45717" w:rsidP="00044587">
      <w:pPr>
        <w:jc w:val="both"/>
        <w:rPr>
          <w:bCs/>
          <w:iCs/>
          <w:color w:val="000000" w:themeColor="text1"/>
        </w:rPr>
      </w:pPr>
      <w:r>
        <w:rPr>
          <w:bCs/>
          <w:iCs/>
          <w:color w:val="000000" w:themeColor="text1"/>
        </w:rPr>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F13A96">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0132AB">
        <w:rPr>
          <w:bCs/>
          <w:iCs/>
          <w:color w:val="000000" w:themeColor="text1"/>
        </w:rPr>
        <w:fldChar w:fldCharType="separate"/>
      </w:r>
      <w:r w:rsidR="00D659A1" w:rsidRPr="00D659A1">
        <w:rPr>
          <w:bCs/>
          <w:iCs/>
          <w:noProof/>
          <w:color w:val="000000" w:themeColor="text1"/>
        </w:rPr>
        <w:t>(Huls et al., 2008)</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w:t>
      </w:r>
      <w:r w:rsidR="005F3830">
        <w:rPr>
          <w:bCs/>
          <w:iCs/>
          <w:color w:val="000000" w:themeColor="text1"/>
        </w:rPr>
        <w:t xml:space="preserve">one of many </w:t>
      </w:r>
      <w:r w:rsidR="00344672">
        <w:rPr>
          <w:bCs/>
          <w:iCs/>
          <w:color w:val="000000" w:themeColor="text1"/>
        </w:rPr>
        <w:t>intriguing possib</w:t>
      </w:r>
      <w:r w:rsidR="005F3830">
        <w:rPr>
          <w:bCs/>
          <w:iCs/>
          <w:color w:val="000000" w:themeColor="text1"/>
        </w:rPr>
        <w:t xml:space="preserve">le avenues for understanding genetic </w:t>
      </w:r>
      <w:r w:rsidR="002F2702">
        <w:rPr>
          <w:bCs/>
          <w:iCs/>
          <w:color w:val="000000" w:themeColor="text1"/>
        </w:rPr>
        <w:t>system</w:t>
      </w:r>
      <w:r w:rsidR="005F3830">
        <w:rPr>
          <w:bCs/>
          <w:iCs/>
          <w:color w:val="000000" w:themeColor="text1"/>
        </w:rPr>
        <w:t>s</w:t>
      </w:r>
      <w:r w:rsidR="002F2702">
        <w:rPr>
          <w:bCs/>
          <w:iCs/>
          <w:color w:val="000000" w:themeColor="text1"/>
        </w:rPr>
        <w:t xml:space="preserve">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w:t>
      </w:r>
      <w:r w:rsidR="005F3830">
        <w:rPr>
          <w:bCs/>
          <w:iCs/>
          <w:color w:val="000000" w:themeColor="text1"/>
        </w:rPr>
        <w:t>D</w:t>
      </w:r>
      <w:r w:rsidR="0046090B">
        <w:rPr>
          <w:bCs/>
          <w:iCs/>
          <w:color w:val="000000" w:themeColor="text1"/>
        </w:rPr>
        <w:t xml:space="preserve">irect population engineering </w:t>
      </w:r>
      <w:r w:rsidR="007F766B">
        <w:rPr>
          <w:bCs/>
          <w:iCs/>
          <w:color w:val="000000" w:themeColor="text1"/>
        </w:rPr>
        <w:t>presents more</w:t>
      </w:r>
      <w:r w:rsidR="0046090B">
        <w:rPr>
          <w:bCs/>
          <w:iCs/>
          <w:color w:val="000000" w:themeColor="text1"/>
        </w:rPr>
        <w:t xml:space="preserve"> </w:t>
      </w:r>
      <w:r w:rsidR="005F3830">
        <w:rPr>
          <w:bCs/>
          <w:iCs/>
          <w:color w:val="000000" w:themeColor="text1"/>
        </w:rPr>
        <w:t xml:space="preserve">of a </w:t>
      </w:r>
      <w:r w:rsidR="0046090B">
        <w:rPr>
          <w:bCs/>
          <w:iCs/>
          <w:color w:val="000000" w:themeColor="text1"/>
        </w:rPr>
        <w:t>challeng</w:t>
      </w:r>
      <w:r w:rsidR="007F766B">
        <w:rPr>
          <w:bCs/>
          <w:iCs/>
          <w:color w:val="000000" w:themeColor="text1"/>
        </w:rPr>
        <w:t>e</w:t>
      </w:r>
      <w:r w:rsidR="0046090B">
        <w:rPr>
          <w:bCs/>
          <w:iCs/>
          <w:color w:val="000000" w:themeColor="text1"/>
        </w:rPr>
        <w:t xml:space="preserve"> than </w:t>
      </w:r>
      <w:r w:rsidR="005F3830">
        <w:rPr>
          <w:bCs/>
          <w:iCs/>
          <w:color w:val="000000" w:themeColor="text1"/>
        </w:rPr>
        <w:t xml:space="preserve">crossing multi-variant </w:t>
      </w:r>
      <w:r w:rsidR="0046090B">
        <w:rPr>
          <w:bCs/>
          <w:iCs/>
          <w:color w:val="000000" w:themeColor="text1"/>
        </w:rPr>
        <w:t xml:space="preserve">parental strains, </w:t>
      </w:r>
      <w:r w:rsidR="005F3830">
        <w:rPr>
          <w:bCs/>
          <w:iCs/>
          <w:color w:val="000000" w:themeColor="text1"/>
        </w:rPr>
        <w:t xml:space="preserve">but technical advances </w:t>
      </w:r>
      <w:r w:rsidR="00B7465C">
        <w:rPr>
          <w:bCs/>
          <w:iCs/>
          <w:color w:val="000000" w:themeColor="text1"/>
        </w:rPr>
        <w:t>in this area continue to be made</w:t>
      </w:r>
      <w:r w:rsidR="005F3830" w:rsidRPr="00233F15">
        <w:rPr>
          <w:bCs/>
          <w:iCs/>
          <w:color w:val="000000" w:themeColor="text1"/>
        </w:rPr>
        <w:fldChar w:fldCharType="begin" w:fldLock="1"/>
      </w:r>
      <w:r w:rsidR="00F13A96">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5F3830" w:rsidRPr="00233F15">
        <w:rPr>
          <w:bCs/>
          <w:iCs/>
          <w:color w:val="000000" w:themeColor="text1"/>
        </w:rPr>
        <w:fldChar w:fldCharType="separate"/>
      </w:r>
      <w:r w:rsidR="00D659A1" w:rsidRPr="00D659A1">
        <w:rPr>
          <w:bCs/>
          <w:iCs/>
          <w:noProof/>
          <w:color w:val="000000" w:themeColor="text1"/>
        </w:rPr>
        <w:t>(Wong et al., 2016; Zeitoun et al., 2017)</w:t>
      </w:r>
      <w:r w:rsidR="005F3830"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38797010" w14:textId="754EC41A" w:rsidR="0081598D" w:rsidRDefault="0081598D" w:rsidP="00044587">
      <w:pPr>
        <w:jc w:val="both"/>
        <w:rPr>
          <w:bCs/>
          <w:iCs/>
          <w:color w:val="000000" w:themeColor="text1"/>
        </w:rPr>
      </w:pPr>
      <w:r>
        <w:rPr>
          <w:bCs/>
          <w:iCs/>
          <w:color w:val="000000" w:themeColor="text1"/>
        </w:rPr>
        <w:t>Although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r w:rsidR="00210F14">
        <w:rPr>
          <w:bCs/>
          <w:iCs/>
          <w:color w:val="000000" w:themeColor="text1"/>
        </w:rPr>
        <w:fldChar w:fldCharType="begin" w:fldLock="1"/>
      </w:r>
      <w:r w:rsidR="00F13A96">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mechanism","type":"article-journal","volume":"541"},"uris":["http://www.mendeley.com/documents/?uuid=9b81869e-6fc0-37ec-b13c-24cd48739f89"]}],"mendeley":{"formattedCitation":"(Tanay and Regev, 2017)","plainTextFormattedCitation":"(Tanay and Regev, 2017)","previouslyFormattedCitation":"(Tanay and Regev, 2017)"},"properties":{"noteIndex":0},"schema":"https://github.com/citation-style-language/schema/raw/master/csl-citation.json"}</w:instrText>
      </w:r>
      <w:r w:rsidR="00210F14">
        <w:rPr>
          <w:bCs/>
          <w:iCs/>
          <w:color w:val="000000" w:themeColor="text1"/>
        </w:rPr>
        <w:fldChar w:fldCharType="separate"/>
      </w:r>
      <w:r w:rsidR="00D659A1" w:rsidRPr="00D659A1">
        <w:rPr>
          <w:bCs/>
          <w:iCs/>
          <w:noProof/>
          <w:color w:val="000000" w:themeColor="text1"/>
        </w:rPr>
        <w:t>(Tanay and Regev, 2017)</w:t>
      </w:r>
      <w:r w:rsidR="00210F14">
        <w:rPr>
          <w:bCs/>
          <w:iCs/>
          <w:color w:val="000000" w:themeColor="text1"/>
        </w:rPr>
        <w:fldChar w:fldCharType="end"/>
      </w:r>
      <w:r w:rsidR="00447F5C">
        <w:rPr>
          <w:bCs/>
          <w:iCs/>
          <w:color w:val="000000" w:themeColor="text1"/>
        </w:rPr>
        <w:t xml:space="preserve"> </w:t>
      </w:r>
      <w:commentRangeStart w:id="311"/>
      <w:commentRangeEnd w:id="311"/>
      <w:r w:rsidR="00447F5C">
        <w:rPr>
          <w:rStyle w:val="CommentReference"/>
          <w:rFonts w:asciiTheme="minorHAnsi" w:hAnsiTheme="minorHAnsi" w:cstheme="minorBidi"/>
        </w:rPr>
        <w:commentReference w:id="311"/>
      </w:r>
      <w:commentRangeStart w:id="312"/>
      <w:commentRangeEnd w:id="312"/>
      <w:r w:rsidR="00447F5C">
        <w:rPr>
          <w:rStyle w:val="CommentReference"/>
          <w:rFonts w:asciiTheme="minorHAnsi" w:hAnsiTheme="minorHAnsi" w:cstheme="minorBidi"/>
        </w:rPr>
        <w:commentReference w:id="312"/>
      </w:r>
      <w:r w:rsidR="00447F5C">
        <w:rPr>
          <w:bCs/>
          <w:iCs/>
          <w:color w:val="000000" w:themeColor="text1"/>
        </w:rPr>
        <w:t>c</w:t>
      </w:r>
      <w:r>
        <w:rPr>
          <w:bCs/>
          <w:iCs/>
          <w:color w:val="000000" w:themeColor="text1"/>
        </w:rPr>
        <w:t xml:space="preserve">ould potentially be applied to this problem. </w:t>
      </w:r>
    </w:p>
    <w:p w14:paraId="2AC39E5E" w14:textId="77777777" w:rsidR="0049785C" w:rsidRDefault="0049785C" w:rsidP="00044587">
      <w:pPr>
        <w:jc w:val="both"/>
        <w:rPr>
          <w:bCs/>
          <w:iCs/>
          <w:color w:val="000000" w:themeColor="text1"/>
        </w:rPr>
      </w:pPr>
    </w:p>
    <w:p w14:paraId="1FB17213" w14:textId="409364E0"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w:t>
      </w:r>
      <w:r w:rsidR="00831959">
        <w:rPr>
          <w:bCs/>
          <w:iCs/>
          <w:color w:val="000000" w:themeColor="text1"/>
        </w:rPr>
        <w:t>n</w:t>
      </w:r>
      <w:r w:rsidR="006C040B">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r w:rsidR="00BD5B97">
        <w:rPr>
          <w:bCs/>
          <w:iCs/>
          <w:color w:val="000000" w:themeColor="text1"/>
        </w:rPr>
        <w:fldChar w:fldCharType="begin" w:fldLock="1"/>
      </w:r>
      <w:r w:rsidR="00F13A96">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medicine","id":"ITEM-1","issue":"1-2","issued":{"date-parts":[["0"]]},"page":"107-30","title":"GenePath: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cell","type":"article-journal","volume":"15"},"uris":["http://www.mendeley.com/documents/?uuid=e5769ee4-fea2-3b5e-a3b3-0ed3bf5e6f22"]}],"mendeley":{"formattedCitation":"(Ma et al., 2018; Zupan et al.)","plainTextFormattedCitation":"(Ma et al., 2018; Zupan et al.)","previouslyFormattedCitation":"(Ma et al., 2018; Zupan et al.)"},"properties":{"noteIndex":0},"schema":"https://github.com/citation-style-language/schema/raw/master/csl-citation.json"}</w:instrText>
      </w:r>
      <w:r w:rsidR="00BD5B97">
        <w:rPr>
          <w:bCs/>
          <w:iCs/>
          <w:color w:val="000000" w:themeColor="text1"/>
        </w:rPr>
        <w:fldChar w:fldCharType="separate"/>
      </w:r>
      <w:r w:rsidR="00D659A1" w:rsidRPr="00D659A1">
        <w:rPr>
          <w:bCs/>
          <w:iCs/>
          <w:noProof/>
          <w:color w:val="000000" w:themeColor="text1"/>
        </w:rPr>
        <w:t>(Ma et al., 2018; Zupan et al.)</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20AE4499"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w:t>
      </w:r>
      <w:r w:rsidR="00FE663C">
        <w:rPr>
          <w:bCs/>
          <w:iCs/>
          <w:color w:val="000000" w:themeColor="text1"/>
        </w:rPr>
        <w:t xml:space="preserve">our DCGA </w:t>
      </w:r>
      <w:r w:rsidR="000C01CB">
        <w:rPr>
          <w:bCs/>
          <w:iCs/>
          <w:color w:val="000000" w:themeColor="text1"/>
        </w:rPr>
        <w:t>approach was the use of strain-specific molecular barcode</w:t>
      </w:r>
      <w:r w:rsidR="00FE663C">
        <w:rPr>
          <w:bCs/>
          <w:iCs/>
          <w:color w:val="000000" w:themeColor="text1"/>
        </w:rPr>
        <w:t>s</w:t>
      </w:r>
      <w:r w:rsidR="000C01CB">
        <w:rPr>
          <w:bCs/>
          <w:iCs/>
          <w:color w:val="000000" w:themeColor="text1"/>
        </w:rPr>
        <w:t xml:space="preserve">.  </w:t>
      </w:r>
      <w:r w:rsidR="00FE663C">
        <w:rPr>
          <w:bCs/>
          <w:iCs/>
          <w:color w:val="000000" w:themeColor="text1"/>
        </w:rPr>
        <w:t xml:space="preserve">Competitive selection of such barcoded populations, </w:t>
      </w:r>
      <w:r w:rsidR="00E54CD9">
        <w:rPr>
          <w:bCs/>
          <w:iCs/>
          <w:color w:val="000000" w:themeColor="text1"/>
        </w:rPr>
        <w:t>coupled with sequencing</w:t>
      </w:r>
      <w:r w:rsidR="00FE663C">
        <w:rPr>
          <w:bCs/>
          <w:iCs/>
          <w:color w:val="000000" w:themeColor="text1"/>
        </w:rPr>
        <w:t xml:space="preserve">, can allow efficient multiplexed measurement of many </w:t>
      </w:r>
      <w:r w:rsidR="00AF5814">
        <w:rPr>
          <w:bCs/>
          <w:iCs/>
          <w:color w:val="000000" w:themeColor="text1"/>
        </w:rPr>
        <w:t>phenotypes</w:t>
      </w:r>
      <w:r w:rsidR="00357FD8">
        <w:rPr>
          <w:bCs/>
          <w:iCs/>
          <w:color w:val="000000" w:themeColor="text1"/>
        </w:rPr>
        <w:t xml:space="preserve"> </w:t>
      </w:r>
      <w:r w:rsidR="00FE663C">
        <w:rPr>
          <w:bCs/>
          <w:iCs/>
          <w:color w:val="000000" w:themeColor="text1"/>
        </w:rPr>
        <w:t xml:space="preserve">that are </w:t>
      </w:r>
      <w:r w:rsidR="00831959">
        <w:rPr>
          <w:bCs/>
          <w:iCs/>
          <w:color w:val="000000" w:themeColor="text1"/>
        </w:rPr>
        <w:t xml:space="preserve">more complex than </w:t>
      </w:r>
      <w:r w:rsidR="00FE663C">
        <w:rPr>
          <w:bCs/>
          <w:iCs/>
          <w:color w:val="000000" w:themeColor="text1"/>
        </w:rPr>
        <w:t xml:space="preserve">simple </w:t>
      </w:r>
      <w:r w:rsidR="00831959">
        <w:rPr>
          <w:bCs/>
          <w:iCs/>
          <w:color w:val="000000" w:themeColor="text1"/>
        </w:rPr>
        <w:t>growth under different environments</w:t>
      </w:r>
      <w:r w:rsidR="00FE663C">
        <w:rPr>
          <w:bCs/>
          <w:i/>
          <w:iCs/>
          <w:color w:val="000000" w:themeColor="text1"/>
        </w:rPr>
        <w:fldChar w:fldCharType="begin" w:fldLock="1"/>
      </w:r>
      <w:r w:rsidR="00F13A96">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sidR="00FE663C">
        <w:rPr>
          <w:bCs/>
          <w:i/>
          <w:iCs/>
          <w:color w:val="000000" w:themeColor="text1"/>
        </w:rPr>
        <w:fldChar w:fldCharType="separate"/>
      </w:r>
      <w:r w:rsidR="00D659A1" w:rsidRPr="00D659A1">
        <w:rPr>
          <w:bCs/>
          <w:iCs/>
          <w:noProof/>
          <w:color w:val="000000" w:themeColor="text1"/>
        </w:rPr>
        <w:t>(Kebschull and Zador, 2018)</w:t>
      </w:r>
      <w:r w:rsidR="00FE663C">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luorescence</w:t>
      </w:r>
      <w:r w:rsidR="00FE663C">
        <w:rPr>
          <w:bCs/>
          <w:iCs/>
          <w:color w:val="000000" w:themeColor="text1"/>
        </w:rPr>
        <w:t xml:space="preserve">-based </w:t>
      </w:r>
      <w:r w:rsidR="00FC2CCC">
        <w:rPr>
          <w:bCs/>
          <w:iCs/>
          <w:color w:val="000000" w:themeColor="text1"/>
        </w:rPr>
        <w:t xml:space="preserve">sorting strategies can convert </w:t>
      </w:r>
      <w:r w:rsidR="00FE663C">
        <w:rPr>
          <w:bCs/>
          <w:iCs/>
          <w:color w:val="000000" w:themeColor="text1"/>
        </w:rPr>
        <w:t xml:space="preserve">many </w:t>
      </w:r>
      <w:r w:rsidR="00FC2CCC">
        <w:rPr>
          <w:bCs/>
          <w:iCs/>
          <w:color w:val="000000" w:themeColor="text1"/>
        </w:rPr>
        <w:t xml:space="preserve">assays into </w:t>
      </w:r>
      <w:r w:rsidR="00FE663C">
        <w:rPr>
          <w:bCs/>
          <w:iCs/>
          <w:color w:val="000000" w:themeColor="text1"/>
        </w:rPr>
        <w:t xml:space="preserve">a selection that can effect a detectable change in </w:t>
      </w:r>
      <w:r w:rsidR="00FC2CCC">
        <w:rPr>
          <w:bCs/>
          <w:iCs/>
          <w:color w:val="000000" w:themeColor="text1"/>
        </w:rPr>
        <w:t xml:space="preserve">barcode </w:t>
      </w:r>
      <w:r w:rsidR="00FE663C">
        <w:rPr>
          <w:bCs/>
          <w:iCs/>
          <w:color w:val="000000" w:themeColor="text1"/>
        </w:rPr>
        <w:t xml:space="preserve">abundance; for example, fluorescent </w:t>
      </w:r>
      <w:r w:rsidR="00FC2CCC">
        <w:rPr>
          <w:bCs/>
          <w:iCs/>
          <w:color w:val="000000" w:themeColor="text1"/>
        </w:rPr>
        <w:t>reporter</w:t>
      </w:r>
      <w:r w:rsidR="00FE663C">
        <w:rPr>
          <w:bCs/>
          <w:iCs/>
          <w:color w:val="000000" w:themeColor="text1"/>
        </w:rPr>
        <w:t xml:space="preserve">s driven by specific promoters can be used </w:t>
      </w:r>
      <w:r w:rsidR="00FC2CCC">
        <w:rPr>
          <w:bCs/>
          <w:iCs/>
          <w:color w:val="000000" w:themeColor="text1"/>
        </w:rPr>
        <w:t xml:space="preserve">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F13A96">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signalling.","type":"article-journal","volume":"546"},"uris":["http://www.mendeley.com/documents/?uuid=9f5aa124-b928-37f7-a1f1-b6926ed1ff37"]}],"mendeley":{"formattedCitation":"(Brockmann et al., 2017)","plainTextFormattedCitation":"(Brockmann et al., 2017)","previouslyFormattedCitation":"(Brockmann et al., 2017)"},"properties":{"noteIndex":0},"schema":"https://github.com/citation-style-language/schema/raw/master/csl-citation.json"}</w:instrText>
      </w:r>
      <w:r w:rsidR="00FC2CCC" w:rsidRPr="00233F15">
        <w:rPr>
          <w:bCs/>
          <w:iCs/>
          <w:color w:val="000000" w:themeColor="text1"/>
        </w:rPr>
        <w:fldChar w:fldCharType="separate"/>
      </w:r>
      <w:r w:rsidR="00D659A1" w:rsidRPr="00D659A1">
        <w:rPr>
          <w:bCs/>
          <w:iCs/>
          <w:noProof/>
          <w:color w:val="000000" w:themeColor="text1"/>
        </w:rPr>
        <w:t>(Brockmann et al., 2017)</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w:t>
      </w:r>
      <w:r w:rsidR="00FE663C">
        <w:rPr>
          <w:bCs/>
          <w:iCs/>
          <w:color w:val="000000" w:themeColor="text1"/>
        </w:rPr>
        <w:t xml:space="preserve">could also </w:t>
      </w:r>
      <w:r w:rsidR="0019657D">
        <w:rPr>
          <w:bCs/>
          <w:iCs/>
          <w:color w:val="000000" w:themeColor="text1"/>
        </w:rPr>
        <w:t xml:space="preserve">be </w:t>
      </w:r>
      <w:r w:rsidR="008D0717">
        <w:rPr>
          <w:bCs/>
          <w:iCs/>
          <w:color w:val="000000" w:themeColor="text1"/>
        </w:rPr>
        <w:t>used</w:t>
      </w:r>
      <w:r w:rsidR="0019657D">
        <w:rPr>
          <w:bCs/>
          <w:iCs/>
          <w:color w:val="000000" w:themeColor="text1"/>
        </w:rPr>
        <w:t xml:space="preserve">, for </w:t>
      </w:r>
      <w:r w:rsidR="00FE663C">
        <w:rPr>
          <w:bCs/>
          <w:iCs/>
          <w:color w:val="000000" w:themeColor="text1"/>
        </w:rPr>
        <w:t>example</w:t>
      </w:r>
      <w:r w:rsidR="0019657D">
        <w:rPr>
          <w:bCs/>
          <w:iCs/>
          <w:color w:val="000000" w:themeColor="text1"/>
        </w:rPr>
        <w:t>, to directly study</w:t>
      </w:r>
      <w:r w:rsidR="00513565">
        <w:rPr>
          <w:bCs/>
          <w:iCs/>
          <w:color w:val="000000" w:themeColor="text1"/>
        </w:rPr>
        <w:t xml:space="preserve"> </w:t>
      </w:r>
      <w:r w:rsidR="00FE663C">
        <w:rPr>
          <w:bCs/>
          <w:iCs/>
          <w:color w:val="000000" w:themeColor="text1"/>
        </w:rPr>
        <w:t xml:space="preserve">the </w:t>
      </w:r>
      <w:r w:rsidR="005F391D">
        <w:rPr>
          <w:bCs/>
          <w:iCs/>
          <w:color w:val="000000" w:themeColor="text1"/>
        </w:rPr>
        <w:t>dynamic</w:t>
      </w:r>
      <w:r w:rsidR="00FE663C">
        <w:rPr>
          <w:bCs/>
          <w:iCs/>
          <w:color w:val="000000" w:themeColor="text1"/>
        </w:rPr>
        <w:t xml:space="preserve"> uptake and </w:t>
      </w:r>
      <w:r w:rsidR="00FE663C">
        <w:rPr>
          <w:bCs/>
          <w:iCs/>
          <w:color w:val="000000" w:themeColor="text1"/>
        </w:rPr>
        <w:lastRenderedPageBreak/>
        <w:t xml:space="preserve">efflux of small molecule </w:t>
      </w:r>
      <w:r w:rsidR="0016788B">
        <w:rPr>
          <w:bCs/>
          <w:iCs/>
          <w:color w:val="000000" w:themeColor="text1"/>
        </w:rPr>
        <w:t xml:space="preserve">by incubating cells with </w:t>
      </w:r>
      <w:r w:rsidR="0016788B" w:rsidRPr="00233F15">
        <w:rPr>
          <w:bCs/>
          <w:iCs/>
          <w:color w:val="000000" w:themeColor="text1"/>
        </w:rPr>
        <w:t>fluor</w:t>
      </w:r>
      <w:r w:rsidR="00FE663C">
        <w:rPr>
          <w:bCs/>
          <w:iCs/>
          <w:color w:val="000000" w:themeColor="text1"/>
        </w:rPr>
        <w:t>ophore</w:t>
      </w:r>
      <w:r w:rsidR="0016788B" w:rsidRPr="00233F15">
        <w:rPr>
          <w:bCs/>
          <w:iCs/>
          <w:color w:val="000000" w:themeColor="text1"/>
        </w:rPr>
        <w:t xml:space="preserve">-conjugated </w:t>
      </w:r>
      <w:r w:rsidR="00FE663C">
        <w:rPr>
          <w:bCs/>
          <w:iCs/>
          <w:color w:val="000000" w:themeColor="text1"/>
        </w:rPr>
        <w:t xml:space="preserve">compounds </w:t>
      </w:r>
      <w:r w:rsidR="00C95881">
        <w:rPr>
          <w:bCs/>
          <w:iCs/>
          <w:color w:val="000000" w:themeColor="text1"/>
        </w:rPr>
        <w:t xml:space="preserve">and </w:t>
      </w:r>
      <w:r w:rsidR="00FE663C">
        <w:rPr>
          <w:bCs/>
          <w:iCs/>
          <w:color w:val="000000" w:themeColor="text1"/>
        </w:rPr>
        <w:t xml:space="preserve">using changes in barcode frequency at different time points to measure change </w:t>
      </w:r>
      <w:r w:rsidR="00C95881">
        <w:rPr>
          <w:bCs/>
          <w:iCs/>
          <w:color w:val="000000" w:themeColor="text1"/>
        </w:rPr>
        <w:t xml:space="preserve">in </w:t>
      </w:r>
      <w:r w:rsidR="00FE663C">
        <w:rPr>
          <w:bCs/>
          <w:iCs/>
          <w:color w:val="000000" w:themeColor="text1"/>
        </w:rPr>
        <w:t xml:space="preserve">cell </w:t>
      </w:r>
      <w:r w:rsidR="00C95881">
        <w:rPr>
          <w:bCs/>
          <w:iCs/>
          <w:color w:val="000000" w:themeColor="text1"/>
        </w:rPr>
        <w:t>fluores</w:t>
      </w:r>
      <w:r w:rsidR="005271DA">
        <w:rPr>
          <w:bCs/>
          <w:iCs/>
          <w:color w:val="000000" w:themeColor="text1"/>
        </w:rPr>
        <w:t>c</w:t>
      </w:r>
      <w:r w:rsidR="00C95881">
        <w:rPr>
          <w:bCs/>
          <w:iCs/>
          <w:color w:val="000000" w:themeColor="text1"/>
        </w:rPr>
        <w:t>ence</w:t>
      </w:r>
      <w:r w:rsidR="009653F4">
        <w:rPr>
          <w:bCs/>
          <w:iCs/>
          <w:color w:val="000000" w:themeColor="text1"/>
        </w:rPr>
        <w:t xml:space="preserve"> over time</w:t>
      </w:r>
      <w:r w:rsidR="00EB7A4C">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EB7A4C">
        <w:rPr>
          <w:bCs/>
          <w:iCs/>
          <w:color w:val="000000" w:themeColor="text1"/>
        </w:rPr>
        <w:fldChar w:fldCharType="separate"/>
      </w:r>
      <w:r w:rsidR="00D659A1" w:rsidRPr="00D659A1">
        <w:rPr>
          <w:bCs/>
          <w:iCs/>
          <w:noProof/>
          <w:color w:val="000000" w:themeColor="text1"/>
        </w:rPr>
        <w:t>(Kolaczkowska et al., 2008)</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ins w:id="313" w:author="Albi Celaj [2]" w:date="2018-12-12T17:53:00Z">
        <w:r w:rsidR="00EC4F2D">
          <w:rPr>
            <w:bCs/>
            <w:iCs/>
            <w:color w:val="000000" w:themeColor="text1"/>
          </w:rPr>
          <w:fldChar w:fldCharType="begin" w:fldLock="1"/>
        </w:r>
      </w:ins>
      <w:r w:rsidR="00F13A96">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EC4F2D">
        <w:rPr>
          <w:bCs/>
          <w:iCs/>
          <w:color w:val="000000" w:themeColor="text1"/>
        </w:rPr>
        <w:fldChar w:fldCharType="separate"/>
      </w:r>
      <w:r w:rsidR="00D659A1" w:rsidRPr="00D659A1">
        <w:rPr>
          <w:bCs/>
          <w:iCs/>
          <w:noProof/>
          <w:color w:val="000000" w:themeColor="text1"/>
        </w:rPr>
        <w:t>(Emanuel et al., 2017)</w:t>
      </w:r>
      <w:ins w:id="314" w:author="Albi Celaj [2]" w:date="2018-12-12T17:53:00Z">
        <w:r w:rsidR="00EC4F2D">
          <w:rPr>
            <w:bCs/>
            <w:iCs/>
            <w:color w:val="000000" w:themeColor="text1"/>
          </w:rPr>
          <w:fldChar w:fldCharType="end"/>
        </w:r>
      </w:ins>
      <w:del w:id="315" w:author="Albi Celaj [2]" w:date="2018-12-12T17:51:00Z">
        <w:r w:rsidR="00877258" w:rsidRPr="00233F15" w:rsidDel="00E504EE">
          <w:rPr>
            <w:bCs/>
            <w:iCs/>
            <w:color w:val="000000" w:themeColor="text1"/>
          </w:rPr>
          <w:fldChar w:fldCharType="begin" w:fldLock="1"/>
        </w:r>
        <w:r w:rsidR="00D977A0" w:rsidRPr="00EC4F2D" w:rsidDel="00E504EE">
          <w:rPr>
            <w:bCs/>
            <w:iCs/>
            <w:color w:val="000000" w:themeColor="text1"/>
          </w:rPr>
          <w:del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delInstrText>
        </w:r>
        <w:r w:rsidR="00877258" w:rsidRPr="00233F15" w:rsidDel="00E504EE">
          <w:rPr>
            <w:bCs/>
            <w:iCs/>
            <w:color w:val="000000" w:themeColor="text1"/>
          </w:rPr>
          <w:fldChar w:fldCharType="separate"/>
        </w:r>
        <w:r w:rsidR="00BD5B97" w:rsidRPr="00EC4F2D" w:rsidDel="00E504EE">
          <w:rPr>
            <w:bCs/>
            <w:iCs/>
            <w:noProof/>
            <w:color w:val="000000" w:themeColor="text1"/>
            <w:vertAlign w:val="superscript"/>
          </w:rPr>
          <w:delText>61</w:delText>
        </w:r>
        <w:r w:rsidR="00877258" w:rsidRPr="00233F15" w:rsidDel="00E504EE">
          <w:rPr>
            <w:bCs/>
            <w:iCs/>
            <w:color w:val="000000" w:themeColor="text1"/>
          </w:rPr>
          <w:fldChar w:fldCharType="end"/>
        </w:r>
      </w:del>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316"/>
      <w:commentRangeStart w:id="317"/>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316"/>
      <w:r>
        <w:rPr>
          <w:rStyle w:val="CommentReference"/>
          <w:rFonts w:asciiTheme="minorHAnsi" w:hAnsiTheme="minorHAnsi" w:cstheme="minorBidi"/>
        </w:rPr>
        <w:commentReference w:id="316"/>
      </w:r>
      <w:commentRangeEnd w:id="317"/>
      <w:r>
        <w:rPr>
          <w:rStyle w:val="CommentReference"/>
          <w:rFonts w:asciiTheme="minorHAnsi" w:hAnsiTheme="minorHAnsi" w:cstheme="minorBidi"/>
        </w:rPr>
        <w:commentReference w:id="317"/>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318"/>
      <w:r w:rsidRPr="00233F15">
        <w:rPr>
          <w:b/>
          <w:bCs/>
          <w:iCs/>
          <w:color w:val="A6A6A6" w:themeColor="background1" w:themeShade="A6"/>
        </w:rPr>
        <w:t>Media</w:t>
      </w:r>
      <w:commentRangeEnd w:id="318"/>
      <w:r w:rsidR="00CB2329" w:rsidRPr="00233F15">
        <w:rPr>
          <w:rStyle w:val="CommentReference"/>
          <w:color w:val="A6A6A6" w:themeColor="background1" w:themeShade="A6"/>
        </w:rPr>
        <w:commentReference w:id="318"/>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w:t>
      </w:r>
      <w:r w:rsidRPr="00FA4BD1">
        <w:lastRenderedPageBreak/>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21F854C8"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Water. To each </w:t>
      </w:r>
      <w:r>
        <w:lastRenderedPageBreak/>
        <w:t xml:space="preserve">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3EF654FC"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02C206B0"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319"/>
      <w:commentRangeStart w:id="320"/>
      <w:r>
        <w:rPr>
          <w:bCs/>
          <w:iCs/>
          <w:color w:val="000000" w:themeColor="text1"/>
        </w:rPr>
        <w:t>–</w:t>
      </w:r>
      <w:r w:rsidRPr="00233F15">
        <w:rPr>
          <w:rFonts w:eastAsia="Times New Roman"/>
          <w:color w:val="333333"/>
          <w:shd w:val="clear" w:color="auto" w:fill="FFFFFF"/>
        </w:rPr>
        <w:t>Ura</w:t>
      </w:r>
      <w:commentRangeEnd w:id="319"/>
      <w:r>
        <w:rPr>
          <w:rStyle w:val="CommentReference"/>
          <w:rFonts w:asciiTheme="minorHAnsi" w:hAnsiTheme="minorHAnsi" w:cstheme="minorBidi"/>
        </w:rPr>
        <w:commentReference w:id="319"/>
      </w:r>
      <w:commentRangeEnd w:id="320"/>
      <w:r>
        <w:rPr>
          <w:rStyle w:val="CommentReference"/>
          <w:rFonts w:asciiTheme="minorHAnsi" w:hAnsiTheme="minorHAnsi" w:cstheme="minorBidi"/>
        </w:rPr>
        <w:commentReference w:id="320"/>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01A228F9" w:rsidR="00F85114" w:rsidRDefault="00F85114" w:rsidP="00F85114">
      <w:pPr>
        <w:jc w:val="both"/>
        <w:rPr>
          <w:bCs/>
          <w:iCs/>
          <w:color w:val="000000" w:themeColor="text1"/>
        </w:rPr>
      </w:pPr>
      <w:r w:rsidRPr="00233F15">
        <w:rPr>
          <w:bCs/>
          <w:iCs/>
          <w:color w:val="000000" w:themeColor="text1"/>
        </w:rPr>
        <w:t>A previously-developed Row-Column-Plate (RCP)-PCR protocol</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xml:space="preserve">. Additionally, these </w:t>
      </w:r>
      <w:r>
        <w:rPr>
          <w:bCs/>
          <w:iCs/>
          <w:color w:val="000000" w:themeColor="text1"/>
        </w:rPr>
        <w:lastRenderedPageBreak/>
        <w:t>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1333BAB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From the resulting products from each plate, Illumina adapters containing plate tags were added using an additional PCR reaction as previously described</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of this multiplexed sample were run 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77777777"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Pr>
          <w:bCs/>
          <w:iCs/>
          <w:color w:val="000000" w:themeColor="text1"/>
        </w:rPr>
        <w:t>Fig</w:t>
      </w:r>
      <w:r w:rsidRPr="00233F15">
        <w:rPr>
          <w:bCs/>
          <w:iCs/>
          <w:color w:val="000000" w:themeColor="text1"/>
        </w:rPr>
        <w:t xml:space="preserv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77777777" w:rsidR="00F85114" w:rsidRPr="002906BE" w:rsidRDefault="00F85114" w:rsidP="00F85114">
      <w:pPr>
        <w:jc w:val="both"/>
        <w:rPr>
          <w:bCs/>
          <w:iCs/>
          <w:color w:val="000000" w:themeColor="text1"/>
        </w:rPr>
      </w:pPr>
      <w:r>
        <w:rPr>
          <w:bCs/>
          <w:iCs/>
          <w:color w:val="000000" w:themeColor="text1"/>
        </w:rPr>
        <w:t>UP or DN tag</w:t>
      </w:r>
      <w:r w:rsidRPr="00233F15">
        <w:rPr>
          <w:bCs/>
          <w:iCs/>
          <w:color w:val="000000" w:themeColor="text1"/>
        </w:rPr>
        <w:t xml:space="preserve"> identity and a corresponding genotype was successfully determined for 7,195 samples. 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 When </w:t>
      </w:r>
      <w:r w:rsidRPr="00233F15">
        <w:rPr>
          <w:rFonts w:eastAsia="Times New Roman"/>
          <w:color w:val="222222"/>
          <w:shd w:val="clear" w:color="auto" w:fill="FFFFFF"/>
        </w:rPr>
        <w:lastRenderedPageBreak/>
        <w:t>processing the sequencing data, a single strain was random</w:t>
      </w:r>
      <w:r>
        <w:rPr>
          <w:rFonts w:eastAsia="Times New Roman"/>
          <w:color w:val="222222"/>
          <w:shd w:val="clear" w:color="auto" w:fill="FFFFFF"/>
        </w:rPr>
        <w:t>ly</w:t>
      </w:r>
      <w:r w:rsidRPr="00233F15">
        <w:rPr>
          <w:rFonts w:eastAsia="Times New Roman"/>
          <w:color w:val="222222"/>
          <w:shd w:val="clear" w:color="auto" w:fill="FFFFFF"/>
        </w:rPr>
        <w:t xml:space="preserve"> chosen to represent each unique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77777777"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stated genotype was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The 5 unsucessfully genotyped strains, as well as 28 additional strains were discarded from analysis.  When calculating linkage and distribution of gene knockouts</w:t>
      </w:r>
      <w:r>
        <w:rPr>
          <w:bCs/>
          <w:iCs/>
          <w:color w:val="000000" w:themeColor="text1"/>
        </w:rPr>
        <w:t xml:space="preserve"> (Fig 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77777777"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asymmetric genotyping accuracy of 93.8%, compared to the 93.2% </w:t>
      </w:r>
      <w:r>
        <w:rPr>
          <w:color w:val="000000" w:themeColor="text1"/>
        </w:rPr>
        <w:t>estimated</w:t>
      </w:r>
      <w:r w:rsidRPr="00233F15">
        <w:rPr>
          <w:color w:val="000000" w:themeColor="text1"/>
        </w:rPr>
        <w:t xml:space="preserve"> by comparison to gold standards (</w:t>
      </w:r>
      <w:r>
        <w:rPr>
          <w:color w:val="000000" w:themeColor="text1"/>
        </w:rPr>
        <w:t>Fig</w:t>
      </w:r>
      <w:r w:rsidRPr="00233F15">
        <w:rPr>
          <w:color w:val="000000" w:themeColor="text1"/>
        </w:rPr>
        <w:t xml:space="preserv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321"/>
      <w:commentRangeStart w:id="322"/>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321"/>
      <w:r>
        <w:rPr>
          <w:rStyle w:val="CommentReference"/>
          <w:rFonts w:asciiTheme="minorHAnsi" w:hAnsiTheme="minorHAnsi" w:cstheme="minorBidi"/>
        </w:rPr>
        <w:commentReference w:id="321"/>
      </w:r>
      <w:commentRangeEnd w:id="322"/>
      <w:r>
        <w:rPr>
          <w:rStyle w:val="CommentReference"/>
          <w:rFonts w:asciiTheme="minorHAnsi" w:hAnsiTheme="minorHAnsi" w:cstheme="minorBidi"/>
        </w:rPr>
        <w:commentReference w:id="322"/>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068031B"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323"/>
      <w:r w:rsidRPr="00233F15">
        <w:rPr>
          <w:bCs/>
          <w:iCs/>
          <w:color w:val="000000" w:themeColor="text1"/>
        </w:rPr>
        <w:t xml:space="preserve">wild type </w:t>
      </w:r>
      <w:commentRangeEnd w:id="323"/>
      <w:r w:rsidR="00537EAF">
        <w:rPr>
          <w:rStyle w:val="CommentReference"/>
          <w:rFonts w:asciiTheme="minorHAnsi" w:hAnsiTheme="minorHAnsi" w:cstheme="minorBidi"/>
        </w:rPr>
        <w:commentReference w:id="323"/>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a sample was taken from each drug for sequencing and cells were resuspended in fresh </w:t>
      </w:r>
      <w:r w:rsidRPr="00233F15">
        <w:rPr>
          <w:rFonts w:eastAsia="Times New Roman"/>
          <w:color w:val="333333"/>
          <w:shd w:val="clear" w:color="auto" w:fill="FFFFFF"/>
        </w:rPr>
        <w:lastRenderedPageBreak/>
        <w:t>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B82604"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B8260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B82604"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B82604"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B82604"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EC2D7A3"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EF3DD9">
        <w:rPr>
          <w:rFonts w:eastAsiaTheme="minorEastAsia"/>
          <w:bCs/>
          <w:iCs/>
          <w:color w:val="000000" w:themeColor="text1"/>
          <w:lang w:val="en-CA"/>
        </w:rPr>
        <w:t>Fig</w:t>
      </w:r>
      <w:r w:rsidR="005B60EA">
        <w:rPr>
          <w:rFonts w:eastAsiaTheme="minorEastAsia"/>
          <w:bCs/>
          <w:iCs/>
          <w:color w:val="000000" w:themeColor="text1"/>
          <w:lang w:val="en-CA"/>
        </w:rPr>
        <w:t xml:space="preserve"> 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EF3DD9">
        <w:rPr>
          <w:rFonts w:eastAsiaTheme="minorEastAsia"/>
          <w:bCs/>
          <w:iCs/>
          <w:color w:val="000000" w:themeColor="text1"/>
          <w:lang w:val="en-CA"/>
        </w:rPr>
        <w:t>Fig</w:t>
      </w:r>
      <w:r w:rsidR="00BF2A5E">
        <w:rPr>
          <w:rFonts w:eastAsiaTheme="minorEastAsia"/>
          <w:bCs/>
          <w:iCs/>
          <w:color w:val="000000" w:themeColor="text1"/>
          <w:lang w:val="en-CA"/>
        </w:rPr>
        <w:t xml:space="preserve"> 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B8260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B8260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lastRenderedPageBreak/>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B82604"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B82604"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B8260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B82604"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B82604"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6CE4611B"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EF3DD9">
        <w:rPr>
          <w:rFonts w:eastAsiaTheme="minorEastAsia"/>
          <w:bCs/>
          <w:iCs/>
          <w:color w:val="000000" w:themeColor="text1"/>
          <w:lang w:val="en-CA"/>
        </w:rPr>
        <w:t>Fig</w:t>
      </w:r>
      <w:r w:rsidR="004F5977">
        <w:rPr>
          <w:rFonts w:eastAsiaTheme="minorEastAsia"/>
          <w:bCs/>
          <w:iCs/>
          <w:color w:val="000000" w:themeColor="text1"/>
          <w:lang w:val="en-CA"/>
        </w:rPr>
        <w:t xml:space="preserve"> 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Fig 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w:t>
      </w:r>
      <w:r w:rsidR="00193E8A">
        <w:rPr>
          <w:rFonts w:eastAsiaTheme="minorEastAsia"/>
          <w:color w:val="000000" w:themeColor="text1"/>
          <w:lang w:val="en-CA"/>
        </w:rPr>
        <w:lastRenderedPageBreak/>
        <w:t xml:space="preserve">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B82604"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B82604"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B82604"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B82604"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lastRenderedPageBreak/>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B82604"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B82604"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 xml:space="preserve">regularization of the bias </w:t>
      </w:r>
      <w:r w:rsidR="008445DD">
        <w:rPr>
          <w:rFonts w:eastAsiaTheme="minorEastAsia"/>
          <w:bCs/>
          <w:iCs/>
          <w:color w:val="000000" w:themeColor="text1"/>
          <w:lang w:val="en-CA"/>
        </w:rPr>
        <w:lastRenderedPageBreak/>
        <w:t>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B82604"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6C67AC54"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D239A7">
        <w:rPr>
          <w:rFonts w:eastAsiaTheme="minorEastAsia"/>
          <w:bCs/>
          <w:iCs/>
          <w:color w:val="000000" w:themeColor="text1"/>
        </w:rPr>
        <w:t xml:space="preserve"> (Fig 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m:t>
            </m:r>
            <m:r>
              <w:rPr>
                <w:rFonts w:ascii="Cambria Math" w:hAnsi="Cambria Math"/>
                <w:color w:val="000000" w:themeColor="text1"/>
              </w:rPr>
              <m:t>10</m:t>
            </m:r>
          </m:e>
          <m:sup>
            <m:r>
              <w:rPr>
                <w:rFonts w:ascii="Cambria Math" w:hAnsi="Cambria Math"/>
                <w:color w:val="000000" w:themeColor="text1"/>
              </w:rPr>
              <m:t>-</m:t>
            </m:r>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 xml:space="preserve">(Fig 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m:t>
            </m:r>
            <m:r>
              <w:rPr>
                <w:rFonts w:ascii="Cambria Math" w:hAnsi="Cambria Math"/>
                <w:color w:val="000000" w:themeColor="text1"/>
              </w:rPr>
              <m:t>3</m:t>
            </m:r>
          </m:sup>
        </m:sSup>
      </m:oMath>
      <w:r w:rsidR="00E439CA">
        <w:rPr>
          <w:rFonts w:eastAsiaTheme="minorEastAsia"/>
          <w:bCs/>
          <w:iCs/>
          <w:color w:val="000000" w:themeColor="text1"/>
        </w:rPr>
        <w:t xml:space="preserve"> (Fig S8 A</w:t>
      </w:r>
      <w:r w:rsidR="00E439CA">
        <w:rPr>
          <w:rFonts w:eastAsiaTheme="minorEastAsia"/>
          <w:bCs/>
          <w:iCs/>
          <w:color w:val="000000" w:themeColor="text1"/>
        </w:rPr>
        <w:t>)</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(Fig 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EF3DD9">
        <w:rPr>
          <w:bCs/>
          <w:iCs/>
          <w:color w:val="000000" w:themeColor="text1"/>
        </w:rPr>
        <w:t>Fig</w:t>
      </w:r>
      <w:r>
        <w:rPr>
          <w:bCs/>
          <w:iCs/>
          <w:color w:val="000000" w:themeColor="text1"/>
        </w:rPr>
        <w:t xml:space="preserve"> 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EF3DD9">
        <w:rPr>
          <w:bCs/>
          <w:iCs/>
          <w:color w:val="000000" w:themeColor="text1"/>
        </w:rPr>
        <w:t>Fig</w:t>
      </w:r>
      <w:r w:rsidR="00874260">
        <w:rPr>
          <w:bCs/>
          <w:iCs/>
          <w:color w:val="000000" w:themeColor="text1"/>
        </w:rPr>
        <w:t xml:space="preserv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B82604"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B82604"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lastRenderedPageBreak/>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1B2E837A" w:rsidR="00636B88" w:rsidRPr="00636B88" w:rsidRDefault="00636B88" w:rsidP="00636B88">
      <w:pPr>
        <w:jc w:val="both"/>
        <w:outlineLvl w:val="0"/>
        <w:rPr>
          <w:b/>
          <w:bCs/>
          <w:iCs/>
          <w:color w:val="000000" w:themeColor="text1"/>
        </w:rPr>
      </w:pPr>
      <w:r>
        <w:rPr>
          <w:b/>
          <w:bCs/>
          <w:iCs/>
          <w:color w:val="000000" w:themeColor="text1"/>
        </w:rPr>
        <w:t>Modifications to the Neural Network</w:t>
      </w:r>
    </w:p>
    <w:p w14:paraId="70365D8B" w14:textId="6DB825F5"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raining in single environments, learning rate was lowered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to improve</w:t>
      </w:r>
      <w:r>
        <w:rPr>
          <w:rFonts w:eastAsiaTheme="minorEastAsia"/>
          <w:bCs/>
          <w:iCs/>
          <w:color w:val="000000" w:themeColor="text1"/>
          <w:lang w:val="en-CA"/>
        </w:rPr>
        <w:t xml:space="preserve"> </w:t>
      </w:r>
      <w:r w:rsidR="00094387">
        <w:rPr>
          <w:rFonts w:eastAsiaTheme="minorEastAsia"/>
          <w:bCs/>
          <w:iCs/>
          <w:color w:val="000000" w:themeColor="text1"/>
          <w:lang w:val="en-CA"/>
        </w:rPr>
        <w:t>reproducibility</w:t>
      </w:r>
      <w:r w:rsidR="00094387">
        <w:rPr>
          <w:rFonts w:eastAsiaTheme="minorEastAsia"/>
          <w:bCs/>
          <w:iCs/>
          <w:color w:val="000000" w:themeColor="text1"/>
          <w:lang w:val="en-CA"/>
        </w:rPr>
        <w:t xml:space="preserve"> in parameterization between </w:t>
      </w:r>
      <w:r>
        <w:rPr>
          <w:rFonts w:eastAsiaTheme="minorEastAsia"/>
          <w:bCs/>
          <w:iCs/>
          <w:color w:val="000000" w:themeColor="text1"/>
          <w:lang w:val="en-CA"/>
        </w:rPr>
        <w:t>run</w:t>
      </w:r>
      <w:r w:rsidR="00094387">
        <w:rPr>
          <w:rFonts w:eastAsiaTheme="minorEastAsia"/>
          <w:bCs/>
          <w:iCs/>
          <w:color w:val="000000" w:themeColor="text1"/>
          <w:lang w:val="en-CA"/>
        </w:rPr>
        <w:t>s</w:t>
      </w:r>
      <w:bookmarkStart w:id="324" w:name="_GoBack"/>
      <w:bookmarkEnd w:id="324"/>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146B8C86"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(Fig 4D)</w:t>
      </w:r>
      <w:r w:rsidR="009378A6">
        <w:rPr>
          <w:rFonts w:eastAsiaTheme="minorEastAsia"/>
          <w:bCs/>
          <w:iCs/>
          <w:color w:val="000000" w:themeColor="text1"/>
          <w:lang w:val="en-CA"/>
        </w:rPr>
        <w:t xml:space="preserve">, we added an extra ‘X’ variable to </w:t>
      </w:r>
      <m:oMath>
        <m:r>
          <w:rPr>
            <w:rFonts w:ascii="Cambria Math" w:eastAsiaTheme="minorEastAsia" w:hAnsi="Cambria Math"/>
            <w:color w:val="000000" w:themeColor="text1"/>
            <w:lang w:val="en-CA"/>
          </w:rPr>
          <m:t>G</m:t>
        </m:r>
      </m:oMath>
      <w:r w:rsidR="009378A6">
        <w:rPr>
          <w:rFonts w:eastAsiaTheme="minorEastAsia"/>
          <w:color w:val="000000" w:themeColor="text1"/>
          <w:lang w:val="en-CA"/>
        </w:rPr>
        <w:t xml:space="preserve"> and set its value to 1 for each strain.</w:t>
      </w:r>
    </w:p>
    <w:p w14:paraId="31050D7A" w14:textId="77777777" w:rsidR="009378A6" w:rsidRDefault="009378A6" w:rsidP="005B0C00">
      <w:pPr>
        <w:jc w:val="both"/>
        <w:rPr>
          <w:rFonts w:eastAsiaTheme="minorEastAsia"/>
          <w:color w:val="000000" w:themeColor="text1"/>
          <w:lang w:val="en-CA"/>
        </w:rPr>
      </w:pPr>
    </w:p>
    <w:p w14:paraId="7D243AE7" w14:textId="021BE804" w:rsidR="009378A6" w:rsidRDefault="009378A6" w:rsidP="005B0C00">
      <w:pPr>
        <w:jc w:val="both"/>
        <w:rPr>
          <w:rFonts w:eastAsiaTheme="minorEastAsia"/>
          <w:bCs/>
          <w:iCs/>
          <w:color w:val="000000" w:themeColor="text1"/>
          <w:lang w:val="en-CA"/>
        </w:rPr>
      </w:pPr>
      <w:r>
        <w:rPr>
          <w:rFonts w:eastAsiaTheme="minorEastAsia"/>
          <w:color w:val="000000" w:themeColor="text1"/>
          <w:lang w:val="en-CA"/>
        </w:rPr>
        <w:t>To extend the neural network for fluconazole</w:t>
      </w:r>
      <w:r w:rsidR="004B332A">
        <w:rPr>
          <w:rFonts w:eastAsiaTheme="minorEastAsia"/>
          <w:color w:val="000000" w:themeColor="text1"/>
          <w:lang w:val="en-CA"/>
        </w:rPr>
        <w:t xml:space="preserve">, we </w:t>
      </w: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325"/>
      <w:r w:rsidRPr="001668D4">
        <w:rPr>
          <w:b/>
          <w:bCs/>
          <w:iCs/>
          <w:color w:val="000000" w:themeColor="text1"/>
        </w:rPr>
        <w:t>Analysis of Liquid Growth Data</w:t>
      </w:r>
      <w:commentRangeEnd w:id="325"/>
      <w:r w:rsidR="00883356" w:rsidRPr="001668D4">
        <w:rPr>
          <w:rStyle w:val="CommentReference"/>
          <w:color w:val="000000" w:themeColor="text1"/>
        </w:rPr>
        <w:commentReference w:id="325"/>
      </w:r>
    </w:p>
    <w:p w14:paraId="218BD90F" w14:textId="3672165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Fig S11.  </w:t>
      </w:r>
      <w:r w:rsidR="0042259B">
        <w:rPr>
          <w:color w:val="000000" w:themeColor="text1"/>
        </w:rPr>
        <w:t xml:space="preserve">To </w:t>
      </w:r>
      <w:r w:rsidR="00A245BA">
        <w:rPr>
          <w:color w:val="000000" w:themeColor="text1"/>
        </w:rPr>
        <w:t xml:space="preserve">determine the fitted IC50 values in Fig 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w:t>
      </w:r>
      <w:r w:rsidR="00396E05" w:rsidRPr="00662D0E">
        <w:rPr>
          <w:bCs/>
          <w:iCs/>
          <w:color w:val="000000" w:themeColor="text1"/>
        </w:rPr>
        <w:lastRenderedPageBreak/>
        <w:t xml:space="preserve">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326"/>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326"/>
      <w:r w:rsidR="00662D0E">
        <w:rPr>
          <w:rStyle w:val="CommentReference"/>
          <w:rFonts w:asciiTheme="minorHAnsi" w:hAnsiTheme="minorHAnsi" w:cstheme="minorBidi"/>
        </w:rPr>
        <w:commentReference w:id="326"/>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327"/>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327"/>
      <w:r w:rsidR="00DF4CE6">
        <w:rPr>
          <w:rStyle w:val="CommentReference"/>
          <w:rFonts w:asciiTheme="minorHAnsi" w:hAnsiTheme="minorHAnsi" w:cstheme="minorBidi"/>
        </w:rPr>
        <w:commentReference w:id="327"/>
      </w:r>
    </w:p>
    <w:p w14:paraId="20BF344E" w14:textId="10C6F68B"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EF3DD9">
        <w:t>Fig</w:t>
      </w:r>
      <w:r w:rsidR="00387AC3">
        <w:t xml:space="preserve">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328"/>
      <w:r w:rsidRPr="009B3D83">
        <w:rPr>
          <w:b/>
          <w:bCs/>
          <w:iCs/>
          <w:color w:val="000000" w:themeColor="text1"/>
        </w:rPr>
        <w:t>Quantitative RT-PCR</w:t>
      </w:r>
      <w:commentRangeEnd w:id="328"/>
      <w:r w:rsidR="00A028A9" w:rsidRPr="009B3D83">
        <w:rPr>
          <w:rStyle w:val="CommentReference"/>
          <w:color w:val="000000" w:themeColor="text1"/>
        </w:rPr>
        <w:commentReference w:id="328"/>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329"/>
      <w:r w:rsidRPr="00565DF9">
        <w:rPr>
          <w:b/>
          <w:color w:val="808080" w:themeColor="background1" w:themeShade="80"/>
          <w:sz w:val="28"/>
        </w:rPr>
        <w:t>Acknowledgements</w:t>
      </w:r>
      <w:commentRangeEnd w:id="329"/>
      <w:r w:rsidR="006365D4">
        <w:rPr>
          <w:rStyle w:val="CommentReference"/>
          <w:rFonts w:asciiTheme="minorHAnsi" w:hAnsiTheme="minorHAnsi" w:cstheme="minorBidi"/>
        </w:rPr>
        <w:commentReference w:id="329"/>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330"/>
      <w:r w:rsidRPr="00233F15">
        <w:rPr>
          <w:b/>
          <w:sz w:val="28"/>
        </w:rPr>
        <w:t>Author Contributions</w:t>
      </w:r>
      <w:commentRangeEnd w:id="330"/>
      <w:r w:rsidR="00AB0C9E">
        <w:rPr>
          <w:rStyle w:val="CommentReference"/>
          <w:rFonts w:asciiTheme="minorHAnsi" w:hAnsiTheme="minorHAnsi" w:cstheme="minorBidi"/>
        </w:rPr>
        <w:commentReference w:id="330"/>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331"/>
      <w:r w:rsidRPr="00233F15">
        <w:rPr>
          <w:b/>
          <w:sz w:val="28"/>
        </w:rPr>
        <w:t>Additional Data Files</w:t>
      </w:r>
      <w:commentRangeEnd w:id="331"/>
      <w:r w:rsidR="00BD3C0C" w:rsidRPr="00233F15">
        <w:rPr>
          <w:rStyle w:val="CommentReference"/>
        </w:rPr>
        <w:commentReference w:id="331"/>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16982E54" w14:textId="22912130" w:rsidR="00333A0B" w:rsidRPr="00333A0B" w:rsidRDefault="00C1486D" w:rsidP="00333A0B">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333A0B" w:rsidRPr="00333A0B">
        <w:rPr>
          <w:noProof/>
        </w:rPr>
        <w:t xml:space="preserve">Beh, C.T., Cool, L., Phillips, J., and Rine, J. (2001). Overlapping functions of the yeast oxysterol-binding protein homologues. Genetics </w:t>
      </w:r>
      <w:r w:rsidR="00333A0B" w:rsidRPr="00333A0B">
        <w:rPr>
          <w:i/>
          <w:iCs/>
          <w:noProof/>
        </w:rPr>
        <w:t>157</w:t>
      </w:r>
      <w:r w:rsidR="00333A0B" w:rsidRPr="00333A0B">
        <w:rPr>
          <w:noProof/>
        </w:rPr>
        <w:t>, 1117–1140.</w:t>
      </w:r>
    </w:p>
    <w:p w14:paraId="6735FB45" w14:textId="77777777" w:rsidR="00333A0B" w:rsidRPr="00333A0B" w:rsidRDefault="00333A0B" w:rsidP="00333A0B">
      <w:pPr>
        <w:widowControl w:val="0"/>
        <w:autoSpaceDE w:val="0"/>
        <w:autoSpaceDN w:val="0"/>
        <w:adjustRightInd w:val="0"/>
        <w:rPr>
          <w:noProof/>
        </w:rPr>
      </w:pPr>
      <w:r w:rsidRPr="00333A0B">
        <w:rPr>
          <w:noProof/>
        </w:rPr>
        <w:t xml:space="preserve">Benfey, P.N., and Mitchell-Olds, T. (2008). From Genotype to Phenotype: Systems Biology Meets Natural Variation. Science (80-. ). </w:t>
      </w:r>
      <w:r w:rsidRPr="00333A0B">
        <w:rPr>
          <w:i/>
          <w:iCs/>
          <w:noProof/>
        </w:rPr>
        <w:t>320</w:t>
      </w:r>
      <w:r w:rsidRPr="00333A0B">
        <w:rPr>
          <w:noProof/>
        </w:rPr>
        <w:t>.</w:t>
      </w:r>
    </w:p>
    <w:p w14:paraId="1CF56D18" w14:textId="77777777" w:rsidR="00333A0B" w:rsidRPr="00333A0B" w:rsidRDefault="00333A0B" w:rsidP="00333A0B">
      <w:pPr>
        <w:widowControl w:val="0"/>
        <w:autoSpaceDE w:val="0"/>
        <w:autoSpaceDN w:val="0"/>
        <w:adjustRightInd w:val="0"/>
        <w:rPr>
          <w:noProof/>
        </w:rPr>
      </w:pPr>
      <w:r w:rsidRPr="00333A0B">
        <w:rPr>
          <w:noProof/>
        </w:rPr>
        <w:t xml:space="preserve">Bloom, J.S., Ehrenreich, I.M., Loo, W.T., Lite, T.-L.V., and Kruglyak, L. (2013). Finding the sources of missing heritability in a yeast cross. Nature </w:t>
      </w:r>
      <w:r w:rsidRPr="00333A0B">
        <w:rPr>
          <w:i/>
          <w:iCs/>
          <w:noProof/>
        </w:rPr>
        <w:t>494</w:t>
      </w:r>
      <w:r w:rsidRPr="00333A0B">
        <w:rPr>
          <w:noProof/>
        </w:rPr>
        <w:t>, 234–237.</w:t>
      </w:r>
    </w:p>
    <w:p w14:paraId="0E670232" w14:textId="77777777" w:rsidR="00333A0B" w:rsidRPr="00333A0B" w:rsidRDefault="00333A0B" w:rsidP="00333A0B">
      <w:pPr>
        <w:widowControl w:val="0"/>
        <w:autoSpaceDE w:val="0"/>
        <w:autoSpaceDN w:val="0"/>
        <w:adjustRightInd w:val="0"/>
        <w:rPr>
          <w:noProof/>
        </w:rPr>
      </w:pPr>
      <w:r w:rsidRPr="00333A0B">
        <w:rPr>
          <w:noProof/>
        </w:rPr>
        <w:t xml:space="preserve">Braberg, H., Alexander, R., Shales, M., Xu, J., Franks-Skiba, K.E., Wu, Q., Haber, J.E., and Krogan, N.J. (2014). Quantitative analysis of triple-mutant genetic interactions. Nat. Protoc. </w:t>
      </w:r>
      <w:r w:rsidRPr="00333A0B">
        <w:rPr>
          <w:i/>
          <w:iCs/>
          <w:noProof/>
        </w:rPr>
        <w:t>9</w:t>
      </w:r>
      <w:r w:rsidRPr="00333A0B">
        <w:rPr>
          <w:noProof/>
        </w:rPr>
        <w:t>, 1867–1881.</w:t>
      </w:r>
    </w:p>
    <w:p w14:paraId="20CBEECA" w14:textId="77777777" w:rsidR="00333A0B" w:rsidRPr="00333A0B" w:rsidRDefault="00333A0B" w:rsidP="00333A0B">
      <w:pPr>
        <w:widowControl w:val="0"/>
        <w:autoSpaceDE w:val="0"/>
        <w:autoSpaceDN w:val="0"/>
        <w:adjustRightInd w:val="0"/>
        <w:rPr>
          <w:noProof/>
        </w:rPr>
      </w:pPr>
      <w:r w:rsidRPr="00333A0B">
        <w:rPr>
          <w:noProof/>
        </w:rPr>
        <w:t xml:space="preserve">Braun, P., Tasan, M., Dreze, M., Barrios-Rodiles, M., Lemmens, I., Yu, H., Sahalie, J.M., Murray, R.R., Roncari, L., de Smet, A.-S., et al. (2009). An experimentally derived confidence score for binary protein-protein interactions. Nat. Methods </w:t>
      </w:r>
      <w:r w:rsidRPr="00333A0B">
        <w:rPr>
          <w:i/>
          <w:iCs/>
          <w:noProof/>
        </w:rPr>
        <w:t>6</w:t>
      </w:r>
      <w:r w:rsidRPr="00333A0B">
        <w:rPr>
          <w:noProof/>
        </w:rPr>
        <w:t>, 91–97.</w:t>
      </w:r>
    </w:p>
    <w:p w14:paraId="4A947ED1" w14:textId="77777777" w:rsidR="00333A0B" w:rsidRPr="00333A0B" w:rsidRDefault="00333A0B" w:rsidP="00333A0B">
      <w:pPr>
        <w:widowControl w:val="0"/>
        <w:autoSpaceDE w:val="0"/>
        <w:autoSpaceDN w:val="0"/>
        <w:adjustRightInd w:val="0"/>
        <w:rPr>
          <w:noProof/>
        </w:rPr>
      </w:pPr>
      <w:r w:rsidRPr="00333A0B">
        <w:rPr>
          <w:noProof/>
        </w:rPr>
        <w:t xml:space="preserve">Brem, R.B., and Kruglyak, L. (2005). The landscape of genetic complexity across 5,700 gene expression traits in yeast. Proc. Natl. Acad. Sci. U. S. A. </w:t>
      </w:r>
      <w:r w:rsidRPr="00333A0B">
        <w:rPr>
          <w:i/>
          <w:iCs/>
          <w:noProof/>
        </w:rPr>
        <w:t>102</w:t>
      </w:r>
      <w:r w:rsidRPr="00333A0B">
        <w:rPr>
          <w:noProof/>
        </w:rPr>
        <w:t>, 1572–1577.</w:t>
      </w:r>
    </w:p>
    <w:p w14:paraId="3DD2040C" w14:textId="77777777" w:rsidR="00333A0B" w:rsidRPr="00333A0B" w:rsidRDefault="00333A0B" w:rsidP="00333A0B">
      <w:pPr>
        <w:widowControl w:val="0"/>
        <w:autoSpaceDE w:val="0"/>
        <w:autoSpaceDN w:val="0"/>
        <w:adjustRightInd w:val="0"/>
        <w:rPr>
          <w:noProof/>
        </w:rPr>
      </w:pPr>
      <w:r w:rsidRPr="00333A0B">
        <w:rPr>
          <w:noProof/>
        </w:rPr>
        <w:t xml:space="preserve">Brockmann, M., Blomen, V.A., Nieuwenhuis, J., Stickel, E., Raaben, M., Bleijerveld, O.B., Altelaar, A.F.M., Jae, L.T., and Brummelkamp, T.R. (2017). Genetic wiring maps of single-cell protein states reveal an off-switch for GPCR signalling. Nature </w:t>
      </w:r>
      <w:r w:rsidRPr="00333A0B">
        <w:rPr>
          <w:i/>
          <w:iCs/>
          <w:noProof/>
        </w:rPr>
        <w:t>546</w:t>
      </w:r>
      <w:r w:rsidRPr="00333A0B">
        <w:rPr>
          <w:noProof/>
        </w:rPr>
        <w:t>, 307–311.</w:t>
      </w:r>
    </w:p>
    <w:p w14:paraId="3CF21E52" w14:textId="77777777" w:rsidR="00333A0B" w:rsidRPr="00333A0B" w:rsidRDefault="00333A0B" w:rsidP="00333A0B">
      <w:pPr>
        <w:widowControl w:val="0"/>
        <w:autoSpaceDE w:val="0"/>
        <w:autoSpaceDN w:val="0"/>
        <w:adjustRightInd w:val="0"/>
        <w:rPr>
          <w:noProof/>
        </w:rPr>
      </w:pPr>
      <w:r w:rsidRPr="00333A0B">
        <w:rPr>
          <w:noProof/>
        </w:rPr>
        <w:t xml:space="preserve">C. elegans Deletion Mutant Consortium (2012). Large-Scale Screening for Targeted Knockouts in the Caenorhabditis elegans Genome. G3 Genes,Genomes,Genetics </w:t>
      </w:r>
      <w:r w:rsidRPr="00333A0B">
        <w:rPr>
          <w:i/>
          <w:iCs/>
          <w:noProof/>
        </w:rPr>
        <w:t>2</w:t>
      </w:r>
      <w:r w:rsidRPr="00333A0B">
        <w:rPr>
          <w:noProof/>
        </w:rPr>
        <w:t>, 1415–1425.</w:t>
      </w:r>
    </w:p>
    <w:p w14:paraId="2F820116" w14:textId="77777777" w:rsidR="00333A0B" w:rsidRPr="00333A0B" w:rsidRDefault="00333A0B" w:rsidP="00333A0B">
      <w:pPr>
        <w:widowControl w:val="0"/>
        <w:autoSpaceDE w:val="0"/>
        <w:autoSpaceDN w:val="0"/>
        <w:adjustRightInd w:val="0"/>
        <w:rPr>
          <w:noProof/>
        </w:rPr>
      </w:pPr>
      <w:r w:rsidRPr="00333A0B">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333A0B">
        <w:rPr>
          <w:i/>
          <w:iCs/>
          <w:noProof/>
        </w:rPr>
        <w:t>368</w:t>
      </w:r>
      <w:r w:rsidRPr="00333A0B">
        <w:rPr>
          <w:noProof/>
        </w:rPr>
        <w:t>, 2059–2074.</w:t>
      </w:r>
    </w:p>
    <w:p w14:paraId="297085E8" w14:textId="77777777" w:rsidR="00333A0B" w:rsidRPr="00333A0B" w:rsidRDefault="00333A0B" w:rsidP="00333A0B">
      <w:pPr>
        <w:widowControl w:val="0"/>
        <w:autoSpaceDE w:val="0"/>
        <w:autoSpaceDN w:val="0"/>
        <w:adjustRightInd w:val="0"/>
        <w:rPr>
          <w:noProof/>
        </w:rPr>
      </w:pPr>
      <w:r w:rsidRPr="00333A0B">
        <w:rPr>
          <w:noProof/>
        </w:rPr>
        <w:t xml:space="preserve">Civelek, M., and Lusis, A.J. (2014). Systems genetics approaches to understand complex traits. Nat. Rev. Genet. </w:t>
      </w:r>
      <w:r w:rsidRPr="00333A0B">
        <w:rPr>
          <w:i/>
          <w:iCs/>
          <w:noProof/>
        </w:rPr>
        <w:t>15</w:t>
      </w:r>
      <w:r w:rsidRPr="00333A0B">
        <w:rPr>
          <w:noProof/>
        </w:rPr>
        <w:t>, 34–48.</w:t>
      </w:r>
    </w:p>
    <w:p w14:paraId="5CCDD1BF" w14:textId="77777777" w:rsidR="00333A0B" w:rsidRPr="00333A0B" w:rsidRDefault="00333A0B" w:rsidP="00333A0B">
      <w:pPr>
        <w:widowControl w:val="0"/>
        <w:autoSpaceDE w:val="0"/>
        <w:autoSpaceDN w:val="0"/>
        <w:adjustRightInd w:val="0"/>
        <w:rPr>
          <w:noProof/>
        </w:rPr>
      </w:pPr>
      <w:r w:rsidRPr="00333A0B">
        <w:rPr>
          <w:noProof/>
        </w:rPr>
        <w:t xml:space="preserve">Costanzo, M., Baryshnikova, A., Bellay, J., Kim, Y., Spear, E.D., Sevier, C.S., Ding, H., Koh, J.L.Y., Toufighi, K., Mostafavi, S., et al. (2010). The genetic landscape of a cell. Science </w:t>
      </w:r>
      <w:r w:rsidRPr="00333A0B">
        <w:rPr>
          <w:i/>
          <w:iCs/>
          <w:noProof/>
        </w:rPr>
        <w:t>327</w:t>
      </w:r>
      <w:r w:rsidRPr="00333A0B">
        <w:rPr>
          <w:noProof/>
        </w:rPr>
        <w:t>, 425–431.</w:t>
      </w:r>
    </w:p>
    <w:p w14:paraId="5EF47CA1" w14:textId="77777777" w:rsidR="00333A0B" w:rsidRPr="00333A0B" w:rsidRDefault="00333A0B" w:rsidP="00333A0B">
      <w:pPr>
        <w:widowControl w:val="0"/>
        <w:autoSpaceDE w:val="0"/>
        <w:autoSpaceDN w:val="0"/>
        <w:adjustRightInd w:val="0"/>
        <w:rPr>
          <w:noProof/>
        </w:rPr>
      </w:pPr>
      <w:r w:rsidRPr="00333A0B">
        <w:rPr>
          <w:noProof/>
        </w:rPr>
        <w:t xml:space="preserve">Costanzo, M., VanderSluis, B., Koch, E.N., Baryshnikova, A., Pons, C., Tan, G., Wang, W., Usaj, M.M.M., Hanchard, J., Lee, S.D., et al. (2016). A global genetic interaction network maps </w:t>
      </w:r>
      <w:r w:rsidRPr="00333A0B">
        <w:rPr>
          <w:noProof/>
        </w:rPr>
        <w:lastRenderedPageBreak/>
        <w:t xml:space="preserve">a wiring diagram of cellular function. Science (80-. ). </w:t>
      </w:r>
      <w:r w:rsidRPr="00333A0B">
        <w:rPr>
          <w:i/>
          <w:iCs/>
          <w:noProof/>
        </w:rPr>
        <w:t>353</w:t>
      </w:r>
      <w:r w:rsidRPr="00333A0B">
        <w:rPr>
          <w:noProof/>
        </w:rPr>
        <w:t>.</w:t>
      </w:r>
    </w:p>
    <w:p w14:paraId="645E0A12" w14:textId="77777777" w:rsidR="00333A0B" w:rsidRPr="00333A0B" w:rsidRDefault="00333A0B" w:rsidP="00333A0B">
      <w:pPr>
        <w:widowControl w:val="0"/>
        <w:autoSpaceDE w:val="0"/>
        <w:autoSpaceDN w:val="0"/>
        <w:adjustRightInd w:val="0"/>
        <w:rPr>
          <w:noProof/>
        </w:rPr>
      </w:pPr>
      <w:r w:rsidRPr="00333A0B">
        <w:rPr>
          <w:noProof/>
        </w:rPr>
        <w:t xml:space="preserve">Dean, M., Rzhetsky, A., and Allikmets, R. (2001). The human ATP-binding cassette (ABC) transporter superfamily. Genome Res. </w:t>
      </w:r>
      <w:r w:rsidRPr="00333A0B">
        <w:rPr>
          <w:i/>
          <w:iCs/>
          <w:noProof/>
        </w:rPr>
        <w:t>11</w:t>
      </w:r>
      <w:r w:rsidRPr="00333A0B">
        <w:rPr>
          <w:noProof/>
        </w:rPr>
        <w:t>, 1156–1166.</w:t>
      </w:r>
    </w:p>
    <w:p w14:paraId="06B54FBA" w14:textId="77777777" w:rsidR="00333A0B" w:rsidRPr="00333A0B" w:rsidRDefault="00333A0B" w:rsidP="00333A0B">
      <w:pPr>
        <w:widowControl w:val="0"/>
        <w:autoSpaceDE w:val="0"/>
        <w:autoSpaceDN w:val="0"/>
        <w:adjustRightInd w:val="0"/>
        <w:rPr>
          <w:noProof/>
        </w:rPr>
      </w:pPr>
      <w:r w:rsidRPr="00333A0B">
        <w:rPr>
          <w:noProof/>
        </w:rPr>
        <w:t xml:space="preserve">Díaz-Mejía, J.J., Celaj, A., Mellor, J.C., Coté, A., Balint, A., Ho, B., Bansal, P., Shaeri, F., Gebbia, M., Weile, J., et al. (2018). Mapping DNA damage-dependent genetic interactions in yeast via party mating and barcode fusion genetics. Mol. Syst. Biol. </w:t>
      </w:r>
      <w:r w:rsidRPr="00333A0B">
        <w:rPr>
          <w:i/>
          <w:iCs/>
          <w:noProof/>
        </w:rPr>
        <w:t>14</w:t>
      </w:r>
      <w:r w:rsidRPr="00333A0B">
        <w:rPr>
          <w:noProof/>
        </w:rPr>
        <w:t>, e7985.</w:t>
      </w:r>
    </w:p>
    <w:p w14:paraId="74C0375B" w14:textId="77777777" w:rsidR="00333A0B" w:rsidRPr="00333A0B" w:rsidRDefault="00333A0B" w:rsidP="00333A0B">
      <w:pPr>
        <w:widowControl w:val="0"/>
        <w:autoSpaceDE w:val="0"/>
        <w:autoSpaceDN w:val="0"/>
        <w:adjustRightInd w:val="0"/>
        <w:rPr>
          <w:noProof/>
        </w:rPr>
      </w:pPr>
      <w:r w:rsidRPr="00333A0B">
        <w:rPr>
          <w:noProof/>
        </w:rPr>
        <w:t xml:space="preserve">DiCarlo, J.E., Conley, A.J., Penttilä, M., Jäntti, J., Wang, H.H., and Church, G.M. (2013). Yeast oligo-mediated genome engineering (YOGE). ACS Synth. Biol. </w:t>
      </w:r>
      <w:r w:rsidRPr="00333A0B">
        <w:rPr>
          <w:i/>
          <w:iCs/>
          <w:noProof/>
        </w:rPr>
        <w:t>2</w:t>
      </w:r>
      <w:r w:rsidRPr="00333A0B">
        <w:rPr>
          <w:noProof/>
        </w:rPr>
        <w:t>, 741–749.</w:t>
      </w:r>
    </w:p>
    <w:p w14:paraId="0D18A562" w14:textId="77777777" w:rsidR="00333A0B" w:rsidRPr="00333A0B" w:rsidRDefault="00333A0B" w:rsidP="00333A0B">
      <w:pPr>
        <w:widowControl w:val="0"/>
        <w:autoSpaceDE w:val="0"/>
        <w:autoSpaceDN w:val="0"/>
        <w:adjustRightInd w:val="0"/>
        <w:rPr>
          <w:noProof/>
        </w:rPr>
      </w:pPr>
      <w:r w:rsidRPr="00333A0B">
        <w:rPr>
          <w:noProof/>
        </w:rPr>
        <w:t xml:space="preserve">Donner, M., and Keppler, D. (2001). Up-regulation of basolateral multidrug resistance protein 3 (Mrp3) in cholestatic rat liver. Hepatology </w:t>
      </w:r>
      <w:r w:rsidRPr="00333A0B">
        <w:rPr>
          <w:i/>
          <w:iCs/>
          <w:noProof/>
        </w:rPr>
        <w:t>34</w:t>
      </w:r>
      <w:r w:rsidRPr="00333A0B">
        <w:rPr>
          <w:noProof/>
        </w:rPr>
        <w:t>, 351–359.</w:t>
      </w:r>
    </w:p>
    <w:p w14:paraId="058D55E1" w14:textId="77777777" w:rsidR="00333A0B" w:rsidRPr="00333A0B" w:rsidRDefault="00333A0B" w:rsidP="00333A0B">
      <w:pPr>
        <w:widowControl w:val="0"/>
        <w:autoSpaceDE w:val="0"/>
        <w:autoSpaceDN w:val="0"/>
        <w:adjustRightInd w:val="0"/>
        <w:rPr>
          <w:noProof/>
        </w:rPr>
      </w:pPr>
      <w:r w:rsidRPr="00333A0B">
        <w:rPr>
          <w:noProof/>
        </w:rPr>
        <w:t xml:space="preserve">Emanuel, G., Moffitt, J.R., and Zhuang, X. (2017). High-throughput, image-based screening of pooled genetic-variant libraries. Nat. Methods </w:t>
      </w:r>
      <w:r w:rsidRPr="00333A0B">
        <w:rPr>
          <w:i/>
          <w:iCs/>
          <w:noProof/>
        </w:rPr>
        <w:t>14</w:t>
      </w:r>
      <w:r w:rsidRPr="00333A0B">
        <w:rPr>
          <w:noProof/>
        </w:rPr>
        <w:t>, 1159–1162.</w:t>
      </w:r>
    </w:p>
    <w:p w14:paraId="1A2451D6" w14:textId="77777777" w:rsidR="00333A0B" w:rsidRPr="00333A0B" w:rsidRDefault="00333A0B" w:rsidP="00333A0B">
      <w:pPr>
        <w:widowControl w:val="0"/>
        <w:autoSpaceDE w:val="0"/>
        <w:autoSpaceDN w:val="0"/>
        <w:adjustRightInd w:val="0"/>
        <w:rPr>
          <w:noProof/>
        </w:rPr>
      </w:pPr>
      <w:r w:rsidRPr="00333A0B">
        <w:rPr>
          <w:noProof/>
        </w:rPr>
        <w:t xml:space="preserve">Ernst, R., Kueppers, P., Klein, C.M., Schwarzmueller, T., Kuchler, K., and Schmitt, L. (2008). A mutation of the H-loop selectively affects rhodamine transport by the yeast multidrug ABC transporter Pdr5. Proc. Natl. Acad. Sci. </w:t>
      </w:r>
      <w:r w:rsidRPr="00333A0B">
        <w:rPr>
          <w:i/>
          <w:iCs/>
          <w:noProof/>
        </w:rPr>
        <w:t>105</w:t>
      </w:r>
      <w:r w:rsidRPr="00333A0B">
        <w:rPr>
          <w:noProof/>
        </w:rPr>
        <w:t>, 5069–5074.</w:t>
      </w:r>
    </w:p>
    <w:p w14:paraId="7E6441F3" w14:textId="77777777" w:rsidR="00333A0B" w:rsidRPr="00333A0B" w:rsidRDefault="00333A0B" w:rsidP="00333A0B">
      <w:pPr>
        <w:widowControl w:val="0"/>
        <w:autoSpaceDE w:val="0"/>
        <w:autoSpaceDN w:val="0"/>
        <w:adjustRightInd w:val="0"/>
        <w:rPr>
          <w:noProof/>
        </w:rPr>
      </w:pPr>
      <w:r w:rsidRPr="00333A0B">
        <w:rPr>
          <w:noProof/>
        </w:rPr>
        <w:t xml:space="preserve">Giaever, G., Chu, A.M., Ni, L., Connelly, C., Riles, L., Véronneau, S., Dow, S., Lucau-Danila, A., Anderson, K., André, B., et al. (2002). Functional profiling of the Saccharomyces cerevisiae genome. Nature </w:t>
      </w:r>
      <w:r w:rsidRPr="00333A0B">
        <w:rPr>
          <w:i/>
          <w:iCs/>
          <w:noProof/>
        </w:rPr>
        <w:t>418</w:t>
      </w:r>
      <w:r w:rsidRPr="00333A0B">
        <w:rPr>
          <w:noProof/>
        </w:rPr>
        <w:t>, 387–391.</w:t>
      </w:r>
    </w:p>
    <w:p w14:paraId="674304DB" w14:textId="77777777" w:rsidR="00333A0B" w:rsidRPr="00333A0B" w:rsidRDefault="00333A0B" w:rsidP="00333A0B">
      <w:pPr>
        <w:widowControl w:val="0"/>
        <w:autoSpaceDE w:val="0"/>
        <w:autoSpaceDN w:val="0"/>
        <w:adjustRightInd w:val="0"/>
        <w:rPr>
          <w:noProof/>
        </w:rPr>
      </w:pPr>
      <w:r w:rsidRPr="00333A0B">
        <w:rPr>
          <w:noProof/>
        </w:rPr>
        <w:t xml:space="preserve">Gibson, D.G., Young, L., Chuang, R.-Y., Venter, J.C., Hutchison, C.A., and Smith, H.O. (2009). Enzymatic assembly of DNA molecules up to several hundred kilobases. Nat. Methods </w:t>
      </w:r>
      <w:r w:rsidRPr="00333A0B">
        <w:rPr>
          <w:i/>
          <w:iCs/>
          <w:noProof/>
        </w:rPr>
        <w:t>6</w:t>
      </w:r>
      <w:r w:rsidRPr="00333A0B">
        <w:rPr>
          <w:noProof/>
        </w:rPr>
        <w:t>, 343–345.</w:t>
      </w:r>
    </w:p>
    <w:p w14:paraId="111E2FE3" w14:textId="77777777" w:rsidR="00333A0B" w:rsidRPr="00333A0B" w:rsidRDefault="00333A0B" w:rsidP="00333A0B">
      <w:pPr>
        <w:widowControl w:val="0"/>
        <w:autoSpaceDE w:val="0"/>
        <w:autoSpaceDN w:val="0"/>
        <w:adjustRightInd w:val="0"/>
        <w:rPr>
          <w:noProof/>
        </w:rPr>
      </w:pPr>
      <w:r w:rsidRPr="00333A0B">
        <w:rPr>
          <w:noProof/>
        </w:rPr>
        <w:t xml:space="preserve">Gietz, R.D., and Schiestl, R.H. (2007). High-efficiency yeast transformation using the LiAc/SS carrier DNA/PEG method. Nat. Protoc. </w:t>
      </w:r>
      <w:r w:rsidRPr="00333A0B">
        <w:rPr>
          <w:i/>
          <w:iCs/>
          <w:noProof/>
        </w:rPr>
        <w:t>2</w:t>
      </w:r>
      <w:r w:rsidRPr="00333A0B">
        <w:rPr>
          <w:noProof/>
        </w:rPr>
        <w:t>, 31–34.</w:t>
      </w:r>
    </w:p>
    <w:p w14:paraId="4E1FC146" w14:textId="77777777" w:rsidR="00333A0B" w:rsidRPr="00333A0B" w:rsidRDefault="00333A0B" w:rsidP="00333A0B">
      <w:pPr>
        <w:widowControl w:val="0"/>
        <w:autoSpaceDE w:val="0"/>
        <w:autoSpaceDN w:val="0"/>
        <w:adjustRightInd w:val="0"/>
        <w:rPr>
          <w:noProof/>
        </w:rPr>
      </w:pPr>
      <w:r w:rsidRPr="00333A0B">
        <w:rPr>
          <w:noProof/>
        </w:rPr>
        <w:t xml:space="preserve">Hartman, J.L., Garvik, B., and Hartwell, L. (2001). Principles for the Buffering of Genetic Variation. Science (80-. ). </w:t>
      </w:r>
      <w:r w:rsidRPr="00333A0B">
        <w:rPr>
          <w:i/>
          <w:iCs/>
          <w:noProof/>
        </w:rPr>
        <w:t>291</w:t>
      </w:r>
      <w:r w:rsidRPr="00333A0B">
        <w:rPr>
          <w:noProof/>
        </w:rPr>
        <w:t>.</w:t>
      </w:r>
    </w:p>
    <w:p w14:paraId="334681E8" w14:textId="77777777" w:rsidR="00333A0B" w:rsidRPr="00333A0B" w:rsidRDefault="00333A0B" w:rsidP="00333A0B">
      <w:pPr>
        <w:widowControl w:val="0"/>
        <w:autoSpaceDE w:val="0"/>
        <w:autoSpaceDN w:val="0"/>
        <w:adjustRightInd w:val="0"/>
        <w:rPr>
          <w:noProof/>
        </w:rPr>
      </w:pPr>
      <w:r w:rsidRPr="00333A0B">
        <w:rPr>
          <w:noProof/>
        </w:rPr>
        <w:t xml:space="preserve">Hartwell, L. (2004). Robust Interactions. Science (80-. ). </w:t>
      </w:r>
      <w:r w:rsidRPr="00333A0B">
        <w:rPr>
          <w:i/>
          <w:iCs/>
          <w:noProof/>
        </w:rPr>
        <w:t>303</w:t>
      </w:r>
      <w:r w:rsidRPr="00333A0B">
        <w:rPr>
          <w:noProof/>
        </w:rPr>
        <w:t>.</w:t>
      </w:r>
    </w:p>
    <w:p w14:paraId="32F27534" w14:textId="77777777" w:rsidR="00333A0B" w:rsidRPr="00333A0B" w:rsidRDefault="00333A0B" w:rsidP="00333A0B">
      <w:pPr>
        <w:widowControl w:val="0"/>
        <w:autoSpaceDE w:val="0"/>
        <w:autoSpaceDN w:val="0"/>
        <w:adjustRightInd w:val="0"/>
        <w:rPr>
          <w:noProof/>
        </w:rPr>
      </w:pPr>
      <w:r w:rsidRPr="00333A0B">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333A0B">
        <w:rPr>
          <w:i/>
          <w:iCs/>
          <w:noProof/>
        </w:rPr>
        <w:t>32</w:t>
      </w:r>
      <w:r w:rsidRPr="00333A0B">
        <w:rPr>
          <w:noProof/>
        </w:rPr>
        <w:t>, 941–946.</w:t>
      </w:r>
    </w:p>
    <w:p w14:paraId="1A871027" w14:textId="77777777" w:rsidR="00333A0B" w:rsidRPr="00333A0B" w:rsidRDefault="00333A0B" w:rsidP="00333A0B">
      <w:pPr>
        <w:widowControl w:val="0"/>
        <w:autoSpaceDE w:val="0"/>
        <w:autoSpaceDN w:val="0"/>
        <w:adjustRightInd w:val="0"/>
        <w:rPr>
          <w:noProof/>
        </w:rPr>
      </w:pPr>
      <w:r w:rsidRPr="00333A0B">
        <w:rPr>
          <w:noProof/>
        </w:rPr>
        <w:t xml:space="preserve">Horlbeck, M.A., Xu, A., Wang, M., Bennett, N.K., Park, C.Y., Bogdanoff, D., Adamson, B., Chow, E.D., Kampmann, M., Peterson, T.R., et al. (2018). Mapping the Genetic Landscape of Human Cells. Cell </w:t>
      </w:r>
      <w:r w:rsidRPr="00333A0B">
        <w:rPr>
          <w:i/>
          <w:iCs/>
          <w:noProof/>
        </w:rPr>
        <w:t>174</w:t>
      </w:r>
      <w:r w:rsidRPr="00333A0B">
        <w:rPr>
          <w:noProof/>
        </w:rPr>
        <w:t>, 953–967.e22.</w:t>
      </w:r>
    </w:p>
    <w:p w14:paraId="4A836DDA" w14:textId="77777777" w:rsidR="00333A0B" w:rsidRPr="00333A0B" w:rsidRDefault="00333A0B" w:rsidP="00333A0B">
      <w:pPr>
        <w:widowControl w:val="0"/>
        <w:autoSpaceDE w:val="0"/>
        <w:autoSpaceDN w:val="0"/>
        <w:adjustRightInd w:val="0"/>
        <w:rPr>
          <w:noProof/>
        </w:rPr>
      </w:pPr>
      <w:r w:rsidRPr="00333A0B">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333A0B">
        <w:rPr>
          <w:i/>
          <w:iCs/>
          <w:noProof/>
        </w:rPr>
        <w:t>73</w:t>
      </w:r>
      <w:r w:rsidRPr="00333A0B">
        <w:rPr>
          <w:noProof/>
        </w:rPr>
        <w:t>, 220–225.</w:t>
      </w:r>
    </w:p>
    <w:p w14:paraId="2F1A1B30" w14:textId="77777777" w:rsidR="00333A0B" w:rsidRPr="00333A0B" w:rsidRDefault="00333A0B" w:rsidP="00333A0B">
      <w:pPr>
        <w:widowControl w:val="0"/>
        <w:autoSpaceDE w:val="0"/>
        <w:autoSpaceDN w:val="0"/>
        <w:adjustRightInd w:val="0"/>
        <w:rPr>
          <w:noProof/>
        </w:rPr>
      </w:pPr>
      <w:r w:rsidRPr="00333A0B">
        <w:rPr>
          <w:noProof/>
        </w:rPr>
        <w:t xml:space="preserve">Jungwirth, H., and Kuchler, K. (2006). Yeast ABC transporters – a tale of sex, stress, drugs and aging. FEBS Lett. </w:t>
      </w:r>
      <w:r w:rsidRPr="00333A0B">
        <w:rPr>
          <w:i/>
          <w:iCs/>
          <w:noProof/>
        </w:rPr>
        <w:t>580</w:t>
      </w:r>
      <w:r w:rsidRPr="00333A0B">
        <w:rPr>
          <w:noProof/>
        </w:rPr>
        <w:t>, 1131–1138.</w:t>
      </w:r>
    </w:p>
    <w:p w14:paraId="1791D5DC" w14:textId="77777777" w:rsidR="00333A0B" w:rsidRPr="00333A0B" w:rsidRDefault="00333A0B" w:rsidP="00333A0B">
      <w:pPr>
        <w:widowControl w:val="0"/>
        <w:autoSpaceDE w:val="0"/>
        <w:autoSpaceDN w:val="0"/>
        <w:adjustRightInd w:val="0"/>
        <w:rPr>
          <w:noProof/>
        </w:rPr>
      </w:pPr>
      <w:r w:rsidRPr="00333A0B">
        <w:rPr>
          <w:noProof/>
        </w:rPr>
        <w:t xml:space="preserve">Katzmann, D.J., Burnett, P.E., Golin, J., Mahé, Y., and Moye-Rowley, W.S. (1994). Transcriptional control of the yeast PDR5 gene by the PDR3 gene product. Mol. Cell. Biol. </w:t>
      </w:r>
      <w:r w:rsidRPr="00333A0B">
        <w:rPr>
          <w:i/>
          <w:iCs/>
          <w:noProof/>
        </w:rPr>
        <w:t>14</w:t>
      </w:r>
      <w:r w:rsidRPr="00333A0B">
        <w:rPr>
          <w:noProof/>
        </w:rPr>
        <w:t>, 4653–4661.</w:t>
      </w:r>
    </w:p>
    <w:p w14:paraId="50C60F18" w14:textId="77777777" w:rsidR="00333A0B" w:rsidRPr="00333A0B" w:rsidRDefault="00333A0B" w:rsidP="00333A0B">
      <w:pPr>
        <w:widowControl w:val="0"/>
        <w:autoSpaceDE w:val="0"/>
        <w:autoSpaceDN w:val="0"/>
        <w:adjustRightInd w:val="0"/>
        <w:rPr>
          <w:noProof/>
        </w:rPr>
      </w:pPr>
      <w:r w:rsidRPr="00333A0B">
        <w:rPr>
          <w:noProof/>
        </w:rPr>
        <w:t xml:space="preserve">Kebschull, J.M., and Zador, A.M. (2018). Cellular barcoding: lineage tracing, screening and beyond. Nat. Methods </w:t>
      </w:r>
      <w:r w:rsidRPr="00333A0B">
        <w:rPr>
          <w:i/>
          <w:iCs/>
          <w:noProof/>
        </w:rPr>
        <w:t>15</w:t>
      </w:r>
      <w:r w:rsidRPr="00333A0B">
        <w:rPr>
          <w:noProof/>
        </w:rPr>
        <w:t>, 871–879.</w:t>
      </w:r>
    </w:p>
    <w:p w14:paraId="593DF212" w14:textId="77777777" w:rsidR="00333A0B" w:rsidRPr="00333A0B" w:rsidRDefault="00333A0B" w:rsidP="00333A0B">
      <w:pPr>
        <w:widowControl w:val="0"/>
        <w:autoSpaceDE w:val="0"/>
        <w:autoSpaceDN w:val="0"/>
        <w:adjustRightInd w:val="0"/>
        <w:rPr>
          <w:noProof/>
        </w:rPr>
      </w:pPr>
      <w:r w:rsidRPr="00333A0B">
        <w:rPr>
          <w:noProof/>
        </w:rPr>
        <w:t xml:space="preserve">Khakhina, S., Johnson, S.S., Manoharlal, R., Russo, S.B., Blugeon, C., Lemoine, S., Sunshine, A.B., Dunham, M.J., Cowart, L.A., Devaux, F., et al. (2015). Control of Plasma Membrane </w:t>
      </w:r>
      <w:r w:rsidRPr="00333A0B">
        <w:rPr>
          <w:noProof/>
        </w:rPr>
        <w:lastRenderedPageBreak/>
        <w:t xml:space="preserve">Permeability by ABC Transporters. Eukaryot. Cell </w:t>
      </w:r>
      <w:r w:rsidRPr="00333A0B">
        <w:rPr>
          <w:i/>
          <w:iCs/>
          <w:noProof/>
        </w:rPr>
        <w:t>14</w:t>
      </w:r>
      <w:r w:rsidRPr="00333A0B">
        <w:rPr>
          <w:noProof/>
        </w:rPr>
        <w:t>, 442–453.</w:t>
      </w:r>
    </w:p>
    <w:p w14:paraId="387C7B06" w14:textId="77777777" w:rsidR="00333A0B" w:rsidRPr="00333A0B" w:rsidRDefault="00333A0B" w:rsidP="00333A0B">
      <w:pPr>
        <w:widowControl w:val="0"/>
        <w:autoSpaceDE w:val="0"/>
        <w:autoSpaceDN w:val="0"/>
        <w:adjustRightInd w:val="0"/>
        <w:rPr>
          <w:noProof/>
        </w:rPr>
      </w:pPr>
      <w:r w:rsidRPr="00333A0B">
        <w:rPr>
          <w:noProof/>
        </w:rPr>
        <w:t xml:space="preserve">Kolaczkowska, A., Kolaczkowski, M., Goffeau, A., and Moye-Rowley, W.S. (2008). Compensatory activation of the multidrug transporters Pdr5p, Snq2p, and Yor1p by Pdr1p in Saccharomyces cerevisiae. FEBS Lett. </w:t>
      </w:r>
      <w:r w:rsidRPr="00333A0B">
        <w:rPr>
          <w:i/>
          <w:iCs/>
          <w:noProof/>
        </w:rPr>
        <w:t>582</w:t>
      </w:r>
      <w:r w:rsidRPr="00333A0B">
        <w:rPr>
          <w:noProof/>
        </w:rPr>
        <w:t>, 977–983.</w:t>
      </w:r>
    </w:p>
    <w:p w14:paraId="1A8870E5" w14:textId="77777777" w:rsidR="00333A0B" w:rsidRPr="00333A0B" w:rsidRDefault="00333A0B" w:rsidP="00333A0B">
      <w:pPr>
        <w:widowControl w:val="0"/>
        <w:autoSpaceDE w:val="0"/>
        <w:autoSpaceDN w:val="0"/>
        <w:adjustRightInd w:val="0"/>
        <w:rPr>
          <w:noProof/>
        </w:rPr>
      </w:pPr>
      <w:r w:rsidRPr="00333A0B">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333A0B">
        <w:rPr>
          <w:i/>
          <w:iCs/>
          <w:noProof/>
        </w:rPr>
        <w:t>4</w:t>
      </w:r>
      <w:r w:rsidRPr="00333A0B">
        <w:rPr>
          <w:noProof/>
        </w:rPr>
        <w:t>, 143–158.</w:t>
      </w:r>
    </w:p>
    <w:p w14:paraId="7F5FC140" w14:textId="77777777" w:rsidR="00333A0B" w:rsidRPr="00333A0B" w:rsidRDefault="00333A0B" w:rsidP="00333A0B">
      <w:pPr>
        <w:widowControl w:val="0"/>
        <w:autoSpaceDE w:val="0"/>
        <w:autoSpaceDN w:val="0"/>
        <w:adjustRightInd w:val="0"/>
        <w:rPr>
          <w:noProof/>
        </w:rPr>
      </w:pPr>
      <w:r w:rsidRPr="00333A0B">
        <w:rPr>
          <w:noProof/>
        </w:rPr>
        <w:t xml:space="preserve">König, J., Rost, D., Cui, Y., and Keppler, D. (1999). Characterization of the human multidrug resistance protein isoform MRP3 localized to the basolateral hepatocyte membrane. Hepatology </w:t>
      </w:r>
      <w:r w:rsidRPr="00333A0B">
        <w:rPr>
          <w:i/>
          <w:iCs/>
          <w:noProof/>
        </w:rPr>
        <w:t>29</w:t>
      </w:r>
      <w:r w:rsidRPr="00333A0B">
        <w:rPr>
          <w:noProof/>
        </w:rPr>
        <w:t>, 1156–1163.</w:t>
      </w:r>
    </w:p>
    <w:p w14:paraId="1785C012" w14:textId="77777777" w:rsidR="00333A0B" w:rsidRPr="00333A0B" w:rsidRDefault="00333A0B" w:rsidP="00333A0B">
      <w:pPr>
        <w:widowControl w:val="0"/>
        <w:autoSpaceDE w:val="0"/>
        <w:autoSpaceDN w:val="0"/>
        <w:adjustRightInd w:val="0"/>
        <w:rPr>
          <w:noProof/>
        </w:rPr>
      </w:pPr>
      <w:r w:rsidRPr="00333A0B">
        <w:rPr>
          <w:noProof/>
        </w:rPr>
        <w:t xml:space="preserve">Kovalchuk, A., and Driessen, A.J.M. (2010). Phylogenetic analysis of fungal ABC transporters. BMC Genomics </w:t>
      </w:r>
      <w:r w:rsidRPr="00333A0B">
        <w:rPr>
          <w:i/>
          <w:iCs/>
          <w:noProof/>
        </w:rPr>
        <w:t>11</w:t>
      </w:r>
      <w:r w:rsidRPr="00333A0B">
        <w:rPr>
          <w:noProof/>
        </w:rPr>
        <w:t>, 177.</w:t>
      </w:r>
    </w:p>
    <w:p w14:paraId="012623EC" w14:textId="77777777" w:rsidR="00333A0B" w:rsidRPr="00333A0B" w:rsidRDefault="00333A0B" w:rsidP="00333A0B">
      <w:pPr>
        <w:widowControl w:val="0"/>
        <w:autoSpaceDE w:val="0"/>
        <w:autoSpaceDN w:val="0"/>
        <w:adjustRightInd w:val="0"/>
        <w:rPr>
          <w:noProof/>
        </w:rPr>
      </w:pPr>
      <w:r w:rsidRPr="00333A0B">
        <w:rPr>
          <w:noProof/>
        </w:rPr>
        <w:t xml:space="preserve">Lee, A.Y., St Onge, R.P., Proctor, M.J., Wallace, I.M., Nile, A.H., Spagnuolo, P.A., Jitkova, Y., Gronda, M., Wu, Y., Kim, M.K., et al. (2014). Mapping the cellular response to small molecules using chemogenomic fitness signatures. Science </w:t>
      </w:r>
      <w:r w:rsidRPr="00333A0B">
        <w:rPr>
          <w:i/>
          <w:iCs/>
          <w:noProof/>
        </w:rPr>
        <w:t>344</w:t>
      </w:r>
      <w:r w:rsidRPr="00333A0B">
        <w:rPr>
          <w:noProof/>
        </w:rPr>
        <w:t>, 208–211.</w:t>
      </w:r>
    </w:p>
    <w:p w14:paraId="2F3CBCBF" w14:textId="77777777" w:rsidR="00333A0B" w:rsidRPr="00333A0B" w:rsidRDefault="00333A0B" w:rsidP="00333A0B">
      <w:pPr>
        <w:widowControl w:val="0"/>
        <w:autoSpaceDE w:val="0"/>
        <w:autoSpaceDN w:val="0"/>
        <w:adjustRightInd w:val="0"/>
        <w:rPr>
          <w:noProof/>
        </w:rPr>
      </w:pPr>
      <w:r w:rsidRPr="00333A0B">
        <w:rPr>
          <w:noProof/>
        </w:rPr>
        <w:t xml:space="preserve">Ma, J., Yu, M.K., Fong, S., Ono, K., Sage, E., Demchak, B., Sharan, R., and Ideker, T. (2018). Using deep learning to model the hierarchical structure and function of a cell. Nat. Methods </w:t>
      </w:r>
      <w:r w:rsidRPr="00333A0B">
        <w:rPr>
          <w:i/>
          <w:iCs/>
          <w:noProof/>
        </w:rPr>
        <w:t>15</w:t>
      </w:r>
      <w:r w:rsidRPr="00333A0B">
        <w:rPr>
          <w:noProof/>
        </w:rPr>
        <w:t>, 290–298.</w:t>
      </w:r>
    </w:p>
    <w:p w14:paraId="4821C514" w14:textId="77777777" w:rsidR="00333A0B" w:rsidRPr="00333A0B" w:rsidRDefault="00333A0B" w:rsidP="00333A0B">
      <w:pPr>
        <w:widowControl w:val="0"/>
        <w:autoSpaceDE w:val="0"/>
        <w:autoSpaceDN w:val="0"/>
        <w:adjustRightInd w:val="0"/>
        <w:rPr>
          <w:noProof/>
        </w:rPr>
      </w:pPr>
      <w:r w:rsidRPr="00333A0B">
        <w:rPr>
          <w:noProof/>
        </w:rPr>
        <w:t xml:space="preserve">Mani, R., St Onge, R.P., Hartman, J.L., Giaever, G., and Roth, F.P. (2008). Defining genetic interaction. Proc. Natl. Acad. Sci. U. S. A. </w:t>
      </w:r>
      <w:r w:rsidRPr="00333A0B">
        <w:rPr>
          <w:i/>
          <w:iCs/>
          <w:noProof/>
        </w:rPr>
        <w:t>105</w:t>
      </w:r>
      <w:r w:rsidRPr="00333A0B">
        <w:rPr>
          <w:noProof/>
        </w:rPr>
        <w:t>, 3461–3466.</w:t>
      </w:r>
    </w:p>
    <w:p w14:paraId="52925F80" w14:textId="77777777" w:rsidR="00333A0B" w:rsidRPr="00333A0B" w:rsidRDefault="00333A0B" w:rsidP="00333A0B">
      <w:pPr>
        <w:widowControl w:val="0"/>
        <w:autoSpaceDE w:val="0"/>
        <w:autoSpaceDN w:val="0"/>
        <w:adjustRightInd w:val="0"/>
        <w:rPr>
          <w:noProof/>
        </w:rPr>
      </w:pPr>
      <w:r w:rsidRPr="00333A0B">
        <w:rPr>
          <w:noProof/>
        </w:rPr>
        <w:t xml:space="preserve">Mullis, M.N., Matsui, T., Schell, R., Foree, R., and Ehrenreich, I.M. (2018). The complex underpinnings of genetic background effects. Nat. Commun. </w:t>
      </w:r>
      <w:r w:rsidRPr="00333A0B">
        <w:rPr>
          <w:i/>
          <w:iCs/>
          <w:noProof/>
        </w:rPr>
        <w:t>9</w:t>
      </w:r>
      <w:r w:rsidRPr="00333A0B">
        <w:rPr>
          <w:noProof/>
        </w:rPr>
        <w:t>, 3548.</w:t>
      </w:r>
    </w:p>
    <w:p w14:paraId="5466A1BE" w14:textId="77777777" w:rsidR="00333A0B" w:rsidRPr="00333A0B" w:rsidRDefault="00333A0B" w:rsidP="00333A0B">
      <w:pPr>
        <w:widowControl w:val="0"/>
        <w:autoSpaceDE w:val="0"/>
        <w:autoSpaceDN w:val="0"/>
        <w:adjustRightInd w:val="0"/>
        <w:rPr>
          <w:noProof/>
        </w:rPr>
      </w:pPr>
      <w:r w:rsidRPr="00333A0B">
        <w:rPr>
          <w:noProof/>
        </w:rPr>
        <w:t xml:space="preserve">Newman, J.R.S., Ghaemmaghami, S., Ihmels, J., Breslow, D.K., Noble, M., DeRisi, J.L., and Weissman, J.S. (2006). Single-cell proteomic analysis of S. cerevisiae reveals the architecture of biological noise. Nature </w:t>
      </w:r>
      <w:r w:rsidRPr="00333A0B">
        <w:rPr>
          <w:i/>
          <w:iCs/>
          <w:noProof/>
        </w:rPr>
        <w:t>441</w:t>
      </w:r>
      <w:r w:rsidRPr="00333A0B">
        <w:rPr>
          <w:noProof/>
        </w:rPr>
        <w:t>, 840–846.</w:t>
      </w:r>
    </w:p>
    <w:p w14:paraId="0057D39D" w14:textId="77777777" w:rsidR="00333A0B" w:rsidRPr="00333A0B" w:rsidRDefault="00333A0B" w:rsidP="00333A0B">
      <w:pPr>
        <w:widowControl w:val="0"/>
        <w:autoSpaceDE w:val="0"/>
        <w:autoSpaceDN w:val="0"/>
        <w:adjustRightInd w:val="0"/>
        <w:rPr>
          <w:noProof/>
        </w:rPr>
      </w:pPr>
      <w:r w:rsidRPr="00333A0B">
        <w:rPr>
          <w:noProof/>
        </w:rPr>
        <w:t xml:space="preserve">Palmer, A.C., Toprak, E., Baym, M., Kim, S., Veres, A., Bershtein, S., and Kishony, R. (2015). Delayed commitment to evolutionary fate in antibiotic resistance fitness landscapes. Nat. Commun. </w:t>
      </w:r>
      <w:r w:rsidRPr="00333A0B">
        <w:rPr>
          <w:i/>
          <w:iCs/>
          <w:noProof/>
        </w:rPr>
        <w:t>6</w:t>
      </w:r>
      <w:r w:rsidRPr="00333A0B">
        <w:rPr>
          <w:noProof/>
        </w:rPr>
        <w:t>, 7385.</w:t>
      </w:r>
    </w:p>
    <w:p w14:paraId="445DDC7E" w14:textId="77777777" w:rsidR="00333A0B" w:rsidRPr="00333A0B" w:rsidRDefault="00333A0B" w:rsidP="00333A0B">
      <w:pPr>
        <w:widowControl w:val="0"/>
        <w:autoSpaceDE w:val="0"/>
        <w:autoSpaceDN w:val="0"/>
        <w:adjustRightInd w:val="0"/>
        <w:rPr>
          <w:noProof/>
        </w:rPr>
      </w:pPr>
      <w:r w:rsidRPr="00333A0B">
        <w:rPr>
          <w:noProof/>
        </w:rPr>
        <w:t xml:space="preserve">Perlstein, E.O., Ruderfer, D.M., Roberts, D.C., Schreiber, S.L., and Kruglyak, L. (2007). Genetic basis of individual differences in the response to small-molecule drugs in yeast. Nat. Genet. </w:t>
      </w:r>
      <w:r w:rsidRPr="00333A0B">
        <w:rPr>
          <w:i/>
          <w:iCs/>
          <w:noProof/>
        </w:rPr>
        <w:t>39</w:t>
      </w:r>
      <w:r w:rsidRPr="00333A0B">
        <w:rPr>
          <w:noProof/>
        </w:rPr>
        <w:t>, 496–502.</w:t>
      </w:r>
    </w:p>
    <w:p w14:paraId="5FE098ED" w14:textId="77777777" w:rsidR="00333A0B" w:rsidRPr="00333A0B" w:rsidRDefault="00333A0B" w:rsidP="00333A0B">
      <w:pPr>
        <w:widowControl w:val="0"/>
        <w:autoSpaceDE w:val="0"/>
        <w:autoSpaceDN w:val="0"/>
        <w:adjustRightInd w:val="0"/>
        <w:rPr>
          <w:noProof/>
        </w:rPr>
      </w:pPr>
      <w:r w:rsidRPr="00333A0B">
        <w:rPr>
          <w:noProof/>
        </w:rPr>
        <w:t>Proctor, M., Urbanus, M.L., Fung, E.L., Jaramillo, D.F., Davis, R.W., Nislow, C., and Giaever, G. (2011). The Automated Cell: Compound and Environment Screening System (ACCESS) for Chemogenomic Screening. (Humana Press), pp. 239–269.</w:t>
      </w:r>
    </w:p>
    <w:p w14:paraId="4657AB71" w14:textId="77777777" w:rsidR="00333A0B" w:rsidRPr="00333A0B" w:rsidRDefault="00333A0B" w:rsidP="00333A0B">
      <w:pPr>
        <w:widowControl w:val="0"/>
        <w:autoSpaceDE w:val="0"/>
        <w:autoSpaceDN w:val="0"/>
        <w:adjustRightInd w:val="0"/>
        <w:rPr>
          <w:noProof/>
        </w:rPr>
      </w:pPr>
      <w:r w:rsidRPr="00333A0B">
        <w:rPr>
          <w:noProof/>
        </w:rPr>
        <w:t>Shaw, W.M., Yamauchi, H., Mead, J., Gowers, G.F., Oling, D., Larsson, N., Wigglesworth, M., Ladds, G., and Ellis, T. (2018). Engineering a model cell for rational tuning of GPCR signaling. BioRxiv 390559.</w:t>
      </w:r>
    </w:p>
    <w:p w14:paraId="2C58E4BF" w14:textId="77777777" w:rsidR="00333A0B" w:rsidRPr="00333A0B" w:rsidRDefault="00333A0B" w:rsidP="00333A0B">
      <w:pPr>
        <w:widowControl w:val="0"/>
        <w:autoSpaceDE w:val="0"/>
        <w:autoSpaceDN w:val="0"/>
        <w:adjustRightInd w:val="0"/>
        <w:rPr>
          <w:noProof/>
        </w:rPr>
      </w:pPr>
      <w:r w:rsidRPr="00333A0B">
        <w:rPr>
          <w:noProof/>
        </w:rPr>
        <w:t xml:space="preserve">Shekhar-Guturja, T., Tebung, W.A., Mount, H., Liu, N., Köhler, J.R., Whiteway, M., and Cowen, L.E. (2016). Beauvericin Potentiates Azole Activity via Inhibition of Multidrug Efflux, Blocks </w:t>
      </w:r>
      <w:r w:rsidRPr="00333A0B">
        <w:rPr>
          <w:i/>
          <w:iCs/>
          <w:noProof/>
        </w:rPr>
        <w:t>C. albicans</w:t>
      </w:r>
      <w:r w:rsidRPr="00333A0B">
        <w:rPr>
          <w:noProof/>
        </w:rPr>
        <w:t xml:space="preserve"> Morphogenesis, and is Effluxed via Yor1 and Circuitry Controlled by Zcf29. Antimicrob. Agents Chemother. </w:t>
      </w:r>
      <w:r w:rsidRPr="00333A0B">
        <w:rPr>
          <w:i/>
          <w:iCs/>
          <w:noProof/>
        </w:rPr>
        <w:t>60</w:t>
      </w:r>
      <w:r w:rsidRPr="00333A0B">
        <w:rPr>
          <w:noProof/>
        </w:rPr>
        <w:t>, AAC.01959-16.</w:t>
      </w:r>
    </w:p>
    <w:p w14:paraId="694C2CEE" w14:textId="77777777" w:rsidR="00333A0B" w:rsidRPr="00333A0B" w:rsidRDefault="00333A0B" w:rsidP="00333A0B">
      <w:pPr>
        <w:widowControl w:val="0"/>
        <w:autoSpaceDE w:val="0"/>
        <w:autoSpaceDN w:val="0"/>
        <w:adjustRightInd w:val="0"/>
        <w:rPr>
          <w:noProof/>
        </w:rPr>
      </w:pPr>
      <w:r w:rsidRPr="00333A0B">
        <w:rPr>
          <w:noProof/>
        </w:rPr>
        <w:t xml:space="preserve">Shen, J.P., and Ideker, T. (2018). Synthetic Lethal Networks for Precision Oncology: Promises and Pitfalls. J. Mol. Biol. </w:t>
      </w:r>
      <w:r w:rsidRPr="00333A0B">
        <w:rPr>
          <w:i/>
          <w:iCs/>
          <w:noProof/>
        </w:rPr>
        <w:t>430</w:t>
      </w:r>
      <w:r w:rsidRPr="00333A0B">
        <w:rPr>
          <w:noProof/>
        </w:rPr>
        <w:t>, 2900–2912.</w:t>
      </w:r>
    </w:p>
    <w:p w14:paraId="2A64937C" w14:textId="77777777" w:rsidR="00333A0B" w:rsidRPr="00333A0B" w:rsidRDefault="00333A0B" w:rsidP="00333A0B">
      <w:pPr>
        <w:widowControl w:val="0"/>
        <w:autoSpaceDE w:val="0"/>
        <w:autoSpaceDN w:val="0"/>
        <w:adjustRightInd w:val="0"/>
        <w:rPr>
          <w:noProof/>
        </w:rPr>
      </w:pPr>
      <w:r w:rsidRPr="00333A0B">
        <w:rPr>
          <w:noProof/>
        </w:rPr>
        <w:t xml:space="preserve">Smith, A.M., Heisler, L.E., Mellor, J., Kaper, F., Thompson, M.J., Chee, M., Roth, F.P., Giaever, G., and Nislow, C. (2009). Quantitative phenotyping via deep barcode sequencing. Genome Res. </w:t>
      </w:r>
      <w:r w:rsidRPr="00333A0B">
        <w:rPr>
          <w:i/>
          <w:iCs/>
          <w:noProof/>
        </w:rPr>
        <w:lastRenderedPageBreak/>
        <w:t>19</w:t>
      </w:r>
      <w:r w:rsidRPr="00333A0B">
        <w:rPr>
          <w:noProof/>
        </w:rPr>
        <w:t>, 1836–1842.</w:t>
      </w:r>
    </w:p>
    <w:p w14:paraId="6F7ABA89" w14:textId="77777777" w:rsidR="00333A0B" w:rsidRPr="00333A0B" w:rsidRDefault="00333A0B" w:rsidP="00333A0B">
      <w:pPr>
        <w:widowControl w:val="0"/>
        <w:autoSpaceDE w:val="0"/>
        <w:autoSpaceDN w:val="0"/>
        <w:adjustRightInd w:val="0"/>
        <w:rPr>
          <w:noProof/>
        </w:rPr>
      </w:pPr>
      <w:r w:rsidRPr="00333A0B">
        <w:rPr>
          <w:noProof/>
        </w:rPr>
        <w:t xml:space="preserve">Smith, A.M., Heisler, L.E., St Onge, R.P., Farias-Hesson, E., Wallace, I.M., Bodeau, J., Harris, A.N., Perry, K.M., Giaever, G., Pourmand, N., et al. (2010). Highly-multiplexed barcode sequencing: an efficient method for parallel analysis of pooled samples. Nucleic Acids Res. </w:t>
      </w:r>
      <w:r w:rsidRPr="00333A0B">
        <w:rPr>
          <w:i/>
          <w:iCs/>
          <w:noProof/>
        </w:rPr>
        <w:t>38</w:t>
      </w:r>
      <w:r w:rsidRPr="00333A0B">
        <w:rPr>
          <w:noProof/>
        </w:rPr>
        <w:t>, e142.</w:t>
      </w:r>
    </w:p>
    <w:p w14:paraId="52530657" w14:textId="77777777" w:rsidR="00333A0B" w:rsidRPr="00333A0B" w:rsidRDefault="00333A0B" w:rsidP="00333A0B">
      <w:pPr>
        <w:widowControl w:val="0"/>
        <w:autoSpaceDE w:val="0"/>
        <w:autoSpaceDN w:val="0"/>
        <w:adjustRightInd w:val="0"/>
        <w:rPr>
          <w:noProof/>
        </w:rPr>
      </w:pPr>
      <w:r w:rsidRPr="00333A0B">
        <w:rPr>
          <w:noProof/>
        </w:rPr>
        <w:t xml:space="preserve">Snider, J., Kittanakom, S., Damjanovic, D., Curak, J., Wong, V., and Stagljar, I. (2010). Detecting interactions with membrane proteins using a membrane two-hybrid assay in yeast. Nat. Protoc. </w:t>
      </w:r>
      <w:r w:rsidRPr="00333A0B">
        <w:rPr>
          <w:i/>
          <w:iCs/>
          <w:noProof/>
        </w:rPr>
        <w:t>5</w:t>
      </w:r>
      <w:r w:rsidRPr="00333A0B">
        <w:rPr>
          <w:noProof/>
        </w:rPr>
        <w:t>, 1281–1293.</w:t>
      </w:r>
    </w:p>
    <w:p w14:paraId="56271916" w14:textId="77777777" w:rsidR="00333A0B" w:rsidRPr="00333A0B" w:rsidRDefault="00333A0B" w:rsidP="00333A0B">
      <w:pPr>
        <w:widowControl w:val="0"/>
        <w:autoSpaceDE w:val="0"/>
        <w:autoSpaceDN w:val="0"/>
        <w:adjustRightInd w:val="0"/>
        <w:rPr>
          <w:noProof/>
        </w:rPr>
      </w:pPr>
      <w:r w:rsidRPr="00333A0B">
        <w:rPr>
          <w:noProof/>
        </w:rPr>
        <w:t xml:space="preserve">Snider, J., Hanif, A., Lee, M.E., Jin, K., Yu, A.R., Graham, C., Chuk, M., Damjanovic, D., Wierzbicka, M., Tang, P., et al. (2013). Mapping the functional yeast ABC transporter interactome. Nat. Chem. Biol. </w:t>
      </w:r>
      <w:r w:rsidRPr="00333A0B">
        <w:rPr>
          <w:i/>
          <w:iCs/>
          <w:noProof/>
        </w:rPr>
        <w:t>9</w:t>
      </w:r>
      <w:r w:rsidRPr="00333A0B">
        <w:rPr>
          <w:noProof/>
        </w:rPr>
        <w:t>, 565–572.</w:t>
      </w:r>
    </w:p>
    <w:p w14:paraId="34FA46E5" w14:textId="77777777" w:rsidR="00333A0B" w:rsidRPr="00333A0B" w:rsidRDefault="00333A0B" w:rsidP="00333A0B">
      <w:pPr>
        <w:widowControl w:val="0"/>
        <w:autoSpaceDE w:val="0"/>
        <w:autoSpaceDN w:val="0"/>
        <w:adjustRightInd w:val="0"/>
        <w:rPr>
          <w:noProof/>
        </w:rPr>
      </w:pPr>
      <w:r w:rsidRPr="00333A0B">
        <w:rPr>
          <w:noProof/>
        </w:rPr>
        <w:t xml:space="preserve">St Onge, R.P., Mani, R., Oh, J., Proctor, M., Fung, E., Davis, R.W., Nislow, C., Roth, F.P., and Giaever, G. (2007). Systematic pathway analysis using high-resolution fitness profiling of combinatorial gene deletions. Nat. Genet. </w:t>
      </w:r>
      <w:r w:rsidRPr="00333A0B">
        <w:rPr>
          <w:i/>
          <w:iCs/>
          <w:noProof/>
        </w:rPr>
        <w:t>39</w:t>
      </w:r>
      <w:r w:rsidRPr="00333A0B">
        <w:rPr>
          <w:noProof/>
        </w:rPr>
        <w:t>, 199–206.</w:t>
      </w:r>
    </w:p>
    <w:p w14:paraId="007E9A3C" w14:textId="77777777" w:rsidR="00333A0B" w:rsidRPr="00333A0B" w:rsidRDefault="00333A0B" w:rsidP="00333A0B">
      <w:pPr>
        <w:widowControl w:val="0"/>
        <w:autoSpaceDE w:val="0"/>
        <w:autoSpaceDN w:val="0"/>
        <w:adjustRightInd w:val="0"/>
        <w:rPr>
          <w:noProof/>
        </w:rPr>
      </w:pPr>
      <w:r w:rsidRPr="00333A0B">
        <w:rPr>
          <w:noProof/>
        </w:rPr>
        <w:t xml:space="preserve">Suzuki, Y., St Onge, R.P., Mani, R., King, O.D., Heilbut, A., Labunskyy, V.M., Chen, W., Pham, L., Zhang, L. V, Tong, A.H.Y., et al. (2011). Knocking out multigene redundancies via cycles of sexual assortment and fluorescence selection. Nat. Methods </w:t>
      </w:r>
      <w:r w:rsidRPr="00333A0B">
        <w:rPr>
          <w:i/>
          <w:iCs/>
          <w:noProof/>
        </w:rPr>
        <w:t>8</w:t>
      </w:r>
      <w:r w:rsidRPr="00333A0B">
        <w:rPr>
          <w:noProof/>
        </w:rPr>
        <w:t>, 159–164.</w:t>
      </w:r>
    </w:p>
    <w:p w14:paraId="13EF9783" w14:textId="77777777" w:rsidR="00333A0B" w:rsidRPr="00333A0B" w:rsidRDefault="00333A0B" w:rsidP="00333A0B">
      <w:pPr>
        <w:widowControl w:val="0"/>
        <w:autoSpaceDE w:val="0"/>
        <w:autoSpaceDN w:val="0"/>
        <w:adjustRightInd w:val="0"/>
        <w:rPr>
          <w:noProof/>
        </w:rPr>
      </w:pPr>
      <w:r w:rsidRPr="00333A0B">
        <w:rPr>
          <w:noProof/>
        </w:rPr>
        <w:t xml:space="preserve">Takahashi, K., and Yamanaka, S. (2006). Induction of Pluripotent Stem Cells from Mouse Embryonic and Adult Fibroblast Cultures by Defined Factors. Cell </w:t>
      </w:r>
      <w:r w:rsidRPr="00333A0B">
        <w:rPr>
          <w:i/>
          <w:iCs/>
          <w:noProof/>
        </w:rPr>
        <w:t>126</w:t>
      </w:r>
      <w:r w:rsidRPr="00333A0B">
        <w:rPr>
          <w:noProof/>
        </w:rPr>
        <w:t>, 663–676.</w:t>
      </w:r>
    </w:p>
    <w:p w14:paraId="69943A68" w14:textId="77777777" w:rsidR="00333A0B" w:rsidRPr="00333A0B" w:rsidRDefault="00333A0B" w:rsidP="00333A0B">
      <w:pPr>
        <w:widowControl w:val="0"/>
        <w:autoSpaceDE w:val="0"/>
        <w:autoSpaceDN w:val="0"/>
        <w:adjustRightInd w:val="0"/>
        <w:rPr>
          <w:noProof/>
        </w:rPr>
      </w:pPr>
      <w:r w:rsidRPr="00333A0B">
        <w:rPr>
          <w:noProof/>
        </w:rPr>
        <w:t xml:space="preserve">Tanay, A., and Regev, A. (2017). Scaling single-cell genomics from phenomenology to mechanism. Nature </w:t>
      </w:r>
      <w:r w:rsidRPr="00333A0B">
        <w:rPr>
          <w:i/>
          <w:iCs/>
          <w:noProof/>
        </w:rPr>
        <w:t>541</w:t>
      </w:r>
      <w:r w:rsidRPr="00333A0B">
        <w:rPr>
          <w:noProof/>
        </w:rPr>
        <w:t>, 331–338.</w:t>
      </w:r>
    </w:p>
    <w:p w14:paraId="76918780" w14:textId="77777777" w:rsidR="00333A0B" w:rsidRPr="00333A0B" w:rsidRDefault="00333A0B" w:rsidP="00333A0B">
      <w:pPr>
        <w:widowControl w:val="0"/>
        <w:autoSpaceDE w:val="0"/>
        <w:autoSpaceDN w:val="0"/>
        <w:adjustRightInd w:val="0"/>
        <w:rPr>
          <w:noProof/>
        </w:rPr>
      </w:pPr>
      <w:r w:rsidRPr="00333A0B">
        <w:rPr>
          <w:noProof/>
        </w:rPr>
        <w:t xml:space="preserve">Tarassov, K., Messier, V., Landry, C.R., Radinovic, S., Serna Molina, M.M., Shames, I., Malitskaya, Y., Vogel, J., Bussey, H., and Michnick, S.W. (2008). An in vivo map of the yeast protein interactome. Science </w:t>
      </w:r>
      <w:r w:rsidRPr="00333A0B">
        <w:rPr>
          <w:i/>
          <w:iCs/>
          <w:noProof/>
        </w:rPr>
        <w:t>320</w:t>
      </w:r>
      <w:r w:rsidRPr="00333A0B">
        <w:rPr>
          <w:noProof/>
        </w:rPr>
        <w:t>, 1465–1470.</w:t>
      </w:r>
    </w:p>
    <w:p w14:paraId="4808283E" w14:textId="77777777" w:rsidR="00333A0B" w:rsidRPr="00333A0B" w:rsidRDefault="00333A0B" w:rsidP="00333A0B">
      <w:pPr>
        <w:widowControl w:val="0"/>
        <w:autoSpaceDE w:val="0"/>
        <w:autoSpaceDN w:val="0"/>
        <w:adjustRightInd w:val="0"/>
        <w:rPr>
          <w:noProof/>
        </w:rPr>
      </w:pPr>
      <w:r w:rsidRPr="00333A0B">
        <w:rPr>
          <w:noProof/>
        </w:rPr>
        <w:t xml:space="preserve">Taylor, M.B., Ehrenreich, I.M., Rothstein, R., Hu, T., and Mast, J. (2014). Genetic Interactions Involving Five or More Genes Contribute to a Complex Trait in Yeast. PLoS Genet. </w:t>
      </w:r>
      <w:r w:rsidRPr="00333A0B">
        <w:rPr>
          <w:i/>
          <w:iCs/>
          <w:noProof/>
        </w:rPr>
        <w:t>10</w:t>
      </w:r>
      <w:r w:rsidRPr="00333A0B">
        <w:rPr>
          <w:noProof/>
        </w:rPr>
        <w:t>, e1004324.</w:t>
      </w:r>
    </w:p>
    <w:p w14:paraId="7BFCBE58" w14:textId="77777777" w:rsidR="00333A0B" w:rsidRPr="00333A0B" w:rsidRDefault="00333A0B" w:rsidP="00333A0B">
      <w:pPr>
        <w:widowControl w:val="0"/>
        <w:autoSpaceDE w:val="0"/>
        <w:autoSpaceDN w:val="0"/>
        <w:adjustRightInd w:val="0"/>
        <w:rPr>
          <w:noProof/>
        </w:rPr>
      </w:pPr>
      <w:r w:rsidRPr="00333A0B">
        <w:rPr>
          <w:noProof/>
        </w:rPr>
        <w:t xml:space="preserve">Thompson, O., Edgley, M., Strasbourger, P., Flibotte, S., Ewing, B., Adair, R., Au, V., Chaudhry, I., Fernando, L., Hutter, H., et al. (2013). The million mutation project: A new approach to genetics in Caenorhabditis elegans. Genome Res. </w:t>
      </w:r>
      <w:r w:rsidRPr="00333A0B">
        <w:rPr>
          <w:i/>
          <w:iCs/>
          <w:noProof/>
        </w:rPr>
        <w:t>23</w:t>
      </w:r>
      <w:r w:rsidRPr="00333A0B">
        <w:rPr>
          <w:noProof/>
        </w:rPr>
        <w:t>, 1749–1762.</w:t>
      </w:r>
    </w:p>
    <w:p w14:paraId="2A1F1E6C" w14:textId="77777777" w:rsidR="00333A0B" w:rsidRPr="00333A0B" w:rsidRDefault="00333A0B" w:rsidP="00333A0B">
      <w:pPr>
        <w:widowControl w:val="0"/>
        <w:autoSpaceDE w:val="0"/>
        <w:autoSpaceDN w:val="0"/>
        <w:adjustRightInd w:val="0"/>
        <w:rPr>
          <w:noProof/>
        </w:rPr>
      </w:pPr>
      <w:r w:rsidRPr="00333A0B">
        <w:rPr>
          <w:noProof/>
        </w:rPr>
        <w:t xml:space="preserve">Tong, A.H.Y., Lesage, G., Bader, G.D., Ding, H., Xu, H., Xin, X., Young, J., Berriz, G.F., Brost, R.L., Chang, M., et al. (2004). Global mapping of the yeast genetic interaction network. Science </w:t>
      </w:r>
      <w:r w:rsidRPr="00333A0B">
        <w:rPr>
          <w:i/>
          <w:iCs/>
          <w:noProof/>
        </w:rPr>
        <w:t>303</w:t>
      </w:r>
      <w:r w:rsidRPr="00333A0B">
        <w:rPr>
          <w:noProof/>
        </w:rPr>
        <w:t>, 808–813.</w:t>
      </w:r>
    </w:p>
    <w:p w14:paraId="06DED0CE" w14:textId="77777777" w:rsidR="00333A0B" w:rsidRPr="00333A0B" w:rsidRDefault="00333A0B" w:rsidP="00333A0B">
      <w:pPr>
        <w:widowControl w:val="0"/>
        <w:autoSpaceDE w:val="0"/>
        <w:autoSpaceDN w:val="0"/>
        <w:adjustRightInd w:val="0"/>
        <w:rPr>
          <w:noProof/>
        </w:rPr>
      </w:pPr>
      <w:r w:rsidRPr="00333A0B">
        <w:rPr>
          <w:noProof/>
        </w:rPr>
        <w:t xml:space="preserve">Wang, H.H., Isaacs, F.J., Carr, P.A., Sun, Z.Z., Xu, G., Forest, C.R., and Church, G.M. (2009). Programming cells by multiplex genome engineering and accelerated evolution. Nature </w:t>
      </w:r>
      <w:r w:rsidRPr="00333A0B">
        <w:rPr>
          <w:i/>
          <w:iCs/>
          <w:noProof/>
        </w:rPr>
        <w:t>460</w:t>
      </w:r>
      <w:r w:rsidRPr="00333A0B">
        <w:rPr>
          <w:noProof/>
        </w:rPr>
        <w:t>, 894–898.</w:t>
      </w:r>
    </w:p>
    <w:p w14:paraId="2CFD31D3" w14:textId="77777777" w:rsidR="00333A0B" w:rsidRPr="00333A0B" w:rsidRDefault="00333A0B" w:rsidP="00333A0B">
      <w:pPr>
        <w:widowControl w:val="0"/>
        <w:autoSpaceDE w:val="0"/>
        <w:autoSpaceDN w:val="0"/>
        <w:adjustRightInd w:val="0"/>
        <w:rPr>
          <w:noProof/>
        </w:rPr>
      </w:pPr>
      <w:r w:rsidRPr="00333A0B">
        <w:rPr>
          <w:noProof/>
        </w:rPr>
        <w:t xml:space="preserve">Wieczorke, R., Krampe, S., Weierstall, T., Freidel, K., Hollenberg, C.P., and Boles, E. (1999). Concurrent knock-out of at least 20 transporter genes is required to block uptake of hexoses in Saccharomyces cerevisiae. FEBS Lett. </w:t>
      </w:r>
      <w:r w:rsidRPr="00333A0B">
        <w:rPr>
          <w:i/>
          <w:iCs/>
          <w:noProof/>
        </w:rPr>
        <w:t>464</w:t>
      </w:r>
      <w:r w:rsidRPr="00333A0B">
        <w:rPr>
          <w:noProof/>
        </w:rPr>
        <w:t>, 123–128.</w:t>
      </w:r>
    </w:p>
    <w:p w14:paraId="086D2DF8" w14:textId="77777777" w:rsidR="00333A0B" w:rsidRPr="00333A0B" w:rsidRDefault="00333A0B" w:rsidP="00333A0B">
      <w:pPr>
        <w:widowControl w:val="0"/>
        <w:autoSpaceDE w:val="0"/>
        <w:autoSpaceDN w:val="0"/>
        <w:adjustRightInd w:val="0"/>
        <w:rPr>
          <w:noProof/>
        </w:rPr>
      </w:pPr>
      <w:r w:rsidRPr="00333A0B">
        <w:rPr>
          <w:noProof/>
        </w:rPr>
        <w:t xml:space="preserve">Wong, A.S.L., Choi, G.C.G., Cui, C.H., Pregernig, G., Milani, P., Adam, M., Perli, S.D., Kazer, S.W., Gaillard, A., Hermann, M., et al. (2016). Multiplexed barcoded CRISPR-Cas9 screening enabled by CombiGEM. Proc. Natl. Acad. Sci. U. S. A. </w:t>
      </w:r>
      <w:r w:rsidRPr="00333A0B">
        <w:rPr>
          <w:i/>
          <w:iCs/>
          <w:noProof/>
        </w:rPr>
        <w:t>113</w:t>
      </w:r>
      <w:r w:rsidRPr="00333A0B">
        <w:rPr>
          <w:noProof/>
        </w:rPr>
        <w:t>, 2544–2549.</w:t>
      </w:r>
    </w:p>
    <w:p w14:paraId="5F892D0D" w14:textId="77777777" w:rsidR="00333A0B" w:rsidRPr="00333A0B" w:rsidRDefault="00333A0B" w:rsidP="00333A0B">
      <w:pPr>
        <w:widowControl w:val="0"/>
        <w:autoSpaceDE w:val="0"/>
        <w:autoSpaceDN w:val="0"/>
        <w:adjustRightInd w:val="0"/>
        <w:rPr>
          <w:noProof/>
        </w:rPr>
      </w:pPr>
      <w:r w:rsidRPr="00333A0B">
        <w:rPr>
          <w:noProof/>
        </w:rPr>
        <w:t xml:space="preserve">Yachie, N., Petsalaki, E., Mellor, J.C., Weile, J., Jacob, Y., Verby, M., Ozturk, S.B., Li, S., Cote, A.G., Mosca, R., et al. (2016). Pooled-matrix protein interaction screens using Barcode Fusion Genetics. Mol. Syst. Biol. </w:t>
      </w:r>
      <w:r w:rsidRPr="00333A0B">
        <w:rPr>
          <w:i/>
          <w:iCs/>
          <w:noProof/>
        </w:rPr>
        <w:t>12</w:t>
      </w:r>
      <w:r w:rsidRPr="00333A0B">
        <w:rPr>
          <w:noProof/>
        </w:rPr>
        <w:t>, 863.</w:t>
      </w:r>
    </w:p>
    <w:p w14:paraId="2C924123" w14:textId="77777777" w:rsidR="00333A0B" w:rsidRPr="00333A0B" w:rsidRDefault="00333A0B" w:rsidP="00333A0B">
      <w:pPr>
        <w:widowControl w:val="0"/>
        <w:autoSpaceDE w:val="0"/>
        <w:autoSpaceDN w:val="0"/>
        <w:adjustRightInd w:val="0"/>
        <w:rPr>
          <w:noProof/>
        </w:rPr>
      </w:pPr>
      <w:r w:rsidRPr="00333A0B">
        <w:rPr>
          <w:noProof/>
        </w:rPr>
        <w:t xml:space="preserve">Yan, Z., Costanzo, M., Heisler, L.E., Paw, J., Kaper, F., Andrews, B.J., Boone, C., Giaever, G., </w:t>
      </w:r>
      <w:r w:rsidRPr="00333A0B">
        <w:rPr>
          <w:noProof/>
        </w:rPr>
        <w:lastRenderedPageBreak/>
        <w:t xml:space="preserve">and Nislow, C. (2008). Yeast Barcoders: a chemogenomic application of a universal donor-strain collection carrying bar-code identifiers. Nat. Methods </w:t>
      </w:r>
      <w:r w:rsidRPr="00333A0B">
        <w:rPr>
          <w:i/>
          <w:iCs/>
          <w:noProof/>
        </w:rPr>
        <w:t>5</w:t>
      </w:r>
      <w:r w:rsidRPr="00333A0B">
        <w:rPr>
          <w:noProof/>
        </w:rPr>
        <w:t>, 719–725.</w:t>
      </w:r>
    </w:p>
    <w:p w14:paraId="01D9A766" w14:textId="77777777" w:rsidR="00333A0B" w:rsidRPr="00333A0B" w:rsidRDefault="00333A0B" w:rsidP="00333A0B">
      <w:pPr>
        <w:widowControl w:val="0"/>
        <w:autoSpaceDE w:val="0"/>
        <w:autoSpaceDN w:val="0"/>
        <w:adjustRightInd w:val="0"/>
        <w:rPr>
          <w:noProof/>
        </w:rPr>
      </w:pPr>
      <w:r w:rsidRPr="00333A0B">
        <w:rPr>
          <w:noProof/>
        </w:rPr>
        <w:t xml:space="preserve">Zeitoun, R.I., Garst, A.D., Degen, G.D., Pines, G., Mansell, T.J., Glebes, T.Y., Boyle, N.R., and Gill, R.T. (2015). Multiplexed tracking of combinatorial genomic mutations in engineered cell populations. Nat. Biotechnol. </w:t>
      </w:r>
      <w:r w:rsidRPr="00333A0B">
        <w:rPr>
          <w:i/>
          <w:iCs/>
          <w:noProof/>
        </w:rPr>
        <w:t>33</w:t>
      </w:r>
      <w:r w:rsidRPr="00333A0B">
        <w:rPr>
          <w:noProof/>
        </w:rPr>
        <w:t>, 631–637.</w:t>
      </w:r>
    </w:p>
    <w:p w14:paraId="15F792B4" w14:textId="77777777" w:rsidR="00333A0B" w:rsidRPr="00333A0B" w:rsidRDefault="00333A0B" w:rsidP="00333A0B">
      <w:pPr>
        <w:widowControl w:val="0"/>
        <w:autoSpaceDE w:val="0"/>
        <w:autoSpaceDN w:val="0"/>
        <w:adjustRightInd w:val="0"/>
        <w:rPr>
          <w:noProof/>
        </w:rPr>
      </w:pPr>
      <w:r w:rsidRPr="00333A0B">
        <w:rPr>
          <w:noProof/>
        </w:rPr>
        <w:t xml:space="preserve">Zeitoun, R.I., Pines, G., Grau, W.C., and Gill, R.T. (2017). Quantitative Tracking of Combinatorially Engineered Populations with Multiplexed Binary Assemblies. ACS Synth. Biol. </w:t>
      </w:r>
      <w:r w:rsidRPr="00333A0B">
        <w:rPr>
          <w:i/>
          <w:iCs/>
          <w:noProof/>
        </w:rPr>
        <w:t>6</w:t>
      </w:r>
      <w:r w:rsidRPr="00333A0B">
        <w:rPr>
          <w:noProof/>
        </w:rPr>
        <w:t>, 619–627.</w:t>
      </w:r>
    </w:p>
    <w:p w14:paraId="55C3C208" w14:textId="77777777" w:rsidR="00333A0B" w:rsidRPr="00333A0B" w:rsidRDefault="00333A0B" w:rsidP="00333A0B">
      <w:pPr>
        <w:widowControl w:val="0"/>
        <w:autoSpaceDE w:val="0"/>
        <w:autoSpaceDN w:val="0"/>
        <w:adjustRightInd w:val="0"/>
        <w:rPr>
          <w:noProof/>
        </w:rPr>
      </w:pPr>
      <w:r w:rsidRPr="00333A0B">
        <w:rPr>
          <w:noProof/>
        </w:rPr>
        <w:t xml:space="preserve">Zhang, Y., Nasser, V., Pisanty, O., Omary, M., Wulff, N., Di Donato, M., Tal, I., Hauser, F., Hao, P., Roth, O., et al. (2018). A transportome-scale amiRNA-based screen identifies redundant roles of Arabidopsis ABCB6 and ABCB20 in auxin transport. Nat. Commun. </w:t>
      </w:r>
      <w:r w:rsidRPr="00333A0B">
        <w:rPr>
          <w:i/>
          <w:iCs/>
          <w:noProof/>
        </w:rPr>
        <w:t>9</w:t>
      </w:r>
      <w:r w:rsidRPr="00333A0B">
        <w:rPr>
          <w:noProof/>
        </w:rPr>
        <w:t>, 4204.</w:t>
      </w:r>
    </w:p>
    <w:p w14:paraId="51F7980E" w14:textId="77777777" w:rsidR="00333A0B" w:rsidRPr="00333A0B" w:rsidRDefault="00333A0B" w:rsidP="00333A0B">
      <w:pPr>
        <w:widowControl w:val="0"/>
        <w:autoSpaceDE w:val="0"/>
        <w:autoSpaceDN w:val="0"/>
        <w:adjustRightInd w:val="0"/>
        <w:rPr>
          <w:noProof/>
        </w:rPr>
      </w:pPr>
      <w:r w:rsidRPr="00333A0B">
        <w:rPr>
          <w:noProof/>
        </w:rPr>
        <w:t xml:space="preserve">Zupan, B., Bratko, I., Demsar, J., Juvan, P., Curk, T., Borstnik, U., Beck, J.R., Halter, J., Kuspa, A., and Shaulsky, G. GenePath: a system for inference of genetic networks and proposal of genetic experiments. Artif. Intell. Med. </w:t>
      </w:r>
      <w:r w:rsidRPr="00333A0B">
        <w:rPr>
          <w:i/>
          <w:iCs/>
          <w:noProof/>
        </w:rPr>
        <w:t>29</w:t>
      </w:r>
      <w:r w:rsidRPr="00333A0B">
        <w:rPr>
          <w:noProof/>
        </w:rPr>
        <w:t>, 107–130.</w:t>
      </w:r>
    </w:p>
    <w:p w14:paraId="5E7D0454" w14:textId="6DB34709" w:rsidR="001F052C" w:rsidRPr="00233F15" w:rsidRDefault="00C1486D" w:rsidP="00333A0B">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090E6E1E" w:rsidR="002F52D4" w:rsidRPr="007779DD" w:rsidRDefault="00100CAE" w:rsidP="00224FCB">
      <w:pPr>
        <w:jc w:val="both"/>
      </w:pPr>
      <w:r>
        <w:t>We c</w:t>
      </w:r>
      <w:r w:rsidR="00154026">
        <w:t>reated</w:t>
      </w:r>
      <w:r>
        <w:t xml:space="preserve"> a barcoded wild-type pool (</w:t>
      </w:r>
      <w:r w:rsidR="00EF3DD9">
        <w:t>Fig</w:t>
      </w:r>
      <w:r>
        <w:t xml:space="preserve">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(Yachie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739257A0" w:rsidR="006219B8" w:rsidRPr="007A228C" w:rsidRDefault="006628D0" w:rsidP="00224FCB">
      <w:pPr>
        <w:jc w:val="both"/>
      </w:pPr>
      <w:commentRangeStart w:id="332"/>
      <w:commentRangeStart w:id="333"/>
      <w:r>
        <w:rPr>
          <w:b/>
        </w:rPr>
        <w:t>A</w:t>
      </w:r>
      <w:commentRangeEnd w:id="332"/>
      <w:r>
        <w:rPr>
          <w:rStyle w:val="CommentReference"/>
          <w:rFonts w:asciiTheme="minorHAnsi" w:hAnsiTheme="minorHAnsi" w:cstheme="minorBidi"/>
        </w:rPr>
        <w:commentReference w:id="332"/>
      </w:r>
      <w:commentRangeEnd w:id="333"/>
      <w:r>
        <w:rPr>
          <w:rStyle w:val="CommentReference"/>
          <w:rFonts w:asciiTheme="minorHAnsi" w:hAnsiTheme="minorHAnsi" w:cstheme="minorBidi"/>
        </w:rPr>
        <w:commentReference w:id="333"/>
      </w:r>
      <w:r w:rsidR="00E41888">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EF3DD9">
        <w:t>Fig</w:t>
      </w:r>
      <w:r w:rsidR="00A570A8">
        <w:t xml:space="preserv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334"/>
      <w:commentRangeStart w:id="335"/>
      <w:r w:rsidR="006628D0">
        <w:t>A radial landscape of benomyl resistance.</w:t>
      </w:r>
      <w:commentRangeEnd w:id="334"/>
      <w:r w:rsidR="006628D0">
        <w:rPr>
          <w:rStyle w:val="CommentReference"/>
          <w:rFonts w:asciiTheme="minorHAnsi" w:hAnsiTheme="minorHAnsi" w:cstheme="minorBidi"/>
        </w:rPr>
        <w:commentReference w:id="334"/>
      </w:r>
      <w:commentRangeEnd w:id="335"/>
      <w:r w:rsidR="006628D0">
        <w:rPr>
          <w:rStyle w:val="CommentReference"/>
          <w:rFonts w:asciiTheme="minorHAnsi" w:hAnsiTheme="minorHAnsi" w:cstheme="minorBidi"/>
        </w:rPr>
        <w:commentReference w:id="335"/>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lastRenderedPageBreak/>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5D326F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EF3DD9">
        <w:t>Fig</w:t>
      </w:r>
      <w:r w:rsidR="00885680">
        <w:t xml:space="preserve"> 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7F73BDA"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del w:id="336" w:author="Albi Celaj [2]" w:date="2018-12-07T15:12:00Z">
        <w:r w:rsidR="00803577" w:rsidDel="006571AE">
          <w:delText>fluconazole</w:delText>
        </w:r>
        <w:r w:rsidRPr="00233F15" w:rsidDel="006571AE">
          <w:delText xml:space="preserve"> </w:delText>
        </w:r>
      </w:del>
      <w:ins w:id="337"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EF3DD9">
        <w:t>Fig</w:t>
      </w:r>
      <w:r>
        <w:t xml:space="preserv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338" w:author="Albi Celaj [2]" w:date="2018-12-07T15:12:00Z">
        <w:r w:rsidR="006571AE">
          <w:t>valinomycin</w:t>
        </w:r>
      </w:ins>
      <w:del w:id="339"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w:t>
      </w:r>
      <w:ins w:id="340" w:author="Albi Celaj [2]" w:date="2018-12-07T15:14:00Z">
        <w:r w:rsidR="001722E9">
          <w:t>right</w:t>
        </w:r>
      </w:ins>
      <w:del w:id="341" w:author="Albi Celaj [2]" w:date="2018-12-07T15:14:00Z">
        <w:r w:rsidR="00E90256" w:rsidDel="001722E9">
          <w:delText>left</w:delText>
        </w:r>
      </w:del>
      <w:r w:rsidR="00E90256">
        <w:t xml:space="preserve">.  </w:t>
      </w:r>
      <w:ins w:id="342" w:author="Albi Celaj [2]" w:date="2018-12-07T15:14:00Z">
        <w:r w:rsidR="001722E9">
          <w:t xml:space="preserve">Maximum and minimum scale values are determined by the median absolute deviation </w:t>
        </w:r>
      </w:ins>
      <w:ins w:id="343" w:author="Albi Celaj [2]" w:date="2018-12-07T15:15:00Z">
        <w:r w:rsidR="001722E9">
          <w:t>of the log(resistance)</w:t>
        </w:r>
      </w:ins>
      <w:ins w:id="344" w:author="Albi Celaj [2]" w:date="2018-12-07T15:16:00Z">
        <w:r w:rsidR="001722E9">
          <w:t xml:space="preserve"> in that drug</w:t>
        </w:r>
      </w:ins>
      <w:ins w:id="345" w:author="Albi Celaj [2]" w:date="2018-12-07T15:15:00Z">
        <w:r w:rsidR="001722E9">
          <w:t xml:space="preserve">.  </w:t>
        </w:r>
      </w:ins>
      <w:del w:id="346" w:author="Albi Celaj [2]" w:date="2018-12-07T15:16:00Z">
        <w:r w:rsidR="00DA6783" w:rsidDel="001722E9">
          <w:delText xml:space="preserve">Other </w:delText>
        </w:r>
      </w:del>
      <w:ins w:id="347" w:author="Albi Celaj [2]" w:date="2018-12-07T15:16:00Z">
        <w:r w:rsidR="001722E9">
          <w:t xml:space="preserve">Non-significant </w:t>
        </w:r>
      </w:ins>
      <w:r w:rsidR="00DA6783">
        <w:t xml:space="preserve">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348"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349"/>
      <w:commentRangeStart w:id="350"/>
      <w:r w:rsidR="006628D0">
        <w:t>colour</w:t>
      </w:r>
      <w:commentRangeEnd w:id="349"/>
      <w:r w:rsidR="006628D0">
        <w:rPr>
          <w:rStyle w:val="CommentReference"/>
          <w:rFonts w:asciiTheme="minorHAnsi" w:hAnsiTheme="minorHAnsi" w:cstheme="minorBidi"/>
        </w:rPr>
        <w:commentReference w:id="349"/>
      </w:r>
      <w:commentRangeEnd w:id="350"/>
      <w:r w:rsidR="006628D0">
        <w:rPr>
          <w:rStyle w:val="CommentReference"/>
          <w:rFonts w:asciiTheme="minorHAnsi" w:hAnsiTheme="minorHAnsi" w:cstheme="minorBidi"/>
        </w:rPr>
        <w:commentReference w:id="350"/>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79F6736A" w14:textId="77777777" w:rsidR="004557DE" w:rsidRDefault="004557DE" w:rsidP="004557DE">
      <w:pPr>
        <w:jc w:val="both"/>
        <w:rPr>
          <w:color w:val="000000" w:themeColor="text1"/>
        </w:rPr>
      </w:pPr>
      <w:commentRangeStart w:id="351"/>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352" w:author="Albi Celaj [2]" w:date="2018-12-07T15:16:00Z"/>
          <w:color w:val="000000" w:themeColor="text1"/>
        </w:rPr>
      </w:pPr>
      <w:r>
        <w:rPr>
          <w:b/>
          <w:color w:val="000000" w:themeColor="text1"/>
        </w:rPr>
        <w:t>D</w:t>
      </w:r>
      <w:commentRangeEnd w:id="351"/>
      <w:r>
        <w:rPr>
          <w:rStyle w:val="CommentReference"/>
          <w:rFonts w:asciiTheme="minorHAnsi" w:hAnsiTheme="minorHAnsi" w:cstheme="minorBidi"/>
        </w:rPr>
        <w:commentReference w:id="351"/>
      </w:r>
      <w:ins w:id="353" w:author="Albi Celaj [2]" w:date="2018-12-07T15:17:00Z">
        <w:r w:rsidR="001722E9">
          <w:rPr>
            <w:color w:val="000000" w:themeColor="text1"/>
          </w:rPr>
          <w:tab/>
          <w:t xml:space="preserve">Comparing the neural model in valinomycin to the observed resistances for each five-gene knockout group.  </w:t>
        </w:r>
      </w:ins>
      <w:ins w:id="354" w:author="Albi Celaj [2]" w:date="2018-12-07T15:20:00Z">
        <w:r w:rsidR="001722E9">
          <w:rPr>
            <w:color w:val="000000" w:themeColor="text1"/>
          </w:rPr>
          <w:t xml:space="preserve">The neural network weights (top) are shown for the original model (top-left) and </w:t>
        </w:r>
      </w:ins>
      <w:ins w:id="355" w:author="Albi Celaj [2]" w:date="2018-12-07T15:23:00Z">
        <w:r w:rsidR="00DE1226">
          <w:rPr>
            <w:color w:val="000000" w:themeColor="text1"/>
          </w:rPr>
          <w:t>one</w:t>
        </w:r>
      </w:ins>
      <w:ins w:id="356" w:author="Albi Celaj [2]" w:date="2018-12-07T15:20:00Z">
        <w:r w:rsidR="001722E9">
          <w:rPr>
            <w:color w:val="000000" w:themeColor="text1"/>
          </w:rPr>
          <w:t xml:space="preserve"> trained with an extra always-present node in the activity layer</w:t>
        </w:r>
      </w:ins>
      <w:ins w:id="357" w:author="Albi Celaj [2]" w:date="2018-12-07T15:23:00Z">
        <w:r w:rsidR="00DE1226">
          <w:rPr>
            <w:color w:val="000000" w:themeColor="text1"/>
          </w:rPr>
          <w:t xml:space="preserve"> to model </w:t>
        </w:r>
      </w:ins>
      <w:ins w:id="358" w:author="Albi Celaj [2]" w:date="2018-12-07T15:25:00Z">
        <w:r w:rsidR="009A06E9">
          <w:rPr>
            <w:color w:val="000000" w:themeColor="text1"/>
          </w:rPr>
          <w:t xml:space="preserve">potential </w:t>
        </w:r>
      </w:ins>
      <w:ins w:id="359" w:author="Albi Celaj [2]" w:date="2018-12-07T15:23:00Z">
        <w:r w:rsidR="00DE1226">
          <w:rPr>
            <w:color w:val="000000" w:themeColor="text1"/>
          </w:rPr>
          <w:t>influence of a hidden resistance factor</w:t>
        </w:r>
      </w:ins>
      <w:ins w:id="360" w:author="Albi Celaj [2]" w:date="2018-12-07T15:20:00Z">
        <w:r w:rsidR="001722E9">
          <w:rPr>
            <w:color w:val="000000" w:themeColor="text1"/>
          </w:rPr>
          <w:t xml:space="preserve"> (top right).  </w:t>
        </w:r>
      </w:ins>
      <w:ins w:id="361" w:author="Albi Celaj [2]" w:date="2018-12-07T15:26:00Z">
        <w:r w:rsidR="00FF0877">
          <w:rPr>
            <w:color w:val="000000" w:themeColor="text1"/>
          </w:rPr>
          <w:t xml:space="preserve">At the bottom, </w:t>
        </w:r>
        <w:r w:rsidR="00FF0877">
          <w:t>strains were grouped</w:t>
        </w:r>
        <w:r w:rsidR="00996C72">
          <w:t xml:space="preserve"> </w:t>
        </w:r>
      </w:ins>
      <w:ins w:id="362" w:author="Albi Celaj [2]" w:date="2018-12-07T15:27:00Z">
        <w:r w:rsidR="00996C72">
          <w:t>by</w:t>
        </w:r>
      </w:ins>
      <w:ins w:id="363" w:author="Albi Celaj [2]" w:date="2018-12-07T15:26:00Z">
        <w:r w:rsidR="00FF0877" w:rsidRPr="00233F15">
          <w:t xml:space="preserve"> knockout genotype</w:t>
        </w:r>
        <w:r w:rsidR="00FF0877">
          <w:t>s</w:t>
        </w:r>
        <w:r w:rsidR="00FF0877" w:rsidRPr="00233F15">
          <w:t xml:space="preserve"> </w:t>
        </w:r>
        <w:r w:rsidR="00FF0877" w:rsidRPr="00233F15">
          <w:lastRenderedPageBreak/>
          <w:t xml:space="preserve">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364" w:author="Albi Celaj [2]" w:date="2018-12-07T15:27:00Z">
        <w:r w:rsidR="00FF0877">
          <w:t xml:space="preserve">corresponding </w:t>
        </w:r>
      </w:ins>
      <w:ins w:id="365"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366"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367" w:author="Albi Celaj [2]" w:date="2018-12-07T15:28:00Z"/>
          <w:color w:val="000000" w:themeColor="text1"/>
        </w:rPr>
      </w:pPr>
      <w:ins w:id="368"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369" w:author="Albi Celaj [2]" w:date="2018-12-07T15:29:00Z"/>
        </w:rPr>
      </w:pPr>
      <w:ins w:id="370" w:author="Albi Celaj [2]" w:date="2018-12-07T15:29:00Z">
        <w:r>
          <w:rPr>
            <w:b/>
            <w:color w:val="000000" w:themeColor="text1"/>
          </w:rPr>
          <w:t>A</w:t>
        </w:r>
        <w:r>
          <w:rPr>
            <w:b/>
            <w:color w:val="000000" w:themeColor="text1"/>
          </w:rPr>
          <w:tab/>
        </w:r>
        <w:r>
          <w:rPr>
            <w:color w:val="000000" w:themeColor="text1"/>
          </w:rPr>
          <w:t xml:space="preserve">As in Figure 3A, </w:t>
        </w:r>
        <w:r>
          <w:t>a linear landscape of fluconazole resistance is shown .</w:t>
        </w:r>
      </w:ins>
    </w:p>
    <w:p w14:paraId="064D745E" w14:textId="3E61D60A" w:rsidR="00330ADB" w:rsidRPr="001722E9" w:rsidRDefault="00330ADB" w:rsidP="000B3F65">
      <w:pPr>
        <w:jc w:val="both"/>
        <w:rPr>
          <w:ins w:id="371" w:author="Albi Celaj [2]" w:date="2018-12-07T15:30:00Z"/>
          <w:color w:val="000000" w:themeColor="text1"/>
        </w:rPr>
      </w:pPr>
      <w:ins w:id="372"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373" w:author="Albi Celaj [2]" w:date="2018-12-07T15:35:00Z">
        <w:r w:rsidR="000B3F65">
          <w:rPr>
            <w:color w:val="000000" w:themeColor="text1"/>
          </w:rPr>
          <w:t xml:space="preserve">‘hidden’ </w:t>
        </w:r>
      </w:ins>
      <w:ins w:id="374" w:author="Albi Celaj [2]" w:date="2018-12-07T15:30:00Z">
        <w:r>
          <w:rPr>
            <w:color w:val="000000" w:themeColor="text1"/>
          </w:rPr>
          <w:t xml:space="preserve">node </w:t>
        </w:r>
      </w:ins>
      <w:ins w:id="375"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376" w:author="Albi Celaj [2]" w:date="2018-12-07T15:33:00Z">
        <w:r w:rsidR="000B3F65">
          <w:rPr>
            <w:color w:val="000000" w:themeColor="text1"/>
          </w:rPr>
          <w:t xml:space="preserve"> (see Methods for details, top right).</w:t>
        </w:r>
      </w:ins>
      <w:ins w:id="377"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378" w:author="Albi Celaj [2]" w:date="2018-12-07T15:33:00Z">
        <w:r>
          <w:rPr>
            <w:b/>
            <w:color w:val="000000" w:themeColor="text1"/>
          </w:rPr>
          <w:t>C</w:t>
        </w:r>
      </w:ins>
      <w:del w:id="379"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380" w:author="Albi Celaj [2]" w:date="2018-12-07T15:36:00Z">
        <w:r>
          <w:rPr>
            <w:b/>
            <w:color w:val="000000" w:themeColor="text1"/>
          </w:rPr>
          <w:t>D</w:t>
        </w:r>
      </w:ins>
      <w:del w:id="381"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382" w:author="Albi Celaj [2]" w:date="2018-12-07T15:34:00Z">
        <w:r>
          <w:rPr>
            <w:color w:val="000000" w:themeColor="text1"/>
          </w:rPr>
          <w:t xml:space="preserve">  Overlaid are the</w:t>
        </w:r>
      </w:ins>
      <w:ins w:id="383" w:author="Albi Celaj [2]" w:date="2018-12-07T15:36:00Z">
        <w:r>
          <w:rPr>
            <w:color w:val="000000" w:themeColor="text1"/>
          </w:rPr>
          <w:t xml:space="preserve"> corresponding</w:t>
        </w:r>
      </w:ins>
      <w:ins w:id="384" w:author="Albi Celaj [2]" w:date="2018-12-07T15:34:00Z">
        <w:r>
          <w:rPr>
            <w:color w:val="000000" w:themeColor="text1"/>
          </w:rPr>
          <w:t xml:space="preserve"> Pdr5 activity values from the </w:t>
        </w:r>
      </w:ins>
      <w:ins w:id="385" w:author="Albi Celaj [2]" w:date="2018-12-07T15:35:00Z">
        <w:r>
          <w:rPr>
            <w:color w:val="000000" w:themeColor="text1"/>
          </w:rPr>
          <w:t xml:space="preserve">neural network in the </w:t>
        </w:r>
      </w:ins>
      <w:ins w:id="386" w:author="Albi Celaj [2]" w:date="2018-12-07T15:34:00Z">
        <w:r>
          <w:rPr>
            <w:color w:val="000000" w:themeColor="text1"/>
          </w:rPr>
          <w:t xml:space="preserve">top-right </w:t>
        </w:r>
      </w:ins>
      <w:ins w:id="387" w:author="Albi Celaj [2]" w:date="2018-12-07T15:35:00Z">
        <w:r>
          <w:rPr>
            <w:color w:val="000000" w:themeColor="text1"/>
          </w:rPr>
          <w:t>panel of Figure 5B, considering only influences going through the hidden node (yellow), or all influences (orange).</w:t>
        </w:r>
      </w:ins>
    </w:p>
    <w:p w14:paraId="02F9FF7B" w14:textId="6729D5C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388"/>
      <w:commentRangeEnd w:id="388"/>
      <w:r>
        <w:rPr>
          <w:rStyle w:val="CommentReference"/>
          <w:rFonts w:asciiTheme="minorHAnsi" w:hAnsiTheme="minorHAnsi" w:cstheme="minorBidi"/>
        </w:rPr>
        <w:commentReference w:id="388"/>
      </w:r>
      <w:commentRangeStart w:id="389"/>
      <w:commentRangeEnd w:id="389"/>
      <w:r>
        <w:rPr>
          <w:rStyle w:val="CommentReference"/>
          <w:rFonts w:asciiTheme="minorHAnsi" w:hAnsiTheme="minorHAnsi" w:cstheme="minorBidi"/>
        </w:rPr>
        <w:commentReference w:id="389"/>
      </w:r>
      <w:del w:id="390"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EF3DD9">
        <w:rPr>
          <w:color w:val="000000" w:themeColor="text1"/>
        </w:rPr>
        <w:t>Fig</w:t>
      </w:r>
      <w:r w:rsidR="009747F9">
        <w:rPr>
          <w:color w:val="000000" w:themeColor="text1"/>
        </w:rPr>
        <w:t xml:space="preserve"> 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48AA28B0" w14:textId="77777777" w:rsidR="00522486" w:rsidRDefault="00522486" w:rsidP="00522486">
      <w:pPr>
        <w:jc w:val="both"/>
      </w:pPr>
      <w:r w:rsidRPr="00212AC7">
        <w:rPr>
          <w:b/>
        </w:rPr>
        <w:t>A</w:t>
      </w:r>
      <w:r>
        <w:rPr>
          <w:b/>
        </w:rPr>
        <w:tab/>
      </w:r>
      <w:r>
        <w:t>Engineering of a barcoder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391"/>
      <w:r>
        <w:rPr>
          <w:b/>
        </w:rPr>
        <w:t>B</w:t>
      </w:r>
      <w:commentRangeEnd w:id="391"/>
      <w:r>
        <w:rPr>
          <w:rStyle w:val="CommentReference"/>
          <w:rFonts w:asciiTheme="minorHAnsi" w:hAnsiTheme="minorHAnsi" w:cstheme="minorBidi"/>
        </w:rPr>
        <w:commentReference w:id="391"/>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r w:rsidRPr="00233F15">
        <w:rPr>
          <w:b/>
        </w:rPr>
        <w:lastRenderedPageBreak/>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MAT</w:t>
      </w:r>
      <w:r w:rsidRPr="00233F15">
        <w:rPr>
          <w:b/>
        </w:rPr>
        <w:t xml:space="preserve">a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189166D7" w14:textId="77777777" w:rsidR="00522486" w:rsidRPr="00233F15" w:rsidRDefault="00522486" w:rsidP="00522486">
      <w:commentRangeStart w:id="392"/>
      <w:r>
        <w:rPr>
          <w:b/>
        </w:rPr>
        <w:t>Figure S5</w:t>
      </w:r>
      <w:commentRangeEnd w:id="392"/>
      <w:r>
        <w:rPr>
          <w:rStyle w:val="CommentReference"/>
          <w:rFonts w:asciiTheme="minorHAnsi" w:hAnsiTheme="minorHAnsi" w:cstheme="minorBidi"/>
        </w:rPr>
        <w:commentReference w:id="392"/>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w:t>
      </w:r>
      <w:r w:rsidR="009F546D">
        <w:lastRenderedPageBreak/>
        <w:t xml:space="preserve">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393"/>
      <w:r>
        <w:rPr>
          <w:b/>
          <w:bCs/>
          <w:iCs/>
          <w:color w:val="000000" w:themeColor="text1"/>
        </w:rPr>
        <w:t>Figure S9</w:t>
      </w:r>
      <w:commentRangeEnd w:id="393"/>
      <w:r>
        <w:rPr>
          <w:rStyle w:val="CommentReference"/>
          <w:rFonts w:asciiTheme="minorHAnsi" w:hAnsiTheme="minorHAnsi" w:cstheme="minorBidi"/>
        </w:rPr>
        <w:commentReference w:id="393"/>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22486">
        <w:t xml:space="preserve">).  </w:t>
      </w:r>
      <w:commentRangeStart w:id="394"/>
      <w:commentRangeStart w:id="395"/>
      <w:r w:rsidR="00522486">
        <w:t>Correlation in the top left is shown for all data</w:t>
      </w:r>
      <w:commentRangeEnd w:id="394"/>
      <w:r w:rsidR="00522486">
        <w:rPr>
          <w:rStyle w:val="CommentReference"/>
          <w:rFonts w:asciiTheme="minorHAnsi" w:hAnsiTheme="minorHAnsi" w:cstheme="minorBidi"/>
        </w:rPr>
        <w:commentReference w:id="394"/>
      </w:r>
      <w:commentRangeEnd w:id="395"/>
      <w:r w:rsidR="00522486">
        <w:rPr>
          <w:rStyle w:val="CommentReference"/>
          <w:rFonts w:asciiTheme="minorHAnsi" w:hAnsiTheme="minorHAnsi" w:cstheme="minorBidi"/>
        </w:rPr>
        <w:commentReference w:id="395"/>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396"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397"/>
      <w:r>
        <w:rPr>
          <w:b/>
          <w:bCs/>
          <w:iCs/>
          <w:color w:val="000000" w:themeColor="text1"/>
        </w:rPr>
        <w:t xml:space="preserve">Figure S10. </w:t>
      </w:r>
      <w:commentRangeEnd w:id="397"/>
      <w:r>
        <w:rPr>
          <w:rStyle w:val="CommentReference"/>
          <w:rFonts w:asciiTheme="minorHAnsi" w:hAnsiTheme="minorHAnsi" w:cstheme="minorBidi"/>
        </w:rPr>
        <w:commentReference w:id="397"/>
      </w:r>
      <w:r w:rsidR="00E83CB0">
        <w:rPr>
          <w:bCs/>
          <w:iCs/>
          <w:color w:val="000000" w:themeColor="text1"/>
        </w:rPr>
        <w:t>Neural networ</w:t>
      </w:r>
      <w:ins w:id="398" w:author="Albi Celaj [2]" w:date="2018-12-07T15:50:00Z">
        <w:r w:rsidR="00B84596">
          <w:rPr>
            <w:bCs/>
            <w:iCs/>
            <w:color w:val="000000" w:themeColor="text1"/>
          </w:rPr>
          <w:t>ks trained in single environments</w:t>
        </w:r>
      </w:ins>
      <w:del w:id="399"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400" w:author="Albi Celaj [2]" w:date="2018-12-07T15:50:00Z"/>
        </w:rPr>
      </w:pPr>
      <w:r>
        <w:rPr>
          <w:b/>
          <w:bCs/>
          <w:iCs/>
          <w:color w:val="000000" w:themeColor="text1"/>
        </w:rPr>
        <w:t>A</w:t>
      </w:r>
      <w:ins w:id="401"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402" w:author="Albi Celaj [2]" w:date="2018-12-07T15:50:00Z"/>
          <w:b/>
          <w:color w:val="000000" w:themeColor="text1"/>
          <w:rPrChange w:id="403" w:author="Albi Celaj [2]" w:date="2018-12-07T15:50:00Z">
            <w:rPr>
              <w:ins w:id="404" w:author="Albi Celaj [2]" w:date="2018-12-07T15:50:00Z"/>
              <w:color w:val="000000" w:themeColor="text1"/>
            </w:rPr>
          </w:rPrChange>
        </w:rPr>
      </w:pPr>
      <w:ins w:id="405" w:author="Albi Celaj [2]" w:date="2018-12-07T15:50:00Z">
        <w:r>
          <w:rPr>
            <w:b/>
          </w:rPr>
          <w:t>B</w:t>
        </w:r>
        <w:r w:rsidRPr="00C02B57">
          <w:rPr>
            <w:rPrChange w:id="406"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407" w:author="Albi Celaj [2]" w:date="2018-12-07T15:50:00Z"/>
        </w:rPr>
      </w:pPr>
      <w:del w:id="408"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409" w:author="Albi Celaj [2]" w:date="2018-12-07T15:38:00Z">
        <w:r w:rsidR="00890971" w:rsidDel="00C0215D">
          <w:delText>fluconazole</w:delText>
        </w:r>
      </w:del>
      <w:del w:id="410"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411" w:author="Albi Celaj [2]" w:date="2018-12-07T15:51:00Z"/>
          <w:bCs/>
          <w:iCs/>
          <w:color w:val="000000" w:themeColor="text1"/>
        </w:rPr>
      </w:pPr>
      <w:del w:id="412"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413"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414"/>
      <w:r w:rsidRPr="003643C4">
        <w:rPr>
          <w:b/>
          <w:bCs/>
          <w:iCs/>
          <w:color w:val="000000" w:themeColor="text1"/>
        </w:rPr>
        <w:t>Figure S1</w:t>
      </w:r>
      <w:r>
        <w:rPr>
          <w:b/>
          <w:bCs/>
          <w:iCs/>
          <w:color w:val="000000" w:themeColor="text1"/>
        </w:rPr>
        <w:t>1</w:t>
      </w:r>
      <w:r w:rsidRPr="003643C4">
        <w:rPr>
          <w:b/>
          <w:bCs/>
          <w:iCs/>
          <w:color w:val="000000" w:themeColor="text1"/>
        </w:rPr>
        <w:t>.</w:t>
      </w:r>
      <w:commentRangeEnd w:id="414"/>
      <w:r>
        <w:rPr>
          <w:rStyle w:val="CommentReference"/>
          <w:rFonts w:asciiTheme="minorHAnsi" w:hAnsiTheme="minorHAnsi" w:cstheme="minorBidi"/>
        </w:rPr>
        <w:commentReference w:id="414"/>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415" w:author="Albi Celaj [2]"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 xml:space="preserve">(Tarassov et al., </w:t>
      </w:r>
      <w:r w:rsidR="00D659A1" w:rsidRPr="00D659A1">
        <w:rPr>
          <w:noProof/>
        </w:rPr>
        <w:lastRenderedPageBreak/>
        <w:t>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416" w:author="Albi Celaj [2]" w:date="2018-12-07T15:25:00Z">
        <w:r w:rsidR="00FF0877">
          <w:rPr>
            <w:b/>
            <w:bCs/>
            <w:iCs/>
            <w:color w:val="000000" w:themeColor="text1"/>
          </w:rPr>
          <w:t>S1</w:t>
        </w:r>
      </w:ins>
      <w:r w:rsidR="006C55BE">
        <w:rPr>
          <w:b/>
          <w:bCs/>
          <w:iCs/>
          <w:color w:val="000000" w:themeColor="text1"/>
        </w:rPr>
        <w:t>3</w:t>
      </w:r>
      <w:ins w:id="417"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Yachie Nozomu" w:date="2018-12-10T00:29:00Z" w:initials="NY">
    <w:p w14:paraId="5B07A031" w14:textId="77777777" w:rsidR="00791E19" w:rsidRDefault="00791E19" w:rsidP="003C1219">
      <w:pPr>
        <w:pStyle w:val="CommentText"/>
      </w:pPr>
      <w:r>
        <w:rPr>
          <w:rStyle w:val="CommentReference"/>
        </w:rPr>
        <w:annotationRef/>
      </w:r>
      <w:r>
        <w:t>Maybe cite some double CRISPR works?</w:t>
      </w:r>
    </w:p>
  </w:comment>
  <w:comment w:id="161" w:author="Yachie Nozomu" w:date="2018-12-10T01:43:00Z" w:initials="NY">
    <w:p w14:paraId="0AE6574E" w14:textId="77777777" w:rsidR="00791E19" w:rsidRDefault="00791E19" w:rsidP="003C1219">
      <w:pPr>
        <w:pStyle w:val="CommentText"/>
      </w:pPr>
      <w:r>
        <w:rPr>
          <w:rStyle w:val="CommentReference"/>
        </w:rPr>
        <w:annotationRef/>
      </w:r>
      <w:r>
        <w:t>I couldn’t find this specific example in Fig 3C.</w:t>
      </w:r>
    </w:p>
  </w:comment>
  <w:comment w:id="162" w:author="Albi Celaj [2]" w:date="2018-12-10T14:31:00Z" w:initials="AC">
    <w:p w14:paraId="566A3F04" w14:textId="0564E410" w:rsidR="00791E19" w:rsidRDefault="00791E19">
      <w:pPr>
        <w:pStyle w:val="CommentText"/>
      </w:pPr>
      <w:r>
        <w:rPr>
          <w:rStyle w:val="CommentReference"/>
        </w:rPr>
        <w:annotationRef/>
      </w:r>
      <w:r>
        <w:t>I think this is confusingly worded – there’s no complex interaction term involving all of these genes, rather each of these genes has a complex genetic interaction with other genes</w:t>
      </w:r>
    </w:p>
  </w:comment>
  <w:comment w:id="163" w:author="Yachie Nozomu" w:date="2018-12-10T01:48:00Z" w:initials="NY">
    <w:p w14:paraId="7043501D" w14:textId="77777777" w:rsidR="00791E19" w:rsidRDefault="00791E19" w:rsidP="003C1219">
      <w:pPr>
        <w:pStyle w:val="CommentText"/>
      </w:pPr>
      <w:r>
        <w:rPr>
          <w:rStyle w:val="CommentReference"/>
        </w:rPr>
        <w:annotationRef/>
      </w:r>
      <w:r>
        <w:t>Overall, these specific interactions are hard to follow in the heatmap in Fig 3C… maybe make a submatrix representation or sub-network graphs?</w:t>
      </w:r>
    </w:p>
  </w:comment>
  <w:comment w:id="165" w:author="Yachie Nozomu" w:date="2018-12-10T02:21:00Z" w:initials="NY">
    <w:p w14:paraId="21DD2E15" w14:textId="77777777" w:rsidR="00791E19" w:rsidRDefault="00791E19" w:rsidP="00E270DE">
      <w:pPr>
        <w:pStyle w:val="CommentText"/>
      </w:pPr>
      <w:r>
        <w:rPr>
          <w:rStyle w:val="CommentReference"/>
        </w:rPr>
        <w:annotationRef/>
      </w:r>
      <w:r>
        <w:t>Do you assume there are only effluxes and Es are only positive values?</w:t>
      </w:r>
    </w:p>
  </w:comment>
  <w:comment w:id="166" w:author="Albi Celaj [2]" w:date="2018-12-10T14:33:00Z" w:initials="AC">
    <w:p w14:paraId="3D3DA2E3" w14:textId="77777777" w:rsidR="00791E19" w:rsidRDefault="00791E19" w:rsidP="00E270DE">
      <w:pPr>
        <w:pStyle w:val="CommentText"/>
      </w:pPr>
      <w:r>
        <w:rPr>
          <w:rStyle w:val="CommentReference"/>
        </w:rPr>
        <w:annotationRef/>
      </w:r>
      <w:r>
        <w:t>Yes – can add negative E-values but rather chose to model these as inhibition of a hidden clearance factor (as per e-mail)</w:t>
      </w:r>
    </w:p>
  </w:comment>
  <w:comment w:id="167" w:author="Yachie Nozomu" w:date="2018-12-10T01:58:00Z" w:initials="NY">
    <w:p w14:paraId="6985B8EF" w14:textId="77777777" w:rsidR="00791E19" w:rsidRDefault="00791E19" w:rsidP="00E270DE">
      <w:pPr>
        <w:pStyle w:val="CommentText"/>
      </w:pPr>
      <w:r>
        <w:rPr>
          <w:rStyle w:val="CommentReference"/>
        </w:rPr>
        <w:annotationRef/>
      </w:r>
      <w:r>
        <w:t>Did you treat “I” and “E” edges equally? or did you optimize “I” edges first and then “E” edges? Did you apply this procedure even for the direct G-A pairs too?</w:t>
      </w:r>
    </w:p>
  </w:comment>
  <w:comment w:id="168" w:author="Albi Celaj [2]" w:date="2018-12-10T14:33:00Z" w:initials="AC">
    <w:p w14:paraId="4A1485F6" w14:textId="77777777" w:rsidR="00791E19" w:rsidRDefault="00791E19" w:rsidP="00E270DE">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71" w:author="Yachie Nozomu" w:date="2018-12-10T01:53:00Z" w:initials="NY">
    <w:p w14:paraId="59F4459E" w14:textId="77777777" w:rsidR="00791E19" w:rsidRDefault="00791E19"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72" w:author="Albi Celaj [2]" w:date="2018-12-10T14:33:00Z" w:initials="AC">
    <w:p w14:paraId="0B1F9671" w14:textId="77777777" w:rsidR="00791E19" w:rsidRDefault="00791E19" w:rsidP="00E270DE">
      <w:pPr>
        <w:pStyle w:val="CommentText"/>
      </w:pPr>
      <w:r>
        <w:rPr>
          <w:rStyle w:val="CommentReference"/>
        </w:rPr>
        <w:annotationRef/>
      </w:r>
      <w:r>
        <w:t>Will make them unique in next update</w:t>
      </w:r>
    </w:p>
    <w:p w14:paraId="55DB30EF" w14:textId="77777777" w:rsidR="00791E19" w:rsidRDefault="00791E19" w:rsidP="00E270DE">
      <w:pPr>
        <w:pStyle w:val="CommentText"/>
      </w:pPr>
    </w:p>
  </w:comment>
  <w:comment w:id="177" w:author="Yachie Nozomu" w:date="2018-12-10T02:01:00Z" w:initials="NY">
    <w:p w14:paraId="6B20CD35" w14:textId="77777777" w:rsidR="00791E19" w:rsidRDefault="00791E19" w:rsidP="00E270DE">
      <w:pPr>
        <w:pStyle w:val="CommentText"/>
      </w:pPr>
      <w:r>
        <w:rPr>
          <w:rStyle w:val="CommentReference"/>
        </w:rPr>
        <w:annotationRef/>
      </w:r>
      <w:r>
        <w:t xml:space="preserve">Same here… two mating type datasets could share a decent amount of same genotypes </w:t>
      </w:r>
    </w:p>
  </w:comment>
  <w:comment w:id="213" w:author="Yachie Nozomu" w:date="2018-12-10T02:29:00Z" w:initials="NY">
    <w:p w14:paraId="19FD9F07" w14:textId="77777777" w:rsidR="00791E19" w:rsidRDefault="00791E19" w:rsidP="00D610F0">
      <w:pPr>
        <w:pStyle w:val="CommentText"/>
      </w:pPr>
      <w:r>
        <w:rPr>
          <w:rStyle w:val="CommentReference"/>
        </w:rPr>
        <w:annotationRef/>
      </w:r>
      <w:r>
        <w:t>Is it unlikely that these genes are involved in valinomycin uptake?</w:t>
      </w:r>
    </w:p>
  </w:comment>
  <w:comment w:id="208" w:author="Albi Celaj [2]" w:date="2018-12-10T13:27:00Z" w:initials="AC">
    <w:p w14:paraId="473490EC" w14:textId="2D66CB8C" w:rsidR="00791E19" w:rsidRDefault="00791E19">
      <w:pPr>
        <w:pStyle w:val="CommentText"/>
      </w:pPr>
      <w:r>
        <w:rPr>
          <w:rStyle w:val="CommentReference"/>
        </w:rPr>
        <w:annotationRef/>
      </w:r>
      <w:r>
        <w:t>See e-mail</w:t>
      </w:r>
    </w:p>
  </w:comment>
  <w:comment w:id="262" w:author="Yachie Nozomu" w:date="2018-12-10T02:05:00Z" w:initials="NY">
    <w:p w14:paraId="17B74F12" w14:textId="77777777" w:rsidR="00791E19" w:rsidRDefault="00791E19" w:rsidP="00D610F0">
      <w:pPr>
        <w:pStyle w:val="CommentText"/>
      </w:pPr>
      <w:r>
        <w:rPr>
          <w:rStyle w:val="CommentReference"/>
        </w:rPr>
        <w:annotationRef/>
      </w:r>
      <w:r>
        <w:t>This is very nice! but why the fluconazole plot in Fig S9 doesn’t match to Fig S10A?</w:t>
      </w:r>
    </w:p>
  </w:comment>
  <w:comment w:id="255" w:author="Albi Celaj [2]" w:date="2018-12-10T13:41:00Z" w:initials="AC">
    <w:p w14:paraId="11B13B71" w14:textId="53EA4289" w:rsidR="00791E19" w:rsidRPr="00207597" w:rsidRDefault="00791E19">
      <w:pPr>
        <w:pStyle w:val="CommentText"/>
        <w:rPr>
          <w:i/>
        </w:rPr>
      </w:pPr>
      <w:r>
        <w:rPr>
          <w:rStyle w:val="CommentReference"/>
        </w:rPr>
        <w:annotationRef/>
      </w:r>
      <w:r>
        <w:t xml:space="preserve">These figures have since been changed, but S10B (previously S10A) had the </w:t>
      </w:r>
      <w:r w:rsidRPr="00207597">
        <w:rPr>
          <w:b/>
          <w:i/>
        </w:rPr>
        <w:t>I</w:t>
      </w:r>
      <w:r>
        <w:rPr>
          <w:i/>
        </w:rPr>
        <w:t xml:space="preserve"> </w:t>
      </w:r>
      <w:r w:rsidRPr="00207597">
        <w:t>weights</w:t>
      </w:r>
      <w:r>
        <w:t xml:space="preserve"> learned only for fluconazole, whereas they are constrained to be the same for all drugs in Figure S9.  I think it’s best to omit the diagram from S10B as the only point is that you can’t fit a good linear inhibition model</w:t>
      </w:r>
    </w:p>
  </w:comment>
  <w:comment w:id="311" w:author="Yachie Nozomu" w:date="2018-12-10T02:30:00Z" w:initials="NY">
    <w:p w14:paraId="292EFFFA" w14:textId="77777777" w:rsidR="00791E19" w:rsidRDefault="00791E19" w:rsidP="00447F5C">
      <w:pPr>
        <w:pStyle w:val="CommentText"/>
      </w:pPr>
      <w:r>
        <w:rPr>
          <w:rStyle w:val="CommentReference"/>
        </w:rPr>
        <w:annotationRef/>
      </w:r>
      <w:r>
        <w:t>Maybe not for yeast?</w:t>
      </w:r>
    </w:p>
  </w:comment>
  <w:comment w:id="312" w:author="Albi Celaj [2]" w:date="2018-12-10T14:38:00Z" w:initials="AC">
    <w:p w14:paraId="70DAEF25" w14:textId="77777777" w:rsidR="00791E19" w:rsidRDefault="00791E19" w:rsidP="00447F5C">
      <w:pPr>
        <w:pStyle w:val="CommentText"/>
      </w:pPr>
      <w:r>
        <w:rPr>
          <w:rStyle w:val="CommentReference"/>
        </w:rPr>
        <w:annotationRef/>
      </w:r>
      <w:r>
        <w:t>Unaware of yeast-specific limitations, will look more into it</w:t>
      </w:r>
    </w:p>
    <w:p w14:paraId="166230B6" w14:textId="4FF36F10" w:rsidR="00791E19" w:rsidRDefault="00791E19">
      <w:pPr>
        <w:pStyle w:val="CommentText"/>
      </w:pPr>
    </w:p>
  </w:comment>
  <w:comment w:id="316" w:author="Yachie Nozomu" w:date="2018-12-10T02:31:00Z" w:initials="NY">
    <w:p w14:paraId="588E2228" w14:textId="77777777" w:rsidR="00791E19" w:rsidRDefault="00791E19" w:rsidP="00447F5C">
      <w:pPr>
        <w:pStyle w:val="CommentText"/>
      </w:pPr>
      <w:r>
        <w:rPr>
          <w:rStyle w:val="CommentReference"/>
        </w:rPr>
        <w:annotationRef/>
      </w:r>
      <w:r>
        <w:t>Please make sure that RY0148 is not GM Toolkit-alpha</w:t>
      </w:r>
    </w:p>
  </w:comment>
  <w:comment w:id="317" w:author="Albi Celaj [2]" w:date="2018-12-10T14:39:00Z" w:initials="AC">
    <w:p w14:paraId="6DAC57EE" w14:textId="13A19CD9" w:rsidR="00791E19" w:rsidRDefault="00791E19">
      <w:pPr>
        <w:pStyle w:val="CommentText"/>
      </w:pPr>
      <w:r>
        <w:rPr>
          <w:rStyle w:val="CommentReference"/>
        </w:rPr>
        <w:annotationRef/>
      </w:r>
      <w:r>
        <w:t>I don’t understand this comment</w:t>
      </w:r>
    </w:p>
  </w:comment>
  <w:comment w:id="318" w:author="Albi Celaj [3]" w:date="2017-08-24T14:59:00Z" w:initials="AC">
    <w:p w14:paraId="476F4712" w14:textId="7F4B8F2F" w:rsidR="00791E19" w:rsidRDefault="00791E19">
      <w:pPr>
        <w:pStyle w:val="CommentText"/>
      </w:pPr>
      <w:r>
        <w:t>-May need details of growth selection media used</w:t>
      </w:r>
    </w:p>
    <w:p w14:paraId="60AC4973" w14:textId="10C0F849" w:rsidR="00791E19" w:rsidRDefault="00791E19">
      <w:pPr>
        <w:pStyle w:val="CommentText"/>
      </w:pPr>
      <w:r>
        <w:t>-May require source of all chemicals and concentrations used for selection (will ask lab for this)</w:t>
      </w:r>
    </w:p>
    <w:p w14:paraId="0B0708BE" w14:textId="77777777" w:rsidR="00791E19" w:rsidRDefault="00791E19">
      <w:pPr>
        <w:pStyle w:val="CommentText"/>
      </w:pPr>
    </w:p>
  </w:comment>
  <w:comment w:id="319" w:author="Yachie Nozomu" w:date="2018-12-10T02:50:00Z" w:initials="NY">
    <w:p w14:paraId="3F645A1E" w14:textId="77777777" w:rsidR="00791E19" w:rsidRDefault="00791E19" w:rsidP="00F85114">
      <w:pPr>
        <w:pStyle w:val="CommentText"/>
      </w:pPr>
      <w:r>
        <w:rPr>
          <w:rStyle w:val="CommentReference"/>
        </w:rPr>
        <w:annotationRef/>
      </w:r>
      <w:r>
        <w:t xml:space="preserve">Was the GM strain URA+? Did each deletion locus have GFP and URA3? </w:t>
      </w:r>
    </w:p>
  </w:comment>
  <w:comment w:id="320" w:author="Albi Celaj [2]" w:date="2018-12-10T13:50:00Z" w:initials="AC">
    <w:p w14:paraId="77A8ABFE" w14:textId="6EF4267F" w:rsidR="00791E19" w:rsidRDefault="00791E19">
      <w:pPr>
        <w:pStyle w:val="CommentText"/>
      </w:pPr>
      <w:r>
        <w:rPr>
          <w:rStyle w:val="CommentReference"/>
        </w:rPr>
        <w:annotationRef/>
      </w:r>
      <w:r>
        <w:t>Yes it did</w:t>
      </w:r>
    </w:p>
  </w:comment>
  <w:comment w:id="321" w:author="Yachie Nozomu" w:date="2018-12-10T03:53:00Z" w:initials="NY">
    <w:p w14:paraId="3BAFFCA9" w14:textId="77777777" w:rsidR="00791E19" w:rsidRDefault="00791E19" w:rsidP="00F85114">
      <w:pPr>
        <w:pStyle w:val="CommentText"/>
      </w:pPr>
      <w:r>
        <w:rPr>
          <w:rStyle w:val="CommentReference"/>
        </w:rPr>
        <w:annotationRef/>
      </w:r>
      <w:r>
        <w:t>In what volume?</w:t>
      </w:r>
    </w:p>
  </w:comment>
  <w:comment w:id="322" w:author="Albi Celaj [2]" w:date="2018-12-10T13:51:00Z" w:initials="AC">
    <w:p w14:paraId="030C1A19" w14:textId="4F1FB17D" w:rsidR="00791E19" w:rsidRDefault="00791E19">
      <w:pPr>
        <w:pStyle w:val="CommentText"/>
      </w:pPr>
      <w:r>
        <w:rPr>
          <w:rStyle w:val="CommentReference"/>
        </w:rPr>
        <w:annotationRef/>
      </w:r>
      <w:r>
        <w:t>Have to check with Marinella</w:t>
      </w:r>
    </w:p>
  </w:comment>
  <w:comment w:id="323" w:author="Albi Celaj [3]" w:date="2017-08-24T14:59:00Z" w:initials="AC">
    <w:p w14:paraId="490BB875" w14:textId="6772F314" w:rsidR="00791E19" w:rsidRDefault="00791E19">
      <w:pPr>
        <w:pStyle w:val="CommentText"/>
      </w:pPr>
      <w:r>
        <w:rPr>
          <w:rStyle w:val="CommentReference"/>
        </w:rPr>
        <w:annotationRef/>
      </w:r>
      <w:r>
        <w:t>Marinella: Which strain was wild type? Was it the barcoder strain?</w:t>
      </w:r>
    </w:p>
  </w:comment>
  <w:comment w:id="325" w:author="Albi Celaj [3]" w:date="2017-08-24T14:59:00Z" w:initials="AC">
    <w:p w14:paraId="3798F73B" w14:textId="09A393D6" w:rsidR="00791E19" w:rsidRDefault="00791E19">
      <w:pPr>
        <w:pStyle w:val="CommentText"/>
      </w:pPr>
      <w:r>
        <w:rPr>
          <w:rStyle w:val="CommentReference"/>
        </w:rPr>
        <w:annotationRef/>
      </w:r>
      <w:r>
        <w:t>Need Marinella to add details</w:t>
      </w:r>
    </w:p>
  </w:comment>
  <w:comment w:id="326" w:author="Albi Celaj [3]" w:date="2017-08-29T13:35:00Z" w:initials="AC">
    <w:p w14:paraId="1D09427C" w14:textId="47A7C76C" w:rsidR="00791E19" w:rsidRDefault="00791E19">
      <w:pPr>
        <w:pStyle w:val="CommentText"/>
      </w:pPr>
      <w:r>
        <w:rPr>
          <w:rStyle w:val="CommentReference"/>
        </w:rPr>
        <w:annotationRef/>
      </w:r>
      <w:r>
        <w:rPr>
          <w:rStyle w:val="CommentReference"/>
        </w:rPr>
        <w:t>Jamie: Need confirmation that it was indeed 2%</w:t>
      </w:r>
    </w:p>
  </w:comment>
  <w:comment w:id="327" w:author="Albi Celaj [3]" w:date="2017-08-30T09:29:00Z" w:initials="AC">
    <w:p w14:paraId="2176F66A" w14:textId="3D74FFD6" w:rsidR="00791E19" w:rsidRDefault="00791E19">
      <w:pPr>
        <w:pStyle w:val="CommentText"/>
      </w:pPr>
      <w:r>
        <w:rPr>
          <w:rStyle w:val="CommentReference"/>
        </w:rPr>
        <w:annotationRef/>
      </w:r>
      <w:r>
        <w:t>Marinella: You had to recreate one of these strains, is it worth mentioning here?</w:t>
      </w:r>
    </w:p>
    <w:p w14:paraId="07D8619E" w14:textId="6BD7FA46" w:rsidR="00791E19" w:rsidRDefault="00791E19">
      <w:pPr>
        <w:pStyle w:val="CommentText"/>
      </w:pPr>
      <w:r>
        <w:t>- Also need to verify growth conditions, took from Tarassov et al paper</w:t>
      </w:r>
    </w:p>
    <w:p w14:paraId="57A9515B" w14:textId="62E3386E" w:rsidR="00791E19" w:rsidRDefault="00791E19">
      <w:pPr>
        <w:pStyle w:val="CommentText"/>
      </w:pPr>
      <w:r>
        <w:t>-Need fluconazole concentrations</w:t>
      </w:r>
    </w:p>
  </w:comment>
  <w:comment w:id="328" w:author="Albi Celaj [3]" w:date="2017-08-24T14:59:00Z" w:initials="AC">
    <w:p w14:paraId="7BB2BB8A" w14:textId="0ABC6894" w:rsidR="00791E19" w:rsidRDefault="00791E19">
      <w:pPr>
        <w:pStyle w:val="CommentText"/>
      </w:pPr>
      <w:r>
        <w:rPr>
          <w:rStyle w:val="CommentReference"/>
        </w:rPr>
        <w:annotationRef/>
      </w:r>
      <w:r>
        <w:t>This part has to be revised later, these experiments are still in progress</w:t>
      </w:r>
    </w:p>
  </w:comment>
  <w:comment w:id="329" w:author="Albi Celaj [3]" w:date="2017-11-07T13:36:00Z" w:initials="AC">
    <w:p w14:paraId="311FD484" w14:textId="0BFFC7D3" w:rsidR="00791E19" w:rsidRDefault="00791E19">
      <w:pPr>
        <w:pStyle w:val="CommentText"/>
      </w:pPr>
      <w:r>
        <w:rPr>
          <w:rStyle w:val="CommentReference"/>
        </w:rPr>
        <w:annotationRef/>
      </w:r>
      <w:r>
        <w:t>Fritz: Need funding info</w:t>
      </w:r>
    </w:p>
  </w:comment>
  <w:comment w:id="330" w:author="Albi Celaj [3]" w:date="2017-11-07T13:36:00Z" w:initials="AC">
    <w:p w14:paraId="3DB38767" w14:textId="202E2C24" w:rsidR="00791E19" w:rsidRDefault="00791E19">
      <w:pPr>
        <w:pStyle w:val="CommentText"/>
      </w:pPr>
      <w:r>
        <w:rPr>
          <w:rStyle w:val="CommentReference"/>
        </w:rPr>
        <w:annotationRef/>
      </w:r>
      <w:r>
        <w:t>Under construction</w:t>
      </w:r>
    </w:p>
  </w:comment>
  <w:comment w:id="331" w:author="Albi Celaj [3]" w:date="2017-08-24T14:59:00Z" w:initials="AC">
    <w:p w14:paraId="47F3AC14" w14:textId="03C6ADEE" w:rsidR="00791E19" w:rsidRDefault="00791E19">
      <w:pPr>
        <w:pStyle w:val="CommentText"/>
      </w:pPr>
      <w:r>
        <w:t>To add:</w:t>
      </w:r>
    </w:p>
    <w:p w14:paraId="6A1D5EB1" w14:textId="780B4013" w:rsidR="00791E19" w:rsidRDefault="00791E19">
      <w:pPr>
        <w:pStyle w:val="CommentText"/>
      </w:pPr>
      <w:r>
        <w:t>-Individual growth profiling data</w:t>
      </w:r>
    </w:p>
    <w:p w14:paraId="292854D9" w14:textId="7FEDEF2C" w:rsidR="00791E19" w:rsidRDefault="00791E19">
      <w:pPr>
        <w:pStyle w:val="CommentText"/>
      </w:pPr>
      <w:r>
        <w:t>-qPCR data</w:t>
      </w:r>
    </w:p>
  </w:comment>
  <w:comment w:id="332" w:author="Yachie Nozomu" w:date="2018-12-10T04:06:00Z" w:initials="NY">
    <w:p w14:paraId="503887D7" w14:textId="77777777" w:rsidR="00791E19" w:rsidRDefault="00791E19" w:rsidP="006628D0">
      <w:pPr>
        <w:pStyle w:val="CommentText"/>
      </w:pPr>
      <w:r>
        <w:rPr>
          <w:rStyle w:val="CommentReference"/>
        </w:rPr>
        <w:annotationRef/>
      </w:r>
      <w:r>
        <w:t>P-values?</w:t>
      </w:r>
    </w:p>
  </w:comment>
  <w:comment w:id="333" w:author="Albi Celaj [2]" w:date="2018-12-10T13:58:00Z" w:initials="AC">
    <w:p w14:paraId="7834D23C" w14:textId="0819AEFF" w:rsidR="00791E19" w:rsidRDefault="00791E19">
      <w:pPr>
        <w:pStyle w:val="CommentText"/>
      </w:pPr>
      <w:r>
        <w:rPr>
          <w:rStyle w:val="CommentReference"/>
        </w:rPr>
        <w:annotationRef/>
      </w:r>
      <w:r>
        <w:t>Assuming p-value is for the correlation, will add</w:t>
      </w:r>
    </w:p>
  </w:comment>
  <w:comment w:id="334" w:author="Yachie Nozomu" w:date="2018-12-10T03:59:00Z" w:initials="NY">
    <w:p w14:paraId="324A3FBA" w14:textId="77777777" w:rsidR="00791E19" w:rsidRDefault="00791E19" w:rsidP="006628D0">
      <w:pPr>
        <w:pStyle w:val="CommentText"/>
      </w:pPr>
      <w:r>
        <w:rPr>
          <w:rStyle w:val="CommentReference"/>
        </w:rPr>
        <w:annotationRef/>
      </w:r>
      <w:r>
        <w:t>Maybe you can name this like DCGA Wheel?</w:t>
      </w:r>
    </w:p>
  </w:comment>
  <w:comment w:id="335" w:author="Albi Celaj [2]" w:date="2018-12-10T13:59:00Z" w:initials="AC">
    <w:p w14:paraId="6C5EE150" w14:textId="470756F6" w:rsidR="00791E19" w:rsidRDefault="00791E19">
      <w:pPr>
        <w:pStyle w:val="CommentText"/>
      </w:pPr>
      <w:r>
        <w:rPr>
          <w:rStyle w:val="CommentReference"/>
        </w:rPr>
        <w:annotationRef/>
      </w:r>
      <w:r>
        <w:t>I will think of a catchy name</w:t>
      </w:r>
    </w:p>
  </w:comment>
  <w:comment w:id="349" w:author="Yachie Nozomu" w:date="2018-12-10T04:08:00Z" w:initials="NY">
    <w:p w14:paraId="33A5C54D" w14:textId="77777777" w:rsidR="00791E19" w:rsidRDefault="00791E19" w:rsidP="006628D0">
      <w:pPr>
        <w:pStyle w:val="CommentText"/>
      </w:pPr>
      <w:r>
        <w:rPr>
          <w:rStyle w:val="CommentReference"/>
        </w:rPr>
        <w:annotationRef/>
      </w:r>
      <w:r>
        <w:t>I don’t see the color code</w:t>
      </w:r>
    </w:p>
  </w:comment>
  <w:comment w:id="350" w:author="Albi Celaj [2]" w:date="2018-12-10T14:01:00Z" w:initials="AC">
    <w:p w14:paraId="47240974" w14:textId="49407D17" w:rsidR="00791E19" w:rsidRDefault="00791E19">
      <w:pPr>
        <w:pStyle w:val="CommentText"/>
      </w:pPr>
      <w:r>
        <w:rPr>
          <w:rStyle w:val="CommentReference"/>
        </w:rPr>
        <w:annotationRef/>
      </w:r>
      <w:r>
        <w:t>Was missing, now added</w:t>
      </w:r>
    </w:p>
  </w:comment>
  <w:comment w:id="351" w:author="Yachie Nozomu" w:date="2018-12-10T04:06:00Z" w:initials="NY">
    <w:p w14:paraId="403AA135" w14:textId="77777777" w:rsidR="00791E19" w:rsidRDefault="00791E19" w:rsidP="004557DE">
      <w:pPr>
        <w:pStyle w:val="CommentText"/>
      </w:pPr>
      <w:r>
        <w:rPr>
          <w:rStyle w:val="CommentReference"/>
        </w:rPr>
        <w:annotationRef/>
      </w:r>
      <w:r>
        <w:t>P-values?</w:t>
      </w:r>
    </w:p>
  </w:comment>
  <w:comment w:id="388" w:author="Yachie Nozomu" w:date="2018-12-10T04:09:00Z" w:initials="NY">
    <w:p w14:paraId="7ED5B4B5" w14:textId="77777777" w:rsidR="00791E19" w:rsidRDefault="00791E19" w:rsidP="00DD69D1">
      <w:pPr>
        <w:pStyle w:val="CommentText"/>
      </w:pPr>
      <w:r>
        <w:rPr>
          <w:rStyle w:val="CommentReference"/>
        </w:rPr>
        <w:annotationRef/>
      </w:r>
      <w:r>
        <w:t>Better to have a legend for the arrow widths</w:t>
      </w:r>
    </w:p>
  </w:comment>
  <w:comment w:id="389" w:author="Albi Celaj [2]" w:date="2018-12-10T14:02:00Z" w:initials="AC">
    <w:p w14:paraId="61A0643E" w14:textId="3CDA5551" w:rsidR="00791E19" w:rsidRDefault="00791E19">
      <w:pPr>
        <w:pStyle w:val="CommentText"/>
      </w:pPr>
      <w:r>
        <w:rPr>
          <w:rStyle w:val="CommentReference"/>
        </w:rPr>
        <w:annotationRef/>
      </w:r>
    </w:p>
  </w:comment>
  <w:comment w:id="391" w:author="Yachie Nozomu" w:date="2018-12-10T04:12:00Z" w:initials="NY">
    <w:p w14:paraId="1B312765" w14:textId="77777777" w:rsidR="00791E19" w:rsidRDefault="00791E19"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392" w:author="Yachie Nozomu" w:date="2018-12-10T04:05:00Z" w:initials="NY">
    <w:p w14:paraId="1D22F995" w14:textId="77777777" w:rsidR="00791E19" w:rsidRDefault="00791E19" w:rsidP="00522486">
      <w:pPr>
        <w:pStyle w:val="CommentText"/>
      </w:pPr>
      <w:r>
        <w:rPr>
          <w:rStyle w:val="CommentReference"/>
        </w:rPr>
        <w:annotationRef/>
      </w:r>
      <w:r>
        <w:t>P-values?</w:t>
      </w:r>
    </w:p>
  </w:comment>
  <w:comment w:id="393" w:author="Yachie Nozomu" w:date="2018-12-10T04:07:00Z" w:initials="NY">
    <w:p w14:paraId="2734B415" w14:textId="77777777" w:rsidR="00791E19" w:rsidRDefault="00791E19" w:rsidP="00522486">
      <w:pPr>
        <w:pStyle w:val="CommentText"/>
      </w:pPr>
      <w:r>
        <w:rPr>
          <w:rStyle w:val="CommentReference"/>
        </w:rPr>
        <w:annotationRef/>
      </w:r>
      <w:r>
        <w:t>P-values?</w:t>
      </w:r>
    </w:p>
  </w:comment>
  <w:comment w:id="394" w:author="Yachie Nozomu" w:date="2018-12-10T04:04:00Z" w:initials="NY">
    <w:p w14:paraId="41B6C729" w14:textId="77777777" w:rsidR="00791E19" w:rsidRDefault="00791E19" w:rsidP="00522486">
      <w:pPr>
        <w:pStyle w:val="CommentText"/>
      </w:pPr>
      <w:r>
        <w:rPr>
          <w:rStyle w:val="CommentReference"/>
        </w:rPr>
        <w:annotationRef/>
      </w:r>
      <w:r>
        <w:t>Was this done by a cross-validation?</w:t>
      </w:r>
    </w:p>
  </w:comment>
  <w:comment w:id="395" w:author="Albi Celaj [2]" w:date="2018-12-10T14:04:00Z" w:initials="AC">
    <w:p w14:paraId="64FE89BC" w14:textId="1377AD73" w:rsidR="00791E19" w:rsidRDefault="00791E19">
      <w:pPr>
        <w:pStyle w:val="CommentText"/>
      </w:pPr>
      <w:r>
        <w:rPr>
          <w:rStyle w:val="CommentReference"/>
        </w:rPr>
        <w:annotationRef/>
      </w:r>
      <w:r>
        <w:t>No, it is training performance</w:t>
      </w:r>
    </w:p>
  </w:comment>
  <w:comment w:id="397" w:author="Yachie Nozomu" w:date="2018-12-10T04:07:00Z" w:initials="NY">
    <w:p w14:paraId="24423DA6" w14:textId="77777777" w:rsidR="00791E19" w:rsidRDefault="00791E19" w:rsidP="00C75C81">
      <w:pPr>
        <w:pStyle w:val="CommentText"/>
      </w:pPr>
      <w:r>
        <w:rPr>
          <w:rStyle w:val="CommentReference"/>
        </w:rPr>
        <w:annotationRef/>
      </w:r>
      <w:r>
        <w:t>P-values?</w:t>
      </w:r>
    </w:p>
  </w:comment>
  <w:comment w:id="414" w:author="Yachie Nozomu" w:date="2018-12-10T04:07:00Z" w:initials="NY">
    <w:p w14:paraId="0387A75F" w14:textId="77777777" w:rsidR="00791E19" w:rsidRDefault="00791E19"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7A031" w15:done="0"/>
  <w15:commentEx w15:paraId="0AE6574E" w15:done="0"/>
  <w15:commentEx w15:paraId="566A3F04" w15:paraIdParent="0AE6574E" w15:done="0"/>
  <w15:commentEx w15:paraId="7043501D" w15:done="0"/>
  <w15:commentEx w15:paraId="21DD2E15" w15:done="0"/>
  <w15:commentEx w15:paraId="3D3DA2E3" w15:paraIdParent="21DD2E15" w15:done="0"/>
  <w15:commentEx w15:paraId="6985B8EF" w15:done="0"/>
  <w15:commentEx w15:paraId="4A1485F6" w15:paraIdParent="6985B8EF" w15:done="0"/>
  <w15:commentEx w15:paraId="59F4459E" w15:done="0"/>
  <w15:commentEx w15:paraId="55DB30EF" w15:paraIdParent="59F4459E" w15:done="0"/>
  <w15:commentEx w15:paraId="6B20CD35" w15:done="0"/>
  <w15:commentEx w15:paraId="19FD9F07" w15:done="0"/>
  <w15:commentEx w15:paraId="473490EC" w15:paraIdParent="19FD9F07" w15:done="0"/>
  <w15:commentEx w15:paraId="17B74F12" w15:done="0"/>
  <w15:commentEx w15:paraId="11B13B71" w15:paraIdParent="17B74F12" w15:done="0"/>
  <w15:commentEx w15:paraId="292EFFFA" w15:done="0"/>
  <w15:commentEx w15:paraId="166230B6" w15:paraIdParent="292EFFFA"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7A031" w16cid:durableId="1FBB7067"/>
  <w16cid:commentId w16cid:paraId="0AE6574E" w16cid:durableId="1FB8E1A0"/>
  <w16cid:commentId w16cid:paraId="566A3F04" w16cid:durableId="1FB8F736"/>
  <w16cid:commentId w16cid:paraId="7043501D" w16cid:durableId="1FB8E1A1"/>
  <w16cid:commentId w16cid:paraId="21DD2E15" w16cid:durableId="1FB8E1A2"/>
  <w16cid:commentId w16cid:paraId="3D3DA2E3" w16cid:durableId="1FB8F7A8"/>
  <w16cid:commentId w16cid:paraId="6985B8EF" w16cid:durableId="1FB8E1A3"/>
  <w16cid:commentId w16cid:paraId="4A1485F6" w16cid:durableId="1FB8F7AF"/>
  <w16cid:commentId w16cid:paraId="59F4459E" w16cid:durableId="1FB8E1A4"/>
  <w16cid:commentId w16cid:paraId="55DB30EF" w16cid:durableId="1FB8F7BA"/>
  <w16cid:commentId w16cid:paraId="6B20CD35" w16cid:durableId="1FB8E1A5"/>
  <w16cid:commentId w16cid:paraId="19FD9F07" w16cid:durableId="1FB8E1A7"/>
  <w16cid:commentId w16cid:paraId="473490EC" w16cid:durableId="1FB8E831"/>
  <w16cid:commentId w16cid:paraId="17B74F12" w16cid:durableId="1FB8E1A6"/>
  <w16cid:commentId w16cid:paraId="11B13B71" w16cid:durableId="1FB8EB97"/>
  <w16cid:commentId w16cid:paraId="292EFFFA" w16cid:durableId="1FBB7076"/>
  <w16cid:commentId w16cid:paraId="166230B6" w16cid:durableId="1FBB7077"/>
  <w16cid:commentId w16cid:paraId="588E2228" w16cid:durableId="1FB8E1A9"/>
  <w16cid:commentId w16cid:paraId="6DAC57EE" w16cid:durableId="1FB8F930"/>
  <w16cid:commentId w16cid:paraId="0B0708BE" w16cid:durableId="1E70A731"/>
  <w16cid:commentId w16cid:paraId="3F645A1E" w16cid:durableId="1FB8E1AA"/>
  <w16cid:commentId w16cid:paraId="77A8ABFE" w16cid:durableId="1FB8EDB1"/>
  <w16cid:commentId w16cid:paraId="3BAFFCA9" w16cid:durableId="1FB8E1AB"/>
  <w16cid:commentId w16cid:paraId="030C1A19" w16cid:durableId="1FB8EDE4"/>
  <w16cid:commentId w16cid:paraId="490BB875" w16cid:durableId="1E70A73D"/>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503887D7" w16cid:durableId="1FB8E1AC"/>
  <w16cid:commentId w16cid:paraId="7834D23C" w16cid:durableId="1FB8EF6E"/>
  <w16cid:commentId w16cid:paraId="324A3FBA" w16cid:durableId="1FB8E1AD"/>
  <w16cid:commentId w16cid:paraId="6C5EE150" w16cid:durableId="1FB8EFDF"/>
  <w16cid:commentId w16cid:paraId="33A5C54D" w16cid:durableId="1FB8E1AE"/>
  <w16cid:commentId w16cid:paraId="47240974" w16cid:durableId="1FB8F023"/>
  <w16cid:commentId w16cid:paraId="403AA135" w16cid:durableId="1FB8E1AF"/>
  <w16cid:commentId w16cid:paraId="7ED5B4B5" w16cid:durableId="1FBB708E"/>
  <w16cid:commentId w16cid:paraId="61A0643E" w16cid:durableId="1FBB708F"/>
  <w16cid:commentId w16cid:paraId="1B312765" w16cid:durableId="1FB8E1B1"/>
  <w16cid:commentId w16cid:paraId="1D22F995" w16cid:durableId="1FB8E1B2"/>
  <w16cid:commentId w16cid:paraId="2734B415" w16cid:durableId="1FB8E1B3"/>
  <w16cid:commentId w16cid:paraId="41B6C729" w16cid:durableId="1FB8E1B4"/>
  <w16cid:commentId w16cid:paraId="64FE89BC" w16cid:durableId="1FB8F0F4"/>
  <w16cid:commentId w16cid:paraId="24423DA6" w16cid:durableId="1FB8E1B5"/>
  <w16cid:commentId w16cid:paraId="0387A75F" w16cid:durableId="1FB8E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ECF99" w14:textId="77777777" w:rsidR="00811E7B" w:rsidRDefault="00811E7B" w:rsidP="006D69DC">
      <w:r>
        <w:separator/>
      </w:r>
    </w:p>
  </w:endnote>
  <w:endnote w:type="continuationSeparator" w:id="0">
    <w:p w14:paraId="7B85884C" w14:textId="77777777" w:rsidR="00811E7B" w:rsidRDefault="00811E7B"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4ACDE" w14:textId="77777777" w:rsidR="00811E7B" w:rsidRDefault="00811E7B" w:rsidP="006D69DC">
      <w:r>
        <w:separator/>
      </w:r>
    </w:p>
  </w:footnote>
  <w:footnote w:type="continuationSeparator" w:id="0">
    <w:p w14:paraId="35800BE7" w14:textId="77777777" w:rsidR="00811E7B" w:rsidRDefault="00811E7B"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6CD"/>
    <w:rsid w:val="0001789C"/>
    <w:rsid w:val="00017991"/>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3472"/>
    <w:rsid w:val="0009349F"/>
    <w:rsid w:val="00093A99"/>
    <w:rsid w:val="00093B93"/>
    <w:rsid w:val="00093EBE"/>
    <w:rsid w:val="00094387"/>
    <w:rsid w:val="00094426"/>
    <w:rsid w:val="000946A1"/>
    <w:rsid w:val="00094A15"/>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5F94"/>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4DB"/>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D4"/>
    <w:rsid w:val="001668FC"/>
    <w:rsid w:val="00166A99"/>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BAE"/>
    <w:rsid w:val="001722E9"/>
    <w:rsid w:val="001723FC"/>
    <w:rsid w:val="001725B0"/>
    <w:rsid w:val="0017290A"/>
    <w:rsid w:val="00172B5D"/>
    <w:rsid w:val="001731FC"/>
    <w:rsid w:val="0017320C"/>
    <w:rsid w:val="00173244"/>
    <w:rsid w:val="0017340B"/>
    <w:rsid w:val="00173F18"/>
    <w:rsid w:val="001740F5"/>
    <w:rsid w:val="0017411B"/>
    <w:rsid w:val="001746B3"/>
    <w:rsid w:val="0017493E"/>
    <w:rsid w:val="001749C0"/>
    <w:rsid w:val="00174A1D"/>
    <w:rsid w:val="00174B8D"/>
    <w:rsid w:val="00174BEA"/>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1A44"/>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607"/>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90F"/>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0DE7"/>
    <w:rsid w:val="0029103A"/>
    <w:rsid w:val="0029170D"/>
    <w:rsid w:val="002917DA"/>
    <w:rsid w:val="00291809"/>
    <w:rsid w:val="00291B7E"/>
    <w:rsid w:val="00292AD0"/>
    <w:rsid w:val="00292B12"/>
    <w:rsid w:val="00292C03"/>
    <w:rsid w:val="00292D7C"/>
    <w:rsid w:val="00292E15"/>
    <w:rsid w:val="002930F2"/>
    <w:rsid w:val="00293390"/>
    <w:rsid w:val="002940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0F7"/>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5578"/>
    <w:rsid w:val="00316809"/>
    <w:rsid w:val="00316BD1"/>
    <w:rsid w:val="00316C3A"/>
    <w:rsid w:val="00317081"/>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27CE9"/>
    <w:rsid w:val="00330951"/>
    <w:rsid w:val="00330952"/>
    <w:rsid w:val="00330AAC"/>
    <w:rsid w:val="00330ADB"/>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A0B"/>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6964"/>
    <w:rsid w:val="00347409"/>
    <w:rsid w:val="0034740E"/>
    <w:rsid w:val="00347A7F"/>
    <w:rsid w:val="00350082"/>
    <w:rsid w:val="003500C5"/>
    <w:rsid w:val="00350338"/>
    <w:rsid w:val="00350384"/>
    <w:rsid w:val="003503C6"/>
    <w:rsid w:val="003510BC"/>
    <w:rsid w:val="0035118B"/>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DE7"/>
    <w:rsid w:val="00375188"/>
    <w:rsid w:val="003756DE"/>
    <w:rsid w:val="00375C88"/>
    <w:rsid w:val="003766B4"/>
    <w:rsid w:val="003766DE"/>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ADA"/>
    <w:rsid w:val="003C0DAE"/>
    <w:rsid w:val="003C0EC1"/>
    <w:rsid w:val="003C0F51"/>
    <w:rsid w:val="003C1219"/>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6CA2"/>
    <w:rsid w:val="003D79AA"/>
    <w:rsid w:val="003D7B08"/>
    <w:rsid w:val="003D7CEE"/>
    <w:rsid w:val="003D7CF8"/>
    <w:rsid w:val="003E0020"/>
    <w:rsid w:val="003E0C4C"/>
    <w:rsid w:val="003E0CEF"/>
    <w:rsid w:val="003E0DA4"/>
    <w:rsid w:val="003E10D3"/>
    <w:rsid w:val="003E2436"/>
    <w:rsid w:val="003E260A"/>
    <w:rsid w:val="003E2ED4"/>
    <w:rsid w:val="003E34CF"/>
    <w:rsid w:val="003E36FB"/>
    <w:rsid w:val="003E4806"/>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3702"/>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59B"/>
    <w:rsid w:val="004227AD"/>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243"/>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5C"/>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A3F"/>
    <w:rsid w:val="004B071C"/>
    <w:rsid w:val="004B0AF6"/>
    <w:rsid w:val="004B0D07"/>
    <w:rsid w:val="004B0D0F"/>
    <w:rsid w:val="004B11E6"/>
    <w:rsid w:val="004B1252"/>
    <w:rsid w:val="004B1335"/>
    <w:rsid w:val="004B1AE9"/>
    <w:rsid w:val="004B1DBE"/>
    <w:rsid w:val="004B1EB3"/>
    <w:rsid w:val="004B32E3"/>
    <w:rsid w:val="004B332A"/>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29C"/>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1E6"/>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736"/>
    <w:rsid w:val="004F5471"/>
    <w:rsid w:val="004F5977"/>
    <w:rsid w:val="004F5CDD"/>
    <w:rsid w:val="004F6156"/>
    <w:rsid w:val="004F6376"/>
    <w:rsid w:val="004F652C"/>
    <w:rsid w:val="004F6CD1"/>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2D4E"/>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55B"/>
    <w:rsid w:val="0052762D"/>
    <w:rsid w:val="00527997"/>
    <w:rsid w:val="00527A8E"/>
    <w:rsid w:val="00527F17"/>
    <w:rsid w:val="005302CD"/>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084"/>
    <w:rsid w:val="005501A1"/>
    <w:rsid w:val="0055022D"/>
    <w:rsid w:val="00550282"/>
    <w:rsid w:val="00550404"/>
    <w:rsid w:val="00550C94"/>
    <w:rsid w:val="00550D1B"/>
    <w:rsid w:val="005513A4"/>
    <w:rsid w:val="00551BE5"/>
    <w:rsid w:val="00551E22"/>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4BC2"/>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5A"/>
    <w:rsid w:val="005F37F9"/>
    <w:rsid w:val="005F3830"/>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18"/>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834"/>
    <w:rsid w:val="006338E3"/>
    <w:rsid w:val="006339C4"/>
    <w:rsid w:val="00635833"/>
    <w:rsid w:val="006359CD"/>
    <w:rsid w:val="00635D96"/>
    <w:rsid w:val="00636302"/>
    <w:rsid w:val="00636511"/>
    <w:rsid w:val="006365D4"/>
    <w:rsid w:val="00636877"/>
    <w:rsid w:val="00636AB0"/>
    <w:rsid w:val="00636B88"/>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0"/>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6DF"/>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C59"/>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5BE"/>
    <w:rsid w:val="006C565B"/>
    <w:rsid w:val="006C59D4"/>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961"/>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1FF"/>
    <w:rsid w:val="007133FA"/>
    <w:rsid w:val="00713AFE"/>
    <w:rsid w:val="00713C96"/>
    <w:rsid w:val="00714621"/>
    <w:rsid w:val="00714ACE"/>
    <w:rsid w:val="00714C08"/>
    <w:rsid w:val="00714C40"/>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19"/>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35A"/>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D0C"/>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52E"/>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1E7B"/>
    <w:rsid w:val="00812100"/>
    <w:rsid w:val="008121CD"/>
    <w:rsid w:val="00812638"/>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1C4A"/>
    <w:rsid w:val="00852570"/>
    <w:rsid w:val="0085285D"/>
    <w:rsid w:val="00852F10"/>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AC"/>
    <w:rsid w:val="008A02C4"/>
    <w:rsid w:val="008A05D6"/>
    <w:rsid w:val="008A0B3D"/>
    <w:rsid w:val="008A0D42"/>
    <w:rsid w:val="008A0D82"/>
    <w:rsid w:val="008A0E02"/>
    <w:rsid w:val="008A0F61"/>
    <w:rsid w:val="008A1154"/>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19D7"/>
    <w:rsid w:val="008B213B"/>
    <w:rsid w:val="008B228C"/>
    <w:rsid w:val="008B2542"/>
    <w:rsid w:val="008B2904"/>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BE0"/>
    <w:rsid w:val="008C3C73"/>
    <w:rsid w:val="008C3F63"/>
    <w:rsid w:val="008C467E"/>
    <w:rsid w:val="008C47E9"/>
    <w:rsid w:val="008C4A64"/>
    <w:rsid w:val="008C51D1"/>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80E"/>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8A6"/>
    <w:rsid w:val="00937BAB"/>
    <w:rsid w:val="00937DC2"/>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077"/>
    <w:rsid w:val="00985658"/>
    <w:rsid w:val="009857A5"/>
    <w:rsid w:val="00985F62"/>
    <w:rsid w:val="009861B9"/>
    <w:rsid w:val="0098627B"/>
    <w:rsid w:val="00987141"/>
    <w:rsid w:val="00987627"/>
    <w:rsid w:val="00987646"/>
    <w:rsid w:val="0098786A"/>
    <w:rsid w:val="00987DE0"/>
    <w:rsid w:val="0099005D"/>
    <w:rsid w:val="00990452"/>
    <w:rsid w:val="0099095A"/>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C72"/>
    <w:rsid w:val="00996D73"/>
    <w:rsid w:val="00996F7D"/>
    <w:rsid w:val="00997045"/>
    <w:rsid w:val="0099754A"/>
    <w:rsid w:val="00997BB1"/>
    <w:rsid w:val="009A036F"/>
    <w:rsid w:val="009A03DD"/>
    <w:rsid w:val="009A06E9"/>
    <w:rsid w:val="009A0D22"/>
    <w:rsid w:val="009A12A9"/>
    <w:rsid w:val="009A19C3"/>
    <w:rsid w:val="009A24B1"/>
    <w:rsid w:val="009A3709"/>
    <w:rsid w:val="009A487D"/>
    <w:rsid w:val="009A4A7C"/>
    <w:rsid w:val="009A5361"/>
    <w:rsid w:val="009A571F"/>
    <w:rsid w:val="009A58DB"/>
    <w:rsid w:val="009A5CB0"/>
    <w:rsid w:val="009A5D41"/>
    <w:rsid w:val="009A6F21"/>
    <w:rsid w:val="009A74DE"/>
    <w:rsid w:val="009B078E"/>
    <w:rsid w:val="009B09AA"/>
    <w:rsid w:val="009B09FA"/>
    <w:rsid w:val="009B0DD7"/>
    <w:rsid w:val="009B116C"/>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D05"/>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53D6"/>
    <w:rsid w:val="00A258DC"/>
    <w:rsid w:val="00A25EF4"/>
    <w:rsid w:val="00A25FE9"/>
    <w:rsid w:val="00A26300"/>
    <w:rsid w:val="00A269A6"/>
    <w:rsid w:val="00A27236"/>
    <w:rsid w:val="00A27589"/>
    <w:rsid w:val="00A27B90"/>
    <w:rsid w:val="00A302B8"/>
    <w:rsid w:val="00A30574"/>
    <w:rsid w:val="00A30ED1"/>
    <w:rsid w:val="00A314D6"/>
    <w:rsid w:val="00A31CD9"/>
    <w:rsid w:val="00A31CE8"/>
    <w:rsid w:val="00A32543"/>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62E"/>
    <w:rsid w:val="00A577BB"/>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2AC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24E"/>
    <w:rsid w:val="00AC07CB"/>
    <w:rsid w:val="00AC0DAE"/>
    <w:rsid w:val="00AC13F8"/>
    <w:rsid w:val="00AC15A1"/>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971"/>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316"/>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C43"/>
    <w:rsid w:val="00B30DB0"/>
    <w:rsid w:val="00B32572"/>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2701"/>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A8A"/>
    <w:rsid w:val="00B57C5B"/>
    <w:rsid w:val="00B57CA4"/>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3BDF"/>
    <w:rsid w:val="00B64121"/>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BCA"/>
    <w:rsid w:val="00B741E8"/>
    <w:rsid w:val="00B741EA"/>
    <w:rsid w:val="00B7465C"/>
    <w:rsid w:val="00B74D56"/>
    <w:rsid w:val="00B75265"/>
    <w:rsid w:val="00B75954"/>
    <w:rsid w:val="00B7606C"/>
    <w:rsid w:val="00B770AF"/>
    <w:rsid w:val="00B77300"/>
    <w:rsid w:val="00B77467"/>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A70"/>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EA2"/>
    <w:rsid w:val="00BB3F0F"/>
    <w:rsid w:val="00BB40AA"/>
    <w:rsid w:val="00BB4A65"/>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548"/>
    <w:rsid w:val="00BF6869"/>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0B4"/>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1B7"/>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04B"/>
    <w:rsid w:val="00C359A3"/>
    <w:rsid w:val="00C35F15"/>
    <w:rsid w:val="00C361A3"/>
    <w:rsid w:val="00C36252"/>
    <w:rsid w:val="00C3659A"/>
    <w:rsid w:val="00C36B6B"/>
    <w:rsid w:val="00C36C1E"/>
    <w:rsid w:val="00C36C93"/>
    <w:rsid w:val="00C36E86"/>
    <w:rsid w:val="00C3787A"/>
    <w:rsid w:val="00C3791A"/>
    <w:rsid w:val="00C40857"/>
    <w:rsid w:val="00C4110E"/>
    <w:rsid w:val="00C41281"/>
    <w:rsid w:val="00C412E2"/>
    <w:rsid w:val="00C413BE"/>
    <w:rsid w:val="00C41B3F"/>
    <w:rsid w:val="00C41D75"/>
    <w:rsid w:val="00C42166"/>
    <w:rsid w:val="00C42954"/>
    <w:rsid w:val="00C42A08"/>
    <w:rsid w:val="00C42E58"/>
    <w:rsid w:val="00C43031"/>
    <w:rsid w:val="00C43186"/>
    <w:rsid w:val="00C43D50"/>
    <w:rsid w:val="00C443A7"/>
    <w:rsid w:val="00C44509"/>
    <w:rsid w:val="00C44AAB"/>
    <w:rsid w:val="00C451B2"/>
    <w:rsid w:val="00C4535C"/>
    <w:rsid w:val="00C45770"/>
    <w:rsid w:val="00C45C14"/>
    <w:rsid w:val="00C45C9F"/>
    <w:rsid w:val="00C45D25"/>
    <w:rsid w:val="00C45E91"/>
    <w:rsid w:val="00C4660C"/>
    <w:rsid w:val="00C46881"/>
    <w:rsid w:val="00C46CD2"/>
    <w:rsid w:val="00C4729F"/>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9A7"/>
    <w:rsid w:val="00D23B18"/>
    <w:rsid w:val="00D23C57"/>
    <w:rsid w:val="00D23F36"/>
    <w:rsid w:val="00D244C2"/>
    <w:rsid w:val="00D245A1"/>
    <w:rsid w:val="00D2492A"/>
    <w:rsid w:val="00D24A90"/>
    <w:rsid w:val="00D250AC"/>
    <w:rsid w:val="00D2664A"/>
    <w:rsid w:val="00D26938"/>
    <w:rsid w:val="00D26FF9"/>
    <w:rsid w:val="00D2786F"/>
    <w:rsid w:val="00D30D13"/>
    <w:rsid w:val="00D30D1F"/>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311"/>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6480"/>
    <w:rsid w:val="00D578DD"/>
    <w:rsid w:val="00D57B94"/>
    <w:rsid w:val="00D57E73"/>
    <w:rsid w:val="00D57EF9"/>
    <w:rsid w:val="00D6068C"/>
    <w:rsid w:val="00D60932"/>
    <w:rsid w:val="00D60B7E"/>
    <w:rsid w:val="00D60FBD"/>
    <w:rsid w:val="00D610F0"/>
    <w:rsid w:val="00D611F2"/>
    <w:rsid w:val="00D6237D"/>
    <w:rsid w:val="00D6262D"/>
    <w:rsid w:val="00D62904"/>
    <w:rsid w:val="00D63039"/>
    <w:rsid w:val="00D63079"/>
    <w:rsid w:val="00D63C69"/>
    <w:rsid w:val="00D64102"/>
    <w:rsid w:val="00D6417E"/>
    <w:rsid w:val="00D64195"/>
    <w:rsid w:val="00D642A3"/>
    <w:rsid w:val="00D64460"/>
    <w:rsid w:val="00D656C5"/>
    <w:rsid w:val="00D659A1"/>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4FD"/>
    <w:rsid w:val="00DE05FC"/>
    <w:rsid w:val="00DE0E76"/>
    <w:rsid w:val="00DE1226"/>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0DE"/>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9CA"/>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4E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4F1"/>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839"/>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228"/>
    <w:rsid w:val="00EC47C9"/>
    <w:rsid w:val="00EC49F8"/>
    <w:rsid w:val="00EC4ABF"/>
    <w:rsid w:val="00EC4F2D"/>
    <w:rsid w:val="00EC5103"/>
    <w:rsid w:val="00EC5530"/>
    <w:rsid w:val="00EC5F55"/>
    <w:rsid w:val="00EC6745"/>
    <w:rsid w:val="00EC681D"/>
    <w:rsid w:val="00EC6C33"/>
    <w:rsid w:val="00EC7361"/>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478"/>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1BEE"/>
    <w:rsid w:val="00F129D7"/>
    <w:rsid w:val="00F12CF4"/>
    <w:rsid w:val="00F13270"/>
    <w:rsid w:val="00F139AC"/>
    <w:rsid w:val="00F139E4"/>
    <w:rsid w:val="00F13A96"/>
    <w:rsid w:val="00F13B97"/>
    <w:rsid w:val="00F13C97"/>
    <w:rsid w:val="00F140EC"/>
    <w:rsid w:val="00F142E3"/>
    <w:rsid w:val="00F15649"/>
    <w:rsid w:val="00F1578B"/>
    <w:rsid w:val="00F15881"/>
    <w:rsid w:val="00F15E5B"/>
    <w:rsid w:val="00F15F50"/>
    <w:rsid w:val="00F165C6"/>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1C3"/>
    <w:rsid w:val="00F24938"/>
    <w:rsid w:val="00F25B13"/>
    <w:rsid w:val="00F25B8D"/>
    <w:rsid w:val="00F260F0"/>
    <w:rsid w:val="00F26820"/>
    <w:rsid w:val="00F26A72"/>
    <w:rsid w:val="00F27034"/>
    <w:rsid w:val="00F27E1B"/>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AD7"/>
    <w:rsid w:val="00F37EFE"/>
    <w:rsid w:val="00F4035F"/>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38F"/>
    <w:rsid w:val="00F749F3"/>
    <w:rsid w:val="00F74A40"/>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E19"/>
    <w:rsid w:val="00F87270"/>
    <w:rsid w:val="00F87E21"/>
    <w:rsid w:val="00F901EA"/>
    <w:rsid w:val="00F90546"/>
    <w:rsid w:val="00F90DD4"/>
    <w:rsid w:val="00F911F6"/>
    <w:rsid w:val="00F9133D"/>
    <w:rsid w:val="00F9199A"/>
    <w:rsid w:val="00F91F38"/>
    <w:rsid w:val="00F92AF3"/>
    <w:rsid w:val="00F92CE4"/>
    <w:rsid w:val="00F9368F"/>
    <w:rsid w:val="00F939E1"/>
    <w:rsid w:val="00F9420E"/>
    <w:rsid w:val="00F9577C"/>
    <w:rsid w:val="00F96180"/>
    <w:rsid w:val="00F96909"/>
    <w:rsid w:val="00F96B63"/>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33C"/>
    <w:rsid w:val="00FB7B63"/>
    <w:rsid w:val="00FB7EA8"/>
    <w:rsid w:val="00FC0172"/>
    <w:rsid w:val="00FC02E4"/>
    <w:rsid w:val="00FC0930"/>
    <w:rsid w:val="00FC0BDC"/>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B4A"/>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styleId="UnresolvedMention">
    <w:name w:val="Unresolved Mention"/>
    <w:basedOn w:val="DefaultParagraphFont"/>
    <w:uiPriority w:val="99"/>
    <w:semiHidden/>
    <w:unhideWhenUsed/>
    <w:rsid w:val="003A6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8FE5D4C-FF9A-2444-9F48-23E27B8B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36</Pages>
  <Words>78708</Words>
  <Characters>448638</Characters>
  <Application>Microsoft Office Word</Application>
  <DocSecurity>0</DocSecurity>
  <Lines>3738</Lines>
  <Paragraphs>1052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21</cp:revision>
  <cp:lastPrinted>2018-12-07T20:53:00Z</cp:lastPrinted>
  <dcterms:created xsi:type="dcterms:W3CDTF">2018-12-12T22:57:00Z</dcterms:created>
  <dcterms:modified xsi:type="dcterms:W3CDTF">2018-12-13T17:54:00Z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