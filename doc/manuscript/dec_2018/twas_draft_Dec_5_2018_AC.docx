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ins w:id="0"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E0445B5"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xml:space="preserve">, </w:t>
      </w:r>
      <w:proofErr w:type="spellStart"/>
      <w:r w:rsidR="002C0A0B" w:rsidRPr="00233F15">
        <w:rPr>
          <w:bCs/>
          <w:iCs/>
          <w:color w:val="000000" w:themeColor="text1"/>
        </w:rPr>
        <w:t>Marinella</w:t>
      </w:r>
      <w:proofErr w:type="spellEnd"/>
      <w:r w:rsidR="002C0A0B" w:rsidRPr="00233F15">
        <w:rPr>
          <w:bCs/>
          <w:iCs/>
          <w:color w:val="000000" w:themeColor="text1"/>
        </w:rPr>
        <w:t xml:space="preserve"> Gebbia</w:t>
      </w:r>
      <w:r w:rsidR="002C0A0B" w:rsidRPr="00233F15">
        <w:rPr>
          <w:bCs/>
          <w:iCs/>
          <w:color w:val="000000" w:themeColor="text1"/>
          <w:vertAlign w:val="superscript"/>
        </w:rPr>
        <w:t>1</w:t>
      </w:r>
      <w:r w:rsidR="002C0A0B" w:rsidRPr="00233F15">
        <w:rPr>
          <w:bCs/>
          <w:iCs/>
          <w:color w:val="000000" w:themeColor="text1"/>
        </w:rPr>
        <w:t xml:space="preserve">, </w:t>
      </w:r>
      <w:proofErr w:type="spellStart"/>
      <w:r w:rsidR="0034740E" w:rsidRPr="00233F15">
        <w:rPr>
          <w:bCs/>
          <w:iCs/>
          <w:color w:val="000000" w:themeColor="text1"/>
        </w:rPr>
        <w:t>Louai</w:t>
      </w:r>
      <w:proofErr w:type="spellEnd"/>
      <w:r w:rsidR="0034740E" w:rsidRPr="00233F15">
        <w:rPr>
          <w:bCs/>
          <w:iCs/>
          <w:color w:val="000000" w:themeColor="text1"/>
        </w:rPr>
        <w:t xml:space="preserve"> Musa</w:t>
      </w:r>
      <w:r w:rsidR="0034740E" w:rsidRPr="00233F15">
        <w:rPr>
          <w:bCs/>
          <w:iCs/>
          <w:color w:val="000000" w:themeColor="text1"/>
          <w:vertAlign w:val="superscript"/>
        </w:rPr>
        <w:t>2</w:t>
      </w:r>
      <w:r w:rsidR="0034740E" w:rsidRPr="00233F15">
        <w:rPr>
          <w:bCs/>
          <w:iCs/>
          <w:color w:val="000000" w:themeColor="text1"/>
        </w:rPr>
        <w:t xml:space="preserve">, </w:t>
      </w:r>
      <w:proofErr w:type="spellStart"/>
      <w:r w:rsidR="0034740E" w:rsidRPr="00233F15">
        <w:rPr>
          <w:bCs/>
          <w:iCs/>
          <w:color w:val="000000" w:themeColor="text1"/>
        </w:rPr>
        <w:t>Atina</w:t>
      </w:r>
      <w:proofErr w:type="spellEnd"/>
      <w:r w:rsidR="0034740E" w:rsidRPr="00233F15">
        <w:rPr>
          <w:bCs/>
          <w:iCs/>
          <w:color w:val="000000" w:themeColor="text1"/>
        </w:rPr>
        <w:t xml:space="preserve"> Cote</w:t>
      </w:r>
      <w:r w:rsidR="0034740E" w:rsidRPr="00233F15">
        <w:rPr>
          <w:bCs/>
          <w:iCs/>
          <w:color w:val="000000" w:themeColor="text1"/>
          <w:vertAlign w:val="superscript"/>
        </w:rPr>
        <w:t>2</w:t>
      </w:r>
      <w:r w:rsidR="0034740E" w:rsidRPr="00233F15">
        <w:rPr>
          <w:bCs/>
          <w:iCs/>
          <w:color w:val="000000" w:themeColor="text1"/>
        </w:rPr>
        <w:t xml:space="preserve">, </w:t>
      </w:r>
      <w:proofErr w:type="spellStart"/>
      <w:r w:rsidR="002C0A0B" w:rsidRPr="00233F15">
        <w:rPr>
          <w:bCs/>
          <w:iCs/>
          <w:color w:val="000000" w:themeColor="text1"/>
        </w:rPr>
        <w:t>Minjeong</w:t>
      </w:r>
      <w:proofErr w:type="spellEnd"/>
      <w:r w:rsidR="002C0A0B" w:rsidRPr="00233F15">
        <w:rPr>
          <w:bCs/>
          <w:iCs/>
          <w:color w:val="000000" w:themeColor="text1"/>
        </w:rPr>
        <w:t xml:space="preserve">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proofErr w:type="spellStart"/>
      <w:r w:rsidR="0034740E" w:rsidRPr="00233F15">
        <w:rPr>
          <w:bCs/>
          <w:iCs/>
          <w:color w:val="000000" w:themeColor="text1"/>
        </w:rPr>
        <w:t>Gireesh</w:t>
      </w:r>
      <w:proofErr w:type="spellEnd"/>
      <w:r w:rsidR="0034740E" w:rsidRPr="00233F15">
        <w:rPr>
          <w:bCs/>
          <w:iCs/>
          <w:color w:val="000000" w:themeColor="text1"/>
        </w:rPr>
        <w:t xml:space="preserve">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proofErr w:type="spellStart"/>
      <w:r w:rsidR="002C0A0B" w:rsidRPr="00233F15">
        <w:rPr>
          <w:bCs/>
          <w:iCs/>
          <w:color w:val="000000" w:themeColor="text1"/>
        </w:rPr>
        <w:t>Shijie</w:t>
      </w:r>
      <w:proofErr w:type="spellEnd"/>
      <w:r w:rsidR="002C0A0B" w:rsidRPr="00233F15">
        <w:rPr>
          <w:bCs/>
          <w:iCs/>
          <w:color w:val="000000" w:themeColor="text1"/>
        </w:rPr>
        <w:t xml:space="preserv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proofErr w:type="spellStart"/>
      <w:r w:rsidR="002C0A0B" w:rsidRPr="00233F15">
        <w:rPr>
          <w:bCs/>
          <w:iCs/>
          <w:color w:val="000000" w:themeColor="text1"/>
        </w:rPr>
        <w:t>Nozomu</w:t>
      </w:r>
      <w:proofErr w:type="spellEnd"/>
      <w:r w:rsidR="002C0A0B" w:rsidRPr="00233F15">
        <w:rPr>
          <w:bCs/>
          <w:iCs/>
          <w:color w:val="000000" w:themeColor="text1"/>
        </w:rPr>
        <w:t xml:space="preserve">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w:t>
      </w:r>
      <w:r w:rsidR="00B2260E">
        <w:rPr>
          <w:bCs/>
          <w:iCs/>
          <w:color w:val="000000" w:themeColor="text1"/>
        </w:rPr>
        <w:t xml:space="preserve">P. </w:t>
      </w:r>
      <w:r w:rsidR="002C0A0B" w:rsidRPr="00233F15">
        <w:rPr>
          <w:bCs/>
          <w:iCs/>
          <w:color w:val="000000" w:themeColor="text1"/>
        </w:rPr>
        <w:t>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proofErr w:type="spellStart"/>
      <w:r w:rsidRPr="004D2831">
        <w:rPr>
          <w:bCs/>
          <w:iCs/>
          <w:color w:val="000000" w:themeColor="text1"/>
          <w:sz w:val="22"/>
        </w:rPr>
        <w:t>Nozomu</w:t>
      </w:r>
      <w:proofErr w:type="spellEnd"/>
      <w:r w:rsidRPr="004D2831">
        <w:rPr>
          <w:bCs/>
          <w:iCs/>
          <w:color w:val="000000" w:themeColor="text1"/>
          <w:sz w:val="22"/>
        </w:rPr>
        <w:t xml:space="preserve"> </w:t>
      </w:r>
      <w:proofErr w:type="spellStart"/>
      <w:r w:rsidRPr="004D2831">
        <w:rPr>
          <w:bCs/>
          <w:iCs/>
          <w:color w:val="000000" w:themeColor="text1"/>
          <w:sz w:val="22"/>
        </w:rPr>
        <w:t>Yachie</w:t>
      </w:r>
      <w:proofErr w:type="spellEnd"/>
      <w:r w:rsidRPr="004D2831">
        <w:rPr>
          <w:bCs/>
          <w:iCs/>
          <w:color w:val="000000" w:themeColor="text1"/>
          <w:sz w:val="22"/>
        </w:rPr>
        <w:t xml:space="preserve">, Research Center for Advanced Science and Technology Synthetic Biology Division, University of Tokyo, Rm 4-420, 4-6-1 </w:t>
      </w:r>
      <w:proofErr w:type="spellStart"/>
      <w:r w:rsidRPr="004D2831">
        <w:rPr>
          <w:bCs/>
          <w:iCs/>
          <w:color w:val="000000" w:themeColor="text1"/>
          <w:sz w:val="22"/>
        </w:rPr>
        <w:t>Komaba</w:t>
      </w:r>
      <w:proofErr w:type="spellEnd"/>
      <w:r w:rsidRPr="004D2831">
        <w:rPr>
          <w:bCs/>
          <w:iCs/>
          <w:color w:val="000000" w:themeColor="text1"/>
          <w:sz w:val="22"/>
        </w:rPr>
        <w:t>, Meguro-</w:t>
      </w:r>
      <w:proofErr w:type="spellStart"/>
      <w:r w:rsidRPr="004D2831">
        <w:rPr>
          <w:bCs/>
          <w:iCs/>
          <w:color w:val="000000" w:themeColor="text1"/>
          <w:sz w:val="22"/>
        </w:rPr>
        <w:t>ku</w:t>
      </w:r>
      <w:proofErr w:type="spellEnd"/>
      <w:r w:rsidRPr="004D2831">
        <w:rPr>
          <w:bCs/>
          <w:iCs/>
          <w:color w:val="000000" w:themeColor="text1"/>
          <w:sz w:val="22"/>
        </w:rPr>
        <w:t>,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108FFB2C"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ins w:id="1" w:author="Albi Celaj [2]" w:date="2018-12-04T14:24:00Z">
        <w:r w:rsidR="003D79AA">
          <w:rPr>
            <w:rFonts w:eastAsia="Times New Roman"/>
          </w:rPr>
          <w:t>neural network</w:t>
        </w:r>
      </w:ins>
      <w:del w:id="2" w:author="Albi Celaj [2]" w:date="2018-12-04T14:24:00Z">
        <w:r w:rsidR="003F22FA" w:rsidDel="003D79AA">
          <w:rPr>
            <w:rFonts w:eastAsia="Times New Roman"/>
          </w:rPr>
          <w:delText>computational</w:delText>
        </w:r>
      </w:del>
      <w:ins w:id="3" w:author="Albi Celaj [2]" w:date="2018-12-04T14:24:00Z">
        <w:r w:rsidR="00985077">
          <w:rPr>
            <w:rFonts w:eastAsia="Times New Roman"/>
          </w:rPr>
          <w:t xml:space="preserve"> model</w:t>
        </w:r>
      </w:ins>
      <w:del w:id="4" w:author="Albi Celaj [2]" w:date="2018-12-04T14:24:00Z">
        <w:r w:rsidR="003F22FA" w:rsidDel="003D79AA">
          <w:rPr>
            <w:rFonts w:eastAsia="Times New Roman"/>
          </w:rPr>
          <w:delText xml:space="preserve"> model</w:delText>
        </w:r>
      </w:del>
      <w:r w:rsidR="003F22FA">
        <w:rPr>
          <w:rFonts w:eastAsia="Times New Roman"/>
        </w:rPr>
        <w:t xml:space="preserve">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543EAF5B" w14:textId="69528467" w:rsidR="00D977A0"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del w:id="5" w:author="Albi Celaj" w:date="2018-11-28T12:31:00Z">
        <w:r w:rsidR="00612A16" w:rsidDel="00F11BEE">
          <w:rPr>
            <w:lang w:val="en-CA"/>
          </w:rPr>
          <w:delText xml:space="preserve"> via </w:delText>
        </w:r>
        <w:r w:rsidR="009D20C7" w:rsidDel="00F11BEE">
          <w:rPr>
            <w:lang w:val="en-CA"/>
          </w:rPr>
          <w:delText xml:space="preserve">growth profiling of </w:delText>
        </w:r>
        <w:r w:rsidR="00612A16" w:rsidDel="00F11BEE">
          <w:rPr>
            <w:lang w:val="en-CA"/>
          </w:rPr>
          <w:delText>&gt;</w:delText>
        </w:r>
        <w:r w:rsidR="00B65A07" w:rsidRPr="00233F15" w:rsidDel="00F11BEE">
          <w:rPr>
            <w:lang w:val="en-CA"/>
          </w:rPr>
          <w:delText>23 million</w:delText>
        </w:r>
        <w:r w:rsidR="009D20C7" w:rsidDel="00F11BEE">
          <w:rPr>
            <w:lang w:val="en-CA"/>
          </w:rPr>
          <w:delText xml:space="preserve"> different</w:delText>
        </w:r>
        <w:r w:rsidR="00B65A07" w:rsidRPr="00233F15" w:rsidDel="00F11BEE">
          <w:rPr>
            <w:lang w:val="en-CA"/>
          </w:rPr>
          <w:delText xml:space="preserve"> </w:delText>
        </w:r>
        <w:r w:rsidR="000C727A" w:rsidDel="00F11BEE">
          <w:rPr>
            <w:lang w:val="en-CA"/>
          </w:rPr>
          <w:delText>double knockout combinations</w:delText>
        </w:r>
      </w:del>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ins w:id="6" w:author="Albi Celaj" w:date="2018-11-28T12:09:00Z">
        <w:r w:rsidR="00D977A0">
          <w:rPr>
            <w:lang w:val="en-CA"/>
          </w:rPr>
          <w:t xml:space="preserve">, and </w:t>
        </w:r>
      </w:ins>
      <w:ins w:id="7" w:author="Albi Celaj" w:date="2018-11-28T12:32:00Z">
        <w:r w:rsidR="00F11BEE">
          <w:rPr>
            <w:lang w:val="en-CA"/>
          </w:rPr>
          <w:t>by</w:t>
        </w:r>
      </w:ins>
      <w:ins w:id="8" w:author="Albi Celaj" w:date="2018-11-28T12:09:00Z">
        <w:r w:rsidR="00D977A0">
          <w:rPr>
            <w:lang w:val="en-CA"/>
          </w:rPr>
          <w:t xml:space="preserve"> similar </w:t>
        </w:r>
      </w:ins>
      <w:ins w:id="9" w:author="Albi Celaj" w:date="2018-11-28T12:32:00Z">
        <w:r w:rsidR="00F11BEE">
          <w:rPr>
            <w:lang w:val="en-CA"/>
          </w:rPr>
          <w:t xml:space="preserve">ongoing </w:t>
        </w:r>
      </w:ins>
      <w:ins w:id="10" w:author="Albi Celaj" w:date="2018-11-28T12:09:00Z">
        <w:r w:rsidR="00D977A0">
          <w:rPr>
            <w:lang w:val="en-CA"/>
          </w:rPr>
          <w:t>efforts in human cell lines</w:t>
        </w:r>
        <w:r w:rsidR="00D977A0">
          <w:rPr>
            <w:lang w:val="en-CA"/>
          </w:rPr>
          <w:fldChar w:fldCharType="begin" w:fldLock="1"/>
        </w:r>
        <w:r w:rsidR="00D977A0">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977A0">
          <w:rPr>
            <w:lang w:val="en-CA"/>
          </w:rPr>
          <w:fldChar w:fldCharType="separate"/>
        </w:r>
        <w:r w:rsidR="00D977A0" w:rsidRPr="00D02749">
          <w:rPr>
            <w:noProof/>
            <w:vertAlign w:val="superscript"/>
            <w:lang w:val="en-CA"/>
          </w:rPr>
          <w:t>6,7</w:t>
        </w:r>
        <w:r w:rsidR="00D977A0">
          <w:rPr>
            <w:lang w:val="en-CA"/>
          </w:rPr>
          <w:fldChar w:fldCharType="end"/>
        </w:r>
        <w:r w:rsidR="00D977A0">
          <w:rPr>
            <w:lang w:val="en-CA"/>
          </w:rPr>
          <w:t>.  The resulting genetic inter</w:t>
        </w:r>
      </w:ins>
      <w:ins w:id="11" w:author="Albi Celaj" w:date="2018-11-28T12:10:00Z">
        <w:r w:rsidR="00D977A0">
          <w:rPr>
            <w:lang w:val="en-CA"/>
          </w:rPr>
          <w:t xml:space="preserve">actions maps </w:t>
        </w:r>
      </w:ins>
      <w:ins w:id="12" w:author="Albi Celaj" w:date="2018-11-28T12:12:00Z">
        <w:r w:rsidR="00D977A0">
          <w:rPr>
            <w:lang w:val="en-CA"/>
          </w:rPr>
          <w:t xml:space="preserve">can </w:t>
        </w:r>
        <w:del w:id="13" w:author="Albi Celaj [2]" w:date="2018-12-04T14:22:00Z">
          <w:r w:rsidR="00D977A0" w:rsidDel="003D79AA">
            <w:rPr>
              <w:lang w:val="en-CA"/>
            </w:rPr>
            <w:delText>greatly</w:delText>
          </w:r>
        </w:del>
      </w:ins>
      <w:ins w:id="14" w:author="Albi Celaj [2]" w:date="2018-12-04T14:22:00Z">
        <w:r w:rsidR="003D79AA">
          <w:rPr>
            <w:lang w:val="en-CA"/>
          </w:rPr>
          <w:t>not only</w:t>
        </w:r>
      </w:ins>
      <w:ins w:id="15" w:author="Albi Celaj" w:date="2018-11-28T12:12:00Z">
        <w:r w:rsidR="00D977A0">
          <w:rPr>
            <w:lang w:val="en-CA"/>
          </w:rPr>
          <w:t xml:space="preserve"> </w:t>
        </w:r>
      </w:ins>
      <w:ins w:id="16" w:author="Albi Celaj" w:date="2018-11-28T12:10:00Z">
        <w:r w:rsidR="00D977A0">
          <w:rPr>
            <w:lang w:val="en-CA"/>
          </w:rPr>
          <w:t xml:space="preserve">improve </w:t>
        </w:r>
      </w:ins>
      <w:ins w:id="17" w:author="Albi Celaj" w:date="2018-12-03T16:46:00Z">
        <w:r w:rsidR="00A01D05">
          <w:rPr>
            <w:lang w:val="en-CA"/>
          </w:rPr>
          <w:t>understanding of gene function</w:t>
        </w:r>
      </w:ins>
      <w:ins w:id="18" w:author="Albi Celaj" w:date="2018-11-28T12:10:00Z">
        <w:r w:rsidR="00D977A0" w:rsidRPr="00233F15">
          <w:rPr>
            <w:lang w:val="en-CA"/>
          </w:rPr>
          <w:fldChar w:fldCharType="begin" w:fldLock="1"/>
        </w:r>
      </w:ins>
      <w:r w:rsidR="004F6CD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5,8&lt;/sup&gt;","plainTextFormattedCitation":"5,8","previouslyFormattedCitation":"&lt;sup&gt;5,9&lt;/sup&gt;"},"properties":{"noteIndex":0},"schema":"https://github.com/citation-style-language/schema/raw/master/csl-citation.json"}</w:instrText>
      </w:r>
      <w:ins w:id="19" w:author="Albi Celaj" w:date="2018-11-28T12:10:00Z">
        <w:r w:rsidR="00D977A0" w:rsidRPr="00233F15">
          <w:rPr>
            <w:lang w:val="en-CA"/>
          </w:rPr>
          <w:fldChar w:fldCharType="separate"/>
        </w:r>
      </w:ins>
      <w:r w:rsidR="004F6CD1" w:rsidRPr="004F6CD1">
        <w:rPr>
          <w:noProof/>
          <w:vertAlign w:val="superscript"/>
          <w:lang w:val="en-CA"/>
        </w:rPr>
        <w:t>5,8</w:t>
      </w:r>
      <w:ins w:id="20" w:author="Albi Celaj" w:date="2018-11-28T12:10:00Z">
        <w:r w:rsidR="00D977A0" w:rsidRPr="00233F15">
          <w:rPr>
            <w:lang w:val="en-CA"/>
          </w:rPr>
          <w:fldChar w:fldCharType="end"/>
        </w:r>
        <w:r w:rsidR="00D977A0">
          <w:rPr>
            <w:lang w:val="en-CA"/>
          </w:rPr>
          <w:t xml:space="preserve">, </w:t>
        </w:r>
      </w:ins>
      <w:ins w:id="21" w:author="Albi Celaj" w:date="2018-11-28T12:12:00Z">
        <w:del w:id="22" w:author="Albi Celaj [2]" w:date="2018-12-04T14:22:00Z">
          <w:r w:rsidR="00D977A0" w:rsidDel="003D79AA">
            <w:rPr>
              <w:lang w:val="en-CA"/>
            </w:rPr>
            <w:delText>and</w:delText>
          </w:r>
        </w:del>
      </w:ins>
      <w:ins w:id="23" w:author="Albi Celaj [2]" w:date="2018-12-04T14:22:00Z">
        <w:r w:rsidR="003D79AA">
          <w:rPr>
            <w:lang w:val="en-CA"/>
          </w:rPr>
          <w:t>but also</w:t>
        </w:r>
      </w:ins>
      <w:ins w:id="24" w:author="Albi Celaj" w:date="2018-11-28T12:12:00Z">
        <w:r w:rsidR="00D977A0" w:rsidRPr="00233F15">
          <w:rPr>
            <w:lang w:val="en-CA"/>
          </w:rPr>
          <w:t xml:space="preserve"> inform </w:t>
        </w:r>
      </w:ins>
      <w:ins w:id="25" w:author="Albi Celaj [2]" w:date="2018-12-04T14:10:00Z">
        <w:r w:rsidR="003D79AA">
          <w:rPr>
            <w:lang w:val="en-CA"/>
          </w:rPr>
          <w:t xml:space="preserve">both </w:t>
        </w:r>
      </w:ins>
      <w:ins w:id="26" w:author="Albi Celaj" w:date="2018-11-28T12:32:00Z">
        <w:r w:rsidR="00A56F48">
          <w:rPr>
            <w:lang w:val="en-CA"/>
          </w:rPr>
          <w:t xml:space="preserve">mechanism and </w:t>
        </w:r>
      </w:ins>
      <w:ins w:id="27" w:author="Albi Celaj" w:date="2018-11-28T12:12:00Z">
        <w:r w:rsidR="00D977A0" w:rsidRPr="00233F15">
          <w:rPr>
            <w:lang w:val="en-CA"/>
          </w:rPr>
          <w:t>order-of-action in biological pathways</w:t>
        </w:r>
        <w:r w:rsidR="00D977A0" w:rsidRPr="00233F15">
          <w:rPr>
            <w:lang w:val="en-CA"/>
          </w:rPr>
          <w:fldChar w:fldCharType="begin" w:fldLock="1"/>
        </w:r>
      </w:ins>
      <w:r w:rsidR="004F6CD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9&lt;/sup&gt;","plainTextFormattedCitation":"9","previouslyFormattedCitation":"&lt;sup&gt;10&lt;/sup&gt;"},"properties":{"noteIndex":0},"schema":"https://github.com/citation-style-language/schema/raw/master/csl-citation.json"}</w:instrText>
      </w:r>
      <w:ins w:id="28" w:author="Albi Celaj" w:date="2018-11-28T12:12:00Z">
        <w:r w:rsidR="00D977A0" w:rsidRPr="00233F15">
          <w:rPr>
            <w:lang w:val="en-CA"/>
          </w:rPr>
          <w:fldChar w:fldCharType="separate"/>
        </w:r>
      </w:ins>
      <w:r w:rsidR="004F6CD1" w:rsidRPr="004F6CD1">
        <w:rPr>
          <w:noProof/>
          <w:vertAlign w:val="superscript"/>
          <w:lang w:val="en-CA"/>
        </w:rPr>
        <w:t>9</w:t>
      </w:r>
      <w:ins w:id="29" w:author="Albi Celaj" w:date="2018-11-28T12:12:00Z">
        <w:r w:rsidR="00D977A0" w:rsidRPr="00233F15">
          <w:rPr>
            <w:lang w:val="en-CA"/>
          </w:rPr>
          <w:fldChar w:fldCharType="end"/>
        </w:r>
      </w:ins>
      <w:ins w:id="30" w:author="Albi Celaj [2]" w:date="2018-12-04T14:10:00Z">
        <w:r w:rsidR="003D79AA">
          <w:rPr>
            <w:lang w:val="en-CA"/>
          </w:rPr>
          <w:t>.</w:t>
        </w:r>
      </w:ins>
    </w:p>
    <w:p w14:paraId="6304D52B" w14:textId="77777777" w:rsidR="00D977A0" w:rsidRDefault="00D977A0" w:rsidP="004210F6">
      <w:pPr>
        <w:jc w:val="both"/>
        <w:rPr>
          <w:lang w:val="en-CA"/>
        </w:rPr>
      </w:pPr>
    </w:p>
    <w:p w14:paraId="0C73D855" w14:textId="0A0B7DF7" w:rsidR="00D977A0" w:rsidDel="00AC024E" w:rsidRDefault="00D977A0" w:rsidP="004210F6">
      <w:pPr>
        <w:jc w:val="both"/>
        <w:rPr>
          <w:del w:id="31" w:author="Albi Celaj" w:date="2018-11-28T12:15:00Z"/>
          <w:lang w:val="en-CA"/>
        </w:rPr>
      </w:pPr>
    </w:p>
    <w:p w14:paraId="2EE082AE" w14:textId="75EC2095" w:rsidR="00D977A0" w:rsidDel="00AC024E" w:rsidRDefault="00D977A0" w:rsidP="004210F6">
      <w:pPr>
        <w:jc w:val="both"/>
        <w:rPr>
          <w:del w:id="32" w:author="Albi Celaj" w:date="2018-11-28T12:15:00Z"/>
          <w:lang w:val="en-CA"/>
        </w:rPr>
      </w:pPr>
    </w:p>
    <w:p w14:paraId="6E612F15" w14:textId="0100328E" w:rsidR="00CE762F" w:rsidDel="00AC024E" w:rsidRDefault="00801070" w:rsidP="004210F6">
      <w:pPr>
        <w:jc w:val="both"/>
        <w:rPr>
          <w:del w:id="33" w:author="Albi Celaj" w:date="2018-11-28T12:15:00Z"/>
          <w:lang w:val="en-CA"/>
        </w:rPr>
      </w:pPr>
      <w:del w:id="34" w:author="Albi Celaj" w:date="2018-11-28T12:15:00Z">
        <w:r w:rsidDel="00AC024E">
          <w:rPr>
            <w:lang w:val="en-CA"/>
          </w:rPr>
          <w:delText>.  L</w:delText>
        </w:r>
        <w:r w:rsidR="00932588" w:rsidDel="00AC024E">
          <w:rPr>
            <w:lang w:val="en-CA"/>
          </w:rPr>
          <w:delText>arge scale-efforts to map two-gene interactions</w:delText>
        </w:r>
        <w:r w:rsidR="00F076F4" w:rsidDel="00AC024E">
          <w:rPr>
            <w:lang w:val="en-CA"/>
          </w:rPr>
          <w:delText xml:space="preserve"> in human cell lines are also underway</w:delText>
        </w:r>
        <w:r w:rsidDel="00AC024E">
          <w:rPr>
            <w:lang w:val="en-CA"/>
          </w:rPr>
          <w:delText>, similarly</w:delText>
        </w:r>
        <w:r w:rsidR="00385DCF" w:rsidDel="00AC024E">
          <w:rPr>
            <w:lang w:val="en-CA"/>
          </w:rPr>
          <w:delText xml:space="preserve"> demonstrating their power to </w:delText>
        </w:r>
        <w:r w:rsidR="00374DE7" w:rsidDel="00AC024E">
          <w:rPr>
            <w:lang w:val="en-CA"/>
          </w:rPr>
          <w:delText xml:space="preserve">better </w:delText>
        </w:r>
        <w:r w:rsidR="00385DCF" w:rsidDel="00AC024E">
          <w:rPr>
            <w:lang w:val="en-CA"/>
          </w:rPr>
          <w:delText>understand gene function</w:delText>
        </w:r>
      </w:del>
      <w:del w:id="35" w:author="Albi Celaj" w:date="2018-11-28T12:09:00Z">
        <w:r w:rsidR="00D02749" w:rsidDel="00D977A0">
          <w:rPr>
            <w:lang w:val="en-CA"/>
          </w:rPr>
          <w:fldChar w:fldCharType="begin" w:fldLock="1"/>
        </w:r>
        <w:r w:rsidR="00E02FA1" w:rsidRPr="00AC024E" w:rsidDel="00D977A0">
          <w:rPr>
            <w:lang w:val="en-CA"/>
          </w:rPr>
          <w:del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delInstrText>
        </w:r>
        <w:r w:rsidR="00D02749" w:rsidDel="00D977A0">
          <w:rPr>
            <w:lang w:val="en-CA"/>
          </w:rPr>
          <w:fldChar w:fldCharType="separate"/>
        </w:r>
        <w:r w:rsidR="00D02749" w:rsidRPr="00D02749" w:rsidDel="00D977A0">
          <w:rPr>
            <w:noProof/>
            <w:vertAlign w:val="superscript"/>
            <w:lang w:val="en-CA"/>
          </w:rPr>
          <w:delText>6,7</w:delText>
        </w:r>
        <w:r w:rsidR="00D02749" w:rsidDel="00D977A0">
          <w:rPr>
            <w:lang w:val="en-CA"/>
          </w:rPr>
          <w:fldChar w:fldCharType="end"/>
        </w:r>
      </w:del>
      <w:del w:id="36" w:author="Albi Celaj" w:date="2018-11-28T12:15:00Z">
        <w:r w:rsidR="00385DCF" w:rsidDel="00AC024E">
          <w:rPr>
            <w:lang w:val="en-CA"/>
          </w:rPr>
          <w:delText xml:space="preserve">.  In yeast, </w:delText>
        </w:r>
        <w:r w:rsidR="00660958" w:rsidDel="00AC024E">
          <w:rPr>
            <w:lang w:val="en-CA"/>
          </w:rPr>
          <w:delText xml:space="preserve">under standard growth conditions, </w:delText>
        </w:r>
        <w:r w:rsidR="00385DCF" w:rsidDel="00AC024E">
          <w:rPr>
            <w:lang w:val="en-CA"/>
          </w:rPr>
          <w:delText>t</w:delText>
        </w:r>
        <w:r w:rsidR="009A74DE" w:rsidDel="00AC024E">
          <w:rPr>
            <w:lang w:val="en-CA"/>
          </w:rPr>
          <w:delText>he number of genes yielding a phenotype climbs from ~2,000 to ~5,000 when genes are perturbed in pairs</w:delText>
        </w:r>
      </w:del>
      <w:del w:id="37" w:author="Albi Celaj" w:date="2018-11-28T12:10:00Z">
        <w:r w:rsidR="009A74DE" w:rsidRPr="00233F15" w:rsidDel="00D977A0">
          <w:rPr>
            <w:lang w:val="en-CA"/>
          </w:rPr>
          <w:fldChar w:fldCharType="begin" w:fldLock="1"/>
        </w:r>
        <w:r w:rsidR="00BC6FBF" w:rsidDel="00D977A0">
          <w:rPr>
            <w:lang w:val="en-CA"/>
          </w:rPr>
          <w:del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delInstrText>
        </w:r>
        <w:r w:rsidR="009A74DE" w:rsidRPr="00233F15" w:rsidDel="00D977A0">
          <w:rPr>
            <w:lang w:val="en-CA"/>
          </w:rPr>
          <w:fldChar w:fldCharType="separate"/>
        </w:r>
        <w:r w:rsidR="00E02FA1" w:rsidRPr="00E02FA1" w:rsidDel="00D977A0">
          <w:rPr>
            <w:noProof/>
            <w:vertAlign w:val="superscript"/>
            <w:lang w:val="en-CA"/>
          </w:rPr>
          <w:delText>5,8</w:delText>
        </w:r>
        <w:r w:rsidR="009A74DE" w:rsidRPr="00233F15" w:rsidDel="00D977A0">
          <w:rPr>
            <w:lang w:val="en-CA"/>
          </w:rPr>
          <w:fldChar w:fldCharType="end"/>
        </w:r>
      </w:del>
      <w:del w:id="38" w:author="Albi Celaj" w:date="2018-11-28T12:15:00Z">
        <w:r w:rsidR="009A74DE" w:rsidDel="00AC024E">
          <w:rPr>
            <w:lang w:val="en-CA"/>
          </w:rPr>
          <w:delText xml:space="preserve">.  </w:delText>
        </w:r>
        <w:r w:rsidR="00A54C80" w:rsidDel="00AC024E">
          <w:rPr>
            <w:lang w:val="en-CA"/>
          </w:rPr>
          <w:delText>Furthermore, t</w:delText>
        </w:r>
        <w:r w:rsidR="00612A16" w:rsidDel="00AC024E">
          <w:rPr>
            <w:lang w:val="en-CA"/>
          </w:rPr>
          <w:delText xml:space="preserve">he resulting </w:delText>
        </w:r>
        <w:r w:rsidR="009D20C7" w:rsidDel="00AC024E">
          <w:rPr>
            <w:lang w:val="en-CA"/>
          </w:rPr>
          <w:delText>genetic interaction map</w:delText>
        </w:r>
        <w:r w:rsidR="001E2EE0" w:rsidDel="00AC024E">
          <w:rPr>
            <w:lang w:val="en-CA"/>
          </w:rPr>
          <w:delText xml:space="preserve"> </w:delText>
        </w:r>
        <w:r w:rsidR="00612A16" w:rsidDel="00AC024E">
          <w:rPr>
            <w:lang w:val="en-CA"/>
          </w:rPr>
          <w:delText>enable</w:delText>
        </w:r>
        <w:r w:rsidR="00767DD8" w:rsidDel="00AC024E">
          <w:rPr>
            <w:lang w:val="en-CA"/>
          </w:rPr>
          <w:delText>d</w:delText>
        </w:r>
        <w:r w:rsidR="00612A16" w:rsidDel="00AC024E">
          <w:rPr>
            <w:lang w:val="en-CA"/>
          </w:rPr>
          <w:delText xml:space="preserve"> genes to be </w:delText>
        </w:r>
        <w:r w:rsidR="009D20C7" w:rsidRPr="00233F15" w:rsidDel="00AC024E">
          <w:rPr>
            <w:lang w:val="en-CA"/>
          </w:rPr>
          <w:delText>cluster</w:delText>
        </w:r>
        <w:r w:rsidR="00612A16" w:rsidDel="00AC024E">
          <w:rPr>
            <w:lang w:val="en-CA"/>
          </w:rPr>
          <w:delText xml:space="preserve">ed </w:delText>
        </w:r>
        <w:r w:rsidR="009D20C7" w:rsidRPr="00233F15" w:rsidDel="00AC024E">
          <w:rPr>
            <w:lang w:val="en-CA"/>
          </w:rPr>
          <w:delText>into functional groups</w:delText>
        </w:r>
      </w:del>
      <w:del w:id="39" w:author="Albi Celaj" w:date="2018-11-28T12:10:00Z">
        <w:r w:rsidR="009D20C7" w:rsidRPr="00233F15" w:rsidDel="00D977A0">
          <w:rPr>
            <w:lang w:val="en-CA"/>
          </w:rPr>
          <w:fldChar w:fldCharType="begin" w:fldLock="1"/>
        </w:r>
        <w:r w:rsidR="00E02FA1" w:rsidDel="00D977A0">
          <w:rPr>
            <w:lang w:val="en-CA"/>
          </w:rPr>
          <w:del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delInstrText>
        </w:r>
        <w:r w:rsidR="009D20C7" w:rsidRPr="00233F15" w:rsidDel="00D977A0">
          <w:rPr>
            <w:lang w:val="en-CA"/>
          </w:rPr>
          <w:fldChar w:fldCharType="separate"/>
        </w:r>
        <w:r w:rsidR="00D02749" w:rsidRPr="00D02749" w:rsidDel="00D977A0">
          <w:rPr>
            <w:noProof/>
            <w:vertAlign w:val="superscript"/>
            <w:lang w:val="en-CA"/>
          </w:rPr>
          <w:delText>5,9</w:delText>
        </w:r>
        <w:r w:rsidR="009D20C7" w:rsidRPr="00233F15" w:rsidDel="00D977A0">
          <w:rPr>
            <w:lang w:val="en-CA"/>
          </w:rPr>
          <w:fldChar w:fldCharType="end"/>
        </w:r>
      </w:del>
      <w:del w:id="40" w:author="Albi Celaj" w:date="2018-11-28T12:15:00Z">
        <w:r w:rsidR="001723FC" w:rsidDel="00AC024E">
          <w:rPr>
            <w:lang w:val="en-CA"/>
          </w:rPr>
          <w:delText>, while</w:delText>
        </w:r>
        <w:r w:rsidR="009D20C7" w:rsidDel="00AC024E">
          <w:rPr>
            <w:lang w:val="en-CA"/>
          </w:rPr>
          <w:delText xml:space="preserve"> </w:delText>
        </w:r>
        <w:r w:rsidR="00FA0308" w:rsidDel="00AC024E">
          <w:rPr>
            <w:lang w:val="en-CA"/>
          </w:rPr>
          <w:delText xml:space="preserve">smaller-scale </w:delText>
        </w:r>
        <w:r w:rsidR="00FC48E6" w:rsidDel="00AC024E">
          <w:rPr>
            <w:lang w:val="en-CA"/>
          </w:rPr>
          <w:delText>CGAs</w:delText>
        </w:r>
        <w:r w:rsidR="00FA0308" w:rsidDel="00AC024E">
          <w:rPr>
            <w:lang w:val="en-CA"/>
          </w:rPr>
          <w:delText xml:space="preserve"> have been used to </w:delText>
        </w:r>
        <w:r w:rsidR="00B65A07" w:rsidRPr="00233F15" w:rsidDel="00AC024E">
          <w:rPr>
            <w:lang w:val="en-CA"/>
          </w:rPr>
          <w:delText>better predict the genetic basis of drug resistance</w:delText>
        </w:r>
        <w:r w:rsidR="00B65A07" w:rsidRPr="00233F15" w:rsidDel="00AC024E">
          <w:rPr>
            <w:lang w:val="en-CA"/>
          </w:rPr>
          <w:fldChar w:fldCharType="begin" w:fldLock="1"/>
        </w:r>
        <w:r w:rsidR="00D977A0" w:rsidDel="00AC024E">
          <w:rPr>
            <w:lang w:val="en-CA"/>
          </w:rPr>
          <w:del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11&lt;/sup&gt;","plainTextFormattedCitation":"11","previouslyFormattedCitation":"&lt;sup&gt;11&lt;/sup&gt;"},"properties":{"noteIndex":0},"schema":"https://github.com/citation-style-language/schema/raw/master/csl-citation.json"}</w:delInstrText>
        </w:r>
        <w:r w:rsidR="00B65A07" w:rsidRPr="00233F15" w:rsidDel="00AC024E">
          <w:rPr>
            <w:lang w:val="en-CA"/>
          </w:rPr>
          <w:fldChar w:fldCharType="separate"/>
        </w:r>
        <w:r w:rsidR="00D977A0" w:rsidRPr="00D977A0" w:rsidDel="00AC024E">
          <w:rPr>
            <w:noProof/>
            <w:vertAlign w:val="superscript"/>
            <w:lang w:val="en-CA"/>
          </w:rPr>
          <w:delText>11</w:delText>
        </w:r>
        <w:r w:rsidR="00B65A07" w:rsidRPr="00233F15" w:rsidDel="00AC024E">
          <w:rPr>
            <w:lang w:val="en-CA"/>
          </w:rPr>
          <w:fldChar w:fldCharType="end"/>
        </w:r>
        <w:r w:rsidR="00B65A07" w:rsidRPr="00233F15" w:rsidDel="00AC024E">
          <w:rPr>
            <w:lang w:val="en-CA"/>
          </w:rPr>
          <w:delText>,</w:delText>
        </w:r>
      </w:del>
      <w:del w:id="41" w:author="Albi Celaj" w:date="2018-11-28T12:12:00Z">
        <w:r w:rsidR="00B65A07" w:rsidRPr="00233F15" w:rsidDel="00D977A0">
          <w:rPr>
            <w:lang w:val="en-CA"/>
          </w:rPr>
          <w:delText xml:space="preserve"> and to inform order-of-action in biological pathways</w:delText>
        </w:r>
        <w:r w:rsidR="00B65A07" w:rsidRPr="00233F15" w:rsidDel="00D977A0">
          <w:rPr>
            <w:lang w:val="en-CA"/>
          </w:rPr>
          <w:fldChar w:fldCharType="begin" w:fldLock="1"/>
        </w:r>
        <w:r w:rsidR="00E02FA1" w:rsidDel="00D977A0">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delInstrText>
        </w:r>
        <w:r w:rsidR="00B65A07" w:rsidRPr="00233F15" w:rsidDel="00D977A0">
          <w:rPr>
            <w:lang w:val="en-CA"/>
          </w:rPr>
          <w:fldChar w:fldCharType="separate"/>
        </w:r>
        <w:r w:rsidR="00D02749" w:rsidRPr="00D02749" w:rsidDel="00D977A0">
          <w:rPr>
            <w:noProof/>
            <w:vertAlign w:val="superscript"/>
            <w:lang w:val="en-CA"/>
          </w:rPr>
          <w:delText>11</w:delText>
        </w:r>
        <w:r w:rsidR="00B65A07" w:rsidRPr="00233F15" w:rsidDel="00D977A0">
          <w:rPr>
            <w:lang w:val="en-CA"/>
          </w:rPr>
          <w:fldChar w:fldCharType="end"/>
        </w:r>
      </w:del>
      <w:del w:id="42" w:author="Albi Celaj" w:date="2018-11-28T12:15:00Z">
        <w:r w:rsidR="00B65A07" w:rsidDel="00AC024E">
          <w:rPr>
            <w:lang w:val="en-CA"/>
          </w:rPr>
          <w:delText xml:space="preserve">.  </w:delText>
        </w:r>
      </w:del>
    </w:p>
    <w:p w14:paraId="756C5B10" w14:textId="7FA0267B" w:rsidR="005C6714" w:rsidDel="00AC024E" w:rsidRDefault="005C6714" w:rsidP="004210F6">
      <w:pPr>
        <w:jc w:val="both"/>
        <w:rPr>
          <w:del w:id="43" w:author="Albi Celaj" w:date="2018-11-28T12:15:00Z"/>
        </w:rPr>
      </w:pPr>
    </w:p>
    <w:p w14:paraId="4B5108DA" w14:textId="694CAFD5" w:rsidR="00663F54" w:rsidRPr="00663F54" w:rsidRDefault="00CE762F">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4F6CD1">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10&lt;/sup&gt;","plainTextFormattedCitation":"10","previouslyFormattedCitation":"&lt;sup&gt;12&lt;/sup&gt;"},"properties":{"noteIndex":0},"schema":"https://github.com/citation-style-language/schema/raw/master/csl-citation.json"}</w:instrText>
      </w:r>
      <w:r w:rsidR="00C56637" w:rsidRPr="00233F15">
        <w:rPr>
          <w:lang w:val="en-CA"/>
        </w:rPr>
        <w:fldChar w:fldCharType="separate"/>
      </w:r>
      <w:r w:rsidR="004F6CD1" w:rsidRPr="004F6CD1">
        <w:rPr>
          <w:noProof/>
          <w:vertAlign w:val="superscript"/>
          <w:lang w:val="en-CA"/>
        </w:rPr>
        <w:t>10</w:t>
      </w:r>
      <w:r w:rsidR="00C56637" w:rsidRPr="00233F15">
        <w:rPr>
          <w:lang w:val="en-CA"/>
        </w:rPr>
        <w:fldChar w:fldCharType="end"/>
      </w:r>
      <w:ins w:id="44" w:author="Albi Celaj" w:date="2018-11-28T12:24:00Z">
        <w:r w:rsidR="0068191D">
          <w:rPr>
            <w:lang w:val="en-CA"/>
          </w:rPr>
          <w:t xml:space="preserve">, </w:t>
        </w:r>
      </w:ins>
      <w:ins w:id="45" w:author="Albi Celaj" w:date="2018-11-28T12:25:00Z">
        <w:r w:rsidR="00F835CE">
          <w:rPr>
            <w:lang w:val="en-CA"/>
          </w:rPr>
          <w:t>and</w:t>
        </w:r>
      </w:ins>
      <w:ins w:id="46" w:author="Albi Celaj [2]" w:date="2018-12-04T14:23:00Z">
        <w:r w:rsidR="003D79AA">
          <w:rPr>
            <w:lang w:val="en-CA"/>
          </w:rPr>
          <w:t xml:space="preserve"> in yeast</w:t>
        </w:r>
      </w:ins>
      <w:ins w:id="47" w:author="Albi Celaj" w:date="2018-11-28T12:25:00Z">
        <w:r w:rsidR="00F835CE">
          <w:rPr>
            <w:lang w:val="en-CA"/>
          </w:rPr>
          <w:t xml:space="preserve"> these</w:t>
        </w:r>
      </w:ins>
      <w:ins w:id="48" w:author="Albi Celaj" w:date="2018-11-28T12:24:00Z">
        <w:r w:rsidR="0068191D">
          <w:rPr>
            <w:lang w:val="en-CA"/>
          </w:rPr>
          <w:t xml:space="preserve"> </w:t>
        </w:r>
      </w:ins>
      <w:ins w:id="49" w:author="Albi Celaj" w:date="2018-11-28T12:34:00Z">
        <w:r w:rsidR="00A56F48">
          <w:rPr>
            <w:lang w:val="en-CA"/>
          </w:rPr>
          <w:t xml:space="preserve">alone </w:t>
        </w:r>
      </w:ins>
      <w:ins w:id="50" w:author="Albi Celaj" w:date="2018-11-28T12:25:00Z">
        <w:r w:rsidR="0068191D">
          <w:rPr>
            <w:lang w:val="en-CA"/>
          </w:rPr>
          <w:t xml:space="preserve">are likely to vastly outnumber </w:t>
        </w:r>
        <w:r w:rsidR="0068191D" w:rsidRPr="00233F15">
          <w:rPr>
            <w:lang w:val="en-CA"/>
          </w:rPr>
          <w:t>two-gene interactions</w:t>
        </w:r>
        <w:del w:id="51" w:author="Albi Celaj [2]" w:date="2018-12-04T14:23:00Z">
          <w:r w:rsidR="0068191D" w:rsidDel="003D79AA">
            <w:rPr>
              <w:lang w:val="en-CA"/>
            </w:rPr>
            <w:delText xml:space="preserve"> in yeast</w:delText>
          </w:r>
        </w:del>
        <w:r w:rsidR="0068191D" w:rsidRPr="00233F15">
          <w:rPr>
            <w:lang w:val="en-CA"/>
          </w:rPr>
          <w:fldChar w:fldCharType="begin" w:fldLock="1"/>
        </w:r>
      </w:ins>
      <w:r w:rsidR="004F6CD1">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11&lt;/sup&gt;","plainTextFormattedCitation":"11","previouslyFormattedCitation":"&lt;sup&gt;13&lt;/sup&gt;"},"properties":{"noteIndex":0},"schema":"https://github.com/citation-style-language/schema/raw/master/csl-citation.json"}</w:instrText>
      </w:r>
      <w:ins w:id="52" w:author="Albi Celaj" w:date="2018-11-28T12:25:00Z">
        <w:r w:rsidR="0068191D" w:rsidRPr="00233F15">
          <w:rPr>
            <w:lang w:val="en-CA"/>
          </w:rPr>
          <w:fldChar w:fldCharType="separate"/>
        </w:r>
      </w:ins>
      <w:r w:rsidR="004F6CD1" w:rsidRPr="004F6CD1">
        <w:rPr>
          <w:noProof/>
          <w:vertAlign w:val="superscript"/>
          <w:lang w:val="en-CA"/>
        </w:rPr>
        <w:t>11</w:t>
      </w:r>
      <w:ins w:id="53" w:author="Albi Celaj" w:date="2018-11-28T12:25:00Z">
        <w:r w:rsidR="0068191D" w:rsidRPr="00233F15">
          <w:rPr>
            <w:lang w:val="en-CA"/>
          </w:rPr>
          <w:fldChar w:fldCharType="end"/>
        </w:r>
        <w:r w:rsidR="0068191D">
          <w:rPr>
            <w:lang w:val="en-CA"/>
          </w:rPr>
          <w:t xml:space="preserve">.  </w:t>
        </w:r>
      </w:ins>
      <w:ins w:id="54" w:author="Albi Celaj" w:date="2018-11-28T12:28:00Z">
        <w:r w:rsidR="00D34C6D">
          <w:rPr>
            <w:lang w:val="en-CA"/>
          </w:rPr>
          <w:t xml:space="preserve">Several </w:t>
        </w:r>
      </w:ins>
      <w:del w:id="55" w:author="Albi Celaj" w:date="2018-11-28T12:28:00Z">
        <w:r w:rsidR="00C56637" w:rsidDel="00D34C6D">
          <w:rPr>
            <w:lang w:val="en-CA"/>
          </w:rPr>
          <w:delText xml:space="preserve">.  </w:delText>
        </w:r>
        <w:r w:rsidR="009A74DE" w:rsidDel="00D34C6D">
          <w:rPr>
            <w:lang w:val="en-CA"/>
          </w:rPr>
          <w:delText xml:space="preserve">In yeast, triple mutant interactions </w:delText>
        </w:r>
      </w:del>
      <w:del w:id="56" w:author="Albi Celaj" w:date="2018-11-28T12:25:00Z">
        <w:r w:rsidR="00CB3F60" w:rsidDel="0068191D">
          <w:rPr>
            <w:lang w:val="en-CA"/>
          </w:rPr>
          <w:delText xml:space="preserve">are likely to </w:delText>
        </w:r>
        <w:r w:rsidR="009A74DE" w:rsidDel="0068191D">
          <w:rPr>
            <w:lang w:val="en-CA"/>
          </w:rPr>
          <w:delText xml:space="preserve">vastly outnumber </w:delText>
        </w:r>
        <w:r w:rsidR="00DC79BF" w:rsidRPr="00233F15" w:rsidDel="0068191D">
          <w:rPr>
            <w:lang w:val="en-CA"/>
          </w:rPr>
          <w:delText>two-gene interactions</w:delText>
        </w:r>
        <w:r w:rsidR="00DC79BF" w:rsidRPr="00233F15" w:rsidDel="0068191D">
          <w:rPr>
            <w:lang w:val="en-CA"/>
          </w:rPr>
          <w:fldChar w:fldCharType="begin" w:fldLock="1"/>
        </w:r>
        <w:r w:rsidR="00A228AC" w:rsidRPr="00D34C6D" w:rsidDel="0068191D">
          <w:rPr>
            <w:lang w:val="en-CA"/>
          </w:rPr>
          <w:del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delInstrText>
        </w:r>
        <w:r w:rsidR="00DC79BF" w:rsidRPr="00233F15" w:rsidDel="0068191D">
          <w:rPr>
            <w:lang w:val="en-CA"/>
          </w:rPr>
          <w:fldChar w:fldCharType="separate"/>
        </w:r>
        <w:r w:rsidR="009673E9" w:rsidRPr="0068191D" w:rsidDel="0068191D">
          <w:rPr>
            <w:noProof/>
            <w:vertAlign w:val="superscript"/>
            <w:lang w:val="en-CA"/>
          </w:rPr>
          <w:delText>13</w:delText>
        </w:r>
        <w:r w:rsidR="00DC79BF" w:rsidRPr="00233F15" w:rsidDel="0068191D">
          <w:rPr>
            <w:lang w:val="en-CA"/>
          </w:rPr>
          <w:fldChar w:fldCharType="end"/>
        </w:r>
      </w:del>
      <w:del w:id="57" w:author="Albi Celaj" w:date="2018-11-28T12:22:00Z">
        <w:r w:rsidR="008D75CD" w:rsidRPr="00233F15" w:rsidDel="0068191D">
          <w:rPr>
            <w:lang w:val="en-CA"/>
          </w:rPr>
          <w:delText>.</w:delText>
        </w:r>
        <w:r w:rsidR="00C56637" w:rsidRPr="00C56637" w:rsidDel="0068191D">
          <w:rPr>
            <w:lang w:val="en-CA"/>
          </w:rPr>
          <w:delText xml:space="preserve"> </w:delText>
        </w:r>
        <w:r w:rsidR="00C56637" w:rsidDel="0068191D">
          <w:rPr>
            <w:lang w:val="en-CA"/>
          </w:rPr>
          <w:delText>S</w:delText>
        </w:r>
      </w:del>
      <w:del w:id="58" w:author="Albi Celaj" w:date="2018-11-28T12:28:00Z">
        <w:r w:rsidR="00C56637" w:rsidDel="00D34C6D">
          <w:rPr>
            <w:lang w:val="en-CA"/>
          </w:rPr>
          <w:delText xml:space="preserve">everal </w:delText>
        </w:r>
      </w:del>
      <w:r w:rsidR="00C56637">
        <w:rPr>
          <w:lang w:val="en-CA"/>
        </w:rPr>
        <w:t>examples of interactions of even greater complexity have been reported (e.g. five-</w:t>
      </w:r>
      <w:r w:rsidR="00C56637">
        <w:rPr>
          <w:lang w:val="en-CA"/>
        </w:rPr>
        <w:fldChar w:fldCharType="begin" w:fldLock="1"/>
      </w:r>
      <w:r w:rsidR="004F6CD1">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12&lt;/sup&gt;","plainTextFormattedCitation":"12","previouslyFormattedCitation":"&lt;sup&gt;14&lt;/sup&gt;"},"properties":{"noteIndex":0},"schema":"https://github.com/citation-style-language/schema/raw/master/csl-citation.json"}</w:instrText>
      </w:r>
      <w:r w:rsidR="00C56637">
        <w:rPr>
          <w:lang w:val="en-CA"/>
        </w:rPr>
        <w:fldChar w:fldCharType="separate"/>
      </w:r>
      <w:r w:rsidR="004F6CD1" w:rsidRPr="004F6CD1">
        <w:rPr>
          <w:noProof/>
          <w:vertAlign w:val="superscript"/>
          <w:lang w:val="en-CA"/>
        </w:rPr>
        <w:t>12</w:t>
      </w:r>
      <w:r w:rsidR="00C56637">
        <w:rPr>
          <w:lang w:val="en-CA"/>
        </w:rPr>
        <w:fldChar w:fldCharType="end"/>
      </w:r>
      <w:r w:rsidR="00C56637">
        <w:rPr>
          <w:lang w:val="en-CA"/>
        </w:rPr>
        <w:t>, seven-</w:t>
      </w:r>
      <w:r w:rsidR="00C56637">
        <w:rPr>
          <w:lang w:val="en-CA"/>
        </w:rPr>
        <w:fldChar w:fldCharType="begin" w:fldLock="1"/>
      </w:r>
      <w:r w:rsidR="004F6CD1">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13&lt;/sup&gt;","plainTextFormattedCitation":"13","previouslyFormattedCitation":"&lt;sup&gt;15&lt;/sup&gt;"},"properties":{"noteIndex":0},"schema":"https://github.com/citation-style-language/schema/raw/master/csl-citation.json"}</w:instrText>
      </w:r>
      <w:r w:rsidR="00C56637">
        <w:rPr>
          <w:lang w:val="en-CA"/>
        </w:rPr>
        <w:fldChar w:fldCharType="separate"/>
      </w:r>
      <w:r w:rsidR="004F6CD1" w:rsidRPr="004F6CD1">
        <w:rPr>
          <w:noProof/>
          <w:vertAlign w:val="superscript"/>
          <w:lang w:val="en-CA"/>
        </w:rPr>
        <w:t>13</w:t>
      </w:r>
      <w:r w:rsidR="00C56637">
        <w:rPr>
          <w:lang w:val="en-CA"/>
        </w:rPr>
        <w:fldChar w:fldCharType="end"/>
      </w:r>
      <w:r w:rsidR="00C56637">
        <w:rPr>
          <w:lang w:val="en-CA"/>
        </w:rPr>
        <w:t xml:space="preserve"> and over 20-gene interactions</w:t>
      </w:r>
      <w:r w:rsidR="00C56637">
        <w:rPr>
          <w:lang w:val="en-CA"/>
        </w:rPr>
        <w:fldChar w:fldCharType="begin" w:fldLock="1"/>
      </w:r>
      <w:r w:rsidR="004F6CD1">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14&lt;/sup&gt;","plainTextFormattedCitation":"14","previouslyFormattedCitation":"&lt;sup&gt;16&lt;/sup&gt;"},"properties":{"noteIndex":0},"schema":"https://github.com/citation-style-language/schema/raw/master/csl-citation.json"}</w:instrText>
      </w:r>
      <w:r w:rsidR="00C56637">
        <w:rPr>
          <w:lang w:val="en-CA"/>
        </w:rPr>
        <w:fldChar w:fldCharType="separate"/>
      </w:r>
      <w:r w:rsidR="004F6CD1" w:rsidRPr="004F6CD1">
        <w:rPr>
          <w:noProof/>
          <w:vertAlign w:val="superscript"/>
          <w:lang w:val="en-CA"/>
        </w:rPr>
        <w:t>14</w:t>
      </w:r>
      <w:r w:rsidR="00C56637">
        <w:rPr>
          <w:lang w:val="en-CA"/>
        </w:rPr>
        <w:fldChar w:fldCharType="end"/>
      </w:r>
      <w:r w:rsidR="00C56637">
        <w:rPr>
          <w:lang w:val="en-CA"/>
        </w:rPr>
        <w:t>)</w:t>
      </w:r>
      <w:ins w:id="59" w:author="Albi Celaj" w:date="2018-11-28T12:28:00Z">
        <w:r w:rsidR="00D34C6D">
          <w:rPr>
            <w:lang w:val="en-CA"/>
          </w:rPr>
          <w:t xml:space="preserve">, and complex interactions </w:t>
        </w:r>
      </w:ins>
      <w:ins w:id="60" w:author="Albi Celaj" w:date="2018-11-28T13:01:00Z">
        <w:r w:rsidR="00C831AC">
          <w:rPr>
            <w:lang w:val="en-CA"/>
          </w:rPr>
          <w:t xml:space="preserve">in general </w:t>
        </w:r>
      </w:ins>
      <w:ins w:id="61" w:author="Albi Celaj" w:date="2018-11-28T12:40:00Z">
        <w:r w:rsidR="003B382F">
          <w:rPr>
            <w:lang w:val="en-CA"/>
          </w:rPr>
          <w:t>may</w:t>
        </w:r>
      </w:ins>
      <w:ins w:id="62" w:author="Albi Celaj" w:date="2018-11-28T12:39:00Z">
        <w:r w:rsidR="003B382F">
          <w:rPr>
            <w:lang w:val="en-CA"/>
          </w:rPr>
          <w:t xml:space="preserve"> </w:t>
        </w:r>
      </w:ins>
      <w:ins w:id="63" w:author="Albi Celaj" w:date="2018-11-28T12:28:00Z">
        <w:r w:rsidR="00D34C6D">
          <w:rPr>
            <w:lang w:val="en-CA"/>
          </w:rPr>
          <w:t xml:space="preserve">mediate a large majority of </w:t>
        </w:r>
      </w:ins>
      <w:ins w:id="64" w:author="Albi Celaj" w:date="2018-11-28T12:29:00Z">
        <w:r w:rsidR="00D34C6D">
          <w:rPr>
            <w:lang w:val="en-CA"/>
          </w:rPr>
          <w:t>g</w:t>
        </w:r>
      </w:ins>
      <w:ins w:id="65" w:author="Albi Celaj" w:date="2018-11-28T12:28:00Z">
        <w:r w:rsidR="00D34C6D">
          <w:rPr>
            <w:lang w:val="en-CA"/>
          </w:rPr>
          <w:t xml:space="preserve">enetic background effects </w:t>
        </w:r>
      </w:ins>
      <w:ins w:id="66" w:author="Albi Celaj" w:date="2018-11-28T12:44:00Z">
        <w:r w:rsidR="003B382F">
          <w:rPr>
            <w:lang w:val="en-CA"/>
          </w:rPr>
          <w:t>affecting</w:t>
        </w:r>
      </w:ins>
      <w:ins w:id="67" w:author="Albi Celaj" w:date="2018-11-28T12:28:00Z">
        <w:r w:rsidR="00D34C6D">
          <w:rPr>
            <w:lang w:val="en-CA"/>
          </w:rPr>
          <w:t xml:space="preserve"> growth of yeast knockouts</w:t>
        </w:r>
      </w:ins>
      <w:ins w:id="68" w:author="Albi Celaj" w:date="2018-11-28T12:29:00Z">
        <w:r w:rsidR="00D34C6D">
          <w:rPr>
            <w:lang w:val="en-CA"/>
          </w:rPr>
          <w:fldChar w:fldCharType="begin" w:fldLock="1"/>
        </w:r>
      </w:ins>
      <w:r w:rsidR="004F6CD1">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15&lt;/sup&gt;","plainTextFormattedCitation":"15","previouslyFormattedCitation":"&lt;sup&gt;17&lt;/sup&gt;"},"properties":{"noteIndex":0},"schema":"https://github.com/citation-style-language/schema/raw/master/csl-citation.json"}</w:instrText>
      </w:r>
      <w:ins w:id="69" w:author="Albi Celaj" w:date="2018-11-28T12:29:00Z">
        <w:r w:rsidR="00D34C6D">
          <w:rPr>
            <w:lang w:val="en-CA"/>
          </w:rPr>
          <w:fldChar w:fldCharType="separate"/>
        </w:r>
      </w:ins>
      <w:r w:rsidR="004F6CD1" w:rsidRPr="004F6CD1">
        <w:rPr>
          <w:noProof/>
          <w:vertAlign w:val="superscript"/>
          <w:lang w:val="en-CA"/>
        </w:rPr>
        <w:t>15</w:t>
      </w:r>
      <w:ins w:id="70" w:author="Albi Celaj" w:date="2018-11-28T12:29:00Z">
        <w:r w:rsidR="00D34C6D">
          <w:rPr>
            <w:lang w:val="en-CA"/>
          </w:rPr>
          <w:fldChar w:fldCharType="end"/>
        </w:r>
      </w:ins>
      <w:del w:id="71" w:author="Albi Celaj" w:date="2018-11-28T12:19:00Z">
        <w:r w:rsidR="00C56637" w:rsidRPr="00233F15" w:rsidDel="0068191D">
          <w:rPr>
            <w:lang w:val="en-CA"/>
          </w:rPr>
          <w:delText>.</w:delText>
        </w:r>
      </w:del>
      <w:del w:id="72" w:author="Albi Celaj" w:date="2018-11-28T12:29:00Z">
        <w:r w:rsidR="00C56637" w:rsidDel="00D34C6D">
          <w:rPr>
            <w:lang w:val="en-CA"/>
          </w:rPr>
          <w:delText xml:space="preserve"> </w:delText>
        </w:r>
        <w:r w:rsidR="004925F7" w:rsidDel="00D34C6D">
          <w:rPr>
            <w:lang w:val="en-CA"/>
          </w:rPr>
          <w:delText xml:space="preserve">An effort to map </w:delText>
        </w:r>
        <w:r w:rsidR="00C903F5" w:rsidDel="00D34C6D">
          <w:rPr>
            <w:lang w:val="en-CA"/>
          </w:rPr>
          <w:delText>g</w:delText>
        </w:r>
      </w:del>
      <w:del w:id="73" w:author="Albi Celaj" w:date="2018-11-28T12:28:00Z">
        <w:r w:rsidR="00C903F5" w:rsidDel="00D34C6D">
          <w:rPr>
            <w:lang w:val="en-CA"/>
          </w:rPr>
          <w:delText xml:space="preserve">enetic background effects affecting </w:delText>
        </w:r>
        <w:r w:rsidR="000C5C2F" w:rsidDel="00D34C6D">
          <w:rPr>
            <w:lang w:val="en-CA"/>
          </w:rPr>
          <w:delText xml:space="preserve">the </w:delText>
        </w:r>
        <w:r w:rsidR="009C12B9" w:rsidDel="00D34C6D">
          <w:rPr>
            <w:lang w:val="en-CA"/>
          </w:rPr>
          <w:delText>environment-dependent growth</w:delText>
        </w:r>
        <w:r w:rsidR="00C903F5" w:rsidDel="00D34C6D">
          <w:rPr>
            <w:lang w:val="en-CA"/>
          </w:rPr>
          <w:delText xml:space="preserve"> </w:delText>
        </w:r>
        <w:r w:rsidR="009C12B9" w:rsidDel="00D34C6D">
          <w:rPr>
            <w:lang w:val="en-CA"/>
          </w:rPr>
          <w:delText xml:space="preserve">of several </w:delText>
        </w:r>
        <w:r w:rsidR="008C68E2" w:rsidDel="00D34C6D">
          <w:rPr>
            <w:lang w:val="en-CA"/>
          </w:rPr>
          <w:delText xml:space="preserve">yeast </w:delText>
        </w:r>
        <w:r w:rsidR="00540A6F" w:rsidDel="00D34C6D">
          <w:rPr>
            <w:lang w:val="en-CA"/>
          </w:rPr>
          <w:delText>knockouts</w:delText>
        </w:r>
      </w:del>
      <w:del w:id="74" w:author="Albi Celaj" w:date="2018-11-28T12:29:00Z">
        <w:r w:rsidR="00540A6F" w:rsidDel="00D34C6D">
          <w:rPr>
            <w:lang w:val="en-CA"/>
          </w:rPr>
          <w:delText xml:space="preserve"> </w:delText>
        </w:r>
        <w:r w:rsidR="009C12B9" w:rsidDel="00D34C6D">
          <w:rPr>
            <w:lang w:val="en-CA"/>
          </w:rPr>
          <w:delText xml:space="preserve">shows that 89% involve higher-order interactions of a knockout </w:delText>
        </w:r>
        <w:r w:rsidR="000C5C2F" w:rsidDel="00D34C6D">
          <w:rPr>
            <w:lang w:val="en-CA"/>
          </w:rPr>
          <w:delText>with</w:delText>
        </w:r>
        <w:r w:rsidR="009C12B9" w:rsidDel="00D34C6D">
          <w:rPr>
            <w:lang w:val="en-CA"/>
          </w:rPr>
          <w:delText xml:space="preserve"> multiple loci</w:delText>
        </w:r>
        <w:r w:rsidR="000C5C2F" w:rsidDel="00D34C6D">
          <w:rPr>
            <w:lang w:val="en-CA"/>
          </w:rPr>
          <w:fldChar w:fldCharType="begin" w:fldLock="1"/>
        </w:r>
        <w:r w:rsidR="00D660A4" w:rsidRPr="00D34C6D" w:rsidDel="00D34C6D">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delInstrText>
        </w:r>
        <w:r w:rsidR="000C5C2F" w:rsidDel="00D34C6D">
          <w:rPr>
            <w:lang w:val="en-CA"/>
          </w:rPr>
          <w:fldChar w:fldCharType="separate"/>
        </w:r>
        <w:r w:rsidR="000C5C2F" w:rsidRPr="00D34C6D" w:rsidDel="00D34C6D">
          <w:rPr>
            <w:noProof/>
            <w:vertAlign w:val="superscript"/>
            <w:lang w:val="en-CA"/>
          </w:rPr>
          <w:delText>17</w:delText>
        </w:r>
        <w:r w:rsidR="000C5C2F" w:rsidDel="00D34C6D">
          <w:rPr>
            <w:lang w:val="en-CA"/>
          </w:rPr>
          <w:fldChar w:fldCharType="end"/>
        </w:r>
        <w:r w:rsidR="000C5C2F" w:rsidDel="00D34C6D">
          <w:rPr>
            <w:lang w:val="en-CA"/>
          </w:rPr>
          <w:delText xml:space="preserve">.  </w:delText>
        </w:r>
      </w:del>
      <w:ins w:id="75" w:author="Albi Celaj" w:date="2018-11-28T12:29:00Z">
        <w:r w:rsidR="00D34C6D">
          <w:rPr>
            <w:lang w:val="en-CA"/>
          </w:rPr>
          <w:t>.</w:t>
        </w:r>
      </w:ins>
      <w:ins w:id="76" w:author="Albi Celaj" w:date="2018-11-28T12:37:00Z">
        <w:r w:rsidR="003B382F">
          <w:rPr>
            <w:lang w:val="en-CA"/>
          </w:rPr>
          <w:t xml:space="preserve"> </w:t>
        </w:r>
      </w:ins>
      <w:ins w:id="77" w:author="Albi Celaj" w:date="2018-11-28T12:29:00Z">
        <w:r w:rsidR="00D34C6D">
          <w:rPr>
            <w:lang w:val="en-CA"/>
          </w:rPr>
          <w:t xml:space="preserve"> </w:t>
        </w:r>
      </w:ins>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del w:id="78" w:author="Albi Celaj" w:date="2018-11-28T12:37:00Z">
        <w:r w:rsidR="00C56637" w:rsidDel="003B382F">
          <w:rPr>
            <w:lang w:val="en-CA"/>
          </w:rPr>
          <w:delText xml:space="preserve">partial </w:delText>
        </w:r>
      </w:del>
      <w:r w:rsidR="00C56637">
        <w:rPr>
          <w:lang w:val="en-CA"/>
        </w:rPr>
        <w:t xml:space="preserve">functional </w:t>
      </w:r>
      <w:r w:rsidR="006E23E8">
        <w:rPr>
          <w:lang w:val="en-CA"/>
        </w:rPr>
        <w:t xml:space="preserve">redundancy </w:t>
      </w:r>
      <w:r w:rsidR="00C56637">
        <w:rPr>
          <w:lang w:val="en-CA"/>
        </w:rPr>
        <w:t xml:space="preserve">in </w:t>
      </w:r>
      <w:del w:id="79" w:author="Albi Celaj" w:date="2018-11-28T12:37:00Z">
        <w:r w:rsidR="006E23E8" w:rsidDel="003B382F">
          <w:rPr>
            <w:lang w:val="en-CA"/>
          </w:rPr>
          <w:delText xml:space="preserve">large </w:delText>
        </w:r>
      </w:del>
      <w:r w:rsidR="006E23E8">
        <w:rPr>
          <w:lang w:val="en-CA"/>
        </w:rPr>
        <w:t>gene families</w:t>
      </w:r>
      <w:ins w:id="80" w:author="Albi Celaj" w:date="2018-11-28T12:38:00Z">
        <w:r w:rsidR="003B382F">
          <w:rPr>
            <w:lang w:val="en-CA"/>
          </w:rPr>
          <w:t xml:space="preserve">, and multiple paralogs must be perturbed </w:t>
        </w:r>
      </w:ins>
      <w:ins w:id="81" w:author="Albi Celaj" w:date="2018-11-28T12:45:00Z">
        <w:r w:rsidR="003B382F">
          <w:rPr>
            <w:lang w:val="en-CA"/>
          </w:rPr>
          <w:t xml:space="preserve">simultaneously for </w:t>
        </w:r>
      </w:ins>
      <w:ins w:id="82" w:author="Albi Celaj" w:date="2018-11-28T12:48:00Z">
        <w:r w:rsidR="007B4010">
          <w:rPr>
            <w:lang w:val="en-CA"/>
          </w:rPr>
          <w:t>phenotypic</w:t>
        </w:r>
      </w:ins>
      <w:ins w:id="83" w:author="Albi Celaj" w:date="2018-11-28T12:47:00Z">
        <w:r w:rsidR="00175596">
          <w:rPr>
            <w:lang w:val="en-CA"/>
          </w:rPr>
          <w:t xml:space="preserve"> consequences</w:t>
        </w:r>
      </w:ins>
      <w:ins w:id="84" w:author="Albi Celaj" w:date="2018-11-28T12:46:00Z">
        <w:r w:rsidR="003B382F">
          <w:rPr>
            <w:lang w:val="en-CA"/>
          </w:rPr>
          <w:fldChar w:fldCharType="begin" w:fldLock="1"/>
        </w:r>
      </w:ins>
      <w:r w:rsidR="004F6CD1">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16&lt;/sup&gt;","plainTextFormattedCitation":"16","previouslyFormattedCitation":"&lt;sup&gt;18&lt;/sup&gt;"},"properties":{"noteIndex":0},"schema":"https://github.com/citation-style-language/schema/raw/master/csl-citation.json"}</w:instrText>
      </w:r>
      <w:ins w:id="85" w:author="Albi Celaj" w:date="2018-11-28T12:46:00Z">
        <w:r w:rsidR="003B382F">
          <w:rPr>
            <w:lang w:val="en-CA"/>
          </w:rPr>
          <w:fldChar w:fldCharType="separate"/>
        </w:r>
      </w:ins>
      <w:r w:rsidR="004F6CD1" w:rsidRPr="004F6CD1">
        <w:rPr>
          <w:noProof/>
          <w:vertAlign w:val="superscript"/>
          <w:lang w:val="en-CA"/>
        </w:rPr>
        <w:t>16</w:t>
      </w:r>
      <w:ins w:id="86" w:author="Albi Celaj" w:date="2018-11-28T12:46:00Z">
        <w:r w:rsidR="003B382F">
          <w:rPr>
            <w:lang w:val="en-CA"/>
          </w:rPr>
          <w:fldChar w:fldCharType="end"/>
        </w:r>
        <w:r w:rsidR="003B382F">
          <w:rPr>
            <w:lang w:val="en-CA"/>
          </w:rPr>
          <w:t>.</w:t>
        </w:r>
      </w:ins>
      <w:ins w:id="87" w:author="Albi Celaj" w:date="2018-11-28T13:04:00Z">
        <w:r w:rsidR="00C831AC">
          <w:rPr>
            <w:lang w:val="en-CA"/>
          </w:rPr>
          <w:t xml:space="preserve"> </w:t>
        </w:r>
      </w:ins>
      <w:ins w:id="88" w:author="Albi Celaj" w:date="2018-11-28T12:46:00Z">
        <w:r w:rsidR="00175596">
          <w:rPr>
            <w:lang w:val="en-CA"/>
          </w:rPr>
          <w:t xml:space="preserve"> </w:t>
        </w:r>
      </w:ins>
      <w:del w:id="89" w:author="Albi Celaj" w:date="2018-11-28T13:04:00Z">
        <w:r w:rsidR="006E23E8" w:rsidDel="00C831AC">
          <w:rPr>
            <w:lang w:val="en-CA"/>
          </w:rPr>
          <w:delText xml:space="preserve">. For example, in </w:delText>
        </w:r>
        <w:r w:rsidR="006E23E8" w:rsidDel="00C831AC">
          <w:rPr>
            <w:i/>
            <w:lang w:val="en-CA"/>
          </w:rPr>
          <w:delText>Arabidopsis</w:delText>
        </w:r>
        <w:r w:rsidR="006E23E8" w:rsidDel="00C831AC">
          <w:rPr>
            <w:lang w:val="en-CA"/>
          </w:rPr>
          <w:delText xml:space="preserve">, a method has been developed to simultaneously </w:delText>
        </w:r>
        <w:r w:rsidR="00C56637" w:rsidDel="00C831AC">
          <w:rPr>
            <w:lang w:val="en-CA"/>
          </w:rPr>
          <w:delText xml:space="preserve">‘knock down’ </w:delText>
        </w:r>
        <w:r w:rsidR="006E23E8" w:rsidDel="00C831AC">
          <w:rPr>
            <w:lang w:val="en-CA"/>
          </w:rPr>
          <w:delText>multiple paralogs with a single artificial miRNA to better study the function of such families</w:delText>
        </w:r>
      </w:del>
      <w:del w:id="90" w:author="Albi Celaj" w:date="2018-11-28T12:46:00Z">
        <w:r w:rsidR="006E23E8" w:rsidDel="003B382F">
          <w:rPr>
            <w:lang w:val="en-CA"/>
          </w:rPr>
          <w:fldChar w:fldCharType="begin" w:fldLock="1"/>
        </w:r>
        <w:r w:rsidR="00D660A4" w:rsidRPr="00C831AC" w:rsidDel="003B382F">
          <w:rPr>
            <w:lang w:val="en-CA"/>
          </w:rPr>
          <w:del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delInstrText>
        </w:r>
        <w:r w:rsidR="006E23E8" w:rsidDel="003B382F">
          <w:rPr>
            <w:lang w:val="en-CA"/>
          </w:rPr>
          <w:fldChar w:fldCharType="separate"/>
        </w:r>
        <w:r w:rsidR="000C5C2F" w:rsidRPr="003B382F" w:rsidDel="003B382F">
          <w:rPr>
            <w:noProof/>
            <w:vertAlign w:val="superscript"/>
            <w:lang w:val="en-CA"/>
          </w:rPr>
          <w:delText>18</w:delText>
        </w:r>
        <w:r w:rsidR="006E23E8" w:rsidDel="003B382F">
          <w:rPr>
            <w:lang w:val="en-CA"/>
          </w:rPr>
          <w:fldChar w:fldCharType="end"/>
        </w:r>
      </w:del>
      <w:del w:id="91" w:author="Albi Celaj" w:date="2018-11-28T13:04:00Z">
        <w:r w:rsidR="006E23E8" w:rsidDel="00C831AC">
          <w:rPr>
            <w:lang w:val="en-CA"/>
          </w:rPr>
          <w:delText xml:space="preserve">. </w:delText>
        </w:r>
      </w:del>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4F6CD1">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17&lt;/sup&gt;","plainTextFormattedCitation":"17","previouslyFormattedCitation":"&lt;sup&gt;19&lt;/sup&gt;"},"properties":{"noteIndex":0},"schema":"https://github.com/citation-style-language/schema/raw/master/csl-citation.json"}</w:instrText>
      </w:r>
      <w:r w:rsidR="00663F54">
        <w:rPr>
          <w:lang w:val="en-CA"/>
        </w:rPr>
        <w:fldChar w:fldCharType="separate"/>
      </w:r>
      <w:r w:rsidR="004F6CD1" w:rsidRPr="004F6CD1">
        <w:rPr>
          <w:noProof/>
          <w:vertAlign w:val="superscript"/>
          <w:lang w:val="en-CA"/>
        </w:rPr>
        <w:t>17</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4F6CD1">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18,19&lt;/sup&gt;","plainTextFormattedCitation":"18,19","previouslyFormattedCitation":"&lt;sup&gt;20,21&lt;/sup&gt;"},"properties":{"noteIndex":0},"schema":"https://github.com/citation-style-language/schema/raw/master/csl-citation.json"}</w:instrText>
      </w:r>
      <w:r w:rsidR="0096629A">
        <w:rPr>
          <w:lang w:val="en-CA"/>
        </w:rPr>
        <w:fldChar w:fldCharType="separate"/>
      </w:r>
      <w:r w:rsidR="004F6CD1" w:rsidRPr="004F6CD1">
        <w:rPr>
          <w:noProof/>
          <w:vertAlign w:val="superscript"/>
          <w:lang w:val="en-CA"/>
        </w:rPr>
        <w:t>18,19</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4F6CD1">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20&lt;/sup&gt;","plainTextFormattedCitation":"20","previouslyFormattedCitation":"&lt;sup&gt;22&lt;/sup&gt;"},"properties":{"noteIndex":0},"schema":"https://github.com/citation-style-language/schema/raw/master/csl-citation.json"}</w:instrText>
      </w:r>
      <w:r w:rsidR="004A3B0F">
        <w:rPr>
          <w:lang w:val="en-CA"/>
        </w:rPr>
        <w:fldChar w:fldCharType="separate"/>
      </w:r>
      <w:r w:rsidR="004F6CD1" w:rsidRPr="004F6CD1">
        <w:rPr>
          <w:noProof/>
          <w:vertAlign w:val="superscript"/>
          <w:lang w:val="en-CA"/>
        </w:rPr>
        <w:t>20</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0A5ADC8F" w:rsidR="0013494D" w:rsidRPr="00CD4561" w:rsidRDefault="004A3B0F" w:rsidP="00CD4561">
      <w:pPr>
        <w:jc w:val="both"/>
        <w:rPr>
          <w:lang w:val="en-CA"/>
          <w:rPrChange w:id="92" w:author="Albi Celaj [2]" w:date="2018-12-04T14:31:00Z">
            <w:rPr/>
          </w:rPrChange>
        </w:rPr>
      </w:pPr>
      <w:r>
        <w:rPr>
          <w:lang w:val="en-CA"/>
        </w:rPr>
        <w:t>W</w:t>
      </w:r>
      <w:r w:rsidR="00CF1450">
        <w:rPr>
          <w:lang w:val="en-CA"/>
        </w:rPr>
        <w:t xml:space="preserve">hile two-knockout </w:t>
      </w:r>
      <w:r>
        <w:rPr>
          <w:lang w:val="en-CA"/>
        </w:rPr>
        <w:t>CGA</w:t>
      </w:r>
      <w:ins w:id="93" w:author="Albi Celaj [2]" w:date="2018-12-04T14:30:00Z">
        <w:r w:rsidR="00CD4561">
          <w:rPr>
            <w:lang w:val="en-CA"/>
          </w:rPr>
          <w:t>s</w:t>
        </w:r>
      </w:ins>
      <w:r>
        <w:rPr>
          <w:lang w:val="en-CA"/>
        </w:rPr>
        <w:t xml:space="preserve"> ha</w:t>
      </w:r>
      <w:ins w:id="94" w:author="Albi Celaj [2]" w:date="2018-12-04T14:31:00Z">
        <w:r w:rsidR="00CD4561">
          <w:rPr>
            <w:lang w:val="en-CA"/>
          </w:rPr>
          <w:t>ve</w:t>
        </w:r>
      </w:ins>
      <w:del w:id="95" w:author="Albi Celaj [2]" w:date="2018-12-04T14:30:00Z">
        <w:r w:rsidDel="00CD4561">
          <w:rPr>
            <w:lang w:val="en-CA"/>
          </w:rPr>
          <w:delText>s</w:delText>
        </w:r>
      </w:del>
      <w:r>
        <w:rPr>
          <w:lang w:val="en-CA"/>
        </w:rPr>
        <w:t xml:space="preserve"> </w:t>
      </w:r>
      <w:r w:rsidR="00CF1450">
        <w:rPr>
          <w:lang w:val="en-CA"/>
        </w:rPr>
        <w:t xml:space="preserve">been used </w:t>
      </w:r>
      <w:r>
        <w:rPr>
          <w:lang w:val="en-CA"/>
        </w:rPr>
        <w:t>extensively</w:t>
      </w:r>
      <w:del w:id="96" w:author="Albi Celaj [2]" w:date="2018-12-04T14:31:00Z">
        <w:r w:rsidDel="00CD4561">
          <w:rPr>
            <w:lang w:val="en-CA"/>
          </w:rPr>
          <w:delText xml:space="preserve"> </w:delText>
        </w:r>
        <w:r w:rsidR="00CF1450" w:rsidDel="00CD4561">
          <w:rPr>
            <w:lang w:val="en-CA"/>
          </w:rPr>
          <w:delText>to genetically dissect</w:delText>
        </w:r>
        <w:r w:rsidR="002E5B59" w:rsidDel="00CD4561">
          <w:rPr>
            <w:lang w:val="en-CA"/>
          </w:rPr>
          <w:delText xml:space="preserve"> </w:delText>
        </w:r>
        <w:r w:rsidR="00CC375B" w:rsidDel="00CD4561">
          <w:rPr>
            <w:lang w:val="en-CA"/>
          </w:rPr>
          <w:delText xml:space="preserve">and order biological </w:delText>
        </w:r>
        <w:r w:rsidR="002E5B59" w:rsidDel="00CD4561">
          <w:rPr>
            <w:lang w:val="en-CA"/>
          </w:rPr>
          <w:delText>pathways</w:delText>
        </w:r>
        <w:r w:rsidR="002E5B59" w:rsidDel="00CD4561">
          <w:rPr>
            <w:lang w:val="en-CA"/>
          </w:rPr>
          <w:fldChar w:fldCharType="begin" w:fldLock="1"/>
        </w:r>
        <w:r w:rsidR="00D977A0" w:rsidRPr="00CD4561" w:rsidDel="00CD4561">
          <w:rPr>
            <w:lang w:val="en-CA"/>
          </w:rPr>
          <w:del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10&lt;/sup&gt;","plainTextFormattedCitation":"10","previouslyFormattedCitation":"&lt;sup&gt;10&lt;/sup&gt;"},"properties":{"noteIndex":0},"schema":"https://github.com/citation-style-language/schema/raw/master/csl-citation.json"}</w:delInstrText>
        </w:r>
        <w:r w:rsidR="002E5B59" w:rsidDel="00CD4561">
          <w:rPr>
            <w:lang w:val="en-CA"/>
          </w:rPr>
          <w:fldChar w:fldCharType="separate"/>
        </w:r>
        <w:r w:rsidR="00D977A0" w:rsidRPr="00CD4561" w:rsidDel="00CD4561">
          <w:rPr>
            <w:noProof/>
            <w:vertAlign w:val="superscript"/>
            <w:lang w:val="en-CA"/>
          </w:rPr>
          <w:delText>10</w:delText>
        </w:r>
        <w:r w:rsidR="002E5B59" w:rsidDel="00CD4561">
          <w:rPr>
            <w:lang w:val="en-CA"/>
          </w:rPr>
          <w:fldChar w:fldCharType="end"/>
        </w:r>
      </w:del>
      <w:r w:rsidR="002E5B59">
        <w:rPr>
          <w:lang w:val="en-CA"/>
        </w:rPr>
        <w:t xml:space="preserve">, </w:t>
      </w:r>
      <w:ins w:id="97" w:author="Albi Celaj [2]" w:date="2018-12-04T14:31:00Z">
        <w:r w:rsidR="00CD4561">
          <w:rPr>
            <w:lang w:val="en-CA"/>
          </w:rPr>
          <w:t xml:space="preserve">more </w:t>
        </w:r>
      </w:ins>
      <w:del w:id="98" w:author="Albi Celaj [2]" w:date="2018-12-04T14:30:00Z">
        <w:r w:rsidDel="00CD4561">
          <w:rPr>
            <w:lang w:val="en-CA"/>
          </w:rPr>
          <w:delText xml:space="preserve">CGA studies of higher-order </w:delText>
        </w:r>
        <w:r w:rsidR="00063E8A" w:rsidDel="00CD4561">
          <w:rPr>
            <w:lang w:val="en-CA"/>
          </w:rPr>
          <w:delText xml:space="preserve">genetic interactions </w:delText>
        </w:r>
        <w:r w:rsidDel="00CD4561">
          <w:rPr>
            <w:lang w:val="en-CA"/>
          </w:rPr>
          <w:delText>have been few and smaller in scope</w:delText>
        </w:r>
        <w:r w:rsidR="00063E8A" w:rsidDel="00CD4561">
          <w:rPr>
            <w:lang w:val="en-CA"/>
          </w:rPr>
          <w:delText xml:space="preserve">.  </w:delText>
        </w:r>
        <w:r w:rsidDel="00CD4561">
          <w:rPr>
            <w:lang w:val="en-CA"/>
          </w:rPr>
          <w:delText>P</w:delText>
        </w:r>
        <w:r w:rsidR="00F61E0A" w:rsidDel="00CD4561">
          <w:rPr>
            <w:lang w:val="en-CA"/>
          </w:rPr>
          <w:delText>erform</w:delText>
        </w:r>
        <w:r w:rsidDel="00CD4561">
          <w:rPr>
            <w:lang w:val="en-CA"/>
          </w:rPr>
          <w:delText>ing</w:delText>
        </w:r>
        <w:r w:rsidR="00F61E0A" w:rsidDel="00CD4561">
          <w:rPr>
            <w:lang w:val="en-CA"/>
          </w:rPr>
          <w:delText xml:space="preserve"> </w:delText>
        </w:r>
      </w:del>
      <w:r w:rsidR="00F61E0A">
        <w:rPr>
          <w:lang w:val="en-CA"/>
        </w:rPr>
        <w:t>exhaustive ‘deep’ combinatorial genetic analysis (DCGA)</w:t>
      </w:r>
      <w:r>
        <w:rPr>
          <w:lang w:val="en-CA"/>
        </w:rPr>
        <w:t xml:space="preserve"> ha</w:t>
      </w:r>
      <w:ins w:id="99" w:author="Albi Celaj [2]" w:date="2018-12-04T14:39:00Z">
        <w:r w:rsidR="00746572">
          <w:rPr>
            <w:lang w:val="en-CA"/>
          </w:rPr>
          <w:t>s</w:t>
        </w:r>
      </w:ins>
      <w:del w:id="100" w:author="Albi Celaj [2]" w:date="2018-12-04T14:33:00Z">
        <w:r w:rsidDel="00CD4561">
          <w:rPr>
            <w:lang w:val="en-CA"/>
          </w:rPr>
          <w:delText>s</w:delText>
        </w:r>
      </w:del>
      <w:r>
        <w:rPr>
          <w:lang w:val="en-CA"/>
        </w:rPr>
        <w:t xml:space="preserve"> been limited</w:t>
      </w:r>
      <w:ins w:id="101" w:author="Albi Celaj [2]" w:date="2018-12-04T14:33:00Z">
        <w:r w:rsidR="00CD4561">
          <w:rPr>
            <w:lang w:val="en-CA"/>
          </w:rPr>
          <w:t>.</w:t>
        </w:r>
      </w:ins>
      <w:r>
        <w:rPr>
          <w:lang w:val="en-CA"/>
        </w:rPr>
        <w:t xml:space="preserve"> </w:t>
      </w:r>
      <w:ins w:id="102" w:author="Albi Celaj [2]" w:date="2018-12-04T14:34:00Z">
        <w:r w:rsidR="00CD4561">
          <w:rPr>
            <w:lang w:val="en-CA"/>
          </w:rPr>
          <w:t xml:space="preserve"> Major experimental challenges exist in</w:t>
        </w:r>
      </w:ins>
      <w:del w:id="103" w:author="Albi Celaj [2]" w:date="2018-12-04T14:34:00Z">
        <w:r w:rsidDel="00CD4561">
          <w:rPr>
            <w:lang w:val="en-CA"/>
          </w:rPr>
          <w:delText>by the experimental challenge of</w:delText>
        </w:r>
      </w:del>
      <w:r>
        <w:rPr>
          <w:lang w:val="en-CA"/>
        </w:rPr>
        <w:t xml:space="preserve"> generating and characterizing the vast number of mutant combinations required for such studies. </w:t>
      </w:r>
      <w:del w:id="104" w:author="Albi Celaj [2]" w:date="2018-12-04T14:30:00Z">
        <w:r w:rsidR="003A00C1" w:rsidDel="00CD4561">
          <w:rPr>
            <w:lang w:val="en-CA"/>
          </w:rPr>
          <w:delText xml:space="preserve"> </w:delText>
        </w:r>
      </w:del>
      <w:r w:rsidR="0013494D">
        <w:rPr>
          <w:lang w:val="en-CA"/>
        </w:rPr>
        <w:t>G</w:t>
      </w:r>
      <w:r>
        <w:rPr>
          <w:lang w:val="en-CA"/>
        </w:rPr>
        <w:t xml:space="preserve">enome-scale DCGA of </w:t>
      </w:r>
      <w:ins w:id="105" w:author="Albi Celaj [2]" w:date="2018-12-04T14:37:00Z">
        <w:r w:rsidR="00746572">
          <w:rPr>
            <w:lang w:val="en-CA"/>
          </w:rPr>
          <w:t xml:space="preserve">even </w:t>
        </w:r>
      </w:ins>
      <w:r>
        <w:rPr>
          <w:lang w:val="en-CA"/>
        </w:rPr>
        <w:t>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w:t>
      </w:r>
      <w:ins w:id="106" w:author="Albi Celaj [2]" w:date="2018-12-04T14:36:00Z">
        <w:r w:rsidR="00FB733C">
          <w:rPr>
            <w:lang w:val="en-CA"/>
          </w:rPr>
          <w:t xml:space="preserve"> For example, e</w:t>
        </w:r>
      </w:ins>
      <w:del w:id="107" w:author="Albi Celaj [2]" w:date="2018-12-04T14:36:00Z">
        <w:r w:rsidR="0013494D" w:rsidDel="00FB733C">
          <w:rPr>
            <w:lang w:val="en-CA"/>
          </w:rPr>
          <w:delText xml:space="preserve">  </w:delText>
        </w:r>
        <w:r w:rsidR="005676DD" w:rsidDel="00FB733C">
          <w:delText>E</w:delText>
        </w:r>
      </w:del>
      <w:proofErr w:type="spellStart"/>
      <w:r w:rsidR="005676DD">
        <w:t>xhaustive</w:t>
      </w:r>
      <w:proofErr w:type="spellEnd"/>
      <w:r w:rsidR="005676DD">
        <w:t xml:space="preserve"> </w:t>
      </w:r>
      <w:r w:rsidR="005676DD">
        <w:rPr>
          <w:lang w:val="en-CA"/>
        </w:rPr>
        <w:t>DCGA for a</w:t>
      </w:r>
      <w:del w:id="108" w:author="Albi Celaj [2]" w:date="2018-12-04T14:37:00Z">
        <w:r w:rsidR="005676DD" w:rsidDel="00FB733C">
          <w:rPr>
            <w:lang w:val="en-CA"/>
          </w:rPr>
          <w:delText xml:space="preserve"> relatively modest target</w:delText>
        </w:r>
      </w:del>
      <w:r w:rsidR="005676DD">
        <w:rPr>
          <w:lang w:val="en-CA"/>
        </w:rPr>
        <w:t xml:space="preserve">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(e.g. a knockout and </w:t>
      </w:r>
      <w:r w:rsidR="00660958">
        <w:rPr>
          <w:lang w:val="en-CA"/>
        </w:rPr>
        <w:t>wild-type</w:t>
      </w:r>
      <w:r w:rsidR="00661DFC">
        <w:rPr>
          <w:lang w:val="en-CA"/>
        </w:rPr>
        <w:t>)</w:t>
      </w:r>
      <w:r w:rsidR="005676DD">
        <w:rPr>
          <w:lang w:val="en-CA"/>
        </w:rPr>
        <w:t xml:space="preserve">, or </w:t>
      </w:r>
      <w:r w:rsidR="00023F09">
        <w:rPr>
          <w:lang w:val="en-CA"/>
        </w:rPr>
        <w:t>~</w:t>
      </w:r>
      <w:r w:rsidR="005676DD">
        <w:rPr>
          <w:lang w:val="en-CA"/>
        </w:rPr>
        <w:t>1</w:t>
      </w:r>
      <w:r w:rsidR="00023F09">
        <w:rPr>
          <w:lang w:val="en-CA"/>
        </w:rPr>
        <w:t>0</w:t>
      </w:r>
      <w:r w:rsidR="00023F09" w:rsidRPr="00B276FC">
        <w:rPr>
          <w:vertAlign w:val="superscript"/>
          <w:lang w:val="en-CA"/>
        </w:rPr>
        <w:t>6</w:t>
      </w:r>
      <w:r w:rsidR="005676DD">
        <w:rPr>
          <w:lang w:val="en-CA"/>
        </w:rPr>
        <w:t xml:space="preserve"> strains if diploid genotypes were considered. </w:t>
      </w:r>
      <w:ins w:id="109" w:author="Albi Celaj [2]" w:date="2018-12-04T14:37:00Z">
        <w:r w:rsidR="00FB733C">
          <w:rPr>
            <w:lang w:val="en-CA"/>
          </w:rPr>
          <w:t xml:space="preserve"> </w:t>
        </w:r>
      </w:ins>
      <w:del w:id="110" w:author="Albi Celaj [2]" w:date="2018-12-04T14:37:00Z">
        <w:r w:rsidR="005676DD" w:rsidDel="00FB733C">
          <w:rPr>
            <w:lang w:val="en-CA"/>
          </w:rPr>
          <w:delText xml:space="preserve">Thus, even targeted DCGA remains a challenge requiring technological improvements.  </w:delText>
        </w:r>
      </w:del>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4F6CD1">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E637E5" w:rsidRPr="00233F15">
        <w:rPr>
          <w:lang w:val="en-CA"/>
        </w:rPr>
        <w:fldChar w:fldCharType="separate"/>
      </w:r>
      <w:r w:rsidR="004F6CD1" w:rsidRPr="004F6CD1">
        <w:rPr>
          <w:noProof/>
          <w:vertAlign w:val="superscript"/>
          <w:lang w:val="en-CA"/>
        </w:rPr>
        <w:t>21</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4F6CD1">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22,23&lt;/sup&gt;","plainTextFormattedCitation":"22,23","previouslyFormattedCitation":"&lt;sup&gt;24,25&lt;/sup&gt;"},"properties":{"noteIndex":0},"schema":"https://github.com/citation-style-language/schema/raw/master/csl-citation.json"}</w:instrText>
      </w:r>
      <w:r w:rsidR="00102214" w:rsidRPr="00233F15">
        <w:fldChar w:fldCharType="separate"/>
      </w:r>
      <w:r w:rsidR="004F6CD1" w:rsidRPr="004F6CD1">
        <w:rPr>
          <w:noProof/>
          <w:vertAlign w:val="superscript"/>
        </w:rPr>
        <w:t>22,23</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proofErr w:type="spellStart"/>
      <w:r w:rsidR="00DD4506">
        <w:t>xtensions</w:t>
      </w:r>
      <w:proofErr w:type="spellEnd"/>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4F6CD1">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24,25&lt;/sup&gt;","plainTextFormattedCitation":"24,25","previouslyFormattedCitation":"&lt;sup&gt;26,27&lt;/sup&gt;"},"properties":{"noteIndex":0},"schema":"https://github.com/citation-style-language/schema/raw/master/csl-citation.json"}</w:instrText>
      </w:r>
      <w:r w:rsidR="00AF78EF" w:rsidRPr="00233F15">
        <w:fldChar w:fldCharType="separate"/>
      </w:r>
      <w:r w:rsidR="004F6CD1" w:rsidRPr="004F6CD1">
        <w:rPr>
          <w:noProof/>
          <w:vertAlign w:val="superscript"/>
        </w:rPr>
        <w:t>24,25</w:t>
      </w:r>
      <w:r w:rsidR="00AF78EF" w:rsidRPr="00233F15">
        <w:fldChar w:fldCharType="end"/>
      </w:r>
      <w:r w:rsidR="0062600D">
        <w:t xml:space="preserve">, but exhibit high variance across biological replicates, perhaps due to currently-limited accuracy of large-scale genotyping.  </w:t>
      </w:r>
      <w:r w:rsidR="005676DD">
        <w:t xml:space="preserve">Methods have been described for parallel </w:t>
      </w:r>
      <w:r w:rsidR="005676DD">
        <w:lastRenderedPageBreak/>
        <w:t>generation and phenotyping of yeast</w:t>
      </w:r>
      <w:r w:rsidR="009673E9">
        <w:fldChar w:fldCharType="begin" w:fldLock="1"/>
      </w:r>
      <w:r w:rsidR="004F6CD1">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26&lt;/sup&gt;","plainTextFormattedCitation":"26","previouslyFormattedCitation":"&lt;sup&gt;28&lt;/sup&gt;"},"properties":{"noteIndex":0},"schema":"https://github.com/citation-style-language/schema/raw/master/csl-citation.json"}</w:instrText>
      </w:r>
      <w:r w:rsidR="009673E9">
        <w:fldChar w:fldCharType="separate"/>
      </w:r>
      <w:r w:rsidR="004F6CD1" w:rsidRPr="004F6CD1">
        <w:rPr>
          <w:noProof/>
          <w:vertAlign w:val="superscript"/>
        </w:rPr>
        <w:t>26</w:t>
      </w:r>
      <w:r w:rsidR="009673E9">
        <w:fldChar w:fldCharType="end"/>
      </w:r>
      <w:r w:rsidR="009673E9">
        <w:t xml:space="preserve"> </w:t>
      </w:r>
      <w:r w:rsidR="005676DD">
        <w:t>and human cells</w:t>
      </w:r>
      <w:r w:rsidR="005676DD">
        <w:fldChar w:fldCharType="begin" w:fldLock="1"/>
      </w:r>
      <w:r w:rsidR="004F6CD1">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27&lt;/sup&gt;","plainTextFormattedCitation":"27","previouslyFormattedCitation":"&lt;sup&gt;29&lt;/sup&gt;"},"properties":{"noteIndex":0},"schema":"https://github.com/citation-style-language/schema/raw/master/csl-citation.json"}</w:instrText>
      </w:r>
      <w:r w:rsidR="005676DD">
        <w:fldChar w:fldCharType="separate"/>
      </w:r>
      <w:r w:rsidR="004F6CD1" w:rsidRPr="004F6CD1">
        <w:rPr>
          <w:noProof/>
          <w:vertAlign w:val="superscript"/>
        </w:rPr>
        <w:t>27</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450F0716"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4F6CD1">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28,29&lt;/sup&gt;","plainTextFormattedCitation":"28,29","previouslyFormattedCitation":"&lt;sup&gt;30,31&lt;/sup&gt;"},"properties":{"noteIndex":0},"schema":"https://github.com/citation-style-language/schema/raw/master/csl-citation.json"}</w:instrText>
      </w:r>
      <w:r w:rsidR="00090233">
        <w:fldChar w:fldCharType="separate"/>
      </w:r>
      <w:r w:rsidR="004F6CD1" w:rsidRPr="004F6CD1">
        <w:rPr>
          <w:noProof/>
          <w:vertAlign w:val="superscript"/>
        </w:rPr>
        <w:t>28,29</w:t>
      </w:r>
      <w:r w:rsidR="00090233">
        <w:fldChar w:fldCharType="end"/>
      </w:r>
      <w:r w:rsidR="00090233">
        <w:t xml:space="preserve">. Indeed, ABC transporters are  </w:t>
      </w:r>
      <w:r w:rsidR="00393DBF">
        <w:t>one of the</w:t>
      </w:r>
      <w:r w:rsidR="00090233">
        <w:t xml:space="preserve"> large</w:t>
      </w:r>
      <w:r w:rsidR="00393DBF">
        <w:t>st</w:t>
      </w:r>
      <w:r w:rsidR="00090233">
        <w:t xml:space="preserve"> </w:t>
      </w:r>
      <w:r w:rsidR="00393DBF">
        <w:t xml:space="preserve">and oldest </w:t>
      </w:r>
      <w:r w:rsidR="00090233">
        <w:t>gene famil</w:t>
      </w:r>
      <w:r w:rsidR="00393DBF">
        <w:t>ies</w:t>
      </w:r>
      <w:r w:rsidR="00090233">
        <w:t xml:space="preserve"> with over 10,000 members across all three domains of life</w:t>
      </w:r>
      <w:r w:rsidR="00090233">
        <w:fldChar w:fldCharType="begin" w:fldLock="1"/>
      </w:r>
      <w:r w:rsidR="004F6CD1">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30&lt;/sup&gt;","plainTextFormattedCitation":"30","previouslyFormattedCitation":"&lt;sup&gt;32&lt;/sup&gt;"},"properties":{"noteIndex":0},"schema":"https://github.com/citation-style-language/schema/raw/master/csl-citation.json"}</w:instrText>
      </w:r>
      <w:r w:rsidR="00090233">
        <w:fldChar w:fldCharType="separate"/>
      </w:r>
      <w:r w:rsidR="004F6CD1" w:rsidRPr="004F6CD1">
        <w:rPr>
          <w:noProof/>
          <w:vertAlign w:val="superscript"/>
        </w:rPr>
        <w:t>30</w:t>
      </w:r>
      <w:r w:rsidR="00090233">
        <w:fldChar w:fldCharType="end"/>
      </w:r>
      <w:r w:rsidR="00090233">
        <w:t xml:space="preserve">.  Second, although </w:t>
      </w:r>
      <w:r w:rsidR="00906F17">
        <w:t xml:space="preserve">many </w:t>
      </w:r>
      <w:r w:rsidR="00090233">
        <w:t>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21</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4F6CD1">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21,31,32&lt;/sup&gt;","plainTextFormattedCitation":"21,31,32","previouslyFormattedCitation":"&lt;sup&gt;23,33,34&lt;/sup&gt;"},"properties":{"noteIndex":0},"schema":"https://github.com/citation-style-language/schema/raw/master/csl-citation.json"}</w:instrText>
      </w:r>
      <w:r w:rsidR="00090233">
        <w:fldChar w:fldCharType="separate"/>
      </w:r>
      <w:r w:rsidR="004F6CD1" w:rsidRPr="004F6CD1">
        <w:rPr>
          <w:noProof/>
          <w:vertAlign w:val="superscript"/>
        </w:rPr>
        <w:t>21,31,32</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4F6CD1">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33&lt;/sup&gt;","plainTextFormattedCitation":"33","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33</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 xml:space="preserve">the context of </w:t>
      </w:r>
      <w:proofErr w:type="spellStart"/>
      <w:r w:rsidR="00090233" w:rsidRPr="00233F15">
        <w:rPr>
          <w:bCs/>
          <w:iCs/>
          <w:color w:val="000000" w:themeColor="text1"/>
        </w:rPr>
        <w:t>Dubin</w:t>
      </w:r>
      <w:proofErr w:type="spellEnd"/>
      <w:r w:rsidR="00090233" w:rsidRPr="00233F15">
        <w:rPr>
          <w:bCs/>
          <w:iCs/>
          <w:color w:val="000000" w:themeColor="text1"/>
        </w:rPr>
        <w:t>-Johnson syndrome</w:t>
      </w:r>
      <w:r w:rsidR="00090233" w:rsidRPr="00233F15">
        <w:rPr>
          <w:bCs/>
          <w:iCs/>
          <w:color w:val="000000" w:themeColor="text1"/>
        </w:rPr>
        <w:fldChar w:fldCharType="begin" w:fldLock="1"/>
      </w:r>
      <w:r w:rsidR="004F6CD1">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34&lt;/sup&gt;","plainTextFormattedCitation":"34","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4F6CD1" w:rsidRPr="004F6CD1">
        <w:rPr>
          <w:bCs/>
          <w:iCs/>
          <w:noProof/>
          <w:color w:val="000000" w:themeColor="text1"/>
          <w:vertAlign w:val="superscript"/>
        </w:rPr>
        <w:t>34</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4F6CD1">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37&lt;/sup&gt;"},"properties":{"noteIndex":0},"schema":"https://github.com/citation-style-language/schema/raw/master/csl-citation.json"}</w:instrText>
      </w:r>
      <w:r w:rsidR="00090233">
        <w:rPr>
          <w:bCs/>
          <w:iCs/>
          <w:color w:val="000000" w:themeColor="text1"/>
        </w:rPr>
        <w:fldChar w:fldCharType="separate"/>
      </w:r>
      <w:r w:rsidR="004F6CD1" w:rsidRPr="004F6CD1">
        <w:rPr>
          <w:bCs/>
          <w:iCs/>
          <w:noProof/>
          <w:color w:val="000000" w:themeColor="text1"/>
          <w:vertAlign w:val="superscript"/>
        </w:rPr>
        <w:t>35</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A228AC">
        <w:rPr>
          <w:bCs/>
          <w:iCs/>
          <w:color w:val="000000" w:themeColor="text1"/>
        </w:rPr>
        <w:fldChar w:fldCharType="separate"/>
      </w:r>
      <w:r w:rsidR="004F6CD1" w:rsidRPr="004F6CD1">
        <w:rPr>
          <w:bCs/>
          <w:iCs/>
          <w:noProof/>
          <w:color w:val="000000" w:themeColor="text1"/>
          <w:vertAlign w:val="superscript"/>
        </w:rPr>
        <w:t>21</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1963B51E"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10F57">
        <w:rPr>
          <w:rFonts w:eastAsia="Times New Roman"/>
        </w:rPr>
        <w:t xml:space="preserve">a </w:t>
      </w:r>
      <w:r w:rsidR="00EE6EFB">
        <w:rPr>
          <w:rFonts w:eastAsia="Times New Roman"/>
        </w:rPr>
        <w:t xml:space="preserve">system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r w:rsidR="00B276FC">
        <w:rPr>
          <w:rFonts w:eastAsia="Times New Roman"/>
        </w:rPr>
        <w:t>neural network</w:t>
      </w:r>
      <w:r w:rsidR="00023F09">
        <w:rPr>
          <w:rFonts w:eastAsia="Times New Roman"/>
        </w:rPr>
        <w:t xml:space="preserve"> </w:t>
      </w:r>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086AA208" w14:textId="6C61A7B0" w:rsidR="00D977A0" w:rsidDel="00061EB7" w:rsidRDefault="005F694D" w:rsidP="00061EB7">
      <w:pPr>
        <w:jc w:val="both"/>
        <w:rPr>
          <w:del w:id="111" w:author="Albi Celaj [2]" w:date="2018-12-04T14:47:00Z"/>
          <w:lang w:val="en-CA"/>
        </w:rPr>
        <w:pPrChange w:id="112" w:author="Albi Celaj [2]" w:date="2018-12-04T14:47:00Z">
          <w:pPr>
            <w:jc w:val="both"/>
          </w:pPr>
        </w:pPrChange>
      </w:pPr>
      <w:r>
        <w:rPr>
          <w:bCs/>
          <w:iCs/>
          <w:color w:val="000000" w:themeColor="text1"/>
        </w:rPr>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ins w:id="113" w:author="Albi Celaj [2]" w:date="2018-12-04T14:47:00Z">
        <w:r w:rsidR="00061EB7">
          <w:rPr>
            <w:lang w:val="en-CA"/>
          </w:rPr>
          <w:t>.</w:t>
        </w:r>
      </w:ins>
      <w:del w:id="114" w:author="Albi Celaj [2]" w:date="2018-12-04T14:47:00Z">
        <w:r w:rsidR="00D744A9" w:rsidDel="00061EB7">
          <w:rPr>
            <w:lang w:val="en-CA"/>
          </w:rPr>
          <w:delText>,</w:delText>
        </w:r>
      </w:del>
      <w:r w:rsidR="00D744A9">
        <w:rPr>
          <w:lang w:val="en-CA"/>
        </w:rPr>
        <w:t xml:space="preserve"> </w:t>
      </w:r>
      <w:del w:id="115" w:author="Albi Celaj [2]" w:date="2018-12-04T14:47:00Z">
        <w:r w:rsidR="00694D46" w:rsidDel="00061EB7">
          <w:rPr>
            <w:lang w:val="en-CA"/>
          </w:rPr>
          <w:delText xml:space="preserve">such </w:delText>
        </w:r>
        <w:r w:rsidR="00973108" w:rsidDel="00061EB7">
          <w:rPr>
            <w:lang w:val="en-CA"/>
          </w:rPr>
          <w:delText>t</w:delText>
        </w:r>
        <w:r w:rsidR="008A1E26" w:rsidDel="00061EB7">
          <w:rPr>
            <w:lang w:val="en-CA"/>
          </w:rPr>
          <w:delText xml:space="preserve">hat </w:delText>
        </w:r>
        <w:r w:rsidR="00694D46" w:rsidDel="00061EB7">
          <w:rPr>
            <w:lang w:val="en-CA"/>
          </w:rPr>
          <w:delText>offspring</w:delText>
        </w:r>
      </w:del>
      <w:ins w:id="116" w:author="Albi Celaj [2]" w:date="2018-12-04T14:47:00Z">
        <w:r w:rsidR="00061EB7">
          <w:rPr>
            <w:lang w:val="en-CA"/>
          </w:rPr>
          <w:t>In this way</w:t>
        </w:r>
      </w:ins>
      <w:ins w:id="117" w:author="Albi Celaj [2]" w:date="2018-12-04T14:56:00Z">
        <w:r w:rsidR="003C0F51">
          <w:rPr>
            <w:lang w:val="en-CA"/>
          </w:rPr>
          <w:t>,</w:t>
        </w:r>
      </w:ins>
      <w:r w:rsidR="00694D46">
        <w:rPr>
          <w:lang w:val="en-CA"/>
        </w:rPr>
        <w:t xml:space="preserve"> each</w:t>
      </w:r>
      <w:ins w:id="118" w:author="Albi Celaj [2]" w:date="2018-12-04T14:47:00Z">
        <w:r w:rsidR="00061EB7">
          <w:rPr>
            <w:lang w:val="en-CA"/>
          </w:rPr>
          <w:t xml:space="preserve"> offspring</w:t>
        </w:r>
      </w:ins>
      <w:r w:rsidR="00694D46">
        <w:rPr>
          <w:lang w:val="en-CA"/>
        </w:rPr>
        <w:t xml:space="preserve"> </w:t>
      </w:r>
      <w:r w:rsidR="008A1E26">
        <w:rPr>
          <w:lang w:val="en-CA"/>
        </w:rPr>
        <w:t>inherit</w:t>
      </w:r>
      <w:ins w:id="119" w:author="Albi Celaj [2]" w:date="2018-12-04T14:56:00Z">
        <w:r w:rsidR="003C0F51">
          <w:rPr>
            <w:lang w:val="en-CA"/>
          </w:rPr>
          <w:t>s</w:t>
        </w:r>
      </w:ins>
      <w:r w:rsidR="008A1E26">
        <w:rPr>
          <w:lang w:val="en-CA"/>
        </w:rPr>
        <w:t xml:space="preserve">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4F6CD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36&lt;/sup&gt;","plainTextFormattedCitation":"36","previouslyFormattedCitation":"&lt;sup&gt;11&lt;/sup&gt;"},"properties":{"noteIndex":0},"schema":"https://github.com/citation-style-language/schema/raw/master/csl-citation.json"}</w:instrText>
      </w:r>
      <w:r w:rsidR="00E56229" w:rsidRPr="002456C5">
        <w:rPr>
          <w:lang w:val="en-CA"/>
        </w:rPr>
        <w:fldChar w:fldCharType="separate"/>
      </w:r>
      <w:r w:rsidR="004F6CD1" w:rsidRPr="004F6CD1">
        <w:rPr>
          <w:noProof/>
          <w:vertAlign w:val="superscript"/>
          <w:lang w:val="en-CA"/>
        </w:rPr>
        <w:t>36</w:t>
      </w:r>
      <w:r w:rsidR="00E56229" w:rsidRPr="002456C5">
        <w:rPr>
          <w:lang w:val="en-CA"/>
        </w:rPr>
        <w:fldChar w:fldCharType="end"/>
      </w:r>
      <w:ins w:id="120" w:author="Albi Celaj [2]" w:date="2018-12-04T14:47:00Z">
        <w:r w:rsidR="009A571F">
          <w:rPr>
            <w:lang w:val="en-CA"/>
          </w:rPr>
          <w:t>, and can</w:t>
        </w:r>
        <w:r w:rsidR="001A5607">
          <w:rPr>
            <w:lang w:val="en-CA"/>
          </w:rPr>
          <w:t xml:space="preserve"> </w:t>
        </w:r>
      </w:ins>
      <w:ins w:id="121" w:author="Albi Celaj [2]" w:date="2018-12-04T14:58:00Z">
        <w:r w:rsidR="001A5607">
          <w:rPr>
            <w:lang w:val="en-CA"/>
          </w:rPr>
          <w:t>then</w:t>
        </w:r>
        <w:r w:rsidR="009A571F">
          <w:rPr>
            <w:lang w:val="en-CA"/>
          </w:rPr>
          <w:t xml:space="preserve"> be</w:t>
        </w:r>
      </w:ins>
      <w:ins w:id="122" w:author="Albi Celaj [2]" w:date="2018-12-04T14:47:00Z">
        <w:r w:rsidR="00061EB7">
          <w:rPr>
            <w:lang w:val="en-CA"/>
          </w:rPr>
          <w:t xml:space="preserve"> genotyped and profiled for traits such </w:t>
        </w:r>
      </w:ins>
      <w:del w:id="123" w:author="Albi Celaj [2]" w:date="2018-12-04T14:47:00Z">
        <w:r w:rsidR="00E56229" w:rsidDel="00061EB7">
          <w:rPr>
            <w:lang w:val="en-CA"/>
          </w:rPr>
          <w:delText xml:space="preserve">.  </w:delText>
        </w:r>
      </w:del>
      <w:ins w:id="124" w:author="Albi Celaj [2]" w:date="2018-12-04T14:47:00Z">
        <w:r w:rsidR="00061EB7">
          <w:rPr>
            <w:lang w:val="en-CA"/>
          </w:rPr>
          <w:t>as gene expression</w:t>
        </w:r>
        <w:r w:rsidR="00061EB7" w:rsidRPr="00233F15">
          <w:rPr>
            <w:bCs/>
            <w:iCs/>
            <w:color w:val="000000" w:themeColor="text1"/>
          </w:rPr>
          <w:fldChar w:fldCharType="begin" w:fldLock="1"/>
        </w:r>
      </w:ins>
      <w:r w:rsidR="004F6CD1">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37&lt;/sup&gt;","plainTextFormattedCitation":"37","previouslyFormattedCitation":"&lt;sup&gt;38&lt;/sup&gt;"},"properties":{"noteIndex":0},"schema":"https://github.com/citation-style-language/schema/raw/master/csl-citation.json"}</w:instrText>
      </w:r>
      <w:ins w:id="125" w:author="Albi Celaj [2]" w:date="2018-12-04T14:47:00Z">
        <w:r w:rsidR="00061EB7" w:rsidRPr="00233F15">
          <w:rPr>
            <w:bCs/>
            <w:iCs/>
            <w:color w:val="000000" w:themeColor="text1"/>
          </w:rPr>
          <w:fldChar w:fldCharType="separate"/>
        </w:r>
      </w:ins>
      <w:r w:rsidR="004F6CD1" w:rsidRPr="004F6CD1">
        <w:rPr>
          <w:bCs/>
          <w:iCs/>
          <w:noProof/>
          <w:color w:val="000000" w:themeColor="text1"/>
          <w:vertAlign w:val="superscript"/>
        </w:rPr>
        <w:t>37</w:t>
      </w:r>
      <w:ins w:id="126" w:author="Albi Celaj [2]" w:date="2018-12-04T14:47:00Z">
        <w:r w:rsidR="00061EB7" w:rsidRPr="00233F15">
          <w:rPr>
            <w:bCs/>
            <w:iCs/>
            <w:color w:val="000000" w:themeColor="text1"/>
          </w:rPr>
          <w:fldChar w:fldCharType="end"/>
        </w:r>
        <w:r w:rsidR="00061EB7">
          <w:rPr>
            <w:lang w:val="en-CA"/>
          </w:rPr>
          <w:t xml:space="preserve"> or small molecule resistance</w:t>
        </w:r>
        <w:r w:rsidR="00061EB7" w:rsidRPr="00233F15">
          <w:rPr>
            <w:bCs/>
            <w:iCs/>
            <w:color w:val="000000" w:themeColor="text1"/>
          </w:rPr>
          <w:fldChar w:fldCharType="begin" w:fldLock="1"/>
        </w:r>
      </w:ins>
      <w:r w:rsidR="004F6CD1">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38&lt;/sup&gt;","plainTextFormattedCitation":"38","previouslyFormattedCitation":"&lt;sup&gt;39&lt;/sup&gt;"},"properties":{"noteIndex":0},"schema":"https://github.com/citation-style-language/schema/raw/master/csl-citation.json"}</w:instrText>
      </w:r>
      <w:ins w:id="127" w:author="Albi Celaj [2]" w:date="2018-12-04T14:47:00Z">
        <w:r w:rsidR="00061EB7" w:rsidRPr="00233F15">
          <w:rPr>
            <w:bCs/>
            <w:iCs/>
            <w:color w:val="000000" w:themeColor="text1"/>
          </w:rPr>
          <w:fldChar w:fldCharType="separate"/>
        </w:r>
      </w:ins>
      <w:r w:rsidR="004F6CD1" w:rsidRPr="004F6CD1">
        <w:rPr>
          <w:bCs/>
          <w:iCs/>
          <w:noProof/>
          <w:color w:val="000000" w:themeColor="text1"/>
          <w:vertAlign w:val="superscript"/>
        </w:rPr>
        <w:t>38</w:t>
      </w:r>
      <w:ins w:id="128" w:author="Albi Celaj [2]" w:date="2018-12-04T14:47:00Z">
        <w:r w:rsidR="00061EB7" w:rsidRPr="00233F15">
          <w:rPr>
            <w:bCs/>
            <w:iCs/>
            <w:color w:val="000000" w:themeColor="text1"/>
          </w:rPr>
          <w:fldChar w:fldCharType="end"/>
        </w:r>
        <w:r w:rsidR="00061EB7">
          <w:rPr>
            <w:bCs/>
            <w:iCs/>
            <w:color w:val="000000" w:themeColor="text1"/>
          </w:rPr>
          <w:t>.</w:t>
        </w:r>
      </w:ins>
    </w:p>
    <w:p w14:paraId="35B5BDB6" w14:textId="52CEA4E6" w:rsidR="00D977A0" w:rsidDel="00746572" w:rsidRDefault="00D977A0" w:rsidP="00061EB7">
      <w:pPr>
        <w:jc w:val="both"/>
        <w:rPr>
          <w:del w:id="129" w:author="Albi Celaj [2]" w:date="2018-12-04T14:42:00Z"/>
          <w:lang w:val="en-CA"/>
        </w:rPr>
        <w:pPrChange w:id="130" w:author="Albi Celaj [2]" w:date="2018-12-04T14:47:00Z">
          <w:pPr>
            <w:jc w:val="both"/>
          </w:pPr>
        </w:pPrChange>
      </w:pPr>
    </w:p>
    <w:p w14:paraId="456E9525" w14:textId="66AF6143" w:rsidR="00D977A0" w:rsidDel="00746572" w:rsidRDefault="00D977A0" w:rsidP="00061EB7">
      <w:pPr>
        <w:jc w:val="both"/>
        <w:rPr>
          <w:del w:id="131" w:author="Albi Celaj [2]" w:date="2018-12-04T14:42:00Z"/>
          <w:lang w:val="en-CA"/>
        </w:rPr>
        <w:pPrChange w:id="132" w:author="Albi Celaj [2]" w:date="2018-12-04T14:47:00Z">
          <w:pPr>
            <w:jc w:val="both"/>
          </w:pPr>
        </w:pPrChange>
      </w:pPr>
    </w:p>
    <w:p w14:paraId="00363736" w14:textId="71332991" w:rsidR="00D977A0" w:rsidDel="00746572" w:rsidRDefault="00D977A0" w:rsidP="00061EB7">
      <w:pPr>
        <w:jc w:val="both"/>
        <w:rPr>
          <w:del w:id="133" w:author="Albi Celaj [2]" w:date="2018-12-04T14:42:00Z"/>
          <w:lang w:val="en-CA"/>
        </w:rPr>
        <w:pPrChange w:id="134" w:author="Albi Celaj [2]" w:date="2018-12-04T14:47:00Z">
          <w:pPr>
            <w:jc w:val="both"/>
          </w:pPr>
        </w:pPrChange>
      </w:pPr>
    </w:p>
    <w:p w14:paraId="3F293835" w14:textId="351248ED" w:rsidR="00D977A0" w:rsidDel="00061EB7" w:rsidRDefault="00D977A0" w:rsidP="00061EB7">
      <w:pPr>
        <w:jc w:val="both"/>
        <w:rPr>
          <w:del w:id="135" w:author="Albi Celaj [2]" w:date="2018-12-04T14:47:00Z"/>
          <w:lang w:val="en-CA"/>
        </w:rPr>
        <w:pPrChange w:id="136" w:author="Albi Celaj [2]" w:date="2018-12-04T14:47:00Z">
          <w:pPr>
            <w:jc w:val="both"/>
          </w:pPr>
        </w:pPrChange>
      </w:pPr>
    </w:p>
    <w:p w14:paraId="168525CD" w14:textId="374129DE" w:rsidR="006D3D6E" w:rsidRPr="00306C07" w:rsidRDefault="00A36F21" w:rsidP="00403702">
      <w:pPr>
        <w:jc w:val="both"/>
        <w:rPr>
          <w:bCs/>
          <w:iCs/>
          <w:color w:val="000000" w:themeColor="text1"/>
          <w:rPrChange w:id="137" w:author="Albi Celaj [2]" w:date="2018-12-04T14:59:00Z">
            <w:rPr>
              <w:lang w:val="en-CA"/>
            </w:rPr>
          </w:rPrChange>
        </w:rPr>
      </w:pPr>
      <w:del w:id="138" w:author="Albi Celaj [2]" w:date="2018-12-04T14:47:00Z">
        <w:r w:rsidDel="00061EB7">
          <w:rPr>
            <w:lang w:val="en-CA"/>
          </w:rPr>
          <w:delText>Genoty</w:delText>
        </w:r>
        <w:r w:rsidR="00694D46" w:rsidDel="00061EB7">
          <w:rPr>
            <w:lang w:val="en-CA"/>
          </w:rPr>
          <w:delText>p</w:delText>
        </w:r>
        <w:r w:rsidDel="00061EB7">
          <w:rPr>
            <w:lang w:val="en-CA"/>
          </w:rPr>
          <w:delText>ing and profiling progeny for traits such as gene expression</w:delText>
        </w:r>
        <w:r w:rsidRPr="00233F15" w:rsidDel="00061EB7">
          <w:rPr>
            <w:bCs/>
            <w:iCs/>
            <w:color w:val="000000" w:themeColor="text1"/>
          </w:rPr>
          <w:fldChar w:fldCharType="begin" w:fldLock="1"/>
        </w:r>
        <w:r w:rsidR="00D660A4" w:rsidRPr="00061EB7" w:rsidDel="00061EB7">
          <w:rPr>
            <w:bCs/>
            <w:iCs/>
            <w:color w:val="000000" w:themeColor="text1"/>
          </w:rPr>
          <w:del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w:delInstrText>
        </w:r>
        <w:r w:rsidR="00D660A4" w:rsidRPr="00B302A1" w:rsidDel="00061EB7">
          <w:rPr>
            <w:bCs/>
            <w:iCs/>
            <w:color w:val="000000" w:themeColor="text1"/>
          </w:rPr>
          <w:delInstrText>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delInstrText>
        </w:r>
        <w:r w:rsidRPr="00233F15" w:rsidDel="00061EB7">
          <w:rPr>
            <w:bCs/>
            <w:iCs/>
            <w:color w:val="000000" w:themeColor="text1"/>
          </w:rPr>
          <w:fldChar w:fldCharType="separate"/>
        </w:r>
        <w:r w:rsidR="000C5C2F" w:rsidRPr="00061EB7" w:rsidDel="00061EB7">
          <w:rPr>
            <w:bCs/>
            <w:iCs/>
            <w:noProof/>
            <w:color w:val="000000" w:themeColor="text1"/>
            <w:vertAlign w:val="superscript"/>
          </w:rPr>
          <w:delText>38</w:delText>
        </w:r>
        <w:r w:rsidRPr="00233F15" w:rsidDel="00061EB7">
          <w:rPr>
            <w:bCs/>
            <w:iCs/>
            <w:color w:val="000000" w:themeColor="text1"/>
          </w:rPr>
          <w:fldChar w:fldCharType="end"/>
        </w:r>
        <w:r w:rsidDel="00061EB7">
          <w:rPr>
            <w:lang w:val="en-CA"/>
          </w:rPr>
          <w:delText xml:space="preserve"> or small molecule resistance</w:delText>
        </w:r>
        <w:r w:rsidRPr="00233F15" w:rsidDel="00061EB7">
          <w:rPr>
            <w:bCs/>
            <w:iCs/>
            <w:color w:val="000000" w:themeColor="text1"/>
          </w:rPr>
          <w:fldChar w:fldCharType="begin" w:fldLock="1"/>
        </w:r>
        <w:r w:rsidR="00D660A4" w:rsidDel="00061EB7">
          <w:rPr>
            <w:bCs/>
            <w:iCs/>
            <w:color w:val="000000" w:themeColor="text1"/>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RPr="00233F15" w:rsidDel="00061EB7">
          <w:rPr>
            <w:bCs/>
            <w:iCs/>
            <w:color w:val="000000" w:themeColor="text1"/>
          </w:rPr>
          <w:fldChar w:fldCharType="separate"/>
        </w:r>
        <w:r w:rsidR="000C5C2F" w:rsidRPr="000C5C2F" w:rsidDel="00061EB7">
          <w:rPr>
            <w:bCs/>
            <w:iCs/>
            <w:noProof/>
            <w:color w:val="000000" w:themeColor="text1"/>
            <w:vertAlign w:val="superscript"/>
          </w:rPr>
          <w:delText>39</w:delText>
        </w:r>
        <w:r w:rsidRPr="00233F15" w:rsidDel="00061EB7">
          <w:rPr>
            <w:bCs/>
            <w:iCs/>
            <w:color w:val="000000" w:themeColor="text1"/>
          </w:rPr>
          <w:fldChar w:fldCharType="end"/>
        </w:r>
        <w:r w:rsidDel="00061EB7">
          <w:rPr>
            <w:bCs/>
            <w:iCs/>
            <w:color w:val="000000" w:themeColor="text1"/>
          </w:rPr>
          <w:delText xml:space="preserve"> then allows statistical association of the resulting variants to the measured phenotypes. </w:delText>
        </w:r>
      </w:del>
      <w:r>
        <w:rPr>
          <w:bCs/>
          <w:iCs/>
          <w:color w:val="000000" w:themeColor="text1"/>
        </w:rPr>
        <w:t xml:space="preserve"> </w:t>
      </w:r>
      <w:ins w:id="139" w:author="Albi Celaj [2]" w:date="2018-12-04T14:47:00Z">
        <w:r w:rsidR="00061EB7">
          <w:rPr>
            <w:bCs/>
            <w:iCs/>
            <w:color w:val="000000" w:themeColor="text1"/>
          </w:rPr>
          <w:t xml:space="preserve"> </w:t>
        </w:r>
      </w:ins>
      <w:ins w:id="140" w:author="Albi Celaj [2]" w:date="2018-12-04T14:56:00Z">
        <w:r w:rsidR="003C0F51">
          <w:rPr>
            <w:bCs/>
            <w:iCs/>
            <w:color w:val="000000" w:themeColor="text1"/>
          </w:rPr>
          <w:t xml:space="preserve">However, </w:t>
        </w:r>
      </w:ins>
      <w:ins w:id="141" w:author="Albi Celaj [2]" w:date="2018-12-04T14:58:00Z">
        <w:r w:rsidR="00306C07">
          <w:rPr>
            <w:bCs/>
            <w:iCs/>
            <w:color w:val="000000" w:themeColor="text1"/>
          </w:rPr>
          <w:t xml:space="preserve">such approaches are </w:t>
        </w:r>
      </w:ins>
      <w:ins w:id="142" w:author="Albi Celaj [2]" w:date="2018-12-04T14:59:00Z">
        <w:r w:rsidR="00306C07">
          <w:rPr>
            <w:bCs/>
            <w:iCs/>
            <w:color w:val="000000" w:themeColor="text1"/>
          </w:rPr>
          <w:t>traditionally</w:t>
        </w:r>
      </w:ins>
      <w:ins w:id="143" w:author="Albi Celaj [2]" w:date="2018-12-04T14:58:00Z">
        <w:r w:rsidR="00306C07">
          <w:rPr>
            <w:bCs/>
            <w:iCs/>
            <w:color w:val="000000" w:themeColor="text1"/>
          </w:rPr>
          <w:t xml:space="preserve"> </w:t>
        </w:r>
      </w:ins>
      <w:ins w:id="144" w:author="Albi Celaj [2]" w:date="2018-12-04T14:59:00Z">
        <w:r w:rsidR="00306C07">
          <w:rPr>
            <w:bCs/>
            <w:iCs/>
            <w:color w:val="000000" w:themeColor="text1"/>
          </w:rPr>
          <w:t>use</w:t>
        </w:r>
      </w:ins>
      <w:ins w:id="145" w:author="Albi Celaj [2]" w:date="2018-12-04T15:05:00Z">
        <w:r w:rsidR="004912F3">
          <w:rPr>
            <w:bCs/>
            <w:iCs/>
            <w:color w:val="000000" w:themeColor="text1"/>
          </w:rPr>
          <w:t>d</w:t>
        </w:r>
      </w:ins>
      <w:ins w:id="146" w:author="Albi Celaj [2]" w:date="2018-12-04T14:59:00Z">
        <w:r w:rsidR="00306C07">
          <w:rPr>
            <w:bCs/>
            <w:iCs/>
            <w:color w:val="000000" w:themeColor="text1"/>
          </w:rPr>
          <w:t xml:space="preserve"> with natural isolates</w:t>
        </w:r>
      </w:ins>
      <w:del w:id="147" w:author="Albi Celaj [2]" w:date="2018-12-04T14:59:00Z">
        <w:r w:rsidDel="00306C07">
          <w:rPr>
            <w:bCs/>
            <w:iCs/>
            <w:color w:val="000000" w:themeColor="text1"/>
          </w:rPr>
          <w:delText>However, such approaches have been traditionally used at a large scale with natural isolates</w:delText>
        </w:r>
        <w:r w:rsidR="00A91B60" w:rsidDel="00306C07">
          <w:rPr>
            <w:bCs/>
            <w:iCs/>
            <w:color w:val="000000" w:themeColor="text1"/>
          </w:rPr>
          <w:delText xml:space="preserve"> rather than</w:delText>
        </w:r>
        <w:r w:rsidR="00135EF0" w:rsidDel="00306C07">
          <w:rPr>
            <w:bCs/>
            <w:iCs/>
            <w:color w:val="000000" w:themeColor="text1"/>
          </w:rPr>
          <w:delText xml:space="preserve"> </w:delText>
        </w:r>
        <w:r w:rsidDel="00306C07">
          <w:rPr>
            <w:bCs/>
            <w:iCs/>
            <w:color w:val="000000" w:themeColor="text1"/>
          </w:rPr>
          <w:delText>engineered strains</w:delText>
        </w:r>
      </w:del>
      <w:del w:id="148" w:author="Albi Celaj [2]" w:date="2018-12-04T15:23:00Z">
        <w:r w:rsidDel="00CE16CD">
          <w:rPr>
            <w:lang w:val="en-CA"/>
          </w:rPr>
          <w:fldChar w:fldCharType="begin" w:fldLock="1"/>
        </w:r>
        <w:r w:rsidR="00D660A4" w:rsidRPr="00CE16CD" w:rsidDel="00CE16CD">
          <w:rPr>
            <w:lang w:val="en-CA"/>
          </w:rPr>
          <w:del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w:delInstrText>
        </w:r>
        <w:r w:rsidR="00D660A4" w:rsidRPr="00241EFA" w:rsidDel="00CE16CD">
          <w:rPr>
            <w:lang w:val="en-CA"/>
          </w:rPr>
          <w:delInstrText>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delInstrText>
        </w:r>
        <w:r w:rsidDel="00CE16CD">
          <w:rPr>
            <w:lang w:val="en-CA"/>
          </w:rPr>
          <w:fldChar w:fldCharType="separate"/>
        </w:r>
        <w:r w:rsidR="000C5C2F" w:rsidRPr="00CE16CD" w:rsidDel="00CE16CD">
          <w:rPr>
            <w:noProof/>
            <w:vertAlign w:val="superscript"/>
            <w:lang w:val="en-CA"/>
          </w:rPr>
          <w:delText>39</w:delText>
        </w:r>
        <w:r w:rsidDel="00CE16CD">
          <w:rPr>
            <w:lang w:val="en-CA"/>
          </w:rPr>
          <w:fldChar w:fldCharType="end"/>
        </w:r>
      </w:del>
      <w:r w:rsidR="00135EF0">
        <w:rPr>
          <w:lang w:val="en-CA"/>
        </w:rPr>
        <w:t>, presenting several limitations</w:t>
      </w:r>
      <w:r>
        <w:rPr>
          <w:bCs/>
          <w:iCs/>
          <w:color w:val="000000" w:themeColor="text1"/>
        </w:rPr>
        <w:t>.</w:t>
      </w:r>
      <w:r w:rsidR="006D3D6E">
        <w:rPr>
          <w:lang w:val="en-CA"/>
        </w:rPr>
        <w:t xml:space="preserve">  For example, </w:t>
      </w:r>
      <w:del w:id="149" w:author="Albi Celaj [2]" w:date="2018-12-04T14:59:00Z">
        <w:r w:rsidR="006D3D6E" w:rsidDel="00306C07">
          <w:rPr>
            <w:lang w:val="en-CA"/>
          </w:rPr>
          <w:delText xml:space="preserve">many </w:delText>
        </w:r>
        <w:r w:rsidR="008362E4" w:rsidDel="00306C07">
          <w:rPr>
            <w:lang w:val="en-CA"/>
          </w:rPr>
          <w:delText xml:space="preserve">yeast </w:delText>
        </w:r>
        <w:r w:rsidR="006D3D6E" w:rsidDel="00306C07">
          <w:rPr>
            <w:lang w:val="en-CA"/>
          </w:rPr>
          <w:delText xml:space="preserve">genes known to be important </w:delText>
        </w:r>
        <w:r w:rsidR="00694D46" w:rsidDel="00306C07">
          <w:rPr>
            <w:lang w:val="en-CA"/>
          </w:rPr>
          <w:delText>for drug resistance</w:delText>
        </w:r>
        <w:r w:rsidR="006D3D6E" w:rsidDel="00306C07">
          <w:rPr>
            <w:lang w:val="en-CA"/>
          </w:rPr>
          <w:delText xml:space="preserve">, such as </w:delText>
        </w:r>
      </w:del>
      <w:del w:id="150" w:author="Albi Celaj [2]" w:date="2018-12-04T15:21:00Z">
        <w:r w:rsidR="006D3D6E" w:rsidDel="00CE16CD">
          <w:rPr>
            <w:lang w:val="en-CA"/>
          </w:rPr>
          <w:delText>ABC transporters</w:delText>
        </w:r>
      </w:del>
      <w:del w:id="151" w:author="Albi Celaj [2]" w:date="2018-12-04T15:00:00Z">
        <w:r w:rsidR="006D3D6E" w:rsidDel="00306C07">
          <w:rPr>
            <w:lang w:val="en-CA"/>
          </w:rPr>
          <w:fldChar w:fldCharType="begin" w:fldLock="1"/>
        </w:r>
        <w:r w:rsidR="00D660A4" w:rsidRPr="00CE16CD" w:rsidDel="00306C07">
          <w:rPr>
            <w:lang w:val="en-CA"/>
          </w:rPr>
          <w:del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w:delInstrText>
        </w:r>
        <w:r w:rsidR="00D660A4" w:rsidRPr="00241EFA" w:rsidDel="00306C07">
          <w:rPr>
            <w:lang w:val="en-CA"/>
          </w:rPr>
          <w:delInstrText>":"Schimmer","given":"Aaron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delInstrText>
        </w:r>
        <w:r w:rsidR="006D3D6E" w:rsidDel="00306C07">
          <w:rPr>
            <w:lang w:val="en-CA"/>
          </w:rPr>
          <w:fldChar w:fldCharType="separate"/>
        </w:r>
        <w:r w:rsidR="000C5C2F" w:rsidRPr="00306C07" w:rsidDel="00306C07">
          <w:rPr>
            <w:noProof/>
            <w:vertAlign w:val="superscript"/>
            <w:lang w:val="en-CA"/>
          </w:rPr>
          <w:delText>40</w:delText>
        </w:r>
        <w:r w:rsidR="006D3D6E" w:rsidDel="00306C07">
          <w:rPr>
            <w:lang w:val="en-CA"/>
          </w:rPr>
          <w:fldChar w:fldCharType="end"/>
        </w:r>
      </w:del>
      <w:del w:id="152" w:author="Albi Celaj [2]" w:date="2018-12-04T14:59:00Z">
        <w:r w:rsidR="00A91B60" w:rsidDel="00306C07">
          <w:rPr>
            <w:lang w:val="en-CA"/>
          </w:rPr>
          <w:delText>,</w:delText>
        </w:r>
      </w:del>
      <w:del w:id="153" w:author="Albi Celaj [2]" w:date="2018-12-04T15:21:00Z">
        <w:r w:rsidR="00A91B60" w:rsidDel="00CE16CD">
          <w:rPr>
            <w:lang w:val="en-CA"/>
          </w:rPr>
          <w:delText xml:space="preserve"> </w:delText>
        </w:r>
        <w:r w:rsidR="00694D46" w:rsidDel="00CE16CD">
          <w:rPr>
            <w:lang w:val="en-CA"/>
          </w:rPr>
          <w:delText>were</w:delText>
        </w:r>
      </w:del>
      <w:ins w:id="154" w:author="Albi Celaj [2]" w:date="2018-12-04T15:21:00Z">
        <w:r w:rsidR="00CE16CD">
          <w:rPr>
            <w:lang w:val="en-CA"/>
          </w:rPr>
          <w:t>many genes are</w:t>
        </w:r>
      </w:ins>
      <w:r w:rsidR="00694D46">
        <w:rPr>
          <w:lang w:val="en-CA"/>
        </w:rPr>
        <w:t xml:space="preserv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ins w:id="155" w:author="Albi Celaj [2]" w:date="2018-12-04T15:00:00Z">
        <w:r w:rsidR="00306C07">
          <w:rPr>
            <w:lang w:val="en-CA"/>
          </w:rPr>
          <w:fldChar w:fldCharType="begin" w:fldLock="1"/>
        </w:r>
      </w:ins>
      <w:r w:rsidR="004F6CD1">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39&lt;/sup&gt;","plainTextFormattedCitation":"39","previouslyFormattedCitation":"&lt;sup&gt;40&lt;/sup&gt;"},"properties":{"noteIndex":0},"schema":"https://github.com/citation-style-language/schema/raw/master/csl-citation.json"}</w:instrText>
      </w:r>
      <w:ins w:id="156" w:author="Albi Celaj [2]" w:date="2018-12-04T15:00:00Z">
        <w:r w:rsidR="00306C07">
          <w:rPr>
            <w:lang w:val="en-CA"/>
          </w:rPr>
          <w:fldChar w:fldCharType="separate"/>
        </w:r>
      </w:ins>
      <w:r w:rsidR="004F6CD1" w:rsidRPr="004F6CD1">
        <w:rPr>
          <w:noProof/>
          <w:vertAlign w:val="superscript"/>
          <w:lang w:val="en-CA"/>
        </w:rPr>
        <w:t>39</w:t>
      </w:r>
      <w:ins w:id="157" w:author="Albi Celaj [2]" w:date="2018-12-04T15:00:00Z">
        <w:r w:rsidR="00306C07">
          <w:rPr>
            <w:lang w:val="en-CA"/>
          </w:rPr>
          <w:fldChar w:fldCharType="end"/>
        </w:r>
      </w:ins>
      <w:r w:rsidR="006D3D6E">
        <w:rPr>
          <w:lang w:val="en-CA"/>
        </w:rPr>
        <w:t xml:space="preserve">. </w:t>
      </w:r>
      <w:ins w:id="158" w:author="Albi Celaj [2]" w:date="2018-12-04T15:07:00Z">
        <w:r w:rsidR="00BB4A65">
          <w:rPr>
            <w:lang w:val="en-CA"/>
          </w:rPr>
          <w:t xml:space="preserve"> </w:t>
        </w:r>
        <w:r w:rsidR="00FC1034">
          <w:rPr>
            <w:lang w:val="en-CA"/>
          </w:rPr>
          <w:t>Furthermore,</w:t>
        </w:r>
        <w:r w:rsidR="00BB4A65">
          <w:rPr>
            <w:lang w:val="en-CA"/>
          </w:rPr>
          <w:t xml:space="preserve"> diverse parents differing at hundreds of thousands of positions are typically used,</w:t>
        </w:r>
      </w:ins>
      <w:ins w:id="159" w:author="Albi Celaj [2]" w:date="2018-12-04T15:09:00Z">
        <w:r w:rsidR="00CE16CD">
          <w:rPr>
            <w:lang w:val="en-CA"/>
          </w:rPr>
          <w:t xml:space="preserve"> which</w:t>
        </w:r>
        <w:r w:rsidR="00BB4A65">
          <w:rPr>
            <w:lang w:val="en-CA"/>
          </w:rPr>
          <w:t xml:space="preserve"> makes it difficult to pinpoint causal variants, and </w:t>
        </w:r>
      </w:ins>
      <w:ins w:id="160" w:author="Albi Celaj [2]" w:date="2018-12-04T15:08:00Z">
        <w:r w:rsidR="00BB4A65">
          <w:rPr>
            <w:lang w:val="en-CA"/>
          </w:rPr>
          <w:t>brings multiple testing issues</w:t>
        </w:r>
      </w:ins>
      <w:ins w:id="161" w:author="Albi Celaj [2]" w:date="2018-12-04T15:10:00Z">
        <w:r w:rsidR="00BB4A65">
          <w:rPr>
            <w:lang w:val="en-CA"/>
          </w:rPr>
          <w:t xml:space="preserve"> such</w:t>
        </w:r>
      </w:ins>
      <w:ins w:id="162" w:author="Albi Celaj [2]" w:date="2018-12-04T15:08:00Z">
        <w:r w:rsidR="00BB4A65">
          <w:rPr>
            <w:lang w:val="en-CA"/>
          </w:rPr>
          <w:t xml:space="preserve"> that </w:t>
        </w:r>
      </w:ins>
      <w:ins w:id="163" w:author="Albi Celaj [2]" w:date="2018-12-04T15:10:00Z">
        <w:r w:rsidR="00BB4A65">
          <w:rPr>
            <w:lang w:val="en-CA"/>
          </w:rPr>
          <w:t>a prohibitive number of individuals</w:t>
        </w:r>
        <w:r w:rsidR="00CE16CD">
          <w:rPr>
            <w:lang w:val="en-CA"/>
          </w:rPr>
          <w:t xml:space="preserve"> </w:t>
        </w:r>
      </w:ins>
      <w:ins w:id="164" w:author="Albi Celaj [2]" w:date="2018-12-04T15:22:00Z">
        <w:r w:rsidR="00CE16CD">
          <w:rPr>
            <w:lang w:val="en-CA"/>
          </w:rPr>
          <w:t>would be</w:t>
        </w:r>
      </w:ins>
      <w:ins w:id="165" w:author="Albi Celaj [2]" w:date="2018-12-04T15:10:00Z">
        <w:r w:rsidR="00BB4A65">
          <w:rPr>
            <w:lang w:val="en-CA"/>
          </w:rPr>
          <w:t xml:space="preserve"> required for a DCGA.</w:t>
        </w:r>
      </w:ins>
      <w:del w:id="166" w:author="Albi Celaj [2]" w:date="2018-12-04T15:00:00Z">
        <w:r w:rsidR="00694D46" w:rsidDel="00306C07">
          <w:rPr>
            <w:lang w:val="en-CA"/>
          </w:rPr>
          <w:delText>A</w:delText>
        </w:r>
      </w:del>
      <w:del w:id="167" w:author="Albi Celaj [2]" w:date="2018-12-04T15:11:00Z">
        <w:r w:rsidR="00694D46" w:rsidDel="00403702">
          <w:rPr>
            <w:lang w:val="en-CA"/>
          </w:rPr>
          <w:delText xml:space="preserve">lthough </w:delText>
        </w:r>
        <w:r w:rsidR="006E4970" w:rsidDel="00403702">
          <w:rPr>
            <w:lang w:val="en-CA"/>
          </w:rPr>
          <w:delText xml:space="preserve">the use of diverse parents differing at hundreds of thousands of positions often </w:delText>
        </w:r>
        <w:r w:rsidR="00CA5A96" w:rsidDel="00403702">
          <w:rPr>
            <w:lang w:val="en-CA"/>
          </w:rPr>
          <w:delText xml:space="preserve">results in </w:delText>
        </w:r>
        <w:r w:rsidR="00245CBF" w:rsidDel="00403702">
          <w:rPr>
            <w:lang w:val="en-CA"/>
          </w:rPr>
          <w:delText>association</w:delText>
        </w:r>
        <w:r w:rsidR="00545621" w:rsidDel="00403702">
          <w:rPr>
            <w:lang w:val="en-CA"/>
          </w:rPr>
          <w:delText>s</w:delText>
        </w:r>
        <w:r w:rsidR="00245CBF" w:rsidDel="00403702">
          <w:rPr>
            <w:lang w:val="en-CA"/>
          </w:rPr>
          <w:delText xml:space="preserve"> of a single locus</w:delText>
        </w:r>
        <w:r w:rsidR="00C7070A" w:rsidDel="00403702">
          <w:rPr>
            <w:lang w:val="en-CA"/>
          </w:rPr>
          <w:delText xml:space="preserve"> to a trait</w:delText>
        </w:r>
        <w:r w:rsidR="006E4970" w:rsidDel="00403702">
          <w:rPr>
            <w:lang w:val="en-CA"/>
          </w:rPr>
          <w:delText xml:space="preserve">, </w:delText>
        </w:r>
        <w:r w:rsidR="00694D46" w:rsidDel="00403702">
          <w:rPr>
            <w:lang w:val="en-CA"/>
          </w:rPr>
          <w:delText xml:space="preserve">there are typically many linked variants at each locus which makes it difficult </w:delText>
        </w:r>
        <w:r w:rsidR="006E4970" w:rsidDel="00403702">
          <w:rPr>
            <w:lang w:val="en-CA"/>
          </w:rPr>
          <w:delText xml:space="preserve">to </w:delText>
        </w:r>
        <w:r w:rsidR="00694D46" w:rsidDel="00403702">
          <w:rPr>
            <w:lang w:val="en-CA"/>
          </w:rPr>
          <w:delText xml:space="preserve">pinpoint the </w:delText>
        </w:r>
        <w:r w:rsidR="00245CBF" w:rsidDel="00403702">
          <w:rPr>
            <w:lang w:val="en-CA"/>
          </w:rPr>
          <w:delText xml:space="preserve">causal </w:delText>
        </w:r>
        <w:r w:rsidR="00CA5A96" w:rsidDel="00403702">
          <w:rPr>
            <w:lang w:val="en-CA"/>
          </w:rPr>
          <w:delText>variant</w:delText>
        </w:r>
        <w:r w:rsidR="00694D46" w:rsidDel="00403702">
          <w:rPr>
            <w:lang w:val="en-CA"/>
          </w:rPr>
          <w:delText xml:space="preserve">(s).  A </w:delText>
        </w:r>
        <w:r w:rsidR="006D3D6E" w:rsidDel="00403702">
          <w:rPr>
            <w:lang w:val="en-CA"/>
          </w:rPr>
          <w:delText xml:space="preserve">large number of positions </w:delText>
        </w:r>
        <w:r w:rsidR="00694D46" w:rsidDel="00403702">
          <w:rPr>
            <w:lang w:val="en-CA"/>
          </w:rPr>
          <w:delText xml:space="preserve">varying </w:delText>
        </w:r>
        <w:r w:rsidR="006D3D6E" w:rsidDel="00403702">
          <w:rPr>
            <w:lang w:val="en-CA"/>
          </w:rPr>
          <w:delText>between parents</w:delText>
        </w:r>
      </w:del>
      <w:r w:rsidR="00694D46">
        <w:rPr>
          <w:lang w:val="en-CA"/>
        </w:rPr>
        <w:t xml:space="preserve"> </w:t>
      </w:r>
      <w:del w:id="168" w:author="Albi Celaj [2]" w:date="2018-12-04T15:08:00Z">
        <w:r w:rsidR="00694D46" w:rsidDel="00BB4A65">
          <w:rPr>
            <w:lang w:val="en-CA"/>
          </w:rPr>
          <w:delText xml:space="preserve">brings multiple testing issues that </w:delText>
        </w:r>
        <w:r w:rsidR="006D3D6E" w:rsidDel="00BB4A65">
          <w:rPr>
            <w:lang w:val="en-CA"/>
          </w:rPr>
          <w:delText xml:space="preserve">may </w:delText>
        </w:r>
        <w:r w:rsidR="00694D46" w:rsidDel="00BB4A65">
          <w:rPr>
            <w:lang w:val="en-CA"/>
          </w:rPr>
          <w:delText xml:space="preserve">require a </w:delText>
        </w:r>
        <w:r w:rsidR="00250D20" w:rsidDel="00BB4A65">
          <w:rPr>
            <w:lang w:val="en-CA"/>
          </w:rPr>
          <w:delText>prohibitive number of</w:delText>
        </w:r>
        <w:r w:rsidR="00A04E03" w:rsidDel="00BB4A65">
          <w:rPr>
            <w:lang w:val="en-CA"/>
          </w:rPr>
          <w:delText xml:space="preserve"> individuals</w:delText>
        </w:r>
        <w:r w:rsidR="006D3D6E" w:rsidDel="00BB4A65">
          <w:rPr>
            <w:lang w:val="en-CA"/>
          </w:rPr>
          <w:delText xml:space="preserve"> </w:delText>
        </w:r>
        <w:r w:rsidR="00A04E03" w:rsidDel="00BB4A65">
          <w:rPr>
            <w:lang w:val="en-CA"/>
          </w:rPr>
          <w:delText xml:space="preserve">for statistical </w:delText>
        </w:r>
        <w:r w:rsidR="006D3D6E" w:rsidDel="00BB4A65">
          <w:rPr>
            <w:lang w:val="en-CA"/>
          </w:rPr>
          <w:delText xml:space="preserve">reconstruction </w:delText>
        </w:r>
        <w:r w:rsidR="00A04E03" w:rsidDel="00BB4A65">
          <w:rPr>
            <w:lang w:val="en-CA"/>
          </w:rPr>
          <w:delText>of complex</w:delText>
        </w:r>
        <w:r w:rsidR="006D3D6E" w:rsidDel="00BB4A65">
          <w:rPr>
            <w:lang w:val="en-CA"/>
          </w:rPr>
          <w:delText xml:space="preserve"> variant-to-phenotype </w:delText>
        </w:r>
        <w:r w:rsidR="00527F17" w:rsidDel="00BB4A65">
          <w:rPr>
            <w:lang w:val="en-CA"/>
          </w:rPr>
          <w:delText xml:space="preserve">associations.  </w:delText>
        </w:r>
      </w:del>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lastRenderedPageBreak/>
        <w:t xml:space="preserve">designed </w:t>
      </w:r>
      <w:r w:rsidR="009212D2">
        <w:rPr>
          <w:lang w:val="en-CA"/>
        </w:rPr>
        <w:t>a</w:t>
      </w:r>
      <w:del w:id="169" w:author="Albi Celaj [2]" w:date="2018-12-04T15:14:00Z">
        <w:r w:rsidR="00750C1B" w:rsidDel="00F142E3">
          <w:rPr>
            <w:lang w:val="en-CA"/>
          </w:rPr>
          <w:delText>n</w:delText>
        </w:r>
      </w:del>
      <w:r w:rsidR="00E63A6D">
        <w:rPr>
          <w:lang w:val="en-CA"/>
        </w:rPr>
        <w:t xml:space="preserve"> </w:t>
      </w:r>
      <w:del w:id="170" w:author="Albi Celaj [2]" w:date="2018-12-04T15:14:00Z">
        <w:r w:rsidR="00750C1B" w:rsidDel="00F142E3">
          <w:rPr>
            <w:lang w:val="en-CA"/>
          </w:rPr>
          <w:delText xml:space="preserve">engineered </w:delText>
        </w:r>
      </w:del>
      <w:r w:rsidR="009212D2">
        <w:rPr>
          <w:lang w:val="en-CA"/>
        </w:rPr>
        <w:t>population</w:t>
      </w:r>
      <w:r w:rsidR="00017BC1">
        <w:rPr>
          <w:lang w:val="en-CA"/>
        </w:rPr>
        <w:t xml:space="preserve"> </w:t>
      </w:r>
      <w:ins w:id="171" w:author="Albi Celaj [2]" w:date="2018-12-04T15:14:00Z">
        <w:r w:rsidR="00F142E3">
          <w:rPr>
            <w:lang w:val="en-CA"/>
          </w:rPr>
          <w:t xml:space="preserve">engineering </w:t>
        </w:r>
      </w:ins>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proofErr w:type="spellStart"/>
      <w:r w:rsidR="00564D92">
        <w:rPr>
          <w:lang w:val="en-CA"/>
        </w:rPr>
        <w:t>segrega</w:t>
      </w:r>
      <w:r w:rsidR="00750C1B">
        <w:rPr>
          <w:lang w:val="en-CA"/>
        </w:rPr>
        <w:t>nts</w:t>
      </w:r>
      <w:proofErr w:type="spellEnd"/>
      <w:r w:rsidR="00564D92">
        <w:rPr>
          <w:lang w:val="en-CA"/>
        </w:rPr>
        <w:t>.</w:t>
      </w:r>
    </w:p>
    <w:p w14:paraId="4C7C287F" w14:textId="16C663B7" w:rsidR="00DB4537" w:rsidRPr="00403702" w:rsidDel="00F142E3" w:rsidRDefault="00DB4537" w:rsidP="004210F6">
      <w:pPr>
        <w:jc w:val="both"/>
        <w:rPr>
          <w:del w:id="172" w:author="Albi Celaj [2]" w:date="2018-12-04T15:15:00Z"/>
          <w:rPrChange w:id="173" w:author="Albi Celaj [2]" w:date="2018-12-04T15:11:00Z">
            <w:rPr>
              <w:del w:id="174" w:author="Albi Celaj [2]" w:date="2018-12-04T15:15:00Z"/>
              <w:lang w:val="en-CA"/>
            </w:rPr>
          </w:rPrChange>
        </w:rPr>
      </w:pPr>
    </w:p>
    <w:p w14:paraId="04E7D946" w14:textId="70C29E28" w:rsidR="00A2225B" w:rsidDel="00F142E3" w:rsidRDefault="00AD46BE" w:rsidP="005557E1">
      <w:pPr>
        <w:jc w:val="both"/>
        <w:rPr>
          <w:moveFrom w:id="175" w:author="Albi Celaj [2]" w:date="2018-12-04T15:15:00Z"/>
          <w:bCs/>
          <w:iCs/>
          <w:color w:val="000000" w:themeColor="text1"/>
        </w:rPr>
      </w:pPr>
      <w:moveFromRangeStart w:id="176" w:author="Albi Celaj [2]" w:date="2018-12-04T15:15:00Z" w:name="move531699851"/>
      <w:moveFrom w:id="177" w:author="Albi Celaj [2]" w:date="2018-12-04T15:15:00Z">
        <w:r w:rsidDel="00F142E3">
          <w:rPr>
            <w:lang w:val="en-CA"/>
          </w:rPr>
          <w:t>A</w:t>
        </w:r>
        <w:r w:rsidR="00CD1521" w:rsidDel="00F142E3">
          <w:rPr>
            <w:lang w:val="en-CA"/>
          </w:rPr>
          <w:t xml:space="preserve"> </w:t>
        </w:r>
        <w:r w:rsidR="00750C1B" w:rsidDel="00F142E3">
          <w:rPr>
            <w:lang w:val="en-CA"/>
          </w:rPr>
          <w:t xml:space="preserve">DCGA study requires that each individual progeny strain be </w:t>
        </w:r>
        <w:r w:rsidR="00DB4537" w:rsidDel="00F142E3">
          <w:rPr>
            <w:lang w:val="en-CA"/>
          </w:rPr>
          <w:t>genotyp</w:t>
        </w:r>
        <w:r w:rsidR="00750C1B" w:rsidDel="00F142E3">
          <w:rPr>
            <w:lang w:val="en-CA"/>
          </w:rPr>
          <w:t xml:space="preserve">ed </w:t>
        </w:r>
        <w:r w:rsidR="00DB4537" w:rsidDel="00F142E3">
          <w:rPr>
            <w:lang w:val="en-CA"/>
          </w:rPr>
          <w:t>and phenotyp</w:t>
        </w:r>
        <w:r w:rsidR="00750C1B" w:rsidDel="00F142E3">
          <w:rPr>
            <w:lang w:val="en-CA"/>
          </w:rPr>
          <w:t>ed. For this purpose, we</w:t>
        </w:r>
        <w:r w:rsidR="00CD1521" w:rsidDel="00F142E3">
          <w:rPr>
            <w:lang w:val="en-CA"/>
          </w:rPr>
          <w:t xml:space="preserve"> wished to </w:t>
        </w:r>
        <w:r w:rsidR="00750C1B" w:rsidDel="00F142E3">
          <w:rPr>
            <w:bCs/>
            <w:iCs/>
            <w:color w:val="000000" w:themeColor="text1"/>
          </w:rPr>
          <w:t>enable tracking of individual progeny</w:t>
        </w:r>
        <w:r w:rsidR="00CD1521" w:rsidDel="00F142E3">
          <w:rPr>
            <w:bCs/>
            <w:iCs/>
            <w:color w:val="000000" w:themeColor="text1"/>
          </w:rPr>
          <w:t>.  W</w:t>
        </w:r>
        <w:r w:rsidR="00750C1B" w:rsidDel="00F142E3">
          <w:rPr>
            <w:bCs/>
            <w:iCs/>
            <w:color w:val="000000" w:themeColor="text1"/>
          </w:rPr>
          <w:t xml:space="preserve">e </w:t>
        </w:r>
        <w:r w:rsidR="00CD1521" w:rsidDel="00F142E3">
          <w:rPr>
            <w:bCs/>
            <w:iCs/>
            <w:color w:val="000000" w:themeColor="text1"/>
          </w:rPr>
          <w:t>therefore designed the process s</w:t>
        </w:r>
        <w:r w:rsidR="005145A4" w:rsidDel="00F142E3">
          <w:rPr>
            <w:bCs/>
            <w:iCs/>
            <w:color w:val="000000" w:themeColor="text1"/>
          </w:rPr>
          <w:t>o</w:t>
        </w:r>
        <w:r w:rsidR="00CD1521" w:rsidDel="00F142E3">
          <w:rPr>
            <w:bCs/>
            <w:iCs/>
            <w:color w:val="000000" w:themeColor="text1"/>
          </w:rPr>
          <w:t xml:space="preserve"> that </w:t>
        </w:r>
        <w:r w:rsidR="00750C1B" w:rsidDel="00F142E3">
          <w:rPr>
            <w:bCs/>
            <w:iCs/>
            <w:color w:val="000000" w:themeColor="text1"/>
          </w:rPr>
          <w:t xml:space="preserve">one of the haploid </w:t>
        </w:r>
        <w:r w:rsidR="00D41710" w:rsidDel="00F142E3">
          <w:rPr>
            <w:bCs/>
            <w:iCs/>
            <w:color w:val="000000" w:themeColor="text1"/>
          </w:rPr>
          <w:t>parental strain</w:t>
        </w:r>
        <w:r w:rsidR="00750C1B" w:rsidDel="00F142E3">
          <w:rPr>
            <w:bCs/>
            <w:iCs/>
            <w:color w:val="000000" w:themeColor="text1"/>
          </w:rPr>
          <w:t>s</w:t>
        </w:r>
        <w:r w:rsidR="00D41710" w:rsidDel="00F142E3">
          <w:rPr>
            <w:bCs/>
            <w:iCs/>
            <w:color w:val="000000" w:themeColor="text1"/>
          </w:rPr>
          <w:t xml:space="preserve"> </w:t>
        </w:r>
        <w:r w:rsidR="00CD1521" w:rsidDel="00F142E3">
          <w:rPr>
            <w:bCs/>
            <w:iCs/>
            <w:color w:val="000000" w:themeColor="text1"/>
          </w:rPr>
          <w:t xml:space="preserve">is transformed </w:t>
        </w:r>
        <w:r w:rsidR="00D41710" w:rsidDel="00F142E3">
          <w:rPr>
            <w:bCs/>
            <w:iCs/>
            <w:color w:val="000000" w:themeColor="text1"/>
          </w:rPr>
          <w:t>with a complex pool of random DNA barcodes</w:t>
        </w:r>
        <w:r w:rsidR="00265FB4" w:rsidDel="00F142E3">
          <w:rPr>
            <w:bCs/>
            <w:iCs/>
            <w:color w:val="000000" w:themeColor="text1"/>
          </w:rPr>
          <w:fldChar w:fldCharType="begin" w:fldLock="1"/>
        </w:r>
        <w:r w:rsidR="00D660A4" w:rsidRPr="00F142E3" w:rsidDel="00F142E3">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sidDel="00F142E3">
          <w:rPr>
            <w:bCs/>
            <w:iCs/>
            <w:color w:val="000000" w:themeColor="text1"/>
          </w:rPr>
          <w:fldChar w:fldCharType="separate"/>
        </w:r>
        <w:r w:rsidR="000C5C2F" w:rsidRPr="00F142E3" w:rsidDel="00F142E3">
          <w:rPr>
            <w:bCs/>
            <w:iCs/>
            <w:noProof/>
            <w:color w:val="000000" w:themeColor="text1"/>
            <w:vertAlign w:val="superscript"/>
          </w:rPr>
          <w:t>41</w:t>
        </w:r>
        <w:r w:rsidR="00265FB4" w:rsidDel="00F142E3">
          <w:rPr>
            <w:bCs/>
            <w:iCs/>
            <w:color w:val="000000" w:themeColor="text1"/>
          </w:rPr>
          <w:fldChar w:fldCharType="end"/>
        </w:r>
        <w:r w:rsidR="00750C1B" w:rsidDel="00F142E3">
          <w:rPr>
            <w:bCs/>
            <w:iCs/>
            <w:color w:val="000000" w:themeColor="text1"/>
          </w:rPr>
          <w:t xml:space="preserve">, such that each cell of one parental strain bears a </w:t>
        </w:r>
        <w:r w:rsidR="00CD1521" w:rsidDel="00F142E3">
          <w:rPr>
            <w:bCs/>
            <w:iCs/>
            <w:color w:val="000000" w:themeColor="text1"/>
          </w:rPr>
          <w:t xml:space="preserve">single specific random </w:t>
        </w:r>
        <w:r w:rsidR="00750C1B" w:rsidDel="00F142E3">
          <w:rPr>
            <w:bCs/>
            <w:iCs/>
            <w:color w:val="000000" w:themeColor="text1"/>
          </w:rPr>
          <w:t xml:space="preserve">barcode.  </w:t>
        </w:r>
        <w:r w:rsidR="00AE74FA" w:rsidDel="00F142E3">
          <w:rPr>
            <w:bCs/>
            <w:iCs/>
            <w:color w:val="000000" w:themeColor="text1"/>
          </w:rPr>
          <w:t xml:space="preserve">Each </w:t>
        </w:r>
        <w:r w:rsidR="00750C1B" w:rsidDel="00F142E3">
          <w:rPr>
            <w:bCs/>
            <w:iCs/>
            <w:color w:val="000000" w:themeColor="text1"/>
          </w:rPr>
          <w:t xml:space="preserve">haploid </w:t>
        </w:r>
        <w:r w:rsidR="00AE74FA" w:rsidDel="00F142E3">
          <w:rPr>
            <w:bCs/>
            <w:iCs/>
            <w:color w:val="000000" w:themeColor="text1"/>
          </w:rPr>
          <w:t>progeny</w:t>
        </w:r>
        <w:r w:rsidR="00750C1B" w:rsidDel="00F142E3">
          <w:rPr>
            <w:bCs/>
            <w:iCs/>
            <w:color w:val="000000" w:themeColor="text1"/>
          </w:rPr>
          <w:t xml:space="preserve"> cell resulting </w:t>
        </w:r>
        <w:r w:rsidR="00AE74FA" w:rsidDel="00F142E3">
          <w:rPr>
            <w:bCs/>
            <w:iCs/>
            <w:color w:val="000000" w:themeColor="text1"/>
          </w:rPr>
          <w:t xml:space="preserve">from </w:t>
        </w:r>
        <w:r w:rsidR="00750C1B" w:rsidDel="00F142E3">
          <w:rPr>
            <w:bCs/>
            <w:iCs/>
            <w:color w:val="000000" w:themeColor="text1"/>
          </w:rPr>
          <w:t xml:space="preserve">the cross </w:t>
        </w:r>
        <w:r w:rsidR="00AE74FA" w:rsidDel="00F142E3">
          <w:rPr>
            <w:bCs/>
            <w:iCs/>
            <w:color w:val="000000" w:themeColor="text1"/>
          </w:rPr>
          <w:t xml:space="preserve">will </w:t>
        </w:r>
        <w:r w:rsidR="000F4F38" w:rsidDel="00F142E3">
          <w:rPr>
            <w:bCs/>
            <w:iCs/>
            <w:color w:val="000000" w:themeColor="text1"/>
          </w:rPr>
          <w:t xml:space="preserve">then </w:t>
        </w:r>
        <w:r w:rsidR="00CD1521" w:rsidDel="00F142E3">
          <w:rPr>
            <w:bCs/>
            <w:iCs/>
            <w:color w:val="000000" w:themeColor="text1"/>
          </w:rPr>
          <w:t>be barcoded</w:t>
        </w:r>
        <w:r w:rsidR="00AE74FA" w:rsidDel="00F142E3">
          <w:rPr>
            <w:bCs/>
            <w:iCs/>
            <w:color w:val="000000" w:themeColor="text1"/>
          </w:rPr>
          <w:t>.</w:t>
        </w:r>
        <w:r w:rsidR="00CD1521" w:rsidDel="00F142E3">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sidDel="00F142E3">
          <w:rPr>
            <w:bCs/>
            <w:iCs/>
            <w:color w:val="000000" w:themeColor="text1"/>
          </w:rPr>
          <w:t xml:space="preserve">identifier </w:t>
        </w:r>
        <w:r w:rsidR="00CD1521" w:rsidDel="00F142E3">
          <w:rPr>
            <w:bCs/>
            <w:iCs/>
            <w:color w:val="000000" w:themeColor="text1"/>
          </w:rPr>
          <w:t xml:space="preserve">facilitates </w:t>
        </w:r>
        <w:r w:rsidR="000D0B46" w:rsidDel="00F142E3">
          <w:rPr>
            <w:bCs/>
            <w:iCs/>
            <w:color w:val="000000" w:themeColor="text1"/>
          </w:rPr>
          <w:t>l</w:t>
        </w:r>
        <w:r w:rsidR="00740F22" w:rsidDel="00F142E3">
          <w:rPr>
            <w:bCs/>
            <w:iCs/>
            <w:color w:val="000000" w:themeColor="text1"/>
          </w:rPr>
          <w:t>arge-scale</w:t>
        </w:r>
        <w:r w:rsidR="00813A61" w:rsidDel="00F142E3">
          <w:rPr>
            <w:bCs/>
            <w:iCs/>
            <w:color w:val="000000" w:themeColor="text1"/>
          </w:rPr>
          <w:t xml:space="preserve"> genotyping and phenotypi</w:t>
        </w:r>
        <w:r w:rsidR="00995A8B" w:rsidDel="00F142E3">
          <w:rPr>
            <w:bCs/>
            <w:iCs/>
            <w:color w:val="000000" w:themeColor="text1"/>
          </w:rPr>
          <w:t>ng</w:t>
        </w:r>
        <w:r w:rsidR="00CD1521" w:rsidDel="00F142E3">
          <w:rPr>
            <w:bCs/>
            <w:iCs/>
            <w:color w:val="000000" w:themeColor="text1"/>
          </w:rPr>
          <w:t xml:space="preserve"> of progeny</w:t>
        </w:r>
        <w:r w:rsidR="00995A8B" w:rsidDel="00F142E3">
          <w:rPr>
            <w:bCs/>
            <w:iCs/>
            <w:color w:val="000000" w:themeColor="text1"/>
          </w:rPr>
          <w:t xml:space="preserve">. </w:t>
        </w:r>
        <w:r w:rsidR="00D84000" w:rsidDel="00F142E3">
          <w:rPr>
            <w:bCs/>
            <w:iCs/>
            <w:color w:val="000000" w:themeColor="text1"/>
          </w:rPr>
          <w:t xml:space="preserve"> Isolating a strain, sequencing its identifier barcode, and performing PCR-based genotyping, for example, associates the identifer barcode with a genotype, thereafter allowing for a ‘</w:t>
        </w:r>
        <w:r w:rsidR="00304C98" w:rsidDel="00F142E3">
          <w:rPr>
            <w:bCs/>
            <w:iCs/>
            <w:color w:val="000000" w:themeColor="text1"/>
          </w:rPr>
          <w:t>barcode-to-</w:t>
        </w:r>
        <w:r w:rsidR="00D84000" w:rsidDel="00F142E3">
          <w:rPr>
            <w:bCs/>
            <w:iCs/>
            <w:color w:val="000000" w:themeColor="text1"/>
          </w:rPr>
          <w:t xml:space="preserve">genotype lookup’. </w:t>
        </w:r>
        <w:r w:rsidR="00A62C40" w:rsidDel="00F142E3">
          <w:rPr>
            <w:bCs/>
            <w:iCs/>
            <w:color w:val="000000" w:themeColor="text1"/>
          </w:rPr>
          <w:t xml:space="preserve"> </w:t>
        </w:r>
        <w:r w:rsidR="00CD1521" w:rsidDel="00F142E3">
          <w:rPr>
            <w:bCs/>
            <w:iCs/>
            <w:color w:val="000000" w:themeColor="text1"/>
          </w:rPr>
          <w:t xml:space="preserve">An </w:t>
        </w:r>
        <w:r w:rsidR="006C64D4" w:rsidDel="00F142E3">
          <w:rPr>
            <w:bCs/>
            <w:iCs/>
            <w:color w:val="000000" w:themeColor="text1"/>
          </w:rPr>
          <w:t>i</w:t>
        </w:r>
        <w:r w:rsidR="00304C98" w:rsidDel="00F142E3">
          <w:rPr>
            <w:bCs/>
            <w:iCs/>
            <w:color w:val="000000" w:themeColor="text1"/>
          </w:rPr>
          <w:t xml:space="preserve">ndividual </w:t>
        </w:r>
        <w:r w:rsidR="006C64D4" w:rsidDel="00F142E3">
          <w:rPr>
            <w:bCs/>
            <w:iCs/>
            <w:color w:val="000000" w:themeColor="text1"/>
          </w:rPr>
          <w:t xml:space="preserve">barcode </w:t>
        </w:r>
        <w:r w:rsidR="00CD1521" w:rsidDel="00F142E3">
          <w:rPr>
            <w:bCs/>
            <w:iCs/>
            <w:color w:val="000000" w:themeColor="text1"/>
          </w:rPr>
          <w:t xml:space="preserve">identifier </w:t>
        </w:r>
        <w:r w:rsidR="00CD12D3" w:rsidDel="00F142E3">
          <w:rPr>
            <w:bCs/>
            <w:iCs/>
            <w:color w:val="000000" w:themeColor="text1"/>
          </w:rPr>
          <w:t>also</w:t>
        </w:r>
        <w:r w:rsidR="00304C98" w:rsidDel="00F142E3">
          <w:rPr>
            <w:bCs/>
            <w:iCs/>
            <w:color w:val="000000" w:themeColor="text1"/>
          </w:rPr>
          <w:t xml:space="preserve"> </w:t>
        </w:r>
        <w:r w:rsidR="006C64D4" w:rsidDel="00F142E3">
          <w:rPr>
            <w:bCs/>
            <w:iCs/>
            <w:color w:val="000000" w:themeColor="text1"/>
          </w:rPr>
          <w:t>allow</w:t>
        </w:r>
        <w:r w:rsidR="00CD12D3" w:rsidDel="00F142E3">
          <w:rPr>
            <w:bCs/>
            <w:iCs/>
            <w:color w:val="000000" w:themeColor="text1"/>
          </w:rPr>
          <w:t>s</w:t>
        </w:r>
        <w:r w:rsidR="006C64D4" w:rsidDel="00F142E3">
          <w:rPr>
            <w:bCs/>
            <w:iCs/>
            <w:color w:val="000000" w:themeColor="text1"/>
          </w:rPr>
          <w:t xml:space="preserve"> for straightforward growth-based phenotyping, </w:t>
        </w:r>
        <w:r w:rsidR="002843CE" w:rsidDel="00F142E3">
          <w:rPr>
            <w:bCs/>
            <w:iCs/>
            <w:color w:val="000000" w:themeColor="text1"/>
          </w:rPr>
          <w:t xml:space="preserve">in that </w:t>
        </w:r>
        <w:r w:rsidR="006C64D4" w:rsidDel="00F142E3">
          <w:rPr>
            <w:bCs/>
            <w:iCs/>
            <w:color w:val="000000" w:themeColor="text1"/>
          </w:rPr>
          <w:t>relative strain abundance</w:t>
        </w:r>
        <w:r w:rsidR="00296479" w:rsidDel="00F142E3">
          <w:rPr>
            <w:bCs/>
            <w:iCs/>
            <w:color w:val="000000" w:themeColor="text1"/>
          </w:rPr>
          <w:t xml:space="preserve"> </w:t>
        </w:r>
        <w:r w:rsidR="00377AD5" w:rsidDel="00F142E3">
          <w:rPr>
            <w:bCs/>
            <w:iCs/>
            <w:color w:val="000000" w:themeColor="text1"/>
          </w:rPr>
          <w:t>measured over time in a competitive pool</w:t>
        </w:r>
        <w:r w:rsidR="009D4CEB" w:rsidDel="00F142E3">
          <w:rPr>
            <w:bCs/>
            <w:iCs/>
            <w:color w:val="000000" w:themeColor="text1"/>
          </w:rPr>
          <w:t xml:space="preserve"> using high-throughput</w:t>
        </w:r>
        <w:r w:rsidR="00296479" w:rsidDel="00F142E3">
          <w:rPr>
            <w:bCs/>
            <w:iCs/>
            <w:color w:val="000000" w:themeColor="text1"/>
          </w:rPr>
          <w:t xml:space="preserve"> barcode</w:t>
        </w:r>
        <w:r w:rsidR="009D4CEB" w:rsidDel="00F142E3">
          <w:rPr>
            <w:bCs/>
            <w:iCs/>
            <w:color w:val="000000" w:themeColor="text1"/>
          </w:rPr>
          <w:t xml:space="preserve"> sequencing</w:t>
        </w:r>
        <w:r w:rsidR="002843CE" w:rsidDel="00F142E3">
          <w:rPr>
            <w:bCs/>
            <w:iCs/>
            <w:color w:val="000000" w:themeColor="text1"/>
          </w:rPr>
          <w:t xml:space="preserve"> can be interpreted as a phenotype</w:t>
        </w:r>
        <w:r w:rsidR="00377AD5" w:rsidDel="00F142E3">
          <w:rPr>
            <w:bCs/>
            <w:iCs/>
            <w:color w:val="000000" w:themeColor="text1"/>
          </w:rPr>
          <w:fldChar w:fldCharType="begin" w:fldLock="1"/>
        </w:r>
        <w:r w:rsidR="00D660A4" w:rsidDel="00F142E3">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sidDel="00F142E3">
          <w:rPr>
            <w:bCs/>
            <w:iCs/>
            <w:color w:val="000000" w:themeColor="text1"/>
          </w:rPr>
          <w:fldChar w:fldCharType="separate"/>
        </w:r>
        <w:r w:rsidR="000C5C2F" w:rsidRPr="000C5C2F" w:rsidDel="00F142E3">
          <w:rPr>
            <w:bCs/>
            <w:iCs/>
            <w:noProof/>
            <w:color w:val="000000" w:themeColor="text1"/>
            <w:vertAlign w:val="superscript"/>
          </w:rPr>
          <w:t>42</w:t>
        </w:r>
        <w:r w:rsidR="00377AD5" w:rsidDel="00F142E3">
          <w:rPr>
            <w:bCs/>
            <w:iCs/>
            <w:color w:val="000000" w:themeColor="text1"/>
          </w:rPr>
          <w:fldChar w:fldCharType="end"/>
        </w:r>
        <w:r w:rsidR="00377AD5" w:rsidDel="00F142E3">
          <w:rPr>
            <w:bCs/>
            <w:iCs/>
            <w:color w:val="000000" w:themeColor="text1"/>
          </w:rPr>
          <w:t xml:space="preserve">.  </w:t>
        </w:r>
        <w:r w:rsidR="002843CE" w:rsidDel="00F142E3">
          <w:rPr>
            <w:bCs/>
            <w:iCs/>
            <w:color w:val="000000" w:themeColor="text1"/>
          </w:rPr>
          <w:t xml:space="preserve">Thus we developed the concept of combining a </w:t>
        </w:r>
        <w:r w:rsidR="00715D5A" w:rsidDel="00F142E3">
          <w:rPr>
            <w:bCs/>
            <w:iCs/>
            <w:color w:val="000000" w:themeColor="text1"/>
          </w:rPr>
          <w:t xml:space="preserve">cross-based approach with </w:t>
        </w:r>
        <w:r w:rsidR="00377AD5" w:rsidDel="00F142E3">
          <w:rPr>
            <w:bCs/>
            <w:iCs/>
            <w:color w:val="000000" w:themeColor="text1"/>
          </w:rPr>
          <w:t xml:space="preserve">a large </w:t>
        </w:r>
        <w:r w:rsidR="002843CE" w:rsidDel="00F142E3">
          <w:rPr>
            <w:bCs/>
            <w:iCs/>
            <w:color w:val="000000" w:themeColor="text1"/>
          </w:rPr>
          <w:t xml:space="preserve">trackable engineered </w:t>
        </w:r>
        <w:r w:rsidR="00377AD5" w:rsidDel="00F142E3">
          <w:rPr>
            <w:bCs/>
            <w:iCs/>
            <w:color w:val="000000" w:themeColor="text1"/>
          </w:rPr>
          <w:t>population of</w:t>
        </w:r>
        <w:r w:rsidR="0086500C" w:rsidDel="00F142E3">
          <w:rPr>
            <w:bCs/>
            <w:iCs/>
            <w:color w:val="000000" w:themeColor="text1"/>
          </w:rPr>
          <w:t xml:space="preserve"> </w:t>
        </w:r>
        <w:r w:rsidR="00B14273" w:rsidDel="00F142E3">
          <w:rPr>
            <w:bCs/>
            <w:iCs/>
            <w:color w:val="000000" w:themeColor="text1"/>
          </w:rPr>
          <w:t>genoty</w:t>
        </w:r>
        <w:r w:rsidR="00BE5CCB" w:rsidDel="00F142E3">
          <w:rPr>
            <w:bCs/>
            <w:iCs/>
            <w:color w:val="000000" w:themeColor="text1"/>
          </w:rPr>
          <w:t>ped multi-variant</w:t>
        </w:r>
        <w:r w:rsidR="00387EBC" w:rsidDel="00F142E3">
          <w:rPr>
            <w:bCs/>
            <w:iCs/>
            <w:color w:val="000000" w:themeColor="text1"/>
          </w:rPr>
          <w:t xml:space="preserve"> individuals</w:t>
        </w:r>
        <w:r w:rsidR="002843CE" w:rsidDel="00F142E3">
          <w:rPr>
            <w:bCs/>
            <w:iCs/>
            <w:color w:val="000000" w:themeColor="text1"/>
          </w:rPr>
          <w:t xml:space="preserve">.  This trackable genotyped population </w:t>
        </w:r>
        <w:r w:rsidR="00296479" w:rsidDel="00F142E3">
          <w:rPr>
            <w:bCs/>
            <w:iCs/>
            <w:color w:val="000000" w:themeColor="text1"/>
          </w:rPr>
          <w:t xml:space="preserve">can be stored as a pool and </w:t>
        </w:r>
        <w:r w:rsidR="002843CE" w:rsidDel="00F142E3">
          <w:rPr>
            <w:bCs/>
            <w:iCs/>
            <w:color w:val="000000" w:themeColor="text1"/>
          </w:rPr>
          <w:t xml:space="preserve">aliquots of the pool can be interrogated </w:t>
        </w:r>
        <w:r w:rsidR="00CD12D3" w:rsidDel="00F142E3">
          <w:rPr>
            <w:bCs/>
            <w:iCs/>
            <w:color w:val="000000" w:themeColor="text1"/>
          </w:rPr>
          <w:t xml:space="preserve">for </w:t>
        </w:r>
        <w:r w:rsidR="002843CE" w:rsidDel="00F142E3">
          <w:rPr>
            <w:bCs/>
            <w:iCs/>
            <w:color w:val="000000" w:themeColor="text1"/>
          </w:rPr>
          <w:t xml:space="preserve">various phenotypes by tracking competitive </w:t>
        </w:r>
        <w:r w:rsidR="00CD12D3" w:rsidDel="00F142E3">
          <w:rPr>
            <w:bCs/>
            <w:iCs/>
            <w:color w:val="000000" w:themeColor="text1"/>
          </w:rPr>
          <w:t xml:space="preserve">growth </w:t>
        </w:r>
        <w:r w:rsidR="002843CE" w:rsidDel="00F142E3">
          <w:rPr>
            <w:bCs/>
            <w:iCs/>
            <w:color w:val="000000" w:themeColor="text1"/>
          </w:rPr>
          <w:t xml:space="preserve">of each strain in parallel </w:t>
        </w:r>
        <w:r w:rsidR="00377AD5" w:rsidDel="00F142E3">
          <w:rPr>
            <w:bCs/>
            <w:iCs/>
            <w:color w:val="000000" w:themeColor="text1"/>
          </w:rPr>
          <w:t>under multiple conditions.</w:t>
        </w:r>
      </w:moveFrom>
    </w:p>
    <w:moveFromRangeEnd w:id="176"/>
    <w:p w14:paraId="27E61C77" w14:textId="77777777" w:rsidR="000D721A" w:rsidRPr="00BE5CCB" w:rsidRDefault="000D721A" w:rsidP="00FF3025">
      <w:pPr>
        <w:jc w:val="both"/>
        <w:outlineLvl w:val="0"/>
      </w:pPr>
    </w:p>
    <w:p w14:paraId="328773B7" w14:textId="20103170" w:rsidR="00BB1FE3" w:rsidRDefault="00C7666B" w:rsidP="00BB1FE3">
      <w:pPr>
        <w:outlineLvl w:val="0"/>
        <w:rPr>
          <w:ins w:id="178" w:author="Albi Celaj [2]" w:date="2018-12-04T15:17:00Z"/>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5D7EBDAC" w14:textId="65E636DC" w:rsidR="00395ABD" w:rsidRDefault="00053306" w:rsidP="001704D0">
      <w:pPr>
        <w:jc w:val="both"/>
        <w:outlineLvl w:val="0"/>
        <w:rPr>
          <w:ins w:id="179" w:author="Albi Celaj [2]" w:date="2018-12-04T16:07:00Z"/>
          <w:bCs/>
          <w:iCs/>
          <w:color w:val="000000" w:themeColor="text1"/>
        </w:rPr>
      </w:pPr>
      <w:ins w:id="180" w:author="Albi Celaj [2]" w:date="2018-12-04T15:23:00Z">
        <w:r>
          <w:rPr>
            <w:bCs/>
            <w:iCs/>
            <w:color w:val="000000" w:themeColor="text1"/>
          </w:rPr>
          <w:t xml:space="preserve">A straightforward way to enable </w:t>
        </w:r>
      </w:ins>
      <w:ins w:id="181" w:author="Albi Celaj [2]" w:date="2018-12-04T16:02:00Z">
        <w:r w:rsidR="00C3504B">
          <w:rPr>
            <w:bCs/>
            <w:iCs/>
            <w:color w:val="000000" w:themeColor="text1"/>
          </w:rPr>
          <w:t xml:space="preserve">tracking of </w:t>
        </w:r>
      </w:ins>
      <w:ins w:id="182" w:author="Albi Celaj [2]" w:date="2018-12-04T16:03:00Z">
        <w:r w:rsidR="00C3504B">
          <w:rPr>
            <w:bCs/>
            <w:iCs/>
            <w:color w:val="000000" w:themeColor="text1"/>
          </w:rPr>
          <w:t>individual strains in a complex population is through the use of DNA barcodes</w:t>
        </w:r>
      </w:ins>
      <w:r w:rsidR="004F6CD1">
        <w:rPr>
          <w:bCs/>
          <w:iCs/>
          <w:color w:val="000000" w:themeColor="text1"/>
        </w:rPr>
        <w:fldChar w:fldCharType="begin" w:fldLock="1"/>
      </w:r>
      <w:r w:rsidR="004F6CD1">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40&lt;/sup&gt;","plainTextFormattedCitation":"40"},"properties":{"noteIndex":0},"schema":"https://github.com/citation-style-language/schema/raw/master/csl-citation.json"}</w:instrText>
      </w:r>
      <w:r w:rsidR="004F6CD1">
        <w:rPr>
          <w:bCs/>
          <w:iCs/>
          <w:color w:val="000000" w:themeColor="text1"/>
        </w:rPr>
        <w:fldChar w:fldCharType="separate"/>
      </w:r>
      <w:r w:rsidR="004F6CD1" w:rsidRPr="004F6CD1">
        <w:rPr>
          <w:bCs/>
          <w:iCs/>
          <w:noProof/>
          <w:color w:val="000000" w:themeColor="text1"/>
          <w:vertAlign w:val="superscript"/>
        </w:rPr>
        <w:t>40</w:t>
      </w:r>
      <w:r w:rsidR="004F6CD1">
        <w:rPr>
          <w:bCs/>
          <w:iCs/>
          <w:color w:val="000000" w:themeColor="text1"/>
        </w:rPr>
        <w:fldChar w:fldCharType="end"/>
      </w:r>
      <w:ins w:id="183" w:author="Albi Celaj [2]" w:date="2018-12-04T16:03:00Z">
        <w:r w:rsidR="00C3504B">
          <w:rPr>
            <w:bCs/>
            <w:iCs/>
            <w:color w:val="000000" w:themeColor="text1"/>
          </w:rPr>
          <w:t xml:space="preserve">.  </w:t>
        </w:r>
      </w:ins>
      <w:ins w:id="184" w:author="Albi Celaj [2]" w:date="2018-12-04T16:04:00Z">
        <w:r w:rsidR="00395ABD">
          <w:rPr>
            <w:bCs/>
            <w:iCs/>
            <w:color w:val="000000" w:themeColor="text1"/>
          </w:rPr>
          <w:t xml:space="preserve">We therefore designed the process so that one of the haploid parental strains is transformed with a complex pool of random barcodes, such that each cell of one parental strain bears a single specific random barcode.  </w:t>
        </w:r>
      </w:ins>
      <w:ins w:id="185" w:author="Albi Celaj [2]" w:date="2018-12-04T16:06:00Z">
        <w:r w:rsidR="00395ABD">
          <w:rPr>
            <w:bCs/>
            <w:iCs/>
            <w:color w:val="000000" w:themeColor="text1"/>
          </w:rPr>
          <w:t>For this, we adopted previously-described methods to create a large pool of uniquely-identifiable clones for one of the parental strains</w:t>
        </w:r>
        <w:r w:rsidR="00395ABD">
          <w:rPr>
            <w:bCs/>
            <w:iCs/>
            <w:color w:val="000000" w:themeColor="text1"/>
          </w:rPr>
          <w:fldChar w:fldCharType="begin" w:fldLock="1"/>
        </w:r>
      </w:ins>
      <w:r w:rsidR="004F6CD1">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26,41&lt;/sup&gt;","plainTextFormattedCitation":"26,41","previouslyFormattedCitation":"&lt;sup&gt;28,41&lt;/sup&gt;"},"properties":{"noteIndex":0},"schema":"https://github.com/citation-style-language/schema/raw/master/csl-citation.json"}</w:instrText>
      </w:r>
      <w:ins w:id="186" w:author="Albi Celaj [2]" w:date="2018-12-04T16:06:00Z">
        <w:r w:rsidR="00395ABD">
          <w:rPr>
            <w:bCs/>
            <w:iCs/>
            <w:color w:val="000000" w:themeColor="text1"/>
          </w:rPr>
          <w:fldChar w:fldCharType="separate"/>
        </w:r>
      </w:ins>
      <w:r w:rsidR="004F6CD1" w:rsidRPr="004F6CD1">
        <w:rPr>
          <w:bCs/>
          <w:iCs/>
          <w:noProof/>
          <w:color w:val="000000" w:themeColor="text1"/>
          <w:vertAlign w:val="superscript"/>
        </w:rPr>
        <w:t>26,41</w:t>
      </w:r>
      <w:ins w:id="187" w:author="Albi Celaj [2]" w:date="2018-12-04T16:06:00Z">
        <w:r w:rsidR="00395ABD">
          <w:rPr>
            <w:bCs/>
            <w:iCs/>
            <w:color w:val="000000" w:themeColor="text1"/>
          </w:rPr>
          <w:fldChar w:fldCharType="end"/>
        </w:r>
        <w:r w:rsidR="00395ABD">
          <w:rPr>
            <w:bCs/>
            <w:iCs/>
            <w:color w:val="000000" w:themeColor="text1"/>
          </w:rPr>
          <w:t xml:space="preserve"> (Fig S1, see Methods for details).  </w:t>
        </w:r>
      </w:ins>
      <w:ins w:id="188" w:author="Albi Celaj [2]" w:date="2018-12-04T16:14:00Z">
        <w:r w:rsidR="001704D0">
          <w:rPr>
            <w:bCs/>
            <w:iCs/>
            <w:color w:val="000000" w:themeColor="text1"/>
          </w:rPr>
          <w:t>Because</w:t>
        </w:r>
      </w:ins>
      <w:ins w:id="189" w:author="Albi Celaj [2]" w:date="2018-12-04T16:15:00Z">
        <w:r w:rsidR="001704D0">
          <w:rPr>
            <w:bCs/>
            <w:iCs/>
            <w:color w:val="000000" w:themeColor="text1"/>
          </w:rPr>
          <w:t xml:space="preserve"> each haploid progeny cell resulting from</w:t>
        </w:r>
        <w:r w:rsidR="003C67F7">
          <w:rPr>
            <w:bCs/>
            <w:iCs/>
            <w:color w:val="000000" w:themeColor="text1"/>
          </w:rPr>
          <w:t xml:space="preserve"> a cross with t</w:t>
        </w:r>
      </w:ins>
      <w:ins w:id="190" w:author="Albi Celaj [2]" w:date="2018-12-04T16:20:00Z">
        <w:r w:rsidR="003C67F7">
          <w:rPr>
            <w:bCs/>
            <w:iCs/>
            <w:color w:val="000000" w:themeColor="text1"/>
          </w:rPr>
          <w:t>his pool</w:t>
        </w:r>
      </w:ins>
      <w:ins w:id="191" w:author="Albi Celaj [2]" w:date="2018-12-04T16:15:00Z">
        <w:r w:rsidR="001704D0">
          <w:rPr>
            <w:bCs/>
            <w:iCs/>
            <w:color w:val="000000" w:themeColor="text1"/>
          </w:rPr>
          <w:t xml:space="preserve"> will </w:t>
        </w:r>
      </w:ins>
      <w:ins w:id="192" w:author="Albi Celaj [2]" w:date="2018-12-04T16:20:00Z">
        <w:r w:rsidR="00C61BD3">
          <w:rPr>
            <w:bCs/>
            <w:iCs/>
            <w:color w:val="000000" w:themeColor="text1"/>
          </w:rPr>
          <w:t xml:space="preserve">also </w:t>
        </w:r>
      </w:ins>
      <w:ins w:id="193" w:author="Albi Celaj [2]" w:date="2018-12-04T16:15:00Z">
        <w:r w:rsidR="001704D0">
          <w:rPr>
            <w:bCs/>
            <w:iCs/>
            <w:color w:val="000000" w:themeColor="text1"/>
          </w:rPr>
          <w:t xml:space="preserve">be </w:t>
        </w:r>
      </w:ins>
      <w:ins w:id="194" w:author="Albi Celaj [2]" w:date="2018-12-04T16:20:00Z">
        <w:r w:rsidR="00C61BD3">
          <w:rPr>
            <w:bCs/>
            <w:iCs/>
            <w:color w:val="000000" w:themeColor="text1"/>
          </w:rPr>
          <w:t xml:space="preserve">uniquely </w:t>
        </w:r>
      </w:ins>
      <w:ins w:id="195" w:author="Albi Celaj [2]" w:date="2018-12-04T16:15:00Z">
        <w:r w:rsidR="001704D0">
          <w:rPr>
            <w:bCs/>
            <w:iCs/>
            <w:color w:val="000000" w:themeColor="text1"/>
          </w:rPr>
          <w:t xml:space="preserve">barcoded, </w:t>
        </w:r>
        <w:r w:rsidR="00F36323">
          <w:rPr>
            <w:bCs/>
            <w:iCs/>
            <w:color w:val="000000" w:themeColor="text1"/>
          </w:rPr>
          <w:t>th</w:t>
        </w:r>
      </w:ins>
      <w:ins w:id="196" w:author="Albi Celaj [2]" w:date="2018-12-04T16:20:00Z">
        <w:r w:rsidR="00F36323">
          <w:rPr>
            <w:bCs/>
            <w:iCs/>
            <w:color w:val="000000" w:themeColor="text1"/>
          </w:rPr>
          <w:t>e</w:t>
        </w:r>
      </w:ins>
      <w:ins w:id="197" w:author="Albi Celaj [2]" w:date="2018-12-04T16:15:00Z">
        <w:r w:rsidR="001704D0">
          <w:rPr>
            <w:bCs/>
            <w:iCs/>
            <w:color w:val="000000" w:themeColor="text1"/>
          </w:rPr>
          <w:t xml:space="preserve"> </w:t>
        </w:r>
      </w:ins>
      <w:ins w:id="198" w:author="Albi Celaj [2]" w:date="2018-12-04T16:20:00Z">
        <w:r w:rsidR="00F36323">
          <w:rPr>
            <w:bCs/>
            <w:iCs/>
            <w:color w:val="000000" w:themeColor="text1"/>
          </w:rPr>
          <w:t>‘</w:t>
        </w:r>
      </w:ins>
      <w:ins w:id="199" w:author="Albi Celaj [2]" w:date="2018-12-04T16:15:00Z">
        <w:r w:rsidR="001704D0">
          <w:rPr>
            <w:bCs/>
            <w:iCs/>
            <w:color w:val="000000" w:themeColor="text1"/>
          </w:rPr>
          <w:t xml:space="preserve">parental </w:t>
        </w:r>
      </w:ins>
      <w:proofErr w:type="spellStart"/>
      <w:ins w:id="200" w:author="Albi Celaj [2]" w:date="2018-12-05T15:48:00Z">
        <w:r w:rsidR="00EC7361">
          <w:rPr>
            <w:bCs/>
            <w:iCs/>
            <w:color w:val="000000" w:themeColor="text1"/>
          </w:rPr>
          <w:t>barcoder</w:t>
        </w:r>
        <w:proofErr w:type="spellEnd"/>
        <w:r w:rsidR="00EC7361">
          <w:rPr>
            <w:bCs/>
            <w:iCs/>
            <w:color w:val="000000" w:themeColor="text1"/>
          </w:rPr>
          <w:t xml:space="preserve"> </w:t>
        </w:r>
      </w:ins>
      <w:ins w:id="201" w:author="Albi Celaj [2]" w:date="2018-12-04T16:07:00Z">
        <w:r w:rsidR="00395ABD">
          <w:rPr>
            <w:bCs/>
            <w:iCs/>
            <w:color w:val="000000" w:themeColor="text1"/>
          </w:rPr>
          <w:t>pool</w:t>
        </w:r>
      </w:ins>
      <w:ins w:id="202" w:author="Albi Celaj [2]" w:date="2018-12-04T16:20:00Z">
        <w:r w:rsidR="00F36323">
          <w:rPr>
            <w:bCs/>
            <w:iCs/>
            <w:color w:val="000000" w:themeColor="text1"/>
          </w:rPr>
          <w:t>’</w:t>
        </w:r>
      </w:ins>
      <w:ins w:id="203" w:author="Albi Celaj [2]" w:date="2018-12-04T16:07:00Z">
        <w:r w:rsidR="00395ABD">
          <w:rPr>
            <w:bCs/>
            <w:iCs/>
            <w:color w:val="000000" w:themeColor="text1"/>
          </w:rPr>
          <w:t xml:space="preserve"> is a generally useful reagent that can be employed in different crosses for </w:t>
        </w:r>
        <w:r w:rsidR="001704D0">
          <w:rPr>
            <w:bCs/>
            <w:iCs/>
            <w:color w:val="000000" w:themeColor="text1"/>
          </w:rPr>
          <w:t>DCGA</w:t>
        </w:r>
      </w:ins>
      <w:ins w:id="204" w:author="Albi Celaj [2]" w:date="2018-12-04T16:16:00Z">
        <w:r w:rsidR="001704D0">
          <w:rPr>
            <w:bCs/>
            <w:iCs/>
            <w:color w:val="000000" w:themeColor="text1"/>
          </w:rPr>
          <w:t>.</w:t>
        </w:r>
      </w:ins>
    </w:p>
    <w:p w14:paraId="70F45C26" w14:textId="30C50740" w:rsidR="00F142E3" w:rsidDel="001704D0" w:rsidRDefault="00F142E3" w:rsidP="00F142E3">
      <w:pPr>
        <w:jc w:val="both"/>
        <w:rPr>
          <w:del w:id="205" w:author="Albi Celaj [2]" w:date="2018-12-04T16:16:00Z"/>
          <w:bCs/>
          <w:iCs/>
          <w:color w:val="000000" w:themeColor="text1"/>
        </w:rPr>
      </w:pPr>
    </w:p>
    <w:p w14:paraId="531BA467" w14:textId="77777777" w:rsidR="001704D0" w:rsidRPr="00BB1FE3" w:rsidRDefault="001704D0" w:rsidP="00BB1FE3">
      <w:pPr>
        <w:outlineLvl w:val="0"/>
        <w:rPr>
          <w:ins w:id="206" w:author="Albi Celaj [2]" w:date="2018-12-04T16:16:00Z"/>
          <w:b/>
          <w:bCs/>
          <w:iCs/>
          <w:color w:val="000000" w:themeColor="text1"/>
        </w:rPr>
      </w:pPr>
    </w:p>
    <w:p w14:paraId="0CAE5382" w14:textId="69BF2A9C" w:rsidR="00F142E3" w:rsidRDefault="00F142E3" w:rsidP="00F142E3">
      <w:pPr>
        <w:jc w:val="both"/>
        <w:rPr>
          <w:moveTo w:id="207" w:author="Albi Celaj [2]" w:date="2018-12-04T15:15:00Z"/>
          <w:bCs/>
          <w:iCs/>
          <w:color w:val="000000" w:themeColor="text1"/>
        </w:rPr>
      </w:pPr>
      <w:moveToRangeStart w:id="208" w:author="Albi Celaj [2]" w:date="2018-12-04T15:15:00Z" w:name="move531699851"/>
      <w:moveTo w:id="209" w:author="Albi Celaj [2]" w:date="2018-12-04T15:15:00Z">
        <w:del w:id="210" w:author="Albi Celaj [2]" w:date="2018-12-04T16:16:00Z">
          <w:r w:rsidDel="001704D0">
            <w:rPr>
              <w:lang w:val="en-CA"/>
            </w:rPr>
            <w:delText xml:space="preserve">A DCGA study requires that each individual progeny strain be genotyped and phenotyped. For this purpose, we wished to </w:delText>
          </w:r>
          <w:r w:rsidDel="001704D0">
            <w:rPr>
              <w:bCs/>
              <w:iCs/>
              <w:color w:val="000000" w:themeColor="text1"/>
            </w:rPr>
            <w:delText xml:space="preserve">enable tracking of individual progeny.  </w:delText>
          </w:r>
        </w:del>
        <w:del w:id="211" w:author="Albi Celaj [2]" w:date="2018-12-04T16:04:00Z">
          <w:r w:rsidDel="00395ABD">
            <w:rPr>
              <w:bCs/>
              <w:iCs/>
              <w:color w:val="000000" w:themeColor="text1"/>
            </w:rPr>
            <w:delText>We therefore designed the process so that one of the haploid parental strains is transformed with a complex pool of random DNA barcodes</w:delText>
          </w:r>
          <w:r w:rsidDel="00395ABD">
            <w:rPr>
              <w:bCs/>
              <w:iCs/>
              <w:color w:val="000000" w:themeColor="text1"/>
            </w:rPr>
            <w:fldChar w:fldCharType="begin" w:fldLock="1"/>
          </w:r>
          <w:r w:rsidRPr="00241EFA"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delInstrText>
          </w:r>
          <w:r w:rsidDel="00395ABD">
            <w:rPr>
              <w:bCs/>
              <w:iCs/>
              <w:color w:val="000000" w:themeColor="text1"/>
            </w:rPr>
            <w:fldChar w:fldCharType="separate"/>
          </w:r>
          <w:r w:rsidRPr="00395ABD" w:rsidDel="00395ABD">
            <w:rPr>
              <w:bCs/>
              <w:iCs/>
              <w:noProof/>
              <w:color w:val="000000" w:themeColor="text1"/>
              <w:vertAlign w:val="superscript"/>
            </w:rPr>
            <w:delText>41</w:delText>
          </w:r>
          <w:r w:rsidDel="00395ABD">
            <w:rPr>
              <w:bCs/>
              <w:iCs/>
              <w:color w:val="000000" w:themeColor="text1"/>
            </w:rPr>
            <w:fldChar w:fldCharType="end"/>
          </w:r>
          <w:r w:rsidDel="00395ABD">
            <w:rPr>
              <w:bCs/>
              <w:iCs/>
              <w:color w:val="000000" w:themeColor="text1"/>
            </w:rPr>
            <w:delText>, such that each cell of one parental strain bears a single specific random barcode.  Each haploid progeny cell resulting from the cross will then be barcoded</w:delText>
          </w:r>
        </w:del>
        <w:del w:id="212" w:author="Albi Celaj [2]" w:date="2018-12-04T16:16:00Z">
          <w:r w:rsidDel="001704D0">
            <w:rPr>
              <w:bCs/>
              <w:iCs/>
              <w:color w:val="000000" w:themeColor="text1"/>
            </w:rPr>
            <w:delText xml:space="preserve">. If the number of random sequences in barcoded parental cells vastly exceeds the number of progeny, then progeny barcodes will generally be unique. </w:delText>
          </w:r>
        </w:del>
        <w:r>
          <w:rPr>
            <w:bCs/>
            <w:iCs/>
            <w:color w:val="000000" w:themeColor="text1"/>
          </w:rPr>
          <w:t>As described below, the unique tracking identifier facilitates large-scale genotyping and phenotyping of progeny.  Isolating a strain, sequencing its identifier barcode, and performing PCR-based genotyping, for example, associates the identif</w:t>
        </w:r>
      </w:moveTo>
      <w:ins w:id="213" w:author="Albi Celaj [2]" w:date="2018-12-04T16:19:00Z">
        <w:r w:rsidR="00241EFA">
          <w:rPr>
            <w:bCs/>
            <w:iCs/>
            <w:color w:val="000000" w:themeColor="text1"/>
          </w:rPr>
          <w:t>i</w:t>
        </w:r>
      </w:ins>
      <w:moveTo w:id="214" w:author="Albi Celaj [2]" w:date="2018-12-04T15:15:00Z">
        <w:r>
          <w:rPr>
            <w:bCs/>
            <w:iCs/>
            <w:color w:val="000000" w:themeColor="text1"/>
          </w:rPr>
          <w:t>er barcode with a genotype, thereafter allowing for a ‘barcode-to-genotype lookup’.  An individual barcode identifier also allows for straightforward growth-based phenotyping, in that relative strain abundance measured over time in a competitive pool using high-throughput barcode sequencing can be interpreted as a phenotype</w:t>
        </w:r>
        <w:r>
          <w:rPr>
            <w:bCs/>
            <w:iCs/>
            <w:color w:val="000000" w:themeColor="text1"/>
          </w:rPr>
          <w:fldChar w:fldCharType="begin" w:fldLock="1"/>
        </w:r>
        <w:r>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Pr>
            <w:bCs/>
            <w:iCs/>
            <w:color w:val="000000" w:themeColor="text1"/>
          </w:rPr>
          <w:fldChar w:fldCharType="separate"/>
        </w:r>
        <w:r w:rsidRPr="000C5C2F">
          <w:rPr>
            <w:bCs/>
            <w:iCs/>
            <w:noProof/>
            <w:color w:val="000000" w:themeColor="text1"/>
            <w:vertAlign w:val="superscript"/>
          </w:rPr>
          <w:t>42</w:t>
        </w:r>
        <w:r>
          <w:rPr>
            <w:bCs/>
            <w:iCs/>
            <w:color w:val="000000" w:themeColor="text1"/>
          </w:rPr>
          <w:fldChar w:fldCharType="end"/>
        </w:r>
        <w:r>
          <w:rPr>
            <w:bCs/>
            <w:iCs/>
            <w:color w:val="000000" w:themeColor="text1"/>
          </w:rPr>
          <w:t xml:space="preserve">.  </w:t>
        </w:r>
      </w:moveTo>
      <w:ins w:id="215" w:author="Albi Celaj [2]" w:date="2018-12-04T16:17:00Z">
        <w:r w:rsidR="001704D0">
          <w:rPr>
            <w:bCs/>
            <w:iCs/>
            <w:color w:val="000000" w:themeColor="text1"/>
          </w:rPr>
          <w:t xml:space="preserve">Thus, </w:t>
        </w:r>
      </w:ins>
      <w:moveTo w:id="216" w:author="Albi Celaj [2]" w:date="2018-12-04T15:15:00Z">
        <w:del w:id="217" w:author="Albi Celaj [2]" w:date="2018-12-04T16:17:00Z">
          <w:r w:rsidDel="001704D0">
            <w:rPr>
              <w:bCs/>
              <w:iCs/>
              <w:color w:val="000000" w:themeColor="text1"/>
            </w:rPr>
            <w:delText xml:space="preserve">Thus we developed the concept of combining a cross-based approach with a large trackable engineered population of genotyped multi-variant individuals.  </w:delText>
          </w:r>
        </w:del>
      </w:moveTo>
      <w:ins w:id="218" w:author="Albi Celaj [2]" w:date="2018-12-04T16:17:00Z">
        <w:r w:rsidR="001704D0">
          <w:rPr>
            <w:bCs/>
            <w:iCs/>
            <w:color w:val="000000" w:themeColor="text1"/>
          </w:rPr>
          <w:t>t</w:t>
        </w:r>
      </w:ins>
      <w:moveTo w:id="219" w:author="Albi Celaj [2]" w:date="2018-12-04T15:15:00Z">
        <w:del w:id="220" w:author="Albi Celaj [2]" w:date="2018-12-04T16:17:00Z">
          <w:r w:rsidDel="001704D0">
            <w:rPr>
              <w:bCs/>
              <w:iCs/>
              <w:color w:val="000000" w:themeColor="text1"/>
            </w:rPr>
            <w:delText>T</w:delText>
          </w:r>
        </w:del>
        <w:r>
          <w:rPr>
            <w:bCs/>
            <w:iCs/>
            <w:color w:val="000000" w:themeColor="text1"/>
          </w:rPr>
          <w:t>his trackable genotyped population can be stored as a pool and aliquots of the pool can be interrogated for various phenotypes by tracking competitive growth of each strain in parallel under multiple conditions.</w:t>
        </w:r>
      </w:moveTo>
    </w:p>
    <w:moveToRangeEnd w:id="208"/>
    <w:p w14:paraId="5A79C603" w14:textId="77777777" w:rsidR="00F142E3" w:rsidRDefault="00F142E3" w:rsidP="00B97125">
      <w:pPr>
        <w:jc w:val="both"/>
        <w:outlineLvl w:val="0"/>
        <w:rPr>
          <w:ins w:id="221" w:author="Albi Celaj [2]" w:date="2018-12-04T15:15:00Z"/>
          <w:bCs/>
          <w:iCs/>
          <w:color w:val="000000" w:themeColor="text1"/>
        </w:rPr>
      </w:pPr>
    </w:p>
    <w:p w14:paraId="7824FAFB" w14:textId="2D0615CA" w:rsidR="00C451B2" w:rsidDel="00395ABD" w:rsidRDefault="00AE74FA" w:rsidP="00B97125">
      <w:pPr>
        <w:jc w:val="both"/>
        <w:outlineLvl w:val="0"/>
        <w:rPr>
          <w:del w:id="222" w:author="Albi Celaj [2]" w:date="2018-12-04T16:07:00Z"/>
          <w:bCs/>
          <w:iCs/>
          <w:color w:val="000000" w:themeColor="text1"/>
        </w:rPr>
      </w:pPr>
      <w:del w:id="223" w:author="Albi Celaj [2]" w:date="2018-12-04T16:06:00Z">
        <w:r w:rsidDel="00395ABD">
          <w:rPr>
            <w:bCs/>
            <w:iCs/>
            <w:color w:val="000000" w:themeColor="text1"/>
          </w:rPr>
          <w:delText xml:space="preserve">A key step </w:delText>
        </w:r>
        <w:r w:rsidR="00B97125" w:rsidDel="00395ABD">
          <w:rPr>
            <w:bCs/>
            <w:iCs/>
            <w:color w:val="000000" w:themeColor="text1"/>
          </w:rPr>
          <w:delText>in the above</w:delText>
        </w:r>
        <w:r w:rsidR="00525D4F" w:rsidDel="00395ABD">
          <w:rPr>
            <w:bCs/>
            <w:iCs/>
            <w:color w:val="000000" w:themeColor="text1"/>
          </w:rPr>
          <w:delText xml:space="preserve"> </w:delText>
        </w:r>
        <w:r w:rsidR="00BB1FE3" w:rsidDel="00395ABD">
          <w:rPr>
            <w:bCs/>
            <w:iCs/>
            <w:color w:val="000000" w:themeColor="text1"/>
          </w:rPr>
          <w:delText xml:space="preserve">population </w:delText>
        </w:r>
        <w:r w:rsidR="00525D4F" w:rsidDel="00395ABD">
          <w:rPr>
            <w:bCs/>
            <w:iCs/>
            <w:color w:val="000000" w:themeColor="text1"/>
          </w:rPr>
          <w:delText>engineering</w:delText>
        </w:r>
        <w:r w:rsidR="00BB1FE3" w:rsidDel="00395ABD">
          <w:rPr>
            <w:bCs/>
            <w:iCs/>
            <w:color w:val="000000" w:themeColor="text1"/>
          </w:rPr>
          <w:delText xml:space="preserve"> </w:delText>
        </w:r>
        <w:r w:rsidR="00DB4537" w:rsidDel="00395ABD">
          <w:rPr>
            <w:bCs/>
            <w:iCs/>
            <w:color w:val="000000" w:themeColor="text1"/>
          </w:rPr>
          <w:delText xml:space="preserve">scheme </w:delText>
        </w:r>
        <w:r w:rsidR="00BB1FE3" w:rsidDel="00395ABD">
          <w:rPr>
            <w:bCs/>
            <w:iCs/>
            <w:color w:val="000000" w:themeColor="text1"/>
          </w:rPr>
          <w:delText>is the introduction of a unique molecular</w:delText>
        </w:r>
        <w:r w:rsidR="004343B5" w:rsidDel="00395ABD">
          <w:rPr>
            <w:bCs/>
            <w:iCs/>
            <w:color w:val="000000" w:themeColor="text1"/>
          </w:rPr>
          <w:delText xml:space="preserve"> barcode into </w:delText>
        </w:r>
        <w:r w:rsidR="00782C9D" w:rsidDel="00395ABD">
          <w:rPr>
            <w:bCs/>
            <w:iCs/>
            <w:color w:val="000000" w:themeColor="text1"/>
          </w:rPr>
          <w:delText>the genome</w:delText>
        </w:r>
        <w:r w:rsidR="00296479" w:rsidDel="00395ABD">
          <w:rPr>
            <w:bCs/>
            <w:iCs/>
            <w:color w:val="000000" w:themeColor="text1"/>
          </w:rPr>
          <w:delText xml:space="preserve"> of</w:delText>
        </w:r>
        <w:r w:rsidR="00782C9D" w:rsidDel="00395ABD">
          <w:rPr>
            <w:bCs/>
            <w:iCs/>
            <w:color w:val="000000" w:themeColor="text1"/>
          </w:rPr>
          <w:delText xml:space="preserve"> </w:delText>
        </w:r>
        <w:r w:rsidR="004343B5" w:rsidDel="00395ABD">
          <w:rPr>
            <w:bCs/>
            <w:iCs/>
            <w:color w:val="000000" w:themeColor="text1"/>
          </w:rPr>
          <w:delText>each individual.  For this, w</w:delText>
        </w:r>
        <w:r w:rsidR="0039455E" w:rsidDel="00395ABD">
          <w:rPr>
            <w:bCs/>
            <w:iCs/>
            <w:color w:val="000000" w:themeColor="text1"/>
          </w:rPr>
          <w:delText xml:space="preserve">e </w:delText>
        </w:r>
        <w:r w:rsidR="00C7666B" w:rsidDel="00395ABD">
          <w:rPr>
            <w:bCs/>
            <w:iCs/>
            <w:color w:val="000000" w:themeColor="text1"/>
          </w:rPr>
          <w:delText xml:space="preserve">adopted previously-described methods to </w:delText>
        </w:r>
        <w:r w:rsidR="00114000" w:rsidDel="00395ABD">
          <w:rPr>
            <w:bCs/>
            <w:iCs/>
            <w:color w:val="000000" w:themeColor="text1"/>
          </w:rPr>
          <w:delText xml:space="preserve">create </w:delText>
        </w:r>
        <w:r w:rsidR="0039455E" w:rsidDel="00395ABD">
          <w:rPr>
            <w:bCs/>
            <w:iCs/>
            <w:color w:val="000000" w:themeColor="text1"/>
          </w:rPr>
          <w:delText xml:space="preserve">a </w:delText>
        </w:r>
        <w:r w:rsidR="00114000" w:rsidDel="00395ABD">
          <w:rPr>
            <w:bCs/>
            <w:iCs/>
            <w:color w:val="000000" w:themeColor="text1"/>
          </w:rPr>
          <w:delText xml:space="preserve">large </w:delText>
        </w:r>
        <w:r w:rsidR="0039455E" w:rsidDel="00395ABD">
          <w:rPr>
            <w:bCs/>
            <w:iCs/>
            <w:color w:val="000000" w:themeColor="text1"/>
          </w:rPr>
          <w:delText xml:space="preserve">pool of </w:delText>
        </w:r>
        <w:r w:rsidR="003B31AC" w:rsidDel="00395ABD">
          <w:rPr>
            <w:bCs/>
            <w:iCs/>
            <w:color w:val="000000" w:themeColor="text1"/>
          </w:rPr>
          <w:delText>uniquely</w:delText>
        </w:r>
        <w:r w:rsidR="00B63228" w:rsidDel="00395ABD">
          <w:rPr>
            <w:bCs/>
            <w:iCs/>
            <w:color w:val="000000" w:themeColor="text1"/>
          </w:rPr>
          <w:delText>-identifiable</w:delText>
        </w:r>
        <w:r w:rsidR="007528ED" w:rsidDel="00395ABD">
          <w:rPr>
            <w:bCs/>
            <w:iCs/>
            <w:color w:val="000000" w:themeColor="text1"/>
          </w:rPr>
          <w:delText xml:space="preserve"> </w:delText>
        </w:r>
        <w:r w:rsidR="00C7666B" w:rsidDel="00395ABD">
          <w:rPr>
            <w:bCs/>
            <w:iCs/>
            <w:color w:val="000000" w:themeColor="text1"/>
          </w:rPr>
          <w:delText>clones for one of the parental strains</w:delText>
        </w:r>
        <w:r w:rsidR="00423A20" w:rsidDel="00395ABD">
          <w:rPr>
            <w:bCs/>
            <w:iCs/>
            <w:color w:val="000000" w:themeColor="text1"/>
          </w:rPr>
          <w:fldChar w:fldCharType="begin" w:fldLock="1"/>
        </w:r>
        <w:r w:rsidR="00A76650" w:rsidRPr="00395ABD" w:rsidDel="00395ABD">
          <w:rPr>
            <w:bCs/>
            <w:iCs/>
            <w:color w:val="000000" w:themeColor="text1"/>
          </w:rPr>
          <w:del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w:delInstrText>
        </w:r>
        <w:r w:rsidR="00A76650" w:rsidRPr="001704D0" w:rsidDel="00395ABD">
          <w:rPr>
            <w:bCs/>
            <w:iCs/>
            <w:color w:val="000000" w:themeColor="text1"/>
          </w:rPr>
          <w:delInstrText>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28,41&lt;/sup&gt;"},"properties":{"noteIndex":0},"schema":"https://github.com/citation-style-language/schema/raw/master/csl-citation.json"}</w:delInstrText>
        </w:r>
        <w:r w:rsidR="00423A20" w:rsidDel="00395ABD">
          <w:rPr>
            <w:bCs/>
            <w:iCs/>
            <w:color w:val="000000" w:themeColor="text1"/>
          </w:rPr>
          <w:fldChar w:fldCharType="separate"/>
        </w:r>
        <w:r w:rsidR="00D660A4" w:rsidRPr="00395ABD" w:rsidDel="00395ABD">
          <w:rPr>
            <w:bCs/>
            <w:iCs/>
            <w:noProof/>
            <w:color w:val="000000" w:themeColor="text1"/>
            <w:vertAlign w:val="superscript"/>
          </w:rPr>
          <w:delText>28,41</w:delText>
        </w:r>
        <w:r w:rsidR="00423A20" w:rsidDel="00395ABD">
          <w:rPr>
            <w:bCs/>
            <w:iCs/>
            <w:color w:val="000000" w:themeColor="text1"/>
          </w:rPr>
          <w:fldChar w:fldCharType="end"/>
        </w:r>
        <w:r w:rsidR="00525D4F" w:rsidDel="00395ABD">
          <w:rPr>
            <w:bCs/>
            <w:iCs/>
            <w:color w:val="000000" w:themeColor="text1"/>
          </w:rPr>
          <w:delText xml:space="preserve">.  </w:delText>
        </w:r>
        <w:r w:rsidR="00423A20" w:rsidDel="00395ABD">
          <w:rPr>
            <w:bCs/>
            <w:iCs/>
            <w:color w:val="000000" w:themeColor="text1"/>
          </w:rPr>
          <w:delText xml:space="preserve">Briefly, to </w:delText>
        </w:r>
        <w:r w:rsidR="00997045" w:rsidDel="00395ABD">
          <w:rPr>
            <w:bCs/>
            <w:iCs/>
            <w:color w:val="000000" w:themeColor="text1"/>
          </w:rPr>
          <w:delText xml:space="preserve">introduce </w:delText>
        </w:r>
        <w:r w:rsidR="00782C9D" w:rsidDel="00395ABD">
          <w:rPr>
            <w:bCs/>
            <w:iCs/>
            <w:color w:val="000000" w:themeColor="text1"/>
          </w:rPr>
          <w:delText>a high diversity</w:delText>
        </w:r>
        <w:r w:rsidR="00997045" w:rsidDel="00395ABD">
          <w:rPr>
            <w:bCs/>
            <w:iCs/>
            <w:color w:val="000000" w:themeColor="text1"/>
          </w:rPr>
          <w:delText xml:space="preserve"> of unique barcodes into a </w:delText>
        </w:r>
        <w:r w:rsidR="001359B7" w:rsidDel="00395ABD">
          <w:rPr>
            <w:bCs/>
            <w:iCs/>
            <w:color w:val="000000" w:themeColor="text1"/>
          </w:rPr>
          <w:delText xml:space="preserve">‘wild-type’ </w:delText>
        </w:r>
        <w:r w:rsidR="00997045" w:rsidDel="00395ABD">
          <w:rPr>
            <w:bCs/>
            <w:iCs/>
            <w:color w:val="000000" w:themeColor="text1"/>
          </w:rPr>
          <w:delText xml:space="preserve">parental strain (RY0148), we </w:delText>
        </w:r>
        <w:r w:rsidR="004F5471" w:rsidDel="00395ABD">
          <w:rPr>
            <w:bCs/>
            <w:iCs/>
            <w:color w:val="000000" w:themeColor="text1"/>
          </w:rPr>
          <w:delText xml:space="preserve">used a </w:delText>
        </w:r>
        <w:r w:rsidR="006653E1" w:rsidDel="00395ABD">
          <w:rPr>
            <w:bCs/>
            <w:iCs/>
            <w:color w:val="000000" w:themeColor="text1"/>
          </w:rPr>
          <w:delText>Cre-mediated recombination strategy</w:delText>
        </w:r>
        <w:r w:rsidR="004659FB" w:rsidDel="00395ABD">
          <w:rPr>
            <w:bCs/>
            <w:iCs/>
            <w:color w:val="000000" w:themeColor="text1"/>
          </w:rPr>
          <w:delText xml:space="preserve">.  </w:delText>
        </w:r>
        <w:r w:rsidR="00997045" w:rsidDel="00395ABD">
          <w:rPr>
            <w:bCs/>
            <w:iCs/>
            <w:color w:val="000000" w:themeColor="text1"/>
          </w:rPr>
          <w:delText>First, we</w:delText>
        </w:r>
        <w:r w:rsidR="0065711E" w:rsidDel="00395ABD">
          <w:rPr>
            <w:bCs/>
            <w:iCs/>
            <w:color w:val="000000" w:themeColor="text1"/>
          </w:rPr>
          <w:delText xml:space="preserve"> </w:delText>
        </w:r>
        <w:r w:rsidR="00EA6650" w:rsidDel="00395ABD">
          <w:rPr>
            <w:bCs/>
            <w:iCs/>
            <w:color w:val="000000" w:themeColor="text1"/>
          </w:rPr>
          <w:delText xml:space="preserve">introduced a ‘landing pad’ into </w:delText>
        </w:r>
        <w:r w:rsidR="00997045" w:rsidDel="00395ABD">
          <w:rPr>
            <w:bCs/>
            <w:iCs/>
            <w:color w:val="000000" w:themeColor="text1"/>
          </w:rPr>
          <w:delText xml:space="preserve">RY0148 </w:delText>
        </w:r>
        <w:r w:rsidR="00EA6650" w:rsidDel="00395ABD">
          <w:rPr>
            <w:bCs/>
            <w:iCs/>
            <w:color w:val="000000" w:themeColor="text1"/>
          </w:rPr>
          <w:delText xml:space="preserve">via </w:delText>
        </w:r>
        <w:r w:rsidR="00997045" w:rsidDel="00395ABD">
          <w:rPr>
            <w:bCs/>
            <w:iCs/>
            <w:color w:val="000000" w:themeColor="text1"/>
          </w:rPr>
          <w:delText xml:space="preserve">the addition of Loxp and Lox2272 recombination sites </w:delText>
        </w:r>
        <w:r w:rsidR="00EA6650" w:rsidDel="00395ABD">
          <w:rPr>
            <w:bCs/>
            <w:iCs/>
            <w:color w:val="000000" w:themeColor="text1"/>
          </w:rPr>
          <w:delText xml:space="preserve">at </w:delText>
        </w:r>
        <w:r w:rsidR="00997045" w:rsidDel="00395ABD">
          <w:rPr>
            <w:bCs/>
            <w:iCs/>
            <w:color w:val="000000" w:themeColor="text1"/>
          </w:rPr>
          <w:delText xml:space="preserve">the HO locus.  </w:delText>
        </w:r>
        <w:r w:rsidR="009C7EE1" w:rsidDel="00395ABD">
          <w:rPr>
            <w:bCs/>
            <w:iCs/>
            <w:color w:val="000000" w:themeColor="text1"/>
          </w:rPr>
          <w:delText>Then, we</w:delText>
        </w:r>
        <w:r w:rsidR="00284DDF" w:rsidDel="00395ABD">
          <w:rPr>
            <w:bCs/>
            <w:iCs/>
            <w:color w:val="000000" w:themeColor="text1"/>
          </w:rPr>
          <w:delText xml:space="preserve"> transformed this</w:delText>
        </w:r>
        <w:r w:rsidR="009C7EE1" w:rsidDel="00395ABD">
          <w:rPr>
            <w:bCs/>
            <w:iCs/>
            <w:color w:val="000000" w:themeColor="text1"/>
          </w:rPr>
          <w:delText xml:space="preserve"> </w:delText>
        </w:r>
        <w:r w:rsidR="00EA6650" w:rsidDel="00395ABD">
          <w:rPr>
            <w:bCs/>
            <w:iCs/>
            <w:color w:val="000000" w:themeColor="text1"/>
          </w:rPr>
          <w:delText xml:space="preserve">landing-pad </w:delText>
        </w:r>
        <w:r w:rsidR="009C7EE1" w:rsidDel="00395ABD">
          <w:rPr>
            <w:bCs/>
            <w:iCs/>
            <w:color w:val="000000" w:themeColor="text1"/>
          </w:rPr>
          <w:delText xml:space="preserve">strain with </w:delText>
        </w:r>
        <w:r w:rsidR="00EA6650" w:rsidDel="00395ABD">
          <w:rPr>
            <w:bCs/>
            <w:iCs/>
            <w:color w:val="000000" w:themeColor="text1"/>
          </w:rPr>
          <w:delText xml:space="preserve">a </w:delText>
        </w:r>
        <w:r w:rsidR="00423A20" w:rsidDel="00395ABD">
          <w:rPr>
            <w:bCs/>
            <w:iCs/>
            <w:color w:val="000000" w:themeColor="text1"/>
          </w:rPr>
          <w:delText xml:space="preserve">heterogeneous </w:delText>
        </w:r>
        <w:r w:rsidR="009C7EE1" w:rsidDel="00395ABD">
          <w:rPr>
            <w:bCs/>
            <w:iCs/>
            <w:color w:val="000000" w:themeColor="text1"/>
          </w:rPr>
          <w:delText>plasmid pool</w:delText>
        </w:r>
        <w:r w:rsidR="00423A20" w:rsidDel="00395ABD">
          <w:rPr>
            <w:bCs/>
            <w:iCs/>
            <w:color w:val="000000" w:themeColor="text1"/>
          </w:rPr>
          <w:delText xml:space="preserve">, such that each plasmid bears a </w:delText>
        </w:r>
        <w:r w:rsidR="00EA6650" w:rsidDel="00395ABD">
          <w:rPr>
            <w:bCs/>
            <w:iCs/>
            <w:color w:val="000000" w:themeColor="text1"/>
          </w:rPr>
          <w:delText>random</w:delText>
        </w:r>
        <w:r w:rsidR="00423A20" w:rsidDel="00395ABD">
          <w:rPr>
            <w:bCs/>
            <w:iCs/>
            <w:color w:val="000000" w:themeColor="text1"/>
          </w:rPr>
          <w:delText xml:space="preserve"> </w:delText>
        </w:r>
        <w:r w:rsidR="009C7EE1" w:rsidDel="00395ABD">
          <w:rPr>
            <w:bCs/>
            <w:iCs/>
            <w:color w:val="000000" w:themeColor="text1"/>
          </w:rPr>
          <w:delText xml:space="preserve">DNA </w:delText>
        </w:r>
        <w:r w:rsidR="00423A20" w:rsidDel="00395ABD">
          <w:rPr>
            <w:bCs/>
            <w:iCs/>
            <w:color w:val="000000" w:themeColor="text1"/>
          </w:rPr>
          <w:delText xml:space="preserve">barcode and a hygromycin resistance marker </w:delText>
        </w:r>
        <w:r w:rsidR="009C7EE1" w:rsidDel="00395ABD">
          <w:rPr>
            <w:bCs/>
            <w:iCs/>
            <w:color w:val="000000" w:themeColor="text1"/>
          </w:rPr>
          <w:delText xml:space="preserve">flanked by </w:delText>
        </w:r>
        <w:r w:rsidR="00997045" w:rsidDel="00395ABD">
          <w:rPr>
            <w:bCs/>
            <w:iCs/>
            <w:color w:val="000000" w:themeColor="text1"/>
          </w:rPr>
          <w:delText xml:space="preserve">Loxp/Lox2272 </w:delText>
        </w:r>
        <w:r w:rsidR="009C7EE1" w:rsidDel="00395ABD">
          <w:rPr>
            <w:bCs/>
            <w:iCs/>
            <w:color w:val="000000" w:themeColor="text1"/>
          </w:rPr>
          <w:delText xml:space="preserve">recombination </w:delText>
        </w:r>
        <w:r w:rsidR="00997045" w:rsidDel="00395ABD">
          <w:rPr>
            <w:bCs/>
            <w:iCs/>
            <w:color w:val="000000" w:themeColor="text1"/>
          </w:rPr>
          <w:delText>sites</w:delText>
        </w:r>
        <w:r w:rsidR="00423A20" w:rsidDel="00395ABD">
          <w:rPr>
            <w:bCs/>
            <w:iCs/>
            <w:color w:val="000000" w:themeColor="text1"/>
          </w:rPr>
          <w:delText xml:space="preserve">, as well as a counterselectable marker outside of the recombination sites </w:delText>
        </w:r>
        <w:r w:rsidR="00997045" w:rsidDel="00395ABD">
          <w:rPr>
            <w:bCs/>
            <w:iCs/>
            <w:color w:val="000000" w:themeColor="text1"/>
          </w:rPr>
          <w:delText xml:space="preserve">(Fig S1). </w:delText>
        </w:r>
        <w:r w:rsidR="00423A20" w:rsidDel="00395ABD">
          <w:rPr>
            <w:bCs/>
            <w:iCs/>
            <w:color w:val="000000" w:themeColor="text1"/>
          </w:rPr>
          <w:delText xml:space="preserve"> Next</w:delText>
        </w:r>
        <w:r w:rsidR="00997045" w:rsidDel="00395ABD">
          <w:rPr>
            <w:bCs/>
            <w:iCs/>
            <w:color w:val="000000" w:themeColor="text1"/>
          </w:rPr>
          <w:delText>, we induce</w:delText>
        </w:r>
        <w:r w:rsidR="009C7EE1" w:rsidDel="00395ABD">
          <w:rPr>
            <w:bCs/>
            <w:iCs/>
            <w:color w:val="000000" w:themeColor="text1"/>
          </w:rPr>
          <w:delText>d</w:delText>
        </w:r>
        <w:r w:rsidR="00997045" w:rsidDel="00395ABD">
          <w:rPr>
            <w:bCs/>
            <w:iCs/>
            <w:color w:val="000000" w:themeColor="text1"/>
          </w:rPr>
          <w:delText xml:space="preserve"> </w:delText>
        </w:r>
        <w:r w:rsidR="005A783F" w:rsidDel="00395ABD">
          <w:rPr>
            <w:bCs/>
            <w:iCs/>
            <w:color w:val="000000" w:themeColor="text1"/>
          </w:rPr>
          <w:delText>the expression</w:delText>
        </w:r>
        <w:r w:rsidR="007A2B92" w:rsidDel="00395ABD">
          <w:rPr>
            <w:bCs/>
            <w:iCs/>
            <w:color w:val="000000" w:themeColor="text1"/>
          </w:rPr>
          <w:delText xml:space="preserve"> of</w:delText>
        </w:r>
        <w:r w:rsidR="005A783F" w:rsidDel="00395ABD">
          <w:rPr>
            <w:bCs/>
            <w:iCs/>
            <w:color w:val="000000" w:themeColor="text1"/>
          </w:rPr>
          <w:delText xml:space="preserve"> </w:delText>
        </w:r>
        <w:r w:rsidR="00997045" w:rsidDel="00395ABD">
          <w:rPr>
            <w:bCs/>
            <w:iCs/>
            <w:color w:val="000000" w:themeColor="text1"/>
          </w:rPr>
          <w:delText xml:space="preserve">Cre to allow for recombination </w:delText>
        </w:r>
        <w:r w:rsidR="009C7EE1" w:rsidDel="00395ABD">
          <w:rPr>
            <w:bCs/>
            <w:iCs/>
            <w:color w:val="000000" w:themeColor="text1"/>
          </w:rPr>
          <w:delText xml:space="preserve">and integration </w:delText>
        </w:r>
        <w:r w:rsidR="00997045" w:rsidDel="00395ABD">
          <w:rPr>
            <w:bCs/>
            <w:iCs/>
            <w:color w:val="000000" w:themeColor="text1"/>
          </w:rPr>
          <w:delText xml:space="preserve">of the plasmid-borne </w:delText>
        </w:r>
        <w:r w:rsidR="009C7EE1" w:rsidDel="00395ABD">
          <w:rPr>
            <w:bCs/>
            <w:iCs/>
            <w:color w:val="000000" w:themeColor="text1"/>
          </w:rPr>
          <w:delText xml:space="preserve">barcodes into the HO locus </w:delText>
        </w:r>
        <w:r w:rsidR="008F6250" w:rsidDel="00395ABD">
          <w:rPr>
            <w:bCs/>
            <w:iCs/>
            <w:color w:val="000000" w:themeColor="text1"/>
          </w:rPr>
          <w:delText>(Fig S1)</w:delText>
        </w:r>
        <w:r w:rsidR="00755723" w:rsidDel="00395ABD">
          <w:rPr>
            <w:bCs/>
            <w:iCs/>
            <w:color w:val="000000" w:themeColor="text1"/>
          </w:rPr>
          <w:delText xml:space="preserve">.  </w:delText>
        </w:r>
        <w:r w:rsidR="00423A20" w:rsidDel="00395ABD">
          <w:rPr>
            <w:bCs/>
            <w:iCs/>
            <w:color w:val="000000" w:themeColor="text1"/>
          </w:rPr>
          <w:delText xml:space="preserve">Finally, we selected for integrants and counter-selected plasmids.  </w:delText>
        </w:r>
      </w:del>
      <w:del w:id="224" w:author="Albi Celaj [2]" w:date="2018-12-04T16:07:00Z">
        <w:r w:rsidR="00C7666B" w:rsidDel="00395ABD">
          <w:rPr>
            <w:bCs/>
            <w:iCs/>
            <w:color w:val="000000" w:themeColor="text1"/>
          </w:rPr>
          <w:delText xml:space="preserve">The resulting barcoded </w:delText>
        </w:r>
        <w:r w:rsidR="00387EBC" w:rsidDel="00395ABD">
          <w:rPr>
            <w:bCs/>
            <w:iCs/>
            <w:color w:val="000000" w:themeColor="text1"/>
          </w:rPr>
          <w:delText>p</w:delText>
        </w:r>
        <w:r w:rsidR="00D95CC8" w:rsidDel="00395ABD">
          <w:rPr>
            <w:bCs/>
            <w:iCs/>
            <w:color w:val="000000" w:themeColor="text1"/>
          </w:rPr>
          <w:delText>ool</w:delText>
        </w:r>
        <w:r w:rsidR="00C7666B" w:rsidDel="00395ABD">
          <w:rPr>
            <w:bCs/>
            <w:iCs/>
            <w:color w:val="000000" w:themeColor="text1"/>
          </w:rPr>
          <w:delText xml:space="preserve"> is a generally useful reagent that can be employed in different crosses for different DCGA studies </w:delText>
        </w:r>
        <w:r w:rsidR="00C56B19" w:rsidDel="00395ABD">
          <w:rPr>
            <w:bCs/>
            <w:iCs/>
            <w:color w:val="000000" w:themeColor="text1"/>
          </w:rPr>
          <w:delText>(</w:delText>
        </w:r>
        <w:r w:rsidR="00EF3DD9" w:rsidDel="00395ABD">
          <w:rPr>
            <w:bCs/>
            <w:iCs/>
            <w:color w:val="000000" w:themeColor="text1"/>
          </w:rPr>
          <w:delText>Fig</w:delText>
        </w:r>
        <w:r w:rsidR="00655BEC" w:rsidDel="00395ABD">
          <w:rPr>
            <w:bCs/>
            <w:iCs/>
            <w:color w:val="000000" w:themeColor="text1"/>
          </w:rPr>
          <w:delText xml:space="preserve"> </w:delText>
        </w:r>
        <w:r w:rsidR="007E2236" w:rsidDel="00395ABD">
          <w:rPr>
            <w:bCs/>
            <w:iCs/>
            <w:color w:val="000000" w:themeColor="text1"/>
          </w:rPr>
          <w:delText>S1</w:delText>
        </w:r>
        <w:r w:rsidR="00655BEC" w:rsidDel="00395ABD">
          <w:rPr>
            <w:bCs/>
            <w:iCs/>
            <w:color w:val="000000" w:themeColor="text1"/>
          </w:rPr>
          <w:delText xml:space="preserve">, </w:delText>
        </w:r>
        <w:r w:rsidR="00C7666B" w:rsidDel="00395ABD">
          <w:rPr>
            <w:bCs/>
            <w:iCs/>
            <w:color w:val="000000" w:themeColor="text1"/>
          </w:rPr>
          <w:delText xml:space="preserve">see </w:delText>
        </w:r>
        <w:r w:rsidR="00C56B19" w:rsidDel="00395ABD">
          <w:rPr>
            <w:bCs/>
            <w:iCs/>
            <w:color w:val="000000" w:themeColor="text1"/>
          </w:rPr>
          <w:delText>Methods</w:delText>
        </w:r>
        <w:r w:rsidR="00C7666B" w:rsidDel="00395ABD">
          <w:rPr>
            <w:bCs/>
            <w:iCs/>
            <w:color w:val="000000" w:themeColor="text1"/>
          </w:rPr>
          <w:delText xml:space="preserve"> for details</w:delText>
        </w:r>
        <w:r w:rsidR="00C56B19" w:rsidDel="00395ABD">
          <w:rPr>
            <w:bCs/>
            <w:iCs/>
            <w:color w:val="000000" w:themeColor="text1"/>
          </w:rPr>
          <w:delText>)</w:delText>
        </w:r>
        <w:r w:rsidR="00DE76AE" w:rsidDel="00395ABD">
          <w:rPr>
            <w:bCs/>
            <w:iCs/>
            <w:color w:val="000000" w:themeColor="text1"/>
          </w:rPr>
          <w:delText>.</w:delText>
        </w:r>
      </w:del>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34723697"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proofErr w:type="spellStart"/>
      <w:r w:rsidR="00C7666B" w:rsidRPr="00300B33">
        <w:rPr>
          <w:i/>
        </w:rPr>
        <w:t>en</w:t>
      </w:r>
      <w:proofErr w:type="spellEnd"/>
      <w:r w:rsidR="00C7666B" w:rsidRPr="00300B33">
        <w:rPr>
          <w:i/>
        </w:rPr>
        <w:t xml:space="preserve">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4F6CD1" w:rsidRPr="004F6CD1">
        <w:rPr>
          <w:bCs/>
          <w:iCs/>
          <w:noProof/>
          <w:color w:val="000000" w:themeColor="text1"/>
          <w:vertAlign w:val="superscript"/>
        </w:rPr>
        <w:t>21</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proofErr w:type="spellStart"/>
      <w:r w:rsidR="00723BD0" w:rsidRPr="00233F15">
        <w:rPr>
          <w:bCs/>
          <w:iCs/>
          <w:color w:val="000000" w:themeColor="text1"/>
        </w:rPr>
        <w:t>MAT</w:t>
      </w:r>
      <w:r w:rsidR="00723BD0" w:rsidRPr="00BB5875">
        <w:rPr>
          <w:b/>
          <w:bCs/>
          <w:iCs/>
          <w:color w:val="000000" w:themeColor="text1"/>
        </w:rPr>
        <w:t>a</w:t>
      </w:r>
      <w:proofErr w:type="spellEnd"/>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proofErr w:type="spellStart"/>
      <w:r w:rsidR="00723BD0">
        <w:rPr>
          <w:bCs/>
          <w:iCs/>
          <w:color w:val="000000" w:themeColor="text1"/>
          <w:lang w:val="en-CA"/>
        </w:rPr>
        <w:t>segregants</w:t>
      </w:r>
      <w:proofErr w:type="spellEnd"/>
      <w:r w:rsidR="00723BD0">
        <w:rPr>
          <w:bCs/>
          <w:iCs/>
          <w:color w:val="000000" w:themeColor="text1"/>
          <w:lang w:val="en-CA"/>
        </w:rPr>
        <w:t xml:space="preserve">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Th</w:t>
      </w:r>
      <w:ins w:id="225" w:author="Albi Celaj [2]" w:date="2018-12-04T16:17:00Z">
        <w:r w:rsidR="00241EFA">
          <w:rPr>
            <w:bCs/>
            <w:iCs/>
            <w:color w:val="000000" w:themeColor="text1"/>
            <w:lang w:val="en-CA"/>
          </w:rPr>
          <w:t>is step</w:t>
        </w:r>
      </w:ins>
      <w:del w:id="226" w:author="Albi Celaj [2]" w:date="2018-12-04T16:17:00Z">
        <w:r w:rsidR="00090233" w:rsidDel="00241EFA">
          <w:rPr>
            <w:bCs/>
            <w:iCs/>
            <w:color w:val="000000" w:themeColor="text1"/>
            <w:lang w:val="en-CA"/>
          </w:rPr>
          <w:delText>us, we</w:delText>
        </w:r>
      </w:del>
      <w:r w:rsidR="00090233">
        <w:rPr>
          <w:bCs/>
          <w:iCs/>
          <w:color w:val="000000" w:themeColor="text1"/>
          <w:lang w:val="en-CA"/>
        </w:rPr>
        <w:t xml:space="preserv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04CDFB80"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proofErr w:type="spellStart"/>
      <w:r w:rsidR="00BD6106">
        <w:rPr>
          <w:bCs/>
          <w:i/>
          <w:iCs/>
          <w:color w:val="000000" w:themeColor="text1"/>
          <w:lang w:val="en-CA"/>
        </w:rPr>
        <w:t>en</w:t>
      </w:r>
      <w:proofErr w:type="spellEnd"/>
      <w:r w:rsidR="00BD6106">
        <w:rPr>
          <w:bCs/>
          <w:i/>
          <w:iCs/>
          <w:color w:val="000000" w:themeColor="text1"/>
          <w:lang w:val="en-CA"/>
        </w:rPr>
        <w:t xml:space="preserve">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4F6CD1">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21,43&lt;/sup&gt;","plainTextFormattedCitation":"21,43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4F6CD1" w:rsidRPr="004F6CD1">
        <w:rPr>
          <w:bCs/>
          <w:iCs/>
          <w:noProof/>
          <w:color w:val="000000" w:themeColor="text1"/>
          <w:vertAlign w:val="superscript"/>
          <w:lang w:val="en-CA"/>
        </w:rPr>
        <w:t>21,43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4F6CD1">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4F6CD1" w:rsidRPr="004F6CD1">
        <w:rPr>
          <w:bCs/>
          <w:iCs/>
          <w:noProof/>
          <w:color w:val="000000" w:themeColor="text1"/>
          <w:vertAlign w:val="superscript"/>
          <w:lang w:val="en-CA"/>
        </w:rPr>
        <w:t>44</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w:t>
      </w:r>
      <w:proofErr w:type="spellStart"/>
      <w:r w:rsidR="005F13FF">
        <w:rPr>
          <w:bCs/>
          <w:iCs/>
          <w:color w:val="000000" w:themeColor="text1"/>
          <w:lang w:val="en-CA"/>
        </w:rPr>
        <w:t>segregant</w:t>
      </w:r>
      <w:proofErr w:type="spellEnd"/>
      <w:r w:rsidR="005F13FF">
        <w:rPr>
          <w:bCs/>
          <w:iCs/>
          <w:color w:val="000000" w:themeColor="text1"/>
          <w:lang w:val="en-CA"/>
        </w:rPr>
        <w:t xml:space="preserve">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w:t>
      </w:r>
      <w:r w:rsidR="00EF3DD9">
        <w:rPr>
          <w:bCs/>
          <w:iCs/>
          <w:color w:val="000000" w:themeColor="text1"/>
          <w:lang w:val="en-CA"/>
        </w:rPr>
        <w:t>Fig</w:t>
      </w:r>
      <w:r w:rsidR="00467245">
        <w:rPr>
          <w:bCs/>
          <w:iCs/>
          <w:color w:val="000000" w:themeColor="text1"/>
          <w:lang w:val="en-CA"/>
        </w:rPr>
        <w:t xml:space="preserve"> 1)</w:t>
      </w:r>
      <w:r w:rsidR="005F13FF">
        <w:rPr>
          <w:bCs/>
          <w:iCs/>
          <w:color w:val="000000" w:themeColor="text1"/>
          <w:lang w:val="en-CA"/>
        </w:rPr>
        <w:t xml:space="preserve">.  Thus, a single next generation sequencing </w:t>
      </w:r>
      <w:r w:rsidR="005F13FF">
        <w:rPr>
          <w:bCs/>
          <w:iCs/>
          <w:color w:val="000000" w:themeColor="text1"/>
          <w:lang w:val="en-CA"/>
        </w:rPr>
        <w:lastRenderedPageBreak/>
        <w:t xml:space="preserve">reaction can reveal both the strain-specific tracking barcode at the HO locus and the identity of every gene deleted in the </w:t>
      </w:r>
      <w:proofErr w:type="spellStart"/>
      <w:r w:rsidR="005F13FF">
        <w:rPr>
          <w:bCs/>
          <w:iCs/>
          <w:color w:val="000000" w:themeColor="text1"/>
          <w:lang w:val="en-CA"/>
        </w:rPr>
        <w:t>segregant</w:t>
      </w:r>
      <w:proofErr w:type="spellEnd"/>
      <w:r w:rsidR="005F13FF">
        <w:rPr>
          <w:bCs/>
          <w:iCs/>
          <w:color w:val="000000" w:themeColor="text1"/>
          <w:lang w:val="en-CA"/>
        </w:rPr>
        <w:t xml:space="preserve"> at each plate location (Methods; </w:t>
      </w:r>
      <w:r w:rsidR="00EF3DD9">
        <w:rPr>
          <w:bCs/>
          <w:iCs/>
          <w:color w:val="000000" w:themeColor="text1"/>
          <w:lang w:val="en-CA"/>
        </w:rPr>
        <w:t>Fig</w:t>
      </w:r>
      <w:r w:rsidR="005F13FF">
        <w:rPr>
          <w:bCs/>
          <w:iCs/>
          <w:color w:val="000000" w:themeColor="text1"/>
          <w:lang w:val="en-CA"/>
        </w:rPr>
        <w:t xml:space="preserve"> 1).  </w:t>
      </w:r>
    </w:p>
    <w:p w14:paraId="35592CE3" w14:textId="77777777" w:rsidR="006F65F4" w:rsidRDefault="006F65F4" w:rsidP="005F13FF">
      <w:pPr>
        <w:jc w:val="both"/>
        <w:rPr>
          <w:bCs/>
          <w:iCs/>
          <w:color w:val="000000" w:themeColor="text1"/>
          <w:lang w:val="en-CA"/>
        </w:rPr>
      </w:pPr>
    </w:p>
    <w:p w14:paraId="7A9BAAA3" w14:textId="58091DFA"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EF3DD9">
        <w:t>Fig</w:t>
      </w:r>
      <w:r w:rsidR="00B0183A" w:rsidRPr="00233F15">
        <w:t xml:space="preserve">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accuracy of 93.8% (</w:t>
      </w:r>
      <w:r w:rsidR="00EF3DD9">
        <w:t>Fig</w:t>
      </w:r>
      <w:r w:rsidR="001B1758" w:rsidRPr="00233F15">
        <w:t xml:space="preserve"> </w:t>
      </w:r>
      <w:r w:rsidR="007E2236">
        <w:t>S2</w:t>
      </w:r>
      <w:r w:rsidR="00256026">
        <w:t>B</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w:t>
      </w:r>
      <w:r w:rsidR="00EF3DD9">
        <w:t>Fig</w:t>
      </w:r>
      <w:r w:rsidR="00EB3FBA" w:rsidRPr="00233F15">
        <w:t xml:space="preserve"> </w:t>
      </w:r>
      <w:r w:rsidR="007E2236">
        <w:t>S2</w:t>
      </w:r>
      <w:r w:rsidR="00256026">
        <w:t>C</w:t>
      </w:r>
      <w:r w:rsidR="00EB3FBA" w:rsidRPr="00233F15">
        <w:t>;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w:t>
      </w:r>
      <w:r w:rsidR="00EF3DD9">
        <w:t>Fig</w:t>
      </w:r>
      <w:r w:rsidR="00EB3FBA" w:rsidRPr="00233F15">
        <w:t xml:space="preserve"> </w:t>
      </w:r>
      <w:r w:rsidR="007E2236">
        <w:t>S2</w:t>
      </w:r>
      <w:r w:rsidR="00256026">
        <w:t>C</w:t>
      </w:r>
      <w:r w:rsidR="00EB3FBA" w:rsidRPr="00233F15">
        <w:t>)</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proofErr w:type="spellStart"/>
      <w:r w:rsidRPr="00233F15">
        <w:t>MAT</w:t>
      </w:r>
      <w:r w:rsidRPr="00233F15">
        <w:rPr>
          <w:b/>
        </w:rPr>
        <w:t>a</w:t>
      </w:r>
      <w:proofErr w:type="spellEnd"/>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57C2AF84" w:rsidR="00775388" w:rsidRDefault="00B80A38" w:rsidP="008C1FC3">
      <w:pPr>
        <w:jc w:val="both"/>
        <w:rPr>
          <w:color w:val="000000"/>
        </w:rPr>
      </w:pPr>
      <w:r>
        <w:rPr>
          <w:bCs/>
          <w:iCs/>
          <w:color w:val="000000" w:themeColor="text1"/>
        </w:rPr>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w:t>
      </w:r>
      <w:proofErr w:type="spellStart"/>
      <w:r w:rsidR="00FF3025">
        <w:rPr>
          <w:bCs/>
          <w:iCs/>
          <w:color w:val="000000" w:themeColor="text1"/>
        </w:rPr>
        <w:t>segregant</w:t>
      </w:r>
      <w:proofErr w:type="spellEnd"/>
      <w:r w:rsidR="00FF3025">
        <w:rPr>
          <w:bCs/>
          <w:iCs/>
          <w:color w:val="000000" w:themeColor="text1"/>
        </w:rPr>
        <w:t xml:space="preserve">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4F6CD1">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45&lt;/sup&gt;","plainTextFormattedCitation":"45","previouslyFormattedCitation":"&lt;sup&gt;44&lt;/sup&gt;"},"properties":{"noteIndex":0},"schema":"https://github.com/citation-style-language/schema/raw/master/csl-citation.json"}</w:instrText>
      </w:r>
      <w:r w:rsidR="00856C85">
        <w:rPr>
          <w:bCs/>
          <w:iCs/>
          <w:color w:val="000000" w:themeColor="text1"/>
        </w:rPr>
        <w:fldChar w:fldCharType="separate"/>
      </w:r>
      <w:r w:rsidR="004F6CD1" w:rsidRPr="004F6CD1">
        <w:rPr>
          <w:bCs/>
          <w:iCs/>
          <w:noProof/>
          <w:color w:val="000000" w:themeColor="text1"/>
          <w:vertAlign w:val="superscript"/>
        </w:rPr>
        <w:t>45</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 xml:space="preserve">20 generations of overall pool growth, </w:t>
      </w:r>
      <w:r w:rsidR="00EF3DD9">
        <w:t>Fig</w:t>
      </w:r>
      <w:r w:rsidR="005B0B96" w:rsidRPr="00233F15">
        <w:t xml:space="preserve"> 1)</w:t>
      </w:r>
      <w:r w:rsidR="002B0A74">
        <w:t>, allowing us to compute a growth rate for each strain (</w:t>
      </w:r>
      <w:r w:rsidR="009B0DD7">
        <w:t xml:space="preserve">Data S5; </w:t>
      </w:r>
      <w:r w:rsidR="002B0A74">
        <w:t>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w:t>
      </w:r>
      <w:proofErr w:type="spellStart"/>
      <w:r w:rsidR="00300B33">
        <w:rPr>
          <w:lang w:val="en-CA"/>
        </w:rPr>
        <w:t>segregant</w:t>
      </w:r>
      <w:proofErr w:type="spellEnd"/>
      <w:r w:rsidR="00300B33">
        <w:rPr>
          <w:lang w:val="en-CA"/>
        </w:rPr>
        <w:t xml:space="preserve"> and associate </w:t>
      </w:r>
      <w:r>
        <w:rPr>
          <w:lang w:val="en-CA"/>
        </w:rPr>
        <w:t>genotypes with particular phenotypes.</w:t>
      </w:r>
    </w:p>
    <w:p w14:paraId="4B927C9F" w14:textId="77777777" w:rsidR="00415276" w:rsidRDefault="00415276" w:rsidP="00276336">
      <w:pPr>
        <w:jc w:val="both"/>
        <w:rPr>
          <w:lang w:val="en-CA"/>
        </w:rPr>
      </w:pPr>
    </w:p>
    <w:p w14:paraId="643BEE6F" w14:textId="2754F9C4"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(Data</w:t>
      </w:r>
      <w:r w:rsidR="00FB55DF">
        <w:rPr>
          <w:color w:val="000000"/>
        </w:rPr>
        <w:t xml:space="preserve"> S6</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w:t>
      </w:r>
      <w:r w:rsidR="00542671">
        <w:rPr>
          <w:color w:val="000000"/>
        </w:rPr>
        <w:lastRenderedPageBreak/>
        <w:t xml:space="preserve">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w:t>
      </w:r>
      <w:proofErr w:type="spellStart"/>
      <w:r w:rsidR="002B7160" w:rsidRPr="00137983">
        <w:rPr>
          <w:color w:val="000000"/>
        </w:rPr>
        <w:t>MAT</w:t>
      </w:r>
      <w:r w:rsidR="002B7160" w:rsidRPr="00137983">
        <w:rPr>
          <w:b/>
          <w:color w:val="000000"/>
        </w:rPr>
        <w:t>a</w:t>
      </w:r>
      <w:proofErr w:type="spellEnd"/>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EF3DD9">
        <w:rPr>
          <w:color w:val="000000"/>
        </w:rPr>
        <w:t>Fig</w:t>
      </w:r>
      <w:r w:rsidR="002B0A74">
        <w:rPr>
          <w:color w:val="000000"/>
        </w:rPr>
        <w:t xml:space="preserve"> 1, Data S5).  </w:t>
      </w:r>
    </w:p>
    <w:p w14:paraId="09D6D627" w14:textId="77777777" w:rsidR="006F65F4" w:rsidRDefault="006F65F4" w:rsidP="004210F6">
      <w:pPr>
        <w:widowControl w:val="0"/>
        <w:autoSpaceDE w:val="0"/>
        <w:autoSpaceDN w:val="0"/>
        <w:adjustRightInd w:val="0"/>
        <w:jc w:val="both"/>
        <w:rPr>
          <w:color w:val="000000"/>
        </w:rPr>
      </w:pPr>
    </w:p>
    <w:p w14:paraId="1A2111F6" w14:textId="5EA635D4" w:rsidR="00841AA5" w:rsidRPr="00FB55DF" w:rsidRDefault="006F65F4" w:rsidP="006F65F4">
      <w:pPr>
        <w:widowControl w:val="0"/>
        <w:autoSpaceDE w:val="0"/>
        <w:autoSpaceDN w:val="0"/>
        <w:adjustRightInd w:val="0"/>
        <w:jc w:val="both"/>
        <w:rPr>
          <w:color w:val="000000"/>
        </w:rPr>
      </w:pPr>
      <w:r w:rsidRPr="00FB55DF">
        <w:rPr>
          <w:color w:val="000000"/>
        </w:rPr>
        <w:t xml:space="preserve">For an initial analysis, we sought to limit the complexity of the genetic landscape to </w:t>
      </w:r>
      <w:r w:rsidR="00E67C81" w:rsidRPr="00FB55DF">
        <w:rPr>
          <w:color w:val="000000"/>
        </w:rPr>
        <w:t xml:space="preserve">the subset of ABC transporters </w:t>
      </w:r>
      <w:r w:rsidR="00FB124A" w:rsidRPr="00FB55DF">
        <w:rPr>
          <w:color w:val="000000"/>
        </w:rPr>
        <w:t xml:space="preserve">most </w:t>
      </w:r>
      <w:r w:rsidR="00E67C81" w:rsidRPr="00FB55DF">
        <w:rPr>
          <w:color w:val="000000"/>
        </w:rPr>
        <w:t>relevant for resistance</w:t>
      </w:r>
      <w:r w:rsidR="00FB124A" w:rsidRPr="00FB55DF">
        <w:rPr>
          <w:color w:val="000000"/>
        </w:rPr>
        <w:t xml:space="preserve"> or sensitivity</w:t>
      </w:r>
      <w:r w:rsidR="00E67C81" w:rsidRPr="00FB55DF">
        <w:rPr>
          <w:color w:val="000000"/>
        </w:rPr>
        <w:t xml:space="preserve"> </w:t>
      </w:r>
      <w:r w:rsidRPr="00FB55DF">
        <w:rPr>
          <w:color w:val="000000"/>
        </w:rPr>
        <w:t>for this set of drugs</w:t>
      </w:r>
      <w:r w:rsidR="00D63079" w:rsidRPr="00FB55DF">
        <w:rPr>
          <w:color w:val="000000"/>
        </w:rPr>
        <w:t xml:space="preserve">.  </w:t>
      </w:r>
      <w:r w:rsidRPr="00FB55DF">
        <w:rPr>
          <w:color w:val="000000"/>
        </w:rPr>
        <w:t xml:space="preserve">We applied the </w:t>
      </w:r>
      <w:r w:rsidR="00E92791" w:rsidRPr="00FB55DF">
        <w:rPr>
          <w:color w:val="000000"/>
        </w:rPr>
        <w:t xml:space="preserve">above-described </w:t>
      </w:r>
      <w:r w:rsidRPr="00FB55DF">
        <w:rPr>
          <w:color w:val="000000"/>
        </w:rPr>
        <w:t xml:space="preserve">generalized linear model </w:t>
      </w:r>
      <w:r w:rsidR="00E92791" w:rsidRPr="00FB55DF">
        <w:rPr>
          <w:color w:val="000000"/>
        </w:rPr>
        <w:t xml:space="preserve">to identify and quantitatively model associations between individual </w:t>
      </w:r>
      <w:r w:rsidRPr="00FB55DF">
        <w:rPr>
          <w:color w:val="000000"/>
        </w:rPr>
        <w:t>knockout</w:t>
      </w:r>
      <w:r w:rsidR="00E92791" w:rsidRPr="00FB55DF">
        <w:rPr>
          <w:color w:val="000000"/>
        </w:rPr>
        <w:t>s</w:t>
      </w:r>
      <w:r w:rsidRPr="00FB55DF">
        <w:rPr>
          <w:color w:val="000000"/>
        </w:rPr>
        <w:t xml:space="preserve"> </w:t>
      </w:r>
      <w:r w:rsidR="00E92791" w:rsidRPr="00FB55DF">
        <w:rPr>
          <w:color w:val="000000"/>
        </w:rPr>
        <w:t>and drug resistance (see Methods). Strong drug-knockout associations were defined by a &gt;10% change in modeled resistance, while other significant associations were defined to be weak.  In total we found 6</w:t>
      </w:r>
      <w:r w:rsidR="00354304" w:rsidRPr="00FB55DF">
        <w:rPr>
          <w:color w:val="000000"/>
        </w:rPr>
        <w:t>2</w:t>
      </w:r>
      <w:r w:rsidR="00E92791" w:rsidRPr="00FB55DF">
        <w:rPr>
          <w:color w:val="000000"/>
        </w:rPr>
        <w:t xml:space="preserve"> drug-knockout associations, of which </w:t>
      </w:r>
      <w:r w:rsidR="002236BD" w:rsidRPr="00FB55DF">
        <w:rPr>
          <w:color w:val="000000"/>
        </w:rPr>
        <w:t>19</w:t>
      </w:r>
      <w:r w:rsidR="00E92791" w:rsidRPr="00FB55DF">
        <w:rPr>
          <w:color w:val="000000"/>
        </w:rPr>
        <w:t xml:space="preserve"> were strong</w:t>
      </w:r>
      <w:r w:rsidR="00EE66A8" w:rsidRPr="00FB55DF">
        <w:rPr>
          <w:color w:val="000000"/>
        </w:rPr>
        <w:t xml:space="preserve"> (Data S</w:t>
      </w:r>
      <w:r w:rsidR="00F24938" w:rsidRPr="00FB55DF">
        <w:rPr>
          <w:color w:val="000000"/>
        </w:rPr>
        <w:t>6</w:t>
      </w:r>
      <w:r w:rsidR="00EE66A8" w:rsidRPr="00FB55DF">
        <w:rPr>
          <w:color w:val="000000"/>
        </w:rPr>
        <w:t>)</w:t>
      </w:r>
      <w:r w:rsidR="00E92791" w:rsidRPr="00FB55DF">
        <w:rPr>
          <w:color w:val="000000"/>
        </w:rPr>
        <w:t>.</w:t>
      </w:r>
      <w:r w:rsidR="00EE66A8" w:rsidRPr="00FB55DF">
        <w:rPr>
          <w:color w:val="000000"/>
        </w:rPr>
        <w:t xml:space="preserve">  </w:t>
      </w:r>
    </w:p>
    <w:p w14:paraId="7556AA86" w14:textId="77777777" w:rsidR="00841AA5" w:rsidRPr="00FB55DF" w:rsidRDefault="00841AA5" w:rsidP="006F65F4">
      <w:pPr>
        <w:widowControl w:val="0"/>
        <w:autoSpaceDE w:val="0"/>
        <w:autoSpaceDN w:val="0"/>
        <w:adjustRightInd w:val="0"/>
        <w:jc w:val="both"/>
        <w:rPr>
          <w:color w:val="000000"/>
        </w:rPr>
      </w:pPr>
    </w:p>
    <w:p w14:paraId="41CC876F" w14:textId="4822B12B" w:rsidR="00EE66A8" w:rsidRDefault="00EE66A8" w:rsidP="006F65F4">
      <w:pPr>
        <w:widowControl w:val="0"/>
        <w:autoSpaceDE w:val="0"/>
        <w:autoSpaceDN w:val="0"/>
        <w:adjustRightInd w:val="0"/>
        <w:jc w:val="both"/>
        <w:rPr>
          <w:color w:val="000000"/>
        </w:rPr>
      </w:pPr>
      <w:r w:rsidRPr="00FB55DF">
        <w:rPr>
          <w:color w:val="000000"/>
        </w:rPr>
        <w:t xml:space="preserve">Because </w:t>
      </w:r>
      <w:r w:rsidR="006F65F4" w:rsidRPr="00FB55DF">
        <w:rPr>
          <w:color w:val="000000"/>
        </w:rPr>
        <w:t>87% of the single-gene associations (8</w:t>
      </w:r>
      <w:r w:rsidR="007070C5" w:rsidRPr="00FB55DF">
        <w:rPr>
          <w:color w:val="000000"/>
        </w:rPr>
        <w:t>1</w:t>
      </w:r>
      <w:r w:rsidR="006F65F4" w:rsidRPr="00FB55DF">
        <w:rPr>
          <w:color w:val="000000"/>
        </w:rPr>
        <w:t>% of weak associations and 100% of strong associations) involved only five ABC transporters—</w:t>
      </w:r>
      <w:r w:rsidR="006F65F4" w:rsidRPr="00FB55DF">
        <w:rPr>
          <w:i/>
          <w:color w:val="000000"/>
        </w:rPr>
        <w:t>snq2∆</w:t>
      </w:r>
      <w:r w:rsidR="006F65F4" w:rsidRPr="00FB55DF">
        <w:rPr>
          <w:color w:val="000000"/>
        </w:rPr>
        <w:t>,</w:t>
      </w:r>
      <w:r w:rsidR="006F65F4" w:rsidRPr="00FB55DF">
        <w:rPr>
          <w:i/>
          <w:color w:val="000000"/>
        </w:rPr>
        <w:t xml:space="preserve"> pdr5∆</w:t>
      </w:r>
      <w:r w:rsidR="006F65F4" w:rsidRPr="00FB55DF">
        <w:rPr>
          <w:color w:val="000000"/>
        </w:rPr>
        <w:t xml:space="preserve">, </w:t>
      </w:r>
      <w:r w:rsidR="006F65F4" w:rsidRPr="00FB55DF">
        <w:rPr>
          <w:i/>
          <w:color w:val="000000"/>
        </w:rPr>
        <w:t>yor1∆</w:t>
      </w:r>
      <w:r w:rsidR="006F65F4" w:rsidRPr="00FB55DF">
        <w:rPr>
          <w:color w:val="000000"/>
        </w:rPr>
        <w:t xml:space="preserve">, </w:t>
      </w:r>
      <w:r w:rsidR="006F65F4" w:rsidRPr="00FB55DF">
        <w:rPr>
          <w:i/>
          <w:color w:val="000000"/>
        </w:rPr>
        <w:t>ycf1∆</w:t>
      </w:r>
      <w:r w:rsidR="006F65F4" w:rsidRPr="00FB55DF">
        <w:rPr>
          <w:color w:val="000000"/>
        </w:rPr>
        <w:t xml:space="preserve">, and </w:t>
      </w:r>
      <w:r w:rsidR="006F65F4" w:rsidRPr="00FB55DF">
        <w:rPr>
          <w:i/>
          <w:color w:val="000000"/>
        </w:rPr>
        <w:t>ybt1∆</w:t>
      </w:r>
      <w:r w:rsidR="006F65F4" w:rsidRPr="00FB55DF">
        <w:rPr>
          <w:color w:val="000000"/>
        </w:rPr>
        <w:t xml:space="preserve">—we </w:t>
      </w:r>
      <w:r w:rsidRPr="00FB55DF">
        <w:rPr>
          <w:color w:val="000000"/>
        </w:rPr>
        <w:t xml:space="preserve">initially </w:t>
      </w:r>
      <w:r w:rsidR="006F65F4" w:rsidRPr="00FB55DF">
        <w:rPr>
          <w:color w:val="000000"/>
        </w:rPr>
        <w:t xml:space="preserve">restricted our attention to these transporters.  </w:t>
      </w:r>
      <w:r w:rsidRPr="00FB55DF">
        <w:rPr>
          <w:color w:val="000000"/>
        </w:rPr>
        <w:t xml:space="preserve">For these five </w:t>
      </w:r>
      <w:r w:rsidR="00A534E1" w:rsidRPr="00FB55DF">
        <w:rPr>
          <w:color w:val="000000"/>
        </w:rPr>
        <w:t>‘frequently-</w:t>
      </w:r>
      <w:r w:rsidR="00CB3508" w:rsidRPr="00FB55DF">
        <w:rPr>
          <w:color w:val="000000"/>
        </w:rPr>
        <w:t>associated</w:t>
      </w:r>
      <w:r w:rsidR="00A534E1" w:rsidRPr="00FB55DF">
        <w:rPr>
          <w:color w:val="000000"/>
        </w:rPr>
        <w:t>’</w:t>
      </w:r>
      <w:r w:rsidR="00A35DF3" w:rsidRPr="00FB55DF">
        <w:rPr>
          <w:color w:val="000000"/>
        </w:rPr>
        <w:t xml:space="preserve"> transporters</w:t>
      </w:r>
      <w:r w:rsidRPr="00FB55DF">
        <w:rPr>
          <w:color w:val="000000"/>
        </w:rPr>
        <w:t>, we recovered 1</w:t>
      </w:r>
      <w:r w:rsidR="00474BE9" w:rsidRPr="00FB55DF">
        <w:rPr>
          <w:color w:val="000000"/>
        </w:rPr>
        <w:t>4</w:t>
      </w:r>
      <w:r w:rsidRPr="00FB55DF">
        <w:rPr>
          <w:color w:val="000000"/>
        </w:rPr>
        <w:t xml:space="preserve"> of </w:t>
      </w:r>
      <w:r w:rsidR="00ED435C" w:rsidRPr="00FB55DF">
        <w:rPr>
          <w:color w:val="000000"/>
        </w:rPr>
        <w:t>18</w:t>
      </w:r>
      <w:r w:rsidRPr="00FB55DF">
        <w:rPr>
          <w:color w:val="000000"/>
        </w:rPr>
        <w:t xml:space="preserve"> previously-reported single-knockout phenotypes, including 6 out of the 7 which had been reported in at least two publications (</w:t>
      </w:r>
      <w:r w:rsidR="00EF3DD9">
        <w:rPr>
          <w:color w:val="000000"/>
        </w:rPr>
        <w:t>Fig</w:t>
      </w:r>
      <w:r w:rsidRPr="00FB55DF">
        <w:rPr>
          <w:color w:val="000000"/>
        </w:rPr>
        <w:t xml:space="preserve"> S4; Data S7).  </w:t>
      </w:r>
      <w:r w:rsidR="00B276FC" w:rsidRPr="00FB55DF">
        <w:rPr>
          <w:color w:val="000000"/>
        </w:rPr>
        <w:t>There</w:t>
      </w:r>
      <w:r w:rsidR="00B276FC">
        <w:rPr>
          <w:color w:val="000000"/>
        </w:rPr>
        <w:t xml:space="preserve"> were </w:t>
      </w:r>
      <w:r w:rsidR="00A23311">
        <w:rPr>
          <w:color w:val="000000"/>
        </w:rPr>
        <w:t>40</w:t>
      </w:r>
      <w:r w:rsidR="00B276FC">
        <w:rPr>
          <w:color w:val="000000"/>
        </w:rPr>
        <w:t xml:space="preserve"> </w:t>
      </w:r>
      <w:r>
        <w:rPr>
          <w:color w:val="000000"/>
        </w:rPr>
        <w:t>novel drug-knockout associations</w:t>
      </w:r>
      <w:r w:rsidR="00B276FC">
        <w:rPr>
          <w:color w:val="000000"/>
        </w:rPr>
        <w:t xml:space="preserve"> involving </w:t>
      </w:r>
      <w:r w:rsidR="00B276FC" w:rsidRPr="00FB55DF">
        <w:rPr>
          <w:color w:val="000000"/>
        </w:rPr>
        <w:t>one of the five transporters</w:t>
      </w:r>
      <w:r w:rsidRPr="00FB55DF">
        <w:rPr>
          <w:color w:val="000000"/>
        </w:rPr>
        <w:t xml:space="preserve">, </w:t>
      </w:r>
      <w:del w:id="227" w:author="Albi Celaj [2]" w:date="2018-12-04T14:10:00Z">
        <w:r w:rsidR="00B276FC" w:rsidRPr="00FB55DF" w:rsidDel="003D79AA">
          <w:rPr>
            <w:color w:val="000000"/>
          </w:rPr>
          <w:delText xml:space="preserve"> </w:delText>
        </w:r>
      </w:del>
      <w:r w:rsidR="00C823F0" w:rsidRPr="00FB55DF">
        <w:rPr>
          <w:color w:val="000000"/>
        </w:rPr>
        <w:t>33</w:t>
      </w:r>
      <w:r w:rsidR="00B276FC" w:rsidRPr="00FB55DF">
        <w:rPr>
          <w:color w:val="000000"/>
        </w:rPr>
        <w:t xml:space="preserve"> of which </w:t>
      </w:r>
      <w:r w:rsidRPr="00FB55DF">
        <w:rPr>
          <w:color w:val="000000"/>
        </w:rPr>
        <w:t xml:space="preserve">were weak and </w:t>
      </w:r>
      <w:r w:rsidR="00B67038" w:rsidRPr="00FB55DF">
        <w:rPr>
          <w:color w:val="000000"/>
        </w:rPr>
        <w:t>7</w:t>
      </w:r>
      <w:r w:rsidR="00B276FC" w:rsidRPr="00FB55DF">
        <w:rPr>
          <w:color w:val="000000"/>
        </w:rPr>
        <w:t xml:space="preserve"> </w:t>
      </w:r>
      <w:r w:rsidR="00AF6466" w:rsidRPr="00FB55DF">
        <w:rPr>
          <w:color w:val="000000"/>
        </w:rPr>
        <w:t xml:space="preserve">which </w:t>
      </w:r>
      <w:r w:rsidRPr="00FB55DF">
        <w:rPr>
          <w:color w:val="000000"/>
        </w:rPr>
        <w:t xml:space="preserve">were strong.  </w:t>
      </w:r>
      <w:r w:rsidR="00A534E1" w:rsidRPr="00FB55DF">
        <w:rPr>
          <w:color w:val="000000"/>
        </w:rPr>
        <w:t xml:space="preserve">For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xml:space="preserve">, </w:t>
      </w:r>
      <w:r w:rsidR="00A534E1" w:rsidRPr="00FB55DF">
        <w:rPr>
          <w:color w:val="000000"/>
        </w:rPr>
        <w:t xml:space="preserve">18 drug-knockout associations were found, </w:t>
      </w:r>
      <w:r w:rsidRPr="00FB55DF">
        <w:rPr>
          <w:color w:val="000000"/>
        </w:rPr>
        <w:t>all of which were novel (</w:t>
      </w:r>
      <w:r w:rsidR="00EF3DD9">
        <w:rPr>
          <w:color w:val="000000"/>
        </w:rPr>
        <w:t>Fig</w:t>
      </w:r>
      <w:r w:rsidRPr="00FB55DF">
        <w:rPr>
          <w:color w:val="000000"/>
        </w:rPr>
        <w:t xml:space="preserve"> S4, Data S6).  Taken</w:t>
      </w:r>
      <w:r w:rsidRPr="00137983">
        <w:rPr>
          <w:color w:val="000000"/>
        </w:rPr>
        <w:t xml:space="preserve"> together, we detected </w:t>
      </w:r>
      <w:r>
        <w:rPr>
          <w:color w:val="000000"/>
        </w:rPr>
        <w:t>7</w:t>
      </w:r>
      <w:r w:rsidR="00B33985">
        <w:rPr>
          <w:color w:val="000000"/>
        </w:rPr>
        <w:t>9</w:t>
      </w:r>
      <w:r>
        <w:rPr>
          <w:color w:val="000000"/>
        </w:rPr>
        <w:t>%</w:t>
      </w:r>
      <w:r w:rsidRPr="00137983">
        <w:rPr>
          <w:color w:val="000000"/>
        </w:rPr>
        <w:t xml:space="preserve"> of</w:t>
      </w:r>
      <w:r w:rsidR="00B33985">
        <w:rPr>
          <w:color w:val="000000"/>
        </w:rPr>
        <w:t xml:space="preserve"> 18</w:t>
      </w:r>
      <w:r>
        <w:rPr>
          <w:color w:val="000000"/>
        </w:rPr>
        <w:t xml:space="preserve"> </w:t>
      </w:r>
      <w:r w:rsidRPr="00137983">
        <w:rPr>
          <w:color w:val="000000"/>
        </w:rPr>
        <w:t xml:space="preserve">previous associations </w:t>
      </w:r>
      <w:r w:rsidR="00A534E1">
        <w:rPr>
          <w:color w:val="000000"/>
        </w:rPr>
        <w:t xml:space="preserve">between drugs and individual knockouts of the </w:t>
      </w:r>
      <w:r w:rsidR="00B276FC">
        <w:rPr>
          <w:color w:val="000000"/>
        </w:rPr>
        <w:t xml:space="preserve">five </w:t>
      </w:r>
      <w:r w:rsidR="00A534E1">
        <w:rPr>
          <w:color w:val="000000"/>
        </w:rPr>
        <w:t xml:space="preserve">targeted transporters, </w:t>
      </w:r>
      <w:r w:rsidRPr="00137983">
        <w:rPr>
          <w:color w:val="000000"/>
        </w:rPr>
        <w:t xml:space="preserve">while revealing </w:t>
      </w:r>
      <w:r>
        <w:rPr>
          <w:color w:val="000000"/>
        </w:rPr>
        <w:t>4</w:t>
      </w:r>
      <w:r w:rsidR="00AF6466">
        <w:rPr>
          <w:color w:val="000000"/>
        </w:rPr>
        <w:t>0</w:t>
      </w:r>
      <w:r w:rsidRPr="00137983">
        <w:rPr>
          <w:color w:val="000000"/>
        </w:rPr>
        <w:t xml:space="preserve"> new associations.</w:t>
      </w:r>
      <w:r>
        <w:rPr>
          <w:color w:val="000000"/>
        </w:rPr>
        <w:t xml:space="preserve">  </w:t>
      </w:r>
    </w:p>
    <w:p w14:paraId="1ACCEDA8" w14:textId="6F8E2266"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w:t>
      </w:r>
      <w:r w:rsidR="00B276FC">
        <w:rPr>
          <w:color w:val="000000"/>
        </w:rPr>
        <w:t xml:space="preserve">again </w:t>
      </w:r>
      <w:r>
        <w:rPr>
          <w:color w:val="000000"/>
        </w:rPr>
        <w:t xml:space="preserve">initially considered only </w:t>
      </w:r>
      <w:r w:rsidR="00A534E1">
        <w:rPr>
          <w:color w:val="000000"/>
        </w:rPr>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proofErr w:type="gramStart"/>
      <w:r w:rsidR="00A534E1">
        <w:rPr>
          <w:color w:val="000000"/>
        </w:rPr>
        <w:t>( 2</w:t>
      </w:r>
      <w:r w:rsidR="00A534E1" w:rsidRPr="00632235">
        <w:rPr>
          <w:color w:val="000000"/>
          <w:vertAlign w:val="superscript"/>
        </w:rPr>
        <w:t>5</w:t>
      </w:r>
      <w:proofErr w:type="gramEnd"/>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w:t>
      </w:r>
      <w:proofErr w:type="spellStart"/>
      <w:r w:rsidR="00EC2378">
        <w:rPr>
          <w:color w:val="000000"/>
        </w:rPr>
        <w:t>MAT</w:t>
      </w:r>
      <w:r w:rsidR="00EC2378">
        <w:rPr>
          <w:b/>
          <w:color w:val="000000"/>
        </w:rPr>
        <w:t>a</w:t>
      </w:r>
      <w:proofErr w:type="spellEnd"/>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w:t>
      </w:r>
      <w:proofErr w:type="spellStart"/>
      <w:r w:rsidR="000161ED">
        <w:rPr>
          <w:color w:val="000000"/>
        </w:rPr>
        <w:t>camptothecin</w:t>
      </w:r>
      <w:proofErr w:type="spellEnd"/>
      <w:r w:rsidR="000161ED">
        <w:rPr>
          <w:color w:val="000000"/>
        </w:rPr>
        <w:t xml:space="preserve"> and tamoxifen </w:t>
      </w:r>
      <w:r w:rsidR="00A534E1">
        <w:rPr>
          <w:color w:val="000000"/>
        </w:rPr>
        <w:t xml:space="preserve">between </w:t>
      </w:r>
      <w:proofErr w:type="spellStart"/>
      <w:r w:rsidR="00A534E1">
        <w:rPr>
          <w:color w:val="000000"/>
        </w:rPr>
        <w:t>MAT</w:t>
      </w:r>
      <w:r w:rsidR="00A534E1" w:rsidRPr="00BB35AC">
        <w:rPr>
          <w:b/>
          <w:color w:val="000000"/>
        </w:rPr>
        <w:t>a</w:t>
      </w:r>
      <w:proofErr w:type="spellEnd"/>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EF3DD9">
        <w:rPr>
          <w:color w:val="000000"/>
        </w:rPr>
        <w:t>Fig</w:t>
      </w:r>
      <w:r w:rsidR="0066744C">
        <w:rPr>
          <w:color w:val="000000"/>
        </w:rPr>
        <w:t xml:space="preserve">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EF3DD9">
        <w:rPr>
          <w:color w:val="000000"/>
        </w:rPr>
        <w:t>Fig</w:t>
      </w:r>
      <w:r w:rsidR="009E2837">
        <w:rPr>
          <w:color w:val="000000"/>
        </w:rPr>
        <w:t xml:space="preserve">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28A8DA6D"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w:t>
      </w:r>
      <w:r w:rsidR="00EF3DD9">
        <w:rPr>
          <w:color w:val="000000"/>
          <w:lang w:val="en-CA"/>
        </w:rPr>
        <w:t>Fig</w:t>
      </w:r>
      <w:r w:rsidR="00DA296C">
        <w:rPr>
          <w:color w:val="000000"/>
          <w:lang w:val="en-CA"/>
        </w:rPr>
        <w:t xml:space="preserve">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proofErr w:type="spellStart"/>
      <w:r w:rsidR="00D92FAF">
        <w:rPr>
          <w:color w:val="000000"/>
        </w:rPr>
        <w:t>MAT</w:t>
      </w:r>
      <w:r w:rsidR="00D92FAF">
        <w:rPr>
          <w:b/>
          <w:color w:val="000000"/>
        </w:rPr>
        <w:t>a</w:t>
      </w:r>
      <w:proofErr w:type="spellEnd"/>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EF3DD9">
        <w:rPr>
          <w:color w:val="000000"/>
          <w:lang w:val="en-CA"/>
        </w:rPr>
        <w:t>Fig</w:t>
      </w:r>
      <w:r w:rsidR="00D92FAF">
        <w:rPr>
          <w:color w:val="000000"/>
          <w:lang w:val="en-CA"/>
        </w:rPr>
        <w:t xml:space="preserve">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3F7C5B8"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w:t>
      </w:r>
      <w:r w:rsidR="00EF3DD9">
        <w:rPr>
          <w:color w:val="000000"/>
          <w:lang w:val="en-CA"/>
        </w:rPr>
        <w:t>Fig</w:t>
      </w:r>
      <w:r w:rsidR="00F65A2C">
        <w:rPr>
          <w:color w:val="000000"/>
          <w:lang w:val="en-CA"/>
        </w:rPr>
        <w:t xml:space="preserve">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lastRenderedPageBreak/>
        <w:t xml:space="preserve"> </w:t>
      </w:r>
    </w:p>
    <w:p w14:paraId="61D5B04E" w14:textId="681D6FE6"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w:t>
      </w:r>
      <w:r w:rsidR="00EF3DD9">
        <w:rPr>
          <w:color w:val="000000"/>
        </w:rPr>
        <w:t>Fig</w:t>
      </w:r>
      <w:r w:rsidR="00EA336E">
        <w:rPr>
          <w:color w:val="000000"/>
        </w:rPr>
        <w:t xml:space="preserve">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w:t>
      </w:r>
      <w:r w:rsidR="00EF3DD9">
        <w:rPr>
          <w:color w:val="000000"/>
        </w:rPr>
        <w:t>Fig</w:t>
      </w:r>
      <w:r>
        <w:rPr>
          <w:color w:val="000000"/>
        </w:rPr>
        <w:t xml:space="preserve">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4F6CD1">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46&lt;/sup&gt;","plainTextFormattedCitation":"46","previouslyFormattedCitation":"&lt;sup&gt;45&lt;/sup&gt;"},"properties":{"noteIndex":0},"schema":"https://github.com/citation-style-language/schema/raw/master/csl-citation.json"}</w:instrText>
      </w:r>
      <w:r w:rsidR="007D4A1E" w:rsidRPr="00D66545">
        <w:rPr>
          <w:color w:val="000000"/>
        </w:rPr>
        <w:fldChar w:fldCharType="separate"/>
      </w:r>
      <w:r w:rsidR="004F6CD1" w:rsidRPr="004F6CD1">
        <w:rPr>
          <w:noProof/>
          <w:color w:val="000000"/>
          <w:vertAlign w:val="superscript"/>
        </w:rPr>
        <w:t>46</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4F6CD1">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31,32&lt;/sup&gt;","plainTextFormattedCitation":"31,32","previouslyFormattedCitation":"&lt;sup&gt;33,34&lt;/sup&gt;"},"properties":{"noteIndex":0},"schema":"https://github.com/citation-style-language/schema/raw/master/csl-citation.json"}</w:instrText>
      </w:r>
      <w:r w:rsidR="008345B8" w:rsidRPr="00D66545">
        <w:rPr>
          <w:i/>
          <w:color w:val="000000"/>
        </w:rPr>
        <w:fldChar w:fldCharType="separate"/>
      </w:r>
      <w:r w:rsidR="004F6CD1" w:rsidRPr="004F6CD1">
        <w:rPr>
          <w:noProof/>
          <w:color w:val="000000"/>
          <w:vertAlign w:val="superscript"/>
        </w:rPr>
        <w:t>31,32</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EF3DD9">
        <w:rPr>
          <w:color w:val="000000"/>
        </w:rPr>
        <w:t>Fig</w:t>
      </w:r>
      <w:r w:rsidR="007D692E" w:rsidRPr="00D66545">
        <w:rPr>
          <w:color w:val="000000"/>
        </w:rPr>
        <w:t xml:space="preserve">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4F6CD1">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D66545" w:rsidRPr="00D66545">
        <w:rPr>
          <w:color w:val="000000"/>
        </w:rPr>
        <w:fldChar w:fldCharType="separate"/>
      </w:r>
      <w:r w:rsidR="004F6CD1" w:rsidRPr="004F6CD1">
        <w:rPr>
          <w:noProof/>
          <w:color w:val="000000"/>
          <w:vertAlign w:val="superscript"/>
        </w:rPr>
        <w:t>32</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797BC2F3"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 xml:space="preserve">under </w:t>
      </w:r>
      <w:proofErr w:type="spellStart"/>
      <w:r w:rsidR="00772F98" w:rsidRPr="00D66545">
        <w:rPr>
          <w:color w:val="000000"/>
        </w:rPr>
        <w:t>camptothecin</w:t>
      </w:r>
      <w:proofErr w:type="spellEnd"/>
      <w:r w:rsidR="00772F98" w:rsidRPr="00D66545">
        <w:rPr>
          <w:color w:val="000000"/>
        </w:rPr>
        <w:t xml:space="preserve"> (</w:t>
      </w:r>
      <w:r w:rsidR="00EF3DD9">
        <w:rPr>
          <w:color w:val="000000"/>
        </w:rPr>
        <w:t>Fig</w:t>
      </w:r>
      <w:r w:rsidR="00772F98" w:rsidRPr="00D66545">
        <w:rPr>
          <w:color w:val="000000"/>
        </w:rPr>
        <w:t xml:space="preserve">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w:t>
      </w:r>
      <w:r w:rsidR="00EF3DD9">
        <w:rPr>
          <w:color w:val="000000"/>
        </w:rPr>
        <w:t>Fig</w:t>
      </w:r>
      <w:r w:rsidR="00772F98" w:rsidRPr="00D66545">
        <w:rPr>
          <w:color w:val="000000"/>
        </w:rPr>
        <w:t xml:space="preserve">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23B07138" w:rsidR="000570E2" w:rsidRDefault="00772F98" w:rsidP="00174BEA">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w:t>
      </w:r>
      <w:r w:rsidR="00EF3DD9">
        <w:rPr>
          <w:color w:val="000000"/>
          <w:lang w:val="en-CA"/>
        </w:rPr>
        <w:t>Fig</w:t>
      </w:r>
      <w:r>
        <w:rPr>
          <w:color w:val="000000"/>
          <w:lang w:val="en-CA"/>
        </w:rPr>
        <w:t xml:space="preserve"> S</w:t>
      </w:r>
      <w:r w:rsidR="00A87D6B">
        <w:rPr>
          <w:color w:val="000000"/>
          <w:lang w:val="en-CA"/>
        </w:rPr>
        <w:t>7</w:t>
      </w:r>
      <w:r>
        <w:rPr>
          <w:color w:val="000000"/>
          <w:lang w:val="en-CA"/>
        </w:rPr>
        <w:t xml:space="preserve">). </w:t>
      </w:r>
      <w:r w:rsidR="002C6BB4">
        <w:rPr>
          <w:color w:val="000000"/>
          <w:lang w:val="en-CA"/>
        </w:rPr>
        <w:t xml:space="preserve"> </w:t>
      </w:r>
      <w:ins w:id="228" w:author="Albi Celaj [2]" w:date="2018-12-05T15:50:00Z">
        <w:r w:rsidR="00AC6971">
          <w:rPr>
            <w:color w:val="000000"/>
            <w:lang w:val="en-CA"/>
          </w:rPr>
          <w:t xml:space="preserve">For example, </w:t>
        </w:r>
      </w:ins>
      <w:ins w:id="229" w:author="Albi Celaj [2]" w:date="2018-12-06T11:56:00Z">
        <w:r w:rsidR="00174BEA">
          <w:rPr>
            <w:color w:val="000000"/>
            <w:lang w:val="en-CA"/>
          </w:rPr>
          <w:t xml:space="preserve">knocking out </w:t>
        </w:r>
        <w:r w:rsidR="00174BEA">
          <w:rPr>
            <w:i/>
            <w:color w:val="000000"/>
            <w:lang w:val="en-CA"/>
          </w:rPr>
          <w:t>pdr5∆</w:t>
        </w:r>
        <w:r w:rsidR="00174BEA">
          <w:rPr>
            <w:color w:val="000000"/>
            <w:lang w:val="en-CA"/>
          </w:rPr>
          <w:t xml:space="preserve">, </w:t>
        </w:r>
        <w:r w:rsidR="00174BEA">
          <w:rPr>
            <w:i/>
            <w:color w:val="000000"/>
            <w:lang w:val="en-CA"/>
          </w:rPr>
          <w:t>snq2∆</w:t>
        </w:r>
        <w:r w:rsidR="00174BEA">
          <w:rPr>
            <w:color w:val="000000"/>
            <w:lang w:val="en-CA"/>
          </w:rPr>
          <w:t xml:space="preserve">, and </w:t>
        </w:r>
        <w:r w:rsidR="00174BEA">
          <w:rPr>
            <w:i/>
            <w:color w:val="000000"/>
            <w:lang w:val="en-CA"/>
          </w:rPr>
          <w:t xml:space="preserve">ybt1∆ </w:t>
        </w:r>
      </w:ins>
      <w:ins w:id="230" w:author="Albi Celaj [2]" w:date="2018-12-06T11:57:00Z">
        <w:r w:rsidR="00174BEA">
          <w:rPr>
            <w:color w:val="000000"/>
            <w:lang w:val="en-CA"/>
          </w:rPr>
          <w:t>in</w:t>
        </w:r>
      </w:ins>
      <w:ins w:id="231" w:author="Albi Celaj [2]" w:date="2018-12-06T17:12:00Z">
        <w:r w:rsidR="004A7760">
          <w:rPr>
            <w:color w:val="000000"/>
            <w:lang w:val="en-CA"/>
          </w:rPr>
          <w:t>dividually or in</w:t>
        </w:r>
      </w:ins>
      <w:ins w:id="232" w:author="Albi Celaj [2]" w:date="2018-12-06T11:57:00Z">
        <w:r w:rsidR="00174BEA">
          <w:rPr>
            <w:color w:val="000000"/>
            <w:lang w:val="en-CA"/>
          </w:rPr>
          <w:t xml:space="preserve"> any combination </w:t>
        </w:r>
      </w:ins>
      <w:ins w:id="233" w:author="Albi Celaj [2]" w:date="2018-12-05T15:51:00Z">
        <w:r w:rsidR="007C66FF">
          <w:rPr>
            <w:color w:val="000000"/>
            <w:lang w:val="en-CA"/>
          </w:rPr>
          <w:t>led to more valinomycin resistance than the wild-type strain (Fig 3A right panel).</w:t>
        </w:r>
      </w:ins>
    </w:p>
    <w:p w14:paraId="23AF7B61" w14:textId="361D42BD" w:rsidR="000570E2" w:rsidDel="003D79AA" w:rsidRDefault="000570E2" w:rsidP="00C313F6">
      <w:pPr>
        <w:widowControl w:val="0"/>
        <w:autoSpaceDE w:val="0"/>
        <w:autoSpaceDN w:val="0"/>
        <w:adjustRightInd w:val="0"/>
        <w:jc w:val="both"/>
        <w:rPr>
          <w:del w:id="234" w:author="Albi Celaj [2]" w:date="2018-12-04T14:14:00Z"/>
          <w:color w:val="000000"/>
          <w:lang w:val="en-CA"/>
        </w:rPr>
      </w:pPr>
    </w:p>
    <w:p w14:paraId="1BE433BC" w14:textId="4ED544E2" w:rsidR="001E6C97" w:rsidDel="003D79AA" w:rsidRDefault="002C6BB4" w:rsidP="00C313F6">
      <w:pPr>
        <w:widowControl w:val="0"/>
        <w:autoSpaceDE w:val="0"/>
        <w:autoSpaceDN w:val="0"/>
        <w:adjustRightInd w:val="0"/>
        <w:jc w:val="both"/>
        <w:rPr>
          <w:moveFrom w:id="235" w:author="Albi Celaj [2]" w:date="2018-12-04T14:14:00Z"/>
          <w:color w:val="000000"/>
          <w:lang w:val="en-CA"/>
        </w:rPr>
      </w:pPr>
      <w:moveFromRangeStart w:id="236" w:author="Albi Celaj [2]" w:date="2018-12-04T14:14:00Z" w:name="move531696218"/>
      <w:moveFrom w:id="237" w:author="Albi Celaj [2]" w:date="2018-12-04T14:14:00Z">
        <w:r w:rsidDel="003D79AA">
          <w:rPr>
            <w:color w:val="000000"/>
            <w:lang w:val="en-CA"/>
          </w:rPr>
          <w:t xml:space="preserve">One striking example of this was </w:t>
        </w:r>
        <w:r w:rsidR="00772F98" w:rsidDel="003D79AA">
          <w:rPr>
            <w:color w:val="000000"/>
          </w:rPr>
          <w:t>a quadruple deletion</w:t>
        </w:r>
        <w:r w:rsidDel="003D79AA">
          <w:rPr>
            <w:color w:val="000000"/>
          </w:rPr>
          <w:t>—</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Del="003D79AA">
          <w:rPr>
            <w:color w:val="000000"/>
          </w:rPr>
          <w:t xml:space="preserve">—with high </w:t>
        </w:r>
        <w:r w:rsidR="00772F98" w:rsidRPr="00233F15" w:rsidDel="003D79AA">
          <w:rPr>
            <w:color w:val="000000"/>
          </w:rPr>
          <w:t>resistance</w:t>
        </w:r>
        <w:r w:rsidRPr="002C6BB4" w:rsidDel="003D79AA">
          <w:rPr>
            <w:color w:val="000000"/>
          </w:rPr>
          <w:t xml:space="preserve"> </w:t>
        </w:r>
        <w:r w:rsidDel="003D79AA">
          <w:rPr>
            <w:color w:val="000000"/>
          </w:rPr>
          <w:t xml:space="preserve">to </w:t>
        </w:r>
        <w:r w:rsidRPr="00233F15" w:rsidDel="003D79AA">
          <w:rPr>
            <w:color w:val="000000"/>
          </w:rPr>
          <w:t>fluc</w:t>
        </w:r>
        <w:r w:rsidDel="003D79AA">
          <w:rPr>
            <w:color w:val="000000"/>
          </w:rPr>
          <w:t xml:space="preserve">onazole </w:t>
        </w:r>
        <w:r w:rsidRPr="00233F15" w:rsidDel="003D79AA">
          <w:rPr>
            <w:color w:val="000000"/>
          </w:rPr>
          <w:t>(</w:t>
        </w:r>
        <w:r w:rsidR="00EF3DD9" w:rsidDel="003D79AA">
          <w:rPr>
            <w:color w:val="000000"/>
            <w:lang w:val="en-CA"/>
          </w:rPr>
          <w:t>Fig</w:t>
        </w:r>
        <w:r w:rsidDel="003D79AA">
          <w:rPr>
            <w:color w:val="000000"/>
            <w:lang w:val="en-CA"/>
          </w:rPr>
          <w:t xml:space="preserve"> 3A, right</w:t>
        </w:r>
        <w:r w:rsidRPr="00233F15" w:rsidDel="003D79AA">
          <w:rPr>
            <w:color w:val="000000"/>
            <w:lang w:val="en-CA"/>
          </w:rPr>
          <w:t>)</w:t>
        </w:r>
        <w:r w:rsidR="00087998" w:rsidDel="003D79AA">
          <w:rPr>
            <w:color w:val="000000"/>
          </w:rPr>
          <w:t xml:space="preserve">.  Interestingly, the quintuple mutant </w:t>
        </w:r>
        <w:r w:rsidR="00772F98" w:rsidRPr="00233F15" w:rsidDel="003D79AA">
          <w:rPr>
            <w:i/>
            <w:color w:val="000000"/>
          </w:rPr>
          <w:t>pdr5∆</w:t>
        </w:r>
        <w:r w:rsidR="001E6C97" w:rsidDel="003D79AA">
          <w:rPr>
            <w:i/>
            <w:color w:val="000000"/>
          </w:rPr>
          <w:t xml:space="preserve"> </w:t>
        </w:r>
        <w:r w:rsidR="00772F98" w:rsidRPr="00233F15" w:rsidDel="003D79AA">
          <w:rPr>
            <w:i/>
            <w:color w:val="000000"/>
          </w:rPr>
          <w:t>snq2∆</w:t>
        </w:r>
        <w:r w:rsidR="001E6C97" w:rsidDel="003D79AA">
          <w:rPr>
            <w:i/>
            <w:color w:val="000000"/>
          </w:rPr>
          <w:t xml:space="preserve"> </w:t>
        </w:r>
        <w:r w:rsidR="00772F98" w:rsidRPr="00233F15" w:rsidDel="003D79AA">
          <w:rPr>
            <w:i/>
            <w:color w:val="000000"/>
          </w:rPr>
          <w:t>ybt1∆</w:t>
        </w:r>
        <w:r w:rsidR="001E6C97" w:rsidDel="003D79AA">
          <w:rPr>
            <w:i/>
            <w:color w:val="000000"/>
          </w:rPr>
          <w:t xml:space="preserve"> </w:t>
        </w:r>
        <w:r w:rsidR="00772F98" w:rsidRPr="00233F15" w:rsidDel="003D79AA">
          <w:rPr>
            <w:i/>
            <w:color w:val="000000"/>
          </w:rPr>
          <w:t>ycf1∆</w:t>
        </w:r>
        <w:r w:rsidR="001E6C97" w:rsidDel="003D79AA">
          <w:rPr>
            <w:i/>
            <w:color w:val="000000"/>
          </w:rPr>
          <w:t xml:space="preserve"> </w:t>
        </w:r>
        <w:r w:rsidR="00772F98" w:rsidRPr="00233F15" w:rsidDel="003D79AA">
          <w:rPr>
            <w:i/>
            <w:color w:val="000000"/>
          </w:rPr>
          <w:t>yor1∆</w:t>
        </w:r>
        <w:r w:rsidR="00772F98" w:rsidRPr="00233F15" w:rsidDel="003D79AA">
          <w:rPr>
            <w:color w:val="000000"/>
          </w:rPr>
          <w:t xml:space="preserve"> </w:t>
        </w:r>
        <w:r w:rsidR="00087998" w:rsidDel="003D79AA">
          <w:rPr>
            <w:color w:val="000000"/>
          </w:rPr>
          <w:t xml:space="preserve">(differing from the resistant quadruple </w:t>
        </w:r>
        <w:r w:rsidR="001E6C97" w:rsidDel="003D79AA">
          <w:rPr>
            <w:color w:val="000000"/>
          </w:rPr>
          <w:t xml:space="preserve">genotype only by </w:t>
        </w:r>
        <w:r w:rsidR="00087998" w:rsidDel="003D79AA">
          <w:rPr>
            <w:color w:val="000000"/>
          </w:rPr>
          <w:t xml:space="preserve">an additional </w:t>
        </w:r>
        <w:r w:rsidR="00087998" w:rsidRPr="00233F15" w:rsidDel="003D79AA">
          <w:rPr>
            <w:i/>
            <w:color w:val="000000"/>
          </w:rPr>
          <w:t>pdr5∆</w:t>
        </w:r>
        <w:r w:rsidR="00087998" w:rsidDel="003D79AA">
          <w:rPr>
            <w:color w:val="000000"/>
          </w:rPr>
          <w:t xml:space="preserve"> deletion) showed </w:t>
        </w:r>
        <w:r w:rsidR="00772F98" w:rsidRPr="00233F15" w:rsidDel="003D79AA">
          <w:rPr>
            <w:color w:val="000000"/>
          </w:rPr>
          <w:t>sensitiv</w:t>
        </w:r>
        <w:r w:rsidR="00087998" w:rsidDel="003D79AA">
          <w:rPr>
            <w:color w:val="000000"/>
          </w:rPr>
          <w:t xml:space="preserve">ity </w:t>
        </w:r>
        <w:r w:rsidDel="003D79AA">
          <w:rPr>
            <w:color w:val="000000"/>
          </w:rPr>
          <w:t xml:space="preserve">to fluconazole </w:t>
        </w:r>
        <w:r w:rsidR="00087998" w:rsidDel="003D79AA">
          <w:rPr>
            <w:color w:val="000000"/>
          </w:rPr>
          <w:t xml:space="preserve">that was comparable to the single-knockout </w:t>
        </w:r>
        <w:r w:rsidR="00772F98" w:rsidRPr="00233F15" w:rsidDel="003D79AA">
          <w:rPr>
            <w:i/>
            <w:color w:val="000000"/>
          </w:rPr>
          <w:t xml:space="preserve">pdr5∆ </w:t>
        </w:r>
        <w:r w:rsidR="00087998" w:rsidDel="003D79AA">
          <w:rPr>
            <w:color w:val="000000"/>
          </w:rPr>
          <w:t>genotype</w:t>
        </w:r>
        <w:r w:rsidR="00772F98" w:rsidRPr="001253E6" w:rsidDel="003D79AA">
          <w:rPr>
            <w:color w:val="000000"/>
          </w:rPr>
          <w:t>.</w:t>
        </w:r>
        <w:r w:rsidR="00772F98" w:rsidRPr="00233F15" w:rsidDel="003D79AA">
          <w:rPr>
            <w:color w:val="000000"/>
          </w:rPr>
          <w:t xml:space="preserve"> </w:t>
        </w:r>
        <w:r w:rsidR="00087998" w:rsidDel="003D79AA">
          <w:rPr>
            <w:color w:val="000000"/>
          </w:rPr>
          <w:t xml:space="preserve"> The deletions of </w:t>
        </w:r>
        <w:r w:rsidR="00087998" w:rsidRPr="00233F15" w:rsidDel="003D79AA">
          <w:rPr>
            <w:i/>
            <w:color w:val="000000"/>
          </w:rPr>
          <w:t>snq2∆</w:t>
        </w:r>
        <w:r w:rsidR="00087998" w:rsidDel="003D79AA">
          <w:rPr>
            <w:color w:val="000000"/>
          </w:rPr>
          <w:t xml:space="preserve">, </w:t>
        </w:r>
        <w:r w:rsidR="00087998" w:rsidRPr="00233F15" w:rsidDel="003D79AA">
          <w:rPr>
            <w:i/>
            <w:color w:val="000000"/>
          </w:rPr>
          <w:t>ybt1∆</w:t>
        </w:r>
        <w:r w:rsidR="00087998" w:rsidDel="003D79AA">
          <w:rPr>
            <w:color w:val="000000"/>
          </w:rPr>
          <w:t xml:space="preserve">, </w:t>
        </w:r>
        <w:r w:rsidR="00087998" w:rsidRPr="00233F15" w:rsidDel="003D79AA">
          <w:rPr>
            <w:i/>
            <w:color w:val="000000"/>
          </w:rPr>
          <w:t>ycf1∆</w:t>
        </w:r>
        <w:r w:rsidR="00087998" w:rsidDel="003D79AA">
          <w:rPr>
            <w:color w:val="000000"/>
          </w:rPr>
          <w:t xml:space="preserve">, </w:t>
        </w:r>
        <w:r w:rsidR="001E6C97" w:rsidDel="003D79AA">
          <w:rPr>
            <w:color w:val="000000"/>
          </w:rPr>
          <w:t xml:space="preserve">and </w:t>
        </w:r>
        <w:r w:rsidR="00087998" w:rsidRPr="00233F15" w:rsidDel="003D79AA">
          <w:rPr>
            <w:i/>
            <w:color w:val="000000"/>
          </w:rPr>
          <w:t>yor1∆</w:t>
        </w:r>
        <w:r w:rsidR="00087998" w:rsidDel="003D79AA">
          <w:rPr>
            <w:i/>
            <w:color w:val="000000"/>
          </w:rPr>
          <w:t xml:space="preserve"> </w:t>
        </w:r>
        <w:r w:rsidR="00087998" w:rsidDel="003D79AA">
          <w:rPr>
            <w:color w:val="000000"/>
          </w:rPr>
          <w:t>showed synergistic resistance</w:t>
        </w:r>
        <w:r w:rsidR="001E6C97" w:rsidDel="003D79AA">
          <w:rPr>
            <w:color w:val="000000"/>
          </w:rPr>
          <w:t>,</w:t>
        </w:r>
        <w:r w:rsidR="00087998" w:rsidDel="003D79AA">
          <w:rPr>
            <w:color w:val="000000"/>
          </w:rPr>
          <w:t xml:space="preserve"> in that </w:t>
        </w:r>
        <w:r w:rsidR="00772F98" w:rsidRPr="00233F15" w:rsidDel="003D79AA">
          <w:rPr>
            <w:color w:val="000000"/>
          </w:rPr>
          <w:t xml:space="preserve">combinations of one or two </w:t>
        </w:r>
        <w:r w:rsidR="00772F98" w:rsidRPr="00233F15" w:rsidDel="003D79AA">
          <w:rPr>
            <w:color w:val="000000"/>
            <w:lang w:val="en-CA"/>
          </w:rPr>
          <w:t xml:space="preserve">knockouts </w:t>
        </w:r>
        <w:r w:rsidR="00772F98" w:rsidDel="003D79AA">
          <w:rPr>
            <w:color w:val="000000"/>
            <w:lang w:val="en-CA"/>
          </w:rPr>
          <w:t>within these four genes resulted in</w:t>
        </w:r>
        <w:r w:rsidR="00772F98" w:rsidRPr="00233F15" w:rsidDel="003D79AA">
          <w:rPr>
            <w:color w:val="000000"/>
            <w:lang w:val="en-CA"/>
          </w:rPr>
          <w:t xml:space="preserve"> </w:t>
        </w:r>
        <w:r w:rsidR="00772F98" w:rsidDel="003D79AA">
          <w:rPr>
            <w:color w:val="000000"/>
            <w:lang w:val="en-CA"/>
          </w:rPr>
          <w:t xml:space="preserve">subtle or </w:t>
        </w:r>
        <w:r w:rsidR="001E6C97" w:rsidDel="003D79AA">
          <w:rPr>
            <w:color w:val="000000"/>
            <w:lang w:val="en-CA"/>
          </w:rPr>
          <w:t xml:space="preserve">no </w:t>
        </w:r>
        <w:r w:rsidR="00772F98" w:rsidRPr="00233F15" w:rsidDel="003D79AA">
          <w:rPr>
            <w:color w:val="000000"/>
            <w:lang w:val="en-CA"/>
          </w:rPr>
          <w:t>effect.</w:t>
        </w:r>
        <w:r w:rsidR="00772F98" w:rsidDel="003D79AA">
          <w:rPr>
            <w:color w:val="000000"/>
            <w:lang w:val="en-CA"/>
          </w:rPr>
          <w:t xml:space="preserve">  These </w:t>
        </w:r>
        <w:r w:rsidR="001E6C97" w:rsidDel="003D79AA">
          <w:rPr>
            <w:color w:val="000000"/>
            <w:lang w:val="en-CA"/>
          </w:rPr>
          <w:t xml:space="preserve">results </w:t>
        </w:r>
        <w:r w:rsidR="00772F98" w:rsidRPr="00233F15" w:rsidDel="003D79AA">
          <w:rPr>
            <w:color w:val="000000"/>
            <w:lang w:val="en-CA"/>
          </w:rPr>
          <w:t>extend previous</w:t>
        </w:r>
        <w:r w:rsidR="00143588" w:rsidDel="003D79AA">
          <w:rPr>
            <w:color w:val="000000"/>
            <w:lang w:val="en-CA"/>
          </w:rPr>
          <w:t xml:space="preserve"> findings that deletions of </w:t>
        </w:r>
        <w:bookmarkStart w:id="238" w:name="_Hlk526513305"/>
        <w:r w:rsidR="00087998" w:rsidDel="003D79AA">
          <w:rPr>
            <w:i/>
            <w:color w:val="000000"/>
            <w:lang w:val="en-CA"/>
          </w:rPr>
          <w:t xml:space="preserve">SNQ2 </w:t>
        </w:r>
        <w:r w:rsidR="00087998" w:rsidDel="003D79AA">
          <w:rPr>
            <w:color w:val="000000"/>
            <w:lang w:val="en-CA"/>
          </w:rPr>
          <w:t xml:space="preserve">or </w:t>
        </w:r>
        <w:r w:rsidR="00087998" w:rsidDel="003D79AA">
          <w:rPr>
            <w:i/>
            <w:color w:val="000000"/>
            <w:lang w:val="en-CA"/>
          </w:rPr>
          <w:t>YOR1</w:t>
        </w:r>
        <w:r w:rsidR="00143588" w:rsidDel="003D79AA">
          <w:rPr>
            <w:color w:val="000000"/>
            <w:lang w:val="en-CA"/>
          </w:rPr>
          <w:t xml:space="preserve"> </w:t>
        </w:r>
        <w:bookmarkEnd w:id="238"/>
        <w:r w:rsidR="00A11C11" w:rsidDel="003D79AA">
          <w:rPr>
            <w:color w:val="000000"/>
            <w:lang w:val="en-CA"/>
          </w:rPr>
          <w:t xml:space="preserve">(either </w:t>
        </w:r>
        <w:r w:rsidR="00143588" w:rsidDel="003D79AA">
          <w:rPr>
            <w:color w:val="000000"/>
            <w:lang w:val="en-CA"/>
          </w:rPr>
          <w:t>alone</w:t>
        </w:r>
        <w:r w:rsidR="00A11C11" w:rsidDel="003D79AA">
          <w:rPr>
            <w:color w:val="000000"/>
            <w:lang w:val="en-CA"/>
          </w:rPr>
          <w:t xml:space="preserve"> or </w:t>
        </w:r>
        <w:r w:rsidR="00143588" w:rsidDel="003D79AA">
          <w:rPr>
            <w:color w:val="000000"/>
            <w:lang w:val="en-CA"/>
          </w:rPr>
          <w:t>together</w:t>
        </w:r>
        <w:r w:rsidR="00A11C11" w:rsidDel="003D79AA">
          <w:rPr>
            <w:color w:val="000000"/>
            <w:lang w:val="en-CA"/>
          </w:rPr>
          <w:t xml:space="preserve">) </w:t>
        </w:r>
        <w:r w:rsidR="00143588" w:rsidDel="003D79AA">
          <w:rPr>
            <w:color w:val="000000"/>
            <w:lang w:val="en-CA"/>
          </w:rPr>
          <w:t xml:space="preserve">increase resistance to fluconazole, </w:t>
        </w:r>
        <w:r w:rsidR="00A11C11" w:rsidDel="003D79AA">
          <w:rPr>
            <w:color w:val="000000"/>
            <w:lang w:val="en-CA"/>
          </w:rPr>
          <w:t xml:space="preserve">and that </w:t>
        </w:r>
        <w:r w:rsidR="00A11C11" w:rsidRPr="00233F15" w:rsidDel="003D79AA">
          <w:rPr>
            <w:i/>
            <w:color w:val="000000"/>
          </w:rPr>
          <w:t>snq2∆</w:t>
        </w:r>
        <w:r w:rsidR="00A11C11" w:rsidDel="003D79AA">
          <w:rPr>
            <w:color w:val="000000"/>
          </w:rPr>
          <w:t xml:space="preserve"> and </w:t>
        </w:r>
        <w:r w:rsidR="00A11C11" w:rsidRPr="00233F15" w:rsidDel="003D79AA">
          <w:rPr>
            <w:i/>
            <w:color w:val="000000"/>
          </w:rPr>
          <w:t>yor1∆</w:t>
        </w:r>
        <w:r w:rsidR="00A11C11" w:rsidDel="003D79AA">
          <w:rPr>
            <w:i/>
            <w:color w:val="000000"/>
          </w:rPr>
          <w:t xml:space="preserve"> </w:t>
        </w:r>
        <w:r w:rsidR="00A11C11" w:rsidDel="003D79AA">
          <w:rPr>
            <w:color w:val="000000"/>
            <w:lang w:val="en-CA"/>
          </w:rPr>
          <w:t xml:space="preserve">deletions result in </w:t>
        </w:r>
        <w:r w:rsidR="00143588" w:rsidDel="003D79AA">
          <w:rPr>
            <w:color w:val="000000"/>
            <w:lang w:val="en-CA"/>
          </w:rPr>
          <w:t>increase</w:t>
        </w:r>
        <w:r w:rsidR="00A11C11" w:rsidDel="003D79AA">
          <w:rPr>
            <w:color w:val="000000"/>
            <w:lang w:val="en-CA"/>
          </w:rPr>
          <w:t>d</w:t>
        </w:r>
        <w:r w:rsidR="00143588" w:rsidDel="003D79AA">
          <w:rPr>
            <w:color w:val="000000"/>
            <w:lang w:val="en-CA"/>
          </w:rPr>
          <w:t xml:space="preserve"> </w:t>
        </w:r>
        <w:r w:rsidR="00143588" w:rsidRPr="00F67D9D" w:rsidDel="003D79AA">
          <w:rPr>
            <w:i/>
            <w:color w:val="000000"/>
            <w:lang w:val="en-CA"/>
          </w:rPr>
          <w:t>PDR5</w:t>
        </w:r>
        <w:r w:rsidR="00143588" w:rsidDel="003D79AA">
          <w:rPr>
            <w:color w:val="000000"/>
            <w:lang w:val="en-CA"/>
          </w:rPr>
          <w:t xml:space="preserve"> expression and activity</w:t>
        </w:r>
        <w:r w:rsidR="00143588" w:rsidRPr="00233F15" w:rsidDel="003D79AA">
          <w:rPr>
            <w:color w:val="000000"/>
            <w:lang w:val="en-CA"/>
          </w:rPr>
          <w:fldChar w:fldCharType="begin" w:fldLock="1"/>
        </w:r>
        <w:r w:rsidR="00D660A4" w:rsidRPr="003D79AA" w:rsidDel="003D79AA">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w:instrText>
        </w:r>
        <w:r w:rsidR="00D660A4" w:rsidRPr="00854FEE" w:rsidDel="003D79AA">
          <w:rPr>
            <w:color w:val="000000"/>
            <w:lang w:val="en-CA"/>
          </w:rPr>
          <w:instrText>Kolaczkowski","given":"Marcin","non-dropping-particle":"","parse-names":false,"suffix":""},{"dropping-particle":"","family":"Goffeau","given":"André","non-dropping</w:instrText>
        </w:r>
        <w:r w:rsidR="00D660A4" w:rsidRPr="00CD4561" w:rsidDel="003D79AA">
          <w:rPr>
            <w:color w:val="000000"/>
            <w:lang w:val="en-CA"/>
          </w:rPr>
          <w:instrText>-particle":"","parse-names":false,"suffix":""},{"dropping-particle":"","family":"Moye-Rowley","given":"W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sidDel="003D79AA">
          <w:rPr>
            <w:color w:val="000000"/>
            <w:lang w:val="en-CA"/>
          </w:rPr>
          <w:fldChar w:fldCharType="separate"/>
        </w:r>
        <w:r w:rsidR="000C5C2F" w:rsidRPr="003D79AA" w:rsidDel="003D79AA">
          <w:rPr>
            <w:noProof/>
            <w:color w:val="000000"/>
            <w:vertAlign w:val="superscript"/>
            <w:lang w:val="en-CA"/>
          </w:rPr>
          <w:t>33</w:t>
        </w:r>
        <w:r w:rsidR="00143588" w:rsidRPr="00233F15" w:rsidDel="003D79AA">
          <w:rPr>
            <w:color w:val="000000"/>
            <w:lang w:val="en-CA"/>
          </w:rPr>
          <w:fldChar w:fldCharType="end"/>
        </w:r>
        <w:r w:rsidR="00143588" w:rsidDel="003D79AA">
          <w:rPr>
            <w:color w:val="000000"/>
            <w:lang w:val="en-CA"/>
          </w:rPr>
          <w:t xml:space="preserve">.  </w:t>
        </w:r>
        <w:r w:rsidR="001E6C97" w:rsidDel="003D79AA">
          <w:rPr>
            <w:color w:val="000000"/>
            <w:lang w:val="en-CA"/>
          </w:rPr>
          <w:t>O</w:t>
        </w:r>
        <w:r w:rsidR="00143588" w:rsidDel="003D79AA">
          <w:rPr>
            <w:color w:val="000000"/>
            <w:lang w:val="en-CA"/>
          </w:rPr>
          <w:t xml:space="preserve">ur results </w:t>
        </w:r>
        <w:r w:rsidR="00A11C11" w:rsidRPr="00696DAE" w:rsidDel="003D79AA">
          <w:rPr>
            <w:color w:val="000000"/>
          </w:rPr>
          <w:t>(</w:t>
        </w:r>
        <w:r w:rsidR="00EF3DD9" w:rsidDel="003D79AA">
          <w:rPr>
            <w:color w:val="000000"/>
          </w:rPr>
          <w:t>Fig</w:t>
        </w:r>
        <w:r w:rsidR="00A11C11" w:rsidDel="003D79AA">
          <w:rPr>
            <w:color w:val="000000"/>
          </w:rPr>
          <w:t xml:space="preserve"> 3A, right</w:t>
        </w:r>
        <w:r w:rsidR="00A11C11" w:rsidRPr="00696DAE" w:rsidDel="003D79AA">
          <w:rPr>
            <w:color w:val="000000"/>
          </w:rPr>
          <w:t>)</w:t>
        </w:r>
        <w:r w:rsidR="00A11C11" w:rsidDel="003D79AA">
          <w:rPr>
            <w:color w:val="000000"/>
          </w:rPr>
          <w:t xml:space="preserve"> </w:t>
        </w:r>
        <w:r w:rsidR="001E6C97" w:rsidDel="003D79AA">
          <w:rPr>
            <w:color w:val="000000"/>
          </w:rPr>
          <w:t xml:space="preserve">further </w:t>
        </w:r>
        <w:r w:rsidR="00772F98" w:rsidDel="003D79AA">
          <w:rPr>
            <w:color w:val="000000"/>
            <w:lang w:val="en-CA"/>
          </w:rPr>
          <w:t>suggest that</w:t>
        </w:r>
        <w:r w:rsidR="00A11C11" w:rsidDel="003D79AA">
          <w:rPr>
            <w:color w:val="000000"/>
            <w:lang w:val="en-CA"/>
          </w:rPr>
          <w:t>:</w:t>
        </w:r>
        <w:r w:rsidR="00772F98" w:rsidDel="003D79AA">
          <w:rPr>
            <w:color w:val="000000"/>
            <w:lang w:val="en-CA"/>
          </w:rPr>
          <w:t xml:space="preserve"> </w:t>
        </w:r>
        <w:r w:rsidR="00A11C11" w:rsidDel="003D79AA">
          <w:rPr>
            <w:color w:val="000000"/>
            <w:lang w:val="en-CA"/>
          </w:rPr>
          <w:t xml:space="preserve">1) </w:t>
        </w:r>
        <w:r w:rsidDel="003D79AA">
          <w:rPr>
            <w:color w:val="000000"/>
            <w:lang w:val="en-CA"/>
          </w:rPr>
          <w:t xml:space="preserve">fluconazole </w:t>
        </w:r>
        <w:r w:rsidR="00143588" w:rsidDel="003D79AA">
          <w:rPr>
            <w:color w:val="000000"/>
            <w:lang w:val="en-CA"/>
          </w:rPr>
          <w:t xml:space="preserve">resistance is increased further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knockouts </w:t>
        </w:r>
        <w:r w:rsidR="00772F98" w:rsidDel="003D79AA">
          <w:rPr>
            <w:color w:val="000000"/>
            <w:lang w:val="en-CA"/>
          </w:rPr>
          <w:t xml:space="preserve">in addition to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 xml:space="preserve">; 2) </w:t>
        </w:r>
        <w:r w:rsidR="00143588" w:rsidDel="003D79AA">
          <w:rPr>
            <w:color w:val="000000"/>
            <w:lang w:val="en-CA"/>
          </w:rPr>
          <w:t xml:space="preserve">the </w:t>
        </w:r>
        <w:r w:rsidR="001E6C97" w:rsidDel="003D79AA">
          <w:rPr>
            <w:color w:val="000000"/>
            <w:lang w:val="en-CA"/>
          </w:rPr>
          <w:t xml:space="preserve">resistance provided by </w:t>
        </w:r>
        <w:r w:rsidR="00143588" w:rsidRPr="00233F15" w:rsidDel="003D79AA">
          <w:rPr>
            <w:i/>
            <w:color w:val="000000"/>
          </w:rPr>
          <w:t>ybt1∆</w:t>
        </w:r>
        <w:r w:rsidR="00143588" w:rsidDel="003D79AA">
          <w:rPr>
            <w:color w:val="000000"/>
          </w:rPr>
          <w:t xml:space="preserve"> and </w:t>
        </w:r>
        <w:r w:rsidR="00143588" w:rsidRPr="00233F15" w:rsidDel="003D79AA">
          <w:rPr>
            <w:i/>
            <w:color w:val="000000"/>
          </w:rPr>
          <w:t>ycf1∆</w:t>
        </w:r>
        <w:r w:rsidR="00143588" w:rsidDel="003D79AA">
          <w:rPr>
            <w:color w:val="000000"/>
            <w:lang w:val="en-CA"/>
          </w:rPr>
          <w:t xml:space="preserve"> </w:t>
        </w:r>
        <w:r w:rsidR="001E6C97" w:rsidDel="003D79AA">
          <w:rPr>
            <w:color w:val="000000"/>
            <w:lang w:val="en-CA"/>
          </w:rPr>
          <w:t xml:space="preserve">is </w:t>
        </w:r>
        <w:r w:rsidR="00143588" w:rsidDel="003D79AA">
          <w:rPr>
            <w:color w:val="000000"/>
            <w:lang w:val="en-CA"/>
          </w:rPr>
          <w:t xml:space="preserve">synergistic with </w:t>
        </w:r>
        <w:r w:rsidR="001E6C97" w:rsidDel="003D79AA">
          <w:rPr>
            <w:color w:val="000000"/>
            <w:lang w:val="en-CA"/>
          </w:rPr>
          <w:t xml:space="preserve">that provided by </w:t>
        </w:r>
        <w:r w:rsidR="00143588" w:rsidRPr="00233F15" w:rsidDel="003D79AA">
          <w:rPr>
            <w:i/>
            <w:color w:val="000000"/>
          </w:rPr>
          <w:t>snq2∆</w:t>
        </w:r>
        <w:r w:rsidR="00143588" w:rsidDel="003D79AA">
          <w:rPr>
            <w:color w:val="000000"/>
          </w:rPr>
          <w:t xml:space="preserve"> and </w:t>
        </w:r>
        <w:r w:rsidR="00143588" w:rsidRPr="00233F15" w:rsidDel="003D79AA">
          <w:rPr>
            <w:i/>
            <w:color w:val="000000"/>
          </w:rPr>
          <w:t>yor1∆</w:t>
        </w:r>
        <w:r w:rsidR="00A11C11" w:rsidDel="003D79AA">
          <w:rPr>
            <w:color w:val="000000"/>
            <w:lang w:val="en-CA"/>
          </w:rPr>
          <w:t>;</w:t>
        </w:r>
        <w:r w:rsidR="00143588" w:rsidDel="003D79AA">
          <w:rPr>
            <w:color w:val="000000"/>
            <w:lang w:val="en-CA"/>
          </w:rPr>
          <w:t xml:space="preserve"> and </w:t>
        </w:r>
        <w:r w:rsidR="00A11C11" w:rsidDel="003D79AA">
          <w:rPr>
            <w:color w:val="000000"/>
            <w:lang w:val="en-CA"/>
          </w:rPr>
          <w:t xml:space="preserve">that 3) </w:t>
        </w:r>
        <w:r w:rsidR="00143588" w:rsidDel="003D79AA">
          <w:rPr>
            <w:color w:val="000000"/>
            <w:lang w:val="en-CA"/>
          </w:rPr>
          <w:t xml:space="preserve">resistance of the </w:t>
        </w:r>
        <w:r w:rsidR="00143588" w:rsidRPr="00233F15" w:rsidDel="003D79AA">
          <w:rPr>
            <w:i/>
            <w:color w:val="000000"/>
          </w:rPr>
          <w:t>snq2∆</w:t>
        </w:r>
        <w:r w:rsidR="001E6C97" w:rsidDel="003D79AA">
          <w:rPr>
            <w:i/>
            <w:color w:val="000000"/>
          </w:rPr>
          <w:t xml:space="preserve"> </w:t>
        </w:r>
        <w:r w:rsidR="00143588" w:rsidRPr="00233F15" w:rsidDel="003D79AA">
          <w:rPr>
            <w:i/>
            <w:color w:val="000000"/>
          </w:rPr>
          <w:t>ybt1∆</w:t>
        </w:r>
        <w:r w:rsidR="001E6C97" w:rsidDel="003D79AA">
          <w:rPr>
            <w:i/>
            <w:color w:val="000000"/>
          </w:rPr>
          <w:t xml:space="preserve"> </w:t>
        </w:r>
        <w:r w:rsidR="00143588" w:rsidRPr="00233F15" w:rsidDel="003D79AA">
          <w:rPr>
            <w:i/>
            <w:color w:val="000000"/>
          </w:rPr>
          <w:t>ycf1∆</w:t>
        </w:r>
        <w:r w:rsidR="001E6C97" w:rsidDel="003D79AA">
          <w:rPr>
            <w:i/>
            <w:color w:val="000000"/>
          </w:rPr>
          <w:t xml:space="preserve"> </w:t>
        </w:r>
        <w:r w:rsidR="00143588" w:rsidRPr="00233F15" w:rsidDel="003D79AA">
          <w:rPr>
            <w:i/>
            <w:color w:val="000000"/>
          </w:rPr>
          <w:t>yor1∆</w:t>
        </w:r>
        <w:r w:rsidR="00143588" w:rsidDel="003D79AA">
          <w:rPr>
            <w:color w:val="000000"/>
          </w:rPr>
          <w:t xml:space="preserve"> knockout </w:t>
        </w:r>
        <w:r w:rsidR="001E6C97" w:rsidDel="003D79AA">
          <w:rPr>
            <w:color w:val="000000"/>
          </w:rPr>
          <w:t xml:space="preserve">strain </w:t>
        </w:r>
        <w:r w:rsidR="00143588" w:rsidDel="003D79AA">
          <w:rPr>
            <w:color w:val="000000"/>
          </w:rPr>
          <w:t xml:space="preserve">depends on </w:t>
        </w:r>
        <w:r w:rsidR="001E6C97" w:rsidDel="003D79AA">
          <w:rPr>
            <w:color w:val="000000"/>
          </w:rPr>
          <w:t xml:space="preserve">the presence of a wild-type </w:t>
        </w:r>
        <w:r w:rsidR="00143588" w:rsidRPr="00F67D9D" w:rsidDel="003D79AA">
          <w:rPr>
            <w:i/>
            <w:color w:val="000000"/>
          </w:rPr>
          <w:t>PDR5</w:t>
        </w:r>
        <w:r w:rsidR="00772F98" w:rsidDel="003D79AA">
          <w:rPr>
            <w:color w:val="000000"/>
            <w:lang w:val="en-CA"/>
          </w:rPr>
          <w:t xml:space="preserve">.  </w:t>
        </w:r>
        <w:r w:rsidR="00414F35" w:rsidDel="003D79AA">
          <w:rPr>
            <w:color w:val="000000"/>
            <w:lang w:val="en-CA"/>
          </w:rPr>
          <w:t xml:space="preserve">Taken together, these results are consistent with a model wherein </w:t>
        </w:r>
        <w:r w:rsidR="00414F35" w:rsidRPr="00496A4E" w:rsidDel="003D79AA">
          <w:rPr>
            <w:bCs/>
            <w:i/>
            <w:iCs/>
            <w:color w:val="000000" w:themeColor="text1"/>
          </w:rPr>
          <w:t>SNQ2</w:t>
        </w:r>
        <w:r w:rsidR="00414F35" w:rsidDel="003D79AA">
          <w:rPr>
            <w:bCs/>
            <w:iCs/>
            <w:color w:val="000000" w:themeColor="text1"/>
          </w:rPr>
          <w:t xml:space="preserve">, </w:t>
        </w:r>
        <w:r w:rsidR="00414F35" w:rsidRPr="00496A4E" w:rsidDel="003D79AA">
          <w:rPr>
            <w:bCs/>
            <w:i/>
            <w:iCs/>
            <w:color w:val="000000" w:themeColor="text1"/>
          </w:rPr>
          <w:t>YOR1</w:t>
        </w:r>
        <w:r w:rsidR="00414F35" w:rsidDel="003D79AA">
          <w:rPr>
            <w:bCs/>
            <w:iCs/>
            <w:color w:val="000000" w:themeColor="text1"/>
          </w:rPr>
          <w:t xml:space="preserve">, </w:t>
        </w:r>
        <w:r w:rsidR="00414F35" w:rsidRPr="00496A4E" w:rsidDel="003D79AA">
          <w:rPr>
            <w:bCs/>
            <w:i/>
            <w:iCs/>
            <w:color w:val="000000" w:themeColor="text1"/>
          </w:rPr>
          <w:t>YBT1</w:t>
        </w:r>
        <w:r w:rsidR="00414F35" w:rsidDel="003D79AA">
          <w:rPr>
            <w:bCs/>
            <w:iCs/>
            <w:color w:val="000000" w:themeColor="text1"/>
          </w:rPr>
          <w:t xml:space="preserve">, and </w:t>
        </w:r>
        <w:r w:rsidR="00414F35" w:rsidRPr="00496A4E" w:rsidDel="003D79AA">
          <w:rPr>
            <w:bCs/>
            <w:i/>
            <w:iCs/>
            <w:color w:val="000000" w:themeColor="text1"/>
          </w:rPr>
          <w:t>YCF1</w:t>
        </w:r>
        <w:r w:rsidR="00414F35" w:rsidDel="003D79AA">
          <w:rPr>
            <w:bCs/>
            <w:iCs/>
            <w:color w:val="000000" w:themeColor="text1"/>
          </w:rPr>
          <w:t xml:space="preserve"> are each independently able to (directly or indirectly) inhibit the activity of </w:t>
        </w:r>
        <w:r w:rsidR="00414F35" w:rsidRPr="00496A4E" w:rsidDel="003D79AA">
          <w:rPr>
            <w:bCs/>
            <w:i/>
            <w:iCs/>
            <w:color w:val="000000" w:themeColor="text1"/>
          </w:rPr>
          <w:t>PDR5</w:t>
        </w:r>
        <w:r w:rsidR="00414F35" w:rsidDel="003D79AA">
          <w:rPr>
            <w:bCs/>
            <w:iCs/>
            <w:color w:val="000000" w:themeColor="text1"/>
          </w:rPr>
          <w:t>.</w:t>
        </w:r>
      </w:moveFrom>
    </w:p>
    <w:p w14:paraId="1E2824F2" w14:textId="66C08258" w:rsidR="00B55701" w:rsidDel="003D79AA" w:rsidRDefault="00B55701" w:rsidP="00C313F6">
      <w:pPr>
        <w:widowControl w:val="0"/>
        <w:autoSpaceDE w:val="0"/>
        <w:autoSpaceDN w:val="0"/>
        <w:adjustRightInd w:val="0"/>
        <w:jc w:val="both"/>
        <w:rPr>
          <w:moveFrom w:id="239" w:author="Albi Celaj [2]" w:date="2018-12-04T14:14:00Z"/>
          <w:color w:val="000000"/>
          <w:lang w:val="en-CA"/>
        </w:rPr>
      </w:pPr>
    </w:p>
    <w:p w14:paraId="5801FC63" w14:textId="19ADCDD7" w:rsidR="000570E2" w:rsidDel="003D79AA" w:rsidRDefault="000570E2" w:rsidP="00C313F6">
      <w:pPr>
        <w:widowControl w:val="0"/>
        <w:autoSpaceDE w:val="0"/>
        <w:autoSpaceDN w:val="0"/>
        <w:adjustRightInd w:val="0"/>
        <w:jc w:val="both"/>
        <w:rPr>
          <w:moveFrom w:id="240" w:author="Albi Celaj [2]" w:date="2018-12-04T14:14:00Z"/>
          <w:color w:val="000000"/>
          <w:lang w:val="en-CA"/>
        </w:rPr>
      </w:pPr>
      <w:moveFrom w:id="241" w:author="Albi Celaj [2]" w:date="2018-12-04T14:14:00Z">
        <w:r w:rsidDel="003D79AA">
          <w:rPr>
            <w:color w:val="000000"/>
            <w:lang w:val="en-CA"/>
          </w:rPr>
          <w:t xml:space="preserve">Each of the phenomena noted in this fluconazole example were also observed for </w:t>
        </w:r>
        <w:r w:rsidRPr="00233F15" w:rsidDel="003D79AA">
          <w:rPr>
            <w:color w:val="000000"/>
          </w:rPr>
          <w:t>ketoc</w:t>
        </w:r>
        <w:r w:rsidDel="003D79AA">
          <w:rPr>
            <w:color w:val="000000"/>
          </w:rPr>
          <w:t>onazole (</w:t>
        </w:r>
        <w:r w:rsidR="00EF3DD9" w:rsidDel="003D79AA">
          <w:rPr>
            <w:color w:val="000000"/>
            <w:lang w:val="en-CA"/>
          </w:rPr>
          <w:t>Fig</w:t>
        </w:r>
        <w:r w:rsidDel="003D79AA">
          <w:rPr>
            <w:color w:val="000000"/>
            <w:lang w:val="en-CA"/>
          </w:rPr>
          <w:t xml:space="preserve"> S</w:t>
        </w:r>
        <w:r w:rsidR="00292B12" w:rsidDel="003D79AA">
          <w:rPr>
            <w:color w:val="000000"/>
            <w:lang w:val="en-CA"/>
          </w:rPr>
          <w:t>7</w:t>
        </w:r>
        <w:r w:rsidDel="003D79AA">
          <w:rPr>
            <w:color w:val="000000"/>
            <w:lang w:val="en-CA"/>
          </w:rPr>
          <w:t xml:space="preserve">).  For itraconazole, the same quadruple and quintuple mutant effects were observed, but lower-order combinations of knockouts in the quadruple mutant appeared to be more additive </w:t>
        </w:r>
        <w:r w:rsidDel="003D79AA">
          <w:rPr>
            <w:color w:val="000000"/>
          </w:rPr>
          <w:t>(</w:t>
        </w:r>
        <w:r w:rsidR="00EF3DD9" w:rsidDel="003D79AA">
          <w:rPr>
            <w:color w:val="000000"/>
            <w:lang w:val="en-CA"/>
          </w:rPr>
          <w:t>Fig</w:t>
        </w:r>
        <w:r w:rsidDel="003D79AA">
          <w:rPr>
            <w:color w:val="000000"/>
            <w:lang w:val="en-CA"/>
          </w:rPr>
          <w:t xml:space="preserve"> S</w:t>
        </w:r>
        <w:r w:rsidR="00586F45" w:rsidDel="003D79AA">
          <w:rPr>
            <w:color w:val="000000"/>
            <w:lang w:val="en-CA"/>
          </w:rPr>
          <w:t>7</w:t>
        </w:r>
        <w:r w:rsidDel="003D79AA">
          <w:rPr>
            <w:color w:val="000000"/>
            <w:lang w:val="en-CA"/>
          </w:rPr>
          <w:t xml:space="preserve">).  Thus, engineered population profiling </w:t>
        </w:r>
        <w:r w:rsidR="00B55701" w:rsidDel="003D79AA">
          <w:rPr>
            <w:color w:val="000000"/>
            <w:lang w:val="en-CA"/>
          </w:rPr>
          <w:t xml:space="preserve">reproducibly </w:t>
        </w:r>
        <w:r w:rsidDel="003D79AA">
          <w:rPr>
            <w:color w:val="000000"/>
            <w:lang w:val="en-CA"/>
          </w:rPr>
          <w:t>reveal</w:t>
        </w:r>
        <w:r w:rsidR="00B55701" w:rsidDel="003D79AA">
          <w:rPr>
            <w:color w:val="000000"/>
            <w:lang w:val="en-CA"/>
          </w:rPr>
          <w:t xml:space="preserve">ed multiple </w:t>
        </w:r>
        <w:r w:rsidDel="003D79AA">
          <w:rPr>
            <w:color w:val="000000"/>
            <w:lang w:val="en-CA"/>
          </w:rPr>
          <w:t>complex patterns of positive and negative genetic interaction that cannot be explained simply in terms of sets of efflux pumps that act in parallel.</w:t>
        </w:r>
      </w:moveFrom>
    </w:p>
    <w:moveFromRangeEnd w:id="236"/>
    <w:p w14:paraId="6BDF6A7D" w14:textId="77777777" w:rsidR="000570E2" w:rsidRDefault="000570E2" w:rsidP="00C313F6">
      <w:pPr>
        <w:widowControl w:val="0"/>
        <w:autoSpaceDE w:val="0"/>
        <w:autoSpaceDN w:val="0"/>
        <w:adjustRightInd w:val="0"/>
        <w:jc w:val="both"/>
        <w:rPr>
          <w:color w:val="000000"/>
          <w:lang w:val="en-CA"/>
        </w:rPr>
      </w:pPr>
    </w:p>
    <w:p w14:paraId="7B618D01" w14:textId="3D028C6F"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w:t>
      </w:r>
      <w:del w:id="242" w:author="Albi Celaj [2]" w:date="2018-12-05T17:46:00Z">
        <w:r w:rsidDel="00FD2B4A">
          <w:rPr>
            <w:color w:val="000000"/>
            <w:lang w:val="en-CA"/>
          </w:rPr>
          <w:delText xml:space="preserve">fluconazole </w:delText>
        </w:r>
      </w:del>
      <w:ins w:id="243" w:author="Albi Celaj [2]" w:date="2018-12-05T17:46:00Z">
        <w:r w:rsidR="00FD2B4A">
          <w:rPr>
            <w:color w:val="000000"/>
            <w:lang w:val="en-CA"/>
          </w:rPr>
          <w:t xml:space="preserve">valinomycin </w:t>
        </w:r>
      </w:ins>
      <w:r>
        <w:rPr>
          <w:color w:val="000000"/>
          <w:lang w:val="en-CA"/>
        </w:rPr>
        <w:t xml:space="preserve">resistance for each of the 5-gene genotypes (grouping the results to </w:t>
      </w:r>
      <w:del w:id="244" w:author="Albi Celaj [2]" w:date="2018-12-05T17:47:00Z">
        <w:r w:rsidDel="006A0C59">
          <w:rPr>
            <w:color w:val="000000"/>
            <w:lang w:val="en-CA"/>
          </w:rPr>
          <w:delText xml:space="preserve">clearly </w:delText>
        </w:r>
      </w:del>
      <w:r>
        <w:rPr>
          <w:color w:val="000000"/>
          <w:lang w:val="en-CA"/>
        </w:rPr>
        <w:t xml:space="preserve">show the </w:t>
      </w:r>
      <w:ins w:id="245" w:author="Albi Celaj [2]" w:date="2018-12-05T17:48:00Z">
        <w:r w:rsidR="006A0C59">
          <w:rPr>
            <w:color w:val="000000"/>
            <w:lang w:val="en-CA"/>
          </w:rPr>
          <w:t xml:space="preserve">effects of deleting </w:t>
        </w:r>
      </w:ins>
      <w:del w:id="246" w:author="Albi Celaj [2]" w:date="2018-12-05T17:48:00Z">
        <w:r w:rsidDel="006A0C59">
          <w:rPr>
            <w:color w:val="000000"/>
            <w:lang w:val="en-CA"/>
          </w:rPr>
          <w:delText xml:space="preserve">reduced and relatively uniform fluconazole resistance that is conveyed by deleting </w:delText>
        </w:r>
      </w:del>
      <w:ins w:id="247" w:author="Albi Celaj [2]" w:date="2018-12-05T17:48:00Z">
        <w:r w:rsidR="006A0C59">
          <w:rPr>
            <w:i/>
            <w:color w:val="000000"/>
          </w:rPr>
          <w:t>YOR</w:t>
        </w:r>
      </w:ins>
      <w:del w:id="248" w:author="Albi Celaj [2]" w:date="2018-12-05T17:48:00Z">
        <w:r w:rsidRPr="00F67D9D" w:rsidDel="006A0C59">
          <w:rPr>
            <w:i/>
            <w:color w:val="000000"/>
          </w:rPr>
          <w:delText>PDR</w:delText>
        </w:r>
      </w:del>
      <w:ins w:id="249" w:author="Albi Celaj [2]" w:date="2018-12-05T17:48:00Z">
        <w:r w:rsidR="006A0C59">
          <w:rPr>
            <w:i/>
            <w:color w:val="000000"/>
          </w:rPr>
          <w:t>1</w:t>
        </w:r>
      </w:ins>
      <w:del w:id="250" w:author="Albi Celaj [2]" w:date="2018-12-05T17:48:00Z">
        <w:r w:rsidRPr="00F67D9D" w:rsidDel="006A0C59">
          <w:rPr>
            <w:i/>
            <w:color w:val="000000"/>
          </w:rPr>
          <w:delText>5</w:delText>
        </w:r>
      </w:del>
      <w:r>
        <w:rPr>
          <w:color w:val="000000"/>
          <w:lang w:val="en-CA"/>
        </w:rPr>
        <w:t xml:space="preserve"> in </w:t>
      </w:r>
      <w:del w:id="251" w:author="Albi Celaj [2]" w:date="2018-12-06T11:36:00Z">
        <w:r w:rsidDel="008C3BE0">
          <w:rPr>
            <w:color w:val="000000"/>
            <w:lang w:val="en-CA"/>
          </w:rPr>
          <w:delText xml:space="preserve">every </w:delText>
        </w:r>
      </w:del>
      <w:ins w:id="252" w:author="Albi Celaj [2]" w:date="2018-12-06T11:36:00Z">
        <w:r w:rsidR="008C3BE0">
          <w:rPr>
            <w:color w:val="000000"/>
            <w:lang w:val="en-CA"/>
          </w:rPr>
          <w:t>e</w:t>
        </w:r>
        <w:r w:rsidR="008C3BE0">
          <w:rPr>
            <w:color w:val="000000"/>
            <w:lang w:val="en-CA"/>
          </w:rPr>
          <w:t>ach</w:t>
        </w:r>
        <w:r w:rsidR="008C3BE0">
          <w:rPr>
            <w:color w:val="000000"/>
            <w:lang w:val="en-CA"/>
          </w:rPr>
          <w:t xml:space="preserve"> </w:t>
        </w:r>
      </w:ins>
      <w:r>
        <w:rPr>
          <w:color w:val="000000"/>
          <w:lang w:val="en-CA"/>
        </w:rPr>
        <w:t xml:space="preserve">genetic background </w:t>
      </w:r>
      <w:r w:rsidR="00320388">
        <w:rPr>
          <w:color w:val="000000"/>
          <w:lang w:val="en-CA"/>
        </w:rPr>
        <w:t>[</w:t>
      </w:r>
      <w:r w:rsidR="00EF3DD9">
        <w:rPr>
          <w:color w:val="000000"/>
          <w:lang w:val="en-CA"/>
        </w:rPr>
        <w:t>Fig</w:t>
      </w:r>
      <w:r>
        <w:rPr>
          <w:color w:val="000000"/>
          <w:lang w:val="en-CA"/>
        </w:rPr>
        <w:t xml:space="preserve"> 3B</w:t>
      </w:r>
      <w:r w:rsidR="00320388">
        <w:rPr>
          <w:color w:val="000000"/>
          <w:lang w:val="en-CA"/>
        </w:rPr>
        <w:t>])</w:t>
      </w:r>
      <w:r>
        <w:rPr>
          <w:color w:val="000000"/>
          <w:lang w:val="en-CA"/>
        </w:rPr>
        <w:t xml:space="preserve">.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2694161A"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w:t>
      </w:r>
      <w:r w:rsidR="00EF3DD9">
        <w:rPr>
          <w:color w:val="000000"/>
        </w:rPr>
        <w:t>Fig</w:t>
      </w:r>
      <w:r w:rsidR="000D06E5">
        <w:rPr>
          <w:color w:val="000000"/>
        </w:rPr>
        <w:t xml:space="preserve">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w:t>
      </w:r>
      <w:r w:rsidR="00222479">
        <w:rPr>
          <w:color w:val="000000"/>
        </w:rPr>
        <w:lastRenderedPageBreak/>
        <w:t xml:space="preserve">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4F6CD1">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47&lt;/sup&gt;","plainTextFormattedCitation":"47","previouslyFormattedCitation":"&lt;sup&gt;46&lt;/sup&gt;"},"properties":{"noteIndex":0},"schema":"https://github.com/citation-style-language/schema/raw/master/csl-citation.json"}</w:instrText>
      </w:r>
      <w:r w:rsidR="00222479">
        <w:rPr>
          <w:color w:val="000000"/>
        </w:rPr>
        <w:fldChar w:fldCharType="separate"/>
      </w:r>
      <w:r w:rsidR="004F6CD1" w:rsidRPr="004F6CD1">
        <w:rPr>
          <w:noProof/>
          <w:color w:val="000000"/>
          <w:vertAlign w:val="superscript"/>
        </w:rPr>
        <w:t>47</w:t>
      </w:r>
      <w:r w:rsidR="00222479">
        <w:rPr>
          <w:color w:val="000000"/>
        </w:rPr>
        <w:fldChar w:fldCharType="end"/>
      </w:r>
      <w:r w:rsidR="00C20754">
        <w:rPr>
          <w:color w:val="000000"/>
        </w:rPr>
        <w:t xml:space="preserve">.  Higher-order genetic interactions </w:t>
      </w:r>
      <w:r w:rsidR="000D06E5">
        <w:rPr>
          <w:color w:val="000000"/>
        </w:rPr>
        <w:t xml:space="preserve">(involving three or more genes) </w:t>
      </w:r>
      <w:r w:rsidR="00C20754">
        <w:rPr>
          <w:color w:val="000000"/>
        </w:rPr>
        <w:t>were observed for fourteen of sixteen (88%) of drugs tested</w:t>
      </w:r>
      <w:r w:rsidR="00450E99">
        <w:rPr>
          <w:color w:val="000000"/>
        </w:rPr>
        <w:t xml:space="preserve"> (</w:t>
      </w:r>
      <w:r w:rsidR="00EF3DD9">
        <w:rPr>
          <w:color w:val="000000"/>
        </w:rPr>
        <w:t>Fig</w:t>
      </w:r>
      <w:r w:rsidR="00450E99">
        <w:rPr>
          <w:color w:val="000000"/>
        </w:rPr>
        <w:t xml:space="preserve">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4F6CD1">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32,46,48,49&lt;/sup&gt;","plainTextFormattedCitation":"32,46,48,49","previouslyFormattedCitation":"&lt;sup&gt;34,45,47,48&lt;/sup&gt;"},"properties":{"noteIndex":0},"schema":"https://github.com/citation-style-language/schema/raw/master/csl-citation.json"}</w:instrText>
      </w:r>
      <w:r w:rsidR="00506324">
        <w:rPr>
          <w:color w:val="000000"/>
        </w:rPr>
        <w:fldChar w:fldCharType="separate"/>
      </w:r>
      <w:r w:rsidR="004F6CD1" w:rsidRPr="004F6CD1">
        <w:rPr>
          <w:noProof/>
          <w:color w:val="000000"/>
          <w:vertAlign w:val="superscript"/>
        </w:rPr>
        <w:t>32,46,48,49</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w:t>
      </w:r>
      <w:r w:rsidR="00EF3DD9">
        <w:rPr>
          <w:color w:val="000000"/>
        </w:rPr>
        <w:t>Fig</w:t>
      </w:r>
      <w:r w:rsidR="00055F5E">
        <w:rPr>
          <w:color w:val="000000"/>
        </w:rPr>
        <w:t xml:space="preserve">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E6A557F"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w:t>
      </w:r>
      <w:r w:rsidR="00EF3DD9">
        <w:rPr>
          <w:rFonts w:eastAsiaTheme="minorEastAsia"/>
          <w:bCs/>
          <w:iCs/>
          <w:color w:val="000000" w:themeColor="text1"/>
        </w:rPr>
        <w:t>Fig</w:t>
      </w:r>
      <w:r>
        <w:rPr>
          <w:rFonts w:eastAsiaTheme="minorEastAsia"/>
          <w:bCs/>
          <w:iCs/>
          <w:color w:val="000000" w:themeColor="text1"/>
        </w:rPr>
        <w:t xml:space="preserve"> 3C).</w:t>
      </w:r>
      <w:r w:rsidRPr="00233F15">
        <w:rPr>
          <w:bCs/>
          <w:iCs/>
          <w:color w:val="000000" w:themeColor="text1"/>
        </w:rPr>
        <w:t xml:space="preserve"> </w:t>
      </w:r>
    </w:p>
    <w:p w14:paraId="368CAC2A" w14:textId="7C4A3AC4"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009C2A0C" w:rsidRPr="00320388">
        <w:rPr>
          <w:bCs/>
          <w:i/>
          <w:iCs/>
          <w:color w:val="000000" w:themeColor="text1"/>
        </w:rPr>
        <w:t>∆</w:t>
      </w:r>
      <w:r w:rsidR="009C2A0C" w:rsidRPr="00320388">
        <w:rPr>
          <w:bCs/>
          <w:iCs/>
          <w:color w:val="000000" w:themeColor="text1"/>
        </w:rPr>
        <w:t xml:space="preserve"> </w:t>
      </w:r>
      <w:r w:rsidRPr="00320388">
        <w:rPr>
          <w:bCs/>
          <w:iCs/>
          <w:color w:val="000000" w:themeColor="text1"/>
        </w:rPr>
        <w:t>and</w:t>
      </w:r>
      <w:r w:rsidR="009C2A0C" w:rsidRPr="00320388">
        <w:rPr>
          <w:bCs/>
          <w:iCs/>
          <w:color w:val="000000" w:themeColor="text1"/>
        </w:rPr>
        <w:t>,</w:t>
      </w:r>
      <w:r w:rsidRPr="00320388">
        <w:rPr>
          <w:bCs/>
          <w:iCs/>
          <w:color w:val="000000" w:themeColor="text1"/>
        </w:rPr>
        <w:t xml:space="preserve"> surprisingly, to have a negative genetic interaction with </w:t>
      </w:r>
      <w:r w:rsidRPr="00320388">
        <w:rPr>
          <w:bCs/>
          <w:i/>
          <w:iCs/>
          <w:color w:val="000000" w:themeColor="text1"/>
        </w:rPr>
        <w:t>snq2∆</w:t>
      </w:r>
      <w:r w:rsidRPr="00320388">
        <w:rPr>
          <w:bCs/>
          <w:iCs/>
          <w:color w:val="000000" w:themeColor="text1"/>
        </w:rPr>
        <w:t xml:space="preserve"> (</w:t>
      </w:r>
      <w:r w:rsidR="00EF3DD9">
        <w:rPr>
          <w:bCs/>
          <w:iCs/>
          <w:color w:val="000000" w:themeColor="text1"/>
        </w:rPr>
        <w:t>Fig</w:t>
      </w:r>
      <w:r w:rsidRPr="00320388">
        <w:rPr>
          <w:bCs/>
          <w:iCs/>
          <w:color w:val="000000" w:themeColor="text1"/>
        </w:rPr>
        <w:t xml:space="preserve"> 3C, Data S6).  In </w:t>
      </w:r>
      <w:proofErr w:type="spellStart"/>
      <w:r w:rsidRPr="00320388">
        <w:rPr>
          <w:bCs/>
          <w:iCs/>
          <w:color w:val="000000" w:themeColor="text1"/>
        </w:rPr>
        <w:t>camptothecin</w:t>
      </w:r>
      <w:proofErr w:type="spellEnd"/>
      <w:r w:rsidRPr="00320388">
        <w:rPr>
          <w:bCs/>
          <w:iCs/>
          <w:color w:val="000000" w:themeColor="text1"/>
        </w:rPr>
        <w:t xml:space="preserve">,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w:t>
      </w:r>
      <w:r w:rsidR="009C2A0C" w:rsidRPr="00320388">
        <w:rPr>
          <w:bCs/>
          <w:iCs/>
          <w:color w:val="000000" w:themeColor="text1"/>
        </w:rPr>
        <w:t xml:space="preserve">individual </w:t>
      </w:r>
      <w:r w:rsidR="0094353B" w:rsidRPr="00320388">
        <w:rPr>
          <w:bCs/>
          <w:iCs/>
          <w:color w:val="000000" w:themeColor="text1"/>
        </w:rPr>
        <w:t xml:space="preserve">negative </w:t>
      </w:r>
      <w:r w:rsidRPr="00320388">
        <w:rPr>
          <w:bCs/>
          <w:iCs/>
          <w:color w:val="000000" w:themeColor="text1"/>
        </w:rPr>
        <w:t>effect</w:t>
      </w:r>
      <w:r w:rsidR="009C2A0C" w:rsidRPr="00320388">
        <w:rPr>
          <w:bCs/>
          <w:iCs/>
          <w:color w:val="000000" w:themeColor="text1"/>
        </w:rPr>
        <w:t xml:space="preserve"> on resistance</w:t>
      </w:r>
      <w:r w:rsidRPr="00320388">
        <w:rPr>
          <w:bCs/>
          <w:iCs/>
          <w:color w:val="000000" w:themeColor="text1"/>
        </w:rPr>
        <w:t xml:space="preserve">, </w:t>
      </w:r>
      <w:r w:rsidR="009C2A0C" w:rsidRPr="00320388">
        <w:rPr>
          <w:bCs/>
          <w:iCs/>
          <w:color w:val="000000" w:themeColor="text1"/>
        </w:rPr>
        <w:t xml:space="preserve">and a </w:t>
      </w:r>
      <w:r w:rsidRPr="00320388">
        <w:rPr>
          <w:bCs/>
          <w:iCs/>
          <w:color w:val="000000" w:themeColor="text1"/>
        </w:rPr>
        <w:t xml:space="preserve">strong negative interaction </w:t>
      </w:r>
      <w:r w:rsidR="009C2A0C" w:rsidRPr="00320388">
        <w:rPr>
          <w:bCs/>
          <w:iCs/>
          <w:color w:val="000000" w:themeColor="text1"/>
        </w:rPr>
        <w:t xml:space="preserve">was observed </w:t>
      </w:r>
      <w:r w:rsidRPr="00320388">
        <w:rPr>
          <w:bCs/>
          <w:iCs/>
          <w:color w:val="000000" w:themeColor="text1"/>
        </w:rPr>
        <w:t>between them (</w:t>
      </w:r>
      <w:r w:rsidR="00EF3DD9">
        <w:rPr>
          <w:bCs/>
          <w:iCs/>
          <w:color w:val="000000" w:themeColor="text1"/>
        </w:rPr>
        <w:t>Fig</w:t>
      </w:r>
      <w:r w:rsidRPr="00320388">
        <w:rPr>
          <w:bCs/>
          <w:iCs/>
          <w:color w:val="000000" w:themeColor="text1"/>
        </w:rPr>
        <w:t xml:space="preserve"> 3C, Data S6).</w:t>
      </w:r>
      <w:r w:rsidRPr="00233F15">
        <w:rPr>
          <w:bCs/>
          <w:iCs/>
          <w:color w:val="000000" w:themeColor="text1"/>
        </w:rPr>
        <w:t xml:space="preserve"> </w:t>
      </w:r>
    </w:p>
    <w:p w14:paraId="5B1F838C" w14:textId="380E0D55"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EF3DD9">
        <w:rPr>
          <w:bCs/>
          <w:iCs/>
          <w:color w:val="000000" w:themeColor="text1"/>
        </w:rPr>
        <w:t>Fig</w:t>
      </w:r>
      <w:r w:rsidR="00C313F6">
        <w:rPr>
          <w:bCs/>
          <w:iCs/>
          <w:color w:val="000000" w:themeColor="text1"/>
        </w:rPr>
        <w:t xml:space="preserve">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sidRPr="00D853DD">
        <w:rPr>
          <w:bCs/>
          <w:iCs/>
          <w:color w:val="000000" w:themeColor="text1"/>
        </w:rPr>
        <w:t xml:space="preserve">genetic interaction pattern was observed for </w:t>
      </w:r>
      <w:r w:rsidR="00041797" w:rsidRPr="00D853DD">
        <w:rPr>
          <w:bCs/>
          <w:iCs/>
          <w:color w:val="000000" w:themeColor="text1"/>
        </w:rPr>
        <w:t>{</w:t>
      </w:r>
      <w:r w:rsidR="00C313F6" w:rsidRPr="00D853DD">
        <w:rPr>
          <w:bCs/>
          <w:i/>
          <w:iCs/>
          <w:color w:val="000000" w:themeColor="text1"/>
        </w:rPr>
        <w:t>pdr5∆</w:t>
      </w:r>
      <w:r w:rsidR="00041797" w:rsidRPr="00D853DD">
        <w:rPr>
          <w:bCs/>
          <w:iCs/>
          <w:color w:val="000000" w:themeColor="text1"/>
        </w:rPr>
        <w:t xml:space="preserve">, </w:t>
      </w:r>
      <w:r w:rsidR="00C313F6" w:rsidRPr="00D853DD">
        <w:rPr>
          <w:bCs/>
          <w:i/>
          <w:iCs/>
          <w:color w:val="000000" w:themeColor="text1"/>
        </w:rPr>
        <w:t>snq2∆</w:t>
      </w:r>
      <w:r w:rsidR="00041797" w:rsidRPr="00D853DD">
        <w:rPr>
          <w:bCs/>
          <w:iCs/>
          <w:color w:val="000000" w:themeColor="text1"/>
        </w:rPr>
        <w:t xml:space="preserve">, </w:t>
      </w:r>
      <w:r w:rsidR="00C313F6" w:rsidRPr="00D853DD">
        <w:rPr>
          <w:bCs/>
          <w:i/>
          <w:iCs/>
          <w:color w:val="000000" w:themeColor="text1"/>
        </w:rPr>
        <w:t>yor1∆</w:t>
      </w:r>
      <w:r w:rsidR="00041797" w:rsidRPr="00D853DD">
        <w:rPr>
          <w:bCs/>
          <w:iCs/>
          <w:color w:val="000000" w:themeColor="text1"/>
        </w:rPr>
        <w:t>}</w:t>
      </w:r>
      <w:r w:rsidR="00C313F6" w:rsidRPr="00D853DD">
        <w:rPr>
          <w:bCs/>
          <w:i/>
          <w:iCs/>
          <w:color w:val="000000" w:themeColor="text1"/>
        </w:rPr>
        <w:t xml:space="preserve"> </w:t>
      </w:r>
      <w:r w:rsidR="00C313F6" w:rsidRPr="00D853DD">
        <w:rPr>
          <w:bCs/>
          <w:iCs/>
          <w:color w:val="000000" w:themeColor="text1"/>
        </w:rPr>
        <w:t>in cisplatin (</w:t>
      </w:r>
      <w:r w:rsidR="00EF3DD9">
        <w:rPr>
          <w:bCs/>
          <w:iCs/>
          <w:color w:val="000000" w:themeColor="text1"/>
        </w:rPr>
        <w:t>Fig</w:t>
      </w:r>
      <w:r w:rsidR="00C313F6" w:rsidRPr="00D853DD">
        <w:rPr>
          <w:bCs/>
          <w:iCs/>
          <w:color w:val="000000" w:themeColor="text1"/>
        </w:rPr>
        <w:t xml:space="preserve"> 3C, Data S6).</w:t>
      </w:r>
      <w:del w:id="253" w:author="Albi Celaj [2]" w:date="2018-12-04T14:20:00Z">
        <w:r w:rsidR="00C313F6" w:rsidRPr="00D853DD" w:rsidDel="003D79AA">
          <w:rPr>
            <w:bCs/>
            <w:iCs/>
            <w:color w:val="000000" w:themeColor="text1"/>
          </w:rPr>
          <w:delText xml:space="preserve">  </w:delText>
        </w:r>
        <w:r w:rsidR="00BC34CF" w:rsidRPr="00D853DD" w:rsidDel="003D79AA">
          <w:rPr>
            <w:bCs/>
            <w:iCs/>
            <w:color w:val="000000" w:themeColor="text1"/>
          </w:rPr>
          <w:delText>T</w:delText>
        </w:r>
        <w:r w:rsidR="00C313F6" w:rsidRPr="00D853DD" w:rsidDel="003D79AA">
          <w:rPr>
            <w:bCs/>
            <w:iCs/>
            <w:color w:val="000000" w:themeColor="text1"/>
          </w:rPr>
          <w:delText>he</w:delText>
        </w:r>
        <w:r w:rsidR="00C313F6" w:rsidDel="003D79AA">
          <w:rPr>
            <w:bCs/>
            <w:iCs/>
            <w:color w:val="000000" w:themeColor="text1"/>
          </w:rPr>
          <w:delText xml:space="preserve"> multi-knockout resistance phenotype in fluconazole</w:delText>
        </w:r>
        <w:r w:rsidR="00C313F6" w:rsidRPr="00233F15" w:rsidDel="003D79AA">
          <w:rPr>
            <w:bCs/>
            <w:iCs/>
            <w:color w:val="000000" w:themeColor="text1"/>
          </w:rPr>
          <w:delText xml:space="preserve"> </w:delText>
        </w:r>
        <w:r w:rsidR="00C313F6" w:rsidRPr="00233F15" w:rsidDel="003D79AA">
          <w:rPr>
            <w:color w:val="000000"/>
          </w:rPr>
          <w:delText>was modelled (in addition to one- and two- gene effects</w:delText>
        </w:r>
        <w:r w:rsidR="004A6EC7" w:rsidDel="003D79AA">
          <w:rPr>
            <w:color w:val="000000"/>
          </w:rPr>
          <w:delText xml:space="preserve">), as the combination of three positive three-gene interactions </w:delText>
        </w:r>
        <w:r w:rsidR="009B31D3" w:rsidDel="003D79AA">
          <w:rPr>
            <w:color w:val="000000"/>
          </w:rPr>
          <w:delText xml:space="preserve">(all three-knockout combinations of </w:delText>
        </w:r>
        <w:r w:rsidR="00041797" w:rsidDel="003D79AA">
          <w:rPr>
            <w:color w:val="000000"/>
          </w:rPr>
          <w:delText>{</w:delText>
        </w:r>
        <w:r w:rsidR="004A6EC7" w:rsidRPr="00233F15" w:rsidDel="003D79AA">
          <w:rPr>
            <w:i/>
            <w:color w:val="000000"/>
          </w:rPr>
          <w:delText>yor1∆</w:delText>
        </w:r>
        <w:r w:rsidR="004A6EC7" w:rsidRPr="00233F15" w:rsidDel="003D79AA">
          <w:rPr>
            <w:color w:val="000000"/>
          </w:rPr>
          <w:delText>,</w:delText>
        </w:r>
        <w:r w:rsidR="004A6EC7" w:rsidDel="003D79AA">
          <w:rPr>
            <w:color w:val="000000"/>
          </w:rPr>
          <w:delText xml:space="preserve"> </w:delText>
        </w:r>
        <w:r w:rsidR="004A6EC7" w:rsidRPr="001C4571" w:rsidDel="003D79AA">
          <w:rPr>
            <w:i/>
            <w:color w:val="000000"/>
          </w:rPr>
          <w:delText>snq2∆</w:delText>
        </w:r>
        <w:r w:rsidR="00271882" w:rsidDel="003D79AA">
          <w:rPr>
            <w:i/>
            <w:color w:val="000000"/>
          </w:rPr>
          <w:delText>, ybt1∆</w:delText>
        </w:r>
        <w:r w:rsidR="00041797" w:rsidDel="003D79AA">
          <w:rPr>
            <w:color w:val="000000"/>
          </w:rPr>
          <w:delText xml:space="preserve">, </w:delText>
        </w:r>
        <w:r w:rsidR="00271882" w:rsidDel="003D79AA">
          <w:rPr>
            <w:i/>
            <w:color w:val="000000"/>
          </w:rPr>
          <w:delText>ycf</w:delText>
        </w:r>
        <w:r w:rsidR="004A6EC7" w:rsidRPr="00233F15" w:rsidDel="003D79AA">
          <w:rPr>
            <w:i/>
            <w:color w:val="000000"/>
          </w:rPr>
          <w:delText>1∆</w:delText>
        </w:r>
        <w:r w:rsidR="00041797" w:rsidDel="003D79AA">
          <w:rPr>
            <w:color w:val="000000"/>
          </w:rPr>
          <w:delText>}</w:delText>
        </w:r>
        <w:r w:rsidR="004A6EC7" w:rsidDel="003D79AA">
          <w:rPr>
            <w:i/>
            <w:color w:val="000000"/>
          </w:rPr>
          <w:delText xml:space="preserve"> </w:delText>
        </w:r>
        <w:r w:rsidR="009B31D3" w:rsidDel="003D79AA">
          <w:rPr>
            <w:color w:val="000000"/>
          </w:rPr>
          <w:delText xml:space="preserve">except </w:delText>
        </w:r>
        <w:r w:rsidR="009B31D3" w:rsidRPr="001C4571" w:rsidDel="003D79AA">
          <w:rPr>
            <w:i/>
            <w:color w:val="000000"/>
          </w:rPr>
          <w:delText>snq2∆</w:delText>
        </w:r>
        <w:r w:rsidR="00041797" w:rsidDel="003D79AA">
          <w:rPr>
            <w:i/>
            <w:color w:val="000000"/>
          </w:rPr>
          <w:delText xml:space="preserve"> </w:delText>
        </w:r>
        <w:r w:rsidR="009B31D3" w:rsidDel="003D79AA">
          <w:rPr>
            <w:i/>
            <w:color w:val="000000"/>
          </w:rPr>
          <w:delText>ybt1∆</w:delText>
        </w:r>
        <w:r w:rsidR="00041797" w:rsidDel="003D79AA">
          <w:rPr>
            <w:i/>
            <w:color w:val="000000"/>
          </w:rPr>
          <w:delText xml:space="preserve"> </w:delText>
        </w:r>
        <w:r w:rsidR="009B31D3" w:rsidDel="003D79AA">
          <w:rPr>
            <w:i/>
            <w:color w:val="000000"/>
          </w:rPr>
          <w:delText>ycf</w:delText>
        </w:r>
        <w:r w:rsidR="009B31D3" w:rsidRPr="00233F15" w:rsidDel="003D79AA">
          <w:rPr>
            <w:i/>
            <w:color w:val="000000"/>
          </w:rPr>
          <w:delText>1∆</w:delText>
        </w:r>
        <w:r w:rsidR="009B31D3" w:rsidDel="003D79AA">
          <w:rPr>
            <w:color w:val="000000"/>
          </w:rPr>
          <w:delText xml:space="preserve"> </w:delText>
        </w:r>
        <w:r w:rsidR="002D4854" w:rsidDel="003D79AA">
          <w:rPr>
            <w:color w:val="000000"/>
          </w:rPr>
          <w:delText xml:space="preserve">- </w:delText>
        </w:r>
        <w:r w:rsidR="00EF3DD9" w:rsidDel="003D79AA">
          <w:rPr>
            <w:color w:val="000000"/>
          </w:rPr>
          <w:delText>Fig</w:delText>
        </w:r>
        <w:r w:rsidR="004A6EC7" w:rsidDel="003D79AA">
          <w:rPr>
            <w:color w:val="000000"/>
          </w:rPr>
          <w:delText xml:space="preserve"> 3C).  </w:delText>
        </w:r>
        <w:r w:rsidR="00041797" w:rsidDel="003D79AA">
          <w:rPr>
            <w:color w:val="000000"/>
          </w:rPr>
          <w:delText>T</w:delText>
        </w:r>
        <w:r w:rsidR="009B31D3" w:rsidDel="003D79AA">
          <w:rPr>
            <w:color w:val="000000"/>
          </w:rPr>
          <w:delText xml:space="preserve">he resistance resulting from these </w:delText>
        </w:r>
        <w:r w:rsidR="004A6EC7" w:rsidDel="003D79AA">
          <w:rPr>
            <w:color w:val="000000"/>
          </w:rPr>
          <w:delText xml:space="preserve">multi-knockout </w:delText>
        </w:r>
        <w:r w:rsidR="009B31D3" w:rsidDel="003D79AA">
          <w:rPr>
            <w:color w:val="000000"/>
          </w:rPr>
          <w:delText xml:space="preserve">combinations depends </w:delText>
        </w:r>
        <w:r w:rsidR="004A6EC7" w:rsidDel="003D79AA">
          <w:rPr>
            <w:color w:val="000000"/>
          </w:rPr>
          <w:delText xml:space="preserve">on </w:delText>
        </w:r>
        <w:r w:rsidR="009B31D3" w:rsidDel="003D79AA">
          <w:rPr>
            <w:color w:val="000000"/>
          </w:rPr>
          <w:delText xml:space="preserve">the presence of </w:delText>
        </w:r>
        <w:r w:rsidR="004A6EC7" w:rsidDel="003D79AA">
          <w:rPr>
            <w:i/>
            <w:color w:val="000000"/>
          </w:rPr>
          <w:delText>PDR5</w:delText>
        </w:r>
        <w:r w:rsidR="00041797" w:rsidDel="003D79AA">
          <w:rPr>
            <w:color w:val="000000"/>
          </w:rPr>
          <w:delText xml:space="preserve">, which </w:delText>
        </w:r>
        <w:r w:rsidR="004A6EC7" w:rsidDel="003D79AA">
          <w:rPr>
            <w:color w:val="000000"/>
          </w:rPr>
          <w:delText>was modelled as three two-way negative interactions</w:delText>
        </w:r>
        <w:r w:rsidR="009B31D3" w:rsidDel="003D79AA">
          <w:rPr>
            <w:color w:val="000000"/>
          </w:rPr>
          <w:delText>:</w:delText>
        </w:r>
        <w:r w:rsidR="004A6EC7" w:rsidDel="003D79AA">
          <w:rPr>
            <w:color w:val="000000"/>
          </w:rPr>
          <w:delText xml:space="preserve">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 xml:space="preserve">, </w:delText>
        </w:r>
        <w:r w:rsidR="009B31D3" w:rsidRPr="008C0540" w:rsidDel="003D79AA">
          <w:rPr>
            <w:i/>
            <w:color w:val="000000"/>
          </w:rPr>
          <w:delText>snq2</w:delText>
        </w:r>
        <w:r w:rsidR="00041797" w:rsidRPr="008C0540" w:rsidDel="003D79AA">
          <w:rPr>
            <w:i/>
            <w:color w:val="000000"/>
          </w:rPr>
          <w:delText>∆</w:delText>
        </w:r>
        <w:r w:rsidR="00041797" w:rsidDel="003D79AA">
          <w:rPr>
            <w:color w:val="000000"/>
          </w:rPr>
          <w:delText>}, {</w:delText>
        </w:r>
        <w:r w:rsidR="005A31E9" w:rsidDel="003D79AA">
          <w:rPr>
            <w:i/>
            <w:color w:val="000000"/>
          </w:rPr>
          <w:delText>pdr5</w:delText>
        </w:r>
        <w:r w:rsidR="005A31E9" w:rsidRPr="008C0540" w:rsidDel="003D79AA">
          <w:rPr>
            <w:i/>
            <w:color w:val="000000"/>
          </w:rPr>
          <w:delText>∆</w:delText>
        </w:r>
        <w:r w:rsidR="009B31D3" w:rsidDel="003D79AA">
          <w:rPr>
            <w:color w:val="000000"/>
          </w:rPr>
          <w:delText xml:space="preserve">, </w:delText>
        </w:r>
        <w:r w:rsidR="004A6EC7" w:rsidRPr="008C0540" w:rsidDel="003D79AA">
          <w:rPr>
            <w:i/>
            <w:color w:val="000000"/>
          </w:rPr>
          <w:delText>ycf1∆</w:delText>
        </w:r>
        <w:r w:rsidR="00041797" w:rsidDel="003D79AA">
          <w:rPr>
            <w:color w:val="000000"/>
          </w:rPr>
          <w:delText>}</w:delText>
        </w:r>
        <w:r w:rsidR="004A6EC7" w:rsidDel="003D79AA">
          <w:rPr>
            <w:color w:val="000000"/>
          </w:rPr>
          <w:delText xml:space="preserve">, </w:delText>
        </w:r>
        <w:r w:rsidR="009B31D3" w:rsidDel="003D79AA">
          <w:rPr>
            <w:color w:val="000000"/>
          </w:rPr>
          <w:delText xml:space="preserve">and </w:delText>
        </w:r>
        <w:r w:rsidR="00041797" w:rsidDel="003D79AA">
          <w:rPr>
            <w:color w:val="000000"/>
          </w:rPr>
          <w:delText>{</w:delText>
        </w:r>
        <w:r w:rsidR="009B31D3" w:rsidDel="003D79AA">
          <w:rPr>
            <w:i/>
            <w:color w:val="000000"/>
          </w:rPr>
          <w:delText>pdr5</w:delText>
        </w:r>
        <w:r w:rsidR="009B31D3" w:rsidRPr="008C0540" w:rsidDel="003D79AA">
          <w:rPr>
            <w:i/>
            <w:color w:val="000000"/>
          </w:rPr>
          <w:delText>∆</w:delText>
        </w:r>
        <w:r w:rsidR="009B31D3" w:rsidDel="003D79AA">
          <w:rPr>
            <w:color w:val="000000"/>
          </w:rPr>
          <w:delText>,</w:delText>
        </w:r>
        <w:r w:rsidR="00BC34CF" w:rsidDel="003D79AA">
          <w:rPr>
            <w:color w:val="000000"/>
          </w:rPr>
          <w:delText xml:space="preserve"> </w:delText>
        </w:r>
        <w:r w:rsidR="009B31D3" w:rsidRPr="008C0540" w:rsidDel="003D79AA">
          <w:rPr>
            <w:i/>
            <w:color w:val="000000"/>
          </w:rPr>
          <w:delText>y</w:delText>
        </w:r>
        <w:r w:rsidR="009B31D3" w:rsidDel="003D79AA">
          <w:rPr>
            <w:i/>
            <w:color w:val="000000"/>
          </w:rPr>
          <w:delText>or</w:delText>
        </w:r>
        <w:r w:rsidR="009B31D3" w:rsidRPr="008C0540" w:rsidDel="003D79AA">
          <w:rPr>
            <w:i/>
            <w:color w:val="000000"/>
          </w:rPr>
          <w:delText>1</w:delText>
        </w:r>
        <w:r w:rsidR="004A6EC7" w:rsidRPr="008C0540" w:rsidDel="003D79AA">
          <w:rPr>
            <w:i/>
            <w:color w:val="000000"/>
          </w:rPr>
          <w:delText>∆</w:delText>
        </w:r>
        <w:r w:rsidR="00041797" w:rsidDel="003D79AA">
          <w:rPr>
            <w:color w:val="000000"/>
          </w:rPr>
          <w:delText>}</w:delText>
        </w:r>
        <w:r w:rsidR="004A6EC7" w:rsidDel="003D79AA">
          <w:rPr>
            <w:color w:val="000000"/>
          </w:rPr>
          <w:delText>.</w:delText>
        </w:r>
      </w:del>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11FE4747"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w:t>
      </w:r>
      <w:r w:rsidR="00EF3DD9">
        <w:rPr>
          <w:bCs/>
          <w:iCs/>
          <w:color w:val="000000" w:themeColor="text1"/>
        </w:rPr>
        <w:t>Fig</w:t>
      </w:r>
      <w:r w:rsidR="004F5CDD">
        <w:rPr>
          <w:bCs/>
          <w:iCs/>
          <w:color w:val="000000" w:themeColor="text1"/>
        </w:rPr>
        <w:t xml:space="preserve"> S8A</w:t>
      </w:r>
      <w:r w:rsidR="00F66999">
        <w:rPr>
          <w:bCs/>
          <w:iCs/>
          <w:color w:val="000000" w:themeColor="text1"/>
        </w:rPr>
        <w:t>-B</w:t>
      </w:r>
      <w:r w:rsidR="004F5CDD">
        <w:rPr>
          <w:bCs/>
          <w:iCs/>
          <w:color w:val="000000" w:themeColor="text1"/>
        </w:rPr>
        <w:t xml:space="preserve">).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w:t>
      </w:r>
      <w:r w:rsidR="00641DE3">
        <w:rPr>
          <w:bCs/>
          <w:iCs/>
          <w:color w:val="000000" w:themeColor="text1"/>
        </w:rPr>
        <w:t xml:space="preserve">they </w:t>
      </w:r>
      <w:r w:rsidR="00B2260E">
        <w:rPr>
          <w:bCs/>
          <w:iCs/>
          <w:color w:val="000000" w:themeColor="text1"/>
        </w:rPr>
        <w:t>did not consistently depart from zero between repeated runs with different initial parameter settings</w:t>
      </w:r>
      <w:r w:rsidR="00641DE3">
        <w:rPr>
          <w:bCs/>
          <w:iCs/>
          <w:color w:val="000000" w:themeColor="text1"/>
        </w:rPr>
        <w:t xml:space="preserve">, or if </w:t>
      </w:r>
      <w:r w:rsidR="008A5242">
        <w:rPr>
          <w:bCs/>
          <w:iCs/>
          <w:color w:val="000000" w:themeColor="text1"/>
        </w:rPr>
        <w:t xml:space="preserve">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ins w:id="254" w:author="Albi Celaj [2]" w:date="2018-12-05T15:56:00Z">
        <w:r w:rsidR="0093380E">
          <w:rPr>
            <w:bCs/>
            <w:iCs/>
            <w:color w:val="000000" w:themeColor="text1"/>
            <w:highlight w:val="yellow"/>
          </w:rPr>
          <w:t>74</w:t>
        </w:r>
      </w:ins>
      <w:del w:id="255" w:author="Albi Celaj [2]" w:date="2018-12-05T15:56:00Z">
        <w:r w:rsidR="008E0AAD" w:rsidRPr="008E0AAD" w:rsidDel="0093380E">
          <w:rPr>
            <w:bCs/>
            <w:iCs/>
            <w:color w:val="000000" w:themeColor="text1"/>
            <w:highlight w:val="yellow"/>
          </w:rPr>
          <w:delText>68</w:delText>
        </w:r>
      </w:del>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5AD73EE3"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EF3DD9">
        <w:rPr>
          <w:bCs/>
          <w:iCs/>
          <w:color w:val="000000" w:themeColor="text1"/>
        </w:rPr>
        <w:t>Fig</w:t>
      </w:r>
      <w:r w:rsidR="00A819D2">
        <w:rPr>
          <w:bCs/>
          <w:iCs/>
          <w:color w:val="000000" w:themeColor="text1"/>
        </w:rPr>
        <w:t xml:space="preserve"> 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Therefore</w:t>
      </w:r>
      <w:r w:rsidR="0076775C">
        <w:rPr>
          <w:bCs/>
          <w:iCs/>
          <w:color w:val="000000" w:themeColor="text1"/>
        </w:rPr>
        <w:t xml:space="preserve">, we </w:t>
      </w:r>
      <w:r w:rsidR="00B276FC">
        <w:rPr>
          <w:bCs/>
          <w:iCs/>
          <w:color w:val="000000" w:themeColor="text1"/>
        </w:rPr>
        <w:t xml:space="preserve">also </w:t>
      </w:r>
      <w:r w:rsidR="007E73B4">
        <w:rPr>
          <w:bCs/>
          <w:iCs/>
          <w:color w:val="000000" w:themeColor="text1"/>
        </w:rPr>
        <w:t>assess</w:t>
      </w:r>
      <w:r w:rsidR="0076775C">
        <w:rPr>
          <w:bCs/>
          <w:iCs/>
          <w:color w:val="000000" w:themeColor="text1"/>
        </w:rPr>
        <w:t>ed</w:t>
      </w:r>
      <w:r w:rsidR="007E73B4">
        <w:rPr>
          <w:bCs/>
          <w:iCs/>
          <w:color w:val="000000" w:themeColor="text1"/>
        </w:rPr>
        <w:t xml:space="preserve"> 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256" w:author="Albi Celaj [2]" w:date="2018-12-05T15:56:00Z">
        <w:r w:rsidR="0093380E">
          <w:rPr>
            <w:bCs/>
            <w:iCs/>
            <w:color w:val="000000" w:themeColor="text1"/>
          </w:rPr>
          <w:t xml:space="preserve"> and </w:t>
        </w:r>
      </w:ins>
      <w:ins w:id="257" w:author="Albi Celaj [2]"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258" w:author="Albi Celaj [2]" w:date="2018-12-05T15:57:00Z">
        <w:r w:rsidR="0093380E">
          <w:rPr>
            <w:bCs/>
            <w:iCs/>
            <w:color w:val="000000" w:themeColor="text1"/>
          </w:rPr>
          <w:t>respectively [</w:t>
        </w:r>
      </w:ins>
      <w:r w:rsidR="00E01D4F">
        <w:rPr>
          <w:bCs/>
          <w:iCs/>
          <w:color w:val="000000" w:themeColor="text1"/>
        </w:rPr>
        <w:t xml:space="preserve">Fig </w:t>
      </w:r>
      <w:r w:rsidR="00AB1BCE">
        <w:rPr>
          <w:bCs/>
          <w:iCs/>
          <w:color w:val="000000" w:themeColor="text1"/>
        </w:rPr>
        <w:t>S8</w:t>
      </w:r>
      <w:r w:rsidR="00534DEF">
        <w:rPr>
          <w:bCs/>
          <w:iCs/>
          <w:color w:val="000000" w:themeColor="text1"/>
        </w:rPr>
        <w:t>C</w:t>
      </w:r>
      <w:ins w:id="259" w:author="Albi Celaj [2]"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r w:rsidR="00103D7E">
        <w:rPr>
          <w:bCs/>
          <w:iCs/>
          <w:color w:val="000000" w:themeColor="text1"/>
        </w:rPr>
        <w:t xml:space="preserve">Training using each of these two </w:t>
      </w:r>
      <w:r w:rsidR="0076775C">
        <w:rPr>
          <w:bCs/>
          <w:iCs/>
          <w:color w:val="000000" w:themeColor="text1"/>
        </w:rPr>
        <w:t xml:space="preserve">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w:t>
      </w:r>
      <w:r w:rsidR="00534DEF">
        <w:rPr>
          <w:bCs/>
          <w:iCs/>
          <w:color w:val="000000" w:themeColor="text1"/>
        </w:rPr>
        <w:t>D</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235A039D"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w:t>
      </w:r>
      <w:r w:rsidR="00EF3DD9">
        <w:rPr>
          <w:bCs/>
          <w:iCs/>
          <w:color w:val="000000" w:themeColor="text1"/>
        </w:rPr>
        <w:t>Fig</w:t>
      </w:r>
      <w:r w:rsidR="005C24F5">
        <w:rPr>
          <w:bCs/>
          <w:iCs/>
          <w:color w:val="000000" w:themeColor="text1"/>
        </w:rPr>
        <w:t xml:space="preserve">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EF3DD9">
        <w:rPr>
          <w:rFonts w:eastAsiaTheme="minorEastAsia"/>
          <w:color w:val="000000" w:themeColor="text1"/>
        </w:rPr>
        <w:t>Fig</w:t>
      </w:r>
      <w:r w:rsidR="00137395" w:rsidRPr="00920853">
        <w:rPr>
          <w:rFonts w:eastAsiaTheme="minorEastAsia"/>
          <w:color w:val="000000" w:themeColor="text1"/>
        </w:rPr>
        <w:t xml:space="preserve"> 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EF3DD9">
        <w:rPr>
          <w:bCs/>
          <w:iCs/>
          <w:color w:val="000000" w:themeColor="text1"/>
        </w:rPr>
        <w:t>Fig</w:t>
      </w:r>
      <w:r w:rsidR="00445005" w:rsidRPr="00920853">
        <w:rPr>
          <w:bCs/>
          <w:iCs/>
          <w:color w:val="000000" w:themeColor="text1"/>
        </w:rPr>
        <w:t xml:space="preserve"> 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EA6CA6" w:rsidRPr="00920853">
        <w:rPr>
          <w:bCs/>
          <w:iCs/>
          <w:color w:val="000000" w:themeColor="text1"/>
        </w:rPr>
        <w:t xml:space="preserve">Fig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lastRenderedPageBreak/>
        <w:t>(</w:t>
      </w:r>
      <w:r w:rsidR="00EF3DD9">
        <w:rPr>
          <w:bCs/>
          <w:iCs/>
          <w:color w:val="000000" w:themeColor="text1"/>
        </w:rPr>
        <w:t>Fig</w:t>
      </w:r>
      <w:r w:rsidR="00EA6CA6" w:rsidRPr="00920853">
        <w:rPr>
          <w:bCs/>
          <w:iCs/>
          <w:color w:val="000000" w:themeColor="text1"/>
        </w:rPr>
        <w:t xml:space="preserv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6A6D4BA6" w:rsidR="00E40979" w:rsidRPr="00650B0D" w:rsidDel="0093380E" w:rsidRDefault="00E40979" w:rsidP="0093380E">
      <w:pPr>
        <w:jc w:val="both"/>
        <w:rPr>
          <w:del w:id="260" w:author="Albi Celaj [2]" w:date="2018-12-05T15:58:00Z"/>
          <w:bCs/>
          <w:iCs/>
          <w:color w:val="000000" w:themeColor="text1"/>
        </w:rPr>
        <w:pPrChange w:id="261" w:author="Albi Celaj [2]" w:date="2018-12-05T15:58:00Z">
          <w:pPr>
            <w:jc w:val="both"/>
          </w:pPr>
        </w:pPrChange>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(Fig S9</w:t>
      </w:r>
      <w:r w:rsidR="00854B8B">
        <w:rPr>
          <w:bCs/>
          <w:iCs/>
          <w:color w:val="000000" w:themeColor="text1"/>
        </w:rPr>
        <w:t>)</w:t>
      </w:r>
      <w:r>
        <w:rPr>
          <w:bCs/>
          <w:iCs/>
          <w:color w:val="000000" w:themeColor="text1"/>
        </w:rPr>
        <w:t xml:space="preserve">, suggesting the need for model refinements. </w:t>
      </w:r>
      <w:moveFromRangeStart w:id="262" w:author="Albi Celaj [2]" w:date="2018-12-05T16:15:00Z" w:name="move531788816"/>
      <w:moveFrom w:id="263" w:author="Albi Celaj [2]" w:date="2018-12-05T16:15:00Z">
        <w:r w:rsidDel="0093380E">
          <w:rPr>
            <w:bCs/>
            <w:iCs/>
            <w:color w:val="000000" w:themeColor="text1"/>
          </w:rPr>
          <w:t xml:space="preserve">For example, while the model correctly predicted that the </w:t>
        </w:r>
        <w:r w:rsidRPr="00FF3025" w:rsidDel="0093380E">
          <w:rPr>
            <w:bCs/>
            <w:i/>
            <w:iCs/>
            <w:color w:val="000000" w:themeColor="text1"/>
          </w:rPr>
          <w:t>snq∆ybt1∆ycf1∆yor1∆</w:t>
        </w:r>
        <w:r w:rsidDel="0093380E">
          <w:rPr>
            <w:bCs/>
            <w:iCs/>
            <w:color w:val="000000" w:themeColor="text1"/>
          </w:rPr>
          <w:t xml:space="preserve"> strain would be more resistant to fluconazole than strains carrying any subset of these knockouts, </w:t>
        </w:r>
        <w:r w:rsidRPr="00650B0D" w:rsidDel="0093380E">
          <w:rPr>
            <w:bCs/>
            <w:iCs/>
            <w:color w:val="000000" w:themeColor="text1"/>
          </w:rPr>
          <w:t xml:space="preserve">the additive inhibition model of our neural network model under-estimated the resistance of this four-knockout strain (Fig </w:t>
        </w:r>
        <w:r w:rsidR="00854B8B" w:rsidRPr="00650B0D" w:rsidDel="0093380E">
          <w:rPr>
            <w:bCs/>
            <w:iCs/>
            <w:color w:val="000000" w:themeColor="text1"/>
          </w:rPr>
          <w:t>S9</w:t>
        </w:r>
        <w:r w:rsidRPr="00650B0D" w:rsidDel="0093380E">
          <w:rPr>
            <w:bCs/>
            <w:iCs/>
            <w:color w:val="000000" w:themeColor="text1"/>
          </w:rPr>
          <w:t xml:space="preserve">). A standard strategy in neural network design, that allows for the non-additive combination of multiple inputs converging on a target node is to have those inputs converge additively on </w:t>
        </w:r>
        <w:r w:rsidR="00F332B9" w:rsidRPr="00650B0D" w:rsidDel="0093380E">
          <w:rPr>
            <w:bCs/>
            <w:iCs/>
            <w:color w:val="000000" w:themeColor="text1"/>
          </w:rPr>
          <w:t xml:space="preserve">one or more </w:t>
        </w:r>
        <w:r w:rsidRPr="00650B0D" w:rsidDel="00C41281">
          <w:rPr>
            <w:bCs/>
            <w:iCs/>
            <w:color w:val="000000" w:themeColor="text1"/>
          </w:rPr>
          <w:t xml:space="preserve"> </w:t>
        </w:r>
        <w:r w:rsidRPr="00650B0D" w:rsidDel="0093380E">
          <w:rPr>
            <w:bCs/>
            <w:iCs/>
            <w:color w:val="000000" w:themeColor="text1"/>
          </w:rPr>
          <w:t>‘hidden’ node</w:t>
        </w:r>
        <w:r w:rsidR="00F332B9" w:rsidRPr="00650B0D" w:rsidDel="0093380E">
          <w:rPr>
            <w:bCs/>
            <w:iCs/>
            <w:color w:val="000000" w:themeColor="text1"/>
          </w:rPr>
          <w:t>s</w:t>
        </w:r>
        <w:r w:rsidRPr="00650B0D" w:rsidDel="0093380E">
          <w:rPr>
            <w:bCs/>
            <w:iCs/>
            <w:color w:val="000000" w:themeColor="text1"/>
          </w:rPr>
          <w:t xml:space="preserve">, which can then convey a non-additive signal to the original target node.  For this four gene example, addition of a single hidden neuron yielded better predictions of fluconazole resistance for the </w:t>
        </w:r>
        <w:r w:rsidR="00854B8B" w:rsidRPr="00650B0D" w:rsidDel="0093380E">
          <w:rPr>
            <w:bCs/>
            <w:iCs/>
            <w:color w:val="000000" w:themeColor="text1"/>
          </w:rPr>
          <w:t xml:space="preserve">three </w:t>
        </w:r>
        <w:r w:rsidRPr="00650B0D" w:rsidDel="0093380E">
          <w:rPr>
            <w:bCs/>
            <w:iCs/>
            <w:color w:val="000000" w:themeColor="text1"/>
          </w:rPr>
          <w:t>four-knockout strain</w:t>
        </w:r>
        <w:r w:rsidR="00854B8B" w:rsidRPr="00650B0D" w:rsidDel="0093380E">
          <w:rPr>
            <w:bCs/>
            <w:iCs/>
            <w:color w:val="000000" w:themeColor="text1"/>
          </w:rPr>
          <w:t>s</w:t>
        </w:r>
        <w:r w:rsidRPr="00650B0D" w:rsidDel="0093380E">
          <w:rPr>
            <w:bCs/>
            <w:iCs/>
            <w:color w:val="000000" w:themeColor="text1"/>
          </w:rPr>
          <w:t xml:space="preserve"> (Fig </w:t>
        </w:r>
        <w:r w:rsidR="00854B8B" w:rsidRPr="00650B0D" w:rsidDel="0093380E">
          <w:rPr>
            <w:bCs/>
            <w:iCs/>
            <w:color w:val="000000" w:themeColor="text1"/>
          </w:rPr>
          <w:t>S10 A-B</w:t>
        </w:r>
        <w:r w:rsidRPr="00650B0D" w:rsidDel="0093380E">
          <w:rPr>
            <w:bCs/>
            <w:iCs/>
            <w:color w:val="000000" w:themeColor="text1"/>
          </w:rPr>
          <w:t xml:space="preserve">).  </w:t>
        </w:r>
      </w:moveFrom>
      <w:moveFromRangeEnd w:id="262"/>
      <w:ins w:id="264" w:author="Albi Celaj [2]" w:date="2018-12-05T15:58:00Z">
        <w:r w:rsidR="0093380E">
          <w:rPr>
            <w:bCs/>
            <w:iCs/>
            <w:color w:val="000000" w:themeColor="text1"/>
          </w:rPr>
          <w:t xml:space="preserve">For </w:t>
        </w:r>
        <w:proofErr w:type="gramStart"/>
        <w:r w:rsidR="0093380E">
          <w:rPr>
            <w:bCs/>
            <w:iCs/>
            <w:color w:val="000000" w:themeColor="text1"/>
          </w:rPr>
          <w:t>example</w:t>
        </w:r>
      </w:ins>
      <w:proofErr w:type="gramEnd"/>
    </w:p>
    <w:p w14:paraId="0CFD3739" w14:textId="038D802A" w:rsidR="00E40979" w:rsidRPr="00650B0D" w:rsidDel="0093380E" w:rsidRDefault="00E40979" w:rsidP="0093380E">
      <w:pPr>
        <w:jc w:val="both"/>
        <w:rPr>
          <w:del w:id="265" w:author="Albi Celaj [2]" w:date="2018-12-05T15:58:00Z"/>
          <w:bCs/>
          <w:iCs/>
          <w:color w:val="000000" w:themeColor="text1"/>
        </w:rPr>
        <w:pPrChange w:id="266" w:author="Albi Celaj [2]" w:date="2018-12-05T15:58:00Z">
          <w:pPr>
            <w:jc w:val="both"/>
          </w:pPr>
        </w:pPrChange>
      </w:pPr>
    </w:p>
    <w:p w14:paraId="3C52A115" w14:textId="735A1B00" w:rsidR="00E40979" w:rsidRDefault="00E40979" w:rsidP="0093380E">
      <w:pPr>
        <w:jc w:val="both"/>
        <w:rPr>
          <w:bCs/>
          <w:iCs/>
          <w:color w:val="000000" w:themeColor="text1"/>
        </w:rPr>
      </w:pPr>
      <w:del w:id="267" w:author="Albi Celaj [2]"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268" w:author="Albi Celaj [2]" w:date="2018-12-05T16:03:00Z">
        <w:r w:rsidR="00874065" w:rsidRPr="00874065">
          <w:rPr>
            <w:bCs/>
            <w:i/>
            <w:iCs/>
            <w:color w:val="000000" w:themeColor="text1"/>
            <w:rPrChange w:id="269" w:author="Albi Celaj [2]" w:date="2018-12-05T16:03:00Z">
              <w:rPr>
                <w:bCs/>
                <w:iCs/>
                <w:color w:val="000000" w:themeColor="text1"/>
              </w:rPr>
            </w:rPrChange>
          </w:rPr>
          <w:t>r</w:t>
        </w:r>
        <w:r w:rsidR="00874065">
          <w:rPr>
            <w:bCs/>
            <w:iCs/>
            <w:color w:val="000000" w:themeColor="text1"/>
          </w:rPr>
          <w:t xml:space="preserve"> = 0.49, </w:t>
        </w:r>
      </w:ins>
      <w:r w:rsidR="001E2A47" w:rsidRPr="00650B0D">
        <w:rPr>
          <w:bCs/>
          <w:iCs/>
          <w:color w:val="000000" w:themeColor="text1"/>
        </w:rPr>
        <w:t xml:space="preserve">Fig </w:t>
      </w:r>
      <w:ins w:id="270" w:author="Albi Celaj [2]" w:date="2018-12-05T15:58:00Z">
        <w:r w:rsidR="0093380E">
          <w:rPr>
            <w:bCs/>
            <w:iCs/>
            <w:color w:val="000000" w:themeColor="text1"/>
          </w:rPr>
          <w:t>4D, left panel</w:t>
        </w:r>
      </w:ins>
      <w:del w:id="271" w:author="Albi Celaj [2]"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ins w:id="272" w:author="Albi Celaj [2]" w:date="2018-12-05T16:00:00Z">
        <w:r w:rsidR="00874065">
          <w:rPr>
            <w:bCs/>
            <w:iCs/>
            <w:color w:val="000000" w:themeColor="text1"/>
          </w:rPr>
          <w:t xml:space="preserve">As the five-deletion strain </w:t>
        </w:r>
      </w:ins>
      <w:ins w:id="273" w:author="Albi Celaj [2]" w:date="2018-12-05T16:01:00Z">
        <w:r w:rsidR="00874065">
          <w:rPr>
            <w:bCs/>
            <w:iCs/>
            <w:color w:val="000000" w:themeColor="text1"/>
          </w:rPr>
          <w:t>was observed to be more valinomycin resistant than the wild-type (Fig 3A, right panel)</w:t>
        </w:r>
        <w:r w:rsidR="00874065" w:rsidRPr="00650B0D">
          <w:rPr>
            <w:bCs/>
            <w:iCs/>
            <w:color w:val="000000" w:themeColor="text1"/>
          </w:rPr>
          <w:t xml:space="preserve">, we considered the possibility that a valinomycin efflux pump (or other resistance mechanism) exists outside of our set of 16 targeted transporter genes, and is negatively influenced by one or more of our 16 studied transporters.  </w:t>
        </w:r>
      </w:ins>
      <w:del w:id="274" w:author="Albi Celaj [2]" w:date="2018-12-05T16:02:00Z">
        <w:r w:rsidRPr="00650B0D" w:rsidDel="00874065">
          <w:rPr>
            <w:bCs/>
            <w:iCs/>
            <w:color w:val="000000" w:themeColor="text1"/>
          </w:rPr>
          <w:delText xml:space="preserve">As </w:delText>
        </w:r>
      </w:del>
      <w:ins w:id="275" w:author="Albi Celaj [2]" w:date="2018-12-05T16:02:00Z">
        <w:r w:rsidR="00874065">
          <w:rPr>
            <w:bCs/>
            <w:iCs/>
            <w:color w:val="000000" w:themeColor="text1"/>
          </w:rPr>
          <w:t>Indeed,</w:t>
        </w:r>
        <w:r w:rsidR="00874065" w:rsidRPr="00650B0D">
          <w:rPr>
            <w:bCs/>
            <w:iCs/>
            <w:color w:val="000000" w:themeColor="text1"/>
          </w:rPr>
          <w:t xml:space="preserve"> </w:t>
        </w:r>
      </w:ins>
      <w:r w:rsidRPr="00650B0D">
        <w:rPr>
          <w:bCs/>
          <w:iCs/>
          <w:color w:val="000000" w:themeColor="text1"/>
        </w:rPr>
        <w:t>it ha</w:t>
      </w:r>
      <w:ins w:id="276" w:author="Albi Celaj [2]" w:date="2018-12-05T16:02:00Z">
        <w:r w:rsidR="00874065">
          <w:rPr>
            <w:bCs/>
            <w:iCs/>
            <w:color w:val="000000" w:themeColor="text1"/>
          </w:rPr>
          <w:t>d</w:t>
        </w:r>
      </w:ins>
      <w:del w:id="277" w:author="Albi Celaj [2]" w:date="2018-12-05T16:02:00Z">
        <w:r w:rsidRPr="00650B0D" w:rsidDel="00874065">
          <w:rPr>
            <w:bCs/>
            <w:iCs/>
            <w:color w:val="000000" w:themeColor="text1"/>
          </w:rPr>
          <w:delText>s</w:delText>
        </w:r>
      </w:del>
      <w:r w:rsidRPr="00650B0D">
        <w:rPr>
          <w:bCs/>
          <w:iCs/>
          <w:color w:val="000000" w:themeColor="text1"/>
        </w:rPr>
        <w:t xml:space="preserve"> been </w:t>
      </w:r>
      <w:ins w:id="278" w:author="Albi Celaj [2]" w:date="2018-12-05T16:03:00Z">
        <w:r w:rsidR="00550084">
          <w:rPr>
            <w:bCs/>
            <w:iCs/>
            <w:color w:val="000000" w:themeColor="text1"/>
          </w:rPr>
          <w:t xml:space="preserve">previously </w:t>
        </w:r>
      </w:ins>
      <w:r w:rsidRPr="00650B0D">
        <w:rPr>
          <w:bCs/>
          <w:iCs/>
          <w:color w:val="000000" w:themeColor="text1"/>
        </w:rPr>
        <w:t xml:space="preserve">observed that the ABC-16 strain is </w:t>
      </w:r>
      <w:ins w:id="279" w:author="Albi Celaj [2]" w:date="2018-12-05T16:02:00Z">
        <w:r w:rsidR="00874065">
          <w:rPr>
            <w:bCs/>
            <w:iCs/>
            <w:color w:val="000000" w:themeColor="text1"/>
          </w:rPr>
          <w:t xml:space="preserve">also </w:t>
        </w:r>
      </w:ins>
      <w:r w:rsidRPr="00650B0D">
        <w:rPr>
          <w:bCs/>
          <w:iCs/>
          <w:color w:val="000000" w:themeColor="text1"/>
        </w:rPr>
        <w:t>more resistant to valinomycin than the wild-type</w:t>
      </w:r>
      <w:r w:rsidR="00A004DF" w:rsidRPr="00650B0D">
        <w:rPr>
          <w:bCs/>
          <w:iCs/>
          <w:color w:val="000000" w:themeColor="text1"/>
        </w:rPr>
        <w:fldChar w:fldCharType="begin" w:fldLock="1"/>
      </w:r>
      <w:r w:rsidR="004F6CD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21,50&lt;/sup&gt;","plainTextFormattedCitation":"21,50","previouslyFormattedCitation":"&lt;sup&gt;23,49&lt;/sup&gt;"},"properties":{"noteIndex":0},"schema":"https://github.com/citation-style-language/schema/raw/master/csl-citation.json"}</w:instrText>
      </w:r>
      <w:r w:rsidR="00A004DF" w:rsidRPr="00650B0D">
        <w:rPr>
          <w:bCs/>
          <w:iCs/>
          <w:color w:val="000000" w:themeColor="text1"/>
        </w:rPr>
        <w:fldChar w:fldCharType="separate"/>
      </w:r>
      <w:r w:rsidR="004F6CD1" w:rsidRPr="004F6CD1">
        <w:rPr>
          <w:bCs/>
          <w:iCs/>
          <w:noProof/>
          <w:color w:val="000000" w:themeColor="text1"/>
          <w:vertAlign w:val="superscript"/>
        </w:rPr>
        <w:t>21,50</w:t>
      </w:r>
      <w:r w:rsidR="00A004DF" w:rsidRPr="00650B0D">
        <w:rPr>
          <w:bCs/>
          <w:iCs/>
          <w:color w:val="000000" w:themeColor="text1"/>
        </w:rPr>
        <w:fldChar w:fldCharType="end"/>
      </w:r>
      <w:ins w:id="280" w:author="Albi Celaj [2]" w:date="2018-12-05T16:02:00Z">
        <w:r w:rsidR="00874065">
          <w:rPr>
            <w:bCs/>
            <w:iCs/>
            <w:color w:val="000000" w:themeColor="text1"/>
          </w:rPr>
          <w:t xml:space="preserve">. </w:t>
        </w:r>
      </w:ins>
      <w:del w:id="281" w:author="Albi Celaj [2]"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 xml:space="preserve">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r w:rsidRPr="00650B0D">
        <w:rPr>
          <w:bCs/>
          <w:iCs/>
          <w:color w:val="000000" w:themeColor="text1"/>
        </w:rPr>
        <w:t xml:space="preserve"> and </w:t>
      </w:r>
      <w:r w:rsidRPr="00650B0D">
        <w:rPr>
          <w:bCs/>
          <w:i/>
          <w:iCs/>
          <w:color w:val="000000" w:themeColor="text1"/>
        </w:rPr>
        <w:t>YBT1</w:t>
      </w:r>
      <w:r w:rsidRPr="00650B0D">
        <w:rPr>
          <w:bCs/>
          <w:iCs/>
          <w:color w:val="000000" w:themeColor="text1"/>
        </w:rPr>
        <w:t xml:space="preserve"> each inhibit a ‘mystery transporter’ which clears valinomycin</w:t>
      </w:r>
      <w:ins w:id="282" w:author="Albi Celaj [2]" w:date="2018-12-05T16:03:00Z">
        <w:r w:rsidR="00550084">
          <w:rPr>
            <w:bCs/>
            <w:iCs/>
            <w:color w:val="000000" w:themeColor="text1"/>
          </w:rPr>
          <w:t>, and led to substantial</w:t>
        </w:r>
      </w:ins>
      <w:ins w:id="283" w:author="Albi Celaj [2]" w:date="2018-12-05T16:04:00Z">
        <w:r w:rsidR="00550084">
          <w:rPr>
            <w:bCs/>
            <w:iCs/>
            <w:color w:val="000000" w:themeColor="text1"/>
          </w:rPr>
          <w:t>ly improved modeling of the observed phenotypes</w:t>
        </w:r>
      </w:ins>
      <w:ins w:id="284" w:author="Albi Celaj [2]" w:date="2018-12-05T16:03:00Z">
        <w:r w:rsidR="00550084">
          <w:rPr>
            <w:bCs/>
            <w:iCs/>
            <w:color w:val="000000" w:themeColor="text1"/>
          </w:rPr>
          <w:t xml:space="preserve"> </w:t>
        </w:r>
      </w:ins>
      <w:r w:rsidR="00622CA4" w:rsidRPr="00650B0D">
        <w:rPr>
          <w:bCs/>
          <w:iCs/>
          <w:color w:val="000000" w:themeColor="text1"/>
        </w:rPr>
        <w:t xml:space="preserve"> </w:t>
      </w:r>
      <w:del w:id="285" w:author="Albi Celaj [2]" w:date="2018-12-05T16:02:00Z">
        <w:r w:rsidR="00622CA4" w:rsidRPr="00650B0D" w:rsidDel="00874065">
          <w:rPr>
            <w:bCs/>
            <w:iCs/>
            <w:color w:val="000000" w:themeColor="text1"/>
          </w:rPr>
          <w:delText>(</w:delText>
        </w:r>
      </w:del>
      <w:ins w:id="286" w:author="Albi Celaj [2]" w:date="2018-12-05T16:02:00Z">
        <w:r w:rsidR="00874065">
          <w:rPr>
            <w:bCs/>
            <w:iCs/>
            <w:color w:val="000000" w:themeColor="text1"/>
          </w:rPr>
          <w:t>(</w:t>
        </w:r>
      </w:ins>
      <w:ins w:id="287" w:author="Albi Celaj [2]" w:date="2018-12-05T16:04:00Z">
        <w:r w:rsidR="00550084" w:rsidRPr="00550084">
          <w:rPr>
            <w:bCs/>
            <w:i/>
            <w:iCs/>
            <w:color w:val="000000" w:themeColor="text1"/>
            <w:rPrChange w:id="288" w:author="Albi Celaj [2]" w:date="2018-12-05T16:04:00Z">
              <w:rPr>
                <w:bCs/>
                <w:iCs/>
                <w:color w:val="000000" w:themeColor="text1"/>
              </w:rPr>
            </w:rPrChange>
          </w:rPr>
          <w:t>r</w:t>
        </w:r>
        <w:r w:rsidR="00550084">
          <w:rPr>
            <w:bCs/>
            <w:iCs/>
            <w:color w:val="000000" w:themeColor="text1"/>
          </w:rPr>
          <w:t xml:space="preserve"> = 0.86, </w:t>
        </w:r>
      </w:ins>
      <w:ins w:id="289" w:author="Albi Celaj [2]" w:date="2018-12-05T16:02:00Z">
        <w:r w:rsidR="00874065">
          <w:rPr>
            <w:bCs/>
            <w:iCs/>
            <w:color w:val="000000" w:themeColor="text1"/>
          </w:rPr>
          <w:t>Fig 3A, right panel)</w:t>
        </w:r>
      </w:ins>
      <w:del w:id="290" w:author="Albi Celaj [2]"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291" w:author="Albi Celaj [2]" w:date="2018-12-05T16:23:00Z">
        <w:r w:rsidR="00CA6A9E">
          <w:rPr>
            <w:bCs/>
            <w:iCs/>
            <w:color w:val="000000" w:themeColor="text1"/>
          </w:rPr>
          <w:t xml:space="preserve">  Training a neural network model </w:t>
        </w:r>
      </w:ins>
      <w:ins w:id="292" w:author="Albi Celaj [2]" w:date="2018-12-05T16:25:00Z">
        <w:r w:rsidR="00000AA8">
          <w:rPr>
            <w:bCs/>
            <w:iCs/>
            <w:color w:val="000000" w:themeColor="text1"/>
          </w:rPr>
          <w:t xml:space="preserve">separately on valinomycin data </w:t>
        </w:r>
      </w:ins>
      <w:ins w:id="293" w:author="Albi Celaj [2]" w:date="2018-12-05T16:23:00Z">
        <w:r w:rsidR="00CA6A9E">
          <w:rPr>
            <w:bCs/>
            <w:iCs/>
            <w:color w:val="000000" w:themeColor="text1"/>
          </w:rPr>
          <w:t>without an additional factor did not result in similar improvements (</w:t>
        </w:r>
      </w:ins>
      <w:ins w:id="294" w:author="Albi Celaj [2]" w:date="2018-12-05T16:49:00Z">
        <w:r w:rsidR="00105653" w:rsidRPr="00925FC8">
          <w:rPr>
            <w:bCs/>
            <w:i/>
            <w:iCs/>
            <w:color w:val="000000" w:themeColor="text1"/>
          </w:rPr>
          <w:t>r</w:t>
        </w:r>
        <w:r w:rsidR="00105653">
          <w:rPr>
            <w:bCs/>
            <w:iCs/>
            <w:color w:val="000000" w:themeColor="text1"/>
          </w:rPr>
          <w:t xml:space="preserve"> = 0.49, </w:t>
        </w:r>
      </w:ins>
      <w:ins w:id="295" w:author="Albi Celaj [2]" w:date="2018-12-05T16:23:00Z">
        <w:r w:rsidR="00CA6A9E">
          <w:rPr>
            <w:bCs/>
            <w:iCs/>
            <w:color w:val="000000" w:themeColor="text1"/>
          </w:rPr>
          <w:t>Fig S10A).</w:t>
        </w:r>
      </w:ins>
    </w:p>
    <w:p w14:paraId="041F8051" w14:textId="77777777" w:rsidR="00240A04" w:rsidRDefault="00240A04" w:rsidP="00224FCB">
      <w:pPr>
        <w:outlineLvl w:val="0"/>
        <w:rPr>
          <w:b/>
          <w:bCs/>
          <w:iCs/>
          <w:color w:val="000000" w:themeColor="text1"/>
        </w:rPr>
      </w:pPr>
    </w:p>
    <w:p w14:paraId="1B961BB6" w14:textId="77777777" w:rsidR="003D79AA" w:rsidRDefault="007E2BCE" w:rsidP="00224FCB">
      <w:pPr>
        <w:outlineLvl w:val="0"/>
        <w:rPr>
          <w:ins w:id="296" w:author="Albi Celaj [2]" w:date="2018-12-05T15:58:00Z"/>
          <w:b/>
          <w:bCs/>
          <w:iCs/>
          <w:color w:val="000000" w:themeColor="text1"/>
        </w:rPr>
      </w:pPr>
      <w:r>
        <w:rPr>
          <w:b/>
          <w:bCs/>
          <w:iCs/>
          <w:color w:val="000000" w:themeColor="text1"/>
        </w:rPr>
        <w:t>Further exploration of complex synergistic resistance to fluconazole</w:t>
      </w:r>
    </w:p>
    <w:p w14:paraId="5343A922" w14:textId="65686132" w:rsidR="00B64121" w:rsidRPr="006856DF" w:rsidRDefault="004726E4" w:rsidP="004726E4">
      <w:pPr>
        <w:jc w:val="both"/>
        <w:outlineLvl w:val="0"/>
        <w:rPr>
          <w:ins w:id="297" w:author="Albi Celaj [2]" w:date="2018-12-05T16:34:00Z"/>
          <w:color w:val="000000"/>
          <w:rPrChange w:id="298" w:author="Albi Celaj [2]" w:date="2018-12-06T12:38:00Z">
            <w:rPr>
              <w:ins w:id="299" w:author="Albi Celaj [2]" w:date="2018-12-05T16:34:00Z"/>
              <w:color w:val="000000"/>
              <w:lang w:val="en-CA"/>
            </w:rPr>
          </w:rPrChange>
        </w:rPr>
        <w:pPrChange w:id="300" w:author="Albi Celaj [2]" w:date="2018-12-05T16:10:00Z">
          <w:pPr>
            <w:outlineLvl w:val="0"/>
          </w:pPr>
        </w:pPrChange>
      </w:pPr>
      <w:ins w:id="301" w:author="Albi Celaj [2]" w:date="2018-12-05T16:06:00Z">
        <w:r>
          <w:rPr>
            <w:color w:val="000000"/>
            <w:lang w:val="en-CA"/>
          </w:rPr>
          <w:t xml:space="preserve">One striking phenotype observed by DCGA was </w:t>
        </w:r>
        <w:r>
          <w:rPr>
            <w:color w:val="000000"/>
          </w:rPr>
          <w:t>a quadruple deletion—</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Pr>
            <w:color w:val="000000"/>
            <w:lang w:val="en-CA"/>
          </w:rPr>
          <w:t xml:space="preserve">Fig </w:t>
        </w:r>
      </w:ins>
      <w:ins w:id="302" w:author="Albi Celaj [2]" w:date="2018-12-05T16:07:00Z">
        <w:r>
          <w:rPr>
            <w:color w:val="000000"/>
            <w:lang w:val="en-CA"/>
          </w:rPr>
          <w:t>5</w:t>
        </w:r>
      </w:ins>
      <w:ins w:id="303" w:author="Albi Celaj [2]" w:date="2018-12-05T16:06:00Z">
        <w:r>
          <w:rPr>
            <w:color w:val="000000"/>
            <w:lang w:val="en-CA"/>
          </w:rPr>
          <w:t>A</w:t>
        </w:r>
        <w:r w:rsidRPr="00233F15">
          <w:rPr>
            <w:color w:val="000000"/>
            <w:lang w:val="en-CA"/>
          </w:rPr>
          <w:t>)</w:t>
        </w:r>
      </w:ins>
      <w:ins w:id="304" w:author="Albi Celaj [2]" w:date="2018-12-05T16:13:00Z">
        <w:r w:rsidR="00D57E73">
          <w:rPr>
            <w:color w:val="000000"/>
            <w:lang w:val="en-CA"/>
          </w:rPr>
          <w:t xml:space="preserve">, and a similar phenomenon was observed for ketoconazole </w:t>
        </w:r>
        <w:r w:rsidR="00D57E73">
          <w:rPr>
            <w:color w:val="000000"/>
          </w:rPr>
          <w:t>(</w:t>
        </w:r>
        <w:r w:rsidR="00D57E73">
          <w:rPr>
            <w:color w:val="000000"/>
            <w:lang w:val="en-CA"/>
          </w:rPr>
          <w:t>Fig S7).</w:t>
        </w:r>
      </w:ins>
      <w:ins w:id="305" w:author="Albi Celaj [2]" w:date="2018-12-05T16:06:00Z">
        <w:r>
          <w:rPr>
            <w:color w:val="000000"/>
          </w:rPr>
          <w:t xml:space="preserve">  </w:t>
        </w:r>
      </w:ins>
      <w:ins w:id="306" w:author="Albi Celaj [2]" w:date="2018-12-05T16:35:00Z">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ins>
      <w:ins w:id="307" w:author="Albi Celaj [2]" w:date="2018-12-05T16:34:00Z">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CD32DC" w:rsidRPr="00233F15">
          <w:rPr>
            <w:color w:val="000000"/>
            <w:lang w:val="en-CA"/>
          </w:rPr>
          <w:fldChar w:fldCharType="begin" w:fldLock="1"/>
        </w:r>
        <w:r w:rsidR="00CD32DC">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00CD32DC" w:rsidRPr="00233F15">
          <w:rPr>
            <w:color w:val="000000"/>
            <w:lang w:val="en-CA"/>
          </w:rPr>
          <w:fldChar w:fldCharType="separate"/>
        </w:r>
        <w:r w:rsidR="00CD32DC" w:rsidRPr="004F6CD1">
          <w:rPr>
            <w:noProof/>
            <w:color w:val="000000"/>
            <w:vertAlign w:val="superscript"/>
            <w:lang w:val="en-CA"/>
          </w:rPr>
          <w:t>31</w:t>
        </w:r>
        <w:r w:rsidR="00CD32DC" w:rsidRPr="00233F15">
          <w:rPr>
            <w:color w:val="000000"/>
            <w:lang w:val="en-CA"/>
          </w:rPr>
          <w:fldChar w:fldCharType="end"/>
        </w:r>
        <w:r w:rsidR="00CD32DC">
          <w:rPr>
            <w:color w:val="000000"/>
            <w:lang w:val="en-CA"/>
          </w:rPr>
          <w:t xml:space="preserve">.  </w:t>
        </w:r>
      </w:ins>
      <w:ins w:id="308" w:author="Albi Celaj [2]" w:date="2018-12-06T12:38:00Z">
        <w:r w:rsidR="006856DF">
          <w:rPr>
            <w:color w:val="000000"/>
          </w:rPr>
          <w:t xml:space="preserve">Generalized linear </w:t>
        </w:r>
        <w:r w:rsidR="006856DF">
          <w:rPr>
            <w:color w:val="000000"/>
          </w:rPr>
          <w:t xml:space="preserve">regression </w:t>
        </w:r>
        <w:r w:rsidR="006856DF">
          <w:rPr>
            <w:color w:val="000000"/>
          </w:rPr>
          <w:t xml:space="preserve">had </w:t>
        </w:r>
        <w:r w:rsidR="006856DF">
          <w:rPr>
            <w:color w:val="000000"/>
          </w:rPr>
          <w:t>modeled</w:t>
        </w:r>
        <w:r w:rsidR="006856DF">
          <w:rPr>
            <w:color w:val="000000"/>
          </w:rPr>
          <w:t xml:space="preserve"> this pheno</w:t>
        </w:r>
        <w:r w:rsidR="006856DF">
          <w:rPr>
            <w:color w:val="000000"/>
          </w:rPr>
          <w:t>menon</w:t>
        </w:r>
        <w:r w:rsidR="006856DF">
          <w:rPr>
            <w:color w:val="000000"/>
          </w:rPr>
          <w:t xml:space="preserve">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Fig 3C).  The</w:t>
        </w:r>
        <w:r w:rsidR="006856DF">
          <w:rPr>
            <w:color w:val="000000"/>
          </w:rPr>
          <w:t xml:space="preserve"> dependence of the</w:t>
        </w:r>
        <w:r w:rsidR="006856DF">
          <w:rPr>
            <w:color w:val="000000"/>
          </w:rPr>
          <w:t xml:space="preserv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w:t>
        </w:r>
        <w:r w:rsidR="006856DF">
          <w:rPr>
            <w:color w:val="000000"/>
          </w:rPr>
          <w:t xml:space="preserve"> </w:t>
        </w:r>
      </w:ins>
      <w:ins w:id="309" w:author="Albi Celaj [2]" w:date="2018-12-05T16:34:00Z">
        <w:r w:rsidR="00CD32DC">
          <w:rPr>
            <w:color w:val="000000"/>
            <w:lang w:val="en-CA"/>
          </w:rPr>
          <w:t xml:space="preserve">These phenotypes </w:t>
        </w:r>
        <w:r w:rsidR="00CD32DC">
          <w:rPr>
            <w:color w:val="000000"/>
          </w:rPr>
          <w:t xml:space="preserve">further </w:t>
        </w:r>
        <w:r w:rsidR="00CD32DC">
          <w:rPr>
            <w:color w:val="000000"/>
            <w:lang w:val="en-CA"/>
          </w:rPr>
          <w:t xml:space="preserve">suggest that: 1) fluconazole resistance is increased further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knockouts in addition to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2) the resistance provided by </w:t>
        </w:r>
        <w:r w:rsidR="00CD32DC" w:rsidRPr="00233F15">
          <w:rPr>
            <w:i/>
            <w:color w:val="000000"/>
          </w:rPr>
          <w:t>ybt1∆</w:t>
        </w:r>
        <w:r w:rsidR="00CD32DC">
          <w:rPr>
            <w:color w:val="000000"/>
          </w:rPr>
          <w:t xml:space="preserve"> and </w:t>
        </w:r>
        <w:r w:rsidR="00CD32DC" w:rsidRPr="00233F15">
          <w:rPr>
            <w:i/>
            <w:color w:val="000000"/>
          </w:rPr>
          <w:t>ycf1∆</w:t>
        </w:r>
        <w:r w:rsidR="00CD32DC">
          <w:rPr>
            <w:color w:val="000000"/>
            <w:lang w:val="en-CA"/>
          </w:rPr>
          <w:t xml:space="preserve"> is synergistic with that provided by </w:t>
        </w:r>
        <w:r w:rsidR="00CD32DC" w:rsidRPr="00233F15">
          <w:rPr>
            <w:i/>
            <w:color w:val="000000"/>
          </w:rPr>
          <w:t>snq2∆</w:t>
        </w:r>
        <w:r w:rsidR="00CD32DC">
          <w:rPr>
            <w:color w:val="000000"/>
          </w:rPr>
          <w:t xml:space="preserve"> and </w:t>
        </w:r>
        <w:r w:rsidR="00CD32DC" w:rsidRPr="00233F15">
          <w:rPr>
            <w:i/>
            <w:color w:val="000000"/>
          </w:rPr>
          <w:t>yor1∆</w:t>
        </w:r>
        <w:r w:rsidR="00CD32DC">
          <w:rPr>
            <w:color w:val="000000"/>
            <w:lang w:val="en-CA"/>
          </w:rPr>
          <w:t xml:space="preserve">; and that 3) resistance of the </w:t>
        </w:r>
        <w:r w:rsidR="00CD32DC" w:rsidRPr="00233F15">
          <w:rPr>
            <w:i/>
            <w:color w:val="000000"/>
          </w:rPr>
          <w:t>snq2∆</w:t>
        </w:r>
        <w:r w:rsidR="00CD32DC">
          <w:rPr>
            <w:i/>
            <w:color w:val="000000"/>
          </w:rPr>
          <w:t xml:space="preserve"> </w:t>
        </w:r>
        <w:r w:rsidR="00CD32DC" w:rsidRPr="00233F15">
          <w:rPr>
            <w:i/>
            <w:color w:val="000000"/>
          </w:rPr>
          <w:t>ybt1∆</w:t>
        </w:r>
        <w:r w:rsidR="00CD32DC">
          <w:rPr>
            <w:i/>
            <w:color w:val="000000"/>
          </w:rPr>
          <w:t xml:space="preserve"> </w:t>
        </w:r>
        <w:r w:rsidR="00CD32DC" w:rsidRPr="00233F15">
          <w:rPr>
            <w:i/>
            <w:color w:val="000000"/>
          </w:rPr>
          <w:t>ycf1∆</w:t>
        </w:r>
        <w:r w:rsidR="00CD32DC">
          <w:rPr>
            <w:i/>
            <w:color w:val="000000"/>
          </w:rPr>
          <w:t xml:space="preserve"> </w:t>
        </w:r>
        <w:r w:rsidR="00CD32DC" w:rsidRPr="00233F15">
          <w:rPr>
            <w:i/>
            <w:color w:val="000000"/>
          </w:rPr>
          <w:t>yor1∆</w:t>
        </w:r>
        <w:r w:rsidR="00CD32DC">
          <w:rPr>
            <w:color w:val="000000"/>
          </w:rPr>
          <w:t xml:space="preserve"> knockout strain depends on the presence of a wild-type </w:t>
        </w:r>
        <w:r w:rsidR="00CD32DC" w:rsidRPr="00F67D9D">
          <w:rPr>
            <w:i/>
            <w:color w:val="000000"/>
          </w:rPr>
          <w:t>PDR5</w:t>
        </w:r>
        <w:r w:rsidR="00CD32DC">
          <w:rPr>
            <w:color w:val="000000"/>
            <w:lang w:val="en-CA"/>
          </w:rPr>
          <w:t xml:space="preserve">.  </w:t>
        </w:r>
      </w:ins>
    </w:p>
    <w:p w14:paraId="3FC17CED" w14:textId="77777777" w:rsidR="004726E4" w:rsidRDefault="004726E4" w:rsidP="004726E4">
      <w:pPr>
        <w:widowControl w:val="0"/>
        <w:autoSpaceDE w:val="0"/>
        <w:autoSpaceDN w:val="0"/>
        <w:adjustRightInd w:val="0"/>
        <w:jc w:val="both"/>
        <w:rPr>
          <w:ins w:id="310" w:author="Albi Celaj [2]" w:date="2018-12-05T16:18:00Z"/>
          <w:color w:val="000000"/>
        </w:rPr>
      </w:pPr>
    </w:p>
    <w:p w14:paraId="56450C47" w14:textId="30590DDF" w:rsidR="00CD32DC" w:rsidRDefault="00877841" w:rsidP="00AC15A1">
      <w:pPr>
        <w:widowControl w:val="0"/>
        <w:autoSpaceDE w:val="0"/>
        <w:autoSpaceDN w:val="0"/>
        <w:adjustRightInd w:val="0"/>
        <w:jc w:val="both"/>
        <w:rPr>
          <w:ins w:id="311" w:author="Albi Celaj [2]" w:date="2018-12-05T16:32:00Z"/>
          <w:bCs/>
          <w:iCs/>
          <w:color w:val="000000" w:themeColor="text1"/>
        </w:rPr>
        <w:pPrChange w:id="312" w:author="Albi Celaj [2]" w:date="2018-12-05T16:28:00Z">
          <w:pPr>
            <w:jc w:val="both"/>
          </w:pPr>
        </w:pPrChange>
      </w:pPr>
      <w:ins w:id="313" w:author="Albi Celaj [2]" w:date="2018-12-05T16:18:00Z">
        <w:r>
          <w:rPr>
            <w:color w:val="000000"/>
          </w:rPr>
          <w:t xml:space="preserve">As the neural network </w:t>
        </w:r>
        <w:r w:rsidR="00CA48D8">
          <w:rPr>
            <w:color w:val="000000"/>
          </w:rPr>
          <w:t xml:space="preserve">had </w:t>
        </w:r>
      </w:ins>
      <w:ins w:id="314" w:author="Albi Celaj [2]" w:date="2018-12-05T16:20:00Z">
        <w:r w:rsidR="00CA6A9E">
          <w:rPr>
            <w:color w:val="000000"/>
          </w:rPr>
          <w:t xml:space="preserve">predicted negative influence to </w:t>
        </w:r>
      </w:ins>
      <w:ins w:id="315" w:author="Albi Celaj [2]" w:date="2018-12-05T16:21:00Z">
        <w:r w:rsidR="00CA6A9E">
          <w:rPr>
            <w:color w:val="000000"/>
          </w:rPr>
          <w:t xml:space="preserve">Pdr5 from </w:t>
        </w:r>
        <w:r w:rsidR="00CA6A9E">
          <w:rPr>
            <w:i/>
            <w:color w:val="000000"/>
          </w:rPr>
          <w:t>SNQ2, YBT1, YCF1</w:t>
        </w:r>
        <w:r w:rsidR="00CA6A9E">
          <w:rPr>
            <w:color w:val="000000"/>
          </w:rPr>
          <w:t xml:space="preserve">, and </w:t>
        </w:r>
        <w:r w:rsidR="00CA6A9E">
          <w:rPr>
            <w:i/>
            <w:color w:val="000000"/>
          </w:rPr>
          <w:t>YOR1</w:t>
        </w:r>
      </w:ins>
      <w:ins w:id="316" w:author="Albi Celaj [2]" w:date="2018-12-05T16:31:00Z">
        <w:r>
          <w:rPr>
            <w:i/>
            <w:color w:val="000000"/>
          </w:rPr>
          <w:t xml:space="preserve"> </w:t>
        </w:r>
        <w:r>
          <w:rPr>
            <w:color w:val="000000"/>
          </w:rPr>
          <w:t>(Fig 4B)</w:t>
        </w:r>
      </w:ins>
      <w:ins w:id="317" w:author="Albi Celaj [2]" w:date="2018-12-05T16:21:00Z">
        <w:r w:rsidR="00CA6A9E">
          <w:rPr>
            <w:color w:val="000000"/>
          </w:rPr>
          <w:t xml:space="preserve">, we </w:t>
        </w:r>
      </w:ins>
      <w:ins w:id="318" w:author="Albi Celaj [2]" w:date="2018-12-05T16:28:00Z">
        <w:r w:rsidR="00AC15A1">
          <w:rPr>
            <w:color w:val="000000"/>
          </w:rPr>
          <w:t xml:space="preserve">examined whether this </w:t>
        </w:r>
      </w:ins>
      <w:ins w:id="319" w:author="Albi Celaj [2]" w:date="2018-12-05T16:31:00Z">
        <w:r w:rsidR="00FC2B43">
          <w:rPr>
            <w:color w:val="000000"/>
          </w:rPr>
          <w:t xml:space="preserve">model </w:t>
        </w:r>
      </w:ins>
      <w:ins w:id="320" w:author="Albi Celaj [2]" w:date="2018-12-06T12:42:00Z">
        <w:r w:rsidR="00551E22">
          <w:rPr>
            <w:color w:val="000000"/>
          </w:rPr>
          <w:t>was congruent with</w:t>
        </w:r>
      </w:ins>
      <w:ins w:id="321" w:author="Albi Celaj [2]" w:date="2018-12-05T16:28:00Z">
        <w:r w:rsidR="00AC15A1">
          <w:rPr>
            <w:color w:val="000000"/>
          </w:rPr>
          <w:t xml:space="preserve"> the observed resistances.  </w:t>
        </w:r>
        <w:r w:rsidR="00AC15A1">
          <w:rPr>
            <w:bCs/>
            <w:iCs/>
            <w:color w:val="000000" w:themeColor="text1"/>
          </w:rPr>
          <w:t xml:space="preserve">While </w:t>
        </w:r>
      </w:ins>
      <w:moveToRangeStart w:id="322" w:author="Albi Celaj [2]" w:date="2018-12-05T16:15:00Z" w:name="move531788816"/>
      <w:moveTo w:id="323" w:author="Albi Celaj [2]" w:date="2018-12-05T16:15:00Z">
        <w:del w:id="324" w:author="Albi Celaj [2]" w:date="2018-12-05T16:28:00Z">
          <w:r w:rsidR="009B2776" w:rsidDel="00AC15A1">
            <w:rPr>
              <w:bCs/>
              <w:iCs/>
              <w:color w:val="000000" w:themeColor="text1"/>
            </w:rPr>
            <w:delText xml:space="preserve">For example, while </w:delText>
          </w:r>
        </w:del>
        <w:r w:rsidR="009B2776">
          <w:rPr>
            <w:bCs/>
            <w:iCs/>
            <w:color w:val="000000" w:themeColor="text1"/>
          </w:rPr>
          <w:t xml:space="preserve">the model correctly predicted that the </w:t>
        </w:r>
        <w:r w:rsidR="009B2776" w:rsidRPr="00FF3025">
          <w:rPr>
            <w:bCs/>
            <w:i/>
            <w:iCs/>
            <w:color w:val="000000" w:themeColor="text1"/>
          </w:rPr>
          <w:t>snq∆ybt1∆ycf1∆yor1∆</w:t>
        </w:r>
        <w:r w:rsidR="009B2776">
          <w:rPr>
            <w:bCs/>
            <w:iCs/>
            <w:color w:val="000000" w:themeColor="text1"/>
          </w:rPr>
          <w:t xml:space="preserve"> strain would be more resistant to fluconazole than strains carrying any subset of these knockouts, </w:t>
        </w:r>
        <w:r w:rsidR="009B2776" w:rsidRPr="00650B0D">
          <w:rPr>
            <w:bCs/>
            <w:iCs/>
            <w:color w:val="000000" w:themeColor="text1"/>
          </w:rPr>
          <w:t xml:space="preserve">the additive inhibition model of our neural network model under-estimated the resistance of this four-knockout strain (Fig </w:t>
        </w:r>
      </w:moveTo>
      <w:ins w:id="325" w:author="Albi Celaj [2]" w:date="2018-12-05T16:29:00Z">
        <w:r w:rsidR="00AC15A1">
          <w:rPr>
            <w:bCs/>
            <w:iCs/>
            <w:color w:val="000000" w:themeColor="text1"/>
          </w:rPr>
          <w:t>5B left panel</w:t>
        </w:r>
      </w:ins>
      <w:moveTo w:id="326" w:author="Albi Celaj [2]" w:date="2018-12-05T16:15:00Z">
        <w:del w:id="327" w:author="Albi Celaj [2]" w:date="2018-12-05T16:28:00Z">
          <w:r w:rsidR="009B2776" w:rsidRPr="00650B0D" w:rsidDel="00AC15A1">
            <w:rPr>
              <w:bCs/>
              <w:iCs/>
              <w:color w:val="000000" w:themeColor="text1"/>
            </w:rPr>
            <w:delText>S9</w:delText>
          </w:r>
        </w:del>
        <w:r w:rsidR="009B2776" w:rsidRPr="00650B0D">
          <w:rPr>
            <w:bCs/>
            <w:iCs/>
            <w:color w:val="000000" w:themeColor="text1"/>
          </w:rPr>
          <w:t>).</w:t>
        </w:r>
      </w:moveTo>
      <w:ins w:id="328" w:author="Albi Celaj [2]" w:date="2018-12-06T12:40:00Z">
        <w:r w:rsidR="00D1618A">
          <w:rPr>
            <w:bCs/>
            <w:iCs/>
            <w:color w:val="000000" w:themeColor="text1"/>
          </w:rPr>
          <w:t xml:space="preserve">  </w:t>
        </w:r>
        <w:r w:rsidR="00620335">
          <w:rPr>
            <w:bCs/>
            <w:iCs/>
            <w:color w:val="000000" w:themeColor="text1"/>
          </w:rPr>
          <w:t xml:space="preserve">As the genetic interactions suggested </w:t>
        </w:r>
      </w:ins>
      <w:ins w:id="329" w:author="Albi Celaj [2]" w:date="2018-12-06T12:44:00Z">
        <w:r w:rsidR="00551E22">
          <w:rPr>
            <w:bCs/>
            <w:iCs/>
            <w:color w:val="000000" w:themeColor="text1"/>
          </w:rPr>
          <w:t xml:space="preserve">synergistic rather than additive influence on </w:t>
        </w:r>
        <w:r w:rsidR="00551E22" w:rsidRPr="00551E22">
          <w:rPr>
            <w:bCs/>
            <w:i/>
            <w:iCs/>
            <w:color w:val="000000" w:themeColor="text1"/>
            <w:rPrChange w:id="330" w:author="Albi Celaj [2]" w:date="2018-12-06T12:45:00Z">
              <w:rPr>
                <w:bCs/>
                <w:iCs/>
                <w:color w:val="000000" w:themeColor="text1"/>
              </w:rPr>
            </w:rPrChange>
          </w:rPr>
          <w:t>PDR5</w:t>
        </w:r>
      </w:ins>
      <w:ins w:id="331" w:author="Albi Celaj [2]" w:date="2018-12-06T12:45:00Z">
        <w:r w:rsidR="00551E22">
          <w:rPr>
            <w:bCs/>
            <w:iCs/>
            <w:color w:val="000000" w:themeColor="text1"/>
          </w:rPr>
          <w:t>, we formally tested for this possibility.</w:t>
        </w:r>
        <w:r w:rsidR="00551E22" w:rsidRPr="00551E22">
          <w:rPr>
            <w:bCs/>
            <w:iCs/>
            <w:color w:val="000000" w:themeColor="text1"/>
          </w:rPr>
          <w:t xml:space="preserve"> </w:t>
        </w:r>
        <w:r w:rsidR="00551E22" w:rsidRPr="00650B0D">
          <w:rPr>
            <w:bCs/>
            <w:iCs/>
            <w:color w:val="000000" w:themeColor="text1"/>
          </w:rPr>
          <w:t xml:space="preserve">A standard strategy in neural network design, that allows for the non-additive combination of multiple inputs converging on a target node is to have </w:t>
        </w:r>
        <w:r w:rsidR="00551E22" w:rsidRPr="00650B0D">
          <w:rPr>
            <w:bCs/>
            <w:iCs/>
            <w:color w:val="000000" w:themeColor="text1"/>
          </w:rPr>
          <w:lastRenderedPageBreak/>
          <w:t xml:space="preserve">those inputs converge additively on one or more ‘hidden’ nodes, which can then convey a non-additive signal to the original target node.  </w:t>
        </w:r>
        <w:r w:rsidR="00551E22">
          <w:rPr>
            <w:bCs/>
            <w:iCs/>
            <w:color w:val="000000" w:themeColor="text1"/>
          </w:rPr>
          <w:t xml:space="preserve">Addition of a single hidden ‘modifier’ neuron </w:t>
        </w:r>
        <w:r w:rsidR="00551E22" w:rsidRPr="00650B0D">
          <w:rPr>
            <w:bCs/>
            <w:iCs/>
            <w:color w:val="000000" w:themeColor="text1"/>
          </w:rPr>
          <w:t>yielded better predictions of fluconazole resistance for the three</w:t>
        </w:r>
        <w:r w:rsidR="00551E22">
          <w:rPr>
            <w:bCs/>
            <w:iCs/>
            <w:color w:val="000000" w:themeColor="text1"/>
          </w:rPr>
          <w:t>- and</w:t>
        </w:r>
        <w:r w:rsidR="00551E22" w:rsidRPr="00650B0D">
          <w:rPr>
            <w:bCs/>
            <w:iCs/>
            <w:color w:val="000000" w:themeColor="text1"/>
          </w:rPr>
          <w:t xml:space="preserve"> four-knockout strains</w:t>
        </w:r>
        <w:r w:rsidR="00102202">
          <w:rPr>
            <w:bCs/>
            <w:iCs/>
            <w:color w:val="000000" w:themeColor="text1"/>
          </w:rPr>
          <w:t xml:space="preserve"> and led to a model where</w:t>
        </w:r>
        <w:r w:rsidR="00551E22">
          <w:rPr>
            <w:bCs/>
            <w:iCs/>
            <w:color w:val="000000" w:themeColor="text1"/>
          </w:rPr>
          <w:t xml:space="preserve"> negative influences </w:t>
        </w:r>
      </w:ins>
      <w:ins w:id="332" w:author="Albi Celaj [2]" w:date="2018-12-06T12:47:00Z">
        <w:r w:rsidR="00102202">
          <w:rPr>
            <w:bCs/>
            <w:iCs/>
            <w:color w:val="000000" w:themeColor="text1"/>
          </w:rPr>
          <w:t xml:space="preserve">partly </w:t>
        </w:r>
      </w:ins>
      <w:ins w:id="333" w:author="Albi Celaj [2]" w:date="2018-12-06T12:45:00Z">
        <w:r w:rsidR="00551E22">
          <w:rPr>
            <w:bCs/>
            <w:iCs/>
            <w:color w:val="000000" w:themeColor="text1"/>
          </w:rPr>
          <w:t>converge on a hidden factor</w:t>
        </w:r>
        <w:r w:rsidR="00551E22">
          <w:rPr>
            <w:bCs/>
            <w:iCs/>
            <w:color w:val="000000" w:themeColor="text1"/>
          </w:rPr>
          <w:t>,</w:t>
        </w:r>
        <w:r w:rsidR="00551E22">
          <w:rPr>
            <w:bCs/>
            <w:iCs/>
            <w:color w:val="000000" w:themeColor="text1"/>
          </w:rPr>
          <w:t xml:space="preserve"> which then conveys a positive influence on Pdr5 activity</w:t>
        </w:r>
        <w:r w:rsidR="00551E22">
          <w:rPr>
            <w:bCs/>
            <w:iCs/>
            <w:color w:val="000000" w:themeColor="text1"/>
          </w:rPr>
          <w:t xml:space="preserve"> </w:t>
        </w:r>
        <w:r w:rsidR="00551E22">
          <w:rPr>
            <w:bCs/>
            <w:iCs/>
            <w:color w:val="000000" w:themeColor="text1"/>
          </w:rPr>
          <w:t>(Fig 5B right panel)</w:t>
        </w:r>
        <w:r w:rsidR="00551E22">
          <w:rPr>
            <w:bCs/>
            <w:iCs/>
            <w:color w:val="000000" w:themeColor="text1"/>
          </w:rPr>
          <w:t>.</w:t>
        </w:r>
        <w:r w:rsidR="00551E22">
          <w:rPr>
            <w:bCs/>
            <w:iCs/>
            <w:color w:val="000000" w:themeColor="text1"/>
          </w:rPr>
          <w:t xml:space="preserve"> </w:t>
        </w:r>
      </w:ins>
      <w:ins w:id="334" w:author="Albi Celaj [2]" w:date="2018-12-06T12:46:00Z">
        <w:r w:rsidR="00551E22">
          <w:rPr>
            <w:bCs/>
            <w:iCs/>
            <w:color w:val="000000" w:themeColor="text1"/>
          </w:rPr>
          <w:t xml:space="preserve"> Conversely, t</w:t>
        </w:r>
      </w:ins>
      <w:ins w:id="335" w:author="Albi Celaj [2]" w:date="2018-12-05T16:29:00Z">
        <w:r w:rsidR="00F939E1">
          <w:rPr>
            <w:bCs/>
            <w:iCs/>
            <w:color w:val="000000" w:themeColor="text1"/>
          </w:rPr>
          <w:t xml:space="preserve">raining a separate neural network </w:t>
        </w:r>
      </w:ins>
      <w:ins w:id="336" w:author="Albi Celaj [2]" w:date="2018-12-05T16:28:00Z">
        <w:r w:rsidR="00F939E1">
          <w:rPr>
            <w:bCs/>
            <w:iCs/>
            <w:color w:val="000000" w:themeColor="text1"/>
          </w:rPr>
          <w:t xml:space="preserve">on </w:t>
        </w:r>
      </w:ins>
      <w:ins w:id="337" w:author="Albi Celaj [2]" w:date="2018-12-05T16:37:00Z">
        <w:r w:rsidR="00B64121">
          <w:rPr>
            <w:bCs/>
            <w:iCs/>
            <w:color w:val="000000" w:themeColor="text1"/>
          </w:rPr>
          <w:t>fluconazole</w:t>
        </w:r>
      </w:ins>
      <w:ins w:id="338" w:author="Albi Celaj [2]" w:date="2018-12-05T16:28:00Z">
        <w:r w:rsidR="00F939E1">
          <w:rPr>
            <w:bCs/>
            <w:iCs/>
            <w:color w:val="000000" w:themeColor="text1"/>
          </w:rPr>
          <w:t xml:space="preserve"> data led to similar under-estimation</w:t>
        </w:r>
      </w:ins>
      <w:ins w:id="339" w:author="Albi Celaj [2]" w:date="2018-12-06T12:46:00Z">
        <w:r w:rsidR="00551E22">
          <w:rPr>
            <w:bCs/>
            <w:iCs/>
            <w:color w:val="000000" w:themeColor="text1"/>
          </w:rPr>
          <w:t xml:space="preserve"> as the original model</w:t>
        </w:r>
      </w:ins>
      <w:ins w:id="340" w:author="Albi Celaj [2]" w:date="2018-12-05T16:32:00Z">
        <w:r>
          <w:rPr>
            <w:bCs/>
            <w:iCs/>
            <w:color w:val="000000" w:themeColor="text1"/>
          </w:rPr>
          <w:t xml:space="preserve"> (Fig S10B</w:t>
        </w:r>
      </w:ins>
      <w:ins w:id="341" w:author="Albi Celaj [2]" w:date="2018-12-06T12:46:00Z">
        <w:r w:rsidR="00551E22">
          <w:rPr>
            <w:bCs/>
            <w:iCs/>
            <w:color w:val="000000" w:themeColor="text1"/>
          </w:rPr>
          <w:t>)</w:t>
        </w:r>
      </w:ins>
      <w:ins w:id="342" w:author="Albi Celaj [2]" w:date="2018-12-05T16:32:00Z">
        <w:r w:rsidR="004227AD">
          <w:rPr>
            <w:bCs/>
            <w:iCs/>
            <w:color w:val="000000" w:themeColor="text1"/>
          </w:rPr>
          <w:t>.</w:t>
        </w:r>
      </w:ins>
      <w:moveTo w:id="343" w:author="Albi Celaj [2]" w:date="2018-12-05T16:15:00Z">
        <w:r w:rsidR="009B2776" w:rsidRPr="00650B0D">
          <w:rPr>
            <w:bCs/>
            <w:iCs/>
            <w:color w:val="000000" w:themeColor="text1"/>
          </w:rPr>
          <w:t xml:space="preserve"> </w:t>
        </w:r>
      </w:moveTo>
      <w:ins w:id="344" w:author="Albi Celaj [2]" w:date="2018-12-05T16:32:00Z">
        <w:r w:rsidR="004227AD">
          <w:rPr>
            <w:bCs/>
            <w:iCs/>
            <w:color w:val="000000" w:themeColor="text1"/>
          </w:rPr>
          <w:t xml:space="preserve"> </w:t>
        </w:r>
      </w:ins>
      <w:moveTo w:id="345" w:author="Albi Celaj [2]" w:date="2018-12-05T16:15:00Z">
        <w:del w:id="346" w:author="Albi Celaj [2]" w:date="2018-12-06T12:45:00Z">
          <w:r w:rsidR="009B2776" w:rsidRPr="00650B0D" w:rsidDel="00551E22">
            <w:rPr>
              <w:bCs/>
              <w:iCs/>
              <w:color w:val="000000" w:themeColor="text1"/>
            </w:rPr>
            <w:delText xml:space="preserve">A standard strategy in neural network design, that allows for the non-additive combination of multiple inputs converging on a target node is to have those inputs converge additively on one or more ‘hidden’ nodes, which can then convey a non-additive signal to the original target node.  </w:delText>
          </w:r>
        </w:del>
      </w:moveTo>
    </w:p>
    <w:p w14:paraId="19A9E963" w14:textId="77777777" w:rsidR="00CD32DC" w:rsidRDefault="00CD32DC" w:rsidP="00AC15A1">
      <w:pPr>
        <w:widowControl w:val="0"/>
        <w:autoSpaceDE w:val="0"/>
        <w:autoSpaceDN w:val="0"/>
        <w:adjustRightInd w:val="0"/>
        <w:jc w:val="both"/>
        <w:rPr>
          <w:ins w:id="347" w:author="Albi Celaj [2]" w:date="2018-12-05T16:32:00Z"/>
          <w:bCs/>
          <w:iCs/>
          <w:color w:val="000000" w:themeColor="text1"/>
        </w:rPr>
        <w:pPrChange w:id="348" w:author="Albi Celaj [2]" w:date="2018-12-05T16:28:00Z">
          <w:pPr>
            <w:jc w:val="both"/>
          </w:pPr>
        </w:pPrChange>
      </w:pPr>
    </w:p>
    <w:p w14:paraId="109F47CC" w14:textId="798F17CF" w:rsidR="009B2776" w:rsidRPr="00650B0D" w:rsidDel="000912EC" w:rsidRDefault="009B2776" w:rsidP="00AC15A1">
      <w:pPr>
        <w:widowControl w:val="0"/>
        <w:autoSpaceDE w:val="0"/>
        <w:autoSpaceDN w:val="0"/>
        <w:adjustRightInd w:val="0"/>
        <w:jc w:val="both"/>
        <w:rPr>
          <w:del w:id="349" w:author="Albi Celaj [2]" w:date="2018-12-05T16:39:00Z"/>
          <w:moveTo w:id="350" w:author="Albi Celaj [2]" w:date="2018-12-05T16:15:00Z"/>
          <w:bCs/>
          <w:iCs/>
          <w:color w:val="000000" w:themeColor="text1"/>
        </w:rPr>
        <w:pPrChange w:id="351" w:author="Albi Celaj [2]" w:date="2018-12-05T16:28:00Z">
          <w:pPr>
            <w:jc w:val="both"/>
          </w:pPr>
        </w:pPrChange>
      </w:pPr>
      <w:moveTo w:id="352" w:author="Albi Celaj [2]" w:date="2018-12-05T16:15:00Z">
        <w:del w:id="353" w:author="Albi Celaj [2]" w:date="2018-12-05T16:39:00Z">
          <w:r w:rsidRPr="00650B0D" w:rsidDel="000912EC">
            <w:rPr>
              <w:bCs/>
              <w:iCs/>
              <w:color w:val="000000" w:themeColor="text1"/>
            </w:rPr>
            <w:delText xml:space="preserve">For this four gene example, addition of a single hidden neuron </w:delText>
          </w:r>
        </w:del>
        <w:del w:id="354" w:author="Albi Celaj [2]" w:date="2018-12-05T16:38:00Z">
          <w:r w:rsidRPr="00650B0D" w:rsidDel="00AE306F">
            <w:rPr>
              <w:bCs/>
              <w:iCs/>
              <w:color w:val="000000" w:themeColor="text1"/>
            </w:rPr>
            <w:delText xml:space="preserve">yielded better predictions of fluconazole resistance for the three four-knockout strains (Fig S10 A-B).  </w:delText>
          </w:r>
        </w:del>
      </w:moveTo>
    </w:p>
    <w:p w14:paraId="0B09B71F" w14:textId="7D4CDA27" w:rsidR="003D79AA" w:rsidDel="004726E4" w:rsidRDefault="003D79AA" w:rsidP="003D79AA">
      <w:pPr>
        <w:widowControl w:val="0"/>
        <w:autoSpaceDE w:val="0"/>
        <w:autoSpaceDN w:val="0"/>
        <w:adjustRightInd w:val="0"/>
        <w:jc w:val="both"/>
        <w:rPr>
          <w:del w:id="355" w:author="Albi Celaj [2]" w:date="2018-12-05T16:06:00Z"/>
          <w:moveTo w:id="356" w:author="Albi Celaj [2]" w:date="2018-12-04T14:14:00Z"/>
          <w:color w:val="000000"/>
          <w:lang w:val="en-CA"/>
        </w:rPr>
      </w:pPr>
      <w:moveToRangeStart w:id="357" w:author="Albi Celaj [2]" w:date="2018-12-04T14:14:00Z" w:name="move531696218"/>
      <w:moveToRangeEnd w:id="322"/>
      <w:moveTo w:id="358" w:author="Albi Celaj [2]" w:date="2018-12-04T14:14:00Z">
        <w:del w:id="359" w:author="Albi Celaj [2]"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del>
      </w:moveTo>
      <w:del w:id="360" w:author="Albi Celaj [2]" w:date="2018-12-05T16:06:00Z">
        <w:r w:rsidR="004F6CD1" w:rsidRPr="00191A44"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del>
      <w:moveTo w:id="361" w:author="Albi Celaj [2]" w:date="2018-12-04T14:14:00Z">
        <w:del w:id="362" w:author="Albi Celaj [2]" w:date="2018-12-05T16:06:00Z">
          <w:r w:rsidRPr="00233F15" w:rsidDel="004726E4">
            <w:rPr>
              <w:color w:val="000000"/>
              <w:lang w:val="en-CA"/>
            </w:rPr>
            <w:fldChar w:fldCharType="separate"/>
          </w:r>
        </w:del>
      </w:moveTo>
      <w:del w:id="363" w:author="Albi Celaj [2]" w:date="2018-12-05T16:06:00Z">
        <w:r w:rsidR="004F6CD1" w:rsidRPr="004726E4" w:rsidDel="004726E4">
          <w:rPr>
            <w:noProof/>
            <w:color w:val="000000"/>
            <w:vertAlign w:val="superscript"/>
            <w:lang w:val="en-CA"/>
          </w:rPr>
          <w:delText>31</w:delText>
        </w:r>
      </w:del>
      <w:moveTo w:id="364" w:author="Albi Celaj [2]" w:date="2018-12-04T14:14:00Z">
        <w:del w:id="365" w:author="Albi Celaj [2]" w:date="2018-12-05T16:06:00Z">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SNQ2</w:delText>
          </w:r>
          <w:r w:rsidDel="004726E4">
            <w:rPr>
              <w:bCs/>
              <w:iCs/>
              <w:color w:val="000000" w:themeColor="text1"/>
            </w:rPr>
            <w:delText xml:space="preserve">, </w:delText>
          </w:r>
          <w:r w:rsidRPr="00496A4E" w:rsidDel="004726E4">
            <w:rPr>
              <w:bCs/>
              <w:i/>
              <w:iCs/>
              <w:color w:val="000000" w:themeColor="text1"/>
            </w:rPr>
            <w:delText>YOR1</w:delText>
          </w:r>
          <w:r w:rsidDel="004726E4">
            <w:rPr>
              <w:bCs/>
              <w:iCs/>
              <w:color w:val="000000" w:themeColor="text1"/>
            </w:rPr>
            <w:delText xml:space="preserve">, </w:delText>
          </w:r>
          <w:r w:rsidRPr="00496A4E" w:rsidDel="004726E4">
            <w:rPr>
              <w:bCs/>
              <w:i/>
              <w:iCs/>
              <w:color w:val="000000" w:themeColor="text1"/>
            </w:rPr>
            <w:delText>YBT1</w:delText>
          </w:r>
          <w:r w:rsidDel="004726E4">
            <w:rPr>
              <w:bCs/>
              <w:iCs/>
              <w:color w:val="000000" w:themeColor="text1"/>
            </w:rPr>
            <w:delText xml:space="preserve">, and </w:delText>
          </w:r>
          <w:r w:rsidRPr="00496A4E" w:rsidDel="004726E4">
            <w:rPr>
              <w:bCs/>
              <w:i/>
              <w:iCs/>
              <w:color w:val="000000" w:themeColor="text1"/>
            </w:rPr>
            <w:delText>YCF1</w:delText>
          </w:r>
          <w:r w:rsidDel="004726E4">
            <w:rPr>
              <w:bCs/>
              <w:iCs/>
              <w:color w:val="000000" w:themeColor="text1"/>
            </w:rPr>
            <w:delText xml:space="preserve"> are each independently able to (directly or indirectly) inhibit the activity of </w:delText>
          </w:r>
          <w:r w:rsidRPr="00496A4E" w:rsidDel="004726E4">
            <w:rPr>
              <w:bCs/>
              <w:i/>
              <w:iCs/>
              <w:color w:val="000000" w:themeColor="text1"/>
            </w:rPr>
            <w:delText>PDR5</w:delText>
          </w:r>
          <w:r w:rsidDel="004726E4">
            <w:rPr>
              <w:bCs/>
              <w:iCs/>
              <w:color w:val="000000" w:themeColor="text1"/>
            </w:rPr>
            <w:delText>.</w:delText>
          </w:r>
        </w:del>
      </w:moveTo>
    </w:p>
    <w:p w14:paraId="0EC2DEE8" w14:textId="4FDD04F4" w:rsidR="003D79AA" w:rsidDel="000912EC" w:rsidRDefault="003D79AA" w:rsidP="003D79AA">
      <w:pPr>
        <w:widowControl w:val="0"/>
        <w:autoSpaceDE w:val="0"/>
        <w:autoSpaceDN w:val="0"/>
        <w:adjustRightInd w:val="0"/>
        <w:jc w:val="both"/>
        <w:rPr>
          <w:del w:id="366" w:author="Albi Celaj [2]" w:date="2018-12-05T16:39:00Z"/>
          <w:moveTo w:id="367" w:author="Albi Celaj [2]" w:date="2018-12-04T14:14:00Z"/>
          <w:color w:val="000000"/>
          <w:lang w:val="en-CA"/>
        </w:rPr>
      </w:pPr>
    </w:p>
    <w:p w14:paraId="64EE180F" w14:textId="69BEC630" w:rsidR="003D79AA" w:rsidDel="000912EC" w:rsidRDefault="003D79AA" w:rsidP="003D79AA">
      <w:pPr>
        <w:widowControl w:val="0"/>
        <w:autoSpaceDE w:val="0"/>
        <w:autoSpaceDN w:val="0"/>
        <w:adjustRightInd w:val="0"/>
        <w:jc w:val="both"/>
        <w:rPr>
          <w:del w:id="368" w:author="Albi Celaj [2]" w:date="2018-12-05T16:39:00Z"/>
          <w:moveTo w:id="369" w:author="Albi Celaj [2]" w:date="2018-12-04T14:14:00Z"/>
          <w:color w:val="000000"/>
          <w:lang w:val="en-CA"/>
        </w:rPr>
      </w:pPr>
      <w:moveTo w:id="370" w:author="Albi Celaj [2]" w:date="2018-12-04T14:14:00Z">
        <w:del w:id="371" w:author="Albi Celaj [2]" w:date="2018-12-05T16:39:00Z">
          <w:r w:rsidDel="000912EC">
            <w:rPr>
              <w:color w:val="000000"/>
              <w:lang w:val="en-CA"/>
            </w:rPr>
            <w:delText xml:space="preserve">Each of the phenomena noted in this fluconazole example were also observed for </w:delText>
          </w:r>
          <w:r w:rsidRPr="00233F15" w:rsidDel="000912EC">
            <w:rPr>
              <w:color w:val="000000"/>
            </w:rPr>
            <w:delText>ketoc</w:delText>
          </w:r>
          <w:r w:rsidDel="000912EC">
            <w:rPr>
              <w:color w:val="000000"/>
            </w:rPr>
            <w:delText xml:space="preserve">onazole </w:delText>
          </w:r>
        </w:del>
        <w:del w:id="372" w:author="Albi Celaj [2]" w:date="2018-12-05T16:13:00Z">
          <w:r w:rsidDel="00D57E73">
            <w:rPr>
              <w:color w:val="000000"/>
            </w:rPr>
            <w:delText>(</w:delText>
          </w:r>
          <w:r w:rsidDel="00D57E73">
            <w:rPr>
              <w:color w:val="000000"/>
              <w:lang w:val="en-CA"/>
            </w:rPr>
            <w:delText>Fig S7).</w:delText>
          </w:r>
        </w:del>
        <w:del w:id="373" w:author="Albi Celaj [2]" w:date="2018-12-05T16:39:00Z">
          <w:r w:rsidDel="000912EC">
            <w:rPr>
              <w:color w:val="000000"/>
              <w:lang w:val="en-CA"/>
            </w:rPr>
            <w:delText xml:space="preserve">  For itraconazole, the same quadruple and quintuple mutant effects were observed, but lower-order combinations of knockouts in the quadruple mutant appeared to be more additive </w:delText>
          </w:r>
          <w:r w:rsidDel="000912EC">
            <w:rPr>
              <w:color w:val="000000"/>
            </w:rPr>
            <w:delText>(</w:delText>
          </w:r>
          <w:r w:rsidDel="000912EC">
            <w:rPr>
              <w:color w:val="000000"/>
              <w:lang w:val="en-CA"/>
            </w:rPr>
            <w:delText>Fig S7).  Thus, engineered population profiling reproducibly revealed multiple complex patterns of positive and negative genetic interaction that cannot be explained simply in terms of sets of efflux pumps that act in parallel.</w:delText>
          </w:r>
        </w:del>
      </w:moveTo>
    </w:p>
    <w:moveToRangeEnd w:id="357"/>
    <w:p w14:paraId="0DD932AE" w14:textId="780C988C" w:rsidR="00962F43" w:rsidDel="000912EC" w:rsidRDefault="007E2BCE" w:rsidP="00224FCB">
      <w:pPr>
        <w:outlineLvl w:val="0"/>
        <w:rPr>
          <w:del w:id="374" w:author="Albi Celaj [2]" w:date="2018-12-05T16:39:00Z"/>
          <w:b/>
          <w:bCs/>
          <w:iCs/>
          <w:color w:val="000000" w:themeColor="text1"/>
        </w:rPr>
      </w:pPr>
      <w:del w:id="375" w:author="Albi Celaj [2]" w:date="2018-12-04T14:14:00Z">
        <w:r w:rsidDel="003D79AA">
          <w:rPr>
            <w:b/>
            <w:bCs/>
            <w:iCs/>
            <w:color w:val="000000" w:themeColor="text1"/>
          </w:rPr>
          <w:delText xml:space="preserve"> </w:delText>
        </w:r>
      </w:del>
    </w:p>
    <w:p w14:paraId="63C0C28D" w14:textId="6DE1E3FA" w:rsidR="00926676" w:rsidRDefault="007E2BCE" w:rsidP="003966FD">
      <w:pPr>
        <w:jc w:val="both"/>
        <w:rPr>
          <w:bCs/>
          <w:iCs/>
          <w:color w:val="000000" w:themeColor="text1"/>
        </w:rPr>
      </w:pPr>
      <w:del w:id="376" w:author="Albi Celaj [2]" w:date="2018-12-05T16:39:00Z">
        <w:r w:rsidDel="000912EC">
          <w:rPr>
            <w:bCs/>
            <w:iCs/>
            <w:color w:val="000000" w:themeColor="text1"/>
          </w:rPr>
          <w:delText xml:space="preserve">Both manual and automated analysis of the complex genetic landscape of fluconazole resistance pointed to a model in which </w:delText>
        </w:r>
        <w:r w:rsidRPr="0065593A" w:rsidDel="000912EC">
          <w:rPr>
            <w:bCs/>
            <w:i/>
            <w:iCs/>
            <w:color w:val="000000" w:themeColor="text1"/>
          </w:rPr>
          <w:delText>SNQ2</w:delText>
        </w:r>
        <w:r w:rsidDel="000912EC">
          <w:rPr>
            <w:bCs/>
            <w:iCs/>
            <w:color w:val="000000" w:themeColor="text1"/>
          </w:rPr>
          <w:delText xml:space="preserve">, </w:delText>
        </w:r>
        <w:r w:rsidRPr="0065593A" w:rsidDel="000912EC">
          <w:rPr>
            <w:bCs/>
            <w:i/>
            <w:iCs/>
            <w:color w:val="000000" w:themeColor="text1"/>
          </w:rPr>
          <w:delText>YOR1</w:delText>
        </w:r>
        <w:r w:rsidDel="000912EC">
          <w:rPr>
            <w:bCs/>
            <w:iCs/>
            <w:color w:val="000000" w:themeColor="text1"/>
          </w:rPr>
          <w:delText xml:space="preserve">, </w:delText>
        </w:r>
        <w:r w:rsidRPr="0065593A" w:rsidDel="000912EC">
          <w:rPr>
            <w:bCs/>
            <w:i/>
            <w:iCs/>
            <w:color w:val="000000" w:themeColor="text1"/>
          </w:rPr>
          <w:delText>YBT1</w:delText>
        </w:r>
        <w:r w:rsidDel="000912EC">
          <w:rPr>
            <w:bCs/>
            <w:iCs/>
            <w:color w:val="000000" w:themeColor="text1"/>
          </w:rPr>
          <w:delText xml:space="preserve"> and </w:delText>
        </w:r>
        <w:r w:rsidRPr="0065593A" w:rsidDel="000912EC">
          <w:rPr>
            <w:bCs/>
            <w:i/>
            <w:iCs/>
            <w:color w:val="000000" w:themeColor="text1"/>
          </w:rPr>
          <w:delText>YCF1</w:delText>
        </w:r>
        <w:r w:rsidDel="000912EC">
          <w:rPr>
            <w:bCs/>
            <w:iCs/>
            <w:color w:val="000000" w:themeColor="text1"/>
          </w:rPr>
          <w:delText xml:space="preserve"> are each able to inhibit the activity of </w:delText>
        </w:r>
        <w:r w:rsidRPr="0065593A" w:rsidDel="000912EC">
          <w:rPr>
            <w:bCs/>
            <w:i/>
            <w:iCs/>
            <w:color w:val="000000" w:themeColor="text1"/>
          </w:rPr>
          <w:delText>PDR5</w:delText>
        </w:r>
        <w:r w:rsidDel="000912EC">
          <w:rPr>
            <w:bCs/>
            <w:iCs/>
            <w:color w:val="000000" w:themeColor="text1"/>
          </w:rPr>
          <w:delText xml:space="preserve">, thus limiting resistance to fluconazole. </w:delText>
        </w:r>
      </w:del>
      <w:r w:rsidR="00926676">
        <w:rPr>
          <w:bCs/>
          <w:iCs/>
          <w:color w:val="000000" w:themeColor="text1"/>
        </w:rPr>
        <w:t xml:space="preserve">Before </w:t>
      </w:r>
      <w:r>
        <w:rPr>
          <w:bCs/>
          <w:iCs/>
          <w:color w:val="000000" w:themeColor="text1"/>
        </w:rPr>
        <w:t xml:space="preserve">exploring this </w:t>
      </w:r>
      <w:del w:id="377" w:author="Albi Celaj [2]" w:date="2018-12-05T16:42:00Z">
        <w:r w:rsidDel="00A54878">
          <w:rPr>
            <w:bCs/>
            <w:iCs/>
            <w:color w:val="000000" w:themeColor="text1"/>
          </w:rPr>
          <w:delText xml:space="preserve">model </w:delText>
        </w:r>
      </w:del>
      <w:ins w:id="378" w:author="Albi Celaj [2]" w:date="2018-12-05T16:42:00Z">
        <w:r w:rsidR="00A54878">
          <w:rPr>
            <w:bCs/>
            <w:iCs/>
            <w:color w:val="000000" w:themeColor="text1"/>
          </w:rPr>
          <w:t>phenomenon</w:t>
        </w:r>
        <w:r w:rsidR="00A54878">
          <w:rPr>
            <w:bCs/>
            <w:iCs/>
            <w:color w:val="000000" w:themeColor="text1"/>
          </w:rPr>
          <w:t xml:space="preserve"> </w:t>
        </w:r>
      </w:ins>
      <w:r>
        <w:rPr>
          <w:bCs/>
          <w:iCs/>
          <w:color w:val="000000" w:themeColor="text1"/>
        </w:rPr>
        <w:t xml:space="preserve">further, we first wished to replicate the </w:t>
      </w:r>
      <w:r w:rsidR="00720218">
        <w:rPr>
          <w:bCs/>
          <w:iCs/>
          <w:color w:val="000000" w:themeColor="text1"/>
        </w:rPr>
        <w:t xml:space="preserve">initial </w:t>
      </w:r>
      <w:r>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ins w:id="379" w:author="Albi Celaj [2]" w:date="2018-12-06T15:24:00Z">
        <w:r w:rsidR="00736D14">
          <w:rPr>
            <w:bCs/>
            <w:iCs/>
            <w:color w:val="000000" w:themeColor="text1"/>
          </w:rPr>
          <w:t>5</w:t>
        </w:r>
      </w:ins>
      <w:del w:id="380" w:author="Albi Celaj [2]" w:date="2018-12-06T15:24:00Z">
        <w:r w:rsidR="0024020D" w:rsidDel="00736D14">
          <w:rPr>
            <w:bCs/>
            <w:iCs/>
            <w:color w:val="000000" w:themeColor="text1"/>
          </w:rPr>
          <w:delText>2</w:delText>
        </w:r>
      </w:del>
      <w:r w:rsidR="00720218">
        <w:rPr>
          <w:bCs/>
          <w:iCs/>
          <w:color w:val="000000" w:themeColor="text1"/>
        </w:rPr>
        <w:t xml:space="preserve"> for the fluconazole concentration </w:t>
      </w:r>
      <w:del w:id="381" w:author="Albi Celaj [2]" w:date="2018-12-06T15:24:00Z">
        <w:r w:rsidR="00720218" w:rsidDel="00736D14">
          <w:rPr>
            <w:bCs/>
            <w:iCs/>
            <w:color w:val="000000" w:themeColor="text1"/>
          </w:rPr>
          <w:delText xml:space="preserve">yielding </w:delText>
        </w:r>
      </w:del>
      <w:ins w:id="382" w:author="Albi Celaj [2]" w:date="2018-12-06T15:24:00Z">
        <w:r w:rsidR="00736D14">
          <w:rPr>
            <w:bCs/>
            <w:iCs/>
            <w:color w:val="000000" w:themeColor="text1"/>
          </w:rPr>
          <w:t>expected to yield</w:t>
        </w:r>
        <w:r w:rsidR="00736D14">
          <w:rPr>
            <w:bCs/>
            <w:iCs/>
            <w:color w:val="000000" w:themeColor="text1"/>
          </w:rPr>
          <w:t xml:space="preserve"> </w:t>
        </w:r>
      </w:ins>
      <w:r w:rsidR="00720218">
        <w:rPr>
          <w:bCs/>
          <w:iCs/>
          <w:color w:val="000000" w:themeColor="text1"/>
        </w:rPr>
        <w:t xml:space="preserve">50% inhibition (IC50; </w:t>
      </w:r>
      <w:r w:rsidR="0024020D">
        <w:rPr>
          <w:bCs/>
          <w:iCs/>
          <w:color w:val="000000" w:themeColor="text1"/>
        </w:rPr>
        <w:t xml:space="preserve">Fig </w:t>
      </w:r>
      <w:ins w:id="383" w:author="Albi Celaj [2]" w:date="2018-12-06T16:23:00Z">
        <w:r w:rsidR="00747724">
          <w:rPr>
            <w:bCs/>
            <w:iCs/>
            <w:color w:val="000000" w:themeColor="text1"/>
          </w:rPr>
          <w:t>5C</w:t>
        </w:r>
      </w:ins>
      <w:del w:id="384" w:author="Albi Celaj [2]" w:date="2018-12-06T16:23:00Z">
        <w:r w:rsidR="0024020D" w:rsidDel="00747724">
          <w:rPr>
            <w:bCs/>
            <w:iCs/>
            <w:color w:val="000000" w:themeColor="text1"/>
          </w:rPr>
          <w:delText>4</w:delText>
        </w:r>
        <w:r w:rsidR="0098504E" w:rsidDel="00747724">
          <w:rPr>
            <w:bCs/>
            <w:iCs/>
            <w:color w:val="000000" w:themeColor="text1"/>
          </w:rPr>
          <w:delText>D</w:delText>
        </w:r>
      </w:del>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ins w:id="385" w:author="Albi Celaj [2]" w:date="2018-12-05T16:42:00Z">
        <w:r w:rsidR="00736D14">
          <w:rPr>
            <w:bCs/>
            <w:iCs/>
            <w:color w:val="000000" w:themeColor="text1"/>
          </w:rPr>
          <w:t>8</w:t>
        </w:r>
      </w:ins>
      <w:ins w:id="386" w:author="Albi Celaj [2]" w:date="2018-12-06T15:24:00Z">
        <w:r w:rsidR="00736D14">
          <w:rPr>
            <w:bCs/>
            <w:iCs/>
            <w:color w:val="000000" w:themeColor="text1"/>
          </w:rPr>
          <w:t>9</w:t>
        </w:r>
      </w:ins>
      <w:del w:id="387" w:author="Albi Celaj [2]" w:date="2018-12-05T16:42:00Z">
        <w:r w:rsidR="000D5B35" w:rsidDel="00A54878">
          <w:rPr>
            <w:bCs/>
            <w:iCs/>
            <w:color w:val="000000" w:themeColor="text1"/>
          </w:rPr>
          <w:delText>9</w:delText>
        </w:r>
      </w:del>
      <w:r w:rsidR="00720218">
        <w:rPr>
          <w:bCs/>
          <w:iCs/>
          <w:color w:val="000000" w:themeColor="text1"/>
        </w:rPr>
        <w:t xml:space="preserve"> for </w:t>
      </w:r>
      <w:ins w:id="388" w:author="Albi Celaj [2]" w:date="2018-12-06T15:24:00Z">
        <w:r w:rsidR="00E674F1">
          <w:rPr>
            <w:bCs/>
            <w:iCs/>
            <w:color w:val="000000" w:themeColor="text1"/>
          </w:rPr>
          <w:t xml:space="preserve">total </w:t>
        </w:r>
      </w:ins>
      <w:del w:id="389" w:author="Albi Celaj [2]" w:date="2018-12-06T15:24:00Z">
        <w:r w:rsidR="00720218" w:rsidDel="00E674F1">
          <w:rPr>
            <w:bCs/>
            <w:iCs/>
            <w:color w:val="000000" w:themeColor="text1"/>
          </w:rPr>
          <w:delText xml:space="preserve">the rate of exponential </w:delText>
        </w:r>
      </w:del>
      <w:r w:rsidR="00720218">
        <w:rPr>
          <w:bCs/>
          <w:iCs/>
          <w:color w:val="000000" w:themeColor="text1"/>
        </w:rPr>
        <w:t>growth in fluconazole relative to no-drug conditions (</w:t>
      </w:r>
      <w:r w:rsidR="00EF3DD9">
        <w:rPr>
          <w:bCs/>
          <w:iCs/>
          <w:color w:val="000000" w:themeColor="text1"/>
        </w:rPr>
        <w:t>Fig</w:t>
      </w:r>
      <w:r w:rsidR="00B951B5">
        <w:rPr>
          <w:bCs/>
          <w:iCs/>
          <w:color w:val="000000" w:themeColor="text1"/>
        </w:rPr>
        <w:t xml:space="preserv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3FEC79AE"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 xml:space="preserve">protein interaction.  </w:t>
      </w:r>
    </w:p>
    <w:p w14:paraId="228E1483" w14:textId="77777777" w:rsidR="005364EE" w:rsidRDefault="005364EE" w:rsidP="00240A04">
      <w:pPr>
        <w:jc w:val="both"/>
        <w:rPr>
          <w:bCs/>
          <w:iCs/>
          <w:color w:val="000000" w:themeColor="text1"/>
        </w:rPr>
      </w:pPr>
    </w:p>
    <w:p w14:paraId="4C15F876" w14:textId="130CC9B0" w:rsidR="00D942E0" w:rsidRPr="00A54878"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Pr="00BA3C21">
        <w:rPr>
          <w:bCs/>
          <w:iCs/>
          <w:color w:val="000000" w:themeColor="text1"/>
        </w:rPr>
        <w:fldChar w:fldCharType="begin" w:fldLock="1"/>
      </w:r>
      <w:r w:rsidR="004F6CD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Pr="00BA3C21">
        <w:rPr>
          <w:bCs/>
          <w:iCs/>
          <w:color w:val="000000" w:themeColor="text1"/>
        </w:rPr>
        <w:fldChar w:fldCharType="separate"/>
      </w:r>
      <w:r w:rsidR="004F6CD1" w:rsidRPr="004F6CD1">
        <w:rPr>
          <w:bCs/>
          <w:iCs/>
          <w:noProof/>
          <w:color w:val="000000" w:themeColor="text1"/>
          <w:vertAlign w:val="superscript"/>
        </w:rPr>
        <w:t>31</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5A7843">
        <w:rPr>
          <w:bCs/>
          <w:iCs/>
          <w:color w:val="000000" w:themeColor="text1"/>
        </w:rPr>
        <w:fldChar w:fldCharType="begin" w:fldLock="1"/>
      </w:r>
      <w:r w:rsidR="004F6CD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005A7843">
        <w:rPr>
          <w:bCs/>
          <w:iCs/>
          <w:color w:val="000000" w:themeColor="text1"/>
        </w:rPr>
        <w:fldChar w:fldCharType="separate"/>
      </w:r>
      <w:r w:rsidR="004F6CD1" w:rsidRPr="004F6CD1">
        <w:rPr>
          <w:bCs/>
          <w:iCs/>
          <w:noProof/>
          <w:color w:val="000000" w:themeColor="text1"/>
          <w:vertAlign w:val="superscript"/>
        </w:rPr>
        <w:t>31</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(p = 0.27, Fig 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w:t>
      </w:r>
      <w:proofErr w:type="gramStart"/>
      <w:r w:rsidR="003966FD">
        <w:rPr>
          <w:bCs/>
          <w:iCs/>
          <w:color w:val="000000" w:themeColor="text1"/>
        </w:rPr>
        <w:t>0.69 ,</w:t>
      </w:r>
      <w:proofErr w:type="gramEnd"/>
      <w:r w:rsidR="003966FD">
        <w:rPr>
          <w:bCs/>
          <w:iCs/>
          <w:color w:val="000000" w:themeColor="text1"/>
        </w:rPr>
        <w:t xml:space="preserve"> Fig 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0.032; Fig 4D</w:t>
      </w:r>
      <w:r w:rsidR="00CC740E" w:rsidRPr="00BA3C21">
        <w:rPr>
          <w:bCs/>
          <w:iCs/>
          <w:color w:val="000000" w:themeColor="text1"/>
        </w:rPr>
        <w:t>).</w:t>
      </w:r>
      <w:r w:rsidR="005A7843">
        <w:rPr>
          <w:bCs/>
          <w:iCs/>
          <w:color w:val="000000" w:themeColor="text1"/>
        </w:rPr>
        <w:t xml:space="preserve">  </w:t>
      </w:r>
      <w:ins w:id="390" w:author="Albi Celaj [2]" w:date="2018-12-06T13:32:00Z">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tracked well with the relative activity expected by the neural network model, especially when considering only indirect influences (Fig 5D).</w:t>
        </w:r>
        <w:r w:rsidR="008B2904">
          <w:rPr>
            <w:bCs/>
            <w:iCs/>
            <w:color w:val="000000" w:themeColor="text1"/>
          </w:rPr>
          <w:t xml:space="preserve">  </w:t>
        </w:r>
      </w:ins>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ins w:id="391" w:author="Albi Celaj [2]" w:date="2018-12-05T16:44:00Z">
        <w:r w:rsidR="00A54878">
          <w:rPr>
            <w:bCs/>
            <w:iCs/>
            <w:color w:val="000000" w:themeColor="text1"/>
          </w:rPr>
          <w:t xml:space="preserve">  </w:t>
        </w:r>
      </w:ins>
    </w:p>
    <w:p w14:paraId="7442EEDA" w14:textId="1F3840C2" w:rsidR="00C47B8F" w:rsidRDefault="00C47B8F" w:rsidP="004D0055">
      <w:pPr>
        <w:jc w:val="both"/>
        <w:rPr>
          <w:bCs/>
          <w:iCs/>
          <w:color w:val="000000" w:themeColor="text1"/>
        </w:rPr>
      </w:pPr>
    </w:p>
    <w:p w14:paraId="3269151B" w14:textId="0EB02EF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392" w:name="_Hlk530662605"/>
      <w:r w:rsidR="00627DF3">
        <w:rPr>
          <w:bCs/>
          <w:i/>
          <w:iCs/>
          <w:color w:val="000000" w:themeColor="text1"/>
        </w:rPr>
        <w:t>pdr5∆yor1∆</w:t>
      </w:r>
      <w:r w:rsidR="00627DF3">
        <w:rPr>
          <w:bCs/>
          <w:iCs/>
          <w:color w:val="000000" w:themeColor="text1"/>
        </w:rPr>
        <w:t xml:space="preserve">, </w:t>
      </w:r>
      <w:bookmarkEnd w:id="392"/>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4B4103">
        <w:rPr>
          <w:bCs/>
          <w:iCs/>
          <w:color w:val="000000" w:themeColor="text1"/>
        </w:rPr>
        <w:fldChar w:fldCharType="begin" w:fldLock="1"/>
      </w:r>
      <w:r w:rsidR="004F6CD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4B4103">
        <w:rPr>
          <w:bCs/>
          <w:iCs/>
          <w:color w:val="000000" w:themeColor="text1"/>
        </w:rPr>
        <w:fldChar w:fldCharType="separate"/>
      </w:r>
      <w:r w:rsidR="004F6CD1" w:rsidRPr="004F6CD1">
        <w:rPr>
          <w:bCs/>
          <w:iCs/>
          <w:noProof/>
          <w:color w:val="000000" w:themeColor="text1"/>
          <w:vertAlign w:val="superscript"/>
        </w:rPr>
        <w:t>32</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E96E6B">
        <w:rPr>
          <w:bCs/>
          <w:iCs/>
          <w:color w:val="000000" w:themeColor="text1"/>
        </w:rPr>
        <w:fldChar w:fldCharType="begin" w:fldLock="1"/>
      </w:r>
      <w:r w:rsidR="004F6CD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E96E6B">
        <w:rPr>
          <w:bCs/>
          <w:iCs/>
          <w:color w:val="000000" w:themeColor="text1"/>
        </w:rPr>
        <w:fldChar w:fldCharType="separate"/>
      </w:r>
      <w:r w:rsidR="004F6CD1" w:rsidRPr="004F6CD1">
        <w:rPr>
          <w:bCs/>
          <w:iCs/>
          <w:noProof/>
          <w:color w:val="000000" w:themeColor="text1"/>
          <w:vertAlign w:val="superscript"/>
        </w:rPr>
        <w:t>32</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w:t>
      </w:r>
      <w:proofErr w:type="spellStart"/>
      <w:r>
        <w:rPr>
          <w:bCs/>
          <w:iCs/>
          <w:color w:val="000000" w:themeColor="text1"/>
        </w:rPr>
        <w:t>homodimeric</w:t>
      </w:r>
      <w:proofErr w:type="spellEnd"/>
      <w:r>
        <w:rPr>
          <w:bCs/>
          <w:iCs/>
          <w:color w:val="000000" w:themeColor="text1"/>
        </w:rPr>
        <w:t xml:space="preserve">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lastRenderedPageBreak/>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000CFB1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C241BD">
        <w:rPr>
          <w:bCs/>
          <w:iCs/>
          <w:color w:val="000000" w:themeColor="text1"/>
        </w:rPr>
        <w:fldChar w:fldCharType="begin" w:fldLock="1"/>
      </w:r>
      <w:r w:rsidR="004F6CD1">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32,51&lt;/sup&gt;","plainTextFormattedCitation":"32,51","previouslyFormattedCitation":"&lt;sup&gt;34,50&lt;/sup&gt;"},"properties":{"noteIndex":0},"schema":"https://github.com/citation-style-language/schema/raw/master/csl-citation.json"}</w:instrText>
      </w:r>
      <w:r w:rsidR="00C241BD">
        <w:rPr>
          <w:bCs/>
          <w:iCs/>
          <w:color w:val="000000" w:themeColor="text1"/>
        </w:rPr>
        <w:fldChar w:fldCharType="separate"/>
      </w:r>
      <w:r w:rsidR="004F6CD1" w:rsidRPr="004F6CD1">
        <w:rPr>
          <w:bCs/>
          <w:iCs/>
          <w:noProof/>
          <w:color w:val="000000" w:themeColor="text1"/>
          <w:vertAlign w:val="superscript"/>
        </w:rPr>
        <w:t>32,51</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FB3230">
        <w:rPr>
          <w:bCs/>
          <w:iCs/>
          <w:color w:val="000000" w:themeColor="text1"/>
        </w:rPr>
        <w:fldChar w:fldCharType="begin" w:fldLock="1"/>
      </w:r>
      <w:r w:rsidR="004F6CD1">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lt;sup&gt;52&lt;/sup&gt;","plainTextFormattedCitation":"52","previouslyFormattedCitation":"&lt;sup&gt;51&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52</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FB3230">
        <w:rPr>
          <w:bCs/>
          <w:iCs/>
          <w:color w:val="000000" w:themeColor="text1"/>
        </w:rPr>
        <w:fldChar w:fldCharType="begin" w:fldLock="1"/>
      </w:r>
      <w:r w:rsidR="004F6CD1">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32&lt;/sup&gt;","plainTextFormattedCitation":"32","previouslyFormattedCitation":"&lt;sup&gt;34&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32</w:t>
      </w:r>
      <w:r w:rsidR="00FB3230">
        <w:rPr>
          <w:bCs/>
          <w:iCs/>
          <w:color w:val="000000" w:themeColor="text1"/>
        </w:rPr>
        <w:fldChar w:fldCharType="end"/>
      </w:r>
      <w:r w:rsidR="007608E9">
        <w:rPr>
          <w:bCs/>
          <w:iCs/>
          <w:color w:val="000000" w:themeColor="text1"/>
        </w:rPr>
        <w:t xml:space="preserve"> and PCA</w:t>
      </w:r>
      <w:r w:rsidR="00FB3230">
        <w:rPr>
          <w:bCs/>
          <w:iCs/>
          <w:color w:val="000000" w:themeColor="text1"/>
        </w:rPr>
        <w:fldChar w:fldCharType="begin" w:fldLock="1"/>
      </w:r>
      <w:r w:rsidR="004F6CD1">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50&lt;/sup&gt;"},"properties":{"noteIndex":0},"schema":"https://github.com/citation-style-language/schema/raw/master/csl-citation.json"}</w:instrText>
      </w:r>
      <w:r w:rsidR="00FB3230">
        <w:rPr>
          <w:bCs/>
          <w:iCs/>
          <w:color w:val="000000" w:themeColor="text1"/>
        </w:rPr>
        <w:fldChar w:fldCharType="separate"/>
      </w:r>
      <w:r w:rsidR="004F6CD1" w:rsidRPr="004F6CD1">
        <w:rPr>
          <w:bCs/>
          <w:iCs/>
          <w:noProof/>
          <w:color w:val="000000" w:themeColor="text1"/>
          <w:vertAlign w:val="superscript"/>
        </w:rPr>
        <w:t>51</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EF3DD9">
        <w:rPr>
          <w:bCs/>
          <w:iCs/>
          <w:color w:val="000000" w:themeColor="text1"/>
        </w:rPr>
        <w:t>Fig</w:t>
      </w:r>
      <w:r w:rsidR="00022EC9">
        <w:rPr>
          <w:bCs/>
          <w:iCs/>
          <w:color w:val="000000" w:themeColor="text1"/>
        </w:rPr>
        <w:t xml:space="preserve"> 4F, S11, S12).  </w:t>
      </w:r>
      <w:r w:rsidR="007608E9">
        <w:rPr>
          <w:bCs/>
          <w:iCs/>
          <w:color w:val="000000" w:themeColor="text1"/>
        </w:rPr>
        <w:t>Although PCA (</w:t>
      </w:r>
      <w:r w:rsidR="00EF3DD9">
        <w:rPr>
          <w:bCs/>
          <w:iCs/>
          <w:color w:val="000000" w:themeColor="text1"/>
        </w:rPr>
        <w:t>Fig</w:t>
      </w:r>
      <w:r w:rsidR="007608E9">
        <w:rPr>
          <w:bCs/>
          <w:iCs/>
          <w:color w:val="000000" w:themeColor="text1"/>
        </w:rPr>
        <w:t xml:space="preserve"> 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EF3DD9">
        <w:rPr>
          <w:bCs/>
          <w:iCs/>
          <w:color w:val="000000" w:themeColor="text1"/>
        </w:rPr>
        <w:t>Fig</w:t>
      </w:r>
      <w:r w:rsidR="002C20D8">
        <w:rPr>
          <w:bCs/>
          <w:iCs/>
          <w:color w:val="000000" w:themeColor="text1"/>
        </w:rPr>
        <w:t xml:space="preserve"> 4F, S12). </w:t>
      </w:r>
      <w:r w:rsidR="00C26E96">
        <w:rPr>
          <w:bCs/>
          <w:iCs/>
          <w:color w:val="000000" w:themeColor="text1"/>
        </w:rPr>
        <w:t>Given a much-higher baseline abundance of Pdr5 than Snq2</w:t>
      </w:r>
      <w:r w:rsidR="00C26E96">
        <w:rPr>
          <w:bCs/>
          <w:iCs/>
          <w:color w:val="000000" w:themeColor="text1"/>
        </w:rPr>
        <w:fldChar w:fldCharType="begin" w:fldLock="1"/>
      </w:r>
      <w:r w:rsidR="004F6CD1">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53&lt;/sup&gt;","plainTextFormattedCitation":"53","previouslyFormattedCitation":"&lt;sup&gt;52&lt;/sup&gt;"},"properties":{"noteIndex":0},"schema":"https://github.com/citation-style-language/schema/raw/master/csl-citation.json"}</w:instrText>
      </w:r>
      <w:r w:rsidR="00C26E96">
        <w:rPr>
          <w:bCs/>
          <w:iCs/>
          <w:color w:val="000000" w:themeColor="text1"/>
        </w:rPr>
        <w:fldChar w:fldCharType="separate"/>
      </w:r>
      <w:r w:rsidR="004F6CD1" w:rsidRPr="004F6CD1">
        <w:rPr>
          <w:bCs/>
          <w:iCs/>
          <w:noProof/>
          <w:color w:val="000000" w:themeColor="text1"/>
          <w:vertAlign w:val="superscript"/>
        </w:rPr>
        <w:t>53</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EF3DD9">
        <w:rPr>
          <w:bCs/>
          <w:iCs/>
          <w:color w:val="000000" w:themeColor="text1"/>
        </w:rPr>
        <w:t>Fig</w:t>
      </w:r>
      <w:r w:rsidR="0052102A">
        <w:rPr>
          <w:bCs/>
          <w:iCs/>
          <w:color w:val="000000" w:themeColor="text1"/>
        </w:rPr>
        <w:t xml:space="preserve"> 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398B18AD" w:rsidR="00B100D0" w:rsidRDefault="000132AB" w:rsidP="002855ED">
      <w:pPr>
        <w:jc w:val="both"/>
        <w:outlineLvl w:val="0"/>
        <w:rPr>
          <w:bCs/>
          <w:iCs/>
          <w:color w:val="000000" w:themeColor="text1"/>
        </w:rPr>
      </w:pPr>
      <w:r>
        <w:rPr>
          <w:bCs/>
          <w:iCs/>
          <w:color w:val="000000" w:themeColor="text1"/>
        </w:rPr>
        <w:t xml:space="preserve">The use of genetics to dissect </w:t>
      </w:r>
      <w:r w:rsidR="006D48D3">
        <w:rPr>
          <w:bCs/>
          <w:iCs/>
          <w:color w:val="000000" w:themeColor="text1"/>
        </w:rPr>
        <w:t xml:space="preserve">and understand complex </w:t>
      </w:r>
      <w:r>
        <w:rPr>
          <w:bCs/>
          <w:iCs/>
          <w:color w:val="000000" w:themeColor="text1"/>
        </w:rPr>
        <w:t xml:space="preserve">biological systems has been limited by the difficulty in systematically measuring and </w:t>
      </w:r>
      <w:r w:rsidR="00B97DFE">
        <w:rPr>
          <w:bCs/>
          <w:iCs/>
          <w:color w:val="000000" w:themeColor="text1"/>
        </w:rPr>
        <w:t>interpreting</w:t>
      </w:r>
      <w:r>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approach revealed many phenomena that would not have emerged from considering one or two variants at a time.  We also demonstrated that the systematically-generated complex phenotypic profiles could be used </w:t>
      </w:r>
      <w:r w:rsidR="008E40C6">
        <w:rPr>
          <w:bCs/>
          <w:iCs/>
          <w:color w:val="000000" w:themeColor="text1"/>
        </w:rPr>
        <w:t xml:space="preserve">to </w:t>
      </w:r>
      <w:r w:rsidR="00466732">
        <w:rPr>
          <w:bCs/>
          <w:iCs/>
          <w:color w:val="000000" w:themeColor="text1"/>
        </w:rPr>
        <w:t xml:space="preserve">automatically derive </w:t>
      </w:r>
      <w:r w:rsidR="008E40C6">
        <w:rPr>
          <w:bCs/>
          <w:iCs/>
          <w:color w:val="000000" w:themeColor="text1"/>
        </w:rPr>
        <w:t>a</w:t>
      </w:r>
      <w:r w:rsidR="00CB6873">
        <w:rPr>
          <w:bCs/>
          <w:iCs/>
          <w:color w:val="000000" w:themeColor="text1"/>
        </w:rPr>
        <w:t xml:space="preserve"> </w:t>
      </w:r>
      <w:r w:rsidR="00466732">
        <w:rPr>
          <w:bCs/>
          <w:iCs/>
          <w:color w:val="000000" w:themeColor="text1"/>
        </w:rPr>
        <w:t xml:space="preserve">computational </w:t>
      </w:r>
      <w:r w:rsidR="008E40C6">
        <w:rPr>
          <w:bCs/>
          <w:iCs/>
          <w:color w:val="000000" w:themeColor="text1"/>
        </w:rPr>
        <w:t>model</w:t>
      </w:r>
      <w:r w:rsidR="00746F0C">
        <w:rPr>
          <w:bCs/>
          <w:iCs/>
          <w:color w:val="000000" w:themeColor="text1"/>
        </w:rPr>
        <w:t xml:space="preserve"> </w:t>
      </w:r>
      <w:r w:rsidR="007F766B">
        <w:rPr>
          <w:bCs/>
          <w:iCs/>
          <w:color w:val="000000" w:themeColor="text1"/>
        </w:rPr>
        <w:t>which</w:t>
      </w:r>
      <w:r w:rsidR="00CB6873">
        <w:rPr>
          <w:bCs/>
          <w:iCs/>
          <w:color w:val="000000" w:themeColor="text1"/>
        </w:rPr>
        <w:t xml:space="preserve"> intuitivel</w:t>
      </w:r>
      <w:r w:rsidR="002F2702">
        <w:rPr>
          <w:bCs/>
          <w:iCs/>
          <w:color w:val="000000" w:themeColor="text1"/>
        </w:rPr>
        <w:t>y</w:t>
      </w:r>
      <w:r w:rsidR="00CB6873">
        <w:rPr>
          <w:bCs/>
          <w:iCs/>
          <w:color w:val="000000" w:themeColor="text1"/>
        </w:rPr>
        <w:t xml:space="preserve"> </w:t>
      </w:r>
      <w:r w:rsidR="00466732">
        <w:rPr>
          <w:bCs/>
          <w:iCs/>
          <w:color w:val="000000" w:themeColor="text1"/>
        </w:rPr>
        <w:t xml:space="preserve">modeled the way in which variants in some ABC transporters can influence the activity and phenotypic consequences of other transporters. </w:t>
      </w:r>
      <w:r w:rsidR="000D4F48">
        <w:rPr>
          <w:bCs/>
          <w:iCs/>
          <w:color w:val="000000" w:themeColor="text1"/>
        </w:rPr>
        <w:t xml:space="preserve">Even within </w:t>
      </w:r>
      <w:r w:rsidR="00466732">
        <w:rPr>
          <w:bCs/>
          <w:iCs/>
          <w:color w:val="000000" w:themeColor="text1"/>
        </w:rPr>
        <w:t xml:space="preserve">the </w:t>
      </w:r>
      <w:r w:rsidR="000D4F48">
        <w:rPr>
          <w:bCs/>
          <w:iCs/>
          <w:color w:val="000000" w:themeColor="text1"/>
        </w:rPr>
        <w:t xml:space="preserve">highly-characterized </w:t>
      </w:r>
      <w:r w:rsidR="00466732">
        <w:rPr>
          <w:bCs/>
          <w:iCs/>
          <w:color w:val="000000" w:themeColor="text1"/>
        </w:rPr>
        <w:t xml:space="preserve">ABC transporter </w:t>
      </w:r>
      <w:r w:rsidR="000D4F48">
        <w:rPr>
          <w:bCs/>
          <w:iCs/>
          <w:color w:val="000000" w:themeColor="text1"/>
        </w:rPr>
        <w:t>gene family</w:t>
      </w:r>
      <w:r w:rsidR="000D4F48">
        <w:rPr>
          <w:rFonts w:eastAsia="Times New Roman"/>
        </w:rPr>
        <w:t>,</w:t>
      </w:r>
      <w:r w:rsidR="002855ED">
        <w:rPr>
          <w:rFonts w:eastAsia="Times New Roman"/>
        </w:rPr>
        <w:t xml:space="preserve"> </w:t>
      </w:r>
      <w:r w:rsidR="00F90546">
        <w:rPr>
          <w:rFonts w:eastAsia="Times New Roman"/>
        </w:rPr>
        <w:t xml:space="preserve">DCGA revealed </w:t>
      </w:r>
      <w:r w:rsidR="002855ED">
        <w:rPr>
          <w:rFonts w:eastAsia="Times New Roman"/>
        </w:rPr>
        <w:t>many novel gene functions and gene-gene relationships</w:t>
      </w:r>
      <w:r w:rsidR="00945375">
        <w:rPr>
          <w:bCs/>
          <w:iCs/>
          <w:color w:val="000000" w:themeColor="text1"/>
        </w:rPr>
        <w:t>.</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xml:space="preserve">.  More broadly, these results illustrate the potential for carrying out DCGAs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77777777" w:rsidR="00B100D0" w:rsidRDefault="00B100D0" w:rsidP="002855ED">
      <w:pPr>
        <w:jc w:val="both"/>
        <w:outlineLvl w:val="0"/>
        <w:rPr>
          <w:bCs/>
          <w:iCs/>
          <w:color w:val="000000" w:themeColor="text1"/>
        </w:rPr>
      </w:pPr>
    </w:p>
    <w:p w14:paraId="40D9770D" w14:textId="0E35A998" w:rsidR="00F65396" w:rsidRDefault="005F3830" w:rsidP="005F3830">
      <w:pPr>
        <w:jc w:val="both"/>
        <w:outlineLvl w:val="0"/>
        <w:rPr>
          <w:bCs/>
          <w:iCs/>
          <w:color w:val="000000" w:themeColor="text1"/>
        </w:rPr>
      </w:pPr>
      <w:r>
        <w:rPr>
          <w:bCs/>
          <w:iCs/>
          <w:color w:val="000000" w:themeColor="text1"/>
        </w:rPr>
        <w:t xml:space="preserve">Although variants of the DCGA approach will be required for other systems, it is already </w:t>
      </w:r>
      <w:r w:rsidR="00542492">
        <w:rPr>
          <w:bCs/>
          <w:iCs/>
          <w:color w:val="000000" w:themeColor="text1"/>
        </w:rPr>
        <w:t>straigh</w:t>
      </w:r>
      <w:r w:rsidR="005A3BF6">
        <w:rPr>
          <w:bCs/>
          <w:iCs/>
          <w:color w:val="000000" w:themeColor="text1"/>
        </w:rPr>
        <w:t>t</w:t>
      </w:r>
      <w:r w:rsidR="00542492">
        <w:rPr>
          <w:bCs/>
          <w:iCs/>
          <w:color w:val="000000" w:themeColor="text1"/>
        </w:rPr>
        <w:t xml:space="preserve">forwardly adaptable </w:t>
      </w:r>
      <w:r>
        <w:rPr>
          <w:bCs/>
          <w:iCs/>
          <w:color w:val="000000" w:themeColor="text1"/>
        </w:rPr>
        <w:t xml:space="preserve">for other </w:t>
      </w:r>
      <w:r w:rsidR="0084352F">
        <w:rPr>
          <w:bCs/>
          <w:iCs/>
          <w:color w:val="000000" w:themeColor="text1"/>
        </w:rPr>
        <w:t>yeast</w:t>
      </w:r>
      <w:r w:rsidR="00542492">
        <w:rPr>
          <w:bCs/>
          <w:iCs/>
          <w:color w:val="000000" w:themeColor="text1"/>
        </w:rPr>
        <w:t xml:space="preserve"> strains</w:t>
      </w:r>
      <w:r>
        <w:rPr>
          <w:bCs/>
          <w:iCs/>
          <w:color w:val="000000" w:themeColor="text1"/>
        </w:rPr>
        <w:t xml:space="preserve"> carrying multiple variants, e.g., </w:t>
      </w:r>
      <w:r w:rsidR="00234455">
        <w:rPr>
          <w:bCs/>
          <w:iCs/>
          <w:color w:val="000000" w:themeColor="text1"/>
        </w:rPr>
        <w:t>a 16-deletion mutant for GPCR pathway-related genes</w:t>
      </w:r>
      <w:r w:rsidR="00234455">
        <w:rPr>
          <w:bCs/>
          <w:iCs/>
          <w:color w:val="000000" w:themeColor="text1"/>
        </w:rPr>
        <w:fldChar w:fldCharType="begin" w:fldLock="1"/>
      </w:r>
      <w:r w:rsidR="004F6CD1">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54&lt;/sup&gt;","plainTextFormattedCitation":"54","previouslyFormattedCitation":"&lt;sup&gt;53&lt;/sup&gt;"},"properties":{"noteIndex":0},"schema":"https://github.com/citation-style-language/schema/raw/master/csl-citation.json"}</w:instrText>
      </w:r>
      <w:r w:rsidR="00234455">
        <w:rPr>
          <w:bCs/>
          <w:iCs/>
          <w:color w:val="000000" w:themeColor="text1"/>
        </w:rPr>
        <w:fldChar w:fldCharType="separate"/>
      </w:r>
      <w:r w:rsidR="004F6CD1" w:rsidRPr="004F6CD1">
        <w:rPr>
          <w:bCs/>
          <w:iCs/>
          <w:noProof/>
          <w:color w:val="000000" w:themeColor="text1"/>
          <w:vertAlign w:val="superscript"/>
        </w:rPr>
        <w:t>54</w:t>
      </w:r>
      <w:r w:rsidR="00234455">
        <w:rPr>
          <w:bCs/>
          <w:iCs/>
          <w:color w:val="000000" w:themeColor="text1"/>
        </w:rPr>
        <w:fldChar w:fldCharType="end"/>
      </w:r>
      <w:r w:rsidR="00234455">
        <w:rPr>
          <w:bCs/>
          <w:iCs/>
          <w:color w:val="000000" w:themeColor="text1"/>
        </w:rPr>
        <w:t>.</w:t>
      </w:r>
      <w:r w:rsidR="00517FC3">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 xml:space="preserve">C. </w:t>
      </w:r>
      <w:proofErr w:type="spellStart"/>
      <w:r w:rsidR="005E3355" w:rsidRPr="00233F15">
        <w:rPr>
          <w:bCs/>
          <w:i/>
          <w:iCs/>
          <w:color w:val="000000" w:themeColor="text1"/>
        </w:rPr>
        <w:t>elegans</w:t>
      </w:r>
      <w:proofErr w:type="spellEnd"/>
      <w:r w:rsidR="005E3355">
        <w:rPr>
          <w:bCs/>
          <w:iCs/>
          <w:color w:val="000000" w:themeColor="text1"/>
        </w:rPr>
        <w:t>, methods</w:t>
      </w:r>
      <w:r w:rsidR="005E3355" w:rsidRPr="00233F15">
        <w:rPr>
          <w:bCs/>
          <w:iCs/>
          <w:color w:val="000000" w:themeColor="text1"/>
        </w:rPr>
        <w:t xml:space="preserve"> to introduce </w:t>
      </w:r>
      <w:r w:rsidR="003258F7">
        <w:rPr>
          <w:bCs/>
          <w:iCs/>
          <w:color w:val="000000" w:themeColor="text1"/>
        </w:rPr>
        <w:t xml:space="preserve">many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4F6CD1">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55&lt;/sup&gt;","plainTextFormattedCitation":"55","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4F6CD1" w:rsidRPr="004F6CD1">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4F6CD1">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56&lt;/sup&gt;","plainTextFormattedCitation":"56","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4F6CD1" w:rsidRPr="004F6CD1">
        <w:rPr>
          <w:bCs/>
          <w:iCs/>
          <w:noProof/>
          <w:color w:val="000000" w:themeColor="text1"/>
          <w:vertAlign w:val="superscript"/>
        </w:rPr>
        <w:t>56</w:t>
      </w:r>
      <w:r w:rsidR="005E3355" w:rsidRPr="00233F15">
        <w:rPr>
          <w:bCs/>
          <w:iCs/>
          <w:color w:val="000000" w:themeColor="text1"/>
        </w:rPr>
        <w:fldChar w:fldCharType="end"/>
      </w:r>
      <w:r w:rsidR="005E3355" w:rsidRPr="00233F15">
        <w:rPr>
          <w:bCs/>
          <w:iCs/>
          <w:color w:val="000000" w:themeColor="text1"/>
        </w:rPr>
        <w:t xml:space="preserve"> </w:t>
      </w:r>
      <w:r w:rsidR="0045738D">
        <w:rPr>
          <w:bCs/>
          <w:iCs/>
          <w:color w:val="000000" w:themeColor="text1"/>
        </w:rPr>
        <w:t xml:space="preserve">into a single </w:t>
      </w:r>
      <w:r w:rsidR="000F2E8A">
        <w:rPr>
          <w:bCs/>
          <w:iCs/>
          <w:color w:val="000000" w:themeColor="text1"/>
        </w:rPr>
        <w:t xml:space="preserve">strain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w:t>
      </w:r>
      <w:r w:rsidR="0045738D">
        <w:rPr>
          <w:bCs/>
          <w:iCs/>
          <w:color w:val="000000" w:themeColor="text1"/>
        </w:rPr>
        <w:t xml:space="preserve">cross-based </w:t>
      </w:r>
      <w:r w:rsidR="0053726E">
        <w:rPr>
          <w:bCs/>
          <w:iCs/>
          <w:color w:val="000000" w:themeColor="text1"/>
        </w:rPr>
        <w:t>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Pr>
          <w:bCs/>
          <w:iCs/>
          <w:color w:val="000000" w:themeColor="text1"/>
        </w:rPr>
        <w:t>T</w:t>
      </w:r>
      <w:r w:rsidR="000852C0">
        <w:rPr>
          <w:bCs/>
          <w:iCs/>
          <w:color w:val="000000" w:themeColor="text1"/>
        </w:rPr>
        <w:t xml:space="preserve">he </w:t>
      </w:r>
      <w:r>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Pr>
          <w:bCs/>
          <w:iCs/>
          <w:color w:val="000000" w:themeColor="text1"/>
        </w:rPr>
        <w:t xml:space="preserve">we describe here could easily be replaced with multiple </w:t>
      </w:r>
      <w:proofErr w:type="spellStart"/>
      <w:r w:rsidR="0053726E">
        <w:rPr>
          <w:bCs/>
          <w:iCs/>
          <w:color w:val="000000" w:themeColor="text1"/>
        </w:rPr>
        <w:t>mating</w:t>
      </w:r>
      <w:r>
        <w:rPr>
          <w:bCs/>
          <w:iCs/>
          <w:color w:val="000000" w:themeColor="text1"/>
        </w:rPr>
        <w:t>s</w:t>
      </w:r>
      <w:proofErr w:type="spellEnd"/>
      <w:r w:rsidR="0053726E">
        <w:rPr>
          <w:bCs/>
          <w:iCs/>
          <w:color w:val="000000" w:themeColor="text1"/>
        </w:rPr>
        <w:t xml:space="preserve"> between </w:t>
      </w:r>
      <w:r>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62C34D9B" w:rsidR="002061FD" w:rsidRPr="00233F15" w:rsidRDefault="00F45717" w:rsidP="00044587">
      <w:pPr>
        <w:jc w:val="both"/>
        <w:rPr>
          <w:bCs/>
          <w:iCs/>
          <w:color w:val="000000" w:themeColor="text1"/>
        </w:rPr>
      </w:pPr>
      <w:r>
        <w:rPr>
          <w:bCs/>
          <w:iCs/>
          <w:color w:val="000000" w:themeColor="text1"/>
        </w:rPr>
        <w:lastRenderedPageBreak/>
        <w:t>To e</w:t>
      </w:r>
      <w:r w:rsidR="003258F7">
        <w:rPr>
          <w:bCs/>
          <w:iCs/>
          <w:color w:val="000000" w:themeColor="text1"/>
        </w:rPr>
        <w:t>nable</w:t>
      </w:r>
      <w:r>
        <w:rPr>
          <w:bCs/>
          <w:iCs/>
          <w:color w:val="000000" w:themeColor="text1"/>
        </w:rPr>
        <w:t xml:space="preserve"> engineered population profiling </w:t>
      </w:r>
      <w:r w:rsidR="003258F7">
        <w:rPr>
          <w:bCs/>
          <w:iCs/>
          <w:color w:val="000000" w:themeColor="text1"/>
        </w:rPr>
        <w:t xml:space="preserve">without the use of a cross, further molecular tools must be developed to allow for </w:t>
      </w:r>
      <w:r w:rsidR="00872EFA">
        <w:rPr>
          <w:bCs/>
          <w:iCs/>
          <w:color w:val="000000" w:themeColor="text1"/>
        </w:rPr>
        <w:t xml:space="preserve">direct </w:t>
      </w:r>
      <w:r w:rsidR="003258F7">
        <w:rPr>
          <w:bCs/>
          <w:iCs/>
          <w:color w:val="000000" w:themeColor="text1"/>
        </w:rPr>
        <w:t>introduction of trackable multi-allele diversity into</w:t>
      </w:r>
      <w:r w:rsidR="00872EFA">
        <w:rPr>
          <w:bCs/>
          <w:iCs/>
          <w:color w:val="000000" w:themeColor="text1"/>
        </w:rPr>
        <w:t xml:space="preserve"> a</w:t>
      </w:r>
      <w:r w:rsidR="00B13A19">
        <w:rPr>
          <w:bCs/>
          <w:iCs/>
          <w:color w:val="000000" w:themeColor="text1"/>
        </w:rPr>
        <w:t>n isogenic</w:t>
      </w:r>
      <w:r w:rsidR="00872EFA">
        <w:rPr>
          <w:bCs/>
          <w:iCs/>
          <w:color w:val="000000" w:themeColor="text1"/>
        </w:rPr>
        <w:t xml:space="preserve"> population</w:t>
      </w:r>
      <w:r w:rsidR="003258F7">
        <w:rPr>
          <w:bCs/>
          <w:iCs/>
          <w:color w:val="000000" w:themeColor="text1"/>
        </w:rPr>
        <w:t xml:space="preserve">.  </w:t>
      </w:r>
      <w:r w:rsidR="00711B7F">
        <w:rPr>
          <w:bCs/>
          <w:iCs/>
          <w:color w:val="000000" w:themeColor="text1"/>
        </w:rPr>
        <w:t xml:space="preserve">Such developments would allow </w:t>
      </w:r>
      <w:r w:rsidR="006D4C99">
        <w:rPr>
          <w:bCs/>
          <w:iCs/>
          <w:color w:val="000000" w:themeColor="text1"/>
        </w:rPr>
        <w:t>DCGA</w:t>
      </w:r>
      <w:r w:rsidR="00791E2E">
        <w:rPr>
          <w:bCs/>
          <w:iCs/>
          <w:color w:val="000000" w:themeColor="text1"/>
        </w:rPr>
        <w:t xml:space="preserve"> </w:t>
      </w:r>
      <w:r w:rsidR="00CD1B90">
        <w:rPr>
          <w:bCs/>
          <w:iCs/>
          <w:color w:val="000000" w:themeColor="text1"/>
        </w:rPr>
        <w:t>in</w:t>
      </w:r>
      <w:r w:rsidR="007C0BA8">
        <w:rPr>
          <w:bCs/>
          <w:iCs/>
          <w:color w:val="000000" w:themeColor="text1"/>
        </w:rPr>
        <w:t xml:space="preserve"> non-mating </w:t>
      </w:r>
      <w:r w:rsidR="00B6741F" w:rsidRPr="00233F15">
        <w:rPr>
          <w:bCs/>
          <w:iCs/>
          <w:color w:val="000000" w:themeColor="text1"/>
        </w:rPr>
        <w:t>model systems, such as human cell lines.</w:t>
      </w:r>
      <w:r w:rsidR="007C0BA8">
        <w:rPr>
          <w:bCs/>
          <w:iCs/>
          <w:color w:val="000000" w:themeColor="text1"/>
        </w:rPr>
        <w:t xml:space="preserve">  </w:t>
      </w:r>
      <w:r w:rsidR="00AE32C9">
        <w:rPr>
          <w:bCs/>
          <w:iCs/>
          <w:color w:val="000000" w:themeColor="text1"/>
        </w:rPr>
        <w:t>H</w:t>
      </w:r>
      <w:r w:rsidR="006D4C99">
        <w:rPr>
          <w:bCs/>
          <w:iCs/>
          <w:color w:val="000000" w:themeColor="text1"/>
        </w:rPr>
        <w:t>uman</w:t>
      </w:r>
      <w:r w:rsidR="00927B20">
        <w:rPr>
          <w:bCs/>
          <w:iCs/>
          <w:color w:val="000000" w:themeColor="text1"/>
        </w:rPr>
        <w:t xml:space="preserve"> ABC transporters </w:t>
      </w:r>
      <w:r w:rsidR="006D4C99">
        <w:rPr>
          <w:bCs/>
          <w:iCs/>
          <w:color w:val="000000" w:themeColor="text1"/>
        </w:rPr>
        <w:t xml:space="preserve">have roles </w:t>
      </w:r>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are </w:t>
      </w:r>
      <w:r w:rsidR="00234221">
        <w:rPr>
          <w:bCs/>
          <w:iCs/>
          <w:color w:val="000000" w:themeColor="text1"/>
        </w:rPr>
        <w:t xml:space="preserve">clearly </w:t>
      </w:r>
      <w:r w:rsidR="00F613EA">
        <w:rPr>
          <w:bCs/>
          <w:iCs/>
          <w:color w:val="000000" w:themeColor="text1"/>
        </w:rPr>
        <w:t>associated with at least 10 inherited diseases</w:t>
      </w:r>
      <w:r w:rsidR="00485EBB">
        <w:rPr>
          <w:bCs/>
          <w:iCs/>
          <w:color w:val="000000" w:themeColor="text1"/>
        </w:rPr>
        <w:t>, and likely many others</w:t>
      </w:r>
      <w:r w:rsidR="000132AB">
        <w:rPr>
          <w:bCs/>
          <w:iCs/>
          <w:color w:val="000000" w:themeColor="text1"/>
        </w:rPr>
        <w:fldChar w:fldCharType="begin" w:fldLock="1"/>
      </w:r>
      <w:r w:rsidR="004F6CD1">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35&lt;/sup&gt;","plainTextFormattedCitation":"35","previouslyFormattedCitation":"&lt;sup&gt;37&lt;/sup&gt;"},"properties":{"noteIndex":0},"schema":"https://github.com/citation-style-language/schema/raw/master/csl-citation.json"}</w:instrText>
      </w:r>
      <w:r w:rsidR="000132AB">
        <w:rPr>
          <w:bCs/>
          <w:iCs/>
          <w:color w:val="000000" w:themeColor="text1"/>
        </w:rPr>
        <w:fldChar w:fldCharType="separate"/>
      </w:r>
      <w:r w:rsidR="004F6CD1" w:rsidRPr="004F6CD1">
        <w:rPr>
          <w:bCs/>
          <w:iCs/>
          <w:noProof/>
          <w:color w:val="000000" w:themeColor="text1"/>
          <w:vertAlign w:val="superscript"/>
        </w:rPr>
        <w:t>35</w:t>
      </w:r>
      <w:r w:rsidR="000132AB">
        <w:rPr>
          <w:bCs/>
          <w:iCs/>
          <w:color w:val="000000" w:themeColor="text1"/>
        </w:rPr>
        <w:fldChar w:fldCharType="end"/>
      </w:r>
      <w:r w:rsidR="006431B8">
        <w:rPr>
          <w:bCs/>
          <w:iCs/>
          <w:color w:val="000000" w:themeColor="text1"/>
        </w:rPr>
        <w:t>.</w:t>
      </w:r>
      <w:r w:rsidR="00344672">
        <w:rPr>
          <w:bCs/>
          <w:iCs/>
          <w:color w:val="000000" w:themeColor="text1"/>
        </w:rPr>
        <w:t xml:space="preserve">  Thus, an analogous DCGA of human ABC transporters </w:t>
      </w:r>
      <w:r w:rsidR="001F34FB">
        <w:rPr>
          <w:bCs/>
          <w:iCs/>
          <w:color w:val="000000" w:themeColor="text1"/>
        </w:rPr>
        <w:t>is</w:t>
      </w:r>
      <w:r w:rsidR="00344672">
        <w:rPr>
          <w:bCs/>
          <w:iCs/>
          <w:color w:val="000000" w:themeColor="text1"/>
        </w:rPr>
        <w:t xml:space="preserve"> </w:t>
      </w:r>
      <w:r w:rsidR="005F3830">
        <w:rPr>
          <w:bCs/>
          <w:iCs/>
          <w:color w:val="000000" w:themeColor="text1"/>
        </w:rPr>
        <w:t xml:space="preserve">one of many </w:t>
      </w:r>
      <w:r w:rsidR="00344672">
        <w:rPr>
          <w:bCs/>
          <w:iCs/>
          <w:color w:val="000000" w:themeColor="text1"/>
        </w:rPr>
        <w:t>intriguing possib</w:t>
      </w:r>
      <w:r w:rsidR="005F3830">
        <w:rPr>
          <w:bCs/>
          <w:iCs/>
          <w:color w:val="000000" w:themeColor="text1"/>
        </w:rPr>
        <w:t xml:space="preserve">le avenues for understanding genetic </w:t>
      </w:r>
      <w:r w:rsidR="002F2702">
        <w:rPr>
          <w:bCs/>
          <w:iCs/>
          <w:color w:val="000000" w:themeColor="text1"/>
        </w:rPr>
        <w:t>system</w:t>
      </w:r>
      <w:r w:rsidR="005F3830">
        <w:rPr>
          <w:bCs/>
          <w:iCs/>
          <w:color w:val="000000" w:themeColor="text1"/>
        </w:rPr>
        <w:t>s</w:t>
      </w:r>
      <w:r w:rsidR="002F2702">
        <w:rPr>
          <w:bCs/>
          <w:iCs/>
          <w:color w:val="000000" w:themeColor="text1"/>
        </w:rPr>
        <w:t xml:space="preserve"> in depth</w:t>
      </w:r>
      <w:r w:rsidR="00344672">
        <w:rPr>
          <w:bCs/>
          <w:iCs/>
          <w:color w:val="000000" w:themeColor="text1"/>
        </w:rPr>
        <w:t>.</w:t>
      </w:r>
      <w:r w:rsidR="007F766B">
        <w:rPr>
          <w:bCs/>
          <w:iCs/>
          <w:color w:val="000000" w:themeColor="text1"/>
        </w:rPr>
        <w:t xml:space="preserve"> </w:t>
      </w:r>
      <w:r w:rsidR="0046090B">
        <w:rPr>
          <w:bCs/>
          <w:iCs/>
          <w:color w:val="000000" w:themeColor="text1"/>
        </w:rPr>
        <w:t xml:space="preserve"> </w:t>
      </w:r>
      <w:r w:rsidR="005F3830">
        <w:rPr>
          <w:bCs/>
          <w:iCs/>
          <w:color w:val="000000" w:themeColor="text1"/>
        </w:rPr>
        <w:t>D</w:t>
      </w:r>
      <w:r w:rsidR="0046090B">
        <w:rPr>
          <w:bCs/>
          <w:iCs/>
          <w:color w:val="000000" w:themeColor="text1"/>
        </w:rPr>
        <w:t xml:space="preserve">irect population engineering </w:t>
      </w:r>
      <w:r w:rsidR="007F766B">
        <w:rPr>
          <w:bCs/>
          <w:iCs/>
          <w:color w:val="000000" w:themeColor="text1"/>
        </w:rPr>
        <w:t>presents more</w:t>
      </w:r>
      <w:r w:rsidR="0046090B">
        <w:rPr>
          <w:bCs/>
          <w:iCs/>
          <w:color w:val="000000" w:themeColor="text1"/>
        </w:rPr>
        <w:t xml:space="preserve"> </w:t>
      </w:r>
      <w:r w:rsidR="005F3830">
        <w:rPr>
          <w:bCs/>
          <w:iCs/>
          <w:color w:val="000000" w:themeColor="text1"/>
        </w:rPr>
        <w:t xml:space="preserve">of a </w:t>
      </w:r>
      <w:r w:rsidR="0046090B">
        <w:rPr>
          <w:bCs/>
          <w:iCs/>
          <w:color w:val="000000" w:themeColor="text1"/>
        </w:rPr>
        <w:t>challeng</w:t>
      </w:r>
      <w:r w:rsidR="007F766B">
        <w:rPr>
          <w:bCs/>
          <w:iCs/>
          <w:color w:val="000000" w:themeColor="text1"/>
        </w:rPr>
        <w:t>e</w:t>
      </w:r>
      <w:r w:rsidR="0046090B">
        <w:rPr>
          <w:bCs/>
          <w:iCs/>
          <w:color w:val="000000" w:themeColor="text1"/>
        </w:rPr>
        <w:t xml:space="preserve"> than </w:t>
      </w:r>
      <w:r w:rsidR="005F3830">
        <w:rPr>
          <w:bCs/>
          <w:iCs/>
          <w:color w:val="000000" w:themeColor="text1"/>
        </w:rPr>
        <w:t xml:space="preserve">crossing multi-variant </w:t>
      </w:r>
      <w:r w:rsidR="0046090B">
        <w:rPr>
          <w:bCs/>
          <w:iCs/>
          <w:color w:val="000000" w:themeColor="text1"/>
        </w:rPr>
        <w:t xml:space="preserve">parental strains, </w:t>
      </w:r>
      <w:r w:rsidR="005F3830">
        <w:rPr>
          <w:bCs/>
          <w:iCs/>
          <w:color w:val="000000" w:themeColor="text1"/>
        </w:rPr>
        <w:t xml:space="preserve">but technical advances </w:t>
      </w:r>
      <w:r w:rsidR="00B7465C">
        <w:rPr>
          <w:bCs/>
          <w:iCs/>
          <w:color w:val="000000" w:themeColor="text1"/>
        </w:rPr>
        <w:t>in this area continue to be made</w:t>
      </w:r>
      <w:r w:rsidR="005F3830" w:rsidRPr="00233F15">
        <w:rPr>
          <w:bCs/>
          <w:iCs/>
          <w:color w:val="000000" w:themeColor="text1"/>
        </w:rPr>
        <w:fldChar w:fldCharType="begin" w:fldLock="1"/>
      </w:r>
      <w:r w:rsidR="004F6CD1">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25,27&lt;/sup&gt;","plainTextFormattedCitation":"25,27","previouslyFormattedCitation":"&lt;sup&gt;27,29&lt;/sup&gt;"},"properties":{"noteIndex":0},"schema":"https://github.com/citation-style-language/schema/raw/master/csl-citation.json"}</w:instrText>
      </w:r>
      <w:r w:rsidR="005F3830" w:rsidRPr="00233F15">
        <w:rPr>
          <w:bCs/>
          <w:iCs/>
          <w:color w:val="000000" w:themeColor="text1"/>
        </w:rPr>
        <w:fldChar w:fldCharType="separate"/>
      </w:r>
      <w:r w:rsidR="004F6CD1" w:rsidRPr="004F6CD1">
        <w:rPr>
          <w:bCs/>
          <w:iCs/>
          <w:noProof/>
          <w:color w:val="000000" w:themeColor="text1"/>
          <w:vertAlign w:val="superscript"/>
        </w:rPr>
        <w:t>25,27</w:t>
      </w:r>
      <w:r w:rsidR="005F3830"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38797010" w14:textId="1192A233" w:rsidR="0081598D" w:rsidRDefault="0081598D" w:rsidP="00044587">
      <w:pPr>
        <w:jc w:val="both"/>
        <w:rPr>
          <w:bCs/>
          <w:iCs/>
          <w:color w:val="000000" w:themeColor="text1"/>
        </w:rPr>
      </w:pPr>
      <w:r>
        <w:rPr>
          <w:bCs/>
          <w:iCs/>
          <w:color w:val="000000" w:themeColor="text1"/>
        </w:rPr>
        <w:t>Although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r w:rsidR="00210F14">
        <w:rPr>
          <w:bCs/>
          <w:iCs/>
          <w:color w:val="000000" w:themeColor="text1"/>
        </w:rPr>
        <w:fldChar w:fldCharType="begin" w:fldLock="1"/>
      </w:r>
      <w:r w:rsidR="004F6CD1">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lt;sup&gt;57&lt;/sup&gt;","plainTextFormattedCitation":"57","previouslyFormattedCitation":"&lt;sup&gt;56&lt;/sup&gt;"},"properties":{"noteIndex":0},"schema":"https://github.com/citation-style-language/schema/raw/master/csl-citation.json"}</w:instrText>
      </w:r>
      <w:r w:rsidR="00210F14">
        <w:rPr>
          <w:bCs/>
          <w:iCs/>
          <w:color w:val="000000" w:themeColor="text1"/>
        </w:rPr>
        <w:fldChar w:fldCharType="separate"/>
      </w:r>
      <w:r w:rsidR="004F6CD1" w:rsidRPr="004F6CD1">
        <w:rPr>
          <w:bCs/>
          <w:iCs/>
          <w:noProof/>
          <w:color w:val="000000" w:themeColor="text1"/>
          <w:vertAlign w:val="superscript"/>
        </w:rPr>
        <w:t>57</w:t>
      </w:r>
      <w:r w:rsidR="00210F14">
        <w:rPr>
          <w:bCs/>
          <w:iCs/>
          <w:color w:val="000000" w:themeColor="text1"/>
        </w:rPr>
        <w:fldChar w:fldCharType="end"/>
      </w:r>
      <w:r>
        <w:rPr>
          <w:bCs/>
          <w:iCs/>
          <w:color w:val="000000" w:themeColor="text1"/>
        </w:rPr>
        <w:t xml:space="preserve"> could potentially be applied to this problem. </w:t>
      </w:r>
    </w:p>
    <w:p w14:paraId="2AC39E5E" w14:textId="77777777" w:rsidR="0049785C" w:rsidRDefault="0049785C" w:rsidP="00044587">
      <w:pPr>
        <w:jc w:val="both"/>
        <w:rPr>
          <w:bCs/>
          <w:iCs/>
          <w:color w:val="000000" w:themeColor="text1"/>
        </w:rPr>
      </w:pPr>
    </w:p>
    <w:p w14:paraId="1FB17213" w14:textId="74ADF3B7" w:rsidR="00F70B81" w:rsidRDefault="004636D5" w:rsidP="00044587">
      <w:pPr>
        <w:jc w:val="both"/>
        <w:rPr>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 xml:space="preserve">DCGA can enable the development of computational approaches that </w:t>
      </w:r>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r w:rsidR="006C040B">
        <w:rPr>
          <w:bCs/>
          <w:iCs/>
          <w:color w:val="000000" w:themeColor="text1"/>
        </w:rPr>
        <w:t xml:space="preserve"> </w:t>
      </w:r>
      <w:r w:rsidR="0049785C">
        <w:rPr>
          <w:bCs/>
          <w:iCs/>
          <w:color w:val="000000" w:themeColor="text1"/>
        </w:rPr>
        <w:t xml:space="preserve">While </w:t>
      </w:r>
      <w:r w:rsidR="006C040B">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sidR="006C040B">
        <w:rPr>
          <w:bCs/>
          <w:iCs/>
          <w:color w:val="000000" w:themeColor="text1"/>
        </w:rPr>
        <w:t xml:space="preserve"> multiple enviro</w:t>
      </w:r>
      <w:r w:rsidR="00831959">
        <w:rPr>
          <w:bCs/>
          <w:iCs/>
          <w:color w:val="000000" w:themeColor="text1"/>
        </w:rPr>
        <w:t>n</w:t>
      </w:r>
      <w:r w:rsidR="006C040B">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r w:rsidR="00BD5B97">
        <w:rPr>
          <w:bCs/>
          <w:iCs/>
          <w:color w:val="000000" w:themeColor="text1"/>
        </w:rPr>
        <w:fldChar w:fldCharType="begin" w:fldLock="1"/>
      </w:r>
      <w:r w:rsidR="004F6CD1">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medicine","id":"ITEM-1","issue":"1-2","issued":{"date-parts":[["0"]]},"page":"107-30","title":"GenePath: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lt;sup&gt;58,59&lt;/sup&gt;","plainTextFormattedCitation":"58,59","previouslyFormattedCitation":"&lt;sup&gt;57,58&lt;/sup&gt;"},"properties":{"noteIndex":0},"schema":"https://github.com/citation-style-language/schema/raw/master/csl-citation.json"}</w:instrText>
      </w:r>
      <w:r w:rsidR="00BD5B97">
        <w:rPr>
          <w:bCs/>
          <w:iCs/>
          <w:color w:val="000000" w:themeColor="text1"/>
        </w:rPr>
        <w:fldChar w:fldCharType="separate"/>
      </w:r>
      <w:r w:rsidR="004F6CD1" w:rsidRPr="004F6CD1">
        <w:rPr>
          <w:bCs/>
          <w:iCs/>
          <w:noProof/>
          <w:color w:val="000000" w:themeColor="text1"/>
          <w:vertAlign w:val="superscript"/>
        </w:rPr>
        <w:t>58,59</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30ED3E0A" w14:textId="77777777" w:rsidR="00044587" w:rsidRDefault="00044587" w:rsidP="002406B6">
      <w:pPr>
        <w:jc w:val="both"/>
        <w:rPr>
          <w:bCs/>
          <w:iCs/>
          <w:color w:val="000000" w:themeColor="text1"/>
        </w:rPr>
      </w:pPr>
    </w:p>
    <w:p w14:paraId="33C3D9D4" w14:textId="11019082" w:rsidR="006B25AE" w:rsidRDefault="004E69A3" w:rsidP="002406B6">
      <w:pPr>
        <w:jc w:val="both"/>
        <w:rPr>
          <w:bCs/>
          <w:iCs/>
          <w:color w:val="000000" w:themeColor="text1"/>
        </w:rPr>
      </w:pPr>
      <w:r>
        <w:rPr>
          <w:bCs/>
          <w:iCs/>
          <w:color w:val="000000" w:themeColor="text1"/>
        </w:rPr>
        <w:t>Important to</w:t>
      </w:r>
      <w:r w:rsidR="002406B6">
        <w:rPr>
          <w:bCs/>
          <w:iCs/>
          <w:color w:val="000000" w:themeColor="text1"/>
        </w:rPr>
        <w:t xml:space="preserve"> </w:t>
      </w:r>
      <w:r w:rsidR="00FE663C">
        <w:rPr>
          <w:bCs/>
          <w:iCs/>
          <w:color w:val="000000" w:themeColor="text1"/>
        </w:rPr>
        <w:t xml:space="preserve">our DCGA </w:t>
      </w:r>
      <w:r w:rsidR="000C01CB">
        <w:rPr>
          <w:bCs/>
          <w:iCs/>
          <w:color w:val="000000" w:themeColor="text1"/>
        </w:rPr>
        <w:t>approach was the use of strain-specific molecular barcode</w:t>
      </w:r>
      <w:r w:rsidR="00FE663C">
        <w:rPr>
          <w:bCs/>
          <w:iCs/>
          <w:color w:val="000000" w:themeColor="text1"/>
        </w:rPr>
        <w:t>s</w:t>
      </w:r>
      <w:r w:rsidR="000C01CB">
        <w:rPr>
          <w:bCs/>
          <w:iCs/>
          <w:color w:val="000000" w:themeColor="text1"/>
        </w:rPr>
        <w:t xml:space="preserve">.  </w:t>
      </w:r>
      <w:r w:rsidR="00FE663C">
        <w:rPr>
          <w:bCs/>
          <w:iCs/>
          <w:color w:val="000000" w:themeColor="text1"/>
        </w:rPr>
        <w:t xml:space="preserve">Competitive selection of such barcoded populations, </w:t>
      </w:r>
      <w:r w:rsidR="00E54CD9">
        <w:rPr>
          <w:bCs/>
          <w:iCs/>
          <w:color w:val="000000" w:themeColor="text1"/>
        </w:rPr>
        <w:t>coupled with sequencing</w:t>
      </w:r>
      <w:r w:rsidR="00FE663C">
        <w:rPr>
          <w:bCs/>
          <w:iCs/>
          <w:color w:val="000000" w:themeColor="text1"/>
        </w:rPr>
        <w:t xml:space="preserve">, can allow efficient multiplexed measurement of many </w:t>
      </w:r>
      <w:r w:rsidR="00AF5814">
        <w:rPr>
          <w:bCs/>
          <w:iCs/>
          <w:color w:val="000000" w:themeColor="text1"/>
        </w:rPr>
        <w:t>phenotypes</w:t>
      </w:r>
      <w:r w:rsidR="00357FD8">
        <w:rPr>
          <w:bCs/>
          <w:iCs/>
          <w:color w:val="000000" w:themeColor="text1"/>
        </w:rPr>
        <w:t xml:space="preserve"> </w:t>
      </w:r>
      <w:r w:rsidR="00FE663C">
        <w:rPr>
          <w:bCs/>
          <w:iCs/>
          <w:color w:val="000000" w:themeColor="text1"/>
        </w:rPr>
        <w:t xml:space="preserve">that are </w:t>
      </w:r>
      <w:r w:rsidR="00831959">
        <w:rPr>
          <w:bCs/>
          <w:iCs/>
          <w:color w:val="000000" w:themeColor="text1"/>
        </w:rPr>
        <w:t xml:space="preserve">more complex than </w:t>
      </w:r>
      <w:r w:rsidR="00FE663C">
        <w:rPr>
          <w:bCs/>
          <w:iCs/>
          <w:color w:val="000000" w:themeColor="text1"/>
        </w:rPr>
        <w:t xml:space="preserve">simple </w:t>
      </w:r>
      <w:r w:rsidR="00831959">
        <w:rPr>
          <w:bCs/>
          <w:iCs/>
          <w:color w:val="000000" w:themeColor="text1"/>
        </w:rPr>
        <w:t>growth under different environments</w:t>
      </w:r>
      <w:r w:rsidR="00FE663C">
        <w:rPr>
          <w:bCs/>
          <w:i/>
          <w:iCs/>
          <w:color w:val="000000" w:themeColor="text1"/>
        </w:rPr>
        <w:fldChar w:fldCharType="begin" w:fldLock="1"/>
      </w:r>
      <w:r w:rsidR="004F6CD1">
        <w:rPr>
          <w:bCs/>
          <w:i/>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lt;sup&gt;40&lt;/sup&gt;","plainTextFormattedCitation":"40","previouslyFormattedCitation":"&lt;sup&gt;59&lt;/sup&gt;"},"properties":{"noteIndex":0},"schema":"https://github.com/citation-style-language/schema/raw/master/csl-citation.json"}</w:instrText>
      </w:r>
      <w:r w:rsidR="00FE663C">
        <w:rPr>
          <w:bCs/>
          <w:i/>
          <w:iCs/>
          <w:color w:val="000000" w:themeColor="text1"/>
        </w:rPr>
        <w:fldChar w:fldCharType="separate"/>
      </w:r>
      <w:r w:rsidR="004F6CD1" w:rsidRPr="004F6CD1">
        <w:rPr>
          <w:bCs/>
          <w:iCs/>
          <w:noProof/>
          <w:color w:val="000000" w:themeColor="text1"/>
          <w:vertAlign w:val="superscript"/>
        </w:rPr>
        <w:t>40</w:t>
      </w:r>
      <w:r w:rsidR="00FE663C">
        <w:rPr>
          <w:bCs/>
          <w:i/>
          <w:iCs/>
          <w:color w:val="000000" w:themeColor="text1"/>
        </w:rPr>
        <w:fldChar w:fldCharType="end"/>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F</w:t>
      </w:r>
      <w:r w:rsidR="00896880">
        <w:rPr>
          <w:bCs/>
          <w:iCs/>
          <w:color w:val="000000" w:themeColor="text1"/>
        </w:rPr>
        <w:t>or example, f</w:t>
      </w:r>
      <w:r w:rsidR="00FC2CCC">
        <w:rPr>
          <w:bCs/>
          <w:iCs/>
          <w:color w:val="000000" w:themeColor="text1"/>
        </w:rPr>
        <w:t>luorescence</w:t>
      </w:r>
      <w:r w:rsidR="00FE663C">
        <w:rPr>
          <w:bCs/>
          <w:iCs/>
          <w:color w:val="000000" w:themeColor="text1"/>
        </w:rPr>
        <w:t xml:space="preserve">-based </w:t>
      </w:r>
      <w:r w:rsidR="00FC2CCC">
        <w:rPr>
          <w:bCs/>
          <w:iCs/>
          <w:color w:val="000000" w:themeColor="text1"/>
        </w:rPr>
        <w:t xml:space="preserve">sorting strategies can convert </w:t>
      </w:r>
      <w:r w:rsidR="00FE663C">
        <w:rPr>
          <w:bCs/>
          <w:iCs/>
          <w:color w:val="000000" w:themeColor="text1"/>
        </w:rPr>
        <w:t xml:space="preserve">many </w:t>
      </w:r>
      <w:r w:rsidR="00FC2CCC">
        <w:rPr>
          <w:bCs/>
          <w:iCs/>
          <w:color w:val="000000" w:themeColor="text1"/>
        </w:rPr>
        <w:t xml:space="preserve">assays into </w:t>
      </w:r>
      <w:r w:rsidR="00FE663C">
        <w:rPr>
          <w:bCs/>
          <w:iCs/>
          <w:color w:val="000000" w:themeColor="text1"/>
        </w:rPr>
        <w:t xml:space="preserve">a selection that can effect a detectable change in </w:t>
      </w:r>
      <w:r w:rsidR="00FC2CCC">
        <w:rPr>
          <w:bCs/>
          <w:iCs/>
          <w:color w:val="000000" w:themeColor="text1"/>
        </w:rPr>
        <w:t xml:space="preserve">barcode </w:t>
      </w:r>
      <w:r w:rsidR="00FE663C">
        <w:rPr>
          <w:bCs/>
          <w:iCs/>
          <w:color w:val="000000" w:themeColor="text1"/>
        </w:rPr>
        <w:t xml:space="preserve">abundance; for example, fluorescent </w:t>
      </w:r>
      <w:r w:rsidR="00FC2CCC">
        <w:rPr>
          <w:bCs/>
          <w:iCs/>
          <w:color w:val="000000" w:themeColor="text1"/>
        </w:rPr>
        <w:t>reporter</w:t>
      </w:r>
      <w:r w:rsidR="00FE663C">
        <w:rPr>
          <w:bCs/>
          <w:iCs/>
          <w:color w:val="000000" w:themeColor="text1"/>
        </w:rPr>
        <w:t xml:space="preserve">s driven by specific promoters can be used </w:t>
      </w:r>
      <w:r w:rsidR="00FC2CCC">
        <w:rPr>
          <w:bCs/>
          <w:iCs/>
          <w:color w:val="000000" w:themeColor="text1"/>
        </w:rPr>
        <w:t xml:space="preserve">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977A0">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60&lt;/sup&gt;","plainTextFormattedCitation":"60","previouslyFormattedCitation":"&lt;sup&gt;60&lt;/sup&gt;"},"properties":{"noteIndex":0},"schema":"https://github.com/citation-style-language/schema/raw/master/csl-citation.json"}</w:instrText>
      </w:r>
      <w:r w:rsidR="00FC2CCC" w:rsidRPr="00233F15">
        <w:rPr>
          <w:bCs/>
          <w:iCs/>
          <w:color w:val="000000" w:themeColor="text1"/>
        </w:rPr>
        <w:fldChar w:fldCharType="separate"/>
      </w:r>
      <w:r w:rsidR="00BD5B97" w:rsidRPr="00BD5B97">
        <w:rPr>
          <w:bCs/>
          <w:iCs/>
          <w:noProof/>
          <w:color w:val="000000" w:themeColor="text1"/>
          <w:vertAlign w:val="superscript"/>
        </w:rPr>
        <w:t>60</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CC193F">
        <w:rPr>
          <w:bCs/>
          <w:iCs/>
          <w:color w:val="000000" w:themeColor="text1"/>
        </w:rPr>
        <w:t>A</w:t>
      </w:r>
      <w:r w:rsidR="0019657D">
        <w:rPr>
          <w:bCs/>
          <w:iCs/>
          <w:color w:val="000000" w:themeColor="text1"/>
        </w:rPr>
        <w:t xml:space="preserve"> fluorescence</w:t>
      </w:r>
      <w:r w:rsidR="00CC193F">
        <w:rPr>
          <w:bCs/>
          <w:iCs/>
          <w:color w:val="000000" w:themeColor="text1"/>
        </w:rPr>
        <w:t xml:space="preserve"> </w:t>
      </w:r>
      <w:r w:rsidR="0019657D">
        <w:rPr>
          <w:bCs/>
          <w:iCs/>
          <w:color w:val="000000" w:themeColor="text1"/>
        </w:rPr>
        <w:t xml:space="preserve">sorting </w:t>
      </w:r>
      <w:r w:rsidR="00CC193F">
        <w:rPr>
          <w:bCs/>
          <w:iCs/>
          <w:color w:val="000000" w:themeColor="text1"/>
        </w:rPr>
        <w:t xml:space="preserve">and sequencing </w:t>
      </w:r>
      <w:r w:rsidR="0019657D">
        <w:rPr>
          <w:bCs/>
          <w:iCs/>
          <w:color w:val="000000" w:themeColor="text1"/>
        </w:rPr>
        <w:t>strateg</w:t>
      </w:r>
      <w:r w:rsidR="00CC193F">
        <w:rPr>
          <w:bCs/>
          <w:iCs/>
          <w:color w:val="000000" w:themeColor="text1"/>
        </w:rPr>
        <w:t>y</w:t>
      </w:r>
      <w:r w:rsidR="0019657D">
        <w:rPr>
          <w:bCs/>
          <w:iCs/>
          <w:color w:val="000000" w:themeColor="text1"/>
        </w:rPr>
        <w:t xml:space="preserve"> </w:t>
      </w:r>
      <w:r w:rsidR="00FE663C">
        <w:rPr>
          <w:bCs/>
          <w:iCs/>
          <w:color w:val="000000" w:themeColor="text1"/>
        </w:rPr>
        <w:t xml:space="preserve">could also </w:t>
      </w:r>
      <w:r w:rsidR="0019657D">
        <w:rPr>
          <w:bCs/>
          <w:iCs/>
          <w:color w:val="000000" w:themeColor="text1"/>
        </w:rPr>
        <w:t xml:space="preserve">be </w:t>
      </w:r>
      <w:r w:rsidR="008D0717">
        <w:rPr>
          <w:bCs/>
          <w:iCs/>
          <w:color w:val="000000" w:themeColor="text1"/>
        </w:rPr>
        <w:t>used</w:t>
      </w:r>
      <w:r w:rsidR="0019657D">
        <w:rPr>
          <w:bCs/>
          <w:iCs/>
          <w:color w:val="000000" w:themeColor="text1"/>
        </w:rPr>
        <w:t xml:space="preserve">, for </w:t>
      </w:r>
      <w:r w:rsidR="00FE663C">
        <w:rPr>
          <w:bCs/>
          <w:iCs/>
          <w:color w:val="000000" w:themeColor="text1"/>
        </w:rPr>
        <w:t>example</w:t>
      </w:r>
      <w:r w:rsidR="0019657D">
        <w:rPr>
          <w:bCs/>
          <w:iCs/>
          <w:color w:val="000000" w:themeColor="text1"/>
        </w:rPr>
        <w:t>, to directly study</w:t>
      </w:r>
      <w:r w:rsidR="00513565">
        <w:rPr>
          <w:bCs/>
          <w:iCs/>
          <w:color w:val="000000" w:themeColor="text1"/>
        </w:rPr>
        <w:t xml:space="preserve"> </w:t>
      </w:r>
      <w:r w:rsidR="00FE663C">
        <w:rPr>
          <w:bCs/>
          <w:iCs/>
          <w:color w:val="000000" w:themeColor="text1"/>
        </w:rPr>
        <w:t xml:space="preserve">the </w:t>
      </w:r>
      <w:r w:rsidR="005F391D">
        <w:rPr>
          <w:bCs/>
          <w:iCs/>
          <w:color w:val="000000" w:themeColor="text1"/>
        </w:rPr>
        <w:t>dynamic</w:t>
      </w:r>
      <w:r w:rsidR="00FE663C">
        <w:rPr>
          <w:bCs/>
          <w:iCs/>
          <w:color w:val="000000" w:themeColor="text1"/>
        </w:rPr>
        <w:t xml:space="preserve"> uptake and efflux of small molecule </w:t>
      </w:r>
      <w:r w:rsidR="0016788B">
        <w:rPr>
          <w:bCs/>
          <w:iCs/>
          <w:color w:val="000000" w:themeColor="text1"/>
        </w:rPr>
        <w:t xml:space="preserve">by incubating cells with </w:t>
      </w:r>
      <w:r w:rsidR="0016788B" w:rsidRPr="00233F15">
        <w:rPr>
          <w:bCs/>
          <w:iCs/>
          <w:color w:val="000000" w:themeColor="text1"/>
        </w:rPr>
        <w:t>fluor</w:t>
      </w:r>
      <w:r w:rsidR="00FE663C">
        <w:rPr>
          <w:bCs/>
          <w:iCs/>
          <w:color w:val="000000" w:themeColor="text1"/>
        </w:rPr>
        <w:t>ophore</w:t>
      </w:r>
      <w:r w:rsidR="0016788B" w:rsidRPr="00233F15">
        <w:rPr>
          <w:bCs/>
          <w:iCs/>
          <w:color w:val="000000" w:themeColor="text1"/>
        </w:rPr>
        <w:t xml:space="preserve">-conjugated </w:t>
      </w:r>
      <w:r w:rsidR="00FE663C">
        <w:rPr>
          <w:bCs/>
          <w:iCs/>
          <w:color w:val="000000" w:themeColor="text1"/>
        </w:rPr>
        <w:t xml:space="preserve">compounds </w:t>
      </w:r>
      <w:r w:rsidR="00C95881">
        <w:rPr>
          <w:bCs/>
          <w:iCs/>
          <w:color w:val="000000" w:themeColor="text1"/>
        </w:rPr>
        <w:t xml:space="preserve">and </w:t>
      </w:r>
      <w:r w:rsidR="00FE663C">
        <w:rPr>
          <w:bCs/>
          <w:iCs/>
          <w:color w:val="000000" w:themeColor="text1"/>
        </w:rPr>
        <w:t xml:space="preserve">using changes in barcode frequency at different time points to measure change </w:t>
      </w:r>
      <w:r w:rsidR="00C95881">
        <w:rPr>
          <w:bCs/>
          <w:iCs/>
          <w:color w:val="000000" w:themeColor="text1"/>
        </w:rPr>
        <w:t xml:space="preserve">in </w:t>
      </w:r>
      <w:r w:rsidR="00FE663C">
        <w:rPr>
          <w:bCs/>
          <w:iCs/>
          <w:color w:val="000000" w:themeColor="text1"/>
        </w:rPr>
        <w:t xml:space="preserve">cell </w:t>
      </w:r>
      <w:r w:rsidR="00C95881">
        <w:rPr>
          <w:bCs/>
          <w:iCs/>
          <w:color w:val="000000" w:themeColor="text1"/>
        </w:rPr>
        <w:t>fluores</w:t>
      </w:r>
      <w:r w:rsidR="005271DA">
        <w:rPr>
          <w:bCs/>
          <w:iCs/>
          <w:color w:val="000000" w:themeColor="text1"/>
        </w:rPr>
        <w:t>c</w:t>
      </w:r>
      <w:r w:rsidR="00C95881">
        <w:rPr>
          <w:bCs/>
          <w:iCs/>
          <w:color w:val="000000" w:themeColor="text1"/>
        </w:rPr>
        <w:t>ence</w:t>
      </w:r>
      <w:r w:rsidR="009653F4">
        <w:rPr>
          <w:bCs/>
          <w:iCs/>
          <w:color w:val="000000" w:themeColor="text1"/>
        </w:rPr>
        <w:t xml:space="preserve"> over time</w:t>
      </w:r>
      <w:r w:rsidR="00EB7A4C">
        <w:rPr>
          <w:bCs/>
          <w:iCs/>
          <w:color w:val="000000" w:themeColor="text1"/>
        </w:rPr>
        <w:fldChar w:fldCharType="begin" w:fldLock="1"/>
      </w:r>
      <w:r w:rsidR="004F6CD1">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instrText>
      </w:r>
      <w:r w:rsidR="00EB7A4C">
        <w:rPr>
          <w:bCs/>
          <w:iCs/>
          <w:color w:val="000000" w:themeColor="text1"/>
        </w:rPr>
        <w:fldChar w:fldCharType="separate"/>
      </w:r>
      <w:r w:rsidR="004F6CD1" w:rsidRPr="004F6CD1">
        <w:rPr>
          <w:bCs/>
          <w:iCs/>
          <w:noProof/>
          <w:color w:val="000000" w:themeColor="text1"/>
          <w:vertAlign w:val="superscript"/>
        </w:rPr>
        <w:t>31</w:t>
      </w:r>
      <w:r w:rsidR="00EB7A4C">
        <w:rPr>
          <w:bCs/>
          <w:iCs/>
          <w:color w:val="000000" w:themeColor="text1"/>
        </w:rPr>
        <w:fldChar w:fldCharType="end"/>
      </w:r>
      <w:r w:rsidR="009653F4">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EB766D">
        <w:rPr>
          <w:bCs/>
          <w:iCs/>
          <w:color w:val="000000" w:themeColor="text1"/>
        </w:rPr>
        <w:t xml:space="preserve">and </w:t>
      </w:r>
      <w:r w:rsidR="002B28C3" w:rsidRPr="00233F15">
        <w:rPr>
          <w:bCs/>
          <w:iCs/>
          <w:color w:val="000000" w:themeColor="text1"/>
        </w:rPr>
        <w:t>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977A0">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instrText>
      </w:r>
      <w:r w:rsidR="00877258" w:rsidRPr="00233F15">
        <w:rPr>
          <w:bCs/>
          <w:iCs/>
          <w:color w:val="000000" w:themeColor="text1"/>
        </w:rPr>
        <w:fldChar w:fldCharType="separate"/>
      </w:r>
      <w:r w:rsidR="00BD5B97" w:rsidRPr="00BD5B97">
        <w:rPr>
          <w:bCs/>
          <w:iCs/>
          <w:noProof/>
          <w:color w:val="000000" w:themeColor="text1"/>
          <w:vertAlign w:val="superscript"/>
        </w:rPr>
        <w:t>61</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6B25AE">
        <w:rPr>
          <w:bCs/>
          <w:iCs/>
          <w:color w:val="000000" w:themeColor="text1"/>
        </w:rPr>
        <w:t>rich phenotyping for multi-knockout strains may be possible at a large scale.</w:t>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393"/>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commentRangeEnd w:id="393"/>
      <w:r w:rsidR="006A3CE7" w:rsidRPr="00233F15">
        <w:rPr>
          <w:rStyle w:val="CommentReference"/>
        </w:rPr>
        <w:commentReference w:id="393"/>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proofErr w:type="spellStart"/>
      <w:r w:rsidR="00675A3C">
        <w:rPr>
          <w:rFonts w:eastAsia="Times New Roman"/>
          <w:i/>
          <w:color w:val="000000" w:themeColor="text1"/>
        </w:rPr>
        <w:t>LoxP</w:t>
      </w:r>
      <w:proofErr w:type="spellEnd"/>
      <w:r w:rsidR="00675A3C">
        <w:rPr>
          <w:rFonts w:eastAsia="Times New Roman"/>
          <w:i/>
          <w:color w:val="000000" w:themeColor="text1"/>
        </w:rPr>
        <w:t xml:space="preserve">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394"/>
      <w:r w:rsidRPr="00233F15">
        <w:rPr>
          <w:b/>
          <w:bCs/>
          <w:iCs/>
          <w:color w:val="A6A6A6" w:themeColor="background1" w:themeShade="A6"/>
        </w:rPr>
        <w:t>Media</w:t>
      </w:r>
      <w:commentRangeEnd w:id="394"/>
      <w:r w:rsidR="00CB2329" w:rsidRPr="00233F15">
        <w:rPr>
          <w:rStyle w:val="CommentReference"/>
          <w:color w:val="A6A6A6" w:themeColor="background1" w:themeShade="A6"/>
        </w:rPr>
        <w:commentReference w:id="394"/>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proofErr w:type="spellStart"/>
      <w:r w:rsidR="00EC5103">
        <w:rPr>
          <w:b/>
          <w:bCs/>
          <w:iCs/>
          <w:color w:val="000000" w:themeColor="text1"/>
        </w:rPr>
        <w:t>b</w:t>
      </w:r>
      <w:r w:rsidR="00DB75AD" w:rsidRPr="00233F15">
        <w:rPr>
          <w:b/>
          <w:bCs/>
          <w:iCs/>
          <w:color w:val="000000" w:themeColor="text1"/>
        </w:rPr>
        <w:t>arcoder</w:t>
      </w:r>
      <w:proofErr w:type="spellEnd"/>
      <w:r w:rsidR="00DB75AD" w:rsidRPr="00233F15">
        <w:rPr>
          <w:b/>
          <w:bCs/>
          <w:iCs/>
          <w:color w:val="000000" w:themeColor="text1"/>
        </w:rPr>
        <w:t xml:space="preserve">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w:t>
      </w:r>
      <w:r w:rsidR="00CC2164">
        <w:rPr>
          <w:bCs/>
          <w:iCs/>
          <w:color w:val="000000" w:themeColor="text1"/>
        </w:rPr>
        <w:t xml:space="preserve">flanked by </w:t>
      </w:r>
      <w:proofErr w:type="spellStart"/>
      <w:r w:rsidR="00CC2164">
        <w:rPr>
          <w:bCs/>
          <w:iCs/>
          <w:color w:val="000000" w:themeColor="text1"/>
        </w:rPr>
        <w:t>LoxP</w:t>
      </w:r>
      <w:proofErr w:type="spellEnd"/>
      <w:r w:rsidR="00CC2164">
        <w:rPr>
          <w:bCs/>
          <w:iCs/>
          <w:color w:val="000000" w:themeColor="text1"/>
        </w:rPr>
        <w:t xml:space="preserve">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w:t>
      </w:r>
      <w:proofErr w:type="gramStart"/>
      <w:r w:rsidR="000A44D3" w:rsidRPr="00233F15">
        <w:rPr>
          <w:bCs/>
          <w:iCs/>
          <w:color w:val="000000" w:themeColor="text1"/>
        </w:rPr>
        <w:t>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proofErr w:type="gramEnd"/>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395"/>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395"/>
      <w:r w:rsidR="00D20F9C">
        <w:rPr>
          <w:rStyle w:val="CommentReference"/>
          <w:rFonts w:asciiTheme="minorHAnsi" w:hAnsiTheme="minorHAnsi" w:cstheme="minorBidi"/>
        </w:rPr>
        <w:commentReference w:id="395"/>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 xml:space="preserve">gen </w:t>
      </w:r>
      <w:proofErr w:type="spellStart"/>
      <w:r w:rsidR="00573C16">
        <w:rPr>
          <w:color w:val="000000" w:themeColor="text1"/>
        </w:rPr>
        <w:t>Qiaspin</w:t>
      </w:r>
      <w:proofErr w:type="spellEnd"/>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w:t>
      </w:r>
      <w:proofErr w:type="spellStart"/>
      <w:r w:rsidR="00573C16">
        <w:rPr>
          <w:color w:val="000000" w:themeColor="text1"/>
        </w:rPr>
        <w:t>Qiaspin</w:t>
      </w:r>
      <w:proofErr w:type="spellEnd"/>
      <w:r w:rsidR="00573C16">
        <w:rPr>
          <w:color w:val="000000" w:themeColor="text1"/>
        </w:rPr>
        <w:t xml:space="preserve">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proofErr w:type="spellStart"/>
      <w:r w:rsidR="00AD3ECF">
        <w:t>LoxP</w:t>
      </w:r>
      <w:proofErr w:type="spellEnd"/>
      <w:r w:rsidR="00AD3ECF">
        <w:t xml:space="preserve">/Lox2272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396"/>
      <w:commentRangeEnd w:id="396"/>
      <w:r w:rsidR="00AD3ECF">
        <w:rPr>
          <w:rStyle w:val="CommentReference"/>
          <w:rFonts w:asciiTheme="minorHAnsi" w:hAnsiTheme="minorHAnsi" w:cstheme="minorBidi"/>
        </w:rPr>
        <w:commentReference w:id="396"/>
      </w:r>
      <w:r w:rsidR="00AD3ECF">
        <w:rPr>
          <w:color w:val="000000" w:themeColor="text1"/>
        </w:rPr>
        <w:t xml:space="preserve">.  The resulting PCR products were </w:t>
      </w:r>
      <w:r w:rsidR="00F411FD">
        <w:rPr>
          <w:color w:val="000000" w:themeColor="text1"/>
        </w:rPr>
        <w:t xml:space="preserve">purified using a Qiagen </w:t>
      </w:r>
      <w:proofErr w:type="spellStart"/>
      <w:r w:rsidR="00F411FD">
        <w:rPr>
          <w:color w:val="000000" w:themeColor="text1"/>
        </w:rPr>
        <w:t>Qiaspin</w:t>
      </w:r>
      <w:proofErr w:type="spellEnd"/>
      <w:r w:rsidR="00F411FD">
        <w:rPr>
          <w:color w:val="000000" w:themeColor="text1"/>
        </w:rPr>
        <w:t xml:space="preserve">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proofErr w:type="spellStart"/>
      <w:r w:rsidR="001E7376" w:rsidRPr="001E7376">
        <w:rPr>
          <w:bCs/>
        </w:rPr>
        <w:t>SacI</w:t>
      </w:r>
      <w:proofErr w:type="spellEnd"/>
      <w:r w:rsidR="001E7376" w:rsidRPr="001E7376">
        <w:rPr>
          <w:bCs/>
        </w:rPr>
        <w:t xml:space="preserve"> </w:t>
      </w:r>
      <w:proofErr w:type="spellStart"/>
      <w:r w:rsidR="001E7376" w:rsidRPr="001E7376">
        <w:rPr>
          <w:bCs/>
        </w:rPr>
        <w:t>Reamp</w:t>
      </w:r>
      <w:proofErr w:type="spellEnd"/>
      <w:r w:rsidR="001E7376" w:rsidRPr="001E7376">
        <w:rPr>
          <w:bCs/>
        </w:rPr>
        <w:t xml:space="preserve"> F/US2 primer pairs, and the second was performed using DS1/</w:t>
      </w:r>
      <w:proofErr w:type="spellStart"/>
      <w:r w:rsidR="001E7376" w:rsidRPr="001E7376">
        <w:rPr>
          <w:bCs/>
        </w:rPr>
        <w:t>SacI</w:t>
      </w:r>
      <w:proofErr w:type="spellEnd"/>
      <w:r w:rsidR="001E7376" w:rsidRPr="001E7376">
        <w:rPr>
          <w:bCs/>
        </w:rPr>
        <w:t xml:space="preserve"> </w:t>
      </w:r>
      <w:proofErr w:type="spellStart"/>
      <w:r w:rsidR="001E7376" w:rsidRPr="001E7376">
        <w:rPr>
          <w:bCs/>
        </w:rPr>
        <w:t>Reamp</w:t>
      </w:r>
      <w:proofErr w:type="spellEnd"/>
      <w:r w:rsidR="001E7376" w:rsidRPr="001E7376">
        <w:rPr>
          <w:bCs/>
        </w:rPr>
        <w:t xml:space="preserve">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 xml:space="preserve">°C for 5min; 4°C </w:t>
      </w:r>
      <w:r w:rsidR="001E7376" w:rsidRPr="008A1154">
        <w:rPr>
          <w:color w:val="000000" w:themeColor="text1"/>
        </w:rPr>
        <w:lastRenderedPageBreak/>
        <w:t>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 xml:space="preserve">To prepare for cloning of the </w:t>
      </w:r>
      <w:proofErr w:type="spellStart"/>
      <w:r>
        <w:t>barcoder</w:t>
      </w:r>
      <w:proofErr w:type="spellEnd"/>
      <w:r>
        <w:t xml:space="preserve"> locus,</w:t>
      </w:r>
      <w:r w:rsidR="00422103" w:rsidRPr="00422103">
        <w:t xml:space="preserve"> pSH47 w</w:t>
      </w:r>
      <w:r w:rsidR="00422103">
        <w:t xml:space="preserve">as digested with </w:t>
      </w:r>
      <w:proofErr w:type="spellStart"/>
      <w:r w:rsidR="00422103">
        <w:t>SacI</w:t>
      </w:r>
      <w:proofErr w:type="spellEnd"/>
      <w:r w:rsidR="00422103">
        <w:t xml:space="preserve"> using 100μl </w:t>
      </w:r>
      <w:r w:rsidR="001074D1">
        <w:t xml:space="preserve">of </w:t>
      </w:r>
      <w:r w:rsidR="00422103">
        <w:t>250ng/</w:t>
      </w:r>
      <w:proofErr w:type="spellStart"/>
      <w:r w:rsidR="00422103">
        <w:t>μ</w:t>
      </w:r>
      <w:r w:rsidR="00422103" w:rsidRPr="00422103">
        <w:t>l</w:t>
      </w:r>
      <w:proofErr w:type="spellEnd"/>
      <w:r w:rsidR="00422103" w:rsidRPr="00422103">
        <w:t xml:space="preserve"> pSH47, 100</w:t>
      </w:r>
      <w:r w:rsidR="005D6BE2">
        <w:t xml:space="preserve">μl </w:t>
      </w:r>
      <w:r w:rsidR="00422103" w:rsidRPr="00422103">
        <w:t>NEB Buffer 4, 10</w:t>
      </w:r>
      <w:r w:rsidR="005D6BE2">
        <w:t xml:space="preserve">μl </w:t>
      </w:r>
      <w:r w:rsidR="00422103" w:rsidRPr="00422103">
        <w:t>BSA, 10</w:t>
      </w:r>
      <w:r w:rsidR="005D6BE2">
        <w:t xml:space="preserve">μl </w:t>
      </w:r>
      <w:proofErr w:type="spellStart"/>
      <w:r w:rsidR="00422103" w:rsidRPr="00422103">
        <w:t>Sac</w:t>
      </w:r>
      <w:r w:rsidR="00422103">
        <w:t>I</w:t>
      </w:r>
      <w:proofErr w:type="spellEnd"/>
      <w:r w:rsidR="00422103">
        <w:t>-HF in 1ml sterile water.  100μ</w:t>
      </w:r>
      <w:r w:rsidR="00422103" w:rsidRPr="00422103">
        <w:t xml:space="preserve">l of this mixture was incubated at 37°C for two hours, and inactivated by incubation at 65°C for 20min.  Digest products were purified using a Qiagen </w:t>
      </w:r>
      <w:proofErr w:type="spellStart"/>
      <w:r w:rsidR="00422103" w:rsidRPr="00422103">
        <w:t>Qiaspin</w:t>
      </w:r>
      <w:proofErr w:type="spellEnd"/>
      <w:r w:rsidR="00422103" w:rsidRPr="00422103">
        <w:t xml:space="preserve">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proofErr w:type="spellStart"/>
      <w:r w:rsidR="00EC5103">
        <w:rPr>
          <w:b/>
          <w:bCs/>
          <w:iCs/>
          <w:color w:val="000000" w:themeColor="text1"/>
        </w:rPr>
        <w:t>b</w:t>
      </w:r>
      <w:r w:rsidR="00EC5103" w:rsidRPr="00233F15">
        <w:rPr>
          <w:b/>
          <w:bCs/>
          <w:iCs/>
          <w:color w:val="000000" w:themeColor="text1"/>
        </w:rPr>
        <w:t>arcoder</w:t>
      </w:r>
      <w:proofErr w:type="spellEnd"/>
      <w:r w:rsidR="00EC5103" w:rsidRPr="00233F15">
        <w:rPr>
          <w:b/>
          <w:bCs/>
          <w:iCs/>
          <w:color w:val="000000" w:themeColor="text1"/>
        </w:rPr>
        <w:t xml:space="preserve">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w:t>
      </w:r>
      <w:proofErr w:type="spellStart"/>
      <w:r w:rsidR="0083215F" w:rsidRPr="00233F15">
        <w:rPr>
          <w:bCs/>
          <w:iCs/>
          <w:color w:val="000000" w:themeColor="text1"/>
        </w:rPr>
        <w:t>LoxP</w:t>
      </w:r>
      <w:proofErr w:type="spellEnd"/>
      <w:r w:rsidR="0083215F" w:rsidRPr="00233F15">
        <w:rPr>
          <w:bCs/>
          <w:iCs/>
          <w:color w:val="000000" w:themeColor="text1"/>
        </w:rPr>
        <w:t xml:space="preserve">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397"/>
      <w:commentRangeEnd w:id="397"/>
      <w:r w:rsidR="002F37D7">
        <w:rPr>
          <w:rStyle w:val="CommentReference"/>
          <w:rFonts w:asciiTheme="minorHAnsi" w:hAnsiTheme="minorHAnsi" w:cstheme="minorBidi"/>
        </w:rPr>
        <w:commentReference w:id="397"/>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 xml:space="preserve">Qiagen </w:t>
      </w:r>
      <w:proofErr w:type="spellStart"/>
      <w:r w:rsidR="00AD3ECF" w:rsidRPr="00AD3ECF">
        <w:rPr>
          <w:bCs/>
          <w:iCs/>
          <w:color w:val="000000" w:themeColor="text1"/>
        </w:rPr>
        <w:t>Qiaspin</w:t>
      </w:r>
      <w:proofErr w:type="spellEnd"/>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w:t>
      </w:r>
      <w:proofErr w:type="spellStart"/>
      <w:r w:rsidR="001A4394">
        <w:rPr>
          <w:bCs/>
          <w:iCs/>
          <w:color w:val="000000" w:themeColor="text1"/>
        </w:rPr>
        <w:t>Ura</w:t>
      </w:r>
      <w:proofErr w:type="spellEnd"/>
      <w:r w:rsidR="001A4394">
        <w:rPr>
          <w:bCs/>
          <w:iCs/>
          <w:color w:val="000000" w:themeColor="text1"/>
        </w:rPr>
        <w:t xml:space="preserve">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398"/>
      <w:commentRangeEnd w:id="398"/>
      <w:r w:rsidR="001A4394">
        <w:rPr>
          <w:rStyle w:val="CommentReference"/>
          <w:rFonts w:asciiTheme="minorHAnsi" w:hAnsiTheme="minorHAnsi" w:cstheme="minorBidi"/>
        </w:rPr>
        <w:commentReference w:id="398"/>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697EE8"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977A0">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62&lt;/sup&gt;","plainTextFormattedCitation":"62","previouslyFormattedCitation":"&lt;sup&gt;62&lt;/sup&gt;"},"properties":{"noteIndex":0},"schema":"https://github.com/citation-style-language/schema/raw/master/csl-citation.json"}</w:instrText>
      </w:r>
      <w:r w:rsidR="001A4394" w:rsidRPr="00233F15">
        <w:rPr>
          <w:bCs/>
          <w:iCs/>
          <w:color w:val="000000" w:themeColor="text1"/>
        </w:rPr>
        <w:fldChar w:fldCharType="separate"/>
      </w:r>
      <w:r w:rsidR="00BD5B97" w:rsidRPr="00BD5B97">
        <w:rPr>
          <w:bCs/>
          <w:iCs/>
          <w:noProof/>
          <w:color w:val="000000" w:themeColor="text1"/>
          <w:vertAlign w:val="superscript"/>
        </w:rPr>
        <w:t>62</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977A0">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63&lt;/sup&gt;","plainTextFormattedCitation":"63","previouslyFormattedCitation":"&lt;sup&gt;63&lt;/sup&gt;"},"properties":{"noteIndex":0},"schema":"https://github.com/citation-style-language/schema/raw/master/csl-citation.json"}</w:instrText>
      </w:r>
      <w:r w:rsidR="00096F44">
        <w:rPr>
          <w:color w:val="000000" w:themeColor="text1"/>
        </w:rPr>
        <w:fldChar w:fldCharType="separate"/>
      </w:r>
      <w:r w:rsidR="00BD5B97" w:rsidRPr="00BD5B97">
        <w:rPr>
          <w:noProof/>
          <w:color w:val="000000" w:themeColor="text1"/>
          <w:vertAlign w:val="superscript"/>
        </w:rPr>
        <w:t>63</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proofErr w:type="spellStart"/>
      <w:r w:rsidR="00C45C9F" w:rsidRPr="00233F15">
        <w:rPr>
          <w:bCs/>
          <w:iCs/>
          <w:color w:val="000000" w:themeColor="text1"/>
        </w:rPr>
        <w:t>HygroB</w:t>
      </w:r>
      <w:proofErr w:type="spellEnd"/>
      <w:r w:rsidR="00C45C9F" w:rsidRPr="00233F15">
        <w:rPr>
          <w:bCs/>
          <w:iCs/>
          <w:color w:val="000000" w:themeColor="text1"/>
        </w:rPr>
        <w:t xml:space="preserve">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 xml:space="preserve">he recombined </w:t>
      </w:r>
      <w:proofErr w:type="spellStart"/>
      <w:r w:rsidR="000928E2">
        <w:rPr>
          <w:bCs/>
          <w:iCs/>
          <w:color w:val="000000" w:themeColor="text1"/>
        </w:rPr>
        <w:t>barcoder</w:t>
      </w:r>
      <w:proofErr w:type="spellEnd"/>
      <w:r w:rsidR="000928E2">
        <w:rPr>
          <w:bCs/>
          <w:iCs/>
          <w:color w:val="000000" w:themeColor="text1"/>
        </w:rPr>
        <w:t xml:space="preserve">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proofErr w:type="spellStart"/>
      <w:r w:rsidR="005D6BE2">
        <w:t>μl</w:t>
      </w:r>
      <w:proofErr w:type="spellEnd"/>
      <w:r w:rsidR="005D6BE2">
        <w:t xml:space="preserve"> </w:t>
      </w:r>
      <w:r w:rsidR="00F55D18">
        <w:t>5U/</w:t>
      </w:r>
      <w:proofErr w:type="spellStart"/>
      <w:r w:rsidR="005D6BE2">
        <w:t>μl</w:t>
      </w:r>
      <w:proofErr w:type="spellEnd"/>
      <w:r w:rsidR="005D6BE2">
        <w:t xml:space="preserve"> </w:t>
      </w:r>
      <w:proofErr w:type="spellStart"/>
      <w:r w:rsidR="00860FF8">
        <w:t>Z</w:t>
      </w:r>
      <w:r w:rsidR="00F55D18">
        <w:t>ymoresearch</w:t>
      </w:r>
      <w:proofErr w:type="spellEnd"/>
      <w:r w:rsidR="00F55D18">
        <w:t xml:space="preserve"> </w:t>
      </w:r>
      <w:proofErr w:type="spellStart"/>
      <w:r w:rsidR="00F55D18">
        <w:t>zymolyase</w:t>
      </w:r>
      <w:proofErr w:type="spellEnd"/>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 xml:space="preserve">l </w:t>
      </w:r>
      <w:proofErr w:type="spellStart"/>
      <w:r w:rsidR="0062257A" w:rsidRPr="0062257A">
        <w:t>ExoI</w:t>
      </w:r>
      <w:proofErr w:type="spellEnd"/>
      <w:r w:rsidR="0062257A" w:rsidRPr="0062257A">
        <w:t xml:space="preserve">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399"/>
      <w:r w:rsidR="00003647">
        <w:lastRenderedPageBreak/>
        <w:t>Dilu</w:t>
      </w:r>
      <w:r w:rsidR="00946799">
        <w:t xml:space="preserve">ted EXOSAP products were </w:t>
      </w:r>
      <w:r w:rsidR="00273445">
        <w:t xml:space="preserve">Sanger </w:t>
      </w:r>
      <w:r w:rsidR="00946799">
        <w:t xml:space="preserve">sequenced </w:t>
      </w:r>
      <w:r w:rsidR="00273445">
        <w:t xml:space="preserve">with the 5’HO </w:t>
      </w:r>
      <w:proofErr w:type="spellStart"/>
      <w:r w:rsidR="00273445">
        <w:t>seq</w:t>
      </w:r>
      <w:proofErr w:type="spellEnd"/>
      <w:r w:rsidR="00273445">
        <w:t xml:space="preserve"> and 3’HO </w:t>
      </w:r>
      <w:proofErr w:type="spellStart"/>
      <w:r w:rsidR="00273445">
        <w:t>seq</w:t>
      </w:r>
      <w:proofErr w:type="spellEnd"/>
      <w:r w:rsidR="00273445">
        <w:t xml:space="preserve"> primers</w:t>
      </w:r>
      <w:r w:rsidR="00003647">
        <w:t xml:space="preserve"> to confirm the correct barcode construct.</w:t>
      </w:r>
      <w:commentRangeEnd w:id="399"/>
      <w:r w:rsidR="006471EB">
        <w:rPr>
          <w:rStyle w:val="CommentReference"/>
          <w:rFonts w:asciiTheme="minorHAnsi" w:hAnsiTheme="minorHAnsi" w:cstheme="minorBidi"/>
        </w:rPr>
        <w:commentReference w:id="399"/>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3DBF247E"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4F6CD1">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4F6CD1" w:rsidRPr="004F6CD1">
        <w:rPr>
          <w:rFonts w:eastAsia="Times New Roman"/>
          <w:noProof/>
          <w:color w:val="333333"/>
          <w:shd w:val="clear" w:color="auto" w:fill="FFFFFF"/>
          <w:vertAlign w:val="superscript"/>
        </w:rPr>
        <w:t>21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D4BC7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400"/>
      <w:r w:rsidR="000274E9" w:rsidRPr="00233F15">
        <w:rPr>
          <w:rFonts w:eastAsia="Times New Roman"/>
          <w:color w:val="333333"/>
          <w:shd w:val="clear" w:color="auto" w:fill="FFFFFF"/>
        </w:rPr>
        <w:t>previously described</w:t>
      </w:r>
      <w:commentRangeEnd w:id="400"/>
      <w:r w:rsidR="000274E9" w:rsidRPr="00233F15">
        <w:rPr>
          <w:rStyle w:val="CommentReference"/>
        </w:rPr>
        <w:commentReference w:id="400"/>
      </w:r>
      <w:r w:rsidR="000274E9" w:rsidRPr="00233F15">
        <w:rPr>
          <w:rFonts w:eastAsia="Times New Roman"/>
          <w:color w:val="333333"/>
          <w:shd w:val="clear" w:color="auto" w:fill="FFFFFF"/>
        </w:rPr>
        <w:fldChar w:fldCharType="begin" w:fldLock="1"/>
      </w:r>
      <w:r w:rsidR="004F6CD1">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4F6CD1" w:rsidRPr="004F6CD1">
        <w:rPr>
          <w:rFonts w:eastAsia="Times New Roman"/>
          <w:noProof/>
          <w:color w:val="333333"/>
          <w:shd w:val="clear" w:color="auto" w:fill="FFFFFF"/>
          <w:vertAlign w:val="superscript"/>
        </w:rPr>
        <w:t>21</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xml:space="preserve">, selecting for </w:t>
      </w:r>
      <w:proofErr w:type="spellStart"/>
      <w:r w:rsidR="00EB769F">
        <w:rPr>
          <w:rFonts w:eastAsia="Times New Roman"/>
          <w:color w:val="333333"/>
          <w:shd w:val="clear" w:color="auto" w:fill="FFFFFF"/>
        </w:rPr>
        <w:t>MAT</w:t>
      </w:r>
      <w:r w:rsidR="00EB769F" w:rsidRPr="00233F15">
        <w:rPr>
          <w:rFonts w:eastAsia="Times New Roman"/>
          <w:b/>
          <w:bCs/>
          <w:color w:val="333333"/>
          <w:shd w:val="clear" w:color="auto" w:fill="FFFFFF"/>
        </w:rPr>
        <w:t>a</w:t>
      </w:r>
      <w:proofErr w:type="spellEnd"/>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w:t>
      </w:r>
      <w:proofErr w:type="spellStart"/>
      <w:r w:rsidR="007235C1" w:rsidRPr="00EB769F">
        <w:rPr>
          <w:rFonts w:eastAsia="Times New Roman"/>
          <w:color w:val="D9D9D9" w:themeColor="background1" w:themeShade="D9"/>
          <w:shd w:val="clear" w:color="auto" w:fill="FFFFFF"/>
        </w:rPr>
        <w:t>MAT</w:t>
      </w:r>
      <w:r w:rsidR="007235C1" w:rsidRPr="00EB769F">
        <w:rPr>
          <w:rFonts w:eastAsia="Times New Roman"/>
          <w:b/>
          <w:bCs/>
          <w:color w:val="D9D9D9" w:themeColor="background1" w:themeShade="D9"/>
          <w:shd w:val="clear" w:color="auto" w:fill="FFFFFF"/>
        </w:rPr>
        <w:t>a</w:t>
      </w:r>
      <w:proofErr w:type="spellEnd"/>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w:t>
      </w:r>
      <w:proofErr w:type="spellStart"/>
      <w:r w:rsidR="008467CA" w:rsidRPr="00233F15">
        <w:rPr>
          <w:rFonts w:eastAsia="Times New Roman"/>
          <w:color w:val="333333"/>
          <w:shd w:val="clear" w:color="auto" w:fill="FFFFFF"/>
        </w:rPr>
        <w:t>HygroB</w:t>
      </w:r>
      <w:proofErr w:type="spellEnd"/>
      <w:r w:rsidR="008467CA" w:rsidRPr="00233F15">
        <w:rPr>
          <w:rFonts w:eastAsia="Times New Roman"/>
          <w:color w:val="333333"/>
          <w:shd w:val="clear" w:color="auto" w:fill="FFFFFF"/>
        </w:rPr>
        <w:t xml:space="preserve">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proofErr w:type="spellStart"/>
      <w:r w:rsidR="008467CA" w:rsidRPr="00233F15">
        <w:rPr>
          <w:rFonts w:eastAsia="Times New Roman"/>
          <w:color w:val="333333"/>
          <w:shd w:val="clear" w:color="auto" w:fill="FFFFFF"/>
        </w:rPr>
        <w:t>Ura</w:t>
      </w:r>
      <w:proofErr w:type="spellEnd"/>
      <w:r w:rsidR="008467CA" w:rsidRPr="00233F15">
        <w:rPr>
          <w:rFonts w:eastAsia="Times New Roman"/>
          <w:color w:val="333333"/>
          <w:shd w:val="clear" w:color="auto" w:fill="FFFFFF"/>
        </w:rPr>
        <w:t xml:space="preserve"> to select against </w:t>
      </w:r>
      <w:proofErr w:type="spellStart"/>
      <w:r w:rsidR="008467CA" w:rsidRPr="00233F15">
        <w:rPr>
          <w:rFonts w:eastAsia="Times New Roman"/>
          <w:color w:val="333333"/>
          <w:shd w:val="clear" w:color="auto" w:fill="FFFFFF"/>
        </w:rPr>
        <w:t>barcoder</w:t>
      </w:r>
      <w:proofErr w:type="spellEnd"/>
      <w:r w:rsidR="008467CA" w:rsidRPr="00233F15">
        <w:rPr>
          <w:rFonts w:eastAsia="Times New Roman"/>
          <w:color w:val="333333"/>
          <w:shd w:val="clear" w:color="auto" w:fill="FFFFFF"/>
        </w:rPr>
        <w:t xml:space="preserve"> strain parents that may have escaped diploid selection. </w:t>
      </w:r>
      <w:commentRangeStart w:id="401"/>
      <w:r w:rsidR="00E35B43" w:rsidRPr="00233F15">
        <w:rPr>
          <w:rFonts w:eastAsia="Times New Roman"/>
          <w:color w:val="333333"/>
          <w:shd w:val="clear" w:color="auto" w:fill="FFFFFF"/>
        </w:rPr>
        <w:t xml:space="preserve">Using a </w:t>
      </w:r>
      <w:proofErr w:type="spellStart"/>
      <w:r w:rsidR="00E35B43" w:rsidRPr="00233F15">
        <w:rPr>
          <w:rFonts w:eastAsia="Times New Roman"/>
          <w:color w:val="333333"/>
          <w:shd w:val="clear" w:color="auto" w:fill="FFFFFF"/>
        </w:rPr>
        <w:t>QPix</w:t>
      </w:r>
      <w:proofErr w:type="spellEnd"/>
      <w:r w:rsidR="00E35B43" w:rsidRPr="00233F15">
        <w:rPr>
          <w:rFonts w:eastAsia="Times New Roman"/>
          <w:color w:val="333333"/>
          <w:shd w:val="clear" w:color="auto" w:fill="FFFFFF"/>
        </w:rPr>
        <w:t xml:space="preserve">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w:t>
      </w:r>
      <w:proofErr w:type="spellStart"/>
      <w:proofErr w:type="gramStart"/>
      <w:r w:rsidR="00BC54D5" w:rsidRPr="00233F15">
        <w:rPr>
          <w:rFonts w:eastAsia="Times New Roman"/>
          <w:color w:val="333333"/>
          <w:shd w:val="clear" w:color="auto" w:fill="FFFFFF"/>
        </w:rPr>
        <w:t>MAT</w:t>
      </w:r>
      <w:r w:rsidR="00BC54D5" w:rsidRPr="00233F15">
        <w:rPr>
          <w:rFonts w:eastAsia="Times New Roman"/>
          <w:b/>
          <w:bCs/>
          <w:color w:val="333333"/>
          <w:shd w:val="clear" w:color="auto" w:fill="FFFFFF"/>
        </w:rPr>
        <w:t>a</w:t>
      </w:r>
      <w:proofErr w:type="spellEnd"/>
      <w:r w:rsidR="00BC54D5" w:rsidRPr="00233F15">
        <w:rPr>
          <w:rFonts w:eastAsia="Times New Roman"/>
          <w:b/>
          <w:bCs/>
          <w:color w:val="333333"/>
          <w:shd w:val="clear" w:color="auto" w:fill="FFFFFF"/>
        </w:rPr>
        <w:t xml:space="preserve">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w:t>
      </w:r>
      <w:proofErr w:type="gramEnd"/>
      <w:r w:rsidR="00A975C4">
        <w:rPr>
          <w:rFonts w:eastAsia="Times New Roman"/>
          <w:bCs/>
          <w:color w:val="333333"/>
          <w:shd w:val="clear" w:color="auto" w:fill="FFFFFF"/>
        </w:rPr>
        <w:t xml:space="preserve">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401"/>
      <w:r w:rsidR="001C31A3">
        <w:rPr>
          <w:rStyle w:val="CommentReference"/>
          <w:rFonts w:asciiTheme="minorHAnsi" w:hAnsiTheme="minorHAnsi" w:cstheme="minorBidi"/>
        </w:rPr>
        <w:commentReference w:id="401"/>
      </w:r>
      <w:r w:rsidR="00A975C4">
        <w:rPr>
          <w:rFonts w:eastAsia="Calibri"/>
          <w:color w:val="333333"/>
          <w:shd w:val="clear" w:color="auto" w:fill="FFFFFF"/>
        </w:rPr>
        <w:t xml:space="preserve"> </w:t>
      </w:r>
      <w:commentRangeStart w:id="402"/>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proofErr w:type="spellStart"/>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proofErr w:type="spellEnd"/>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402"/>
      <w:r w:rsidR="00D47711">
        <w:rPr>
          <w:rStyle w:val="CommentReference"/>
          <w:rFonts w:asciiTheme="minorHAnsi" w:hAnsiTheme="minorHAnsi" w:cstheme="minorBidi"/>
        </w:rPr>
        <w:commentReference w:id="402"/>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0E793C64"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w:t>
      </w:r>
      <w:r w:rsidR="00EF3DD9">
        <w:rPr>
          <w:bCs/>
          <w:iCs/>
          <w:color w:val="808080" w:themeColor="background1" w:themeShade="80"/>
          <w:lang w:val="en-CA"/>
        </w:rPr>
        <w:t>Fig</w:t>
      </w:r>
      <w:r w:rsidRPr="008E0C9A">
        <w:rPr>
          <w:bCs/>
          <w:iCs/>
          <w:color w:val="808080" w:themeColor="background1" w:themeShade="80"/>
          <w:lang w:val="en-CA"/>
        </w:rPr>
        <w:t xml:space="preserve"> S2D), and furthermore we tested that samples from each pool do not exhibit any growth in </w:t>
      </w:r>
      <w:commentRangeStart w:id="403"/>
      <w:r w:rsidRPr="008E0C9A">
        <w:rPr>
          <w:bCs/>
          <w:iCs/>
          <w:color w:val="808080" w:themeColor="background1" w:themeShade="80"/>
          <w:lang w:val="en-CA"/>
        </w:rPr>
        <w:t>the selection conditions of the opposite mating type.</w:t>
      </w:r>
      <w:commentRangeEnd w:id="403"/>
      <w:r w:rsidRPr="008E0C9A">
        <w:rPr>
          <w:rStyle w:val="CommentReference"/>
          <w:rFonts w:asciiTheme="minorHAnsi" w:hAnsiTheme="minorHAnsi" w:cstheme="minorBidi"/>
          <w:color w:val="808080" w:themeColor="background1" w:themeShade="80"/>
        </w:rPr>
        <w:commentReference w:id="403"/>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1671F591"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4F6CD1">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4F6CD1" w:rsidRPr="004F6CD1">
        <w:rPr>
          <w:bCs/>
          <w:iCs/>
          <w:noProof/>
          <w:color w:val="000000" w:themeColor="text1"/>
          <w:vertAlign w:val="superscript"/>
        </w:rPr>
        <w:t>44</w:t>
      </w:r>
      <w:r w:rsidR="004441D9"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4F6CD1">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4F6CD1" w:rsidRPr="004F6CD1">
        <w:rPr>
          <w:bCs/>
          <w:iCs/>
          <w:noProof/>
          <w:color w:val="000000" w:themeColor="text1"/>
          <w:vertAlign w:val="superscript"/>
        </w:rPr>
        <w:t>44</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proofErr w:type="spellStart"/>
      <w:r w:rsidR="003D3902">
        <w:rPr>
          <w:bCs/>
          <w:iCs/>
          <w:color w:val="000000" w:themeColor="text1"/>
        </w:rPr>
        <w:t>μ</w:t>
      </w:r>
      <w:r w:rsidR="00E7190A">
        <w:t>l</w:t>
      </w:r>
      <w:proofErr w:type="spellEnd"/>
      <w:r w:rsidR="00E7190A">
        <w:t xml:space="preserve"> </w:t>
      </w:r>
      <w:proofErr w:type="spellStart"/>
      <w:r w:rsidR="00E7190A">
        <w:t>Z</w:t>
      </w:r>
      <w:r w:rsidR="00E7190A" w:rsidRPr="00795D18">
        <w:t>ymoresearch</w:t>
      </w:r>
      <w:proofErr w:type="spellEnd"/>
      <w:r w:rsidR="00E7190A" w:rsidRPr="00795D18">
        <w:t xml:space="preserve"> </w:t>
      </w:r>
      <w:proofErr w:type="spellStart"/>
      <w:r w:rsidR="00E7190A" w:rsidRPr="00795D18">
        <w:t>zymolyase</w:t>
      </w:r>
      <w:proofErr w:type="spellEnd"/>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0934B2AB"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w:t>
      </w:r>
      <w:proofErr w:type="spellStart"/>
      <w:r w:rsidR="004441D9" w:rsidRPr="00FC1F96">
        <w:rPr>
          <w:bCs/>
          <w:iCs/>
          <w:color w:val="000000" w:themeColor="text1"/>
        </w:rPr>
        <w:t>Hydrocycler</w:t>
      </w:r>
      <w:proofErr w:type="spellEnd"/>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 xml:space="preserve">Qiagen </w:t>
      </w:r>
      <w:proofErr w:type="spellStart"/>
      <w:r w:rsidR="005547C2">
        <w:t>Qiaquik</w:t>
      </w:r>
      <w:proofErr w:type="spellEnd"/>
      <w:r w:rsidR="005547C2">
        <w:t xml:space="preserve">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w:t>
      </w:r>
      <w:proofErr w:type="spellStart"/>
      <w:r w:rsidR="00320F26">
        <w:rPr>
          <w:bCs/>
          <w:iCs/>
          <w:color w:val="000000" w:themeColor="text1"/>
          <w:lang w:val="en-CA"/>
        </w:rPr>
        <w:t>Nanoquant</w:t>
      </w:r>
      <w:proofErr w:type="spellEnd"/>
      <w:r w:rsidR="00320F26">
        <w:rPr>
          <w:bCs/>
          <w:iCs/>
          <w:color w:val="000000" w:themeColor="text1"/>
          <w:lang w:val="en-CA"/>
        </w:rPr>
        <w:t xml:space="preserve">.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4F6CD1">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4F6CD1" w:rsidRPr="004F6CD1">
        <w:rPr>
          <w:bCs/>
          <w:iCs/>
          <w:noProof/>
          <w:color w:val="000000" w:themeColor="text1"/>
          <w:vertAlign w:val="superscript"/>
        </w:rPr>
        <w:t>44</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 xml:space="preserve">Qiagen </w:t>
      </w:r>
      <w:proofErr w:type="spellStart"/>
      <w:r w:rsidR="005810D9">
        <w:t>Qiaquik</w:t>
      </w:r>
      <w:proofErr w:type="spellEnd"/>
      <w:r w:rsidR="005810D9">
        <w:t xml:space="preserve">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404"/>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404"/>
      <w:r w:rsidR="008F412B">
        <w:rPr>
          <w:rStyle w:val="CommentReference"/>
          <w:rFonts w:asciiTheme="minorHAnsi" w:hAnsiTheme="minorHAnsi" w:cstheme="minorBidi"/>
        </w:rPr>
        <w:commentReference w:id="404"/>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405"/>
      <w:r w:rsidR="00996366">
        <w:rPr>
          <w:b/>
          <w:bCs/>
          <w:iCs/>
          <w:color w:val="000000" w:themeColor="text1"/>
        </w:rPr>
        <w:t>s</w:t>
      </w:r>
      <w:r w:rsidR="00996366" w:rsidRPr="00233F15">
        <w:rPr>
          <w:b/>
          <w:bCs/>
          <w:iCs/>
          <w:color w:val="000000" w:themeColor="text1"/>
        </w:rPr>
        <w:t xml:space="preserve">train </w:t>
      </w:r>
      <w:commentRangeEnd w:id="405"/>
      <w:r w:rsidR="00996366">
        <w:rPr>
          <w:b/>
          <w:bCs/>
          <w:iCs/>
          <w:color w:val="000000" w:themeColor="text1"/>
        </w:rPr>
        <w:t>g</w:t>
      </w:r>
      <w:r w:rsidR="00996366" w:rsidRPr="00233F15">
        <w:rPr>
          <w:b/>
          <w:bCs/>
          <w:iCs/>
          <w:color w:val="000000" w:themeColor="text1"/>
        </w:rPr>
        <w:t>enotyping</w:t>
      </w:r>
      <w:r w:rsidRPr="00233F15">
        <w:rPr>
          <w:rStyle w:val="CommentReference"/>
        </w:rPr>
        <w:commentReference w:id="405"/>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w:t>
      </w:r>
      <w:proofErr w:type="spellStart"/>
      <w:r w:rsidR="00D35192">
        <w:rPr>
          <w:bCs/>
          <w:iCs/>
          <w:color w:val="000000" w:themeColor="text1"/>
        </w:rPr>
        <w:t>H</w:t>
      </w:r>
      <w:r w:rsidR="003262B1" w:rsidRPr="00233F15">
        <w:rPr>
          <w:bCs/>
          <w:iCs/>
          <w:color w:val="000000" w:themeColor="text1"/>
        </w:rPr>
        <w:t>iSeq</w:t>
      </w:r>
      <w:proofErr w:type="spellEnd"/>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337F5633" w:rsidR="002906BE" w:rsidRDefault="00EC5F55" w:rsidP="004210F6">
      <w:pPr>
        <w:jc w:val="both"/>
        <w:rPr>
          <w:bCs/>
          <w:iCs/>
          <w:color w:val="000000" w:themeColor="text1"/>
        </w:rPr>
      </w:pPr>
      <w:r w:rsidRPr="00233F15">
        <w:rPr>
          <w:bCs/>
          <w:iCs/>
          <w:color w:val="000000" w:themeColor="text1"/>
        </w:rPr>
        <w:t>For each sample</w:t>
      </w:r>
      <w:commentRangeStart w:id="406"/>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406"/>
      <w:r w:rsidR="00086A4B" w:rsidRPr="00233F15">
        <w:rPr>
          <w:rStyle w:val="CommentReference"/>
        </w:rPr>
        <w:commentReference w:id="406"/>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w:t>
      </w:r>
      <w:r w:rsidR="00EF3DD9">
        <w:rPr>
          <w:bCs/>
          <w:iCs/>
          <w:color w:val="000000" w:themeColor="text1"/>
        </w:rPr>
        <w:t>Fig</w:t>
      </w:r>
      <w:r w:rsidR="00C604E7" w:rsidRPr="00233F15">
        <w:rPr>
          <w:bCs/>
          <w:iCs/>
          <w:color w:val="000000" w:themeColor="text1"/>
        </w:rPr>
        <w:t xml:space="preserve">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136F253A" w:rsidR="00384F51" w:rsidRPr="00233F15" w:rsidRDefault="00384F51" w:rsidP="00224FCB">
      <w:pPr>
        <w:jc w:val="both"/>
        <w:rPr>
          <w:rFonts w:eastAsia="Calibri"/>
          <w:color w:val="333333"/>
          <w:shd w:val="clear" w:color="auto" w:fill="FFFFFF"/>
        </w:rPr>
      </w:pPr>
      <w:r w:rsidRPr="00233F15">
        <w:rPr>
          <w:bCs/>
          <w:iCs/>
          <w:color w:val="000000" w:themeColor="text1"/>
        </w:rPr>
        <w:lastRenderedPageBreak/>
        <w:t xml:space="preserve">For </w:t>
      </w:r>
      <w:commentRangeStart w:id="407"/>
      <w:r w:rsidRPr="00233F15">
        <w:rPr>
          <w:bCs/>
          <w:iCs/>
          <w:color w:val="000000" w:themeColor="text1"/>
        </w:rPr>
        <w:t>7</w:t>
      </w:r>
      <w:r w:rsidR="00F04EEB">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407"/>
      <w:r w:rsidRPr="00233F15">
        <w:rPr>
          <w:rStyle w:val="CommentReference"/>
          <w:sz w:val="24"/>
          <w:szCs w:val="24"/>
        </w:rPr>
        <w:commentReference w:id="407"/>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408"/>
      <w:r w:rsidRPr="00233F15">
        <w:rPr>
          <w:rFonts w:eastAsia="Calibri"/>
          <w:color w:val="333333"/>
          <w:shd w:val="clear" w:color="auto" w:fill="FFFFFF"/>
        </w:rPr>
        <w:t>74 exhibited no detectable growth</w:t>
      </w:r>
      <w:commentRangeEnd w:id="408"/>
      <w:r w:rsidRPr="00233F15">
        <w:rPr>
          <w:rStyle w:val="CommentReference"/>
          <w:sz w:val="24"/>
          <w:szCs w:val="24"/>
        </w:rPr>
        <w:commentReference w:id="408"/>
      </w:r>
      <w:r w:rsidR="00F23897">
        <w:rPr>
          <w:rFonts w:eastAsia="Calibri"/>
          <w:color w:val="333333"/>
          <w:shd w:val="clear" w:color="auto" w:fill="FFFFFF"/>
        </w:rPr>
        <w:t xml:space="preserve"> in SC –</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sidR="00F23897">
        <w:rPr>
          <w:rFonts w:eastAsia="Calibri"/>
          <w:color w:val="333333"/>
          <w:shd w:val="clear" w:color="auto" w:fill="FFFFFF"/>
        </w:rPr>
        <w:t>which had escaped a previous SC –</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w:t>
      </w:r>
      <w:proofErr w:type="spellStart"/>
      <w:r w:rsidRPr="00233F15">
        <w:rPr>
          <w:bCs/>
          <w:iCs/>
          <w:color w:val="000000" w:themeColor="text1"/>
        </w:rPr>
        <w:t>unsucessfully</w:t>
      </w:r>
      <w:proofErr w:type="spellEnd"/>
      <w:r w:rsidRPr="00233F15">
        <w:rPr>
          <w:bCs/>
          <w:iCs/>
          <w:color w:val="000000" w:themeColor="text1"/>
        </w:rPr>
        <w:t xml:space="preserve">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w:t>
      </w:r>
      <w:r w:rsidR="00EF3DD9">
        <w:rPr>
          <w:bCs/>
          <w:iCs/>
          <w:color w:val="000000" w:themeColor="text1"/>
        </w:rPr>
        <w:t>Fig</w:t>
      </w:r>
      <w:r w:rsidR="00F23897">
        <w:rPr>
          <w:bCs/>
          <w:iCs/>
          <w:color w:val="000000" w:themeColor="text1"/>
        </w:rPr>
        <w:t xml:space="preserve">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0A76ABFC"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proofErr w:type="spellStart"/>
      <w:r w:rsidR="00575EB7" w:rsidRPr="00233F15">
        <w:rPr>
          <w:i/>
        </w:rPr>
        <w:t>en</w:t>
      </w:r>
      <w:proofErr w:type="spellEnd"/>
      <w:r w:rsidR="00575EB7" w:rsidRPr="00233F15">
        <w:rPr>
          <w:i/>
        </w:rPr>
        <w:t xml:space="preserve">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409"/>
      <w:r w:rsidRPr="00233F15">
        <w:t xml:space="preserve">cases where a wild-type is called as a mutant </w:t>
      </w:r>
      <w:r w:rsidR="00955782" w:rsidRPr="00233F15">
        <w:t>are expected to</w:t>
      </w:r>
      <w:r w:rsidRPr="00233F15">
        <w:t xml:space="preserve"> be comparably </w:t>
      </w:r>
      <w:commentRangeEnd w:id="409"/>
      <w:r w:rsidR="00C769E2">
        <w:t>rare</w:t>
      </w:r>
      <w:r w:rsidRPr="00233F15">
        <w:rPr>
          <w:rStyle w:val="CommentReference"/>
        </w:rPr>
        <w:commentReference w:id="409"/>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w:t>
      </w:r>
      <w:r w:rsidR="00EF3DD9">
        <w:rPr>
          <w:color w:val="000000" w:themeColor="text1"/>
        </w:rPr>
        <w:t>Fig</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proofErr w:type="spellStart"/>
      <w:r w:rsidRPr="00233F15">
        <w:rPr>
          <w:b/>
          <w:bCs/>
          <w:iCs/>
          <w:color w:val="000000" w:themeColor="text1"/>
        </w:rPr>
        <w:t>Indiviual</w:t>
      </w:r>
      <w:proofErr w:type="spellEnd"/>
      <w:r w:rsidRPr="00233F15">
        <w:rPr>
          <w:b/>
          <w:bCs/>
          <w:iCs/>
          <w:color w:val="000000" w:themeColor="text1"/>
        </w:rPr>
        <w:t xml:space="preserve">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w:t>
      </w:r>
      <w:proofErr w:type="gramStart"/>
      <w:r w:rsidR="00127266" w:rsidRPr="00233F15">
        <w:rPr>
          <w:rFonts w:eastAsia="Times New Roman"/>
          <w:color w:val="333333"/>
          <w:shd w:val="clear" w:color="auto" w:fill="FFFFFF"/>
          <w:vertAlign w:val="subscript"/>
        </w:rPr>
        <w:t xml:space="preserve">nm  </w:t>
      </w:r>
      <w:r w:rsidRPr="00233F15">
        <w:rPr>
          <w:bCs/>
          <w:iCs/>
          <w:color w:val="000000" w:themeColor="text1"/>
        </w:rPr>
        <w:t>of</w:t>
      </w:r>
      <w:proofErr w:type="gramEnd"/>
      <w:r w:rsidRPr="00233F15">
        <w:rPr>
          <w:bCs/>
          <w:iCs/>
          <w:color w:val="000000" w:themeColor="text1"/>
        </w:rPr>
        <w:t xml:space="preserve">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54CB1869"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10"/>
      <w:r w:rsidRPr="00233F15">
        <w:rPr>
          <w:bCs/>
          <w:iCs/>
          <w:color w:val="000000" w:themeColor="text1"/>
        </w:rPr>
        <w:t xml:space="preserve">wild type </w:t>
      </w:r>
      <w:commentRangeEnd w:id="410"/>
      <w:r w:rsidR="00537EAF">
        <w:rPr>
          <w:rStyle w:val="CommentReference"/>
          <w:rFonts w:asciiTheme="minorHAnsi" w:hAnsiTheme="minorHAnsi" w:cstheme="minorBidi"/>
        </w:rPr>
        <w:commentReference w:id="410"/>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 xml:space="preserve">Growth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202DC4" w:rsidRPr="00233F15">
        <w:rPr>
          <w:bCs/>
          <w:iCs/>
          <w:color w:val="000000" w:themeColor="text1"/>
        </w:rPr>
        <w:fldChar w:fldCharType="begin" w:fldLock="1"/>
      </w:r>
      <w:r w:rsidR="00D977A0">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64&lt;/sup&gt;","plainTextFormattedCitation":"64","previouslyFormattedCitation":"&lt;sup&gt;64&lt;/sup&gt;"},"properties":{"noteIndex":0},"schema":"https://github.com/citation-style-language/schema/raw/master/csl-citation.json"}</w:instrText>
      </w:r>
      <w:r w:rsidR="00202DC4" w:rsidRPr="00233F15">
        <w:rPr>
          <w:bCs/>
          <w:iCs/>
          <w:color w:val="000000" w:themeColor="text1"/>
        </w:rPr>
        <w:fldChar w:fldCharType="separate"/>
      </w:r>
      <w:r w:rsidR="00BD5B97" w:rsidRPr="00BD5B97">
        <w:rPr>
          <w:bCs/>
          <w:iCs/>
          <w:noProof/>
          <w:color w:val="000000" w:themeColor="text1"/>
          <w:vertAlign w:val="superscript"/>
        </w:rPr>
        <w:t>64</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411"/>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411"/>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411"/>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proofErr w:type="gramStart"/>
      <w:r w:rsidR="00E15F6B" w:rsidRPr="00233F15">
        <w:rPr>
          <w:bCs/>
          <w:iCs/>
          <w:color w:val="000000" w:themeColor="text1"/>
        </w:rPr>
        <w:t>separate</w:t>
      </w:r>
      <w:proofErr w:type="gramEnd"/>
      <w:r w:rsidR="00E15F6B" w:rsidRPr="00233F15">
        <w:rPr>
          <w:bCs/>
          <w:iCs/>
          <w:color w:val="000000" w:themeColor="text1"/>
        </w:rPr>
        <w:t xml:space="preserve"> </w:t>
      </w:r>
      <w:r w:rsidR="0014592D" w:rsidRPr="00233F15">
        <w:rPr>
          <w:bCs/>
          <w:iCs/>
          <w:color w:val="000000" w:themeColor="text1"/>
        </w:rPr>
        <w:t xml:space="preserve">liquid </w:t>
      </w:r>
      <w:commentRangeStart w:id="412"/>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412"/>
      <w:r w:rsidR="00DD0B46" w:rsidRPr="00233F15">
        <w:rPr>
          <w:rStyle w:val="CommentReference"/>
        </w:rPr>
        <w:commentReference w:id="412"/>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w:t>
      </w:r>
      <w:proofErr w:type="spellStart"/>
      <w:r w:rsidR="007D0E49" w:rsidRPr="00233F15">
        <w:rPr>
          <w:rFonts w:eastAsia="Times New Roman"/>
          <w:color w:val="333333"/>
          <w:shd w:val="clear" w:color="auto" w:fill="FFFFFF"/>
        </w:rPr>
        <w:t>thawn</w:t>
      </w:r>
      <w:proofErr w:type="spellEnd"/>
      <w:r w:rsidR="007D0E49" w:rsidRPr="00233F15">
        <w:rPr>
          <w:rFonts w:eastAsia="Times New Roman"/>
          <w:color w:val="333333"/>
          <w:shd w:val="clear" w:color="auto" w:fill="FFFFFF"/>
        </w:rPr>
        <w:t xml:space="preserve">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proofErr w:type="gramStart"/>
      <w:r w:rsidR="004A29CC" w:rsidRPr="00233F15">
        <w:rPr>
          <w:rFonts w:eastAsia="Times New Roman"/>
          <w:color w:val="333333"/>
          <w:shd w:val="clear" w:color="auto" w:fill="FFFFFF"/>
        </w:rPr>
        <w:t>0 generation</w:t>
      </w:r>
      <w:proofErr w:type="gramEnd"/>
      <w:r w:rsidR="004A29CC" w:rsidRPr="00233F15">
        <w:rPr>
          <w:rFonts w:eastAsia="Times New Roman"/>
          <w:color w:val="333333"/>
          <w:shd w:val="clear" w:color="auto" w:fill="FFFFFF"/>
        </w:rPr>
        <w:t xml:space="preserve">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413"/>
      <w:r w:rsidR="001F4672" w:rsidRPr="00233F15">
        <w:rPr>
          <w:rFonts w:eastAsia="Times New Roman"/>
          <w:color w:val="333333"/>
          <w:shd w:val="clear" w:color="auto" w:fill="FFFFFF"/>
        </w:rPr>
        <w:t xml:space="preserve">a sample </w:t>
      </w:r>
      <w:commentRangeEnd w:id="413"/>
      <w:r w:rsidR="008065E3" w:rsidRPr="00233F15">
        <w:rPr>
          <w:rStyle w:val="CommentReference"/>
        </w:rPr>
        <w:commentReference w:id="413"/>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414"/>
      <w:r w:rsidR="000919D1" w:rsidRPr="00233F15">
        <w:rPr>
          <w:bCs/>
          <w:iCs/>
          <w:color w:val="000000" w:themeColor="text1"/>
        </w:rPr>
        <w:t>genomic DNA extraction</w:t>
      </w:r>
      <w:commentRangeEnd w:id="414"/>
      <w:r w:rsidR="00355817" w:rsidRPr="00233F15">
        <w:rPr>
          <w:rStyle w:val="CommentReference"/>
        </w:rPr>
        <w:commentReference w:id="414"/>
      </w:r>
      <w:r w:rsidR="007D0E49" w:rsidRPr="00233F15">
        <w:rPr>
          <w:bCs/>
          <w:iCs/>
          <w:color w:val="000000" w:themeColor="text1"/>
        </w:rPr>
        <w:t xml:space="preserve"> using a </w:t>
      </w:r>
      <w:proofErr w:type="spellStart"/>
      <w:r w:rsidR="007D0E49" w:rsidRPr="00233F15">
        <w:rPr>
          <w:bCs/>
          <w:iCs/>
          <w:color w:val="000000" w:themeColor="text1"/>
        </w:rPr>
        <w:t>YeaStar</w:t>
      </w:r>
      <w:proofErr w:type="spellEnd"/>
      <w:r w:rsidR="007D0E49" w:rsidRPr="00233F15">
        <w:rPr>
          <w:bCs/>
          <w:iCs/>
          <w:color w:val="000000" w:themeColor="text1"/>
        </w:rPr>
        <w:t>™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w:t>
      </w:r>
      <w:r w:rsidR="0045008A" w:rsidRPr="00233F15">
        <w:rPr>
          <w:bCs/>
          <w:iCs/>
          <w:color w:val="000000" w:themeColor="text1"/>
        </w:rPr>
        <w:lastRenderedPageBreak/>
        <w:t>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 xml:space="preserve">L of 2x Platinum PCR </w:t>
      </w:r>
      <w:proofErr w:type="spellStart"/>
      <w:r w:rsidR="002C273D" w:rsidRPr="00233F15">
        <w:rPr>
          <w:bCs/>
          <w:iCs/>
          <w:color w:val="000000" w:themeColor="text1"/>
        </w:rPr>
        <w:t>SuperMix</w:t>
      </w:r>
      <w:proofErr w:type="spellEnd"/>
      <w:r w:rsidR="002C273D" w:rsidRPr="00233F15">
        <w:rPr>
          <w:bCs/>
          <w:iCs/>
          <w:color w:val="000000" w:themeColor="text1"/>
        </w:rPr>
        <w:t xml:space="preserve">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 xml:space="preserve">bp bands were isolated, </w:t>
      </w:r>
      <w:proofErr w:type="gramStart"/>
      <w:r w:rsidR="00E768C4" w:rsidRPr="00233F15">
        <w:rPr>
          <w:bCs/>
          <w:iCs/>
          <w:color w:val="000000" w:themeColor="text1"/>
          <w:lang w:val="en-CA"/>
        </w:rPr>
        <w:t>subject  to</w:t>
      </w:r>
      <w:proofErr w:type="gramEnd"/>
      <w:r w:rsidR="00E768C4" w:rsidRPr="00233F15">
        <w:rPr>
          <w:bCs/>
          <w:iCs/>
          <w:color w:val="000000" w:themeColor="text1"/>
          <w:lang w:val="en-CA"/>
        </w:rPr>
        <w:t xml:space="preserve">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 xml:space="preserve">Illumina </w:t>
      </w:r>
      <w:proofErr w:type="spellStart"/>
      <w:r w:rsidR="002657BE" w:rsidRPr="00233F15">
        <w:rPr>
          <w:bCs/>
          <w:iCs/>
          <w:color w:val="000000" w:themeColor="text1"/>
          <w:lang w:val="en-CA"/>
        </w:rPr>
        <w:t>NextSeq</w:t>
      </w:r>
      <w:proofErr w:type="spellEnd"/>
      <w:r w:rsidR="002657BE" w:rsidRPr="00233F15">
        <w:rPr>
          <w:bCs/>
          <w:iCs/>
          <w:color w:val="000000" w:themeColor="text1"/>
          <w:lang w:val="en-CA"/>
        </w:rPr>
        <w:t xml:space="preserve">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415"/>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w:t>
      </w:r>
      <w:proofErr w:type="spellStart"/>
      <w:r w:rsidR="000E54BE" w:rsidRPr="00233F15">
        <w:rPr>
          <w:bCs/>
          <w:iCs/>
          <w:color w:val="000000" w:themeColor="text1"/>
        </w:rPr>
        <w:t>MAT</w:t>
      </w:r>
      <w:r w:rsidR="000E54BE" w:rsidRPr="00233F15">
        <w:rPr>
          <w:b/>
          <w:bCs/>
          <w:iCs/>
          <w:color w:val="000000" w:themeColor="text1"/>
        </w:rPr>
        <w:t>a</w:t>
      </w:r>
      <w:proofErr w:type="spellEnd"/>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415"/>
      <w:r w:rsidR="00FD360B" w:rsidRPr="00233F15">
        <w:rPr>
          <w:rStyle w:val="CommentReference"/>
        </w:rPr>
        <w:commentReference w:id="415"/>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3D79AA"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w:t>
      </w:r>
      <w:r w:rsidR="007E5134">
        <w:rPr>
          <w:rFonts w:eastAsiaTheme="minorEastAsia"/>
          <w:bCs/>
          <w:iCs/>
          <w:color w:val="000000" w:themeColor="text1"/>
          <w:lang w:val="en-CA"/>
        </w:rPr>
        <w:lastRenderedPageBreak/>
        <w:t xml:space="preserve">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3D79AA"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3D79AA"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w:t>
      </w:r>
      <w:proofErr w:type="spellStart"/>
      <w:r w:rsidR="007E5134">
        <w:rPr>
          <w:rFonts w:eastAsiaTheme="minorEastAsia"/>
          <w:bCs/>
          <w:iCs/>
          <w:color w:val="000000" w:themeColor="text1"/>
          <w:lang w:val="en-CA"/>
        </w:rPr>
        <w:t>ip</w:t>
      </w:r>
      <w:proofErr w:type="spellEnd"/>
      <w:r w:rsidR="007E5134">
        <w:rPr>
          <w:rFonts w:eastAsiaTheme="minorEastAsia"/>
          <w:bCs/>
          <w:iCs/>
          <w:color w:val="000000" w:themeColor="text1"/>
          <w:lang w:val="en-CA"/>
        </w:rPr>
        <w:t xml:space="preserve">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3D79AA"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w:t>
      </w:r>
      <w:proofErr w:type="spellStart"/>
      <w:r w:rsidR="00E76A36">
        <w:rPr>
          <w:rFonts w:eastAsiaTheme="minorEastAsia"/>
          <w:bCs/>
          <w:iCs/>
          <w:color w:val="000000" w:themeColor="text1"/>
          <w:lang w:val="en-CA"/>
        </w:rPr>
        <w:t>ivided</w:t>
      </w:r>
      <w:proofErr w:type="spellEnd"/>
      <w:r w:rsidR="00E76A36">
        <w:rPr>
          <w:rFonts w:eastAsiaTheme="minorEastAsia"/>
          <w:bCs/>
          <w:iCs/>
          <w:color w:val="000000" w:themeColor="text1"/>
          <w:lang w:val="en-CA"/>
        </w:rPr>
        <w:t xml:space="preserve">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3D79AA"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EC2D7A3"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EF3DD9">
        <w:rPr>
          <w:rFonts w:eastAsiaTheme="minorEastAsia"/>
          <w:bCs/>
          <w:iCs/>
          <w:color w:val="000000" w:themeColor="text1"/>
          <w:lang w:val="en-CA"/>
        </w:rPr>
        <w:t>Fig</w:t>
      </w:r>
      <w:r w:rsidR="005B60EA">
        <w:rPr>
          <w:rFonts w:eastAsiaTheme="minorEastAsia"/>
          <w:bCs/>
          <w:iCs/>
          <w:color w:val="000000" w:themeColor="text1"/>
          <w:lang w:val="en-CA"/>
        </w:rPr>
        <w:t xml:space="preserve"> 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EF3DD9">
        <w:rPr>
          <w:rFonts w:eastAsiaTheme="minorEastAsia"/>
          <w:bCs/>
          <w:iCs/>
          <w:color w:val="000000" w:themeColor="text1"/>
          <w:lang w:val="en-CA"/>
        </w:rPr>
        <w:t>Fig</w:t>
      </w:r>
      <w:r w:rsidR="00BF2A5E">
        <w:rPr>
          <w:rFonts w:eastAsiaTheme="minorEastAsia"/>
          <w:bCs/>
          <w:iCs/>
          <w:color w:val="000000" w:themeColor="text1"/>
          <w:lang w:val="en-CA"/>
        </w:rPr>
        <w:t xml:space="preserve"> 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1FF0F18E"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977A0">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65&lt;/sup&gt;","plainTextFormattedCitation":"65","previouslyFormattedCitation":"&lt;sup&gt;65&lt;/sup&gt;"},"properties":{"noteIndex":0},"schema":"https://github.com/citation-style-language/schema/raw/master/csl-citation.json"}</w:instrText>
      </w:r>
      <w:r w:rsidR="00131C80" w:rsidRPr="00233F15">
        <w:rPr>
          <w:bCs/>
          <w:iCs/>
          <w:color w:val="000000" w:themeColor="text1"/>
        </w:rPr>
        <w:fldChar w:fldCharType="separate"/>
      </w:r>
      <w:r w:rsidR="00BD5B97" w:rsidRPr="00BD5B97">
        <w:rPr>
          <w:bCs/>
          <w:iCs/>
          <w:noProof/>
          <w:color w:val="000000" w:themeColor="text1"/>
          <w:vertAlign w:val="superscript"/>
        </w:rPr>
        <w:t>65</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3D79A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3D79A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3D79AA"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3D79AA"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3D79AA"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3D79AA"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3D79AA"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6CE4611B"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EF3DD9">
        <w:rPr>
          <w:rFonts w:eastAsiaTheme="minorEastAsia"/>
          <w:bCs/>
          <w:iCs/>
          <w:color w:val="000000" w:themeColor="text1"/>
          <w:lang w:val="en-CA"/>
        </w:rPr>
        <w:t>Fig</w:t>
      </w:r>
      <w:r w:rsidR="004F5977">
        <w:rPr>
          <w:rFonts w:eastAsiaTheme="minorEastAsia"/>
          <w:bCs/>
          <w:iCs/>
          <w:color w:val="000000" w:themeColor="text1"/>
          <w:lang w:val="en-CA"/>
        </w:rPr>
        <w:t xml:space="preserve"> 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Fig 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w:t>
      </w:r>
      <w:r w:rsidR="000B2871">
        <w:rPr>
          <w:rFonts w:eastAsiaTheme="minorEastAsia"/>
          <w:color w:val="000000" w:themeColor="text1"/>
          <w:lang w:val="en-CA"/>
        </w:rPr>
        <w:lastRenderedPageBreak/>
        <w:t xml:space="preserve">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3D79AA"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3D79AA"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3D79AA"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3D79AA"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lastRenderedPageBreak/>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3D79AA"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3D79AA"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w:t>
      </w:r>
      <w:proofErr w:type="spellStart"/>
      <w:r w:rsidR="00A7135F">
        <w:rPr>
          <w:rFonts w:eastAsiaTheme="minorEastAsia"/>
          <w:bCs/>
          <w:iCs/>
          <w:color w:val="000000" w:themeColor="text1"/>
          <w:lang w:val="en-CA"/>
        </w:rPr>
        <w:t>nsporter</w:t>
      </w:r>
      <w:proofErr w:type="spellEnd"/>
      <w:r w:rsidR="00A7135F">
        <w:rPr>
          <w:rFonts w:eastAsiaTheme="minorEastAsia"/>
          <w:bCs/>
          <w:iCs/>
          <w:color w:val="000000" w:themeColor="text1"/>
          <w:lang w:val="en-CA"/>
        </w:rPr>
        <w:t xml:space="preserve">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 xml:space="preserve">regularization of the bias </w:t>
      </w:r>
      <w:r w:rsidR="008445DD">
        <w:rPr>
          <w:rFonts w:eastAsiaTheme="minorEastAsia"/>
          <w:bCs/>
          <w:iCs/>
          <w:color w:val="000000" w:themeColor="text1"/>
          <w:lang w:val="en-CA"/>
        </w:rPr>
        <w:lastRenderedPageBreak/>
        <w:t>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1B41DB4"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3D79AA"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32FFB9D6" w:rsidR="00D6761C" w:rsidRPr="000E66F9" w:rsidRDefault="00D6761C" w:rsidP="008D2C0D">
      <w:pPr>
        <w:jc w:val="both"/>
        <w:rPr>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rFonts w:eastAsiaTheme="minorEastAsia"/>
          <w:bCs/>
          <w:iCs/>
          <w:color w:val="000000" w:themeColor="text1"/>
        </w:rPr>
        <w:t xml:space="preserve">, </w:t>
      </w:r>
      <w:r w:rsidR="00267237">
        <w:rPr>
          <w:bCs/>
          <w:iCs/>
          <w:color w:val="000000" w:themeColor="text1"/>
        </w:rPr>
        <w:t>and after observing the mean-squared error of the resulting predictions</w:t>
      </w:r>
      <w:r w:rsidR="00267237">
        <w:rPr>
          <w:bCs/>
          <w:iCs/>
          <w:color w:val="000000" w:themeColor="text1"/>
          <w:lang w:val="en-CA"/>
        </w:rPr>
        <w:t xml:space="preserve"> and the number of model parameters, 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(Fig 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 xml:space="preserve">We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appeared to </w:t>
      </w:r>
      <w:r w:rsidR="00FF6E5A">
        <w:rPr>
          <w:bCs/>
          <w:iCs/>
          <w:color w:val="000000" w:themeColor="text1"/>
        </w:rPr>
        <w:t>result in a ‘spike’</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w:t>
      </w:r>
      <w:proofErr w:type="gramStart"/>
      <w:r>
        <w:rPr>
          <w:bCs/>
          <w:iCs/>
          <w:color w:val="000000" w:themeColor="text1"/>
        </w:rPr>
        <w:t>pools</w:t>
      </w:r>
      <w:r w:rsidRPr="00D6761C">
        <w:rPr>
          <w:bCs/>
          <w:iCs/>
          <w:color w:val="000000" w:themeColor="text1"/>
          <w:lang w:val="en-CA"/>
        </w:rPr>
        <w:t xml:space="preserve"> </w:t>
      </w:r>
      <w:r>
        <w:rPr>
          <w:bCs/>
          <w:iCs/>
          <w:color w:val="000000" w:themeColor="text1"/>
        </w:rPr>
        <w:t xml:space="preserve"> (</w:t>
      </w:r>
      <w:proofErr w:type="gramEnd"/>
      <w:r w:rsidR="00EF3DD9">
        <w:rPr>
          <w:bCs/>
          <w:iCs/>
          <w:color w:val="000000" w:themeColor="text1"/>
        </w:rPr>
        <w:t>Fig</w:t>
      </w:r>
      <w:r>
        <w:rPr>
          <w:bCs/>
          <w:iCs/>
          <w:color w:val="000000" w:themeColor="text1"/>
        </w:rPr>
        <w:t xml:space="preserve"> 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EF3DD9">
        <w:rPr>
          <w:bCs/>
          <w:iCs/>
          <w:color w:val="000000" w:themeColor="text1"/>
        </w:rPr>
        <w:t>Fig</w:t>
      </w:r>
      <w:r w:rsidR="00874260">
        <w:rPr>
          <w:bCs/>
          <w:iCs/>
          <w:color w:val="000000" w:themeColor="text1"/>
        </w:rPr>
        <w:t xml:space="preserv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3D79AA"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3D79AA"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02F1EB44"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lastRenderedPageBreak/>
        <w:t xml:space="preserve">Considering only data where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33FF167"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4F6CD1">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21&lt;/sup&gt;","plainTextFormattedCitation":"21","previouslyFormattedCitation":"&lt;sup&gt;23&lt;/sup&gt;"},"properties":{"noteIndex":0},"schema":"https://github.com/citation-style-language/schema/raw/master/csl-citation.json"}</w:instrText>
      </w:r>
      <w:r w:rsidR="002272B1" w:rsidRPr="00233F15">
        <w:rPr>
          <w:color w:val="000000" w:themeColor="text1"/>
        </w:rPr>
        <w:fldChar w:fldCharType="separate"/>
      </w:r>
      <w:r w:rsidR="004F6CD1" w:rsidRPr="004F6CD1">
        <w:rPr>
          <w:noProof/>
          <w:color w:val="000000" w:themeColor="text1"/>
          <w:vertAlign w:val="superscript"/>
        </w:rPr>
        <w:t>21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16"/>
      <w:r w:rsidRPr="001668D4">
        <w:rPr>
          <w:b/>
          <w:bCs/>
          <w:iCs/>
          <w:color w:val="000000" w:themeColor="text1"/>
        </w:rPr>
        <w:t>Analysis of Liquid Growth Data</w:t>
      </w:r>
      <w:commentRangeEnd w:id="416"/>
      <w:r w:rsidR="00883356" w:rsidRPr="001668D4">
        <w:rPr>
          <w:rStyle w:val="CommentReference"/>
          <w:color w:val="000000" w:themeColor="text1"/>
        </w:rPr>
        <w:commentReference w:id="416"/>
      </w:r>
    </w:p>
    <w:p w14:paraId="218BD90F" w14:textId="3672165F"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Fig S11.  </w:t>
      </w:r>
      <w:r w:rsidR="0042259B">
        <w:rPr>
          <w:color w:val="000000" w:themeColor="text1"/>
        </w:rPr>
        <w:t xml:space="preserve">To </w:t>
      </w:r>
      <w:r w:rsidR="00A245BA">
        <w:rPr>
          <w:color w:val="000000" w:themeColor="text1"/>
        </w:rPr>
        <w:t xml:space="preserve">determine the fitted IC50 values in Fig 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67A378BE"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977A0">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66&lt;/sup&gt;","plainTextFormattedCitation":"66","previouslyFormattedCitation":"&lt;sup&gt;66&lt;/sup&gt;"},"properties":{"noteIndex":0},"schema":"https://github.com/citation-style-language/schema/raw/master/csl-citation.json"}</w:instrText>
      </w:r>
      <w:r w:rsidR="0042743A" w:rsidRPr="00662D0E">
        <w:rPr>
          <w:bCs/>
          <w:iCs/>
          <w:color w:val="000000" w:themeColor="text1"/>
        </w:rPr>
        <w:fldChar w:fldCharType="separate"/>
      </w:r>
      <w:r w:rsidR="00BD5B97" w:rsidRPr="00BD5B97">
        <w:rPr>
          <w:bCs/>
          <w:iCs/>
          <w:noProof/>
          <w:color w:val="000000" w:themeColor="text1"/>
          <w:vertAlign w:val="superscript"/>
        </w:rPr>
        <w:t>66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17"/>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17"/>
      <w:r w:rsidR="00662D0E">
        <w:rPr>
          <w:rStyle w:val="CommentReference"/>
          <w:rFonts w:asciiTheme="minorHAnsi" w:hAnsiTheme="minorHAnsi" w:cstheme="minorBidi"/>
        </w:rPr>
        <w:commentReference w:id="417"/>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18"/>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18"/>
      <w:r w:rsidR="00DF4CE6">
        <w:rPr>
          <w:rStyle w:val="CommentReference"/>
          <w:rFonts w:asciiTheme="minorHAnsi" w:hAnsiTheme="minorHAnsi" w:cstheme="minorBidi"/>
        </w:rPr>
        <w:commentReference w:id="418"/>
      </w:r>
    </w:p>
    <w:p w14:paraId="20BF344E" w14:textId="36A5B518" w:rsidR="00FF1DD3" w:rsidRDefault="00976F03" w:rsidP="00224FCB">
      <w:pPr>
        <w:outlineLvl w:val="0"/>
      </w:pPr>
      <w:r w:rsidRPr="00215E0E">
        <w:rPr>
          <w:bCs/>
          <w:i/>
          <w:iCs/>
          <w:color w:val="000000" w:themeColor="text1"/>
        </w:rPr>
        <w:lastRenderedPageBreak/>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4F6CD1">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50&lt;/sup&gt;"},"properties":{"noteIndex":0},"schema":"https://github.com/citation-style-language/schema/raw/master/csl-citation.json"}</w:instrText>
      </w:r>
      <w:r>
        <w:fldChar w:fldCharType="separate"/>
      </w:r>
      <w:r w:rsidR="004F6CD1" w:rsidRPr="004F6CD1">
        <w:rPr>
          <w:noProof/>
          <w:vertAlign w:val="superscript"/>
        </w:rPr>
        <w:t>51</w:t>
      </w:r>
      <w:r>
        <w:fldChar w:fldCharType="end"/>
      </w:r>
      <w:r>
        <w:t xml:space="preserve">.  </w:t>
      </w:r>
      <w:r w:rsidR="00387AC3">
        <w:t>Additional strains acting required to recreated positive and negative controls were also obtained from this screen (</w:t>
      </w:r>
      <w:r w:rsidR="00EF3DD9">
        <w:t>Fig</w:t>
      </w:r>
      <w:r w:rsidR="00387AC3">
        <w:t xml:space="preserve">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19"/>
      <w:r w:rsidRPr="009B3D83">
        <w:rPr>
          <w:b/>
          <w:bCs/>
          <w:iCs/>
          <w:color w:val="000000" w:themeColor="text1"/>
        </w:rPr>
        <w:t>Quantitative RT-PCR</w:t>
      </w:r>
      <w:commentRangeEnd w:id="419"/>
      <w:r w:rsidR="00A028A9" w:rsidRPr="009B3D83">
        <w:rPr>
          <w:rStyle w:val="CommentReference"/>
          <w:color w:val="000000" w:themeColor="text1"/>
        </w:rPr>
        <w:commentReference w:id="419"/>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20"/>
      <w:r w:rsidRPr="00565DF9">
        <w:rPr>
          <w:b/>
          <w:color w:val="808080" w:themeColor="background1" w:themeShade="80"/>
          <w:sz w:val="28"/>
        </w:rPr>
        <w:t>Acknowledgements</w:t>
      </w:r>
      <w:commentRangeEnd w:id="420"/>
      <w:r w:rsidR="006365D4">
        <w:rPr>
          <w:rStyle w:val="CommentReference"/>
          <w:rFonts w:asciiTheme="minorHAnsi" w:hAnsiTheme="minorHAnsi" w:cstheme="minorBidi"/>
        </w:rPr>
        <w:commentReference w:id="420"/>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21"/>
      <w:r w:rsidRPr="00233F15">
        <w:rPr>
          <w:b/>
          <w:sz w:val="28"/>
        </w:rPr>
        <w:t>Author Contributions</w:t>
      </w:r>
      <w:commentRangeEnd w:id="421"/>
      <w:r w:rsidR="00AB0C9E">
        <w:rPr>
          <w:rStyle w:val="CommentReference"/>
          <w:rFonts w:asciiTheme="minorHAnsi" w:hAnsiTheme="minorHAnsi" w:cstheme="minorBidi"/>
        </w:rPr>
        <w:commentReference w:id="421"/>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22"/>
      <w:r w:rsidRPr="00233F15">
        <w:rPr>
          <w:b/>
          <w:sz w:val="28"/>
        </w:rPr>
        <w:t>Additional Data Files</w:t>
      </w:r>
      <w:commentRangeEnd w:id="422"/>
      <w:r w:rsidR="00BD3C0C" w:rsidRPr="00233F15">
        <w:rPr>
          <w:rStyle w:val="CommentReference"/>
        </w:rPr>
        <w:commentReference w:id="422"/>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lastRenderedPageBreak/>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282584C" w14:textId="34AFDA1A" w:rsidR="004F6CD1" w:rsidRPr="004F6CD1" w:rsidRDefault="00C1486D" w:rsidP="004F6CD1">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4F6CD1" w:rsidRPr="004F6CD1">
        <w:rPr>
          <w:noProof/>
        </w:rPr>
        <w:t>1.</w:t>
      </w:r>
      <w:r w:rsidR="004F6CD1" w:rsidRPr="004F6CD1">
        <w:rPr>
          <w:noProof/>
        </w:rPr>
        <w:tab/>
        <w:t xml:space="preserve">Benfey, P. N. &amp; Mitchell-Olds, T. From Genotype to Phenotype: Systems Biology Meets Natural Variation. </w:t>
      </w:r>
      <w:r w:rsidR="004F6CD1" w:rsidRPr="004F6CD1">
        <w:rPr>
          <w:i/>
          <w:iCs/>
          <w:noProof/>
        </w:rPr>
        <w:t>Science (80-. ).</w:t>
      </w:r>
      <w:r w:rsidR="004F6CD1" w:rsidRPr="004F6CD1">
        <w:rPr>
          <w:noProof/>
        </w:rPr>
        <w:t xml:space="preserve"> </w:t>
      </w:r>
      <w:r w:rsidR="004F6CD1" w:rsidRPr="004F6CD1">
        <w:rPr>
          <w:b/>
          <w:bCs/>
          <w:noProof/>
        </w:rPr>
        <w:t>320,</w:t>
      </w:r>
      <w:r w:rsidR="004F6CD1" w:rsidRPr="004F6CD1">
        <w:rPr>
          <w:noProof/>
        </w:rPr>
        <w:t xml:space="preserve"> (2008).</w:t>
      </w:r>
    </w:p>
    <w:p w14:paraId="3D8234C6" w14:textId="77777777" w:rsidR="004F6CD1" w:rsidRPr="004F6CD1" w:rsidRDefault="004F6CD1" w:rsidP="004F6CD1">
      <w:pPr>
        <w:widowControl w:val="0"/>
        <w:autoSpaceDE w:val="0"/>
        <w:autoSpaceDN w:val="0"/>
        <w:adjustRightInd w:val="0"/>
        <w:ind w:left="640" w:hanging="640"/>
        <w:rPr>
          <w:noProof/>
        </w:rPr>
      </w:pPr>
      <w:r w:rsidRPr="004F6CD1">
        <w:rPr>
          <w:noProof/>
        </w:rPr>
        <w:t>2.</w:t>
      </w:r>
      <w:r w:rsidRPr="004F6CD1">
        <w:rPr>
          <w:noProof/>
        </w:rPr>
        <w:tab/>
        <w:t xml:space="preserve">Hartwell, L. Robust Interactions. </w:t>
      </w:r>
      <w:r w:rsidRPr="004F6CD1">
        <w:rPr>
          <w:i/>
          <w:iCs/>
          <w:noProof/>
        </w:rPr>
        <w:t>Science (80-. ).</w:t>
      </w:r>
      <w:r w:rsidRPr="004F6CD1">
        <w:rPr>
          <w:noProof/>
        </w:rPr>
        <w:t xml:space="preserve"> </w:t>
      </w:r>
      <w:r w:rsidRPr="004F6CD1">
        <w:rPr>
          <w:b/>
          <w:bCs/>
          <w:noProof/>
        </w:rPr>
        <w:t>303,</w:t>
      </w:r>
      <w:r w:rsidRPr="004F6CD1">
        <w:rPr>
          <w:noProof/>
        </w:rPr>
        <w:t xml:space="preserve"> (2004).</w:t>
      </w:r>
    </w:p>
    <w:p w14:paraId="472F6F9D" w14:textId="77777777" w:rsidR="004F6CD1" w:rsidRPr="004F6CD1" w:rsidRDefault="004F6CD1" w:rsidP="004F6CD1">
      <w:pPr>
        <w:widowControl w:val="0"/>
        <w:autoSpaceDE w:val="0"/>
        <w:autoSpaceDN w:val="0"/>
        <w:adjustRightInd w:val="0"/>
        <w:ind w:left="640" w:hanging="640"/>
        <w:rPr>
          <w:noProof/>
        </w:rPr>
      </w:pPr>
      <w:r w:rsidRPr="004F6CD1">
        <w:rPr>
          <w:noProof/>
        </w:rPr>
        <w:t>3.</w:t>
      </w:r>
      <w:r w:rsidRPr="004F6CD1">
        <w:rPr>
          <w:noProof/>
        </w:rPr>
        <w:tab/>
        <w:t xml:space="preserve">Hartman, J. L., Garvik, B. &amp; Hartwell, L. Principles for the Buffering of Genetic Variation. </w:t>
      </w:r>
      <w:r w:rsidRPr="004F6CD1">
        <w:rPr>
          <w:i/>
          <w:iCs/>
          <w:noProof/>
        </w:rPr>
        <w:t>Science (80-. ).</w:t>
      </w:r>
      <w:r w:rsidRPr="004F6CD1">
        <w:rPr>
          <w:noProof/>
        </w:rPr>
        <w:t xml:space="preserve"> </w:t>
      </w:r>
      <w:r w:rsidRPr="004F6CD1">
        <w:rPr>
          <w:b/>
          <w:bCs/>
          <w:noProof/>
        </w:rPr>
        <w:t>291,</w:t>
      </w:r>
      <w:r w:rsidRPr="004F6CD1">
        <w:rPr>
          <w:noProof/>
        </w:rPr>
        <w:t xml:space="preserve"> (2001).</w:t>
      </w:r>
    </w:p>
    <w:p w14:paraId="01D9B228" w14:textId="77777777" w:rsidR="004F6CD1" w:rsidRPr="004F6CD1" w:rsidRDefault="004F6CD1" w:rsidP="004F6CD1">
      <w:pPr>
        <w:widowControl w:val="0"/>
        <w:autoSpaceDE w:val="0"/>
        <w:autoSpaceDN w:val="0"/>
        <w:adjustRightInd w:val="0"/>
        <w:ind w:left="640" w:hanging="640"/>
        <w:rPr>
          <w:noProof/>
        </w:rPr>
      </w:pPr>
      <w:r w:rsidRPr="004F6CD1">
        <w:rPr>
          <w:noProof/>
        </w:rPr>
        <w:t>4.</w:t>
      </w:r>
      <w:r w:rsidRPr="004F6CD1">
        <w:rPr>
          <w:noProof/>
        </w:rPr>
        <w:tab/>
        <w:t xml:space="preserve">Civelek, M. &amp; Lusis, A. J. Systems genetics approaches to understand complex traits. </w:t>
      </w:r>
      <w:r w:rsidRPr="004F6CD1">
        <w:rPr>
          <w:i/>
          <w:iCs/>
          <w:noProof/>
        </w:rPr>
        <w:t>Nat. Rev. Genet.</w:t>
      </w:r>
      <w:r w:rsidRPr="004F6CD1">
        <w:rPr>
          <w:noProof/>
        </w:rPr>
        <w:t xml:space="preserve"> </w:t>
      </w:r>
      <w:r w:rsidRPr="004F6CD1">
        <w:rPr>
          <w:b/>
          <w:bCs/>
          <w:noProof/>
        </w:rPr>
        <w:t>15,</w:t>
      </w:r>
      <w:r w:rsidRPr="004F6CD1">
        <w:rPr>
          <w:noProof/>
        </w:rPr>
        <w:t xml:space="preserve"> 34–48 (2014).</w:t>
      </w:r>
    </w:p>
    <w:p w14:paraId="17944D06" w14:textId="77777777" w:rsidR="004F6CD1" w:rsidRPr="004F6CD1" w:rsidRDefault="004F6CD1" w:rsidP="004F6CD1">
      <w:pPr>
        <w:widowControl w:val="0"/>
        <w:autoSpaceDE w:val="0"/>
        <w:autoSpaceDN w:val="0"/>
        <w:adjustRightInd w:val="0"/>
        <w:ind w:left="640" w:hanging="640"/>
        <w:rPr>
          <w:noProof/>
        </w:rPr>
      </w:pPr>
      <w:r w:rsidRPr="004F6CD1">
        <w:rPr>
          <w:noProof/>
        </w:rPr>
        <w:t>5.</w:t>
      </w:r>
      <w:r w:rsidRPr="004F6CD1">
        <w:rPr>
          <w:noProof/>
        </w:rPr>
        <w:tab/>
        <w:t xml:space="preserve">Costanzo, M. </w:t>
      </w:r>
      <w:r w:rsidRPr="004F6CD1">
        <w:rPr>
          <w:i/>
          <w:iCs/>
          <w:noProof/>
        </w:rPr>
        <w:t>et al.</w:t>
      </w:r>
      <w:r w:rsidRPr="004F6CD1">
        <w:rPr>
          <w:noProof/>
        </w:rPr>
        <w:t xml:space="preserve"> A global genetic interaction network maps a wiring diagram of cellular function. </w:t>
      </w:r>
      <w:r w:rsidRPr="004F6CD1">
        <w:rPr>
          <w:i/>
          <w:iCs/>
          <w:noProof/>
        </w:rPr>
        <w:t>Science (80-. ).</w:t>
      </w:r>
      <w:r w:rsidRPr="004F6CD1">
        <w:rPr>
          <w:noProof/>
        </w:rPr>
        <w:t xml:space="preserve"> </w:t>
      </w:r>
      <w:r w:rsidRPr="004F6CD1">
        <w:rPr>
          <w:b/>
          <w:bCs/>
          <w:noProof/>
        </w:rPr>
        <w:t>353,</w:t>
      </w:r>
      <w:r w:rsidRPr="004F6CD1">
        <w:rPr>
          <w:noProof/>
        </w:rPr>
        <w:t xml:space="preserve"> (2016).</w:t>
      </w:r>
    </w:p>
    <w:p w14:paraId="2F5BA444" w14:textId="77777777" w:rsidR="004F6CD1" w:rsidRPr="004F6CD1" w:rsidRDefault="004F6CD1" w:rsidP="004F6CD1">
      <w:pPr>
        <w:widowControl w:val="0"/>
        <w:autoSpaceDE w:val="0"/>
        <w:autoSpaceDN w:val="0"/>
        <w:adjustRightInd w:val="0"/>
        <w:ind w:left="640" w:hanging="640"/>
        <w:rPr>
          <w:noProof/>
        </w:rPr>
      </w:pPr>
      <w:r w:rsidRPr="004F6CD1">
        <w:rPr>
          <w:noProof/>
        </w:rPr>
        <w:t>6.</w:t>
      </w:r>
      <w:r w:rsidRPr="004F6CD1">
        <w:rPr>
          <w:noProof/>
        </w:rPr>
        <w:tab/>
        <w:t xml:space="preserve">Shen, J. P. &amp; Ideker, T. Synthetic Lethal Networks for Precision Oncology: Promises and Pitfalls. </w:t>
      </w:r>
      <w:r w:rsidRPr="004F6CD1">
        <w:rPr>
          <w:i/>
          <w:iCs/>
          <w:noProof/>
        </w:rPr>
        <w:t>J. Mol. Biol.</w:t>
      </w:r>
      <w:r w:rsidRPr="004F6CD1">
        <w:rPr>
          <w:noProof/>
        </w:rPr>
        <w:t xml:space="preserve"> </w:t>
      </w:r>
      <w:r w:rsidRPr="004F6CD1">
        <w:rPr>
          <w:b/>
          <w:bCs/>
          <w:noProof/>
        </w:rPr>
        <w:t>430,</w:t>
      </w:r>
      <w:r w:rsidRPr="004F6CD1">
        <w:rPr>
          <w:noProof/>
        </w:rPr>
        <w:t xml:space="preserve"> 2900–2912 (2018).</w:t>
      </w:r>
    </w:p>
    <w:p w14:paraId="69B9A150" w14:textId="77777777" w:rsidR="004F6CD1" w:rsidRPr="004F6CD1" w:rsidRDefault="004F6CD1" w:rsidP="004F6CD1">
      <w:pPr>
        <w:widowControl w:val="0"/>
        <w:autoSpaceDE w:val="0"/>
        <w:autoSpaceDN w:val="0"/>
        <w:adjustRightInd w:val="0"/>
        <w:ind w:left="640" w:hanging="640"/>
        <w:rPr>
          <w:noProof/>
        </w:rPr>
      </w:pPr>
      <w:r w:rsidRPr="004F6CD1">
        <w:rPr>
          <w:noProof/>
        </w:rPr>
        <w:t>7.</w:t>
      </w:r>
      <w:r w:rsidRPr="004F6CD1">
        <w:rPr>
          <w:noProof/>
        </w:rPr>
        <w:tab/>
        <w:t xml:space="preserve">Horlbeck, M. A. </w:t>
      </w:r>
      <w:r w:rsidRPr="004F6CD1">
        <w:rPr>
          <w:i/>
          <w:iCs/>
          <w:noProof/>
        </w:rPr>
        <w:t>et al.</w:t>
      </w:r>
      <w:r w:rsidRPr="004F6CD1">
        <w:rPr>
          <w:noProof/>
        </w:rPr>
        <w:t xml:space="preserve"> Mapping the Genetic Landscape of Human Cells. </w:t>
      </w:r>
      <w:r w:rsidRPr="004F6CD1">
        <w:rPr>
          <w:i/>
          <w:iCs/>
          <w:noProof/>
        </w:rPr>
        <w:t>Cell</w:t>
      </w:r>
      <w:r w:rsidRPr="004F6CD1">
        <w:rPr>
          <w:noProof/>
        </w:rPr>
        <w:t xml:space="preserve"> </w:t>
      </w:r>
      <w:r w:rsidRPr="004F6CD1">
        <w:rPr>
          <w:b/>
          <w:bCs/>
          <w:noProof/>
        </w:rPr>
        <w:t>174,</w:t>
      </w:r>
      <w:r w:rsidRPr="004F6CD1">
        <w:rPr>
          <w:noProof/>
        </w:rPr>
        <w:t xml:space="preserve"> 953–967.e22 (2018).</w:t>
      </w:r>
    </w:p>
    <w:p w14:paraId="116E6763" w14:textId="77777777" w:rsidR="004F6CD1" w:rsidRPr="004F6CD1" w:rsidRDefault="004F6CD1" w:rsidP="004F6CD1">
      <w:pPr>
        <w:widowControl w:val="0"/>
        <w:autoSpaceDE w:val="0"/>
        <w:autoSpaceDN w:val="0"/>
        <w:adjustRightInd w:val="0"/>
        <w:ind w:left="640" w:hanging="640"/>
        <w:rPr>
          <w:noProof/>
        </w:rPr>
      </w:pPr>
      <w:r w:rsidRPr="004F6CD1">
        <w:rPr>
          <w:noProof/>
        </w:rPr>
        <w:t>8.</w:t>
      </w:r>
      <w:r w:rsidRPr="004F6CD1">
        <w:rPr>
          <w:noProof/>
        </w:rPr>
        <w:tab/>
        <w:t xml:space="preserve">Costanzo, M. </w:t>
      </w:r>
      <w:r w:rsidRPr="004F6CD1">
        <w:rPr>
          <w:i/>
          <w:iCs/>
          <w:noProof/>
        </w:rPr>
        <w:t>et al.</w:t>
      </w:r>
      <w:r w:rsidRPr="004F6CD1">
        <w:rPr>
          <w:noProof/>
        </w:rPr>
        <w:t xml:space="preserve"> The genetic landscape of a cell. </w:t>
      </w:r>
      <w:r w:rsidRPr="004F6CD1">
        <w:rPr>
          <w:i/>
          <w:iCs/>
          <w:noProof/>
        </w:rPr>
        <w:t>Science</w:t>
      </w:r>
      <w:r w:rsidRPr="004F6CD1">
        <w:rPr>
          <w:noProof/>
        </w:rPr>
        <w:t xml:space="preserve"> </w:t>
      </w:r>
      <w:r w:rsidRPr="004F6CD1">
        <w:rPr>
          <w:b/>
          <w:bCs/>
          <w:noProof/>
        </w:rPr>
        <w:t>327,</w:t>
      </w:r>
      <w:r w:rsidRPr="004F6CD1">
        <w:rPr>
          <w:noProof/>
        </w:rPr>
        <w:t xml:space="preserve"> 425–31 (2010).</w:t>
      </w:r>
    </w:p>
    <w:p w14:paraId="5380F4F7" w14:textId="77777777" w:rsidR="004F6CD1" w:rsidRPr="004F6CD1" w:rsidRDefault="004F6CD1" w:rsidP="004F6CD1">
      <w:pPr>
        <w:widowControl w:val="0"/>
        <w:autoSpaceDE w:val="0"/>
        <w:autoSpaceDN w:val="0"/>
        <w:adjustRightInd w:val="0"/>
        <w:ind w:left="640" w:hanging="640"/>
        <w:rPr>
          <w:noProof/>
        </w:rPr>
      </w:pPr>
      <w:r w:rsidRPr="004F6CD1">
        <w:rPr>
          <w:noProof/>
        </w:rPr>
        <w:t>9.</w:t>
      </w:r>
      <w:r w:rsidRPr="004F6CD1">
        <w:rPr>
          <w:noProof/>
        </w:rPr>
        <w:tab/>
        <w:t xml:space="preserve">St Onge, R. P. </w:t>
      </w:r>
      <w:r w:rsidRPr="004F6CD1">
        <w:rPr>
          <w:i/>
          <w:iCs/>
          <w:noProof/>
        </w:rPr>
        <w:t>et al.</w:t>
      </w:r>
      <w:r w:rsidRPr="004F6CD1">
        <w:rPr>
          <w:noProof/>
        </w:rPr>
        <w:t xml:space="preserve"> Systematic pathway analysis using high-resolution fitness profiling of combinatorial gene deletions. </w:t>
      </w:r>
      <w:r w:rsidRPr="004F6CD1">
        <w:rPr>
          <w:i/>
          <w:iCs/>
          <w:noProof/>
        </w:rPr>
        <w:t>Nat. Genet.</w:t>
      </w:r>
      <w:r w:rsidRPr="004F6CD1">
        <w:rPr>
          <w:noProof/>
        </w:rPr>
        <w:t xml:space="preserve"> </w:t>
      </w:r>
      <w:r w:rsidRPr="004F6CD1">
        <w:rPr>
          <w:b/>
          <w:bCs/>
          <w:noProof/>
        </w:rPr>
        <w:t>39,</w:t>
      </w:r>
      <w:r w:rsidRPr="004F6CD1">
        <w:rPr>
          <w:noProof/>
        </w:rPr>
        <w:t xml:space="preserve"> 199–206 (2007).</w:t>
      </w:r>
    </w:p>
    <w:p w14:paraId="154283D2" w14:textId="77777777" w:rsidR="004F6CD1" w:rsidRPr="004F6CD1" w:rsidRDefault="004F6CD1" w:rsidP="004F6CD1">
      <w:pPr>
        <w:widowControl w:val="0"/>
        <w:autoSpaceDE w:val="0"/>
        <w:autoSpaceDN w:val="0"/>
        <w:adjustRightInd w:val="0"/>
        <w:ind w:left="640" w:hanging="640"/>
        <w:rPr>
          <w:noProof/>
        </w:rPr>
      </w:pPr>
      <w:r w:rsidRPr="004F6CD1">
        <w:rPr>
          <w:noProof/>
        </w:rPr>
        <w:t>10.</w:t>
      </w:r>
      <w:r w:rsidRPr="004F6CD1">
        <w:rPr>
          <w:noProof/>
        </w:rPr>
        <w:tab/>
        <w:t xml:space="preserve">Braberg, H. </w:t>
      </w:r>
      <w:r w:rsidRPr="004F6CD1">
        <w:rPr>
          <w:i/>
          <w:iCs/>
          <w:noProof/>
        </w:rPr>
        <w:t>et al.</w:t>
      </w:r>
      <w:r w:rsidRPr="004F6CD1">
        <w:rPr>
          <w:noProof/>
        </w:rPr>
        <w:t xml:space="preserve"> Quantitative analysis of triple-mutant genetic interactions. </w:t>
      </w:r>
      <w:r w:rsidRPr="004F6CD1">
        <w:rPr>
          <w:i/>
          <w:iCs/>
          <w:noProof/>
        </w:rPr>
        <w:t>Nat. Protoc.</w:t>
      </w:r>
      <w:r w:rsidRPr="004F6CD1">
        <w:rPr>
          <w:noProof/>
        </w:rPr>
        <w:t xml:space="preserve"> </w:t>
      </w:r>
      <w:r w:rsidRPr="004F6CD1">
        <w:rPr>
          <w:b/>
          <w:bCs/>
          <w:noProof/>
        </w:rPr>
        <w:t>9,</w:t>
      </w:r>
      <w:r w:rsidRPr="004F6CD1">
        <w:rPr>
          <w:noProof/>
        </w:rPr>
        <w:t xml:space="preserve"> 1867–81 (2014).</w:t>
      </w:r>
    </w:p>
    <w:p w14:paraId="33C7CBD5" w14:textId="77777777" w:rsidR="004F6CD1" w:rsidRPr="004F6CD1" w:rsidRDefault="004F6CD1" w:rsidP="004F6CD1">
      <w:pPr>
        <w:widowControl w:val="0"/>
        <w:autoSpaceDE w:val="0"/>
        <w:autoSpaceDN w:val="0"/>
        <w:adjustRightInd w:val="0"/>
        <w:ind w:left="640" w:hanging="640"/>
        <w:rPr>
          <w:noProof/>
        </w:rPr>
      </w:pPr>
      <w:r w:rsidRPr="004F6CD1">
        <w:rPr>
          <w:noProof/>
        </w:rPr>
        <w:t>11.</w:t>
      </w:r>
      <w:r w:rsidRPr="004F6CD1">
        <w:rPr>
          <w:noProof/>
        </w:rPr>
        <w:tab/>
        <w:t xml:space="preserve">Tong, A. H. Y. </w:t>
      </w:r>
      <w:r w:rsidRPr="004F6CD1">
        <w:rPr>
          <w:i/>
          <w:iCs/>
          <w:noProof/>
        </w:rPr>
        <w:t>et al.</w:t>
      </w:r>
      <w:r w:rsidRPr="004F6CD1">
        <w:rPr>
          <w:noProof/>
        </w:rPr>
        <w:t xml:space="preserve"> Global mapping of the yeast genetic interaction network. </w:t>
      </w:r>
      <w:r w:rsidRPr="004F6CD1">
        <w:rPr>
          <w:i/>
          <w:iCs/>
          <w:noProof/>
        </w:rPr>
        <w:t>Science</w:t>
      </w:r>
      <w:r w:rsidRPr="004F6CD1">
        <w:rPr>
          <w:noProof/>
        </w:rPr>
        <w:t xml:space="preserve"> </w:t>
      </w:r>
      <w:r w:rsidRPr="004F6CD1">
        <w:rPr>
          <w:b/>
          <w:bCs/>
          <w:noProof/>
        </w:rPr>
        <w:t>303,</w:t>
      </w:r>
      <w:r w:rsidRPr="004F6CD1">
        <w:rPr>
          <w:noProof/>
        </w:rPr>
        <w:t xml:space="preserve"> 808–13 (2004).</w:t>
      </w:r>
    </w:p>
    <w:p w14:paraId="12E37B3B" w14:textId="77777777" w:rsidR="004F6CD1" w:rsidRPr="004F6CD1" w:rsidRDefault="004F6CD1" w:rsidP="004F6CD1">
      <w:pPr>
        <w:widowControl w:val="0"/>
        <w:autoSpaceDE w:val="0"/>
        <w:autoSpaceDN w:val="0"/>
        <w:adjustRightInd w:val="0"/>
        <w:ind w:left="640" w:hanging="640"/>
        <w:rPr>
          <w:noProof/>
        </w:rPr>
      </w:pPr>
      <w:r w:rsidRPr="004F6CD1">
        <w:rPr>
          <w:noProof/>
        </w:rPr>
        <w:t>12.</w:t>
      </w:r>
      <w:r w:rsidRPr="004F6CD1">
        <w:rPr>
          <w:noProof/>
        </w:rPr>
        <w:tab/>
        <w:t xml:space="preserve">Taylor, M. B., Ehrenreich, I. M., Rothstein, R., Hu, T. &amp; Mast, J. Genetic Interactions Involving Five or More Genes Contribute to a Complex Trait in Yeast. </w:t>
      </w:r>
      <w:r w:rsidRPr="004F6CD1">
        <w:rPr>
          <w:i/>
          <w:iCs/>
          <w:noProof/>
        </w:rPr>
        <w:t>PLoS Genet.</w:t>
      </w:r>
      <w:r w:rsidRPr="004F6CD1">
        <w:rPr>
          <w:noProof/>
        </w:rPr>
        <w:t xml:space="preserve"> </w:t>
      </w:r>
      <w:r w:rsidRPr="004F6CD1">
        <w:rPr>
          <w:b/>
          <w:bCs/>
          <w:noProof/>
        </w:rPr>
        <w:t>10,</w:t>
      </w:r>
      <w:r w:rsidRPr="004F6CD1">
        <w:rPr>
          <w:noProof/>
        </w:rPr>
        <w:t xml:space="preserve"> e1004324 (2014).</w:t>
      </w:r>
    </w:p>
    <w:p w14:paraId="3BFB3989" w14:textId="77777777" w:rsidR="004F6CD1" w:rsidRPr="004F6CD1" w:rsidRDefault="004F6CD1" w:rsidP="004F6CD1">
      <w:pPr>
        <w:widowControl w:val="0"/>
        <w:autoSpaceDE w:val="0"/>
        <w:autoSpaceDN w:val="0"/>
        <w:adjustRightInd w:val="0"/>
        <w:ind w:left="640" w:hanging="640"/>
        <w:rPr>
          <w:noProof/>
        </w:rPr>
      </w:pPr>
      <w:r w:rsidRPr="004F6CD1">
        <w:rPr>
          <w:noProof/>
        </w:rPr>
        <w:t>13.</w:t>
      </w:r>
      <w:r w:rsidRPr="004F6CD1">
        <w:rPr>
          <w:noProof/>
        </w:rPr>
        <w:tab/>
        <w:t xml:space="preserve">Beh, C. T., Cool, L., Phillips, J. &amp; Rine, J. Overlapping functions of the yeast oxysterol-binding protein homologues. </w:t>
      </w:r>
      <w:r w:rsidRPr="004F6CD1">
        <w:rPr>
          <w:i/>
          <w:iCs/>
          <w:noProof/>
        </w:rPr>
        <w:t>Genetics</w:t>
      </w:r>
      <w:r w:rsidRPr="004F6CD1">
        <w:rPr>
          <w:noProof/>
        </w:rPr>
        <w:t xml:space="preserve"> </w:t>
      </w:r>
      <w:r w:rsidRPr="004F6CD1">
        <w:rPr>
          <w:b/>
          <w:bCs/>
          <w:noProof/>
        </w:rPr>
        <w:t>157,</w:t>
      </w:r>
      <w:r w:rsidRPr="004F6CD1">
        <w:rPr>
          <w:noProof/>
        </w:rPr>
        <w:t xml:space="preserve"> 1117–40 (2001).</w:t>
      </w:r>
    </w:p>
    <w:p w14:paraId="2FDB11F7" w14:textId="77777777" w:rsidR="004F6CD1" w:rsidRPr="004F6CD1" w:rsidRDefault="004F6CD1" w:rsidP="004F6CD1">
      <w:pPr>
        <w:widowControl w:val="0"/>
        <w:autoSpaceDE w:val="0"/>
        <w:autoSpaceDN w:val="0"/>
        <w:adjustRightInd w:val="0"/>
        <w:ind w:left="640" w:hanging="640"/>
        <w:rPr>
          <w:noProof/>
        </w:rPr>
      </w:pPr>
      <w:r w:rsidRPr="004F6CD1">
        <w:rPr>
          <w:noProof/>
        </w:rPr>
        <w:t>14.</w:t>
      </w:r>
      <w:r w:rsidRPr="004F6CD1">
        <w:rPr>
          <w:noProof/>
        </w:rPr>
        <w:tab/>
        <w:t xml:space="preserve">Wieczorke, R. </w:t>
      </w:r>
      <w:r w:rsidRPr="004F6CD1">
        <w:rPr>
          <w:i/>
          <w:iCs/>
          <w:noProof/>
        </w:rPr>
        <w:t>et al.</w:t>
      </w:r>
      <w:r w:rsidRPr="004F6CD1">
        <w:rPr>
          <w:noProof/>
        </w:rPr>
        <w:t xml:space="preserve"> Concurrent knock-out of at least 20 transporter genes is required to block uptake of hexoses in Saccharomyces cerevisiae. </w:t>
      </w:r>
      <w:r w:rsidRPr="004F6CD1">
        <w:rPr>
          <w:i/>
          <w:iCs/>
          <w:noProof/>
        </w:rPr>
        <w:t>FEBS Lett.</w:t>
      </w:r>
      <w:r w:rsidRPr="004F6CD1">
        <w:rPr>
          <w:noProof/>
        </w:rPr>
        <w:t xml:space="preserve"> </w:t>
      </w:r>
      <w:r w:rsidRPr="004F6CD1">
        <w:rPr>
          <w:b/>
          <w:bCs/>
          <w:noProof/>
        </w:rPr>
        <w:t>464,</w:t>
      </w:r>
      <w:r w:rsidRPr="004F6CD1">
        <w:rPr>
          <w:noProof/>
        </w:rPr>
        <w:t xml:space="preserve"> 123–8 (1999).</w:t>
      </w:r>
    </w:p>
    <w:p w14:paraId="024CF85E" w14:textId="77777777" w:rsidR="004F6CD1" w:rsidRPr="004F6CD1" w:rsidRDefault="004F6CD1" w:rsidP="004F6CD1">
      <w:pPr>
        <w:widowControl w:val="0"/>
        <w:autoSpaceDE w:val="0"/>
        <w:autoSpaceDN w:val="0"/>
        <w:adjustRightInd w:val="0"/>
        <w:ind w:left="640" w:hanging="640"/>
        <w:rPr>
          <w:noProof/>
        </w:rPr>
      </w:pPr>
      <w:r w:rsidRPr="004F6CD1">
        <w:rPr>
          <w:noProof/>
        </w:rPr>
        <w:t>15.</w:t>
      </w:r>
      <w:r w:rsidRPr="004F6CD1">
        <w:rPr>
          <w:noProof/>
        </w:rPr>
        <w:tab/>
        <w:t xml:space="preserve">Mullis, M. N., Matsui, T., Schell, R., Foree, R. &amp; Ehrenreich, I. M. The complex underpinnings of genetic background effects. </w:t>
      </w:r>
      <w:r w:rsidRPr="004F6CD1">
        <w:rPr>
          <w:i/>
          <w:iCs/>
          <w:noProof/>
        </w:rPr>
        <w:t>Nat. Commun.</w:t>
      </w:r>
      <w:r w:rsidRPr="004F6CD1">
        <w:rPr>
          <w:noProof/>
        </w:rPr>
        <w:t xml:space="preserve"> </w:t>
      </w:r>
      <w:r w:rsidRPr="004F6CD1">
        <w:rPr>
          <w:b/>
          <w:bCs/>
          <w:noProof/>
        </w:rPr>
        <w:t>9,</w:t>
      </w:r>
      <w:r w:rsidRPr="004F6CD1">
        <w:rPr>
          <w:noProof/>
        </w:rPr>
        <w:t xml:space="preserve"> 3548 (2018).</w:t>
      </w:r>
    </w:p>
    <w:p w14:paraId="5DE0D423" w14:textId="77777777" w:rsidR="004F6CD1" w:rsidRPr="004F6CD1" w:rsidRDefault="004F6CD1" w:rsidP="004F6CD1">
      <w:pPr>
        <w:widowControl w:val="0"/>
        <w:autoSpaceDE w:val="0"/>
        <w:autoSpaceDN w:val="0"/>
        <w:adjustRightInd w:val="0"/>
        <w:ind w:left="640" w:hanging="640"/>
        <w:rPr>
          <w:noProof/>
        </w:rPr>
      </w:pPr>
      <w:r w:rsidRPr="004F6CD1">
        <w:rPr>
          <w:noProof/>
        </w:rPr>
        <w:t>16.</w:t>
      </w:r>
      <w:r w:rsidRPr="004F6CD1">
        <w:rPr>
          <w:noProof/>
        </w:rPr>
        <w:tab/>
        <w:t xml:space="preserve">Zhang, Y. </w:t>
      </w:r>
      <w:r w:rsidRPr="004F6CD1">
        <w:rPr>
          <w:i/>
          <w:iCs/>
          <w:noProof/>
        </w:rPr>
        <w:t>et al.</w:t>
      </w:r>
      <w:r w:rsidRPr="004F6CD1">
        <w:rPr>
          <w:noProof/>
        </w:rPr>
        <w:t xml:space="preserve"> A transportome-scale amiRNA-based screen identifies redundant roles of Arabidopsis ABCB6 and ABCB20 in auxin transport. </w:t>
      </w:r>
      <w:r w:rsidRPr="004F6CD1">
        <w:rPr>
          <w:i/>
          <w:iCs/>
          <w:noProof/>
        </w:rPr>
        <w:t>Nat. Commun.</w:t>
      </w:r>
      <w:r w:rsidRPr="004F6CD1">
        <w:rPr>
          <w:noProof/>
        </w:rPr>
        <w:t xml:space="preserve"> </w:t>
      </w:r>
      <w:r w:rsidRPr="004F6CD1">
        <w:rPr>
          <w:b/>
          <w:bCs/>
          <w:noProof/>
        </w:rPr>
        <w:t>9,</w:t>
      </w:r>
      <w:r w:rsidRPr="004F6CD1">
        <w:rPr>
          <w:noProof/>
        </w:rPr>
        <w:t xml:space="preserve"> 4204 (2018).</w:t>
      </w:r>
    </w:p>
    <w:p w14:paraId="15372015" w14:textId="77777777" w:rsidR="004F6CD1" w:rsidRPr="004F6CD1" w:rsidRDefault="004F6CD1" w:rsidP="004F6CD1">
      <w:pPr>
        <w:widowControl w:val="0"/>
        <w:autoSpaceDE w:val="0"/>
        <w:autoSpaceDN w:val="0"/>
        <w:adjustRightInd w:val="0"/>
        <w:ind w:left="640" w:hanging="640"/>
        <w:rPr>
          <w:noProof/>
        </w:rPr>
      </w:pPr>
      <w:r w:rsidRPr="004F6CD1">
        <w:rPr>
          <w:noProof/>
        </w:rPr>
        <w:t>17.</w:t>
      </w:r>
      <w:r w:rsidRPr="004F6CD1">
        <w:rPr>
          <w:noProof/>
        </w:rPr>
        <w:tab/>
        <w:t xml:space="preserve">Palmer, A. C. </w:t>
      </w:r>
      <w:r w:rsidRPr="004F6CD1">
        <w:rPr>
          <w:i/>
          <w:iCs/>
          <w:noProof/>
        </w:rPr>
        <w:t>et al.</w:t>
      </w:r>
      <w:r w:rsidRPr="004F6CD1">
        <w:rPr>
          <w:noProof/>
        </w:rPr>
        <w:t xml:space="preserve"> Delayed commitment to evolutionary fate in antibiotic resistance fitness landscapes. </w:t>
      </w:r>
      <w:r w:rsidRPr="004F6CD1">
        <w:rPr>
          <w:i/>
          <w:iCs/>
          <w:noProof/>
        </w:rPr>
        <w:t>Nat. Commun.</w:t>
      </w:r>
      <w:r w:rsidRPr="004F6CD1">
        <w:rPr>
          <w:noProof/>
        </w:rPr>
        <w:t xml:space="preserve"> </w:t>
      </w:r>
      <w:r w:rsidRPr="004F6CD1">
        <w:rPr>
          <w:b/>
          <w:bCs/>
          <w:noProof/>
        </w:rPr>
        <w:t>6,</w:t>
      </w:r>
      <w:r w:rsidRPr="004F6CD1">
        <w:rPr>
          <w:noProof/>
        </w:rPr>
        <w:t xml:space="preserve"> 7385 (2015).</w:t>
      </w:r>
    </w:p>
    <w:p w14:paraId="7ED6762E" w14:textId="77777777" w:rsidR="004F6CD1" w:rsidRPr="004F6CD1" w:rsidRDefault="004F6CD1" w:rsidP="004F6CD1">
      <w:pPr>
        <w:widowControl w:val="0"/>
        <w:autoSpaceDE w:val="0"/>
        <w:autoSpaceDN w:val="0"/>
        <w:adjustRightInd w:val="0"/>
        <w:ind w:left="640" w:hanging="640"/>
        <w:rPr>
          <w:noProof/>
        </w:rPr>
      </w:pPr>
      <w:r w:rsidRPr="004F6CD1">
        <w:rPr>
          <w:noProof/>
        </w:rPr>
        <w:t>18.</w:t>
      </w:r>
      <w:r w:rsidRPr="004F6CD1">
        <w:rPr>
          <w:noProof/>
        </w:rPr>
        <w:tab/>
        <w:t xml:space="preserve">Cancer Genome Atlas Research Network </w:t>
      </w:r>
      <w:r w:rsidRPr="004F6CD1">
        <w:rPr>
          <w:i/>
          <w:iCs/>
          <w:noProof/>
        </w:rPr>
        <w:t>et al.</w:t>
      </w:r>
      <w:r w:rsidRPr="004F6CD1">
        <w:rPr>
          <w:noProof/>
        </w:rPr>
        <w:t xml:space="preserve"> Genomic and Epigenomic Landscapes of Adult De Novo Acute Myeloid Leukemia. </w:t>
      </w:r>
      <w:r w:rsidRPr="004F6CD1">
        <w:rPr>
          <w:i/>
          <w:iCs/>
          <w:noProof/>
        </w:rPr>
        <w:t>N. Engl. J. Med.</w:t>
      </w:r>
      <w:r w:rsidRPr="004F6CD1">
        <w:rPr>
          <w:noProof/>
        </w:rPr>
        <w:t xml:space="preserve"> </w:t>
      </w:r>
      <w:r w:rsidRPr="004F6CD1">
        <w:rPr>
          <w:b/>
          <w:bCs/>
          <w:noProof/>
        </w:rPr>
        <w:t>368,</w:t>
      </w:r>
      <w:r w:rsidRPr="004F6CD1">
        <w:rPr>
          <w:noProof/>
        </w:rPr>
        <w:t xml:space="preserve"> 2059–2074 (2013).</w:t>
      </w:r>
    </w:p>
    <w:p w14:paraId="0480B787" w14:textId="77777777" w:rsidR="004F6CD1" w:rsidRPr="004F6CD1" w:rsidRDefault="004F6CD1" w:rsidP="004F6CD1">
      <w:pPr>
        <w:widowControl w:val="0"/>
        <w:autoSpaceDE w:val="0"/>
        <w:autoSpaceDN w:val="0"/>
        <w:adjustRightInd w:val="0"/>
        <w:ind w:left="640" w:hanging="640"/>
        <w:rPr>
          <w:noProof/>
        </w:rPr>
      </w:pPr>
      <w:r w:rsidRPr="004F6CD1">
        <w:rPr>
          <w:noProof/>
        </w:rPr>
        <w:t>19.</w:t>
      </w:r>
      <w:r w:rsidRPr="004F6CD1">
        <w:rPr>
          <w:noProof/>
        </w:rPr>
        <w:tab/>
        <w:t xml:space="preserve">Heckl, D. </w:t>
      </w:r>
      <w:r w:rsidRPr="004F6CD1">
        <w:rPr>
          <w:i/>
          <w:iCs/>
          <w:noProof/>
        </w:rPr>
        <w:t>et al.</w:t>
      </w:r>
      <w:r w:rsidRPr="004F6CD1">
        <w:rPr>
          <w:noProof/>
        </w:rPr>
        <w:t xml:space="preserve"> Generation of mouse models of myeloid malignancy with combinatorial genetic lesions using CRISPR-Cas9 genome editing. </w:t>
      </w:r>
      <w:r w:rsidRPr="004F6CD1">
        <w:rPr>
          <w:i/>
          <w:iCs/>
          <w:noProof/>
        </w:rPr>
        <w:t>Nat. Biotechnol.</w:t>
      </w:r>
      <w:r w:rsidRPr="004F6CD1">
        <w:rPr>
          <w:noProof/>
        </w:rPr>
        <w:t xml:space="preserve"> </w:t>
      </w:r>
      <w:r w:rsidRPr="004F6CD1">
        <w:rPr>
          <w:b/>
          <w:bCs/>
          <w:noProof/>
        </w:rPr>
        <w:t>32,</w:t>
      </w:r>
      <w:r w:rsidRPr="004F6CD1">
        <w:rPr>
          <w:noProof/>
        </w:rPr>
        <w:t xml:space="preserve"> 941–6 (2014).</w:t>
      </w:r>
    </w:p>
    <w:p w14:paraId="590D7069" w14:textId="77777777" w:rsidR="004F6CD1" w:rsidRPr="004F6CD1" w:rsidRDefault="004F6CD1" w:rsidP="004F6CD1">
      <w:pPr>
        <w:widowControl w:val="0"/>
        <w:autoSpaceDE w:val="0"/>
        <w:autoSpaceDN w:val="0"/>
        <w:adjustRightInd w:val="0"/>
        <w:ind w:left="640" w:hanging="640"/>
        <w:rPr>
          <w:noProof/>
        </w:rPr>
      </w:pPr>
      <w:r w:rsidRPr="004F6CD1">
        <w:rPr>
          <w:noProof/>
        </w:rPr>
        <w:t>20.</w:t>
      </w:r>
      <w:r w:rsidRPr="004F6CD1">
        <w:rPr>
          <w:noProof/>
        </w:rPr>
        <w:tab/>
        <w:t xml:space="preserve">Takahashi, K. &amp; Yamanaka, S. Induction of Pluripotent Stem Cells from Mouse Embryonic and Adult Fibroblast Cultures by Defined Factors. </w:t>
      </w:r>
      <w:r w:rsidRPr="004F6CD1">
        <w:rPr>
          <w:i/>
          <w:iCs/>
          <w:noProof/>
        </w:rPr>
        <w:t>Cell</w:t>
      </w:r>
      <w:r w:rsidRPr="004F6CD1">
        <w:rPr>
          <w:noProof/>
        </w:rPr>
        <w:t xml:space="preserve"> </w:t>
      </w:r>
      <w:r w:rsidRPr="004F6CD1">
        <w:rPr>
          <w:b/>
          <w:bCs/>
          <w:noProof/>
        </w:rPr>
        <w:t>126,</w:t>
      </w:r>
      <w:r w:rsidRPr="004F6CD1">
        <w:rPr>
          <w:noProof/>
        </w:rPr>
        <w:t xml:space="preserve"> 663–676 (2006).</w:t>
      </w:r>
    </w:p>
    <w:p w14:paraId="739E5916" w14:textId="77777777" w:rsidR="004F6CD1" w:rsidRPr="004F6CD1" w:rsidRDefault="004F6CD1" w:rsidP="004F6CD1">
      <w:pPr>
        <w:widowControl w:val="0"/>
        <w:autoSpaceDE w:val="0"/>
        <w:autoSpaceDN w:val="0"/>
        <w:adjustRightInd w:val="0"/>
        <w:ind w:left="640" w:hanging="640"/>
        <w:rPr>
          <w:noProof/>
        </w:rPr>
      </w:pPr>
      <w:r w:rsidRPr="004F6CD1">
        <w:rPr>
          <w:noProof/>
        </w:rPr>
        <w:lastRenderedPageBreak/>
        <w:t>21.</w:t>
      </w:r>
      <w:r w:rsidRPr="004F6CD1">
        <w:rPr>
          <w:noProof/>
        </w:rPr>
        <w:tab/>
        <w:t xml:space="preserve">Suzuki, Y. </w:t>
      </w:r>
      <w:r w:rsidRPr="004F6CD1">
        <w:rPr>
          <w:i/>
          <w:iCs/>
          <w:noProof/>
        </w:rPr>
        <w:t>et al.</w:t>
      </w:r>
      <w:r w:rsidRPr="004F6CD1">
        <w:rPr>
          <w:noProof/>
        </w:rPr>
        <w:t xml:space="preserve"> Knocking out multigene redundancies via cycles of sexual assortment and fluorescence selection. </w:t>
      </w:r>
      <w:r w:rsidRPr="004F6CD1">
        <w:rPr>
          <w:i/>
          <w:iCs/>
          <w:noProof/>
        </w:rPr>
        <w:t>Nat. Methods</w:t>
      </w:r>
      <w:r w:rsidRPr="004F6CD1">
        <w:rPr>
          <w:noProof/>
        </w:rPr>
        <w:t xml:space="preserve"> </w:t>
      </w:r>
      <w:r w:rsidRPr="004F6CD1">
        <w:rPr>
          <w:b/>
          <w:bCs/>
          <w:noProof/>
        </w:rPr>
        <w:t>8,</w:t>
      </w:r>
      <w:r w:rsidRPr="004F6CD1">
        <w:rPr>
          <w:noProof/>
        </w:rPr>
        <w:t xml:space="preserve"> 159–64 (2011).</w:t>
      </w:r>
    </w:p>
    <w:p w14:paraId="1CCCA53E" w14:textId="77777777" w:rsidR="004F6CD1" w:rsidRPr="004F6CD1" w:rsidRDefault="004F6CD1" w:rsidP="004F6CD1">
      <w:pPr>
        <w:widowControl w:val="0"/>
        <w:autoSpaceDE w:val="0"/>
        <w:autoSpaceDN w:val="0"/>
        <w:adjustRightInd w:val="0"/>
        <w:ind w:left="640" w:hanging="640"/>
        <w:rPr>
          <w:noProof/>
        </w:rPr>
      </w:pPr>
      <w:r w:rsidRPr="004F6CD1">
        <w:rPr>
          <w:noProof/>
        </w:rPr>
        <w:t>22.</w:t>
      </w:r>
      <w:r w:rsidRPr="004F6CD1">
        <w:rPr>
          <w:noProof/>
        </w:rPr>
        <w:tab/>
        <w:t xml:space="preserve">Wang, H. H. </w:t>
      </w:r>
      <w:r w:rsidRPr="004F6CD1">
        <w:rPr>
          <w:i/>
          <w:iCs/>
          <w:noProof/>
        </w:rPr>
        <w:t>et al.</w:t>
      </w:r>
      <w:r w:rsidRPr="004F6CD1">
        <w:rPr>
          <w:noProof/>
        </w:rPr>
        <w:t xml:space="preserve"> Programming cells by multiplex genome engineering and accelerated evolution. </w:t>
      </w:r>
      <w:r w:rsidRPr="004F6CD1">
        <w:rPr>
          <w:i/>
          <w:iCs/>
          <w:noProof/>
        </w:rPr>
        <w:t>Nature</w:t>
      </w:r>
      <w:r w:rsidRPr="004F6CD1">
        <w:rPr>
          <w:noProof/>
        </w:rPr>
        <w:t xml:space="preserve"> </w:t>
      </w:r>
      <w:r w:rsidRPr="004F6CD1">
        <w:rPr>
          <w:b/>
          <w:bCs/>
          <w:noProof/>
        </w:rPr>
        <w:t>460,</w:t>
      </w:r>
      <w:r w:rsidRPr="004F6CD1">
        <w:rPr>
          <w:noProof/>
        </w:rPr>
        <w:t xml:space="preserve"> 894–8 (2009).</w:t>
      </w:r>
    </w:p>
    <w:p w14:paraId="71EC05ED" w14:textId="77777777" w:rsidR="004F6CD1" w:rsidRPr="004F6CD1" w:rsidRDefault="004F6CD1" w:rsidP="004F6CD1">
      <w:pPr>
        <w:widowControl w:val="0"/>
        <w:autoSpaceDE w:val="0"/>
        <w:autoSpaceDN w:val="0"/>
        <w:adjustRightInd w:val="0"/>
        <w:ind w:left="640" w:hanging="640"/>
        <w:rPr>
          <w:noProof/>
        </w:rPr>
      </w:pPr>
      <w:r w:rsidRPr="004F6CD1">
        <w:rPr>
          <w:noProof/>
        </w:rPr>
        <w:t>23.</w:t>
      </w:r>
      <w:r w:rsidRPr="004F6CD1">
        <w:rPr>
          <w:noProof/>
        </w:rPr>
        <w:tab/>
        <w:t xml:space="preserve">DiCarlo, J. E. </w:t>
      </w:r>
      <w:r w:rsidRPr="004F6CD1">
        <w:rPr>
          <w:i/>
          <w:iCs/>
          <w:noProof/>
        </w:rPr>
        <w:t>et al.</w:t>
      </w:r>
      <w:r w:rsidRPr="004F6CD1">
        <w:rPr>
          <w:noProof/>
        </w:rPr>
        <w:t xml:space="preserve"> Yeast oligo-mediated genome engineering (YOGE). </w:t>
      </w:r>
      <w:r w:rsidRPr="004F6CD1">
        <w:rPr>
          <w:i/>
          <w:iCs/>
          <w:noProof/>
        </w:rPr>
        <w:t>ACS Synth. Biol.</w:t>
      </w:r>
      <w:r w:rsidRPr="004F6CD1">
        <w:rPr>
          <w:noProof/>
        </w:rPr>
        <w:t xml:space="preserve"> </w:t>
      </w:r>
      <w:r w:rsidRPr="004F6CD1">
        <w:rPr>
          <w:b/>
          <w:bCs/>
          <w:noProof/>
        </w:rPr>
        <w:t>2,</w:t>
      </w:r>
      <w:r w:rsidRPr="004F6CD1">
        <w:rPr>
          <w:noProof/>
        </w:rPr>
        <w:t xml:space="preserve"> 741–9 (2013).</w:t>
      </w:r>
    </w:p>
    <w:p w14:paraId="06AC3D1A" w14:textId="77777777" w:rsidR="004F6CD1" w:rsidRPr="004F6CD1" w:rsidRDefault="004F6CD1" w:rsidP="004F6CD1">
      <w:pPr>
        <w:widowControl w:val="0"/>
        <w:autoSpaceDE w:val="0"/>
        <w:autoSpaceDN w:val="0"/>
        <w:adjustRightInd w:val="0"/>
        <w:ind w:left="640" w:hanging="640"/>
        <w:rPr>
          <w:noProof/>
        </w:rPr>
      </w:pPr>
      <w:r w:rsidRPr="004F6CD1">
        <w:rPr>
          <w:noProof/>
        </w:rPr>
        <w:t>24.</w:t>
      </w:r>
      <w:r w:rsidRPr="004F6CD1">
        <w:rPr>
          <w:noProof/>
        </w:rPr>
        <w:tab/>
        <w:t xml:space="preserve">Zeitoun, R. I. </w:t>
      </w:r>
      <w:r w:rsidRPr="004F6CD1">
        <w:rPr>
          <w:i/>
          <w:iCs/>
          <w:noProof/>
        </w:rPr>
        <w:t>et al.</w:t>
      </w:r>
      <w:r w:rsidRPr="004F6CD1">
        <w:rPr>
          <w:noProof/>
        </w:rPr>
        <w:t xml:space="preserve"> Multiplexed tracking of combinatorial genomic mutations in engineered cell populations. </w:t>
      </w:r>
      <w:r w:rsidRPr="004F6CD1">
        <w:rPr>
          <w:i/>
          <w:iCs/>
          <w:noProof/>
        </w:rPr>
        <w:t>Nat. Biotechnol.</w:t>
      </w:r>
      <w:r w:rsidRPr="004F6CD1">
        <w:rPr>
          <w:noProof/>
        </w:rPr>
        <w:t xml:space="preserve"> </w:t>
      </w:r>
      <w:r w:rsidRPr="004F6CD1">
        <w:rPr>
          <w:b/>
          <w:bCs/>
          <w:noProof/>
        </w:rPr>
        <w:t>33,</w:t>
      </w:r>
      <w:r w:rsidRPr="004F6CD1">
        <w:rPr>
          <w:noProof/>
        </w:rPr>
        <w:t xml:space="preserve"> 631–637 (2015).</w:t>
      </w:r>
    </w:p>
    <w:p w14:paraId="18B0C66B" w14:textId="77777777" w:rsidR="004F6CD1" w:rsidRPr="004F6CD1" w:rsidRDefault="004F6CD1" w:rsidP="004F6CD1">
      <w:pPr>
        <w:widowControl w:val="0"/>
        <w:autoSpaceDE w:val="0"/>
        <w:autoSpaceDN w:val="0"/>
        <w:adjustRightInd w:val="0"/>
        <w:ind w:left="640" w:hanging="640"/>
        <w:rPr>
          <w:noProof/>
        </w:rPr>
      </w:pPr>
      <w:r w:rsidRPr="004F6CD1">
        <w:rPr>
          <w:noProof/>
        </w:rPr>
        <w:t>25.</w:t>
      </w:r>
      <w:r w:rsidRPr="004F6CD1">
        <w:rPr>
          <w:noProof/>
        </w:rPr>
        <w:tab/>
        <w:t xml:space="preserve">Zeitoun, R. I., Pines, G., Grau, W. C. &amp; Gill, R. T. Quantitative Tracking of Combinatorially Engineered Populations with Multiplexed Binary Assemblies. </w:t>
      </w:r>
      <w:r w:rsidRPr="004F6CD1">
        <w:rPr>
          <w:i/>
          <w:iCs/>
          <w:noProof/>
        </w:rPr>
        <w:t>ACS Synth. Biol.</w:t>
      </w:r>
      <w:r w:rsidRPr="004F6CD1">
        <w:rPr>
          <w:noProof/>
        </w:rPr>
        <w:t xml:space="preserve"> </w:t>
      </w:r>
      <w:r w:rsidRPr="004F6CD1">
        <w:rPr>
          <w:b/>
          <w:bCs/>
          <w:noProof/>
        </w:rPr>
        <w:t>6,</w:t>
      </w:r>
      <w:r w:rsidRPr="004F6CD1">
        <w:rPr>
          <w:noProof/>
        </w:rPr>
        <w:t xml:space="preserve"> 619–627 (2017).</w:t>
      </w:r>
    </w:p>
    <w:p w14:paraId="50B8C4A5" w14:textId="77777777" w:rsidR="004F6CD1" w:rsidRPr="004F6CD1" w:rsidRDefault="004F6CD1" w:rsidP="004F6CD1">
      <w:pPr>
        <w:widowControl w:val="0"/>
        <w:autoSpaceDE w:val="0"/>
        <w:autoSpaceDN w:val="0"/>
        <w:adjustRightInd w:val="0"/>
        <w:ind w:left="640" w:hanging="640"/>
        <w:rPr>
          <w:noProof/>
        </w:rPr>
      </w:pPr>
      <w:r w:rsidRPr="004F6CD1">
        <w:rPr>
          <w:noProof/>
        </w:rPr>
        <w:t>26.</w:t>
      </w:r>
      <w:r w:rsidRPr="004F6CD1">
        <w:rPr>
          <w:noProof/>
        </w:rPr>
        <w:tab/>
        <w:t xml:space="preserve">Díaz-Mejía, J. J. </w:t>
      </w:r>
      <w:r w:rsidRPr="004F6CD1">
        <w:rPr>
          <w:i/>
          <w:iCs/>
          <w:noProof/>
        </w:rPr>
        <w:t>et al.</w:t>
      </w:r>
      <w:r w:rsidRPr="004F6CD1">
        <w:rPr>
          <w:noProof/>
        </w:rPr>
        <w:t xml:space="preserve"> Mapping DNA damage-dependent genetic interactions in yeast via party mating and barcode fusion genetics. </w:t>
      </w:r>
      <w:r w:rsidRPr="004F6CD1">
        <w:rPr>
          <w:i/>
          <w:iCs/>
          <w:noProof/>
        </w:rPr>
        <w:t>Mol. Syst. Biol.</w:t>
      </w:r>
      <w:r w:rsidRPr="004F6CD1">
        <w:rPr>
          <w:noProof/>
        </w:rPr>
        <w:t xml:space="preserve"> </w:t>
      </w:r>
      <w:r w:rsidRPr="004F6CD1">
        <w:rPr>
          <w:b/>
          <w:bCs/>
          <w:noProof/>
        </w:rPr>
        <w:t>14,</w:t>
      </w:r>
      <w:r w:rsidRPr="004F6CD1">
        <w:rPr>
          <w:noProof/>
        </w:rPr>
        <w:t xml:space="preserve"> e7985 (2018).</w:t>
      </w:r>
    </w:p>
    <w:p w14:paraId="5B5CDC9C" w14:textId="77777777" w:rsidR="004F6CD1" w:rsidRPr="004F6CD1" w:rsidRDefault="004F6CD1" w:rsidP="004F6CD1">
      <w:pPr>
        <w:widowControl w:val="0"/>
        <w:autoSpaceDE w:val="0"/>
        <w:autoSpaceDN w:val="0"/>
        <w:adjustRightInd w:val="0"/>
        <w:ind w:left="640" w:hanging="640"/>
        <w:rPr>
          <w:noProof/>
        </w:rPr>
      </w:pPr>
      <w:r w:rsidRPr="004F6CD1">
        <w:rPr>
          <w:noProof/>
        </w:rPr>
        <w:t>27.</w:t>
      </w:r>
      <w:r w:rsidRPr="004F6CD1">
        <w:rPr>
          <w:noProof/>
        </w:rPr>
        <w:tab/>
        <w:t xml:space="preserve">Wong, A. S. L. </w:t>
      </w:r>
      <w:r w:rsidRPr="004F6CD1">
        <w:rPr>
          <w:i/>
          <w:iCs/>
          <w:noProof/>
        </w:rPr>
        <w:t>et al.</w:t>
      </w:r>
      <w:r w:rsidRPr="004F6CD1">
        <w:rPr>
          <w:noProof/>
        </w:rPr>
        <w:t xml:space="preserve"> Multiplexed barcoded CRISPR-Cas9 screening enabled by CombiGEM. </w:t>
      </w:r>
      <w:r w:rsidRPr="004F6CD1">
        <w:rPr>
          <w:i/>
          <w:iCs/>
          <w:noProof/>
        </w:rPr>
        <w:t>Proc. Natl. Acad. Sci. U. S. A.</w:t>
      </w:r>
      <w:r w:rsidRPr="004F6CD1">
        <w:rPr>
          <w:noProof/>
        </w:rPr>
        <w:t xml:space="preserve"> </w:t>
      </w:r>
      <w:r w:rsidRPr="004F6CD1">
        <w:rPr>
          <w:b/>
          <w:bCs/>
          <w:noProof/>
        </w:rPr>
        <w:t>113,</w:t>
      </w:r>
      <w:r w:rsidRPr="004F6CD1">
        <w:rPr>
          <w:noProof/>
        </w:rPr>
        <w:t xml:space="preserve"> 2544–9 (2016).</w:t>
      </w:r>
    </w:p>
    <w:p w14:paraId="14883161" w14:textId="77777777" w:rsidR="004F6CD1" w:rsidRPr="004F6CD1" w:rsidRDefault="004F6CD1" w:rsidP="004F6CD1">
      <w:pPr>
        <w:widowControl w:val="0"/>
        <w:autoSpaceDE w:val="0"/>
        <w:autoSpaceDN w:val="0"/>
        <w:adjustRightInd w:val="0"/>
        <w:ind w:left="640" w:hanging="640"/>
        <w:rPr>
          <w:noProof/>
        </w:rPr>
      </w:pPr>
      <w:r w:rsidRPr="004F6CD1">
        <w:rPr>
          <w:noProof/>
        </w:rPr>
        <w:t>28.</w:t>
      </w:r>
      <w:r w:rsidRPr="004F6CD1">
        <w:rPr>
          <w:noProof/>
        </w:rPr>
        <w:tab/>
        <w:t xml:space="preserve">Jungwirth, H. &amp; Kuchler, K. Yeast ABC transporters – a tale of sex, stress, drugs and aging. </w:t>
      </w:r>
      <w:r w:rsidRPr="004F6CD1">
        <w:rPr>
          <w:i/>
          <w:iCs/>
          <w:noProof/>
        </w:rPr>
        <w:t>FEBS Lett.</w:t>
      </w:r>
      <w:r w:rsidRPr="004F6CD1">
        <w:rPr>
          <w:noProof/>
        </w:rPr>
        <w:t xml:space="preserve"> </w:t>
      </w:r>
      <w:r w:rsidRPr="004F6CD1">
        <w:rPr>
          <w:b/>
          <w:bCs/>
          <w:noProof/>
        </w:rPr>
        <w:t>580,</w:t>
      </w:r>
      <w:r w:rsidRPr="004F6CD1">
        <w:rPr>
          <w:noProof/>
        </w:rPr>
        <w:t xml:space="preserve"> 1131–8 (2006).</w:t>
      </w:r>
    </w:p>
    <w:p w14:paraId="47DB0E82" w14:textId="77777777" w:rsidR="004F6CD1" w:rsidRPr="004F6CD1" w:rsidRDefault="004F6CD1" w:rsidP="004F6CD1">
      <w:pPr>
        <w:widowControl w:val="0"/>
        <w:autoSpaceDE w:val="0"/>
        <w:autoSpaceDN w:val="0"/>
        <w:adjustRightInd w:val="0"/>
        <w:ind w:left="640" w:hanging="640"/>
        <w:rPr>
          <w:noProof/>
        </w:rPr>
      </w:pPr>
      <w:r w:rsidRPr="004F6CD1">
        <w:rPr>
          <w:noProof/>
        </w:rPr>
        <w:t>29.</w:t>
      </w:r>
      <w:r w:rsidRPr="004F6CD1">
        <w:rPr>
          <w:noProof/>
        </w:rPr>
        <w:tab/>
        <w:t xml:space="preserve">Dean, M., Rzhetsky, A. &amp; Allikmets, R. The human ATP-binding cassette (ABC) transporter superfamily. </w:t>
      </w:r>
      <w:r w:rsidRPr="004F6CD1">
        <w:rPr>
          <w:i/>
          <w:iCs/>
          <w:noProof/>
        </w:rPr>
        <w:t>Genome Res.</w:t>
      </w:r>
      <w:r w:rsidRPr="004F6CD1">
        <w:rPr>
          <w:noProof/>
        </w:rPr>
        <w:t xml:space="preserve"> </w:t>
      </w:r>
      <w:r w:rsidRPr="004F6CD1">
        <w:rPr>
          <w:b/>
          <w:bCs/>
          <w:noProof/>
        </w:rPr>
        <w:t>11,</w:t>
      </w:r>
      <w:r w:rsidRPr="004F6CD1">
        <w:rPr>
          <w:noProof/>
        </w:rPr>
        <w:t xml:space="preserve"> 1156–66 (2001).</w:t>
      </w:r>
    </w:p>
    <w:p w14:paraId="39C87AE0" w14:textId="77777777" w:rsidR="004F6CD1" w:rsidRPr="004F6CD1" w:rsidRDefault="004F6CD1" w:rsidP="004F6CD1">
      <w:pPr>
        <w:widowControl w:val="0"/>
        <w:autoSpaceDE w:val="0"/>
        <w:autoSpaceDN w:val="0"/>
        <w:adjustRightInd w:val="0"/>
        <w:ind w:left="640" w:hanging="640"/>
        <w:rPr>
          <w:noProof/>
        </w:rPr>
      </w:pPr>
      <w:r w:rsidRPr="004F6CD1">
        <w:rPr>
          <w:noProof/>
        </w:rPr>
        <w:t>30.</w:t>
      </w:r>
      <w:r w:rsidRPr="004F6CD1">
        <w:rPr>
          <w:noProof/>
        </w:rPr>
        <w:tab/>
        <w:t xml:space="preserve">Kovalchuk, A. &amp; Driessen, A. J. M. Phylogenetic analysis of fungal ABC transporters. </w:t>
      </w:r>
      <w:r w:rsidRPr="004F6CD1">
        <w:rPr>
          <w:i/>
          <w:iCs/>
          <w:noProof/>
        </w:rPr>
        <w:t>BMC Genomics</w:t>
      </w:r>
      <w:r w:rsidRPr="004F6CD1">
        <w:rPr>
          <w:noProof/>
        </w:rPr>
        <w:t xml:space="preserve"> </w:t>
      </w:r>
      <w:r w:rsidRPr="004F6CD1">
        <w:rPr>
          <w:b/>
          <w:bCs/>
          <w:noProof/>
        </w:rPr>
        <w:t>11,</w:t>
      </w:r>
      <w:r w:rsidRPr="004F6CD1">
        <w:rPr>
          <w:noProof/>
        </w:rPr>
        <w:t xml:space="preserve"> 177 (2010).</w:t>
      </w:r>
    </w:p>
    <w:p w14:paraId="5B1EC18F" w14:textId="77777777" w:rsidR="004F6CD1" w:rsidRPr="004F6CD1" w:rsidRDefault="004F6CD1" w:rsidP="004F6CD1">
      <w:pPr>
        <w:widowControl w:val="0"/>
        <w:autoSpaceDE w:val="0"/>
        <w:autoSpaceDN w:val="0"/>
        <w:adjustRightInd w:val="0"/>
        <w:ind w:left="640" w:hanging="640"/>
        <w:rPr>
          <w:noProof/>
        </w:rPr>
      </w:pPr>
      <w:r w:rsidRPr="004F6CD1">
        <w:rPr>
          <w:noProof/>
        </w:rPr>
        <w:t>31.</w:t>
      </w:r>
      <w:r w:rsidRPr="004F6CD1">
        <w:rPr>
          <w:noProof/>
        </w:rPr>
        <w:tab/>
        <w:t xml:space="preserve">Kolaczkowska, A., Kolaczkowski, M., Goffeau, A. &amp; Moye-Rowley, W. S. Compensatory activation of the multidrug transporters Pdr5p, Snq2p, and Yor1p by Pdr1p in Saccharomyces cerevisiae. </w:t>
      </w:r>
      <w:r w:rsidRPr="004F6CD1">
        <w:rPr>
          <w:i/>
          <w:iCs/>
          <w:noProof/>
        </w:rPr>
        <w:t>FEBS Lett.</w:t>
      </w:r>
      <w:r w:rsidRPr="004F6CD1">
        <w:rPr>
          <w:noProof/>
        </w:rPr>
        <w:t xml:space="preserve"> </w:t>
      </w:r>
      <w:r w:rsidRPr="004F6CD1">
        <w:rPr>
          <w:b/>
          <w:bCs/>
          <w:noProof/>
        </w:rPr>
        <w:t>582,</w:t>
      </w:r>
      <w:r w:rsidRPr="004F6CD1">
        <w:rPr>
          <w:noProof/>
        </w:rPr>
        <w:t xml:space="preserve"> 977–83 (2008).</w:t>
      </w:r>
    </w:p>
    <w:p w14:paraId="45F47127" w14:textId="77777777" w:rsidR="004F6CD1" w:rsidRPr="004F6CD1" w:rsidRDefault="004F6CD1" w:rsidP="004F6CD1">
      <w:pPr>
        <w:widowControl w:val="0"/>
        <w:autoSpaceDE w:val="0"/>
        <w:autoSpaceDN w:val="0"/>
        <w:adjustRightInd w:val="0"/>
        <w:ind w:left="640" w:hanging="640"/>
        <w:rPr>
          <w:noProof/>
        </w:rPr>
      </w:pPr>
      <w:r w:rsidRPr="004F6CD1">
        <w:rPr>
          <w:noProof/>
        </w:rPr>
        <w:t>32.</w:t>
      </w:r>
      <w:r w:rsidRPr="004F6CD1">
        <w:rPr>
          <w:noProof/>
        </w:rPr>
        <w:tab/>
        <w:t xml:space="preserve">Snider, J. </w:t>
      </w:r>
      <w:r w:rsidRPr="004F6CD1">
        <w:rPr>
          <w:i/>
          <w:iCs/>
          <w:noProof/>
        </w:rPr>
        <w:t>et al.</w:t>
      </w:r>
      <w:r w:rsidRPr="004F6CD1">
        <w:rPr>
          <w:noProof/>
        </w:rPr>
        <w:t xml:space="preserve"> Mapping the functional yeast ABC transporter interactome. </w:t>
      </w:r>
      <w:r w:rsidRPr="004F6CD1">
        <w:rPr>
          <w:i/>
          <w:iCs/>
          <w:noProof/>
        </w:rPr>
        <w:t>Nat. Chem. Biol.</w:t>
      </w:r>
      <w:r w:rsidRPr="004F6CD1">
        <w:rPr>
          <w:noProof/>
        </w:rPr>
        <w:t xml:space="preserve"> </w:t>
      </w:r>
      <w:r w:rsidRPr="004F6CD1">
        <w:rPr>
          <w:b/>
          <w:bCs/>
          <w:noProof/>
        </w:rPr>
        <w:t>9,</w:t>
      </w:r>
      <w:r w:rsidRPr="004F6CD1">
        <w:rPr>
          <w:noProof/>
        </w:rPr>
        <w:t xml:space="preserve"> 565–72 (2013).</w:t>
      </w:r>
    </w:p>
    <w:p w14:paraId="4DA5B5B7" w14:textId="77777777" w:rsidR="004F6CD1" w:rsidRPr="004F6CD1" w:rsidRDefault="004F6CD1" w:rsidP="004F6CD1">
      <w:pPr>
        <w:widowControl w:val="0"/>
        <w:autoSpaceDE w:val="0"/>
        <w:autoSpaceDN w:val="0"/>
        <w:adjustRightInd w:val="0"/>
        <w:ind w:left="640" w:hanging="640"/>
        <w:rPr>
          <w:noProof/>
        </w:rPr>
      </w:pPr>
      <w:r w:rsidRPr="004F6CD1">
        <w:rPr>
          <w:noProof/>
        </w:rPr>
        <w:t>33.</w:t>
      </w:r>
      <w:r w:rsidRPr="004F6CD1">
        <w:rPr>
          <w:noProof/>
        </w:rPr>
        <w:tab/>
        <w:t xml:space="preserve">Donner, M. &amp; Keppler, D. Up-regulation of basolateral multidrug resistance protein 3 (Mrp3) in cholestatic rat liver. </w:t>
      </w:r>
      <w:r w:rsidRPr="004F6CD1">
        <w:rPr>
          <w:i/>
          <w:iCs/>
          <w:noProof/>
        </w:rPr>
        <w:t>Hepatology</w:t>
      </w:r>
      <w:r w:rsidRPr="004F6CD1">
        <w:rPr>
          <w:noProof/>
        </w:rPr>
        <w:t xml:space="preserve"> </w:t>
      </w:r>
      <w:r w:rsidRPr="004F6CD1">
        <w:rPr>
          <w:b/>
          <w:bCs/>
          <w:noProof/>
        </w:rPr>
        <w:t>34,</w:t>
      </w:r>
      <w:r w:rsidRPr="004F6CD1">
        <w:rPr>
          <w:noProof/>
        </w:rPr>
        <w:t xml:space="preserve"> 351–359 (2001).</w:t>
      </w:r>
    </w:p>
    <w:p w14:paraId="6939116F" w14:textId="77777777" w:rsidR="004F6CD1" w:rsidRPr="004F6CD1" w:rsidRDefault="004F6CD1" w:rsidP="004F6CD1">
      <w:pPr>
        <w:widowControl w:val="0"/>
        <w:autoSpaceDE w:val="0"/>
        <w:autoSpaceDN w:val="0"/>
        <w:adjustRightInd w:val="0"/>
        <w:ind w:left="640" w:hanging="640"/>
        <w:rPr>
          <w:noProof/>
        </w:rPr>
      </w:pPr>
      <w:r w:rsidRPr="004F6CD1">
        <w:rPr>
          <w:noProof/>
        </w:rPr>
        <w:t>34.</w:t>
      </w:r>
      <w:r w:rsidRPr="004F6CD1">
        <w:rPr>
          <w:noProof/>
        </w:rPr>
        <w:tab/>
        <w:t xml:space="preserve">König, J., Rost, D., Cui, Y. &amp; Keppler, D. Characterization of the human multidrug resistance protein isoform MRP3 localized to the basolateral hepatocyte membrane. </w:t>
      </w:r>
      <w:r w:rsidRPr="004F6CD1">
        <w:rPr>
          <w:i/>
          <w:iCs/>
          <w:noProof/>
        </w:rPr>
        <w:t>Hepatology</w:t>
      </w:r>
      <w:r w:rsidRPr="004F6CD1">
        <w:rPr>
          <w:noProof/>
        </w:rPr>
        <w:t xml:space="preserve"> </w:t>
      </w:r>
      <w:r w:rsidRPr="004F6CD1">
        <w:rPr>
          <w:b/>
          <w:bCs/>
          <w:noProof/>
        </w:rPr>
        <w:t>29,</w:t>
      </w:r>
      <w:r w:rsidRPr="004F6CD1">
        <w:rPr>
          <w:noProof/>
        </w:rPr>
        <w:t xml:space="preserve"> 1156–1163 (1999).</w:t>
      </w:r>
    </w:p>
    <w:p w14:paraId="4D5EB500" w14:textId="77777777" w:rsidR="004F6CD1" w:rsidRPr="004F6CD1" w:rsidRDefault="004F6CD1" w:rsidP="004F6CD1">
      <w:pPr>
        <w:widowControl w:val="0"/>
        <w:autoSpaceDE w:val="0"/>
        <w:autoSpaceDN w:val="0"/>
        <w:adjustRightInd w:val="0"/>
        <w:ind w:left="640" w:hanging="640"/>
        <w:rPr>
          <w:noProof/>
        </w:rPr>
      </w:pPr>
      <w:r w:rsidRPr="004F6CD1">
        <w:rPr>
          <w:noProof/>
        </w:rPr>
        <w:t>35.</w:t>
      </w:r>
      <w:r w:rsidRPr="004F6CD1">
        <w:rPr>
          <w:noProof/>
        </w:rPr>
        <w:tab/>
        <w:t xml:space="preserve">Huls, M. </w:t>
      </w:r>
      <w:r w:rsidRPr="004F6CD1">
        <w:rPr>
          <w:i/>
          <w:iCs/>
          <w:noProof/>
        </w:rPr>
        <w:t>et al.</w:t>
      </w:r>
      <w:r w:rsidRPr="004F6CD1">
        <w:rPr>
          <w:noProof/>
        </w:rPr>
        <w:t xml:space="preserve"> The breast cancer resistance protein transporter ABCG2 is expressed in the human kidney proximal tubule apical membrane. </w:t>
      </w:r>
      <w:r w:rsidRPr="004F6CD1">
        <w:rPr>
          <w:i/>
          <w:iCs/>
          <w:noProof/>
        </w:rPr>
        <w:t>Kidney Int.</w:t>
      </w:r>
      <w:r w:rsidRPr="004F6CD1">
        <w:rPr>
          <w:noProof/>
        </w:rPr>
        <w:t xml:space="preserve"> </w:t>
      </w:r>
      <w:r w:rsidRPr="004F6CD1">
        <w:rPr>
          <w:b/>
          <w:bCs/>
          <w:noProof/>
        </w:rPr>
        <w:t>73,</w:t>
      </w:r>
      <w:r w:rsidRPr="004F6CD1">
        <w:rPr>
          <w:noProof/>
        </w:rPr>
        <w:t xml:space="preserve"> 220–225 (2008).</w:t>
      </w:r>
    </w:p>
    <w:p w14:paraId="4552AD7F" w14:textId="77777777" w:rsidR="004F6CD1" w:rsidRPr="004F6CD1" w:rsidRDefault="004F6CD1" w:rsidP="004F6CD1">
      <w:pPr>
        <w:widowControl w:val="0"/>
        <w:autoSpaceDE w:val="0"/>
        <w:autoSpaceDN w:val="0"/>
        <w:adjustRightInd w:val="0"/>
        <w:ind w:left="640" w:hanging="640"/>
        <w:rPr>
          <w:noProof/>
        </w:rPr>
      </w:pPr>
      <w:r w:rsidRPr="004F6CD1">
        <w:rPr>
          <w:noProof/>
        </w:rPr>
        <w:t>36.</w:t>
      </w:r>
      <w:r w:rsidRPr="004F6CD1">
        <w:rPr>
          <w:noProof/>
        </w:rPr>
        <w:tab/>
        <w:t xml:space="preserve">Bloom, J. S., Ehrenreich, I. M., Loo, W. T., Lite, T.-L. V. &amp; Kruglyak, L. Finding the sources of missing heritability in a yeast cross. </w:t>
      </w:r>
      <w:r w:rsidRPr="004F6CD1">
        <w:rPr>
          <w:i/>
          <w:iCs/>
          <w:noProof/>
        </w:rPr>
        <w:t>Nature</w:t>
      </w:r>
      <w:r w:rsidRPr="004F6CD1">
        <w:rPr>
          <w:noProof/>
        </w:rPr>
        <w:t xml:space="preserve"> </w:t>
      </w:r>
      <w:r w:rsidRPr="004F6CD1">
        <w:rPr>
          <w:b/>
          <w:bCs/>
          <w:noProof/>
        </w:rPr>
        <w:t>494,</w:t>
      </w:r>
      <w:r w:rsidRPr="004F6CD1">
        <w:rPr>
          <w:noProof/>
        </w:rPr>
        <w:t xml:space="preserve"> 234–7 (2013).</w:t>
      </w:r>
    </w:p>
    <w:p w14:paraId="0FD6BB94" w14:textId="77777777" w:rsidR="004F6CD1" w:rsidRPr="004F6CD1" w:rsidRDefault="004F6CD1" w:rsidP="004F6CD1">
      <w:pPr>
        <w:widowControl w:val="0"/>
        <w:autoSpaceDE w:val="0"/>
        <w:autoSpaceDN w:val="0"/>
        <w:adjustRightInd w:val="0"/>
        <w:ind w:left="640" w:hanging="640"/>
        <w:rPr>
          <w:noProof/>
        </w:rPr>
      </w:pPr>
      <w:r w:rsidRPr="004F6CD1">
        <w:rPr>
          <w:noProof/>
        </w:rPr>
        <w:t>37.</w:t>
      </w:r>
      <w:r w:rsidRPr="004F6CD1">
        <w:rPr>
          <w:noProof/>
        </w:rPr>
        <w:tab/>
        <w:t xml:space="preserve">Brem, R. B. &amp; Kruglyak, L. The landscape of genetic complexity across 5,700 gene expression traits in yeast. </w:t>
      </w:r>
      <w:r w:rsidRPr="004F6CD1">
        <w:rPr>
          <w:i/>
          <w:iCs/>
          <w:noProof/>
        </w:rPr>
        <w:t>Proc. Natl. Acad. Sci. U. S. A.</w:t>
      </w:r>
      <w:r w:rsidRPr="004F6CD1">
        <w:rPr>
          <w:noProof/>
        </w:rPr>
        <w:t xml:space="preserve"> </w:t>
      </w:r>
      <w:r w:rsidRPr="004F6CD1">
        <w:rPr>
          <w:b/>
          <w:bCs/>
          <w:noProof/>
        </w:rPr>
        <w:t>102,</w:t>
      </w:r>
      <w:r w:rsidRPr="004F6CD1">
        <w:rPr>
          <w:noProof/>
        </w:rPr>
        <w:t xml:space="preserve"> 1572–7 (2005).</w:t>
      </w:r>
    </w:p>
    <w:p w14:paraId="3BE6D975" w14:textId="77777777" w:rsidR="004F6CD1" w:rsidRPr="004F6CD1" w:rsidRDefault="004F6CD1" w:rsidP="004F6CD1">
      <w:pPr>
        <w:widowControl w:val="0"/>
        <w:autoSpaceDE w:val="0"/>
        <w:autoSpaceDN w:val="0"/>
        <w:adjustRightInd w:val="0"/>
        <w:ind w:left="640" w:hanging="640"/>
        <w:rPr>
          <w:noProof/>
        </w:rPr>
      </w:pPr>
      <w:r w:rsidRPr="004F6CD1">
        <w:rPr>
          <w:noProof/>
        </w:rPr>
        <w:t>38.</w:t>
      </w:r>
      <w:r w:rsidRPr="004F6CD1">
        <w:rPr>
          <w:noProof/>
        </w:rPr>
        <w:tab/>
        <w:t xml:space="preserve">Perlstein, E. O., Ruderfer, D. M., Roberts, D. C., Schreiber, S. L. &amp; Kruglyak, L. Genetic basis of individual differences in the response to small-molecule drugs in yeast. </w:t>
      </w:r>
      <w:r w:rsidRPr="004F6CD1">
        <w:rPr>
          <w:i/>
          <w:iCs/>
          <w:noProof/>
        </w:rPr>
        <w:t>Nat. Genet.</w:t>
      </w:r>
      <w:r w:rsidRPr="004F6CD1">
        <w:rPr>
          <w:noProof/>
        </w:rPr>
        <w:t xml:space="preserve"> </w:t>
      </w:r>
      <w:r w:rsidRPr="004F6CD1">
        <w:rPr>
          <w:b/>
          <w:bCs/>
          <w:noProof/>
        </w:rPr>
        <w:t>39,</w:t>
      </w:r>
      <w:r w:rsidRPr="004F6CD1">
        <w:rPr>
          <w:noProof/>
        </w:rPr>
        <w:t xml:space="preserve"> 496–502 (2007).</w:t>
      </w:r>
    </w:p>
    <w:p w14:paraId="22313C4A" w14:textId="77777777" w:rsidR="004F6CD1" w:rsidRPr="004F6CD1" w:rsidRDefault="004F6CD1" w:rsidP="004F6CD1">
      <w:pPr>
        <w:widowControl w:val="0"/>
        <w:autoSpaceDE w:val="0"/>
        <w:autoSpaceDN w:val="0"/>
        <w:adjustRightInd w:val="0"/>
        <w:ind w:left="640" w:hanging="640"/>
        <w:rPr>
          <w:noProof/>
        </w:rPr>
      </w:pPr>
      <w:r w:rsidRPr="004F6CD1">
        <w:rPr>
          <w:noProof/>
        </w:rPr>
        <w:t>39.</w:t>
      </w:r>
      <w:r w:rsidRPr="004F6CD1">
        <w:rPr>
          <w:noProof/>
        </w:rPr>
        <w:tab/>
        <w:t xml:space="preserve">Lee, A. Y. </w:t>
      </w:r>
      <w:r w:rsidRPr="004F6CD1">
        <w:rPr>
          <w:i/>
          <w:iCs/>
          <w:noProof/>
        </w:rPr>
        <w:t>et al.</w:t>
      </w:r>
      <w:r w:rsidRPr="004F6CD1">
        <w:rPr>
          <w:noProof/>
        </w:rPr>
        <w:t xml:space="preserve"> Mapping the cellular response to small molecules using chemogenomic fitness signatures. </w:t>
      </w:r>
      <w:r w:rsidRPr="004F6CD1">
        <w:rPr>
          <w:i/>
          <w:iCs/>
          <w:noProof/>
        </w:rPr>
        <w:t>Science</w:t>
      </w:r>
      <w:r w:rsidRPr="004F6CD1">
        <w:rPr>
          <w:noProof/>
        </w:rPr>
        <w:t xml:space="preserve"> </w:t>
      </w:r>
      <w:r w:rsidRPr="004F6CD1">
        <w:rPr>
          <w:b/>
          <w:bCs/>
          <w:noProof/>
        </w:rPr>
        <w:t>344,</w:t>
      </w:r>
      <w:r w:rsidRPr="004F6CD1">
        <w:rPr>
          <w:noProof/>
        </w:rPr>
        <w:t xml:space="preserve"> 208–11 (2014).</w:t>
      </w:r>
    </w:p>
    <w:p w14:paraId="55E2B41B" w14:textId="77777777" w:rsidR="004F6CD1" w:rsidRPr="004F6CD1" w:rsidRDefault="004F6CD1" w:rsidP="004F6CD1">
      <w:pPr>
        <w:widowControl w:val="0"/>
        <w:autoSpaceDE w:val="0"/>
        <w:autoSpaceDN w:val="0"/>
        <w:adjustRightInd w:val="0"/>
        <w:ind w:left="640" w:hanging="640"/>
        <w:rPr>
          <w:noProof/>
        </w:rPr>
      </w:pPr>
      <w:r w:rsidRPr="004F6CD1">
        <w:rPr>
          <w:noProof/>
        </w:rPr>
        <w:t>40.</w:t>
      </w:r>
      <w:r w:rsidRPr="004F6CD1">
        <w:rPr>
          <w:noProof/>
        </w:rPr>
        <w:tab/>
        <w:t xml:space="preserve">Kebschull, J. M. &amp; Zador, A. M. Cellular barcoding: lineage tracing, screening and beyond. </w:t>
      </w:r>
      <w:r w:rsidRPr="004F6CD1">
        <w:rPr>
          <w:i/>
          <w:iCs/>
          <w:noProof/>
        </w:rPr>
        <w:t>Nat. Methods</w:t>
      </w:r>
      <w:r w:rsidRPr="004F6CD1">
        <w:rPr>
          <w:noProof/>
        </w:rPr>
        <w:t xml:space="preserve"> </w:t>
      </w:r>
      <w:r w:rsidRPr="004F6CD1">
        <w:rPr>
          <w:b/>
          <w:bCs/>
          <w:noProof/>
        </w:rPr>
        <w:t>15,</w:t>
      </w:r>
      <w:r w:rsidRPr="004F6CD1">
        <w:rPr>
          <w:noProof/>
        </w:rPr>
        <w:t xml:space="preserve"> 871–879 (2018).</w:t>
      </w:r>
    </w:p>
    <w:p w14:paraId="752445C0" w14:textId="77777777" w:rsidR="004F6CD1" w:rsidRPr="004F6CD1" w:rsidRDefault="004F6CD1" w:rsidP="004F6CD1">
      <w:pPr>
        <w:widowControl w:val="0"/>
        <w:autoSpaceDE w:val="0"/>
        <w:autoSpaceDN w:val="0"/>
        <w:adjustRightInd w:val="0"/>
        <w:ind w:left="640" w:hanging="640"/>
        <w:rPr>
          <w:noProof/>
        </w:rPr>
      </w:pPr>
      <w:r w:rsidRPr="004F6CD1">
        <w:rPr>
          <w:noProof/>
        </w:rPr>
        <w:t>41.</w:t>
      </w:r>
      <w:r w:rsidRPr="004F6CD1">
        <w:rPr>
          <w:noProof/>
        </w:rPr>
        <w:tab/>
        <w:t xml:space="preserve">Yan, Z. </w:t>
      </w:r>
      <w:r w:rsidRPr="004F6CD1">
        <w:rPr>
          <w:i/>
          <w:iCs/>
          <w:noProof/>
        </w:rPr>
        <w:t>et al.</w:t>
      </w:r>
      <w:r w:rsidRPr="004F6CD1">
        <w:rPr>
          <w:noProof/>
        </w:rPr>
        <w:t xml:space="preserve"> Yeast Barcoders: a chemogenomic application of a universal donor-strain collection carrying bar-code identifiers. </w:t>
      </w:r>
      <w:r w:rsidRPr="004F6CD1">
        <w:rPr>
          <w:i/>
          <w:iCs/>
          <w:noProof/>
        </w:rPr>
        <w:t>Nat. Methods</w:t>
      </w:r>
      <w:r w:rsidRPr="004F6CD1">
        <w:rPr>
          <w:noProof/>
        </w:rPr>
        <w:t xml:space="preserve"> </w:t>
      </w:r>
      <w:r w:rsidRPr="004F6CD1">
        <w:rPr>
          <w:b/>
          <w:bCs/>
          <w:noProof/>
        </w:rPr>
        <w:t>5,</w:t>
      </w:r>
      <w:r w:rsidRPr="004F6CD1">
        <w:rPr>
          <w:noProof/>
        </w:rPr>
        <w:t xml:space="preserve"> 719–725 (2008).</w:t>
      </w:r>
    </w:p>
    <w:p w14:paraId="0B94BDB4" w14:textId="77777777" w:rsidR="004F6CD1" w:rsidRPr="004F6CD1" w:rsidRDefault="004F6CD1" w:rsidP="004F6CD1">
      <w:pPr>
        <w:widowControl w:val="0"/>
        <w:autoSpaceDE w:val="0"/>
        <w:autoSpaceDN w:val="0"/>
        <w:adjustRightInd w:val="0"/>
        <w:ind w:left="640" w:hanging="640"/>
        <w:rPr>
          <w:noProof/>
        </w:rPr>
      </w:pPr>
      <w:r w:rsidRPr="004F6CD1">
        <w:rPr>
          <w:noProof/>
        </w:rPr>
        <w:lastRenderedPageBreak/>
        <w:t>42.</w:t>
      </w:r>
      <w:r w:rsidRPr="004F6CD1">
        <w:rPr>
          <w:noProof/>
        </w:rPr>
        <w:tab/>
        <w:t xml:space="preserve">Smith, A. M. </w:t>
      </w:r>
      <w:r w:rsidRPr="004F6CD1">
        <w:rPr>
          <w:i/>
          <w:iCs/>
          <w:noProof/>
        </w:rPr>
        <w:t>et al.</w:t>
      </w:r>
      <w:r w:rsidRPr="004F6CD1">
        <w:rPr>
          <w:noProof/>
        </w:rPr>
        <w:t xml:space="preserve"> Quantitative phenotyping via deep barcode sequencing. </w:t>
      </w:r>
      <w:r w:rsidRPr="004F6CD1">
        <w:rPr>
          <w:i/>
          <w:iCs/>
          <w:noProof/>
        </w:rPr>
        <w:t>Genome Res.</w:t>
      </w:r>
      <w:r w:rsidRPr="004F6CD1">
        <w:rPr>
          <w:noProof/>
        </w:rPr>
        <w:t xml:space="preserve"> </w:t>
      </w:r>
      <w:r w:rsidRPr="004F6CD1">
        <w:rPr>
          <w:b/>
          <w:bCs/>
          <w:noProof/>
        </w:rPr>
        <w:t>19,</w:t>
      </w:r>
      <w:r w:rsidRPr="004F6CD1">
        <w:rPr>
          <w:noProof/>
        </w:rPr>
        <w:t xml:space="preserve"> 1836–42 (2009).</w:t>
      </w:r>
    </w:p>
    <w:p w14:paraId="643E6C0B" w14:textId="77777777" w:rsidR="004F6CD1" w:rsidRPr="004F6CD1" w:rsidRDefault="004F6CD1" w:rsidP="004F6CD1">
      <w:pPr>
        <w:widowControl w:val="0"/>
        <w:autoSpaceDE w:val="0"/>
        <w:autoSpaceDN w:val="0"/>
        <w:adjustRightInd w:val="0"/>
        <w:ind w:left="640" w:hanging="640"/>
        <w:rPr>
          <w:noProof/>
        </w:rPr>
      </w:pPr>
      <w:r w:rsidRPr="004F6CD1">
        <w:rPr>
          <w:noProof/>
        </w:rPr>
        <w:t>43.</w:t>
      </w:r>
      <w:r w:rsidRPr="004F6CD1">
        <w:rPr>
          <w:noProof/>
        </w:rPr>
        <w:tab/>
        <w:t xml:space="preserve">Giaever, G. </w:t>
      </w:r>
      <w:r w:rsidRPr="004F6CD1">
        <w:rPr>
          <w:i/>
          <w:iCs/>
          <w:noProof/>
        </w:rPr>
        <w:t>et al.</w:t>
      </w:r>
      <w:r w:rsidRPr="004F6CD1">
        <w:rPr>
          <w:noProof/>
        </w:rPr>
        <w:t xml:space="preserve"> Functional profiling of the Saccharomyces cerevisiae genome. </w:t>
      </w:r>
      <w:r w:rsidRPr="004F6CD1">
        <w:rPr>
          <w:i/>
          <w:iCs/>
          <w:noProof/>
        </w:rPr>
        <w:t>Nature</w:t>
      </w:r>
      <w:r w:rsidRPr="004F6CD1">
        <w:rPr>
          <w:noProof/>
        </w:rPr>
        <w:t xml:space="preserve"> </w:t>
      </w:r>
      <w:r w:rsidRPr="004F6CD1">
        <w:rPr>
          <w:b/>
          <w:bCs/>
          <w:noProof/>
        </w:rPr>
        <w:t>418,</w:t>
      </w:r>
      <w:r w:rsidRPr="004F6CD1">
        <w:rPr>
          <w:noProof/>
        </w:rPr>
        <w:t xml:space="preserve"> 387–391 (2002).</w:t>
      </w:r>
    </w:p>
    <w:p w14:paraId="49C3D10A" w14:textId="77777777" w:rsidR="004F6CD1" w:rsidRPr="004F6CD1" w:rsidRDefault="004F6CD1" w:rsidP="004F6CD1">
      <w:pPr>
        <w:widowControl w:val="0"/>
        <w:autoSpaceDE w:val="0"/>
        <w:autoSpaceDN w:val="0"/>
        <w:adjustRightInd w:val="0"/>
        <w:ind w:left="640" w:hanging="640"/>
        <w:rPr>
          <w:noProof/>
        </w:rPr>
      </w:pPr>
      <w:r w:rsidRPr="004F6CD1">
        <w:rPr>
          <w:noProof/>
        </w:rPr>
        <w:t>44.</w:t>
      </w:r>
      <w:r w:rsidRPr="004F6CD1">
        <w:rPr>
          <w:noProof/>
        </w:rPr>
        <w:tab/>
        <w:t xml:space="preserve">Yachie, N. </w:t>
      </w:r>
      <w:r w:rsidRPr="004F6CD1">
        <w:rPr>
          <w:i/>
          <w:iCs/>
          <w:noProof/>
        </w:rPr>
        <w:t>et al.</w:t>
      </w:r>
      <w:r w:rsidRPr="004F6CD1">
        <w:rPr>
          <w:noProof/>
        </w:rPr>
        <w:t xml:space="preserve"> Pooled-matrix protein interaction screens using Barcode Fusion Genetics. </w:t>
      </w:r>
      <w:r w:rsidRPr="004F6CD1">
        <w:rPr>
          <w:i/>
          <w:iCs/>
          <w:noProof/>
        </w:rPr>
        <w:t>Mol. Syst. Biol.</w:t>
      </w:r>
      <w:r w:rsidRPr="004F6CD1">
        <w:rPr>
          <w:noProof/>
        </w:rPr>
        <w:t xml:space="preserve"> </w:t>
      </w:r>
      <w:r w:rsidRPr="004F6CD1">
        <w:rPr>
          <w:b/>
          <w:bCs/>
          <w:noProof/>
        </w:rPr>
        <w:t>12,</w:t>
      </w:r>
      <w:r w:rsidRPr="004F6CD1">
        <w:rPr>
          <w:noProof/>
        </w:rPr>
        <w:t xml:space="preserve"> 863 (2016).</w:t>
      </w:r>
    </w:p>
    <w:p w14:paraId="78374DD0" w14:textId="77777777" w:rsidR="004F6CD1" w:rsidRPr="004F6CD1" w:rsidRDefault="004F6CD1" w:rsidP="004F6CD1">
      <w:pPr>
        <w:widowControl w:val="0"/>
        <w:autoSpaceDE w:val="0"/>
        <w:autoSpaceDN w:val="0"/>
        <w:adjustRightInd w:val="0"/>
        <w:ind w:left="640" w:hanging="640"/>
        <w:rPr>
          <w:noProof/>
        </w:rPr>
      </w:pPr>
      <w:r w:rsidRPr="004F6CD1">
        <w:rPr>
          <w:noProof/>
        </w:rPr>
        <w:t>45.</w:t>
      </w:r>
      <w:r w:rsidRPr="004F6CD1">
        <w:rPr>
          <w:noProof/>
        </w:rPr>
        <w:tab/>
        <w:t xml:space="preserve">Smith, A. M. </w:t>
      </w:r>
      <w:r w:rsidRPr="004F6CD1">
        <w:rPr>
          <w:i/>
          <w:iCs/>
          <w:noProof/>
        </w:rPr>
        <w:t>et al.</w:t>
      </w:r>
      <w:r w:rsidRPr="004F6CD1">
        <w:rPr>
          <w:noProof/>
        </w:rPr>
        <w:t xml:space="preserve"> Highly-multiplexed barcode sequencing: an efficient method for parallel analysis of pooled samples. </w:t>
      </w:r>
      <w:r w:rsidRPr="004F6CD1">
        <w:rPr>
          <w:i/>
          <w:iCs/>
          <w:noProof/>
        </w:rPr>
        <w:t>Nucleic Acids Res.</w:t>
      </w:r>
      <w:r w:rsidRPr="004F6CD1">
        <w:rPr>
          <w:noProof/>
        </w:rPr>
        <w:t xml:space="preserve"> </w:t>
      </w:r>
      <w:r w:rsidRPr="004F6CD1">
        <w:rPr>
          <w:b/>
          <w:bCs/>
          <w:noProof/>
        </w:rPr>
        <w:t>38,</w:t>
      </w:r>
      <w:r w:rsidRPr="004F6CD1">
        <w:rPr>
          <w:noProof/>
        </w:rPr>
        <w:t xml:space="preserve"> e142 (2010).</w:t>
      </w:r>
    </w:p>
    <w:p w14:paraId="7CB114F4" w14:textId="77777777" w:rsidR="004F6CD1" w:rsidRPr="004F6CD1" w:rsidRDefault="004F6CD1" w:rsidP="004F6CD1">
      <w:pPr>
        <w:widowControl w:val="0"/>
        <w:autoSpaceDE w:val="0"/>
        <w:autoSpaceDN w:val="0"/>
        <w:adjustRightInd w:val="0"/>
        <w:ind w:left="640" w:hanging="640"/>
        <w:rPr>
          <w:noProof/>
        </w:rPr>
      </w:pPr>
      <w:r w:rsidRPr="004F6CD1">
        <w:rPr>
          <w:noProof/>
        </w:rPr>
        <w:t>46.</w:t>
      </w:r>
      <w:r w:rsidRPr="004F6CD1">
        <w:rPr>
          <w:noProof/>
        </w:rPr>
        <w:tab/>
        <w:t xml:space="preserve">KOLACZKOWSKI, M., KOLACZKOWSKA, A., LUCZYNSKI, J., WITEK, S. &amp; GOFFEAU, A. </w:t>
      </w:r>
      <w:r w:rsidRPr="004F6CD1">
        <w:rPr>
          <w:i/>
          <w:iCs/>
          <w:noProof/>
        </w:rPr>
        <w:t>In Vivo</w:t>
      </w:r>
      <w:r w:rsidRPr="004F6CD1">
        <w:rPr>
          <w:noProof/>
        </w:rPr>
        <w:t xml:space="preserve"> Characterization of the Drug Resistance Profile of the Major ABC Transporters and Other Components of the Yeast Pleiotropic Drug Resistance Network. </w:t>
      </w:r>
      <w:r w:rsidRPr="004F6CD1">
        <w:rPr>
          <w:i/>
          <w:iCs/>
          <w:noProof/>
        </w:rPr>
        <w:t>Microb. Drug Resist.</w:t>
      </w:r>
      <w:r w:rsidRPr="004F6CD1">
        <w:rPr>
          <w:noProof/>
        </w:rPr>
        <w:t xml:space="preserve"> </w:t>
      </w:r>
      <w:r w:rsidRPr="004F6CD1">
        <w:rPr>
          <w:b/>
          <w:bCs/>
          <w:noProof/>
        </w:rPr>
        <w:t>4,</w:t>
      </w:r>
      <w:r w:rsidRPr="004F6CD1">
        <w:rPr>
          <w:noProof/>
        </w:rPr>
        <w:t xml:space="preserve"> 143–158 (1998).</w:t>
      </w:r>
    </w:p>
    <w:p w14:paraId="307DC02A" w14:textId="77777777" w:rsidR="004F6CD1" w:rsidRPr="004F6CD1" w:rsidRDefault="004F6CD1" w:rsidP="004F6CD1">
      <w:pPr>
        <w:widowControl w:val="0"/>
        <w:autoSpaceDE w:val="0"/>
        <w:autoSpaceDN w:val="0"/>
        <w:adjustRightInd w:val="0"/>
        <w:ind w:left="640" w:hanging="640"/>
        <w:rPr>
          <w:noProof/>
        </w:rPr>
      </w:pPr>
      <w:r w:rsidRPr="004F6CD1">
        <w:rPr>
          <w:noProof/>
        </w:rPr>
        <w:t>47.</w:t>
      </w:r>
      <w:r w:rsidRPr="004F6CD1">
        <w:rPr>
          <w:noProof/>
        </w:rPr>
        <w:tab/>
        <w:t xml:space="preserve">Shekhar-Guturja, T. </w:t>
      </w:r>
      <w:r w:rsidRPr="004F6CD1">
        <w:rPr>
          <w:i/>
          <w:iCs/>
          <w:noProof/>
        </w:rPr>
        <w:t>et al.</w:t>
      </w:r>
      <w:r w:rsidRPr="004F6CD1">
        <w:rPr>
          <w:noProof/>
        </w:rPr>
        <w:t xml:space="preserve"> Beauvericin Potentiates Azole Activity via Inhibition of Multidrug Efflux, Blocks </w:t>
      </w:r>
      <w:r w:rsidRPr="004F6CD1">
        <w:rPr>
          <w:i/>
          <w:iCs/>
          <w:noProof/>
        </w:rPr>
        <w:t>C. albicans</w:t>
      </w:r>
      <w:r w:rsidRPr="004F6CD1">
        <w:rPr>
          <w:noProof/>
        </w:rPr>
        <w:t xml:space="preserve"> Morphogenesis, and is Effluxed via Yor1 and Circuitry Controlled by Zcf29. </w:t>
      </w:r>
      <w:r w:rsidRPr="004F6CD1">
        <w:rPr>
          <w:i/>
          <w:iCs/>
          <w:noProof/>
        </w:rPr>
        <w:t>Antimicrob. Agents Chemother.</w:t>
      </w:r>
      <w:r w:rsidRPr="004F6CD1">
        <w:rPr>
          <w:noProof/>
        </w:rPr>
        <w:t xml:space="preserve"> </w:t>
      </w:r>
      <w:r w:rsidRPr="004F6CD1">
        <w:rPr>
          <w:b/>
          <w:bCs/>
          <w:noProof/>
        </w:rPr>
        <w:t>60,</w:t>
      </w:r>
      <w:r w:rsidRPr="004F6CD1">
        <w:rPr>
          <w:noProof/>
        </w:rPr>
        <w:t xml:space="preserve"> AAC.01959-16 (2016).</w:t>
      </w:r>
    </w:p>
    <w:p w14:paraId="6341D7E8" w14:textId="77777777" w:rsidR="004F6CD1" w:rsidRPr="004F6CD1" w:rsidRDefault="004F6CD1" w:rsidP="004F6CD1">
      <w:pPr>
        <w:widowControl w:val="0"/>
        <w:autoSpaceDE w:val="0"/>
        <w:autoSpaceDN w:val="0"/>
        <w:adjustRightInd w:val="0"/>
        <w:ind w:left="640" w:hanging="640"/>
        <w:rPr>
          <w:noProof/>
        </w:rPr>
      </w:pPr>
      <w:r w:rsidRPr="004F6CD1">
        <w:rPr>
          <w:noProof/>
        </w:rPr>
        <w:t>48.</w:t>
      </w:r>
      <w:r w:rsidRPr="004F6CD1">
        <w:rPr>
          <w:noProof/>
        </w:rPr>
        <w:tab/>
        <w:t xml:space="preserve">Katzmann, D. J., Burnett, P. E., Golin, J., Mahé, Y. &amp; Moye-Rowley, W. S. Transcriptional control of the yeast PDR5 gene by the PDR3 gene product. </w:t>
      </w:r>
      <w:r w:rsidRPr="004F6CD1">
        <w:rPr>
          <w:i/>
          <w:iCs/>
          <w:noProof/>
        </w:rPr>
        <w:t>Mol. Cell. Biol.</w:t>
      </w:r>
      <w:r w:rsidRPr="004F6CD1">
        <w:rPr>
          <w:noProof/>
        </w:rPr>
        <w:t xml:space="preserve"> </w:t>
      </w:r>
      <w:r w:rsidRPr="004F6CD1">
        <w:rPr>
          <w:b/>
          <w:bCs/>
          <w:noProof/>
        </w:rPr>
        <w:t>14,</w:t>
      </w:r>
      <w:r w:rsidRPr="004F6CD1">
        <w:rPr>
          <w:noProof/>
        </w:rPr>
        <w:t xml:space="preserve"> 4653–61 (1994).</w:t>
      </w:r>
    </w:p>
    <w:p w14:paraId="7004D883" w14:textId="77777777" w:rsidR="004F6CD1" w:rsidRPr="004F6CD1" w:rsidRDefault="004F6CD1" w:rsidP="004F6CD1">
      <w:pPr>
        <w:widowControl w:val="0"/>
        <w:autoSpaceDE w:val="0"/>
        <w:autoSpaceDN w:val="0"/>
        <w:adjustRightInd w:val="0"/>
        <w:ind w:left="640" w:hanging="640"/>
        <w:rPr>
          <w:noProof/>
        </w:rPr>
      </w:pPr>
      <w:r w:rsidRPr="004F6CD1">
        <w:rPr>
          <w:noProof/>
        </w:rPr>
        <w:t>49.</w:t>
      </w:r>
      <w:r w:rsidRPr="004F6CD1">
        <w:rPr>
          <w:noProof/>
        </w:rPr>
        <w:tab/>
        <w:t xml:space="preserve">Ernst, R. </w:t>
      </w:r>
      <w:r w:rsidRPr="004F6CD1">
        <w:rPr>
          <w:i/>
          <w:iCs/>
          <w:noProof/>
        </w:rPr>
        <w:t>et al.</w:t>
      </w:r>
      <w:r w:rsidRPr="004F6CD1">
        <w:rPr>
          <w:noProof/>
        </w:rPr>
        <w:t xml:space="preserve"> A mutation of the H-loop selectively affects rhodamine transport by the yeast multidrug ABC transporter Pdr5. </w:t>
      </w:r>
      <w:r w:rsidRPr="004F6CD1">
        <w:rPr>
          <w:i/>
          <w:iCs/>
          <w:noProof/>
        </w:rPr>
        <w:t>Proc. Natl. Acad. Sci.</w:t>
      </w:r>
      <w:r w:rsidRPr="004F6CD1">
        <w:rPr>
          <w:noProof/>
        </w:rPr>
        <w:t xml:space="preserve"> </w:t>
      </w:r>
      <w:r w:rsidRPr="004F6CD1">
        <w:rPr>
          <w:b/>
          <w:bCs/>
          <w:noProof/>
        </w:rPr>
        <w:t>105,</w:t>
      </w:r>
      <w:r w:rsidRPr="004F6CD1">
        <w:rPr>
          <w:noProof/>
        </w:rPr>
        <w:t xml:space="preserve"> 5069–5074 (2008).</w:t>
      </w:r>
    </w:p>
    <w:p w14:paraId="04F315C0" w14:textId="77777777" w:rsidR="004F6CD1" w:rsidRPr="004F6CD1" w:rsidRDefault="004F6CD1" w:rsidP="004F6CD1">
      <w:pPr>
        <w:widowControl w:val="0"/>
        <w:autoSpaceDE w:val="0"/>
        <w:autoSpaceDN w:val="0"/>
        <w:adjustRightInd w:val="0"/>
        <w:ind w:left="640" w:hanging="640"/>
        <w:rPr>
          <w:noProof/>
        </w:rPr>
      </w:pPr>
      <w:r w:rsidRPr="004F6CD1">
        <w:rPr>
          <w:noProof/>
        </w:rPr>
        <w:t>50.</w:t>
      </w:r>
      <w:r w:rsidRPr="004F6CD1">
        <w:rPr>
          <w:noProof/>
        </w:rPr>
        <w:tab/>
        <w:t xml:space="preserve">Khakhina, S. </w:t>
      </w:r>
      <w:r w:rsidRPr="004F6CD1">
        <w:rPr>
          <w:i/>
          <w:iCs/>
          <w:noProof/>
        </w:rPr>
        <w:t>et al.</w:t>
      </w:r>
      <w:r w:rsidRPr="004F6CD1">
        <w:rPr>
          <w:noProof/>
        </w:rPr>
        <w:t xml:space="preserve"> Control of Plasma Membrane Permeability by ABC Transporters. </w:t>
      </w:r>
      <w:r w:rsidRPr="004F6CD1">
        <w:rPr>
          <w:i/>
          <w:iCs/>
          <w:noProof/>
        </w:rPr>
        <w:t>Eukaryot. Cell</w:t>
      </w:r>
      <w:r w:rsidRPr="004F6CD1">
        <w:rPr>
          <w:noProof/>
        </w:rPr>
        <w:t xml:space="preserve"> </w:t>
      </w:r>
      <w:r w:rsidRPr="004F6CD1">
        <w:rPr>
          <w:b/>
          <w:bCs/>
          <w:noProof/>
        </w:rPr>
        <w:t>14,</w:t>
      </w:r>
      <w:r w:rsidRPr="004F6CD1">
        <w:rPr>
          <w:noProof/>
        </w:rPr>
        <w:t xml:space="preserve"> 442–453 (2015).</w:t>
      </w:r>
    </w:p>
    <w:p w14:paraId="7C961979" w14:textId="77777777" w:rsidR="004F6CD1" w:rsidRPr="004F6CD1" w:rsidRDefault="004F6CD1" w:rsidP="004F6CD1">
      <w:pPr>
        <w:widowControl w:val="0"/>
        <w:autoSpaceDE w:val="0"/>
        <w:autoSpaceDN w:val="0"/>
        <w:adjustRightInd w:val="0"/>
        <w:ind w:left="640" w:hanging="640"/>
        <w:rPr>
          <w:noProof/>
        </w:rPr>
      </w:pPr>
      <w:r w:rsidRPr="004F6CD1">
        <w:rPr>
          <w:noProof/>
        </w:rPr>
        <w:t>51.</w:t>
      </w:r>
      <w:r w:rsidRPr="004F6CD1">
        <w:rPr>
          <w:noProof/>
        </w:rPr>
        <w:tab/>
        <w:t xml:space="preserve">Tarassov, K. </w:t>
      </w:r>
      <w:r w:rsidRPr="004F6CD1">
        <w:rPr>
          <w:i/>
          <w:iCs/>
          <w:noProof/>
        </w:rPr>
        <w:t>et al.</w:t>
      </w:r>
      <w:r w:rsidRPr="004F6CD1">
        <w:rPr>
          <w:noProof/>
        </w:rPr>
        <w:t xml:space="preserve"> An in vivo map of the yeast protein interactome. </w:t>
      </w:r>
      <w:r w:rsidRPr="004F6CD1">
        <w:rPr>
          <w:i/>
          <w:iCs/>
          <w:noProof/>
        </w:rPr>
        <w:t>Science</w:t>
      </w:r>
      <w:r w:rsidRPr="004F6CD1">
        <w:rPr>
          <w:noProof/>
        </w:rPr>
        <w:t xml:space="preserve"> </w:t>
      </w:r>
      <w:r w:rsidRPr="004F6CD1">
        <w:rPr>
          <w:b/>
          <w:bCs/>
          <w:noProof/>
        </w:rPr>
        <w:t>320,</w:t>
      </w:r>
      <w:r w:rsidRPr="004F6CD1">
        <w:rPr>
          <w:noProof/>
        </w:rPr>
        <w:t xml:space="preserve"> 1465–70 (2008).</w:t>
      </w:r>
    </w:p>
    <w:p w14:paraId="255C360A" w14:textId="77777777" w:rsidR="004F6CD1" w:rsidRPr="004F6CD1" w:rsidRDefault="004F6CD1" w:rsidP="004F6CD1">
      <w:pPr>
        <w:widowControl w:val="0"/>
        <w:autoSpaceDE w:val="0"/>
        <w:autoSpaceDN w:val="0"/>
        <w:adjustRightInd w:val="0"/>
        <w:ind w:left="640" w:hanging="640"/>
        <w:rPr>
          <w:noProof/>
        </w:rPr>
      </w:pPr>
      <w:r w:rsidRPr="004F6CD1">
        <w:rPr>
          <w:noProof/>
        </w:rPr>
        <w:t>52.</w:t>
      </w:r>
      <w:r w:rsidRPr="004F6CD1">
        <w:rPr>
          <w:noProof/>
        </w:rPr>
        <w:tab/>
        <w:t xml:space="preserve">Braun, P. </w:t>
      </w:r>
      <w:r w:rsidRPr="004F6CD1">
        <w:rPr>
          <w:i/>
          <w:iCs/>
          <w:noProof/>
        </w:rPr>
        <w:t>et al.</w:t>
      </w:r>
      <w:r w:rsidRPr="004F6CD1">
        <w:rPr>
          <w:noProof/>
        </w:rPr>
        <w:t xml:space="preserve"> An experimentally derived confidence score for binary protein-protein interactions. </w:t>
      </w:r>
      <w:r w:rsidRPr="004F6CD1">
        <w:rPr>
          <w:i/>
          <w:iCs/>
          <w:noProof/>
        </w:rPr>
        <w:t>Nat. Methods</w:t>
      </w:r>
      <w:r w:rsidRPr="004F6CD1">
        <w:rPr>
          <w:noProof/>
        </w:rPr>
        <w:t xml:space="preserve"> </w:t>
      </w:r>
      <w:r w:rsidRPr="004F6CD1">
        <w:rPr>
          <w:b/>
          <w:bCs/>
          <w:noProof/>
        </w:rPr>
        <w:t>6,</w:t>
      </w:r>
      <w:r w:rsidRPr="004F6CD1">
        <w:rPr>
          <w:noProof/>
        </w:rPr>
        <w:t xml:space="preserve"> 91–97 (2009).</w:t>
      </w:r>
    </w:p>
    <w:p w14:paraId="5D91D381" w14:textId="77777777" w:rsidR="004F6CD1" w:rsidRPr="004F6CD1" w:rsidRDefault="004F6CD1" w:rsidP="004F6CD1">
      <w:pPr>
        <w:widowControl w:val="0"/>
        <w:autoSpaceDE w:val="0"/>
        <w:autoSpaceDN w:val="0"/>
        <w:adjustRightInd w:val="0"/>
        <w:ind w:left="640" w:hanging="640"/>
        <w:rPr>
          <w:noProof/>
        </w:rPr>
      </w:pPr>
      <w:r w:rsidRPr="004F6CD1">
        <w:rPr>
          <w:noProof/>
        </w:rPr>
        <w:t>53.</w:t>
      </w:r>
      <w:r w:rsidRPr="004F6CD1">
        <w:rPr>
          <w:noProof/>
        </w:rPr>
        <w:tab/>
        <w:t xml:space="preserve">Newman, J. R. S. </w:t>
      </w:r>
      <w:r w:rsidRPr="004F6CD1">
        <w:rPr>
          <w:i/>
          <w:iCs/>
          <w:noProof/>
        </w:rPr>
        <w:t>et al.</w:t>
      </w:r>
      <w:r w:rsidRPr="004F6CD1">
        <w:rPr>
          <w:noProof/>
        </w:rPr>
        <w:t xml:space="preserve"> Single-cell proteomic analysis of S. cerevisiae reveals the architecture of biological noise. </w:t>
      </w:r>
      <w:r w:rsidRPr="004F6CD1">
        <w:rPr>
          <w:i/>
          <w:iCs/>
          <w:noProof/>
        </w:rPr>
        <w:t>Nature</w:t>
      </w:r>
      <w:r w:rsidRPr="004F6CD1">
        <w:rPr>
          <w:noProof/>
        </w:rPr>
        <w:t xml:space="preserve"> </w:t>
      </w:r>
      <w:r w:rsidRPr="004F6CD1">
        <w:rPr>
          <w:b/>
          <w:bCs/>
          <w:noProof/>
        </w:rPr>
        <w:t>441,</w:t>
      </w:r>
      <w:r w:rsidRPr="004F6CD1">
        <w:rPr>
          <w:noProof/>
        </w:rPr>
        <w:t xml:space="preserve"> 840–846 (2006).</w:t>
      </w:r>
    </w:p>
    <w:p w14:paraId="3E6BECB5" w14:textId="77777777" w:rsidR="004F6CD1" w:rsidRPr="004F6CD1" w:rsidRDefault="004F6CD1" w:rsidP="004F6CD1">
      <w:pPr>
        <w:widowControl w:val="0"/>
        <w:autoSpaceDE w:val="0"/>
        <w:autoSpaceDN w:val="0"/>
        <w:adjustRightInd w:val="0"/>
        <w:ind w:left="640" w:hanging="640"/>
        <w:rPr>
          <w:noProof/>
        </w:rPr>
      </w:pPr>
      <w:r w:rsidRPr="004F6CD1">
        <w:rPr>
          <w:noProof/>
        </w:rPr>
        <w:t>54.</w:t>
      </w:r>
      <w:r w:rsidRPr="004F6CD1">
        <w:rPr>
          <w:noProof/>
        </w:rPr>
        <w:tab/>
        <w:t xml:space="preserve">Shaw, W. M. </w:t>
      </w:r>
      <w:r w:rsidRPr="004F6CD1">
        <w:rPr>
          <w:i/>
          <w:iCs/>
          <w:noProof/>
        </w:rPr>
        <w:t>et al.</w:t>
      </w:r>
      <w:r w:rsidRPr="004F6CD1">
        <w:rPr>
          <w:noProof/>
        </w:rPr>
        <w:t xml:space="preserve"> Engineering a model cell for rational tuning of GPCR signaling. </w:t>
      </w:r>
      <w:r w:rsidRPr="004F6CD1">
        <w:rPr>
          <w:i/>
          <w:iCs/>
          <w:noProof/>
        </w:rPr>
        <w:t>bioRxiv</w:t>
      </w:r>
      <w:r w:rsidRPr="004F6CD1">
        <w:rPr>
          <w:noProof/>
        </w:rPr>
        <w:t xml:space="preserve"> 390559 (2018). doi:10.1101/390559</w:t>
      </w:r>
    </w:p>
    <w:p w14:paraId="4D64A45C" w14:textId="77777777" w:rsidR="004F6CD1" w:rsidRPr="004F6CD1" w:rsidRDefault="004F6CD1" w:rsidP="004F6CD1">
      <w:pPr>
        <w:widowControl w:val="0"/>
        <w:autoSpaceDE w:val="0"/>
        <w:autoSpaceDN w:val="0"/>
        <w:adjustRightInd w:val="0"/>
        <w:ind w:left="640" w:hanging="640"/>
        <w:rPr>
          <w:noProof/>
        </w:rPr>
      </w:pPr>
      <w:r w:rsidRPr="004F6CD1">
        <w:rPr>
          <w:noProof/>
        </w:rPr>
        <w:t>55.</w:t>
      </w:r>
      <w:r w:rsidRPr="004F6CD1">
        <w:rPr>
          <w:noProof/>
        </w:rPr>
        <w:tab/>
        <w:t xml:space="preserve">C. elegans Deletion Mutant Consortium. Large-Scale Screening for Targeted Knockouts in the Caenorhabditis elegans Genome. </w:t>
      </w:r>
      <w:r w:rsidRPr="004F6CD1">
        <w:rPr>
          <w:i/>
          <w:iCs/>
          <w:noProof/>
        </w:rPr>
        <w:t>G3 Genes,Genomes,Genetics</w:t>
      </w:r>
      <w:r w:rsidRPr="004F6CD1">
        <w:rPr>
          <w:noProof/>
        </w:rPr>
        <w:t xml:space="preserve"> </w:t>
      </w:r>
      <w:r w:rsidRPr="004F6CD1">
        <w:rPr>
          <w:b/>
          <w:bCs/>
          <w:noProof/>
        </w:rPr>
        <w:t>2,</w:t>
      </w:r>
      <w:r w:rsidRPr="004F6CD1">
        <w:rPr>
          <w:noProof/>
        </w:rPr>
        <w:t xml:space="preserve"> 1415–1425 (2012).</w:t>
      </w:r>
    </w:p>
    <w:p w14:paraId="290237A3" w14:textId="77777777" w:rsidR="004F6CD1" w:rsidRPr="004F6CD1" w:rsidRDefault="004F6CD1" w:rsidP="004F6CD1">
      <w:pPr>
        <w:widowControl w:val="0"/>
        <w:autoSpaceDE w:val="0"/>
        <w:autoSpaceDN w:val="0"/>
        <w:adjustRightInd w:val="0"/>
        <w:ind w:left="640" w:hanging="640"/>
        <w:rPr>
          <w:noProof/>
        </w:rPr>
      </w:pPr>
      <w:r w:rsidRPr="004F6CD1">
        <w:rPr>
          <w:noProof/>
        </w:rPr>
        <w:t>56.</w:t>
      </w:r>
      <w:r w:rsidRPr="004F6CD1">
        <w:rPr>
          <w:noProof/>
        </w:rPr>
        <w:tab/>
        <w:t xml:space="preserve">Thompson, O. </w:t>
      </w:r>
      <w:r w:rsidRPr="004F6CD1">
        <w:rPr>
          <w:i/>
          <w:iCs/>
          <w:noProof/>
        </w:rPr>
        <w:t>et al.</w:t>
      </w:r>
      <w:r w:rsidRPr="004F6CD1">
        <w:rPr>
          <w:noProof/>
        </w:rPr>
        <w:t xml:space="preserve"> The million mutation project: A new approach to genetics in Caenorhabditis elegans. </w:t>
      </w:r>
      <w:r w:rsidRPr="004F6CD1">
        <w:rPr>
          <w:i/>
          <w:iCs/>
          <w:noProof/>
        </w:rPr>
        <w:t>Genome Res.</w:t>
      </w:r>
      <w:r w:rsidRPr="004F6CD1">
        <w:rPr>
          <w:noProof/>
        </w:rPr>
        <w:t xml:space="preserve"> </w:t>
      </w:r>
      <w:r w:rsidRPr="004F6CD1">
        <w:rPr>
          <w:b/>
          <w:bCs/>
          <w:noProof/>
        </w:rPr>
        <w:t>23,</w:t>
      </w:r>
      <w:r w:rsidRPr="004F6CD1">
        <w:rPr>
          <w:noProof/>
        </w:rPr>
        <w:t xml:space="preserve"> 1749–1762 (2013).</w:t>
      </w:r>
    </w:p>
    <w:p w14:paraId="551D365D" w14:textId="77777777" w:rsidR="004F6CD1" w:rsidRPr="004F6CD1" w:rsidRDefault="004F6CD1" w:rsidP="004F6CD1">
      <w:pPr>
        <w:widowControl w:val="0"/>
        <w:autoSpaceDE w:val="0"/>
        <w:autoSpaceDN w:val="0"/>
        <w:adjustRightInd w:val="0"/>
        <w:ind w:left="640" w:hanging="640"/>
        <w:rPr>
          <w:noProof/>
        </w:rPr>
      </w:pPr>
      <w:r w:rsidRPr="004F6CD1">
        <w:rPr>
          <w:noProof/>
        </w:rPr>
        <w:t>57.</w:t>
      </w:r>
      <w:r w:rsidRPr="004F6CD1">
        <w:rPr>
          <w:noProof/>
        </w:rPr>
        <w:tab/>
        <w:t xml:space="preserve">Tanay, A. &amp; Regev, A. Scaling single-cell genomics from phenomenology to mechanism. </w:t>
      </w:r>
      <w:r w:rsidRPr="004F6CD1">
        <w:rPr>
          <w:i/>
          <w:iCs/>
          <w:noProof/>
        </w:rPr>
        <w:t>Nature</w:t>
      </w:r>
      <w:r w:rsidRPr="004F6CD1">
        <w:rPr>
          <w:noProof/>
        </w:rPr>
        <w:t xml:space="preserve"> </w:t>
      </w:r>
      <w:r w:rsidRPr="004F6CD1">
        <w:rPr>
          <w:b/>
          <w:bCs/>
          <w:noProof/>
        </w:rPr>
        <w:t>541,</w:t>
      </w:r>
      <w:r w:rsidRPr="004F6CD1">
        <w:rPr>
          <w:noProof/>
        </w:rPr>
        <w:t xml:space="preserve"> 331–338 (2017).</w:t>
      </w:r>
    </w:p>
    <w:p w14:paraId="5CBB78EE" w14:textId="77777777" w:rsidR="004F6CD1" w:rsidRPr="004F6CD1" w:rsidRDefault="004F6CD1" w:rsidP="004F6CD1">
      <w:pPr>
        <w:widowControl w:val="0"/>
        <w:autoSpaceDE w:val="0"/>
        <w:autoSpaceDN w:val="0"/>
        <w:adjustRightInd w:val="0"/>
        <w:ind w:left="640" w:hanging="640"/>
        <w:rPr>
          <w:noProof/>
        </w:rPr>
      </w:pPr>
      <w:r w:rsidRPr="004F6CD1">
        <w:rPr>
          <w:noProof/>
        </w:rPr>
        <w:t>58.</w:t>
      </w:r>
      <w:r w:rsidRPr="004F6CD1">
        <w:rPr>
          <w:noProof/>
        </w:rPr>
        <w:tab/>
        <w:t xml:space="preserve">Zupan, B. </w:t>
      </w:r>
      <w:r w:rsidRPr="004F6CD1">
        <w:rPr>
          <w:i/>
          <w:iCs/>
          <w:noProof/>
        </w:rPr>
        <w:t>et al.</w:t>
      </w:r>
      <w:r w:rsidRPr="004F6CD1">
        <w:rPr>
          <w:noProof/>
        </w:rPr>
        <w:t xml:space="preserve"> GenePath: a system for inference of genetic networks and proposal of genetic experiments. </w:t>
      </w:r>
      <w:r w:rsidRPr="004F6CD1">
        <w:rPr>
          <w:i/>
          <w:iCs/>
          <w:noProof/>
        </w:rPr>
        <w:t>Artif. Intell. Med.</w:t>
      </w:r>
      <w:r w:rsidRPr="004F6CD1">
        <w:rPr>
          <w:noProof/>
        </w:rPr>
        <w:t xml:space="preserve"> </w:t>
      </w:r>
      <w:r w:rsidRPr="004F6CD1">
        <w:rPr>
          <w:b/>
          <w:bCs/>
          <w:noProof/>
        </w:rPr>
        <w:t>29,</w:t>
      </w:r>
      <w:r w:rsidRPr="004F6CD1">
        <w:rPr>
          <w:noProof/>
        </w:rPr>
        <w:t xml:space="preserve"> 107–30</w:t>
      </w:r>
    </w:p>
    <w:p w14:paraId="1F1B38ED" w14:textId="77777777" w:rsidR="004F6CD1" w:rsidRPr="004F6CD1" w:rsidRDefault="004F6CD1" w:rsidP="004F6CD1">
      <w:pPr>
        <w:widowControl w:val="0"/>
        <w:autoSpaceDE w:val="0"/>
        <w:autoSpaceDN w:val="0"/>
        <w:adjustRightInd w:val="0"/>
        <w:ind w:left="640" w:hanging="640"/>
        <w:rPr>
          <w:noProof/>
        </w:rPr>
      </w:pPr>
      <w:r w:rsidRPr="004F6CD1">
        <w:rPr>
          <w:noProof/>
        </w:rPr>
        <w:t>59.</w:t>
      </w:r>
      <w:r w:rsidRPr="004F6CD1">
        <w:rPr>
          <w:noProof/>
        </w:rPr>
        <w:tab/>
        <w:t xml:space="preserve">Ma, J. </w:t>
      </w:r>
      <w:r w:rsidRPr="004F6CD1">
        <w:rPr>
          <w:i/>
          <w:iCs/>
          <w:noProof/>
        </w:rPr>
        <w:t>et al.</w:t>
      </w:r>
      <w:r w:rsidRPr="004F6CD1">
        <w:rPr>
          <w:noProof/>
        </w:rPr>
        <w:t xml:space="preserve"> Using deep learning to model the hierarchical structure and function of a cell. </w:t>
      </w:r>
      <w:r w:rsidRPr="004F6CD1">
        <w:rPr>
          <w:i/>
          <w:iCs/>
          <w:noProof/>
        </w:rPr>
        <w:t>Nat. Methods</w:t>
      </w:r>
      <w:r w:rsidRPr="004F6CD1">
        <w:rPr>
          <w:noProof/>
        </w:rPr>
        <w:t xml:space="preserve"> </w:t>
      </w:r>
      <w:r w:rsidRPr="004F6CD1">
        <w:rPr>
          <w:b/>
          <w:bCs/>
          <w:noProof/>
        </w:rPr>
        <w:t>15,</w:t>
      </w:r>
      <w:r w:rsidRPr="004F6CD1">
        <w:rPr>
          <w:noProof/>
        </w:rPr>
        <w:t xml:space="preserve"> 290–298 (2018).</w:t>
      </w:r>
    </w:p>
    <w:p w14:paraId="7263963D" w14:textId="77777777" w:rsidR="004F6CD1" w:rsidRPr="004F6CD1" w:rsidRDefault="004F6CD1" w:rsidP="004F6CD1">
      <w:pPr>
        <w:widowControl w:val="0"/>
        <w:autoSpaceDE w:val="0"/>
        <w:autoSpaceDN w:val="0"/>
        <w:adjustRightInd w:val="0"/>
        <w:ind w:left="640" w:hanging="640"/>
        <w:rPr>
          <w:noProof/>
        </w:rPr>
      </w:pPr>
      <w:r w:rsidRPr="004F6CD1">
        <w:rPr>
          <w:noProof/>
        </w:rPr>
        <w:t>60.</w:t>
      </w:r>
      <w:r w:rsidRPr="004F6CD1">
        <w:rPr>
          <w:noProof/>
        </w:rPr>
        <w:tab/>
        <w:t xml:space="preserve">Brockmann, M. </w:t>
      </w:r>
      <w:r w:rsidRPr="004F6CD1">
        <w:rPr>
          <w:i/>
          <w:iCs/>
          <w:noProof/>
        </w:rPr>
        <w:t>et al.</w:t>
      </w:r>
      <w:r w:rsidRPr="004F6CD1">
        <w:rPr>
          <w:noProof/>
        </w:rPr>
        <w:t xml:space="preserve"> Genetic wiring maps of single-cell protein states reveal an off-switch for GPCR signalling. </w:t>
      </w:r>
      <w:r w:rsidRPr="004F6CD1">
        <w:rPr>
          <w:i/>
          <w:iCs/>
          <w:noProof/>
        </w:rPr>
        <w:t>Nature</w:t>
      </w:r>
      <w:r w:rsidRPr="004F6CD1">
        <w:rPr>
          <w:noProof/>
        </w:rPr>
        <w:t xml:space="preserve"> </w:t>
      </w:r>
      <w:r w:rsidRPr="004F6CD1">
        <w:rPr>
          <w:b/>
          <w:bCs/>
          <w:noProof/>
        </w:rPr>
        <w:t>546,</w:t>
      </w:r>
      <w:r w:rsidRPr="004F6CD1">
        <w:rPr>
          <w:noProof/>
        </w:rPr>
        <w:t xml:space="preserve"> 307–311 (2017).</w:t>
      </w:r>
    </w:p>
    <w:p w14:paraId="7187A090" w14:textId="77777777" w:rsidR="004F6CD1" w:rsidRPr="004F6CD1" w:rsidRDefault="004F6CD1" w:rsidP="004F6CD1">
      <w:pPr>
        <w:widowControl w:val="0"/>
        <w:autoSpaceDE w:val="0"/>
        <w:autoSpaceDN w:val="0"/>
        <w:adjustRightInd w:val="0"/>
        <w:ind w:left="640" w:hanging="640"/>
        <w:rPr>
          <w:noProof/>
        </w:rPr>
      </w:pPr>
      <w:r w:rsidRPr="004F6CD1">
        <w:rPr>
          <w:noProof/>
        </w:rPr>
        <w:t>61.</w:t>
      </w:r>
      <w:r w:rsidRPr="004F6CD1">
        <w:rPr>
          <w:noProof/>
        </w:rPr>
        <w:tab/>
        <w:t xml:space="preserve">Emanuel, G., Moffitt, J. R. &amp; Zhuang, X. High-throughput, image-based screening of genetic variant libraries. </w:t>
      </w:r>
      <w:r w:rsidRPr="004F6CD1">
        <w:rPr>
          <w:i/>
          <w:iCs/>
          <w:noProof/>
        </w:rPr>
        <w:t>bioRxiv</w:t>
      </w:r>
      <w:r w:rsidRPr="004F6CD1">
        <w:rPr>
          <w:noProof/>
        </w:rPr>
        <w:t xml:space="preserve"> (2017).</w:t>
      </w:r>
    </w:p>
    <w:p w14:paraId="7B279EA2" w14:textId="77777777" w:rsidR="004F6CD1" w:rsidRPr="004F6CD1" w:rsidRDefault="004F6CD1" w:rsidP="004F6CD1">
      <w:pPr>
        <w:widowControl w:val="0"/>
        <w:autoSpaceDE w:val="0"/>
        <w:autoSpaceDN w:val="0"/>
        <w:adjustRightInd w:val="0"/>
        <w:ind w:left="640" w:hanging="640"/>
        <w:rPr>
          <w:noProof/>
        </w:rPr>
      </w:pPr>
      <w:r w:rsidRPr="004F6CD1">
        <w:rPr>
          <w:noProof/>
        </w:rPr>
        <w:t>62.</w:t>
      </w:r>
      <w:r w:rsidRPr="004F6CD1">
        <w:rPr>
          <w:noProof/>
        </w:rPr>
        <w:tab/>
        <w:t xml:space="preserve">Gibson, D. G. </w:t>
      </w:r>
      <w:r w:rsidRPr="004F6CD1">
        <w:rPr>
          <w:i/>
          <w:iCs/>
          <w:noProof/>
        </w:rPr>
        <w:t>et al.</w:t>
      </w:r>
      <w:r w:rsidRPr="004F6CD1">
        <w:rPr>
          <w:noProof/>
        </w:rPr>
        <w:t xml:space="preserve"> Enzymatic assembly of DNA molecules up to several hundred </w:t>
      </w:r>
      <w:r w:rsidRPr="004F6CD1">
        <w:rPr>
          <w:noProof/>
        </w:rPr>
        <w:lastRenderedPageBreak/>
        <w:t xml:space="preserve">kilobases. </w:t>
      </w:r>
      <w:r w:rsidRPr="004F6CD1">
        <w:rPr>
          <w:i/>
          <w:iCs/>
          <w:noProof/>
        </w:rPr>
        <w:t>Nat. Methods</w:t>
      </w:r>
      <w:r w:rsidRPr="004F6CD1">
        <w:rPr>
          <w:noProof/>
        </w:rPr>
        <w:t xml:space="preserve"> </w:t>
      </w:r>
      <w:r w:rsidRPr="004F6CD1">
        <w:rPr>
          <w:b/>
          <w:bCs/>
          <w:noProof/>
        </w:rPr>
        <w:t>6,</w:t>
      </w:r>
      <w:r w:rsidRPr="004F6CD1">
        <w:rPr>
          <w:noProof/>
        </w:rPr>
        <w:t xml:space="preserve"> 343–5 (2009).</w:t>
      </w:r>
    </w:p>
    <w:p w14:paraId="39FDA377" w14:textId="77777777" w:rsidR="004F6CD1" w:rsidRPr="004F6CD1" w:rsidRDefault="004F6CD1" w:rsidP="004F6CD1">
      <w:pPr>
        <w:widowControl w:val="0"/>
        <w:autoSpaceDE w:val="0"/>
        <w:autoSpaceDN w:val="0"/>
        <w:adjustRightInd w:val="0"/>
        <w:ind w:left="640" w:hanging="640"/>
        <w:rPr>
          <w:noProof/>
        </w:rPr>
      </w:pPr>
      <w:r w:rsidRPr="004F6CD1">
        <w:rPr>
          <w:noProof/>
        </w:rPr>
        <w:t>63.</w:t>
      </w:r>
      <w:r w:rsidRPr="004F6CD1">
        <w:rPr>
          <w:noProof/>
        </w:rPr>
        <w:tab/>
        <w:t xml:space="preserve">Gietz, R. D. &amp; Schiestl, R. H. High-efficiency yeast transformation using the LiAc/SS carrier DNA/PEG method. </w:t>
      </w:r>
      <w:r w:rsidRPr="004F6CD1">
        <w:rPr>
          <w:i/>
          <w:iCs/>
          <w:noProof/>
        </w:rPr>
        <w:t>Nat. Protoc.</w:t>
      </w:r>
      <w:r w:rsidRPr="004F6CD1">
        <w:rPr>
          <w:noProof/>
        </w:rPr>
        <w:t xml:space="preserve"> </w:t>
      </w:r>
      <w:r w:rsidRPr="004F6CD1">
        <w:rPr>
          <w:b/>
          <w:bCs/>
          <w:noProof/>
        </w:rPr>
        <w:t>2,</w:t>
      </w:r>
      <w:r w:rsidRPr="004F6CD1">
        <w:rPr>
          <w:noProof/>
        </w:rPr>
        <w:t xml:space="preserve"> 31–34 (2007).</w:t>
      </w:r>
    </w:p>
    <w:p w14:paraId="5274D463" w14:textId="77777777" w:rsidR="004F6CD1" w:rsidRPr="004F6CD1" w:rsidRDefault="004F6CD1" w:rsidP="004F6CD1">
      <w:pPr>
        <w:widowControl w:val="0"/>
        <w:autoSpaceDE w:val="0"/>
        <w:autoSpaceDN w:val="0"/>
        <w:adjustRightInd w:val="0"/>
        <w:ind w:left="640" w:hanging="640"/>
        <w:rPr>
          <w:noProof/>
        </w:rPr>
      </w:pPr>
      <w:r w:rsidRPr="004F6CD1">
        <w:rPr>
          <w:noProof/>
        </w:rPr>
        <w:t>64.</w:t>
      </w:r>
      <w:r w:rsidRPr="004F6CD1">
        <w:rPr>
          <w:noProof/>
        </w:rPr>
        <w:tab/>
        <w:t xml:space="preserve">Proctor, M. </w:t>
      </w:r>
      <w:r w:rsidRPr="004F6CD1">
        <w:rPr>
          <w:i/>
          <w:iCs/>
          <w:noProof/>
        </w:rPr>
        <w:t>et al.</w:t>
      </w:r>
      <w:r w:rsidRPr="004F6CD1">
        <w:rPr>
          <w:noProof/>
        </w:rPr>
        <w:t xml:space="preserve"> in 239–269 (Humana Press, 2011). doi:10.1007/978-1-61779-173-4_15</w:t>
      </w:r>
    </w:p>
    <w:p w14:paraId="6704B0BB" w14:textId="77777777" w:rsidR="004F6CD1" w:rsidRPr="004F6CD1" w:rsidRDefault="004F6CD1" w:rsidP="004F6CD1">
      <w:pPr>
        <w:widowControl w:val="0"/>
        <w:autoSpaceDE w:val="0"/>
        <w:autoSpaceDN w:val="0"/>
        <w:adjustRightInd w:val="0"/>
        <w:ind w:left="640" w:hanging="640"/>
        <w:rPr>
          <w:noProof/>
        </w:rPr>
      </w:pPr>
      <w:r w:rsidRPr="004F6CD1">
        <w:rPr>
          <w:noProof/>
        </w:rPr>
        <w:t>65.</w:t>
      </w:r>
      <w:r w:rsidRPr="004F6CD1">
        <w:rPr>
          <w:noProof/>
        </w:rPr>
        <w:tab/>
        <w:t xml:space="preserve">Mani, R., St Onge, R. P., Hartman, J. L., Giaever, G. &amp; Roth, F. P. Defining genetic interaction. </w:t>
      </w:r>
      <w:r w:rsidRPr="004F6CD1">
        <w:rPr>
          <w:i/>
          <w:iCs/>
          <w:noProof/>
        </w:rPr>
        <w:t>Proc. Natl. Acad. Sci. U. S. A.</w:t>
      </w:r>
      <w:r w:rsidRPr="004F6CD1">
        <w:rPr>
          <w:noProof/>
        </w:rPr>
        <w:t xml:space="preserve"> </w:t>
      </w:r>
      <w:r w:rsidRPr="004F6CD1">
        <w:rPr>
          <w:b/>
          <w:bCs/>
          <w:noProof/>
        </w:rPr>
        <w:t>105,</w:t>
      </w:r>
      <w:r w:rsidRPr="004F6CD1">
        <w:rPr>
          <w:noProof/>
        </w:rPr>
        <w:t xml:space="preserve"> 3461–6 (2008).</w:t>
      </w:r>
    </w:p>
    <w:p w14:paraId="39FCDCD0" w14:textId="77777777" w:rsidR="004F6CD1" w:rsidRPr="004F6CD1" w:rsidRDefault="004F6CD1" w:rsidP="004F6CD1">
      <w:pPr>
        <w:widowControl w:val="0"/>
        <w:autoSpaceDE w:val="0"/>
        <w:autoSpaceDN w:val="0"/>
        <w:adjustRightInd w:val="0"/>
        <w:ind w:left="640" w:hanging="640"/>
        <w:rPr>
          <w:noProof/>
        </w:rPr>
      </w:pPr>
      <w:r w:rsidRPr="004F6CD1">
        <w:rPr>
          <w:noProof/>
        </w:rPr>
        <w:t>66.</w:t>
      </w:r>
      <w:r w:rsidRPr="004F6CD1">
        <w:rPr>
          <w:noProof/>
        </w:rPr>
        <w:tab/>
        <w:t xml:space="preserve">Snider, J. </w:t>
      </w:r>
      <w:r w:rsidRPr="004F6CD1">
        <w:rPr>
          <w:i/>
          <w:iCs/>
          <w:noProof/>
        </w:rPr>
        <w:t>et al.</w:t>
      </w:r>
      <w:r w:rsidRPr="004F6CD1">
        <w:rPr>
          <w:noProof/>
        </w:rPr>
        <w:t xml:space="preserve"> Detecting interactions with membrane proteins using a membrane two-hybrid assay in yeast. </w:t>
      </w:r>
      <w:r w:rsidRPr="004F6CD1">
        <w:rPr>
          <w:i/>
          <w:iCs/>
          <w:noProof/>
        </w:rPr>
        <w:t>Nat. Protoc.</w:t>
      </w:r>
      <w:r w:rsidRPr="004F6CD1">
        <w:rPr>
          <w:noProof/>
        </w:rPr>
        <w:t xml:space="preserve"> </w:t>
      </w:r>
      <w:r w:rsidRPr="004F6CD1">
        <w:rPr>
          <w:b/>
          <w:bCs/>
          <w:noProof/>
        </w:rPr>
        <w:t>5,</w:t>
      </w:r>
      <w:r w:rsidRPr="004F6CD1">
        <w:rPr>
          <w:noProof/>
        </w:rPr>
        <w:t xml:space="preserve"> 1281–1293 (2010).</w:t>
      </w:r>
    </w:p>
    <w:p w14:paraId="5E7D0454" w14:textId="0E21216E" w:rsidR="001F052C" w:rsidRPr="00233F15" w:rsidRDefault="00C1486D" w:rsidP="004F6CD1">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748A375" w:rsidR="002F52D4" w:rsidRPr="007779DD" w:rsidRDefault="00100CAE" w:rsidP="00224FCB">
      <w:pPr>
        <w:jc w:val="both"/>
      </w:pPr>
      <w:r>
        <w:t>We c</w:t>
      </w:r>
      <w:r w:rsidR="00154026">
        <w:t>reated</w:t>
      </w:r>
      <w:r>
        <w:t xml:space="preserve"> a barcoded wild-type pool (</w:t>
      </w:r>
      <w:r w:rsidR="00EF3DD9">
        <w:t>Fig</w:t>
      </w:r>
      <w:r>
        <w:t xml:space="preserve">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4F6CD1">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44&lt;/sup&gt;","plainTextFormattedCitation":"44","previouslyFormattedCitation":"&lt;sup&gt;43&lt;/sup&gt;"},"properties":{"noteIndex":0},"schema":"https://github.com/citation-style-language/schema/raw/master/csl-citation.json"}</w:instrText>
      </w:r>
      <w:r w:rsidR="00323193" w:rsidRPr="00233F15">
        <w:fldChar w:fldCharType="separate"/>
      </w:r>
      <w:r w:rsidR="004F6CD1" w:rsidRPr="004F6CD1">
        <w:rPr>
          <w:noProof/>
          <w:vertAlign w:val="superscript"/>
        </w:rPr>
        <w:t>44</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222A0DBC" w:rsidR="006219B8" w:rsidRPr="007A228C" w:rsidRDefault="00E41888" w:rsidP="00224FCB">
      <w:pPr>
        <w:jc w:val="both"/>
      </w:pPr>
      <w:r>
        <w:rPr>
          <w:b/>
        </w:rPr>
        <w:t>A</w:t>
      </w:r>
      <w:r>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pdr5∆, snq2∆, ybt1∆,</w:t>
      </w:r>
      <w:r w:rsidR="001032F7">
        <w:rPr>
          <w:i/>
        </w:rPr>
        <w:t xml:space="preserve"> </w:t>
      </w:r>
      <w:r w:rsidRPr="00233F15">
        <w:rPr>
          <w:i/>
        </w:rPr>
        <w:t xml:space="preserve">ycf1∆, </w:t>
      </w:r>
      <w:r w:rsidRPr="00233F15">
        <w:t xml:space="preserve">and </w:t>
      </w:r>
      <w:r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EF3DD9">
        <w:t>Fig</w:t>
      </w:r>
      <w:r w:rsidR="00A570A8">
        <w:t xml:space="preserv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3CCC1430" w:rsidR="006C19FF" w:rsidRPr="00233F15" w:rsidRDefault="00E41888" w:rsidP="00224FCB">
      <w:pPr>
        <w:jc w:val="both"/>
      </w:pPr>
      <w:r>
        <w:rPr>
          <w:b/>
        </w:rPr>
        <w:t>C</w:t>
      </w:r>
      <w:r w:rsidR="003545B6" w:rsidRPr="00233F15">
        <w:rPr>
          <w:b/>
        </w:rPr>
        <w:tab/>
      </w:r>
      <w:r w:rsidR="007A228C">
        <w:t xml:space="preserve">A radial landscape of benomyl resistance.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5D326F47" w:rsidR="00CB62BD" w:rsidRPr="00233F15" w:rsidRDefault="00E41888" w:rsidP="00224FCB">
      <w:pPr>
        <w:jc w:val="both"/>
      </w:pPr>
      <w:r>
        <w:rPr>
          <w:b/>
        </w:rPr>
        <w:lastRenderedPageBreak/>
        <w:t>D</w:t>
      </w:r>
      <w:r w:rsidR="00F10D4E" w:rsidRPr="00233F15">
        <w:rPr>
          <w:b/>
        </w:rPr>
        <w:tab/>
      </w:r>
      <w:r w:rsidR="00F10D4E" w:rsidRPr="00233F15">
        <w:t>As in B, showing radial fitness landscapes for 10 additional drugs.</w:t>
      </w:r>
      <w:r w:rsidR="00885680">
        <w:t xml:space="preserve">  The remaining 5 drugs are shown in </w:t>
      </w:r>
      <w:r w:rsidR="00EF3DD9">
        <w:t>Fig</w:t>
      </w:r>
      <w:r w:rsidR="00885680">
        <w:t xml:space="preserve"> 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7F73BDA"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del w:id="423" w:author="Albi Celaj [2]" w:date="2018-12-07T15:12:00Z">
        <w:r w:rsidR="00803577" w:rsidDel="006571AE">
          <w:delText>fluconazole</w:delText>
        </w:r>
        <w:r w:rsidRPr="00233F15" w:rsidDel="006571AE">
          <w:delText xml:space="preserve"> </w:delText>
        </w:r>
      </w:del>
      <w:ins w:id="424"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EF3DD9">
        <w:t>Fig</w:t>
      </w:r>
      <w:r>
        <w:t xml:space="preserv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25" w:author="Albi Celaj [2]" w:date="2018-12-07T15:12:00Z">
        <w:r w:rsidR="006571AE">
          <w:t>valinomycin</w:t>
        </w:r>
      </w:ins>
      <w:del w:id="426"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55D0B272"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w:t>
      </w:r>
      <w:ins w:id="427" w:author="Albi Celaj [2]" w:date="2018-12-07T15:14:00Z">
        <w:r w:rsidR="001722E9">
          <w:t>right</w:t>
        </w:r>
      </w:ins>
      <w:del w:id="428" w:author="Albi Celaj [2]" w:date="2018-12-07T15:14:00Z">
        <w:r w:rsidR="00E90256" w:rsidDel="001722E9">
          <w:delText>left</w:delText>
        </w:r>
      </w:del>
      <w:r w:rsidR="00E90256">
        <w:t xml:space="preserve">.  </w:t>
      </w:r>
      <w:ins w:id="429" w:author="Albi Celaj [2]" w:date="2018-12-07T15:14:00Z">
        <w:r w:rsidR="001722E9">
          <w:t xml:space="preserve">Maximum and minimum scale values are determined by the median absolute deviation </w:t>
        </w:r>
      </w:ins>
      <w:ins w:id="430" w:author="Albi Celaj [2]" w:date="2018-12-07T15:15:00Z">
        <w:r w:rsidR="001722E9">
          <w:t>of the log(resistance)</w:t>
        </w:r>
      </w:ins>
      <w:ins w:id="431" w:author="Albi Celaj [2]" w:date="2018-12-07T15:16:00Z">
        <w:r w:rsidR="001722E9">
          <w:t xml:space="preserve"> in that drug</w:t>
        </w:r>
      </w:ins>
      <w:ins w:id="432" w:author="Albi Celaj [2]" w:date="2018-12-07T15:15:00Z">
        <w:r w:rsidR="001722E9">
          <w:t xml:space="preserve">.  </w:t>
        </w:r>
      </w:ins>
      <w:del w:id="433" w:author="Albi Celaj [2]" w:date="2018-12-07T15:16:00Z">
        <w:r w:rsidR="00DA6783" w:rsidDel="001722E9">
          <w:delText xml:space="preserve">Other </w:delText>
        </w:r>
      </w:del>
      <w:ins w:id="434" w:author="Albi Celaj [2]" w:date="2018-12-07T15:16:00Z">
        <w:r w:rsidR="001722E9">
          <w:t>Non-significant</w:t>
        </w:r>
        <w:r w:rsidR="001722E9">
          <w:t xml:space="preserve"> </w:t>
        </w:r>
      </w:ins>
      <w:r w:rsidR="00DA6783">
        <w:t xml:space="preserve">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435"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proofErr w:type="spellStart"/>
      <w:r w:rsidR="00D448AE">
        <w:t>colour</w:t>
      </w:r>
      <w:proofErr w:type="spellEnd"/>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141BBA8A" w14:textId="1ED1674B" w:rsidR="00264456" w:rsidRDefault="00B80B34" w:rsidP="00224FCB">
      <w:pPr>
        <w:jc w:val="both"/>
        <w:rPr>
          <w:ins w:id="436" w:author="Albi Celaj [2]" w:date="2018-12-07T15:16:00Z"/>
          <w:color w:val="000000" w:themeColor="text1"/>
        </w:rPr>
      </w:pPr>
      <w:r>
        <w:rPr>
          <w:b/>
          <w:color w:val="000000" w:themeColor="text1"/>
        </w:rPr>
        <w:t>C</w:t>
      </w:r>
      <w:r>
        <w:rPr>
          <w:b/>
          <w:color w:val="000000" w:themeColor="text1"/>
        </w:rPr>
        <w:tab/>
      </w:r>
      <w:r>
        <w:rPr>
          <w:color w:val="000000" w:themeColor="text1"/>
        </w:rPr>
        <w:t xml:space="preserve">Comparing the normalized resistance of each strain measured by engineered population profiling to resistances </w:t>
      </w:r>
      <w:r w:rsidR="00264456">
        <w:rPr>
          <w:color w:val="000000" w:themeColor="text1"/>
        </w:rPr>
        <w:t>modelled by the neural network.</w:t>
      </w:r>
    </w:p>
    <w:p w14:paraId="0682DE71" w14:textId="6BAFE5F1" w:rsidR="001722E9" w:rsidRPr="001722E9" w:rsidRDefault="001722E9" w:rsidP="00FF0877">
      <w:pPr>
        <w:jc w:val="both"/>
        <w:rPr>
          <w:ins w:id="437" w:author="Albi Celaj [2]" w:date="2018-12-07T15:16:00Z"/>
          <w:color w:val="000000" w:themeColor="text1"/>
        </w:rPr>
      </w:pPr>
      <w:ins w:id="438" w:author="Albi Celaj [2]" w:date="2018-12-07T15:17:00Z">
        <w:r>
          <w:rPr>
            <w:b/>
            <w:color w:val="000000" w:themeColor="text1"/>
          </w:rPr>
          <w:t>D</w:t>
        </w:r>
        <w:r>
          <w:rPr>
            <w:color w:val="000000" w:themeColor="text1"/>
          </w:rPr>
          <w:tab/>
          <w:t xml:space="preserve">Comparing the neural model in valinomycin to the observed resistances for each five-gene knockout group.  </w:t>
        </w:r>
      </w:ins>
      <w:ins w:id="439" w:author="Albi Celaj [2]" w:date="2018-12-07T15:20:00Z">
        <w:r>
          <w:rPr>
            <w:color w:val="000000" w:themeColor="text1"/>
          </w:rPr>
          <w:t xml:space="preserve">The neural network weights (top) are shown for the original model (top-left) and </w:t>
        </w:r>
      </w:ins>
      <w:ins w:id="440" w:author="Albi Celaj [2]" w:date="2018-12-07T15:23:00Z">
        <w:r w:rsidR="00DE1226">
          <w:rPr>
            <w:color w:val="000000" w:themeColor="text1"/>
          </w:rPr>
          <w:t>one</w:t>
        </w:r>
      </w:ins>
      <w:ins w:id="441" w:author="Albi Celaj [2]" w:date="2018-12-07T15:20:00Z">
        <w:r>
          <w:rPr>
            <w:color w:val="000000" w:themeColor="text1"/>
          </w:rPr>
          <w:t xml:space="preserve"> trained with an extra always-present node in the activity layer</w:t>
        </w:r>
      </w:ins>
      <w:ins w:id="442" w:author="Albi Celaj [2]" w:date="2018-12-07T15:23:00Z">
        <w:r w:rsidR="00DE1226">
          <w:rPr>
            <w:color w:val="000000" w:themeColor="text1"/>
          </w:rPr>
          <w:t xml:space="preserve"> to model </w:t>
        </w:r>
      </w:ins>
      <w:ins w:id="443" w:author="Albi Celaj [2]" w:date="2018-12-07T15:25:00Z">
        <w:r w:rsidR="009A06E9">
          <w:rPr>
            <w:color w:val="000000" w:themeColor="text1"/>
          </w:rPr>
          <w:t xml:space="preserve">potential </w:t>
        </w:r>
      </w:ins>
      <w:ins w:id="444" w:author="Albi Celaj [2]" w:date="2018-12-07T15:23:00Z">
        <w:r w:rsidR="00DE1226">
          <w:rPr>
            <w:color w:val="000000" w:themeColor="text1"/>
          </w:rPr>
          <w:t>influence of a hidden resistance factor</w:t>
        </w:r>
      </w:ins>
      <w:ins w:id="445" w:author="Albi Celaj [2]" w:date="2018-12-07T15:20:00Z">
        <w:r>
          <w:rPr>
            <w:color w:val="000000" w:themeColor="text1"/>
          </w:rPr>
          <w:t xml:space="preserve"> (top right).  </w:t>
        </w:r>
      </w:ins>
      <w:ins w:id="446" w:author="Albi Celaj [2]" w:date="2018-12-07T15:26:00Z">
        <w:r w:rsidR="00FF0877">
          <w:rPr>
            <w:color w:val="000000" w:themeColor="text1"/>
          </w:rPr>
          <w:t xml:space="preserve">At the bottom, </w:t>
        </w:r>
        <w:r w:rsidR="00FF0877">
          <w:t>s</w:t>
        </w:r>
        <w:r w:rsidR="00FF0877">
          <w:t>trains were grouped</w:t>
        </w:r>
        <w:r w:rsidR="00996C72">
          <w:t xml:space="preserve"> </w:t>
        </w:r>
      </w:ins>
      <w:ins w:id="447" w:author="Albi Celaj [2]" w:date="2018-12-07T15:27:00Z">
        <w:r w:rsidR="00996C72">
          <w:t>by</w:t>
        </w:r>
      </w:ins>
      <w:ins w:id="448"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449" w:author="Albi Celaj [2]" w:date="2018-12-07T15:27:00Z">
        <w:r w:rsidR="00FF0877">
          <w:t xml:space="preserve">corresponding </w:t>
        </w:r>
      </w:ins>
      <w:ins w:id="450" w:author="Albi Celaj [2]" w:date="2018-12-07T15:26:00Z">
        <w:r w:rsidR="00FF0877">
          <w:t>neural network (x-axis) or as measured in the data (y-axis).  Correlation in the top left is shown for all data, then only for the</w:t>
        </w:r>
        <w:r w:rsidR="00FF0877">
          <w:t xml:space="preserve"> 5-locus groups in parentheses.</w:t>
        </w:r>
      </w:ins>
    </w:p>
    <w:p w14:paraId="659C50EB" w14:textId="77777777" w:rsidR="001722E9" w:rsidRDefault="001722E9" w:rsidP="00224FCB">
      <w:pPr>
        <w:jc w:val="both"/>
        <w:rPr>
          <w:ins w:id="451"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452" w:author="Albi Celaj [2]" w:date="2018-12-07T15:28:00Z"/>
          <w:color w:val="000000" w:themeColor="text1"/>
        </w:rPr>
      </w:pPr>
      <w:ins w:id="453" w:author="Albi Celaj [2]" w:date="2018-12-07T15:28:00Z">
        <w:r>
          <w:rPr>
            <w:b/>
            <w:color w:val="000000" w:themeColor="text1"/>
          </w:rPr>
          <w:lastRenderedPageBreak/>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454" w:author="Albi Celaj [2]" w:date="2018-12-07T15:29:00Z"/>
        </w:rPr>
      </w:pPr>
      <w:ins w:id="455" w:author="Albi Celaj [2]" w:date="2018-12-07T15:29:00Z">
        <w:r>
          <w:rPr>
            <w:b/>
            <w:color w:val="000000" w:themeColor="text1"/>
          </w:rPr>
          <w:t>A</w:t>
        </w:r>
        <w:r>
          <w:rPr>
            <w:b/>
            <w:color w:val="000000" w:themeColor="text1"/>
          </w:rPr>
          <w:tab/>
        </w:r>
        <w:r>
          <w:rPr>
            <w:color w:val="000000" w:themeColor="text1"/>
          </w:rPr>
          <w:t xml:space="preserve">As in Figure 3A, </w:t>
        </w:r>
        <w:r>
          <w:t>a</w:t>
        </w:r>
        <w:r>
          <w:t xml:space="preserve"> linear landscape of </w:t>
        </w:r>
        <w:r>
          <w:t xml:space="preserve">fluconazole </w:t>
        </w:r>
        <w:r>
          <w:t>resistance</w:t>
        </w:r>
        <w:r>
          <w:t xml:space="preserve"> is </w:t>
        </w:r>
        <w:proofErr w:type="gramStart"/>
        <w:r>
          <w:t>shown .</w:t>
        </w:r>
        <w:proofErr w:type="gramEnd"/>
      </w:ins>
    </w:p>
    <w:p w14:paraId="064D745E" w14:textId="3E61D60A" w:rsidR="00330ADB" w:rsidRPr="001722E9" w:rsidRDefault="00330ADB" w:rsidP="000B3F65">
      <w:pPr>
        <w:jc w:val="both"/>
        <w:rPr>
          <w:ins w:id="456" w:author="Albi Celaj [2]" w:date="2018-12-07T15:30:00Z"/>
          <w:color w:val="000000" w:themeColor="text1"/>
        </w:rPr>
      </w:pPr>
      <w:ins w:id="457" w:author="Albi Celaj [2]" w:date="2018-12-07T15:30:00Z">
        <w:r>
          <w:rPr>
            <w:b/>
          </w:rPr>
          <w:t>B</w:t>
        </w:r>
        <w:r>
          <w:tab/>
        </w:r>
        <w:r>
          <w:rPr>
            <w:color w:val="000000" w:themeColor="text1"/>
          </w:rPr>
          <w:t>Comparing</w:t>
        </w:r>
        <w:r>
          <w:rPr>
            <w:color w:val="000000" w:themeColor="text1"/>
          </w:rPr>
          <w:t xml:space="preserve"> the neural model in fluconazole</w:t>
        </w:r>
        <w:r>
          <w:rPr>
            <w:color w:val="000000" w:themeColor="text1"/>
          </w:rPr>
          <w:t xml:space="preserve"> to the observed resistances for each five-gene knockout group.  The neural network weights (top) are shown for the original model (top-left) and one trained with an extra always-present </w:t>
        </w:r>
      </w:ins>
      <w:ins w:id="458" w:author="Albi Celaj [2]" w:date="2018-12-07T15:35:00Z">
        <w:r w:rsidR="000B3F65">
          <w:rPr>
            <w:color w:val="000000" w:themeColor="text1"/>
          </w:rPr>
          <w:t xml:space="preserve">‘hidden’ </w:t>
        </w:r>
      </w:ins>
      <w:ins w:id="459" w:author="Albi Celaj [2]" w:date="2018-12-07T15:30:00Z">
        <w:r>
          <w:rPr>
            <w:color w:val="000000" w:themeColor="text1"/>
          </w:rPr>
          <w:t xml:space="preserve">node </w:t>
        </w:r>
      </w:ins>
      <w:ins w:id="460"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461" w:author="Albi Celaj [2]" w:date="2018-12-07T15:33:00Z">
        <w:r w:rsidR="000B3F65">
          <w:rPr>
            <w:color w:val="000000" w:themeColor="text1"/>
          </w:rPr>
          <w:t xml:space="preserve"> (see Methods for details, top right).</w:t>
        </w:r>
      </w:ins>
      <w:ins w:id="462"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463" w:author="Albi Celaj [2]" w:date="2018-12-07T15:33:00Z">
        <w:r>
          <w:rPr>
            <w:b/>
            <w:color w:val="000000" w:themeColor="text1"/>
          </w:rPr>
          <w:t>C</w:t>
        </w:r>
      </w:ins>
      <w:del w:id="464"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465" w:author="Albi Celaj [2]" w:date="2018-12-07T15:36:00Z">
        <w:r>
          <w:rPr>
            <w:b/>
            <w:color w:val="000000" w:themeColor="text1"/>
          </w:rPr>
          <w:t>D</w:t>
        </w:r>
      </w:ins>
      <w:del w:id="466"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467" w:author="Albi Celaj [2]" w:date="2018-12-07T15:34:00Z">
        <w:r>
          <w:rPr>
            <w:color w:val="000000" w:themeColor="text1"/>
          </w:rPr>
          <w:t xml:space="preserve">  Overlaid are the</w:t>
        </w:r>
      </w:ins>
      <w:ins w:id="468" w:author="Albi Celaj [2]" w:date="2018-12-07T15:36:00Z">
        <w:r>
          <w:rPr>
            <w:color w:val="000000" w:themeColor="text1"/>
          </w:rPr>
          <w:t xml:space="preserve"> corresponding</w:t>
        </w:r>
      </w:ins>
      <w:ins w:id="469" w:author="Albi Celaj [2]" w:date="2018-12-07T15:34:00Z">
        <w:r>
          <w:rPr>
            <w:color w:val="000000" w:themeColor="text1"/>
          </w:rPr>
          <w:t xml:space="preserve"> Pdr5 activity values from the </w:t>
        </w:r>
      </w:ins>
      <w:ins w:id="470" w:author="Albi Celaj [2]" w:date="2018-12-07T15:35:00Z">
        <w:r>
          <w:rPr>
            <w:color w:val="000000" w:themeColor="text1"/>
          </w:rPr>
          <w:t xml:space="preserve">neural network in the </w:t>
        </w:r>
      </w:ins>
      <w:ins w:id="471" w:author="Albi Celaj [2]" w:date="2018-12-07T15:34:00Z">
        <w:r>
          <w:rPr>
            <w:color w:val="000000" w:themeColor="text1"/>
          </w:rPr>
          <w:t xml:space="preserve">top-right </w:t>
        </w:r>
      </w:ins>
      <w:ins w:id="472" w:author="Albi Celaj [2]" w:date="2018-12-07T15:35:00Z">
        <w:r>
          <w:rPr>
            <w:color w:val="000000" w:themeColor="text1"/>
          </w:rPr>
          <w:t>panel of Figure 5B, considering only influences going through the hidden node (yellow), or all influences (orange).</w:t>
        </w:r>
      </w:ins>
    </w:p>
    <w:p w14:paraId="02F9FF7B" w14:textId="711B1BDE" w:rsidR="00EE2C67" w:rsidRPr="00D01BD8" w:rsidRDefault="000B3F65" w:rsidP="007A57E7">
      <w:pPr>
        <w:widowControl w:val="0"/>
        <w:autoSpaceDE w:val="0"/>
        <w:autoSpaceDN w:val="0"/>
        <w:adjustRightInd w:val="0"/>
        <w:jc w:val="both"/>
        <w:rPr>
          <w:bCs/>
          <w:iCs/>
          <w:color w:val="000000" w:themeColor="text1"/>
        </w:rPr>
      </w:pPr>
      <w:ins w:id="473" w:author="Albi Celaj [2]" w:date="2018-12-07T15:36:00Z">
        <w:r>
          <w:rPr>
            <w:b/>
            <w:color w:val="000000" w:themeColor="text1"/>
          </w:rPr>
          <w:t>E</w:t>
        </w:r>
      </w:ins>
      <w:del w:id="474"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EF3DD9">
        <w:rPr>
          <w:color w:val="000000" w:themeColor="text1"/>
        </w:rPr>
        <w:t>Fig</w:t>
      </w:r>
      <w:r w:rsidR="009747F9">
        <w:rPr>
          <w:color w:val="000000" w:themeColor="text1"/>
        </w:rPr>
        <w:t xml:space="preserve"> S11, S12) and previous studies</w:t>
      </w:r>
      <w:r w:rsidR="005D6C8D">
        <w:rPr>
          <w:color w:val="000000" w:themeColor="text1"/>
        </w:rPr>
        <w:fldChar w:fldCharType="begin" w:fldLock="1"/>
      </w:r>
      <w:r w:rsidR="004F6CD1">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32,51&lt;/sup&gt;","plainTextFormattedCitation":"32,51","previouslyFormattedCitation":"&lt;sup&gt;34,50&lt;/sup&gt;"},"properties":{"noteIndex":0},"schema":"https://github.com/citation-style-language/schema/raw/master/csl-citation.json"}</w:instrText>
      </w:r>
      <w:r w:rsidR="005D6C8D">
        <w:rPr>
          <w:color w:val="000000" w:themeColor="text1"/>
        </w:rPr>
        <w:fldChar w:fldCharType="separate"/>
      </w:r>
      <w:r w:rsidR="004F6CD1" w:rsidRPr="004F6CD1">
        <w:rPr>
          <w:noProof/>
          <w:color w:val="000000" w:themeColor="text1"/>
          <w:vertAlign w:val="superscript"/>
        </w:rPr>
        <w:t>32,51</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16F95FC7" w14:textId="442E9316" w:rsidR="00B712A0" w:rsidRDefault="00212AC7" w:rsidP="00224FCB">
      <w:pPr>
        <w:jc w:val="both"/>
      </w:pPr>
      <w:proofErr w:type="gramStart"/>
      <w:r w:rsidRPr="00212AC7">
        <w:rPr>
          <w:b/>
        </w:rPr>
        <w:t>A</w:t>
      </w:r>
      <w:proofErr w:type="gramEnd"/>
      <w:r>
        <w:rPr>
          <w:b/>
        </w:rPr>
        <w:tab/>
      </w:r>
      <w:r w:rsidR="007A4005">
        <w:t xml:space="preserve">Engineering </w:t>
      </w:r>
      <w:r w:rsidR="00E65EB1">
        <w:t xml:space="preserve">of a </w:t>
      </w:r>
      <w:proofErr w:type="spellStart"/>
      <w:r w:rsidR="00E65EB1">
        <w:t>barcoder</w:t>
      </w:r>
      <w:proofErr w:type="spellEnd"/>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proofErr w:type="spellStart"/>
      <w:r w:rsidR="00EB7C56">
        <w:t>LoxP</w:t>
      </w:r>
      <w:proofErr w:type="spellEnd"/>
      <w:r w:rsidR="00EB7C56">
        <w:t xml:space="preserve">/Lox2272 sites, and homology to the pSH47 </w:t>
      </w:r>
      <w:proofErr w:type="spellStart"/>
      <w:r w:rsidR="00EB7C56">
        <w:t>SacI</w:t>
      </w:r>
      <w:proofErr w:type="spellEnd"/>
      <w:r w:rsidR="00EB7C56">
        <w:t xml:space="preserve">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 xml:space="preserve">l of </w:t>
      </w:r>
      <w:proofErr w:type="spellStart"/>
      <w:r w:rsidR="002F24EE">
        <w:t>barcoder</w:t>
      </w:r>
      <w:proofErr w:type="spellEnd"/>
      <w:r w:rsidR="002F24EE">
        <w:t xml:space="preserve"> parents.  RY0148 was modified to add</w:t>
      </w:r>
      <w:r w:rsidR="00385C73">
        <w:t xml:space="preserve"> a LoxP-URA3-Lox2272 site</w:t>
      </w:r>
      <w:r w:rsidR="002F24EE">
        <w:t xml:space="preserve"> and</w:t>
      </w:r>
      <w:r w:rsidR="00385C73">
        <w:t xml:space="preserve"> was</w:t>
      </w:r>
      <w:r w:rsidR="00BB4B3D">
        <w:t xml:space="preserve"> co-transformed with the </w:t>
      </w:r>
      <w:proofErr w:type="spellStart"/>
      <w:r w:rsidR="00BB4B3D">
        <w:t>barcoder</w:t>
      </w:r>
      <w:proofErr w:type="spellEnd"/>
      <w:r w:rsidR="00BB4B3D">
        <w:t xml:space="preserve"> </w:t>
      </w:r>
      <w:r w:rsidR="00B908B8">
        <w:t xml:space="preserve">pool </w:t>
      </w:r>
      <w:r w:rsidR="00BB4B3D">
        <w:t xml:space="preserve">cassette and </w:t>
      </w:r>
      <w:proofErr w:type="spellStart"/>
      <w:r w:rsidR="00BB4B3D">
        <w:t>SacI</w:t>
      </w:r>
      <w:proofErr w:type="spellEnd"/>
      <w:r w:rsidR="00B15603">
        <w:t xml:space="preserve">-digested pSH47 to </w:t>
      </w:r>
      <w:r w:rsidR="009D2433">
        <w:t>enable</w:t>
      </w:r>
      <w:r w:rsidR="00683305">
        <w:t xml:space="preserve"> reconstitution of a pSH47-</w:t>
      </w:r>
      <w:r w:rsidR="00145810">
        <w:t xml:space="preserve">based </w:t>
      </w:r>
      <w:proofErr w:type="spellStart"/>
      <w:r w:rsidR="00683305">
        <w:t>barcoder</w:t>
      </w:r>
      <w:proofErr w:type="spellEnd"/>
      <w:r w:rsidR="00683305">
        <w:t xml:space="preserve"> plasmid construct through in-yeast assembly.</w:t>
      </w:r>
      <w:r w:rsidR="00145810">
        <w:t xml:space="preserve">  </w:t>
      </w:r>
      <w:r w:rsidR="00654C76">
        <w:t>Transformants we</w:t>
      </w:r>
      <w:r w:rsidR="00FC1173">
        <w:t>re selected by growth</w:t>
      </w:r>
      <w:r w:rsidR="00BB4B3D">
        <w:t xml:space="preserve"> in YPG +</w:t>
      </w:r>
      <w:proofErr w:type="spellStart"/>
      <w:r w:rsidR="00BB4B3D">
        <w:t>Hyg</w:t>
      </w:r>
      <w:proofErr w:type="spellEnd"/>
      <w:r w:rsidR="00BB4B3D">
        <w:t xml:space="preserve">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 xml:space="preserve">induction of </w:t>
      </w:r>
      <w:proofErr w:type="spellStart"/>
      <w:r w:rsidR="00A40130">
        <w:t>Cre</w:t>
      </w:r>
      <w:proofErr w:type="spellEnd"/>
      <w:r w:rsidR="00A40130">
        <w:t xml:space="preserve"> to enable</w:t>
      </w:r>
      <w:r w:rsidR="00BB4B3D">
        <w:t xml:space="preserve"> recombination and replacement of URA3 with the </w:t>
      </w:r>
      <w:proofErr w:type="spellStart"/>
      <w:r w:rsidR="00BB4B3D">
        <w:t>barcoder</w:t>
      </w:r>
      <w:proofErr w:type="spellEnd"/>
      <w:r w:rsidR="00BB4B3D">
        <w:t xml:space="preserve"> </w:t>
      </w:r>
      <w:r w:rsidR="007A2070">
        <w:t xml:space="preserve">pool </w:t>
      </w:r>
      <w:r w:rsidR="00BB4B3D">
        <w:t xml:space="preserve">cassette.  Loss of URA3 </w:t>
      </w:r>
      <w:r w:rsidR="00A96AE4">
        <w:t xml:space="preserve">through </w:t>
      </w:r>
      <w:proofErr w:type="spellStart"/>
      <w:r w:rsidR="00A96AE4">
        <w:t>Cre</w:t>
      </w:r>
      <w:proofErr w:type="spellEnd"/>
      <w:r w:rsidR="00A96AE4">
        <w:t xml:space="preserv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2E957B47" w:rsidR="00BB1522" w:rsidRDefault="008236EB" w:rsidP="00224FCB">
      <w:pPr>
        <w:jc w:val="both"/>
      </w:pPr>
      <w:proofErr w:type="spellStart"/>
      <w:proofErr w:type="gramStart"/>
      <w:r w:rsidRPr="00233F15">
        <w:rPr>
          <w:b/>
        </w:rPr>
        <w:t>A</w:t>
      </w:r>
      <w:proofErr w:type="spellEnd"/>
      <w:proofErr w:type="gramEnd"/>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D801EA">
        <w:t>RCP-PCR</w:t>
      </w:r>
      <w:r w:rsidR="00BB1522">
        <w:t xml:space="preserve"> genotyping pr</w:t>
      </w:r>
      <w:r w:rsidR="00D13C8A">
        <w:t>otocol</w:t>
      </w:r>
      <w:r w:rsidR="00BB1522">
        <w:t xml:space="preserve"> on a set of known reference strains (Methods, Data S2).</w:t>
      </w:r>
    </w:p>
    <w:p w14:paraId="640D95DB" w14:textId="5EE9B0ED" w:rsidR="00256026" w:rsidRDefault="00256026" w:rsidP="00224FCB">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82D3DA7" w14:textId="0AB8CB4A" w:rsidR="000A0E42" w:rsidRPr="00233F15" w:rsidRDefault="00256026" w:rsidP="00224FCB">
      <w:pPr>
        <w:jc w:val="both"/>
      </w:pPr>
      <w:r>
        <w:rPr>
          <w:b/>
        </w:rPr>
        <w:lastRenderedPageBreak/>
        <w:t>C</w:t>
      </w:r>
      <w:r w:rsidR="000A0E42" w:rsidRPr="00233F15">
        <w:rPr>
          <w:b/>
        </w:rPr>
        <w:tab/>
      </w:r>
      <w:r w:rsidR="00645AB8">
        <w:t>Tests of gene</w:t>
      </w:r>
      <w:r w:rsidR="000A0E42" w:rsidRPr="00233F15">
        <w:t xml:space="preserve"> linkage within the </w:t>
      </w:r>
      <w:proofErr w:type="spellStart"/>
      <w:r w:rsidR="000A0E42" w:rsidRPr="00233F15">
        <w:t>MAT</w:t>
      </w:r>
      <w:r w:rsidR="000A0E42" w:rsidRPr="00233F15">
        <w:rPr>
          <w:b/>
        </w:rPr>
        <w:t>a</w:t>
      </w:r>
      <w:proofErr w:type="spellEnd"/>
      <w:r w:rsidR="000A0E42" w:rsidRPr="00233F15">
        <w:rPr>
          <w:b/>
        </w:rPr>
        <w:t xml:space="preserve"> </w:t>
      </w:r>
      <w:r w:rsidR="001D0DD4">
        <w:t xml:space="preserve">pools </w:t>
      </w:r>
      <w:r w:rsidR="000A0E42" w:rsidRPr="00233F15">
        <w:t>(upper triangle) and MAT</w:t>
      </w:r>
      <w:r w:rsidR="000A0E42" w:rsidRPr="00233F15">
        <w:rPr>
          <w:b/>
          <w:lang w:val="el-GR"/>
        </w:rPr>
        <w:t>α</w:t>
      </w:r>
      <w:r w:rsidR="000A0E42" w:rsidRPr="00233F15">
        <w:rPr>
          <w:b/>
          <w:lang w:val="en-CA"/>
        </w:rPr>
        <w:t xml:space="preserve"> </w:t>
      </w:r>
      <w:r w:rsidR="000A0E42" w:rsidRPr="00233F15">
        <w:t xml:space="preserve">pools (lower triangle).  </w:t>
      </w:r>
      <w:r w:rsidR="000047EF">
        <w:t xml:space="preserve"> </w:t>
      </w:r>
      <w:r w:rsidR="002B6D8D">
        <w:t>T</w:t>
      </w:r>
      <w:r w:rsidR="004522E6" w:rsidRPr="00233F15">
        <w:t>he</w:t>
      </w:r>
      <w:r w:rsidR="000A0E42" w:rsidRPr="00233F15">
        <w:t xml:space="preserve"> Pearson correlation </w:t>
      </w:r>
      <w:r w:rsidR="004522E6" w:rsidRPr="00233F15">
        <w:t xml:space="preserve">coefficient of </w:t>
      </w:r>
      <w:r w:rsidR="000A0E42"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000A0E42" w:rsidRPr="00233F15">
        <w:t xml:space="preserve">airs without significant correlation (Bonferroni-corrected </w:t>
      </w:r>
      <w:r w:rsidR="00AC7F48" w:rsidRPr="00AC7F48">
        <w:rPr>
          <w:i/>
        </w:rPr>
        <w:t>p</w:t>
      </w:r>
      <w:r w:rsidR="000A0E42" w:rsidRPr="00233F15">
        <w:t xml:space="preserve"> value </w:t>
      </w:r>
      <w:r w:rsidR="008009D6" w:rsidRPr="008009D6">
        <w:t>≥</w:t>
      </w:r>
      <w:r w:rsidR="0064155B">
        <w:t xml:space="preserve"> 0.05) are shaded</w:t>
      </w:r>
      <w:r w:rsidR="000A0E42" w:rsidRPr="00233F15">
        <w:t xml:space="preserve"> in grey.</w:t>
      </w:r>
    </w:p>
    <w:p w14:paraId="4827B7C1" w14:textId="77777777" w:rsidR="00B44621" w:rsidRPr="00233F15" w:rsidRDefault="00B44621" w:rsidP="00224FCB">
      <w:pPr>
        <w:rPr>
          <w:lang w:val="en-CA"/>
        </w:rPr>
      </w:pPr>
    </w:p>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516A4AA7" w14:textId="2B253EB1" w:rsidR="00E6797C" w:rsidRPr="00233F15" w:rsidRDefault="00E6797C" w:rsidP="00224FCB">
      <w:r>
        <w:rPr>
          <w:b/>
        </w:rPr>
        <w:t xml:space="preserve">Figure </w:t>
      </w:r>
      <w:r w:rsidR="007E2236">
        <w:rPr>
          <w:b/>
        </w:rPr>
        <w:t>S</w:t>
      </w:r>
      <w:r w:rsidR="00A5541A">
        <w:rPr>
          <w:b/>
        </w:rPr>
        <w:t>5</w:t>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lastRenderedPageBreak/>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6B8599CC" w14:textId="4BA41455" w:rsidR="00A85652" w:rsidRDefault="00A85652" w:rsidP="00224FCB">
      <w:pPr>
        <w:widowControl w:val="0"/>
        <w:autoSpaceDE w:val="0"/>
        <w:autoSpaceDN w:val="0"/>
        <w:adjustRightInd w:val="0"/>
        <w:rPr>
          <w:bCs/>
          <w:iCs/>
          <w:color w:val="000000" w:themeColor="text1"/>
        </w:rPr>
      </w:pPr>
      <w:r>
        <w:rPr>
          <w:b/>
          <w:bCs/>
          <w:iCs/>
          <w:color w:val="000000" w:themeColor="text1"/>
        </w:rPr>
        <w:t xml:space="preserve">Figure S9. </w:t>
      </w:r>
      <w:r>
        <w:rPr>
          <w:bCs/>
          <w:iCs/>
          <w:color w:val="000000" w:themeColor="text1"/>
        </w:rPr>
        <w:t>Neural network performance for single drugs</w:t>
      </w:r>
    </w:p>
    <w:p w14:paraId="70ACED86" w14:textId="33BD6971"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84318">
        <w:t xml:space="preserve">Correlation in the top left is shown for all data, then only for the 5-locus </w:t>
      </w:r>
      <w:r w:rsidR="00645182">
        <w:t>groups in parentheses.</w:t>
      </w:r>
    </w:p>
    <w:p w14:paraId="0AFFCD60" w14:textId="12769CEA" w:rsidR="00B679A9" w:rsidRDefault="00B679A9" w:rsidP="00224FCB">
      <w:pPr>
        <w:widowControl w:val="0"/>
        <w:autoSpaceDE w:val="0"/>
        <w:autoSpaceDN w:val="0"/>
        <w:adjustRightInd w:val="0"/>
        <w:rPr>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2183B493" w:rsidR="00E83CB0" w:rsidRDefault="00E83CB0" w:rsidP="00E83CB0">
      <w:pPr>
        <w:widowControl w:val="0"/>
        <w:autoSpaceDE w:val="0"/>
        <w:autoSpaceDN w:val="0"/>
        <w:adjustRightInd w:val="0"/>
        <w:rPr>
          <w:bCs/>
          <w:iCs/>
          <w:color w:val="000000" w:themeColor="text1"/>
        </w:rPr>
      </w:pPr>
      <w:r>
        <w:rPr>
          <w:b/>
          <w:bCs/>
          <w:iCs/>
          <w:color w:val="000000" w:themeColor="text1"/>
        </w:rPr>
        <w:t xml:space="preserve">Figure S10. </w:t>
      </w:r>
      <w:r>
        <w:rPr>
          <w:bCs/>
          <w:iCs/>
          <w:color w:val="000000" w:themeColor="text1"/>
        </w:rPr>
        <w:t>Neural networ</w:t>
      </w:r>
      <w:ins w:id="475" w:author="Albi Celaj [2]" w:date="2018-12-07T15:50:00Z">
        <w:r w:rsidR="00B84596">
          <w:rPr>
            <w:bCs/>
            <w:iCs/>
            <w:color w:val="000000" w:themeColor="text1"/>
          </w:rPr>
          <w:t>ks trained in single environments</w:t>
        </w:r>
      </w:ins>
      <w:del w:id="476" w:author="Albi Celaj [2]" w:date="2018-12-07T15:50:00Z">
        <w:r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477" w:author="Albi Celaj [2]" w:date="2018-12-07T15:50:00Z"/>
        </w:rPr>
      </w:pPr>
      <w:r>
        <w:rPr>
          <w:b/>
          <w:bCs/>
          <w:iCs/>
          <w:color w:val="000000" w:themeColor="text1"/>
        </w:rPr>
        <w:t>A</w:t>
      </w:r>
      <w:ins w:id="478"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479" w:author="Albi Celaj [2]" w:date="2018-12-07T15:50:00Z"/>
          <w:b/>
          <w:color w:val="000000" w:themeColor="text1"/>
          <w:rPrChange w:id="480" w:author="Albi Celaj [2]" w:date="2018-12-07T15:50:00Z">
            <w:rPr>
              <w:ins w:id="481" w:author="Albi Celaj [2]" w:date="2018-12-07T15:50:00Z"/>
              <w:color w:val="000000" w:themeColor="text1"/>
            </w:rPr>
          </w:rPrChange>
        </w:rPr>
      </w:pPr>
      <w:ins w:id="482" w:author="Albi Celaj [2]" w:date="2018-12-07T15:50:00Z">
        <w:r>
          <w:rPr>
            <w:b/>
          </w:rPr>
          <w:t>B</w:t>
        </w:r>
        <w:r w:rsidRPr="00C02B57">
          <w:rPr>
            <w:rPrChange w:id="483" w:author="Albi Celaj [2]" w:date="2018-12-07T15:50:00Z">
              <w:rPr>
                <w:b/>
              </w:rPr>
            </w:rPrChange>
          </w:rPr>
          <w:tab/>
        </w:r>
        <w:r>
          <w:t>As in A, showing a neural network trained only on fluconazole data.</w:t>
        </w:r>
      </w:ins>
    </w:p>
    <w:p w14:paraId="78E8836C" w14:textId="268265E6" w:rsidR="00EC5530" w:rsidDel="00B84596" w:rsidRDefault="00EC5530" w:rsidP="00B84596">
      <w:pPr>
        <w:widowControl w:val="0"/>
        <w:autoSpaceDE w:val="0"/>
        <w:autoSpaceDN w:val="0"/>
        <w:adjustRightInd w:val="0"/>
        <w:rPr>
          <w:del w:id="484" w:author="Albi Celaj [2]" w:date="2018-12-07T15:50:00Z"/>
        </w:rPr>
        <w:pPrChange w:id="485" w:author="Albi Celaj [2]" w:date="2018-12-07T15:50:00Z">
          <w:pPr>
            <w:widowControl w:val="0"/>
            <w:autoSpaceDE w:val="0"/>
            <w:autoSpaceDN w:val="0"/>
            <w:adjustRightInd w:val="0"/>
          </w:pPr>
        </w:pPrChange>
      </w:pPr>
      <w:del w:id="486"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487" w:author="Albi Celaj [2]" w:date="2018-12-07T15:38:00Z">
        <w:r w:rsidR="00890971" w:rsidDel="00C0215D">
          <w:delText>fluconazole</w:delText>
        </w:r>
      </w:del>
      <w:del w:id="488"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489" w:author="Albi Celaj [2]" w:date="2018-12-07T15:51:00Z"/>
          <w:bCs/>
          <w:iCs/>
          <w:color w:val="000000" w:themeColor="text1"/>
        </w:rPr>
      </w:pPr>
      <w:del w:id="490"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1557D116" w:rsidR="00A85652" w:rsidRPr="00EC5530" w:rsidRDefault="00A85652" w:rsidP="00224FCB">
      <w:pPr>
        <w:widowControl w:val="0"/>
        <w:autoSpaceDE w:val="0"/>
        <w:autoSpaceDN w:val="0"/>
        <w:adjustRightInd w:val="0"/>
        <w:rPr>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bookmarkStart w:id="491" w:name="_GoBack"/>
      <w:bookmarkEnd w:id="491"/>
    </w:p>
    <w:p w14:paraId="66F0B9E4" w14:textId="33437A1F" w:rsidR="002E0653" w:rsidRDefault="0092493A" w:rsidP="00EA645D">
      <w:pPr>
        <w:jc w:val="both"/>
        <w:rPr>
          <w:color w:val="000000" w:themeColor="text1"/>
        </w:rPr>
      </w:pPr>
      <w:r w:rsidRPr="003643C4">
        <w:rPr>
          <w:b/>
          <w:bCs/>
          <w:iCs/>
          <w:color w:val="000000" w:themeColor="text1"/>
        </w:rPr>
        <w:t>Figure S1</w:t>
      </w:r>
      <w:r w:rsidR="006C55BE">
        <w:rPr>
          <w:b/>
          <w:bCs/>
          <w:iCs/>
          <w:color w:val="000000" w:themeColor="text1"/>
        </w:rPr>
        <w:t>1</w:t>
      </w:r>
      <w:r w:rsidRPr="003643C4">
        <w:rPr>
          <w:b/>
          <w:bCs/>
          <w:iCs/>
          <w:color w:val="000000" w:themeColor="text1"/>
        </w:rPr>
        <w:t xml:space="preserve">.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4A025808"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4F6CD1">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51&lt;/sup&gt;","plainTextFormattedCitation":"51","previouslyFormattedCitation":"&lt;sup&gt;50&lt;/sup&gt;"},"properties":{"noteIndex":0},"schema":"https://github.com/citation-style-language/schema/raw/master/csl-citation.json"}</w:instrText>
      </w:r>
      <w:r>
        <w:fldChar w:fldCharType="separate"/>
      </w:r>
      <w:r w:rsidR="004F6CD1" w:rsidRPr="004F6CD1">
        <w:rPr>
          <w:noProof/>
          <w:vertAlign w:val="superscript"/>
        </w:rPr>
        <w:t>51</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lastRenderedPageBreak/>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492" w:author="Albi Celaj [2]" w:date="2018-12-07T15:25:00Z">
        <w:r w:rsidR="00FF0877">
          <w:rPr>
            <w:b/>
            <w:bCs/>
            <w:iCs/>
            <w:color w:val="000000" w:themeColor="text1"/>
          </w:rPr>
          <w:t>S1</w:t>
        </w:r>
      </w:ins>
      <w:r w:rsidR="006C55BE">
        <w:rPr>
          <w:b/>
          <w:bCs/>
          <w:iCs/>
          <w:color w:val="000000" w:themeColor="text1"/>
        </w:rPr>
        <w:t>3</w:t>
      </w:r>
      <w:ins w:id="493"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3" w:author="Albi Celaj [3]" w:date="2017-08-24T14:59:00Z" w:initials="AC">
    <w:p w14:paraId="3B2D48F4" w14:textId="5DB28261" w:rsidR="004A37F8" w:rsidRDefault="004A37F8">
      <w:pPr>
        <w:pStyle w:val="CommentText"/>
      </w:pPr>
      <w:proofErr w:type="spellStart"/>
      <w:r>
        <w:t>Nozomu</w:t>
      </w:r>
      <w:proofErr w:type="spellEnd"/>
      <w:r>
        <w:t xml:space="preserve">: </w:t>
      </w:r>
      <w:r>
        <w:rPr>
          <w:rStyle w:val="CommentReference"/>
        </w:rPr>
        <w:annotationRef/>
      </w:r>
      <w:r>
        <w:t>Are there any differences between RY0622 and GM512 or are they synonymous?</w:t>
      </w:r>
    </w:p>
  </w:comment>
  <w:comment w:id="394" w:author="Albi Celaj [3]" w:date="2017-08-24T14:59:00Z" w:initials="AC">
    <w:p w14:paraId="476F4712" w14:textId="7F4B8F2F" w:rsidR="004A37F8" w:rsidRDefault="004A37F8">
      <w:pPr>
        <w:pStyle w:val="CommentText"/>
      </w:pPr>
      <w:r>
        <w:t>-May need details of growth selection media used</w:t>
      </w:r>
    </w:p>
    <w:p w14:paraId="60AC4973" w14:textId="10C0F849" w:rsidR="004A37F8" w:rsidRDefault="004A37F8">
      <w:pPr>
        <w:pStyle w:val="CommentText"/>
      </w:pPr>
      <w:r>
        <w:t>-May require source of all chemicals and concentrations used for selection (will ask lab for this)</w:t>
      </w:r>
    </w:p>
    <w:p w14:paraId="0B0708BE" w14:textId="77777777" w:rsidR="004A37F8" w:rsidRDefault="004A37F8">
      <w:pPr>
        <w:pStyle w:val="CommentText"/>
      </w:pPr>
    </w:p>
  </w:comment>
  <w:comment w:id="395" w:author="Albi Celaj [3]" w:date="2017-09-05T17:04:00Z" w:initials="AC">
    <w:p w14:paraId="31C0EB38" w14:textId="2C39A26C" w:rsidR="004A37F8" w:rsidRDefault="004A37F8">
      <w:pPr>
        <w:pStyle w:val="CommentText"/>
      </w:pPr>
      <w:r>
        <w:rPr>
          <w:rStyle w:val="CommentReference"/>
        </w:rPr>
        <w:annotationRef/>
      </w:r>
      <w:r>
        <w:t xml:space="preserve">Latest mention in </w:t>
      </w:r>
      <w:proofErr w:type="spellStart"/>
      <w:r>
        <w:t>Louai’s</w:t>
      </w:r>
      <w:proofErr w:type="spellEnd"/>
      <w:r>
        <w:t xml:space="preserve"> notebook used these conditions</w:t>
      </w:r>
    </w:p>
  </w:comment>
  <w:comment w:id="396" w:author="Albi Celaj [3]" w:date="2017-09-05T17:04:00Z" w:initials="AC">
    <w:p w14:paraId="017B1301" w14:textId="77777777" w:rsidR="004A37F8" w:rsidRDefault="004A37F8" w:rsidP="00AD3ECF">
      <w:pPr>
        <w:pStyle w:val="CommentText"/>
      </w:pPr>
      <w:r>
        <w:rPr>
          <w:rStyle w:val="CommentReference"/>
        </w:rPr>
        <w:annotationRef/>
      </w:r>
      <w:r>
        <w:t xml:space="preserve">Latest mention in </w:t>
      </w:r>
      <w:proofErr w:type="spellStart"/>
      <w:r>
        <w:t>Louai’s</w:t>
      </w:r>
      <w:proofErr w:type="spellEnd"/>
      <w:r>
        <w:t xml:space="preserve"> notebook</w:t>
      </w:r>
    </w:p>
  </w:comment>
  <w:comment w:id="397" w:author="Albi Celaj [3]" w:date="2017-09-05T17:04:00Z" w:initials="AC">
    <w:p w14:paraId="3107980F" w14:textId="4EEC4869" w:rsidR="004A37F8" w:rsidRDefault="004A37F8"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398" w:author="Albi Celaj [3]" w:date="2017-09-05T17:04:00Z" w:initials="AC">
    <w:p w14:paraId="6CD34C85" w14:textId="77777777" w:rsidR="004A37F8" w:rsidRDefault="004A37F8"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399" w:author="Albi Celaj [3]" w:date="2017-09-11T18:31:00Z" w:initials="AC">
    <w:p w14:paraId="1FDF1C98" w14:textId="79341EBA" w:rsidR="004A37F8" w:rsidRDefault="004A37F8">
      <w:pPr>
        <w:pStyle w:val="CommentText"/>
      </w:pPr>
      <w:r>
        <w:rPr>
          <w:rStyle w:val="CommentReference"/>
        </w:rPr>
        <w:annotationRef/>
      </w:r>
      <w:r>
        <w:t xml:space="preserve">I am going to omit the </w:t>
      </w:r>
      <w:proofErr w:type="spellStart"/>
      <w:r>
        <w:t>MiSeq</w:t>
      </w:r>
      <w:proofErr w:type="spellEnd"/>
      <w:r>
        <w:t xml:space="preserve"> step to verify complexity, let me know if it is worth mentioning here + the results</w:t>
      </w:r>
    </w:p>
  </w:comment>
  <w:comment w:id="400" w:author="Albi Celaj [3]" w:date="2017-08-24T14:59:00Z" w:initials="AC">
    <w:p w14:paraId="1B0FAD23" w14:textId="5E4D51B5" w:rsidR="004A37F8" w:rsidRDefault="004A37F8">
      <w:pPr>
        <w:pStyle w:val="CommentText"/>
      </w:pPr>
      <w:r>
        <w:rPr>
          <w:rStyle w:val="CommentReference"/>
        </w:rPr>
        <w:annotationRef/>
      </w:r>
      <w:r>
        <w:rPr>
          <w:rStyle w:val="CommentReference"/>
        </w:rPr>
        <w:t xml:space="preserve">Seems from </w:t>
      </w:r>
      <w:proofErr w:type="spellStart"/>
      <w:r>
        <w:rPr>
          <w:rStyle w:val="CommentReference"/>
        </w:rPr>
        <w:t>Louai’s</w:t>
      </w:r>
      <w:proofErr w:type="spellEnd"/>
      <w:r>
        <w:rPr>
          <w:rStyle w:val="CommentReference"/>
        </w:rPr>
        <w:t xml:space="preserve"> notes that the same protocol was used, so no need to copy and paste</w:t>
      </w:r>
    </w:p>
  </w:comment>
  <w:comment w:id="401" w:author="Albi Celaj [3]" w:date="2017-09-08T11:26:00Z" w:initials="AC">
    <w:p w14:paraId="72154B5F" w14:textId="1C8CA9D3" w:rsidR="004A37F8" w:rsidRDefault="004A37F8">
      <w:pPr>
        <w:pStyle w:val="CommentText"/>
      </w:pPr>
      <w:r>
        <w:rPr>
          <w:rStyle w:val="CommentReference"/>
        </w:rPr>
        <w:annotationRef/>
      </w:r>
      <w:r>
        <w:t xml:space="preserve">In Apr 2012 </w:t>
      </w:r>
      <w:proofErr w:type="spellStart"/>
      <w:r>
        <w:t>Powerpoint</w:t>
      </w:r>
      <w:proofErr w:type="spellEnd"/>
      <w:r>
        <w:t xml:space="preserve">, it’s 5,078 </w:t>
      </w:r>
      <w:proofErr w:type="spellStart"/>
      <w:r>
        <w:t>MATa</w:t>
      </w:r>
      <w:proofErr w:type="spellEnd"/>
      <w:r>
        <w:t xml:space="preserve"> and 5,844 </w:t>
      </w:r>
      <w:proofErr w:type="spellStart"/>
      <w:r>
        <w:t>MATalpha</w:t>
      </w:r>
      <w:proofErr w:type="spellEnd"/>
      <w:r>
        <w:t>, but from the file these are the numbers used (makes sense as this corresponds to a whole number of plates)</w:t>
      </w:r>
    </w:p>
  </w:comment>
  <w:comment w:id="402" w:author="Albi Celaj [3]" w:date="2017-09-12T12:06:00Z" w:initials="AC">
    <w:p w14:paraId="26356F30" w14:textId="3409EC19" w:rsidR="004A37F8" w:rsidRDefault="004A37F8">
      <w:pPr>
        <w:pStyle w:val="CommentText"/>
      </w:pPr>
      <w:proofErr w:type="spellStart"/>
      <w:r>
        <w:t>Nozomu</w:t>
      </w:r>
      <w:proofErr w:type="spellEnd"/>
      <w:r>
        <w:t xml:space="preserve">: </w:t>
      </w:r>
      <w:r>
        <w:rPr>
          <w:rStyle w:val="CommentReference"/>
        </w:rPr>
        <w:annotationRef/>
      </w:r>
      <w:r>
        <w:t>The positions of these strains stated don’t correspond to the data.  I can either leave out the positions or double check</w:t>
      </w:r>
    </w:p>
  </w:comment>
  <w:comment w:id="403" w:author="Albi Celaj [3]" w:date="2017-10-04T16:04:00Z" w:initials="AC">
    <w:p w14:paraId="6A4454E3" w14:textId="77777777" w:rsidR="004A37F8" w:rsidRDefault="004A37F8" w:rsidP="00517ABD">
      <w:pPr>
        <w:pStyle w:val="CommentText"/>
      </w:pPr>
      <w:r>
        <w:rPr>
          <w:rStyle w:val="CommentReference"/>
        </w:rPr>
        <w:annotationRef/>
      </w:r>
      <w:r>
        <w:t xml:space="preserve">Done by </w:t>
      </w:r>
      <w:proofErr w:type="spellStart"/>
      <w:r>
        <w:t>Marinella</w:t>
      </w:r>
      <w:proofErr w:type="spellEnd"/>
      <w:r>
        <w:t>, need to add in the proper supplementary figure</w:t>
      </w:r>
    </w:p>
  </w:comment>
  <w:comment w:id="404" w:author="Albi Celaj [3]" w:date="2017-09-12T11:37:00Z" w:initials="AC">
    <w:p w14:paraId="60F8A169" w14:textId="16F49095" w:rsidR="004A37F8" w:rsidRDefault="004A37F8">
      <w:pPr>
        <w:pStyle w:val="CommentText"/>
      </w:pPr>
      <w:proofErr w:type="spellStart"/>
      <w:r>
        <w:t>Nozomu</w:t>
      </w:r>
      <w:proofErr w:type="spellEnd"/>
      <w:r>
        <w:t xml:space="preserve">: </w:t>
      </w:r>
      <w:r>
        <w:rPr>
          <w:rStyle w:val="CommentReference"/>
        </w:rPr>
        <w:annotationRef/>
      </w:r>
      <w:r>
        <w:t xml:space="preserve">There was a bead enrichment strategy mentioned in </w:t>
      </w:r>
      <w:proofErr w:type="spellStart"/>
      <w:r>
        <w:t>Louai’s</w:t>
      </w:r>
      <w:proofErr w:type="spellEnd"/>
      <w:r>
        <w:t xml:space="preserve"> notes.  My assumption is that this wasn’t used ultimately?</w:t>
      </w:r>
    </w:p>
  </w:comment>
  <w:comment w:id="405" w:author="Albi Celaj [3]" w:date="2017-08-24T14:59:00Z" w:initials="AC">
    <w:p w14:paraId="59015036" w14:textId="5198C78B" w:rsidR="004A37F8" w:rsidRDefault="004A37F8" w:rsidP="00D76DA1">
      <w:pPr>
        <w:pStyle w:val="CommentText"/>
      </w:pPr>
      <w:r>
        <w:rPr>
          <w:rStyle w:val="CommentReference"/>
        </w:rPr>
        <w:annotationRef/>
      </w:r>
      <w:proofErr w:type="spellStart"/>
      <w:r>
        <w:t>Nozomu</w:t>
      </w:r>
      <w:proofErr w:type="spellEnd"/>
      <w:r>
        <w:t>: I have no idea about the sequencing performed here and how the script works</w:t>
      </w:r>
    </w:p>
  </w:comment>
  <w:comment w:id="406" w:author="Albi Celaj [3]" w:date="2017-08-24T14:59:00Z" w:initials="AC">
    <w:p w14:paraId="4CABDCD5" w14:textId="27306C9F" w:rsidR="004A37F8" w:rsidRDefault="004A37F8">
      <w:pPr>
        <w:pStyle w:val="CommentText"/>
      </w:pPr>
      <w:r>
        <w:rPr>
          <w:rStyle w:val="CommentReference"/>
        </w:rPr>
        <w:annotationRef/>
      </w:r>
      <w:proofErr w:type="spellStart"/>
      <w:r>
        <w:rPr>
          <w:rStyle w:val="CommentReference"/>
        </w:rPr>
        <w:t>Nozomu</w:t>
      </w:r>
      <w:proofErr w:type="spellEnd"/>
      <w:r>
        <w:rPr>
          <w:rStyle w:val="CommentReference"/>
        </w:rPr>
        <w:t>: I will need your help</w:t>
      </w:r>
      <w:r>
        <w:t xml:space="preserve"> to describe the pipeline briefly here. </w:t>
      </w:r>
    </w:p>
  </w:comment>
  <w:comment w:id="407" w:author="Albi Celaj [3]" w:date="2017-08-24T14:59:00Z" w:initials="AC">
    <w:p w14:paraId="2B1613A2" w14:textId="347B3F10" w:rsidR="004A37F8" w:rsidRDefault="004A37F8" w:rsidP="00384F51">
      <w:pPr>
        <w:pStyle w:val="CommentText"/>
      </w:pPr>
      <w:r>
        <w:rPr>
          <w:rStyle w:val="CommentReference"/>
        </w:rPr>
        <w:annotationRef/>
      </w:r>
      <w:r>
        <w:t>Note to self: Double check these numbers</w:t>
      </w:r>
    </w:p>
  </w:comment>
  <w:comment w:id="408" w:author="Albi Celaj [3]" w:date="2017-08-24T14:59:00Z" w:initials="AC">
    <w:p w14:paraId="08FBF2F0" w14:textId="71B15834" w:rsidR="004A37F8" w:rsidRDefault="004A37F8"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409" w:author="Albi Celaj [3]" w:date="2017-08-24T14:59:00Z" w:initials="AC">
    <w:p w14:paraId="632F96D8" w14:textId="23E20BD6" w:rsidR="004A37F8" w:rsidRDefault="004A37F8" w:rsidP="00AF64B1">
      <w:pPr>
        <w:pStyle w:val="CommentText"/>
      </w:pPr>
      <w:r>
        <w:rPr>
          <w:rStyle w:val="CommentReference"/>
        </w:rPr>
        <w:annotationRef/>
      </w:r>
      <w:proofErr w:type="spellStart"/>
      <w:r>
        <w:rPr>
          <w:rStyle w:val="CommentReference"/>
        </w:rPr>
        <w:t>Nozomu</w:t>
      </w:r>
      <w:proofErr w:type="spellEnd"/>
      <w:r>
        <w:rPr>
          <w:rStyle w:val="CommentReference"/>
        </w:rPr>
        <w:t xml:space="preserve">: Is it possible to have the per-gene confusion matrix for the high throughput genotyping? </w:t>
      </w:r>
      <w:r>
        <w:t>(i.e. to know how often the knockout was called as wild-type, and how often the wild-type was called as knockout).</w:t>
      </w:r>
    </w:p>
  </w:comment>
  <w:comment w:id="410" w:author="Albi Celaj [3]" w:date="2017-08-24T14:59:00Z" w:initials="AC">
    <w:p w14:paraId="490BB875" w14:textId="6772F314" w:rsidR="004A37F8" w:rsidRDefault="004A37F8">
      <w:pPr>
        <w:pStyle w:val="CommentText"/>
      </w:pPr>
      <w:r>
        <w:rPr>
          <w:rStyle w:val="CommentReference"/>
        </w:rPr>
        <w:annotationRef/>
      </w:r>
      <w:proofErr w:type="spellStart"/>
      <w:r>
        <w:t>Marinella</w:t>
      </w:r>
      <w:proofErr w:type="spellEnd"/>
      <w:r>
        <w:t xml:space="preserve">: Which strain was wild type? Was it the </w:t>
      </w:r>
      <w:proofErr w:type="spellStart"/>
      <w:r>
        <w:t>barcoder</w:t>
      </w:r>
      <w:proofErr w:type="spellEnd"/>
      <w:r>
        <w:t xml:space="preserve"> strain?</w:t>
      </w:r>
    </w:p>
  </w:comment>
  <w:comment w:id="411" w:author="Albi Celaj [3]" w:date="2017-08-24T14:59:00Z" w:initials="AC">
    <w:p w14:paraId="37BF75C7" w14:textId="1A1D5D08" w:rsidR="004A37F8" w:rsidRDefault="004A37F8">
      <w:pPr>
        <w:pStyle w:val="CommentText"/>
      </w:pPr>
      <w:r>
        <w:rPr>
          <w:rStyle w:val="CommentReference"/>
        </w:rPr>
        <w:annotationRef/>
      </w:r>
      <w:proofErr w:type="spellStart"/>
      <w:r>
        <w:t>Marinella</w:t>
      </w:r>
      <w:proofErr w:type="spellEnd"/>
      <w:r>
        <w:t xml:space="preserve"> may have to review this part, ask for her protocol</w:t>
      </w:r>
    </w:p>
  </w:comment>
  <w:comment w:id="412" w:author="Albi Celaj [3]" w:date="2017-08-24T14:59:00Z" w:initials="AC">
    <w:p w14:paraId="31B34785" w14:textId="0C155E89" w:rsidR="004A37F8" w:rsidRDefault="004A37F8">
      <w:pPr>
        <w:pStyle w:val="CommentText"/>
      </w:pPr>
      <w:r>
        <w:rPr>
          <w:rStyle w:val="CommentReference"/>
        </w:rPr>
        <w:annotationRef/>
      </w:r>
      <w:proofErr w:type="spellStart"/>
      <w:r>
        <w:t>Nozomu</w:t>
      </w:r>
      <w:proofErr w:type="spellEnd"/>
      <w:r>
        <w:t>: Were there any strains excluded when making these? (e.g. those for which the barcode could not be determined)</w:t>
      </w:r>
    </w:p>
    <w:p w14:paraId="4A90A5F8" w14:textId="77777777" w:rsidR="004A37F8" w:rsidRDefault="004A37F8">
      <w:pPr>
        <w:pStyle w:val="CommentText"/>
      </w:pPr>
    </w:p>
    <w:p w14:paraId="1AA9C4F0" w14:textId="0D6A8DAB" w:rsidR="004A37F8" w:rsidRDefault="004A37F8">
      <w:pPr>
        <w:pStyle w:val="CommentText"/>
      </w:pPr>
      <w:r>
        <w:t>I could also test this computationally if you don’t have the answer at hand</w:t>
      </w:r>
    </w:p>
  </w:comment>
  <w:comment w:id="413" w:author="Albi Celaj [3]" w:date="2017-08-24T14:59:00Z" w:initials="AC">
    <w:p w14:paraId="2824D19D" w14:textId="7E1FBB76" w:rsidR="004A37F8" w:rsidRDefault="004A37F8">
      <w:pPr>
        <w:pStyle w:val="CommentText"/>
      </w:pPr>
      <w:r>
        <w:rPr>
          <w:rStyle w:val="CommentReference"/>
        </w:rPr>
        <w:annotationRef/>
      </w:r>
      <w:proofErr w:type="spellStart"/>
      <w:r>
        <w:t>Marinella</w:t>
      </w:r>
      <w:proofErr w:type="spellEnd"/>
      <w:r>
        <w:t>: how much was taken?</w:t>
      </w:r>
    </w:p>
  </w:comment>
  <w:comment w:id="414" w:author="Albi Celaj [3]" w:date="2017-08-24T14:59:00Z" w:initials="AC">
    <w:p w14:paraId="205209DE" w14:textId="0450DDD1" w:rsidR="004A37F8" w:rsidRDefault="004A37F8">
      <w:pPr>
        <w:pStyle w:val="CommentText"/>
      </w:pPr>
      <w:r>
        <w:rPr>
          <w:rStyle w:val="CommentReference"/>
        </w:rPr>
        <w:annotationRef/>
      </w:r>
      <w:proofErr w:type="spellStart"/>
      <w:r>
        <w:rPr>
          <w:rStyle w:val="CommentReference"/>
        </w:rPr>
        <w:t>Marinella</w:t>
      </w:r>
      <w:proofErr w:type="spellEnd"/>
      <w:r>
        <w:rPr>
          <w:rStyle w:val="CommentReference"/>
        </w:rPr>
        <w:t>: Is this correct?</w:t>
      </w:r>
    </w:p>
  </w:comment>
  <w:comment w:id="415" w:author="Albi Celaj [3]" w:date="2017-08-24T14:59:00Z" w:initials="AC">
    <w:p w14:paraId="668EF928" w14:textId="0D9B7286" w:rsidR="004A37F8" w:rsidRDefault="004A37F8">
      <w:pPr>
        <w:pStyle w:val="CommentText"/>
      </w:pPr>
      <w:r>
        <w:rPr>
          <w:rStyle w:val="CommentReference"/>
        </w:rPr>
        <w:annotationRef/>
      </w:r>
      <w:r>
        <w:rPr>
          <w:rStyle w:val="CommentReference"/>
        </w:rPr>
        <w:t>This makes the results more reproducible, but maybe it looks sketchy</w:t>
      </w:r>
    </w:p>
  </w:comment>
  <w:comment w:id="416" w:author="Albi Celaj [3]" w:date="2017-08-24T14:59:00Z" w:initials="AC">
    <w:p w14:paraId="3798F73B" w14:textId="09A393D6" w:rsidR="004A37F8" w:rsidRDefault="004A37F8">
      <w:pPr>
        <w:pStyle w:val="CommentText"/>
      </w:pPr>
      <w:r>
        <w:rPr>
          <w:rStyle w:val="CommentReference"/>
        </w:rPr>
        <w:annotationRef/>
      </w:r>
      <w:r>
        <w:t xml:space="preserve">Need </w:t>
      </w:r>
      <w:proofErr w:type="spellStart"/>
      <w:r>
        <w:t>Marinella</w:t>
      </w:r>
      <w:proofErr w:type="spellEnd"/>
      <w:r>
        <w:t xml:space="preserve"> to add details</w:t>
      </w:r>
    </w:p>
  </w:comment>
  <w:comment w:id="417" w:author="Albi Celaj [3]" w:date="2017-08-29T13:35:00Z" w:initials="AC">
    <w:p w14:paraId="1D09427C" w14:textId="47A7C76C" w:rsidR="004A37F8" w:rsidRDefault="004A37F8">
      <w:pPr>
        <w:pStyle w:val="CommentText"/>
      </w:pPr>
      <w:r>
        <w:rPr>
          <w:rStyle w:val="CommentReference"/>
        </w:rPr>
        <w:annotationRef/>
      </w:r>
      <w:r>
        <w:rPr>
          <w:rStyle w:val="CommentReference"/>
        </w:rPr>
        <w:t>Jamie: Need confirmation that it was indeed 2%</w:t>
      </w:r>
    </w:p>
  </w:comment>
  <w:comment w:id="418" w:author="Albi Celaj [3]" w:date="2017-08-30T09:29:00Z" w:initials="AC">
    <w:p w14:paraId="2176F66A" w14:textId="3D74FFD6" w:rsidR="004A37F8" w:rsidRDefault="004A37F8">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4A37F8" w:rsidRDefault="004A37F8">
      <w:pPr>
        <w:pStyle w:val="CommentText"/>
      </w:pPr>
      <w:r>
        <w:t xml:space="preserve">- Also need to verify growth conditions, took from </w:t>
      </w:r>
      <w:proofErr w:type="spellStart"/>
      <w:r>
        <w:t>Tarassov</w:t>
      </w:r>
      <w:proofErr w:type="spellEnd"/>
      <w:r>
        <w:t xml:space="preserve"> et al paper</w:t>
      </w:r>
    </w:p>
    <w:p w14:paraId="57A9515B" w14:textId="62E3386E" w:rsidR="004A37F8" w:rsidRDefault="004A37F8">
      <w:pPr>
        <w:pStyle w:val="CommentText"/>
      </w:pPr>
      <w:r>
        <w:t>-Need fluconazole concentrations</w:t>
      </w:r>
    </w:p>
  </w:comment>
  <w:comment w:id="419" w:author="Albi Celaj [3]" w:date="2017-08-24T14:59:00Z" w:initials="AC">
    <w:p w14:paraId="7BB2BB8A" w14:textId="0ABC6894" w:rsidR="004A37F8" w:rsidRDefault="004A37F8">
      <w:pPr>
        <w:pStyle w:val="CommentText"/>
      </w:pPr>
      <w:r>
        <w:rPr>
          <w:rStyle w:val="CommentReference"/>
        </w:rPr>
        <w:annotationRef/>
      </w:r>
      <w:r>
        <w:t>This part has to be revised later, these experiments are still in progress</w:t>
      </w:r>
    </w:p>
  </w:comment>
  <w:comment w:id="420" w:author="Albi Celaj [3]" w:date="2017-11-07T13:36:00Z" w:initials="AC">
    <w:p w14:paraId="311FD484" w14:textId="0BFFC7D3" w:rsidR="004A37F8" w:rsidRDefault="004A37F8">
      <w:pPr>
        <w:pStyle w:val="CommentText"/>
      </w:pPr>
      <w:r>
        <w:rPr>
          <w:rStyle w:val="CommentReference"/>
        </w:rPr>
        <w:annotationRef/>
      </w:r>
      <w:r>
        <w:t>Fritz: Need funding info</w:t>
      </w:r>
    </w:p>
  </w:comment>
  <w:comment w:id="421" w:author="Albi Celaj [3]" w:date="2017-11-07T13:36:00Z" w:initials="AC">
    <w:p w14:paraId="3DB38767" w14:textId="202E2C24" w:rsidR="004A37F8" w:rsidRDefault="004A37F8">
      <w:pPr>
        <w:pStyle w:val="CommentText"/>
      </w:pPr>
      <w:r>
        <w:rPr>
          <w:rStyle w:val="CommentReference"/>
        </w:rPr>
        <w:annotationRef/>
      </w:r>
      <w:r>
        <w:t>Under construction</w:t>
      </w:r>
    </w:p>
  </w:comment>
  <w:comment w:id="422" w:author="Albi Celaj [3]" w:date="2017-08-24T14:59:00Z" w:initials="AC">
    <w:p w14:paraId="47F3AC14" w14:textId="03C6ADEE" w:rsidR="004A37F8" w:rsidRDefault="004A37F8">
      <w:pPr>
        <w:pStyle w:val="CommentText"/>
      </w:pPr>
      <w:r>
        <w:t>To add:</w:t>
      </w:r>
    </w:p>
    <w:p w14:paraId="6A1D5EB1" w14:textId="780B4013" w:rsidR="004A37F8" w:rsidRDefault="004A37F8">
      <w:pPr>
        <w:pStyle w:val="CommentText"/>
      </w:pPr>
      <w:r>
        <w:t>-Individual growth profiling data</w:t>
      </w:r>
    </w:p>
    <w:p w14:paraId="292854D9" w14:textId="7FEDEF2C" w:rsidR="004A37F8" w:rsidRDefault="004A37F8">
      <w:pPr>
        <w:pStyle w:val="CommentText"/>
      </w:pPr>
      <w:r>
        <w:t>-qPCR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A001C" w14:textId="77777777" w:rsidR="00F87046" w:rsidRDefault="00F87046" w:rsidP="006D69DC">
      <w:r>
        <w:separator/>
      </w:r>
    </w:p>
  </w:endnote>
  <w:endnote w:type="continuationSeparator" w:id="0">
    <w:p w14:paraId="1C817E91" w14:textId="77777777" w:rsidR="00F87046" w:rsidRDefault="00F87046"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C5C40" w14:textId="77777777" w:rsidR="00F87046" w:rsidRDefault="00F87046" w:rsidP="006D69DC">
      <w:r>
        <w:separator/>
      </w:r>
    </w:p>
  </w:footnote>
  <w:footnote w:type="continuationSeparator" w:id="0">
    <w:p w14:paraId="70BFE1DD" w14:textId="77777777" w:rsidR="00F87046" w:rsidRDefault="00F87046"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4"/>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2D"/>
    <w:rsid w:val="00007EC6"/>
    <w:rsid w:val="00010573"/>
    <w:rsid w:val="00010A34"/>
    <w:rsid w:val="00011618"/>
    <w:rsid w:val="000116B1"/>
    <w:rsid w:val="00011AC2"/>
    <w:rsid w:val="0001262B"/>
    <w:rsid w:val="00012855"/>
    <w:rsid w:val="00012C50"/>
    <w:rsid w:val="00012CF1"/>
    <w:rsid w:val="00012FD9"/>
    <w:rsid w:val="00012FFB"/>
    <w:rsid w:val="0001321B"/>
    <w:rsid w:val="000132AB"/>
    <w:rsid w:val="00013653"/>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6F9"/>
    <w:rsid w:val="000E693A"/>
    <w:rsid w:val="000E7D4E"/>
    <w:rsid w:val="000E7F52"/>
    <w:rsid w:val="000F00CA"/>
    <w:rsid w:val="000F1014"/>
    <w:rsid w:val="000F1291"/>
    <w:rsid w:val="000F1335"/>
    <w:rsid w:val="000F174B"/>
    <w:rsid w:val="000F1A8A"/>
    <w:rsid w:val="000F1B2A"/>
    <w:rsid w:val="000F1CBF"/>
    <w:rsid w:val="000F2CD7"/>
    <w:rsid w:val="000F2DD5"/>
    <w:rsid w:val="000F2E8A"/>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162C"/>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DBD"/>
    <w:rsid w:val="001651D9"/>
    <w:rsid w:val="0016584B"/>
    <w:rsid w:val="001668D4"/>
    <w:rsid w:val="001668FC"/>
    <w:rsid w:val="00166A99"/>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1577"/>
    <w:rsid w:val="00171648"/>
    <w:rsid w:val="00171BAE"/>
    <w:rsid w:val="001722E9"/>
    <w:rsid w:val="001723FC"/>
    <w:rsid w:val="001725B0"/>
    <w:rsid w:val="0017290A"/>
    <w:rsid w:val="00172B5D"/>
    <w:rsid w:val="001731FC"/>
    <w:rsid w:val="0017320C"/>
    <w:rsid w:val="00173244"/>
    <w:rsid w:val="00173F18"/>
    <w:rsid w:val="001740F5"/>
    <w:rsid w:val="0017411B"/>
    <w:rsid w:val="001746B3"/>
    <w:rsid w:val="0017493E"/>
    <w:rsid w:val="001749C0"/>
    <w:rsid w:val="00174A1D"/>
    <w:rsid w:val="00174B8D"/>
    <w:rsid w:val="00174BEA"/>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1A44"/>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607"/>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0A38"/>
    <w:rsid w:val="001E147C"/>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B9A"/>
    <w:rsid w:val="002041DA"/>
    <w:rsid w:val="00204342"/>
    <w:rsid w:val="00204C74"/>
    <w:rsid w:val="00204CE6"/>
    <w:rsid w:val="00204EE4"/>
    <w:rsid w:val="00205726"/>
    <w:rsid w:val="00205943"/>
    <w:rsid w:val="00205ADD"/>
    <w:rsid w:val="002061FD"/>
    <w:rsid w:val="0020633E"/>
    <w:rsid w:val="00206589"/>
    <w:rsid w:val="002071B4"/>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DEE"/>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41B"/>
    <w:rsid w:val="002E1620"/>
    <w:rsid w:val="002E19B9"/>
    <w:rsid w:val="002E1C03"/>
    <w:rsid w:val="002E1D5B"/>
    <w:rsid w:val="002E1ED5"/>
    <w:rsid w:val="002E20D7"/>
    <w:rsid w:val="002E2574"/>
    <w:rsid w:val="002E34C6"/>
    <w:rsid w:val="002E3D59"/>
    <w:rsid w:val="002E407A"/>
    <w:rsid w:val="002E44D2"/>
    <w:rsid w:val="002E48FD"/>
    <w:rsid w:val="002E5B59"/>
    <w:rsid w:val="002E612D"/>
    <w:rsid w:val="002E631F"/>
    <w:rsid w:val="002E636D"/>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589"/>
    <w:rsid w:val="00314EB9"/>
    <w:rsid w:val="00315513"/>
    <w:rsid w:val="00315578"/>
    <w:rsid w:val="00316809"/>
    <w:rsid w:val="00316BD1"/>
    <w:rsid w:val="00316C3A"/>
    <w:rsid w:val="00317081"/>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742"/>
    <w:rsid w:val="00326877"/>
    <w:rsid w:val="00326956"/>
    <w:rsid w:val="00326CED"/>
    <w:rsid w:val="0032767C"/>
    <w:rsid w:val="00330951"/>
    <w:rsid w:val="00330952"/>
    <w:rsid w:val="00330AAC"/>
    <w:rsid w:val="00330ADB"/>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169"/>
    <w:rsid w:val="003454ED"/>
    <w:rsid w:val="0034556F"/>
    <w:rsid w:val="0034579E"/>
    <w:rsid w:val="00345B34"/>
    <w:rsid w:val="00345E3C"/>
    <w:rsid w:val="00345FE7"/>
    <w:rsid w:val="0034658F"/>
    <w:rsid w:val="00347409"/>
    <w:rsid w:val="0034740E"/>
    <w:rsid w:val="00347A7F"/>
    <w:rsid w:val="003500C5"/>
    <w:rsid w:val="00350338"/>
    <w:rsid w:val="00350384"/>
    <w:rsid w:val="003503C6"/>
    <w:rsid w:val="003510BC"/>
    <w:rsid w:val="0035118B"/>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DE7"/>
    <w:rsid w:val="00375188"/>
    <w:rsid w:val="003756DE"/>
    <w:rsid w:val="00375C88"/>
    <w:rsid w:val="003766B4"/>
    <w:rsid w:val="003766DE"/>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DAE"/>
    <w:rsid w:val="003C0EC1"/>
    <w:rsid w:val="003C0F51"/>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9AA"/>
    <w:rsid w:val="003D7B08"/>
    <w:rsid w:val="003D7CEE"/>
    <w:rsid w:val="003D7CF8"/>
    <w:rsid w:val="003E0020"/>
    <w:rsid w:val="003E0C4C"/>
    <w:rsid w:val="003E0CEF"/>
    <w:rsid w:val="003E0DA4"/>
    <w:rsid w:val="003E10D3"/>
    <w:rsid w:val="003E2436"/>
    <w:rsid w:val="003E260A"/>
    <w:rsid w:val="003E2ED4"/>
    <w:rsid w:val="003E34CF"/>
    <w:rsid w:val="003E36FB"/>
    <w:rsid w:val="003E4806"/>
    <w:rsid w:val="003E48D0"/>
    <w:rsid w:val="003E55E6"/>
    <w:rsid w:val="003E58AA"/>
    <w:rsid w:val="003E5D3C"/>
    <w:rsid w:val="003E661F"/>
    <w:rsid w:val="003E6842"/>
    <w:rsid w:val="003E6DB8"/>
    <w:rsid w:val="003E701C"/>
    <w:rsid w:val="003E7203"/>
    <w:rsid w:val="003E75FC"/>
    <w:rsid w:val="003E7631"/>
    <w:rsid w:val="003E76A6"/>
    <w:rsid w:val="003E78C2"/>
    <w:rsid w:val="003E7B8E"/>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748"/>
    <w:rsid w:val="00420864"/>
    <w:rsid w:val="00420A68"/>
    <w:rsid w:val="00420C11"/>
    <w:rsid w:val="00420E6D"/>
    <w:rsid w:val="00421099"/>
    <w:rsid w:val="004210F6"/>
    <w:rsid w:val="00421710"/>
    <w:rsid w:val="0042184C"/>
    <w:rsid w:val="00421A54"/>
    <w:rsid w:val="00422103"/>
    <w:rsid w:val="00422139"/>
    <w:rsid w:val="004222C3"/>
    <w:rsid w:val="0042259B"/>
    <w:rsid w:val="004227AD"/>
    <w:rsid w:val="004229A8"/>
    <w:rsid w:val="00422CE4"/>
    <w:rsid w:val="00422DC0"/>
    <w:rsid w:val="004230BF"/>
    <w:rsid w:val="0042313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5CE2"/>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60424"/>
    <w:rsid w:val="0046090B"/>
    <w:rsid w:val="00460FD1"/>
    <w:rsid w:val="00461C55"/>
    <w:rsid w:val="0046236A"/>
    <w:rsid w:val="004629D1"/>
    <w:rsid w:val="00462BC9"/>
    <w:rsid w:val="00462DC1"/>
    <w:rsid w:val="00463012"/>
    <w:rsid w:val="0046368F"/>
    <w:rsid w:val="0046369C"/>
    <w:rsid w:val="004636D5"/>
    <w:rsid w:val="004638EE"/>
    <w:rsid w:val="00463AE5"/>
    <w:rsid w:val="004647E2"/>
    <w:rsid w:val="00464D84"/>
    <w:rsid w:val="004652E4"/>
    <w:rsid w:val="0046569B"/>
    <w:rsid w:val="004659FB"/>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2F3"/>
    <w:rsid w:val="00491A82"/>
    <w:rsid w:val="00491B54"/>
    <w:rsid w:val="004921F9"/>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69F"/>
    <w:rsid w:val="004B7DDA"/>
    <w:rsid w:val="004B7E8F"/>
    <w:rsid w:val="004B7F24"/>
    <w:rsid w:val="004C0159"/>
    <w:rsid w:val="004C05BA"/>
    <w:rsid w:val="004C0D19"/>
    <w:rsid w:val="004C144A"/>
    <w:rsid w:val="004C1D47"/>
    <w:rsid w:val="004C1E43"/>
    <w:rsid w:val="004C22AA"/>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29C"/>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1E6"/>
    <w:rsid w:val="004E32CE"/>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6CD1"/>
    <w:rsid w:val="004F6EC7"/>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2D4E"/>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1DA"/>
    <w:rsid w:val="0052755B"/>
    <w:rsid w:val="0052762D"/>
    <w:rsid w:val="00527997"/>
    <w:rsid w:val="00527A8E"/>
    <w:rsid w:val="00527F17"/>
    <w:rsid w:val="005302CD"/>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084"/>
    <w:rsid w:val="005501A1"/>
    <w:rsid w:val="0055022D"/>
    <w:rsid w:val="00550404"/>
    <w:rsid w:val="00550C94"/>
    <w:rsid w:val="00550D1B"/>
    <w:rsid w:val="005513A4"/>
    <w:rsid w:val="00551BE5"/>
    <w:rsid w:val="00551E22"/>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18"/>
    <w:rsid w:val="005843C0"/>
    <w:rsid w:val="00584780"/>
    <w:rsid w:val="00584D8F"/>
    <w:rsid w:val="00585309"/>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E21"/>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F9"/>
    <w:rsid w:val="005F3830"/>
    <w:rsid w:val="005F391D"/>
    <w:rsid w:val="005F3972"/>
    <w:rsid w:val="005F3CC7"/>
    <w:rsid w:val="005F48DD"/>
    <w:rsid w:val="005F497D"/>
    <w:rsid w:val="005F4A2F"/>
    <w:rsid w:val="005F4A6C"/>
    <w:rsid w:val="005F4F6D"/>
    <w:rsid w:val="005F51D6"/>
    <w:rsid w:val="005F5337"/>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4C26"/>
    <w:rsid w:val="006051E5"/>
    <w:rsid w:val="00605309"/>
    <w:rsid w:val="0060533B"/>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1DE3"/>
    <w:rsid w:val="00642C14"/>
    <w:rsid w:val="00642C4F"/>
    <w:rsid w:val="00642D51"/>
    <w:rsid w:val="00643004"/>
    <w:rsid w:val="006431B8"/>
    <w:rsid w:val="006431D2"/>
    <w:rsid w:val="006446E6"/>
    <w:rsid w:val="0064494C"/>
    <w:rsid w:val="00644971"/>
    <w:rsid w:val="00644BD1"/>
    <w:rsid w:val="00644E63"/>
    <w:rsid w:val="0064516C"/>
    <w:rsid w:val="00645182"/>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6DF"/>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C59"/>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5AE"/>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678"/>
    <w:rsid w:val="006C4CC1"/>
    <w:rsid w:val="006C524A"/>
    <w:rsid w:val="006C5329"/>
    <w:rsid w:val="006C54C3"/>
    <w:rsid w:val="006C55BE"/>
    <w:rsid w:val="006C565B"/>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12F7"/>
    <w:rsid w:val="00711B7F"/>
    <w:rsid w:val="00712CD1"/>
    <w:rsid w:val="00712F0E"/>
    <w:rsid w:val="007133FA"/>
    <w:rsid w:val="00713AFE"/>
    <w:rsid w:val="00713C96"/>
    <w:rsid w:val="00714621"/>
    <w:rsid w:val="00714ACE"/>
    <w:rsid w:val="00714C08"/>
    <w:rsid w:val="00714C40"/>
    <w:rsid w:val="007152FA"/>
    <w:rsid w:val="007153D9"/>
    <w:rsid w:val="00715D5A"/>
    <w:rsid w:val="0071629D"/>
    <w:rsid w:val="00716A81"/>
    <w:rsid w:val="00716EE3"/>
    <w:rsid w:val="007170DE"/>
    <w:rsid w:val="0071767A"/>
    <w:rsid w:val="007176A9"/>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F20"/>
    <w:rsid w:val="007507AB"/>
    <w:rsid w:val="0075088C"/>
    <w:rsid w:val="00750C1B"/>
    <w:rsid w:val="00752082"/>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00"/>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6E2"/>
    <w:rsid w:val="00830B2E"/>
    <w:rsid w:val="00830D57"/>
    <w:rsid w:val="008312BB"/>
    <w:rsid w:val="00831959"/>
    <w:rsid w:val="00831999"/>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D72"/>
    <w:rsid w:val="00877258"/>
    <w:rsid w:val="008775A5"/>
    <w:rsid w:val="00877841"/>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880"/>
    <w:rsid w:val="00896E01"/>
    <w:rsid w:val="00897190"/>
    <w:rsid w:val="0089747E"/>
    <w:rsid w:val="008974C6"/>
    <w:rsid w:val="008A018B"/>
    <w:rsid w:val="008A02AC"/>
    <w:rsid w:val="008A02C4"/>
    <w:rsid w:val="008A05D6"/>
    <w:rsid w:val="008A0B3D"/>
    <w:rsid w:val="008A0D42"/>
    <w:rsid w:val="008A0D82"/>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19D7"/>
    <w:rsid w:val="008B213B"/>
    <w:rsid w:val="008B228C"/>
    <w:rsid w:val="008B2542"/>
    <w:rsid w:val="008B2904"/>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2141"/>
    <w:rsid w:val="008D21C2"/>
    <w:rsid w:val="008D2935"/>
    <w:rsid w:val="008D2C0D"/>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868"/>
    <w:rsid w:val="00930D75"/>
    <w:rsid w:val="0093119A"/>
    <w:rsid w:val="009319DB"/>
    <w:rsid w:val="00931E5E"/>
    <w:rsid w:val="009320DA"/>
    <w:rsid w:val="00932588"/>
    <w:rsid w:val="00933242"/>
    <w:rsid w:val="009333D2"/>
    <w:rsid w:val="0093380E"/>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BAB"/>
    <w:rsid w:val="00937DC2"/>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452"/>
    <w:rsid w:val="0099095A"/>
    <w:rsid w:val="00990CD4"/>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B7B"/>
    <w:rsid w:val="00996C72"/>
    <w:rsid w:val="00996D73"/>
    <w:rsid w:val="00996F7D"/>
    <w:rsid w:val="00997045"/>
    <w:rsid w:val="0099754A"/>
    <w:rsid w:val="00997BB1"/>
    <w:rsid w:val="009A036F"/>
    <w:rsid w:val="009A03DD"/>
    <w:rsid w:val="009A06E9"/>
    <w:rsid w:val="009A0D22"/>
    <w:rsid w:val="009A12A9"/>
    <w:rsid w:val="009A19C3"/>
    <w:rsid w:val="009A24B1"/>
    <w:rsid w:val="009A3709"/>
    <w:rsid w:val="009A487D"/>
    <w:rsid w:val="009A4A7C"/>
    <w:rsid w:val="009A5361"/>
    <w:rsid w:val="009A571F"/>
    <w:rsid w:val="009A58DB"/>
    <w:rsid w:val="009A5CB0"/>
    <w:rsid w:val="009A5D41"/>
    <w:rsid w:val="009A6F21"/>
    <w:rsid w:val="009A74DE"/>
    <w:rsid w:val="009B078E"/>
    <w:rsid w:val="009B09AA"/>
    <w:rsid w:val="009B09FA"/>
    <w:rsid w:val="009B0DD7"/>
    <w:rsid w:val="009B116C"/>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D10"/>
    <w:rsid w:val="009D714A"/>
    <w:rsid w:val="009D75B5"/>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1DED"/>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53D6"/>
    <w:rsid w:val="00A258DC"/>
    <w:rsid w:val="00A25EF4"/>
    <w:rsid w:val="00A25FE9"/>
    <w:rsid w:val="00A26300"/>
    <w:rsid w:val="00A269A6"/>
    <w:rsid w:val="00A27236"/>
    <w:rsid w:val="00A27589"/>
    <w:rsid w:val="00A27B90"/>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24E"/>
    <w:rsid w:val="00AC07CB"/>
    <w:rsid w:val="00AC0DAE"/>
    <w:rsid w:val="00AC13F8"/>
    <w:rsid w:val="00AC15A1"/>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971"/>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2439"/>
    <w:rsid w:val="00AD2785"/>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4CE8"/>
    <w:rsid w:val="00AF50E2"/>
    <w:rsid w:val="00AF52FD"/>
    <w:rsid w:val="00AF5300"/>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2A1"/>
    <w:rsid w:val="00B3047F"/>
    <w:rsid w:val="00B30C43"/>
    <w:rsid w:val="00B30DB0"/>
    <w:rsid w:val="00B32572"/>
    <w:rsid w:val="00B32A02"/>
    <w:rsid w:val="00B32AE3"/>
    <w:rsid w:val="00B32CD0"/>
    <w:rsid w:val="00B33985"/>
    <w:rsid w:val="00B3456B"/>
    <w:rsid w:val="00B34997"/>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110"/>
    <w:rsid w:val="00B4143C"/>
    <w:rsid w:val="00B420DD"/>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121"/>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3BCA"/>
    <w:rsid w:val="00B741E8"/>
    <w:rsid w:val="00B741EA"/>
    <w:rsid w:val="00B7465C"/>
    <w:rsid w:val="00B74D56"/>
    <w:rsid w:val="00B75265"/>
    <w:rsid w:val="00B75954"/>
    <w:rsid w:val="00B7606C"/>
    <w:rsid w:val="00B770AF"/>
    <w:rsid w:val="00B77300"/>
    <w:rsid w:val="00B77467"/>
    <w:rsid w:val="00B77C1E"/>
    <w:rsid w:val="00B77D0D"/>
    <w:rsid w:val="00B77FD7"/>
    <w:rsid w:val="00B80A38"/>
    <w:rsid w:val="00B80B34"/>
    <w:rsid w:val="00B80DF6"/>
    <w:rsid w:val="00B810B1"/>
    <w:rsid w:val="00B81772"/>
    <w:rsid w:val="00B81E9D"/>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4FCF"/>
    <w:rsid w:val="00B9511C"/>
    <w:rsid w:val="00B951B5"/>
    <w:rsid w:val="00B95517"/>
    <w:rsid w:val="00B95916"/>
    <w:rsid w:val="00B95AE4"/>
    <w:rsid w:val="00B95E08"/>
    <w:rsid w:val="00B960AE"/>
    <w:rsid w:val="00B96717"/>
    <w:rsid w:val="00B96C58"/>
    <w:rsid w:val="00B96EED"/>
    <w:rsid w:val="00B97125"/>
    <w:rsid w:val="00B97491"/>
    <w:rsid w:val="00B974CA"/>
    <w:rsid w:val="00B97646"/>
    <w:rsid w:val="00B97CA8"/>
    <w:rsid w:val="00B97DFE"/>
    <w:rsid w:val="00BA09BD"/>
    <w:rsid w:val="00BA0D2F"/>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9C"/>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65"/>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548"/>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BCF"/>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9A3"/>
    <w:rsid w:val="00C361A3"/>
    <w:rsid w:val="00C36252"/>
    <w:rsid w:val="00C3659A"/>
    <w:rsid w:val="00C36B6B"/>
    <w:rsid w:val="00C36C93"/>
    <w:rsid w:val="00C36E86"/>
    <w:rsid w:val="00C3787A"/>
    <w:rsid w:val="00C3791A"/>
    <w:rsid w:val="00C40857"/>
    <w:rsid w:val="00C4110E"/>
    <w:rsid w:val="00C41281"/>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4DC"/>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D1F"/>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73"/>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457"/>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1584"/>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226"/>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6F4E"/>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6B04"/>
    <w:rsid w:val="00EB766D"/>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228"/>
    <w:rsid w:val="00EC47C9"/>
    <w:rsid w:val="00EC49F8"/>
    <w:rsid w:val="00EC4ABF"/>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1BEE"/>
    <w:rsid w:val="00F129D7"/>
    <w:rsid w:val="00F12CF4"/>
    <w:rsid w:val="00F13270"/>
    <w:rsid w:val="00F139AC"/>
    <w:rsid w:val="00F139E4"/>
    <w:rsid w:val="00F13B97"/>
    <w:rsid w:val="00F13C97"/>
    <w:rsid w:val="00F140EC"/>
    <w:rsid w:val="00F142E3"/>
    <w:rsid w:val="00F15649"/>
    <w:rsid w:val="00F1578B"/>
    <w:rsid w:val="00F15881"/>
    <w:rsid w:val="00F15E5B"/>
    <w:rsid w:val="00F15F50"/>
    <w:rsid w:val="00F165C6"/>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B13"/>
    <w:rsid w:val="00F25B8D"/>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3EA"/>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2EC"/>
    <w:rsid w:val="00F85893"/>
    <w:rsid w:val="00F85E9B"/>
    <w:rsid w:val="00F85F3A"/>
    <w:rsid w:val="00F8615A"/>
    <w:rsid w:val="00F86E19"/>
    <w:rsid w:val="00F87046"/>
    <w:rsid w:val="00F87270"/>
    <w:rsid w:val="00F87E21"/>
    <w:rsid w:val="00F901EA"/>
    <w:rsid w:val="00F90546"/>
    <w:rsid w:val="00F90DD4"/>
    <w:rsid w:val="00F911F6"/>
    <w:rsid w:val="00F9133D"/>
    <w:rsid w:val="00F9199A"/>
    <w:rsid w:val="00F91F38"/>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06A"/>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464"/>
    <w:rsid w:val="00FB4672"/>
    <w:rsid w:val="00FB4B0D"/>
    <w:rsid w:val="00FB55DF"/>
    <w:rsid w:val="00FB595B"/>
    <w:rsid w:val="00FB5B30"/>
    <w:rsid w:val="00FB5C56"/>
    <w:rsid w:val="00FB5DF8"/>
    <w:rsid w:val="00FB7028"/>
    <w:rsid w:val="00FB733C"/>
    <w:rsid w:val="00FB7B63"/>
    <w:rsid w:val="00FB7EA8"/>
    <w:rsid w:val="00FC0172"/>
    <w:rsid w:val="00FC02E4"/>
    <w:rsid w:val="00FC0930"/>
    <w:rsid w:val="00FC0BDC"/>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0E5655-47BE-EA48-A3FE-37282BAE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35</Pages>
  <Words>88783</Words>
  <Characters>506064</Characters>
  <Application>Microsoft Office Word</Application>
  <DocSecurity>0</DocSecurity>
  <Lines>4217</Lines>
  <Paragraphs>1187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26</cp:revision>
  <cp:lastPrinted>2018-11-15T18:46:00Z</cp:lastPrinted>
  <dcterms:created xsi:type="dcterms:W3CDTF">2018-12-05T21:58:00Z</dcterms:created>
  <dcterms:modified xsi:type="dcterms:W3CDTF">2018-12-07T20:51:00Z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