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commentRangeStart w:id="0"/>
      <w:ins w:id="1"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commentRangeEnd w:id="0"/>
      <w:r w:rsidR="006748EA">
        <w:rPr>
          <w:rStyle w:val="CommentReference"/>
          <w:rFonts w:asciiTheme="minorHAnsi" w:hAnsiTheme="minorHAnsi" w:cstheme="minorBidi"/>
        </w:rPr>
        <w:commentReference w:id="0"/>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11" w:history="1">
        <w:r w:rsidRPr="000008C7">
          <w:rPr>
            <w:rStyle w:val="Hyperlink"/>
            <w:bCs/>
            <w:iCs/>
            <w:sz w:val="22"/>
          </w:rPr>
          <w:t>fritz.roth@utoronto.ca</w:t>
        </w:r>
      </w:hyperlink>
      <w:r>
        <w:rPr>
          <w:bCs/>
          <w:iCs/>
          <w:color w:val="000000" w:themeColor="text1"/>
          <w:sz w:val="22"/>
        </w:rPr>
        <w:t xml:space="preserve"> (F.P.R.), </w:t>
      </w:r>
      <w:hyperlink r:id="rId12"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501E23FE" w:rsidR="00815669" w:rsidRDefault="003A50F6" w:rsidP="00815669">
      <w:pPr>
        <w:jc w:val="both"/>
        <w:rPr>
          <w:rFonts w:eastAsia="Times New Roman"/>
        </w:rPr>
      </w:pPr>
      <w:r>
        <w:rPr>
          <w:rFonts w:eastAsia="Times New Roman"/>
        </w:rPr>
        <w:t xml:space="preserve">Understanding </w:t>
      </w:r>
      <w:r w:rsidRPr="004059F2">
        <w:rPr>
          <w:rFonts w:eastAsia="Times New Roman"/>
        </w:rPr>
        <w:t>complex genotype-</w:t>
      </w:r>
      <w:r>
        <w:rPr>
          <w:rFonts w:eastAsia="Times New Roman"/>
        </w:rPr>
        <w:t>to-</w:t>
      </w:r>
      <w:r w:rsidRPr="004059F2">
        <w:rPr>
          <w:rFonts w:eastAsia="Times New Roman"/>
        </w:rPr>
        <w:t>trait relationships</w:t>
      </w:r>
      <w:r>
        <w:rPr>
          <w:rFonts w:eastAsia="Times New Roman"/>
        </w:rPr>
        <w:t xml:space="preserve"> </w:t>
      </w:r>
      <w:r w:rsidR="00DE366E">
        <w:rPr>
          <w:rFonts w:eastAsia="Times New Roman"/>
        </w:rPr>
        <w:t xml:space="preserve">can </w:t>
      </w:r>
      <w:r w:rsidRPr="004059F2">
        <w:rPr>
          <w:rFonts w:eastAsia="Times New Roman"/>
        </w:rPr>
        <w:t>require perturbing genes in many diff</w:t>
      </w:r>
      <w:r w:rsidR="0032120F">
        <w:rPr>
          <w:rFonts w:eastAsia="Times New Roman"/>
        </w:rPr>
        <w:t>erent combinations and observing</w:t>
      </w:r>
      <w:r w:rsidR="00DE366E">
        <w:rPr>
          <w:rFonts w:eastAsia="Times New Roman"/>
        </w:rPr>
        <w:t xml:space="preserve"> the impact</w:t>
      </w:r>
      <w:r>
        <w:rPr>
          <w:rFonts w:eastAsia="Times New Roman"/>
        </w:rPr>
        <w:t>. H</w:t>
      </w:r>
      <w:r w:rsidR="00DE366E">
        <w:rPr>
          <w:rFonts w:eastAsia="Times New Roman"/>
        </w:rPr>
        <w:t>ere,</w:t>
      </w:r>
      <w:r w:rsidR="00EF6B49">
        <w:rPr>
          <w:rFonts w:eastAsia="Times New Roman"/>
        </w:rPr>
        <w:t xml:space="preserve"> </w:t>
      </w:r>
      <w:r w:rsidR="00D31B40">
        <w:rPr>
          <w:rFonts w:eastAsia="Times New Roman"/>
        </w:rPr>
        <w:t>w</w:t>
      </w:r>
      <w:r w:rsidR="00B15EC7" w:rsidRPr="004059F2">
        <w:rPr>
          <w:rFonts w:eastAsia="Times New Roman"/>
        </w:rPr>
        <w:t>e describe a method to efficiently engineer</w:t>
      </w:r>
      <w:r w:rsidR="008B2CEA">
        <w:rPr>
          <w:rFonts w:eastAsia="Times New Roman"/>
        </w:rPr>
        <w:t>, genotype,</w:t>
      </w:r>
      <w:r w:rsidR="00B15EC7" w:rsidRPr="004059F2">
        <w:rPr>
          <w:rFonts w:eastAsia="Times New Roman"/>
        </w:rPr>
        <w:t xml:space="preserve"> and phenotype </w:t>
      </w:r>
      <w:r w:rsidR="000A070F">
        <w:rPr>
          <w:rFonts w:eastAsia="Times New Roman"/>
        </w:rPr>
        <w:t xml:space="preserve">complex </w:t>
      </w:r>
      <w:r w:rsidR="00B15EC7" w:rsidRPr="004059F2">
        <w:rPr>
          <w:rFonts w:eastAsia="Times New Roman"/>
        </w:rPr>
        <w:t>multi-</w:t>
      </w:r>
      <w:r w:rsidR="00B15EC7">
        <w:rPr>
          <w:rFonts w:eastAsia="Times New Roman"/>
        </w:rPr>
        <w:t xml:space="preserve">gene </w:t>
      </w:r>
      <w:r w:rsidR="00B15EC7" w:rsidRPr="004059F2">
        <w:rPr>
          <w:rFonts w:eastAsia="Times New Roman"/>
        </w:rPr>
        <w:t>varian</w:t>
      </w:r>
      <w:r w:rsidR="00896201">
        <w:rPr>
          <w:rFonts w:eastAsia="Times New Roman"/>
        </w:rPr>
        <w:t>t combinations within a target</w:t>
      </w:r>
      <w:r w:rsidR="00B15EC7" w:rsidRPr="004059F2">
        <w:rPr>
          <w:rFonts w:eastAsia="Times New Roman"/>
        </w:rPr>
        <w:t xml:space="preserve"> gene set, enabling a deep combinatorial genetic analysis (DCGA).</w:t>
      </w:r>
      <w:r w:rsidR="00B03BB0">
        <w:rPr>
          <w:rFonts w:eastAsia="Times New Roman"/>
        </w:rPr>
        <w:t xml:space="preserve">  </w:t>
      </w:r>
      <w:r w:rsidR="004931FF">
        <w:rPr>
          <w:rFonts w:eastAsia="Times New Roman"/>
        </w:rPr>
        <w:t>Applying this method to</w:t>
      </w:r>
      <w:r w:rsidR="008B2CEA">
        <w:rPr>
          <w:rFonts w:eastAsia="Times New Roman"/>
        </w:rPr>
        <w:t xml:space="preserve"> 16 yeast ABC transporters, w</w:t>
      </w:r>
      <w:r w:rsidR="00B03BB0">
        <w:rPr>
          <w:rFonts w:eastAsia="Times New Roman"/>
        </w:rPr>
        <w:t>e</w:t>
      </w:r>
      <w:r w:rsidR="004348F6">
        <w:rPr>
          <w:rFonts w:eastAsia="Times New Roman"/>
        </w:rPr>
        <w:t xml:space="preserve"> </w:t>
      </w:r>
      <w:r w:rsidR="0062058B">
        <w:rPr>
          <w:rFonts w:eastAsia="Times New Roman"/>
        </w:rPr>
        <w:t>generate</w:t>
      </w:r>
      <w:r w:rsidR="008B2CEA">
        <w:rPr>
          <w:rFonts w:eastAsia="Times New Roman"/>
        </w:rPr>
        <w:t xml:space="preserve"> &gt;5</w:t>
      </w:r>
      <w:r w:rsidR="008B2CEA" w:rsidRPr="004059F2">
        <w:rPr>
          <w:rFonts w:eastAsia="Times New Roman"/>
        </w:rPr>
        <w:t>,</w:t>
      </w:r>
      <w:r w:rsidR="008B2CEA">
        <w:rPr>
          <w:rFonts w:eastAsia="Times New Roman"/>
        </w:rPr>
        <w:t>000</w:t>
      </w:r>
      <w:r w:rsidR="008B2CEA" w:rsidRPr="004059F2">
        <w:rPr>
          <w:rFonts w:eastAsia="Times New Roman"/>
        </w:rPr>
        <w:t xml:space="preserve"> </w:t>
      </w:r>
      <w:r w:rsidR="00B03BB0">
        <w:rPr>
          <w:rFonts w:eastAsia="Times New Roman"/>
        </w:rPr>
        <w:t>individually-</w:t>
      </w:r>
      <w:r w:rsidR="00CC12F5">
        <w:rPr>
          <w:rFonts w:eastAsia="Times New Roman"/>
        </w:rPr>
        <w:t xml:space="preserve">genotyped </w:t>
      </w:r>
      <w:r w:rsidR="008B2CEA">
        <w:rPr>
          <w:rFonts w:eastAsia="Times New Roman"/>
        </w:rPr>
        <w:t xml:space="preserve">strains bearing </w:t>
      </w:r>
      <w:r w:rsidR="001110A9">
        <w:rPr>
          <w:rFonts w:eastAsia="Times New Roman"/>
        </w:rPr>
        <w:t>knockouts</w:t>
      </w:r>
      <w:r w:rsidR="00E13594">
        <w:rPr>
          <w:rFonts w:eastAsia="Times New Roman"/>
        </w:rPr>
        <w:t xml:space="preserve"> for random</w:t>
      </w:r>
      <w:r w:rsidR="007068F3">
        <w:rPr>
          <w:rFonts w:eastAsia="Times New Roman"/>
        </w:rPr>
        <w:t xml:space="preserve"> </w:t>
      </w:r>
      <w:r w:rsidR="009D32FD">
        <w:rPr>
          <w:rFonts w:eastAsia="Times New Roman"/>
        </w:rPr>
        <w:t>subsets</w:t>
      </w:r>
      <w:r w:rsidR="00BF4275">
        <w:rPr>
          <w:rFonts w:eastAsia="Times New Roman"/>
        </w:rPr>
        <w:t xml:space="preserve"> of transporters</w:t>
      </w:r>
      <w:r w:rsidR="00E52C1F">
        <w:rPr>
          <w:rFonts w:eastAsia="Times New Roman"/>
        </w:rPr>
        <w:t>, and</w:t>
      </w:r>
      <w:r w:rsidR="0062058B">
        <w:rPr>
          <w:rFonts w:eastAsia="Times New Roman"/>
        </w:rPr>
        <w:t xml:space="preserve"> profile</w:t>
      </w:r>
      <w:r w:rsidR="00CC12F5">
        <w:rPr>
          <w:rFonts w:eastAsia="Times New Roman"/>
        </w:rPr>
        <w:t xml:space="preserve"> each strain for </w:t>
      </w:r>
      <w:r w:rsidR="00815669">
        <w:rPr>
          <w:rFonts w:eastAsia="Times New Roman"/>
        </w:rPr>
        <w:t>resistance to each of 16</w:t>
      </w:r>
      <w:r w:rsidR="00815669" w:rsidRPr="004059F2">
        <w:rPr>
          <w:rFonts w:eastAsia="Times New Roman"/>
        </w:rPr>
        <w:t xml:space="preserve"> </w:t>
      </w:r>
      <w:r w:rsidR="00815669">
        <w:rPr>
          <w:rFonts w:eastAsia="Times New Roman"/>
        </w:rPr>
        <w:t>bioactive compounds (‘drugs’)</w:t>
      </w:r>
      <w:r w:rsidR="00815669" w:rsidRPr="004059F2">
        <w:rPr>
          <w:rFonts w:eastAsia="Times New Roman"/>
        </w:rPr>
        <w:t xml:space="preserve">. </w:t>
      </w:r>
      <w:r w:rsidR="00CC12F5">
        <w:rPr>
          <w:rFonts w:eastAsia="Times New Roman"/>
        </w:rPr>
        <w:t xml:space="preserve"> </w:t>
      </w:r>
      <w:r w:rsidR="009D32FD">
        <w:rPr>
          <w:rFonts w:eastAsia="Times New Roman"/>
        </w:rPr>
        <w:t xml:space="preserve">DCGA revealed </w:t>
      </w:r>
      <w:r w:rsidR="00376F16">
        <w:rPr>
          <w:rFonts w:eastAsia="Times New Roman"/>
        </w:rPr>
        <w:t xml:space="preserve">a </w:t>
      </w:r>
      <w:r w:rsidR="00CC12F5">
        <w:rPr>
          <w:rFonts w:eastAsia="Times New Roman"/>
        </w:rPr>
        <w:t xml:space="preserve">complex </w:t>
      </w:r>
      <w:r w:rsidR="0092633C" w:rsidRPr="004059F2">
        <w:rPr>
          <w:rFonts w:eastAsia="Times New Roman"/>
        </w:rPr>
        <w:t>g</w:t>
      </w:r>
      <w:r w:rsidR="009D32FD">
        <w:rPr>
          <w:rFonts w:eastAsia="Times New Roman"/>
        </w:rPr>
        <w:t>en</w:t>
      </w:r>
      <w:r w:rsidR="00376F16">
        <w:rPr>
          <w:rFonts w:eastAsia="Times New Roman"/>
        </w:rPr>
        <w:t>otype-to-resistance landscape</w:t>
      </w:r>
      <w:r w:rsidR="00636256">
        <w:rPr>
          <w:rFonts w:eastAsia="Times New Roman"/>
        </w:rPr>
        <w:t>,</w:t>
      </w:r>
      <w:r w:rsidR="00F53AFE">
        <w:rPr>
          <w:rFonts w:eastAsia="Times New Roman"/>
        </w:rPr>
        <w:t xml:space="preserve"> showing</w:t>
      </w:r>
      <w:r w:rsidR="00CC12F5">
        <w:rPr>
          <w:rFonts w:eastAsia="Times New Roman"/>
        </w:rPr>
        <w:t xml:space="preserve"> high-order</w:t>
      </w:r>
      <w:r w:rsidR="0092633C" w:rsidRPr="004059F2">
        <w:rPr>
          <w:rFonts w:eastAsia="Times New Roman"/>
        </w:rPr>
        <w:t xml:space="preserve"> drug-dependent genetic interactions</w:t>
      </w:r>
      <w:r w:rsidR="0092633C">
        <w:rPr>
          <w:rFonts w:eastAsia="Times New Roman"/>
        </w:rPr>
        <w:t xml:space="preserve"> for 13 of the 16 transporters studied</w:t>
      </w:r>
      <w:r w:rsidR="0092633C" w:rsidRPr="004059F2">
        <w:rPr>
          <w:rFonts w:eastAsia="Times New Roman"/>
        </w:rPr>
        <w:t>.</w:t>
      </w:r>
      <w:r w:rsidR="00D61751">
        <w:rPr>
          <w:rFonts w:eastAsia="Times New Roman"/>
        </w:rPr>
        <w:t xml:space="preserve">  </w:t>
      </w:r>
      <w:r w:rsidR="00C17185">
        <w:rPr>
          <w:rFonts w:eastAsia="Times New Roman"/>
        </w:rPr>
        <w:t>We develop</w:t>
      </w:r>
      <w:r w:rsidR="00E36C9D">
        <w:rPr>
          <w:rFonts w:eastAsia="Times New Roman"/>
        </w:rPr>
        <w:t>ed</w:t>
      </w:r>
      <w:r w:rsidR="004C4223">
        <w:rPr>
          <w:rFonts w:eastAsia="Times New Roman"/>
        </w:rPr>
        <w:t xml:space="preserve"> a</w:t>
      </w:r>
      <w:r w:rsidR="00376F16">
        <w:rPr>
          <w:rFonts w:eastAsia="Times New Roman"/>
        </w:rPr>
        <w:t xml:space="preserve"> neural network</w:t>
      </w:r>
      <w:r w:rsidR="004C4223">
        <w:rPr>
          <w:rFonts w:eastAsia="Times New Roman"/>
        </w:rPr>
        <w:t xml:space="preserve"> to</w:t>
      </w:r>
      <w:r w:rsidR="00376F16">
        <w:rPr>
          <w:rFonts w:eastAsia="Times New Roman"/>
        </w:rPr>
        <w:t xml:space="preserve"> </w:t>
      </w:r>
      <w:r w:rsidR="00547F87">
        <w:rPr>
          <w:rFonts w:eastAsia="Times New Roman"/>
        </w:rPr>
        <w:t>derive</w:t>
      </w:r>
      <w:r w:rsidR="000D56F9">
        <w:rPr>
          <w:rFonts w:eastAsia="Times New Roman"/>
        </w:rPr>
        <w:t xml:space="preserve"> intuitive system model</w:t>
      </w:r>
      <w:r w:rsidR="005030F1">
        <w:rPr>
          <w:rFonts w:eastAsia="Times New Roman"/>
        </w:rPr>
        <w:t>s</w:t>
      </w:r>
      <w:r w:rsidR="000D56F9">
        <w:rPr>
          <w:rFonts w:eastAsia="Times New Roman"/>
        </w:rPr>
        <w:t xml:space="preserve"> </w:t>
      </w:r>
      <w:r w:rsidR="004E3329">
        <w:rPr>
          <w:bCs/>
          <w:iCs/>
          <w:color w:val="000000" w:themeColor="text1"/>
        </w:rPr>
        <w:t>from the</w:t>
      </w:r>
      <w:r w:rsidR="00314DE5">
        <w:rPr>
          <w:bCs/>
          <w:iCs/>
          <w:color w:val="000000" w:themeColor="text1"/>
        </w:rPr>
        <w:t>se</w:t>
      </w:r>
      <w:r w:rsidR="009B1502">
        <w:rPr>
          <w:bCs/>
          <w:iCs/>
          <w:color w:val="000000" w:themeColor="text1"/>
        </w:rPr>
        <w:t xml:space="preserve"> </w:t>
      </w:r>
      <w:r w:rsidR="00EF6B49">
        <w:rPr>
          <w:bCs/>
          <w:iCs/>
          <w:color w:val="000000" w:themeColor="text1"/>
        </w:rPr>
        <w:t xml:space="preserve">complex </w:t>
      </w:r>
      <w:r w:rsidR="00574814">
        <w:rPr>
          <w:bCs/>
          <w:iCs/>
          <w:color w:val="000000" w:themeColor="text1"/>
        </w:rPr>
        <w:t>genetic relationships</w:t>
      </w:r>
      <w:r w:rsidR="00376F16">
        <w:rPr>
          <w:bCs/>
          <w:iCs/>
          <w:color w:val="000000" w:themeColor="text1"/>
        </w:rPr>
        <w:t>.</w:t>
      </w:r>
      <w:r w:rsidR="00376F16">
        <w:rPr>
          <w:rFonts w:eastAsia="Times New Roman"/>
        </w:rPr>
        <w:t xml:space="preserve"> </w:t>
      </w:r>
      <w:r w:rsidR="00D61751">
        <w:rPr>
          <w:rFonts w:eastAsia="Times New Roman"/>
        </w:rPr>
        <w:t>Modeling</w:t>
      </w:r>
      <w:r w:rsidR="004862F7">
        <w:rPr>
          <w:rFonts w:eastAsia="Times New Roman"/>
        </w:rPr>
        <w:t xml:space="preserve"> </w:t>
      </w:r>
      <w:r w:rsidR="004862F7" w:rsidRPr="004B3616">
        <w:rPr>
          <w:rFonts w:eastAsia="Times New Roman"/>
          <w:highlight w:val="yellow"/>
        </w:rPr>
        <w:t>guided furthe</w:t>
      </w:r>
      <w:r w:rsidR="00CC12F5">
        <w:rPr>
          <w:rFonts w:eastAsia="Times New Roman"/>
          <w:highlight w:val="yellow"/>
        </w:rPr>
        <w:t>r experimental characterization</w:t>
      </w:r>
      <w:r w:rsidR="00CC12F5">
        <w:rPr>
          <w:rFonts w:eastAsia="Times New Roman"/>
        </w:rPr>
        <w:t xml:space="preserve"> of </w:t>
      </w:r>
      <w:r w:rsidR="00815669">
        <w:rPr>
          <w:rFonts w:eastAsia="Times New Roman"/>
        </w:rPr>
        <w:t>a</w:t>
      </w:r>
      <w:r w:rsidR="00815669" w:rsidRPr="004059F2">
        <w:rPr>
          <w:rFonts w:eastAsia="Times New Roman"/>
        </w:rPr>
        <w:t xml:space="preserve"> </w:t>
      </w:r>
      <w:r w:rsidR="006E1CF7" w:rsidRPr="004059F2">
        <w:rPr>
          <w:rFonts w:eastAsia="Times New Roman"/>
        </w:rPr>
        <w:t xml:space="preserve">quadruple knockout </w:t>
      </w:r>
      <w:r w:rsidR="006E1CF7">
        <w:rPr>
          <w:rFonts w:eastAsia="Times New Roman"/>
        </w:rPr>
        <w:t>(</w:t>
      </w:r>
      <w:r w:rsidR="006E1CF7">
        <w:rPr>
          <w:rFonts w:eastAsia="Times New Roman"/>
          <w:i/>
        </w:rPr>
        <w:t>snq2</w:t>
      </w:r>
      <w:r w:rsidR="006E1CF7">
        <w:rPr>
          <w:rFonts w:eastAsia="Times New Roman"/>
        </w:rPr>
        <w:t xml:space="preserve">∆ </w:t>
      </w:r>
      <w:r w:rsidR="006E1CF7">
        <w:rPr>
          <w:rFonts w:eastAsia="Times New Roman"/>
          <w:i/>
        </w:rPr>
        <w:t>yor1</w:t>
      </w:r>
      <w:r w:rsidR="006E1CF7">
        <w:rPr>
          <w:rFonts w:eastAsia="Times New Roman"/>
        </w:rPr>
        <w:t xml:space="preserve">∆ </w:t>
      </w:r>
      <w:r w:rsidR="006E1CF7">
        <w:rPr>
          <w:rFonts w:eastAsia="Times New Roman"/>
          <w:i/>
        </w:rPr>
        <w:t>ybt1</w:t>
      </w:r>
      <w:r w:rsidR="006E1CF7">
        <w:rPr>
          <w:rFonts w:eastAsia="Times New Roman"/>
        </w:rPr>
        <w:t xml:space="preserve">∆ </w:t>
      </w:r>
      <w:r w:rsidR="006E1CF7">
        <w:rPr>
          <w:rFonts w:eastAsia="Times New Roman"/>
          <w:i/>
        </w:rPr>
        <w:t>ycf1</w:t>
      </w:r>
      <w:r w:rsidR="006E1CF7">
        <w:rPr>
          <w:rFonts w:eastAsia="Times New Roman"/>
        </w:rPr>
        <w:t xml:space="preserve">∆) that showed </w:t>
      </w:r>
      <w:r w:rsidR="0042620F">
        <w:rPr>
          <w:rFonts w:eastAsia="Times New Roman"/>
        </w:rPr>
        <w:t xml:space="preserve">unexpected </w:t>
      </w:r>
      <w:r w:rsidR="006E1CF7">
        <w:rPr>
          <w:rFonts w:eastAsia="Times New Roman"/>
        </w:rPr>
        <w:t xml:space="preserve">fluconazole </w:t>
      </w:r>
      <w:r w:rsidR="006E1CF7" w:rsidRPr="004059F2">
        <w:rPr>
          <w:rFonts w:eastAsia="Times New Roman"/>
        </w:rPr>
        <w:t xml:space="preserve">resistance </w:t>
      </w:r>
      <w:r w:rsidR="006E1CF7">
        <w:rPr>
          <w:rFonts w:eastAsia="Times New Roman"/>
        </w:rPr>
        <w:t xml:space="preserve">which depended on the activity of a fifth transporter, </w:t>
      </w:r>
      <w:r w:rsidR="006E1CF7" w:rsidRPr="00DD2A4E">
        <w:rPr>
          <w:rFonts w:eastAsia="Times New Roman"/>
          <w:i/>
        </w:rPr>
        <w:t>PDR5</w:t>
      </w:r>
      <w:r w:rsidR="006E1CF7" w:rsidRPr="004059F2">
        <w:rPr>
          <w:rFonts w:eastAsia="Times New Roman"/>
        </w:rPr>
        <w:t>.</w:t>
      </w:r>
      <w:r w:rsidR="008B2CEA">
        <w:rPr>
          <w:rFonts w:eastAsia="Times New Roman"/>
        </w:rPr>
        <w:t xml:space="preserve"> </w:t>
      </w:r>
      <w:r w:rsidR="00815669">
        <w:rPr>
          <w:rFonts w:eastAsia="Times New Roman"/>
        </w:rPr>
        <w:t xml:space="preserve">Thus, </w:t>
      </w:r>
      <w:r w:rsidR="00815669" w:rsidRPr="004059F2">
        <w:rPr>
          <w:rFonts w:eastAsia="Times New Roman"/>
        </w:rPr>
        <w:t xml:space="preserve">DCGA </w:t>
      </w:r>
      <w:r w:rsidR="00815669">
        <w:rPr>
          <w:rFonts w:eastAsia="Times New Roman"/>
        </w:rPr>
        <w:t xml:space="preserve">can </w:t>
      </w:r>
      <w:r w:rsidR="00815669" w:rsidRPr="004059F2">
        <w:rPr>
          <w:rFonts w:eastAsia="Times New Roman"/>
        </w:rPr>
        <w:t xml:space="preserve">discover high-order genotype-to-trait relationships </w:t>
      </w:r>
      <w:r w:rsidR="00C25DB0">
        <w:rPr>
          <w:rFonts w:eastAsia="Times New Roman"/>
        </w:rPr>
        <w:t>to</w:t>
      </w:r>
      <w:r w:rsidR="00815669">
        <w:rPr>
          <w:rFonts w:eastAsia="Times New Roman"/>
        </w:rPr>
        <w:t xml:space="preserve"> dissect complex biological systems</w:t>
      </w:r>
      <w:r w:rsidR="00815669" w:rsidRPr="004059F2">
        <w:rPr>
          <w:rFonts w:eastAsia="Times New Roman"/>
        </w:rPr>
        <w:t>.</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5FE5FAEF"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35E1F8C8" w:rsidR="008D3E72" w:rsidRDefault="002F2500">
      <w:pPr>
        <w:jc w:val="both"/>
        <w:rPr>
          <w:lang w:val="en-CA"/>
        </w:rPr>
      </w:pPr>
      <w:r>
        <w:rPr>
          <w:lang w:val="en-CA"/>
        </w:rPr>
        <w:t>Complex genetic interactions</w:t>
      </w:r>
      <w:r w:rsidR="00BE5F24">
        <w:rPr>
          <w:lang w:val="en-CA"/>
        </w:rPr>
        <w:t xml:space="preserve"> – </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BE5F24">
        <w:rPr>
          <w:lang w:val="en-CA"/>
        </w:rPr>
        <w:t xml:space="preserve"> – </w:t>
      </w:r>
      <w:r w:rsidR="00D3792D">
        <w:rPr>
          <w:lang w:val="en-CA"/>
        </w:rPr>
        <w:t xml:space="preserve">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050D6B">
        <w:rPr>
          <w:lang w:val="en-CA"/>
        </w:rPr>
        <w:t xml:space="preserve">For example, </w:t>
      </w:r>
      <w:r w:rsidR="00E7460B">
        <w:rPr>
          <w:lang w:val="en-CA"/>
        </w:rPr>
        <w:t xml:space="preserve">while ~1,000 yeast genes show few two-gene interactions </w:t>
      </w:r>
      <w:r w:rsidR="00DB7943">
        <w:rPr>
          <w:lang w:val="en-CA"/>
        </w:rPr>
        <w:t>under</w:t>
      </w:r>
      <w:r w:rsidR="00E7460B">
        <w:rPr>
          <w:lang w:val="en-CA"/>
        </w:rPr>
        <w:t xml:space="preserve"> standard growth conditions </w:t>
      </w:r>
      <w:r w:rsidR="00E7460B">
        <w:rPr>
          <w:lang w:val="en-CA"/>
        </w:rPr>
        <w:fldChar w:fldCharType="begin" w:fldLock="1"/>
      </w:r>
      <w:r w:rsidR="00DF1428">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00E7460B">
        <w:rPr>
          <w:lang w:val="en-CA"/>
        </w:rPr>
        <w:fldChar w:fldCharType="separate"/>
      </w:r>
      <w:r w:rsidR="00E7460B" w:rsidRPr="00E7460B">
        <w:rPr>
          <w:noProof/>
          <w:lang w:val="en-CA"/>
        </w:rPr>
        <w:t>(Costanzo et al., 2016)</w:t>
      </w:r>
      <w:r w:rsidR="00E7460B">
        <w:rPr>
          <w:lang w:val="en-CA"/>
        </w:rPr>
        <w:fldChar w:fldCharType="end"/>
      </w:r>
      <w:r w:rsidR="00E7460B">
        <w:rPr>
          <w:lang w:val="en-CA"/>
        </w:rPr>
        <w:t>,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2F571C">
        <w:rPr>
          <w:rFonts w:eastAsia="Times New Roman"/>
          <w:color w:val="222222"/>
          <w:shd w:val="clear" w:color="auto" w:fill="FFFFFF"/>
          <w:lang w:val="en-CA"/>
        </w:rPr>
        <w:t xml:space="preserve">these </w:t>
      </w:r>
      <w:r w:rsidR="00E7460B">
        <w:rPr>
          <w:rFonts w:eastAsia="Times New Roman"/>
          <w:color w:val="222222"/>
          <w:shd w:val="clear" w:color="auto" w:fill="FFFFFF"/>
          <w:lang w:val="en-CA"/>
        </w:rPr>
        <w:t xml:space="preserve">two-gene interactions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6E734A">
        <w:rPr>
          <w:lang w:val="en-CA"/>
        </w:rPr>
        <w:t xml:space="preserve">functional inference </w:t>
      </w:r>
      <w:r w:rsidR="001A5274">
        <w:rPr>
          <w:lang w:val="en-CA"/>
        </w:rPr>
        <w:t xml:space="preserve">may be obscured until triple-knockout phenotypes are further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More complex interactions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326455">
        <w:rPr>
          <w:lang w:val="en-CA"/>
        </w:rPr>
        <w:t xml:space="preserve"> have </w:t>
      </w:r>
      <w:r w:rsidR="00857A0F">
        <w:rPr>
          <w:lang w:val="en-CA"/>
        </w:rPr>
        <w:t xml:space="preserve">also </w:t>
      </w:r>
      <w:r w:rsidR="00326455">
        <w:rPr>
          <w:lang w:val="en-CA"/>
        </w:rPr>
        <w:t>been reported, and, s</w:t>
      </w:r>
      <w:r w:rsidR="000E08A9">
        <w:rPr>
          <w:lang w:val="en-CA"/>
        </w:rPr>
        <w:t xml:space="preserve">ingle knockout alleles </w:t>
      </w:r>
      <w:r w:rsidR="00C13A6A">
        <w:rPr>
          <w:lang w:val="en-CA"/>
        </w:rPr>
        <w:t xml:space="preserve">in yeast </w:t>
      </w:r>
      <w:r w:rsidR="00326455">
        <w:rPr>
          <w:lang w:val="en-CA"/>
        </w:rPr>
        <w:t xml:space="preserve">exhibit environment-dependent complex genetic interactions that typically involve three or more additional loci </w:t>
      </w:r>
      <w:r w:rsidR="00326455">
        <w:rPr>
          <w:lang w:val="en-CA"/>
        </w:rPr>
        <w:fldChar w:fldCharType="begin" w:fldLock="1"/>
      </w:r>
      <w:r w:rsidR="00326455">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326455">
        <w:rPr>
          <w:lang w:val="en-CA"/>
        </w:rPr>
        <w:fldChar w:fldCharType="separate"/>
      </w:r>
      <w:r w:rsidR="00326455" w:rsidRPr="00D659A1">
        <w:rPr>
          <w:noProof/>
          <w:lang w:val="en-CA"/>
        </w:rPr>
        <w:t>(Mullis et al., 2018)</w:t>
      </w:r>
      <w:r w:rsidR="00326455">
        <w:rPr>
          <w:lang w:val="en-CA"/>
        </w:rPr>
        <w:fldChar w:fldCharType="end"/>
      </w:r>
      <w:r w:rsidR="00326455">
        <w:rPr>
          <w:lang w:val="en-CA"/>
        </w:rPr>
        <w:t>.</w:t>
      </w:r>
      <w:r w:rsidR="000C6F86">
        <w:rPr>
          <w:lang w:val="en-CA"/>
        </w:rPr>
        <w:t xml:space="preserve">  However,</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2608932C" w14:textId="33907D68" w:rsidR="00DB0ED8" w:rsidRPr="00F8348A" w:rsidRDefault="00FF73DC" w:rsidP="009759F3">
      <w:pPr>
        <w:jc w:val="both"/>
        <w:rPr>
          <w:lang w:val="en-CA"/>
        </w:rPr>
      </w:pPr>
      <w:r>
        <w:rPr>
          <w:lang w:val="en-CA"/>
        </w:rPr>
        <w:t>Functionally deciphering</w:t>
      </w:r>
      <w:r w:rsidR="00F8348A">
        <w:rPr>
          <w:lang w:val="en-CA"/>
        </w:rPr>
        <w:t xml:space="preserve"> 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F8348A">
        <w:rPr>
          <w:lang w:val="en-CA"/>
        </w:rPr>
        <w:t xml:space="preserve"> a family of </w:t>
      </w:r>
      <w:r w:rsidR="0016482C">
        <w:rPr>
          <w:lang w:val="en-CA"/>
        </w:rPr>
        <w:t>16 ABC transporters 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F8348A">
        <w:rPr>
          <w:lang w:val="en-CA"/>
        </w:rPr>
        <w:t>Several members of this transporter family</w:t>
      </w:r>
      <w:r w:rsidR="00447369">
        <w:rPr>
          <w:lang w:val="en-CA"/>
        </w:rPr>
        <w:t xml:space="preserve"> </w:t>
      </w:r>
      <w:r w:rsidR="002A60D6">
        <w:rPr>
          <w:lang w:val="en-CA"/>
        </w:rPr>
        <w:t>wer</w:t>
      </w:r>
      <w:r w:rsidR="0022317C">
        <w:rPr>
          <w:lang w:val="en-CA"/>
        </w:rPr>
        <w:t>e</w:t>
      </w:r>
      <w:r w:rsidR="00670D9C">
        <w:rPr>
          <w:lang w:val="en-CA"/>
        </w:rPr>
        <w:t xml:space="preserve"> previously</w:t>
      </w:r>
      <w:r w:rsidR="00447369">
        <w:rPr>
          <w:lang w:val="en-CA"/>
        </w:rPr>
        <w:t xml:space="preserve"> known to</w:t>
      </w:r>
      <w:r w:rsidR="00D17246">
        <w:rPr>
          <w:lang w:val="en-CA"/>
        </w:rPr>
        <w:t xml:space="preserve"> encode a system of functionally-overlapping drug efflux pumps, which can additionally</w:t>
      </w:r>
      <w:r w:rsidR="008A7032">
        <w:rPr>
          <w:lang w:val="en-CA"/>
        </w:rPr>
        <w:t xml:space="preserve"> influence</w:t>
      </w:r>
      <w:r w:rsidR="00D17246">
        <w:rPr>
          <w:lang w:val="en-CA"/>
        </w:rPr>
        <w:t xml:space="preserve"> </w:t>
      </w:r>
      <w:r w:rsidR="003C032F">
        <w:t xml:space="preserve">each other in complex ways, such that disruption </w:t>
      </w:r>
      <w:r w:rsidR="00EA54E5">
        <w:t>these</w:t>
      </w:r>
      <w:r w:rsidR="003C032F">
        <w:t xml:space="preserve"> transporters </w:t>
      </w:r>
      <w:r w:rsidR="00EA54E5">
        <w:t>may</w:t>
      </w:r>
      <w:r w:rsidR="003C032F">
        <w:t xml:space="preserve"> even impart drug </w:t>
      </w:r>
      <w:r w:rsidR="003C032F" w:rsidRPr="00433243">
        <w:rPr>
          <w:i/>
        </w:rPr>
        <w:t>resistance</w:t>
      </w:r>
      <w:r w:rsidR="003C032F">
        <w:t xml:space="preserve"> </w:t>
      </w:r>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r w:rsidR="002A60D6">
        <w:rPr>
          <w:bCs/>
          <w:iCs/>
          <w:color w:val="000000" w:themeColor="text1"/>
        </w:rPr>
        <w:t>S</w:t>
      </w:r>
      <w:r w:rsidR="00087AAF">
        <w:rPr>
          <w:bCs/>
          <w:iCs/>
          <w:color w:val="000000" w:themeColor="text1"/>
        </w:rPr>
        <w:t>ubstrate</w:t>
      </w:r>
      <w:r w:rsidR="00E00F87">
        <w:rPr>
          <w:bCs/>
          <w:iCs/>
          <w:color w:val="000000" w:themeColor="text1"/>
        </w:rPr>
        <w:t xml:space="preserve"> </w:t>
      </w:r>
      <w:r w:rsidR="00511800">
        <w:rPr>
          <w:bCs/>
          <w:iCs/>
          <w:color w:val="000000" w:themeColor="text1"/>
        </w:rPr>
        <w:t>sharing</w:t>
      </w:r>
      <w:r w:rsidR="00E00F87">
        <w:rPr>
          <w:bCs/>
          <w:iCs/>
          <w:color w:val="000000" w:themeColor="text1"/>
        </w:rPr>
        <w:t xml:space="preserve"> and interdependence </w:t>
      </w:r>
      <w:r w:rsidR="00425AA6">
        <w:rPr>
          <w:bCs/>
          <w:iCs/>
          <w:color w:val="000000" w:themeColor="text1"/>
        </w:rPr>
        <w:t xml:space="preserve">between these ABC transporters </w:t>
      </w:r>
      <w:r w:rsidR="00C27B21">
        <w:rPr>
          <w:bCs/>
          <w:iCs/>
          <w:color w:val="000000" w:themeColor="text1"/>
        </w:rPr>
        <w:t>can</w:t>
      </w:r>
      <w:r w:rsidR="006F5157">
        <w:rPr>
          <w:bCs/>
          <w:iCs/>
          <w:color w:val="000000" w:themeColor="text1"/>
        </w:rPr>
        <w:t xml:space="preserve"> </w:t>
      </w:r>
      <w:r w:rsidR="002A60D6">
        <w:rPr>
          <w:bCs/>
          <w:iCs/>
          <w:color w:val="000000" w:themeColor="text1"/>
        </w:rPr>
        <w:t xml:space="preserve">limit </w:t>
      </w:r>
      <w:r w:rsidR="006970B8">
        <w:rPr>
          <w:bCs/>
          <w:iCs/>
          <w:color w:val="000000" w:themeColor="text1"/>
        </w:rPr>
        <w:t>their</w:t>
      </w:r>
      <w:r w:rsidR="002A60D6">
        <w:rPr>
          <w:bCs/>
          <w:iCs/>
          <w:color w:val="000000" w:themeColor="text1"/>
        </w:rPr>
        <w:t xml:space="preserve"> analysis </w:t>
      </w:r>
      <w:r w:rsidR="006970B8">
        <w:rPr>
          <w:bCs/>
          <w:iCs/>
          <w:color w:val="000000" w:themeColor="text1"/>
        </w:rPr>
        <w:t>with</w:t>
      </w:r>
      <w:r w:rsidR="002A60D6">
        <w:rPr>
          <w:bCs/>
          <w:iCs/>
          <w:color w:val="000000" w:themeColor="text1"/>
        </w:rPr>
        <w:t xml:space="preserve"> </w:t>
      </w:r>
      <w:r w:rsidR="00E00F87">
        <w:rPr>
          <w:bCs/>
          <w:iCs/>
          <w:color w:val="000000" w:themeColor="text1"/>
        </w:rPr>
        <w:t xml:space="preserve">two-gene CGA.  </w:t>
      </w:r>
      <w:r w:rsidR="00196DCC">
        <w:rPr>
          <w:rFonts w:eastAsia="Times New Roman"/>
        </w:rPr>
        <w:t>W</w:t>
      </w:r>
      <w:r w:rsidR="003E7C3E">
        <w:rPr>
          <w:rFonts w:eastAsia="Times New Roman"/>
        </w:rPr>
        <w:t xml:space="preserve">e used DCGA to first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 complex</w:t>
      </w:r>
      <w:r w:rsidR="00B75FBB">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A7CE1">
        <w:rPr>
          <w:rFonts w:eastAsia="Times New Roman"/>
        </w:rPr>
        <w:t xml:space="preserve">genetic interactions of up to five-way complexity.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gen</w:t>
      </w:r>
      <w:r w:rsidR="00CD54E7">
        <w:rPr>
          <w:rFonts w:eastAsia="Times New Roman"/>
        </w:rPr>
        <w:t>otype-to-phenotype relationships</w:t>
      </w:r>
      <w:r w:rsidR="003444FB">
        <w:rPr>
          <w:rFonts w:eastAsia="Times New Roman"/>
        </w:rPr>
        <w:t xml:space="preserve">.  </w:t>
      </w:r>
      <w:r w:rsidR="00687512">
        <w:rPr>
          <w:bCs/>
          <w:iCs/>
          <w:color w:val="000000" w:themeColor="text1"/>
        </w:rPr>
        <w:t>This model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that</w:t>
      </w:r>
      <w:r w:rsidR="00687512" w:rsidRPr="004059F2">
        <w:rPr>
          <w:rFonts w:eastAsia="Times New Roman"/>
        </w:rPr>
        <w:t xml:space="preserve"> 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BE4B5D">
        <w:rPr>
          <w:rFonts w:eastAsia="Times New Roman"/>
        </w:rPr>
        <w:t xml:space="preserve">and </w:t>
      </w:r>
      <w:r w:rsidR="00687512">
        <w:rPr>
          <w:rFonts w:eastAsia="Times New Roman"/>
        </w:rPr>
        <w:t xml:space="preserve">which was dependent on a fifth gene </w:t>
      </w:r>
      <w:r w:rsidR="00687512">
        <w:rPr>
          <w:lang w:val="en-CA"/>
        </w:rPr>
        <w:t>–</w:t>
      </w:r>
      <w:r w:rsidR="00687512">
        <w:rPr>
          <w:rFonts w:eastAsia="Times New Roman"/>
        </w:rPr>
        <w:t xml:space="preserve"> </w:t>
      </w:r>
      <w:r w:rsidR="00687512" w:rsidRPr="00264257">
        <w:rPr>
          <w:rFonts w:eastAsia="Times New Roman"/>
          <w:i/>
        </w:rPr>
        <w:t>PDR5</w:t>
      </w:r>
      <w:r w:rsidR="00687512">
        <w:rPr>
          <w:rFonts w:eastAsia="Times New Roman"/>
        </w:rPr>
        <w:t xml:space="preserv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202CE69" w14:textId="03B636C5" w:rsidR="00DB0ED8" w:rsidRDefault="00DB0ED8" w:rsidP="00DB0ED8">
      <w:pPr>
        <w:outlineLvl w:val="0"/>
        <w:rPr>
          <w:b/>
          <w:bCs/>
          <w:iCs/>
          <w:color w:val="000000" w:themeColor="text1"/>
        </w:rPr>
      </w:pPr>
    </w:p>
    <w:p w14:paraId="5069BC6F" w14:textId="77777777" w:rsidR="0043412D" w:rsidRDefault="0043412D" w:rsidP="00B123DE">
      <w:pPr>
        <w:jc w:val="both"/>
        <w:rPr>
          <w:color w:val="D9D9D9" w:themeColor="background1" w:themeShade="D9"/>
          <w:lang w:val="en-CA"/>
        </w:rPr>
      </w:pPr>
    </w:p>
    <w:p w14:paraId="4B9769B7" w14:textId="77777777" w:rsidR="0043412D" w:rsidRDefault="0043412D" w:rsidP="00B123DE">
      <w:pPr>
        <w:jc w:val="both"/>
        <w:rPr>
          <w:color w:val="D9D9D9" w:themeColor="background1" w:themeShade="D9"/>
          <w:lang w:val="en-CA"/>
        </w:rPr>
      </w:pPr>
    </w:p>
    <w:p w14:paraId="6C4E5CEA" w14:textId="77777777" w:rsidR="0043412D" w:rsidRDefault="0043412D" w:rsidP="00B123DE">
      <w:pPr>
        <w:jc w:val="both"/>
        <w:rPr>
          <w:color w:val="D9D9D9" w:themeColor="background1" w:themeShade="D9"/>
          <w:lang w:val="en-CA"/>
        </w:rPr>
      </w:pP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lastRenderedPageBreak/>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w:t>
      </w:r>
      <w:r>
        <w:rPr>
          <w:bCs/>
          <w:iCs/>
          <w:color w:val="000000" w:themeColor="text1"/>
          <w:lang w:val="en-CA"/>
        </w:rPr>
        <w:lastRenderedPageBreak/>
        <w:t xml:space="preserve">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2"/>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2"/>
      <w:r>
        <w:rPr>
          <w:rStyle w:val="CommentReference"/>
          <w:rFonts w:asciiTheme="minorHAnsi" w:hAnsiTheme="minorHAnsi" w:cstheme="minorBidi"/>
        </w:rPr>
        <w:commentReference w:id="2"/>
      </w:r>
    </w:p>
    <w:p w14:paraId="614B8DC0" w14:textId="64040EB7"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lastRenderedPageBreak/>
        <w:t>ybt1∆</w:t>
      </w:r>
      <w:r w:rsidRPr="00FB55DF">
        <w:rPr>
          <w:color w:val="000000"/>
        </w:rPr>
        <w:t xml:space="preserve">—we initially restricted our attention to these 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3"/>
      <w:r w:rsidRPr="00FB55DF">
        <w:rPr>
          <w:color w:val="000000"/>
        </w:rPr>
        <w:t>Data S7</w:t>
      </w:r>
      <w:commentRangeEnd w:id="3"/>
      <w:ins w:id="4" w:author="Albi Celaj" w:date="2019-01-07T16:58:00Z">
        <w:r w:rsidR="00D6235E">
          <w:rPr>
            <w:color w:val="000000"/>
          </w:rPr>
          <w:t>)</w:t>
        </w:r>
      </w:ins>
      <w:r>
        <w:rPr>
          <w:rStyle w:val="CommentReference"/>
          <w:rFonts w:asciiTheme="minorHAnsi" w:hAnsiTheme="minorHAnsi" w:cstheme="minorBidi"/>
        </w:rPr>
        <w:commentReference w:id="3"/>
      </w:r>
      <w:r w:rsidRPr="00FB55DF">
        <w:rPr>
          <w:color w:val="000000"/>
        </w:rPr>
        <w:t xml:space="preserve">.  </w:t>
      </w:r>
    </w:p>
    <w:p w14:paraId="2A89D84A" w14:textId="77777777"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4DAA2898" w:rsidR="00DB0ED8" w:rsidRDefault="00DB0ED8" w:rsidP="00DB0ED8">
      <w:pPr>
        <w:widowControl w:val="0"/>
        <w:autoSpaceDE w:val="0"/>
        <w:autoSpaceDN w:val="0"/>
        <w:adjustRightInd w:val="0"/>
        <w:jc w:val="both"/>
        <w:rPr>
          <w:color w:val="000000"/>
        </w:rPr>
      </w:pPr>
      <w:commentRangeStart w:id="5"/>
      <w:r>
        <w:rPr>
          <w:color w:val="000000"/>
        </w:rPr>
        <w:t xml:space="preserve">Many of the </w:t>
      </w:r>
      <w:del w:id="6" w:author="Albi Celaj" w:date="2019-01-07T17:01:00Z">
        <w:r w:rsidDel="00A03372">
          <w:rPr>
            <w:color w:val="000000"/>
          </w:rPr>
          <w:delText xml:space="preserve">complex </w:delText>
        </w:r>
        <w:r w:rsidRPr="00D66545" w:rsidDel="00A03372">
          <w:rPr>
            <w:color w:val="000000"/>
          </w:rPr>
          <w:delText>interactions</w:delText>
        </w:r>
      </w:del>
      <w:ins w:id="7" w:author="Albi Celaj" w:date="2019-01-07T17:01:00Z">
        <w:r w:rsidR="00A03372">
          <w:rPr>
            <w:color w:val="000000"/>
          </w:rPr>
          <w:t>multi-knockout effects</w:t>
        </w:r>
      </w:ins>
      <w:r w:rsidRPr="00D66545">
        <w:rPr>
          <w:color w:val="000000"/>
        </w:rPr>
        <w:t xml:space="preserve">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lastRenderedPageBreak/>
        <w:t>given drug.</w:t>
      </w:r>
      <w:commentRangeEnd w:id="5"/>
      <w:r w:rsidR="00A03372">
        <w:rPr>
          <w:rStyle w:val="CommentReference"/>
          <w:rFonts w:asciiTheme="minorHAnsi" w:hAnsiTheme="minorHAnsi" w:cstheme="minorBidi"/>
        </w:rPr>
        <w:commentReference w:id="5"/>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77777777"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14446250"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w:t>
      </w:r>
      <w:del w:id="8" w:author="Albi Celaj" w:date="2019-01-07T17:02:00Z">
        <w:r w:rsidDel="00050EA3">
          <w:rPr>
            <w:color w:val="000000"/>
          </w:rPr>
          <w:delText>engineered population profiling</w:delText>
        </w:r>
      </w:del>
      <w:ins w:id="9" w:author="Albi Celaj" w:date="2019-01-07T17:02:00Z">
        <w:r w:rsidR="00050EA3">
          <w:rPr>
            <w:color w:val="000000"/>
          </w:rPr>
          <w:t>DCGA</w:t>
        </w:r>
      </w:ins>
      <w:r>
        <w:rPr>
          <w:color w:val="000000"/>
        </w:rPr>
        <w:t xml:space="preserve"> revealed higher-order genetic interaction involving three or more genes for nearly all drug resistance phenotypes studied.</w:t>
      </w:r>
    </w:p>
    <w:p w14:paraId="38C1B9ED" w14:textId="77777777"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one of </w:t>
      </w:r>
      <w:commentRangeStart w:id="10"/>
      <w:commentRangeStart w:id="11"/>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commentRangeEnd w:id="10"/>
      <w:r>
        <w:rPr>
          <w:rStyle w:val="CommentReference"/>
          <w:rFonts w:asciiTheme="minorHAnsi" w:hAnsiTheme="minorHAnsi" w:cstheme="minorBidi"/>
        </w:rPr>
        <w:commentReference w:id="10"/>
      </w:r>
      <w:commentRangeEnd w:id="11"/>
      <w:r>
        <w:rPr>
          <w:rFonts w:eastAsiaTheme="minorEastAsia"/>
          <w:bCs/>
          <w:i/>
          <w:iCs/>
          <w:color w:val="000000" w:themeColor="text1"/>
        </w:rPr>
        <w:t xml:space="preserve"> </w:t>
      </w:r>
      <w:r>
        <w:rPr>
          <w:rFonts w:eastAsiaTheme="minorEastAsia"/>
          <w:bCs/>
          <w:iCs/>
          <w:color w:val="000000" w:themeColor="text1"/>
        </w:rPr>
        <w:t>with multiple deletions of the five frequently-associated genes</w:t>
      </w:r>
      <w:r>
        <w:rPr>
          <w:rStyle w:val="CommentReference"/>
          <w:rFonts w:asciiTheme="minorHAnsi" w:hAnsiTheme="minorHAnsi" w:cstheme="minorBidi"/>
        </w:rPr>
        <w:commentReference w:id="11"/>
      </w:r>
      <w:r>
        <w:rPr>
          <w:rFonts w:eastAsiaTheme="minorEastAsia"/>
          <w:bCs/>
          <w:iCs/>
          <w:color w:val="000000" w:themeColor="text1"/>
        </w:rPr>
        <w:t>. In each of these examples, an additional knockout of one of these genes conferred some resistance in a highly-sensitive background (Figure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12"/>
      <w:r>
        <w:rPr>
          <w:bCs/>
          <w:iCs/>
          <w:color w:val="000000" w:themeColor="text1"/>
        </w:rPr>
        <w:lastRenderedPageBreak/>
        <w:t>Formal complex genetic interaction analysis allowed finer parsing of the relationship between genes involved in a higher-order interaction</w:t>
      </w:r>
      <w:r>
        <w:rPr>
          <w:color w:val="000000"/>
        </w:rPr>
        <w:t>.</w:t>
      </w:r>
      <w:commentRangeEnd w:id="12"/>
      <w:r>
        <w:rPr>
          <w:rStyle w:val="CommentReference"/>
          <w:rFonts w:asciiTheme="minorHAnsi" w:hAnsiTheme="minorHAnsi" w:cstheme="minorBidi"/>
        </w:rPr>
        <w:commentReference w:id="12"/>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77777777"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(also initially unknown) weights (</w:t>
      </w:r>
      <w:commentRangeStart w:id="13"/>
      <w:commentRangeStart w:id="14"/>
      <w:r w:rsidRPr="001D524E">
        <w:rPr>
          <w:b/>
          <w:bCs/>
          <w:i/>
          <w:iCs/>
          <w:color w:val="000000" w:themeColor="text1"/>
        </w:rPr>
        <w:t>E</w:t>
      </w:r>
      <w:commentRangeEnd w:id="13"/>
      <w:r>
        <w:rPr>
          <w:rStyle w:val="CommentReference"/>
          <w:rFonts w:asciiTheme="minorHAnsi" w:hAnsiTheme="minorHAnsi" w:cstheme="minorBidi"/>
        </w:rPr>
        <w:commentReference w:id="13"/>
      </w:r>
      <w:commentRangeEnd w:id="14"/>
      <w:r>
        <w:rPr>
          <w:rStyle w:val="CommentReference"/>
          <w:rFonts w:asciiTheme="minorHAnsi" w:hAnsiTheme="minorHAnsi" w:cstheme="minorBidi"/>
        </w:rPr>
        <w:commentReference w:id="14"/>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15"/>
      <w:commentRangeStart w:id="16"/>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5"/>
      <w:r>
        <w:rPr>
          <w:rStyle w:val="CommentReference"/>
          <w:rFonts w:asciiTheme="minorHAnsi" w:hAnsiTheme="minorHAnsi" w:cstheme="minorBidi"/>
        </w:rPr>
        <w:commentReference w:id="15"/>
      </w:r>
      <w:commentRangeEnd w:id="16"/>
      <w:r>
        <w:rPr>
          <w:rStyle w:val="CommentReference"/>
          <w:rFonts w:asciiTheme="minorHAnsi" w:hAnsiTheme="minorHAnsi" w:cstheme="minorBidi"/>
        </w:rPr>
        <w:commentReference w:id="16"/>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RDefault="00DB0ED8" w:rsidP="00DB0ED8">
      <w:pPr>
        <w:jc w:val="both"/>
        <w:rPr>
          <w:bCs/>
          <w:iCs/>
          <w:color w:val="000000" w:themeColor="text1"/>
        </w:rPr>
      </w:pPr>
    </w:p>
    <w:p w14:paraId="66287C25" w14:textId="77777777" w:rsidR="00DB0ED8" w:rsidRDefault="00DB0ED8" w:rsidP="00DB0ED8">
      <w:pPr>
        <w:jc w:val="both"/>
        <w:rPr>
          <w:bCs/>
          <w:iCs/>
          <w:color w:val="000000" w:themeColor="text1"/>
        </w:rPr>
      </w:pPr>
      <w:r>
        <w:rPr>
          <w:bCs/>
          <w:iCs/>
          <w:color w:val="000000" w:themeColor="text1"/>
        </w:rPr>
        <w:t>[</w:t>
      </w:r>
      <w:r w:rsidRPr="001C1222">
        <w:rPr>
          <w:b/>
          <w:bCs/>
          <w:iCs/>
          <w:color w:val="000000" w:themeColor="text1"/>
        </w:rPr>
        <w:t>Fritz stopped here</w:t>
      </w:r>
      <w:r>
        <w:rPr>
          <w:bCs/>
          <w:iCs/>
          <w:color w:val="000000" w:themeColor="text1"/>
        </w:rPr>
        <w:t>]</w:t>
      </w:r>
    </w:p>
    <w:p w14:paraId="43BD71E3" w14:textId="125654E6" w:rsidR="00461C55" w:rsidRDefault="00461C55" w:rsidP="00255189">
      <w:pPr>
        <w:jc w:val="both"/>
        <w:rPr>
          <w:bCs/>
          <w:iCs/>
          <w:color w:val="000000" w:themeColor="text1"/>
        </w:rPr>
      </w:pPr>
    </w:p>
    <w:p w14:paraId="7AA01A60" w14:textId="76734516"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17"/>
      <w:commentRangeStart w:id="18"/>
      <w:r w:rsidR="00E270DE" w:rsidRPr="00883630">
        <w:rPr>
          <w:bCs/>
          <w:iCs/>
          <w:color w:val="000000" w:themeColor="text1"/>
        </w:rPr>
        <w:t>Therefore, we also assessed the model on data from one mating type and testing it on the other.</w:t>
      </w:r>
      <w:commentRangeEnd w:id="17"/>
      <w:r w:rsidR="00E270DE">
        <w:rPr>
          <w:rStyle w:val="CommentReference"/>
          <w:rFonts w:asciiTheme="minorHAnsi" w:hAnsiTheme="minorHAnsi" w:cstheme="minorBidi"/>
        </w:rPr>
        <w:commentReference w:id="17"/>
      </w:r>
      <w:commentRangeEnd w:id="18"/>
      <w:r w:rsidR="00E270DE">
        <w:rPr>
          <w:rStyle w:val="CommentReference"/>
          <w:rFonts w:asciiTheme="minorHAnsi" w:hAnsiTheme="minorHAnsi" w:cstheme="minorBidi"/>
        </w:rPr>
        <w:commentReference w:id="18"/>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19"/>
      <w:commentRangeStart w:id="20"/>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19"/>
      <w:r w:rsidR="00E270DE">
        <w:rPr>
          <w:rStyle w:val="CommentReference"/>
          <w:rFonts w:asciiTheme="minorHAnsi" w:hAnsiTheme="minorHAnsi" w:cstheme="minorBidi"/>
        </w:rPr>
        <w:commentReference w:id="19"/>
      </w:r>
      <w:commentRangeEnd w:id="20"/>
      <w:r w:rsidR="00DB0ED8">
        <w:rPr>
          <w:rStyle w:val="CommentReference"/>
          <w:rFonts w:asciiTheme="minorHAnsi" w:hAnsiTheme="minorHAnsi" w:cstheme="minorBidi"/>
        </w:rPr>
        <w:commentReference w:id="20"/>
      </w:r>
    </w:p>
    <w:p w14:paraId="31548E28" w14:textId="1A95A9CF" w:rsidR="0076775C" w:rsidRDefault="0076775C" w:rsidP="007E73B4">
      <w:pPr>
        <w:jc w:val="both"/>
        <w:rPr>
          <w:bCs/>
          <w:iCs/>
          <w:color w:val="000000" w:themeColor="text1"/>
        </w:rPr>
      </w:pPr>
    </w:p>
    <w:p w14:paraId="112EF59A" w14:textId="7FE57CB0"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61C692E1" w14:textId="640BF23A" w:rsidR="00D610F0" w:rsidRDefault="00B5344B" w:rsidP="00D610F0">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0.49,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316B1C">
        <w:rPr>
          <w:bCs/>
          <w:iCs/>
          <w:color w:val="000000" w:themeColor="text1"/>
        </w:rPr>
        <w:t>For this drug, DCGA showed the five-deletion strain to be more resistant than the wild-type (Figure 3A, right panel)</w:t>
      </w:r>
      <w:r w:rsidR="00316B1C" w:rsidRPr="00650B0D">
        <w:rPr>
          <w:bCs/>
          <w:iCs/>
          <w:color w:val="000000" w:themeColor="text1"/>
        </w:rPr>
        <w:t xml:space="preserve">, </w:t>
      </w:r>
      <w:r w:rsidR="00316B1C">
        <w:rPr>
          <w:bCs/>
          <w:iCs/>
          <w:color w:val="000000" w:themeColor="text1"/>
        </w:rPr>
        <w:t>and this improved resistance had even been previously observed in the ABC-16 strain</w:t>
      </w:r>
      <w:r w:rsidR="00E14164">
        <w:rPr>
          <w:bCs/>
          <w:iCs/>
          <w:color w:val="000000" w:themeColor="text1"/>
        </w:rPr>
        <w:t xml:space="preserve"> </w:t>
      </w:r>
      <w:r w:rsidR="00330464">
        <w:rPr>
          <w:bCs/>
          <w:iCs/>
          <w:color w:val="000000" w:themeColor="text1"/>
        </w:rPr>
        <w:fldChar w:fldCharType="begin" w:fldLock="1"/>
      </w:r>
      <w:r w:rsidR="00B75FBB">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330464">
        <w:rPr>
          <w:bCs/>
          <w:iCs/>
          <w:color w:val="000000" w:themeColor="text1"/>
        </w:rPr>
        <w:fldChar w:fldCharType="separate"/>
      </w:r>
      <w:r w:rsidR="00330464" w:rsidRPr="00330464">
        <w:rPr>
          <w:bCs/>
          <w:iCs/>
          <w:noProof/>
          <w:color w:val="000000" w:themeColor="text1"/>
        </w:rPr>
        <w:t>(Suzuki et al., 2011)</w:t>
      </w:r>
      <w:r w:rsidR="00330464">
        <w:rPr>
          <w:bCs/>
          <w:iCs/>
          <w:color w:val="000000" w:themeColor="text1"/>
        </w:rPr>
        <w:fldChar w:fldCharType="end"/>
      </w:r>
      <w:r w:rsidR="00316B1C">
        <w:rPr>
          <w:bCs/>
          <w:iCs/>
          <w:color w:val="000000" w:themeColor="text1"/>
        </w:rPr>
        <w:t xml:space="preserve">.  Therefore, </w:t>
      </w:r>
      <w:r w:rsidR="00316B1C" w:rsidRPr="00650B0D">
        <w:rPr>
          <w:bCs/>
          <w:iCs/>
          <w:color w:val="000000" w:themeColor="text1"/>
        </w:rPr>
        <w:t>we considered the possibilit</w:t>
      </w:r>
      <w:r w:rsidR="00316B1C">
        <w:rPr>
          <w:bCs/>
          <w:iCs/>
          <w:color w:val="000000" w:themeColor="text1"/>
        </w:rPr>
        <w:t>y that a valinomycin efflux mechanism</w:t>
      </w:r>
      <w:r w:rsidR="00316B1C" w:rsidRPr="00650B0D">
        <w:rPr>
          <w:bCs/>
          <w:iCs/>
          <w:color w:val="000000" w:themeColor="text1"/>
        </w:rPr>
        <w:t xml:space="preserve"> (or other resistance </w:t>
      </w:r>
      <w:r w:rsidR="00316B1C">
        <w:rPr>
          <w:bCs/>
          <w:iCs/>
          <w:color w:val="000000" w:themeColor="text1"/>
        </w:rPr>
        <w:t>factor</w:t>
      </w:r>
      <w:r w:rsidR="00316B1C" w:rsidRPr="00650B0D">
        <w:rPr>
          <w:bCs/>
          <w:iCs/>
          <w:color w:val="000000" w:themeColor="text1"/>
        </w:rPr>
        <w:t xml:space="preserve">) exists outside of our set of 16 targeted transporter genes, and is negatively influenced by one or more of our 16 studied transporters.  </w:t>
      </w:r>
      <w:r w:rsidR="00E40979" w:rsidRPr="00650B0D">
        <w:rPr>
          <w:bCs/>
          <w:iCs/>
          <w:color w:val="000000" w:themeColor="text1"/>
        </w:rPr>
        <w:t>To formalize this possibility, we added one additional ‘mystery transporter gene’ (always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CD0D8F">
        <w:rPr>
          <w:bCs/>
          <w:iCs/>
          <w:color w:val="000000" w:themeColor="text1"/>
        </w:rPr>
        <w:t xml:space="preserve">substantially improved recapitulation of the observed phenotypes </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a ‘mystery transporter’ </w:t>
      </w:r>
      <w:r w:rsidR="004B7459">
        <w:rPr>
          <w:bCs/>
          <w:iCs/>
          <w:color w:val="000000" w:themeColor="text1"/>
        </w:rPr>
        <w:t xml:space="preserve">(or other resistance factor) </w:t>
      </w:r>
      <w:r w:rsidR="00E40979" w:rsidRPr="00650B0D">
        <w:rPr>
          <w:bCs/>
          <w:iCs/>
          <w:color w:val="000000" w:themeColor="text1"/>
        </w:rPr>
        <w:t>which clears valinomycin.</w:t>
      </w:r>
      <w:r w:rsidR="00CA6A9E">
        <w:rPr>
          <w:bCs/>
          <w:iCs/>
          <w:color w:val="000000" w:themeColor="text1"/>
        </w:rPr>
        <w:t xml:space="preserve">  </w:t>
      </w:r>
      <w:commentRangeStart w:id="21"/>
      <w:r w:rsidR="00CA6A9E">
        <w:rPr>
          <w:bCs/>
          <w:iCs/>
          <w:color w:val="000000" w:themeColor="text1"/>
        </w:rPr>
        <w:t xml:space="preserve">Training a neural network model </w:t>
      </w:r>
      <w:r w:rsidR="008C5357">
        <w:rPr>
          <w:bCs/>
          <w:iCs/>
          <w:color w:val="000000" w:themeColor="text1"/>
        </w:rPr>
        <w:t>separately on only</w:t>
      </w:r>
      <w:r w:rsidR="00000AA8">
        <w:rPr>
          <w:bCs/>
          <w:iCs/>
          <w:color w:val="000000" w:themeColor="text1"/>
        </w:rPr>
        <w:t xml:space="preserve"> valinomycin data </w:t>
      </w:r>
      <w:r w:rsidR="00CA6A9E">
        <w:rPr>
          <w:bCs/>
          <w:iCs/>
          <w:color w:val="000000" w:themeColor="text1"/>
        </w:rPr>
        <w:t>without an additional factor did not result in similar improvements (</w:t>
      </w:r>
      <w:r w:rsidR="00105653" w:rsidRPr="00925FC8">
        <w:rPr>
          <w:bCs/>
          <w:i/>
          <w:iCs/>
          <w:color w:val="000000" w:themeColor="text1"/>
        </w:rPr>
        <w:t>r</w:t>
      </w:r>
      <w:r w:rsidR="00105653">
        <w:rPr>
          <w:bCs/>
          <w:iCs/>
          <w:color w:val="000000" w:themeColor="text1"/>
        </w:rPr>
        <w:t xml:space="preserve"> = 0.49, </w:t>
      </w:r>
      <w:commentRangeEnd w:id="21"/>
      <w:r w:rsidR="004452EF">
        <w:rPr>
          <w:bCs/>
          <w:iCs/>
          <w:color w:val="000000" w:themeColor="text1"/>
        </w:rPr>
        <w:t xml:space="preserve">Figure </w:t>
      </w:r>
      <w:commentRangeStart w:id="22"/>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22"/>
      <w:r w:rsidR="00D610F0">
        <w:rPr>
          <w:rStyle w:val="CommentReference"/>
          <w:rFonts w:asciiTheme="minorHAnsi" w:hAnsiTheme="minorHAnsi" w:cstheme="minorBidi"/>
        </w:rPr>
        <w:commentReference w:id="22"/>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21"/>
      </w:r>
    </w:p>
    <w:p w14:paraId="5572266C" w14:textId="1738D5F4" w:rsidR="00365DB3" w:rsidRDefault="00365DB3" w:rsidP="00224FCB">
      <w:pPr>
        <w:outlineLvl w:val="0"/>
        <w:rPr>
          <w:b/>
          <w:bCs/>
          <w:iCs/>
          <w:color w:val="000000" w:themeColor="text1"/>
        </w:rPr>
      </w:pPr>
    </w:p>
    <w:p w14:paraId="289000C9" w14:textId="00798654"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influence </w:t>
      </w:r>
      <w:r w:rsidR="00797CBB">
        <w:rPr>
          <w:b/>
          <w:bCs/>
          <w:iCs/>
          <w:color w:val="000000" w:themeColor="text1"/>
        </w:rPr>
        <w:t>Pdr5</w:t>
      </w:r>
      <w:r w:rsidR="00D772A7">
        <w:rPr>
          <w:b/>
          <w:bCs/>
          <w:i/>
          <w:iCs/>
          <w:color w:val="000000" w:themeColor="text1"/>
        </w:rPr>
        <w:t xml:space="preserve"> </w:t>
      </w:r>
      <w:r w:rsidR="00D772A7">
        <w:rPr>
          <w:b/>
          <w:bCs/>
          <w:iCs/>
          <w:color w:val="000000" w:themeColor="text1"/>
        </w:rPr>
        <w:t>in fluconazole</w:t>
      </w:r>
    </w:p>
    <w:p w14:paraId="75E5520F" w14:textId="387A870A" w:rsidR="009D671D" w:rsidRPr="009D671D" w:rsidRDefault="004726E4" w:rsidP="009D671D">
      <w:pPr>
        <w:jc w:val="both"/>
        <w:outlineLvl w:val="0"/>
        <w:rPr>
          <w:color w:val="000000"/>
          <w:lang w:val="en-CA"/>
        </w:rPr>
      </w:pPr>
      <w:r>
        <w:rPr>
          <w:color w:val="000000"/>
          <w:lang w:val="en-CA"/>
        </w:rPr>
        <w:lastRenderedPageBreak/>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xml:space="preserve">, and </w:t>
      </w:r>
      <w:r w:rsidR="00CA6EA7">
        <w:rPr>
          <w:color w:val="000000"/>
          <w:lang w:val="en-CA"/>
        </w:rPr>
        <w:t xml:space="preserve">similarly,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9D671D">
        <w:rPr>
          <w:color w:val="000000"/>
        </w:rPr>
        <w:t xml:space="preserve">Generalized linear regression had modeled this phenomenon </w:t>
      </w:r>
      <w:r w:rsidR="009D671D" w:rsidRPr="00233F15">
        <w:rPr>
          <w:color w:val="000000"/>
        </w:rPr>
        <w:t>(in addition to one- and two- gene effects</w:t>
      </w:r>
      <w:r w:rsidR="009D671D">
        <w:rPr>
          <w:color w:val="000000"/>
        </w:rPr>
        <w:t>), as the combination of three positive three-gene interactions (all 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9D671D">
        <w:rPr>
          <w:color w:val="000000" w:themeColor="text1"/>
          <w:lang w:val="en-CA"/>
        </w:rPr>
        <w:t>Taken together, th</w:t>
      </w:r>
      <w:r w:rsidR="009D671D" w:rsidRPr="00457F23">
        <w:rPr>
          <w:color w:val="000000" w:themeColor="text1"/>
          <w:lang w:val="en-CA"/>
        </w:rPr>
        <w:t>ese phenotypes</w:t>
      </w:r>
      <w:r w:rsidR="009D671D" w:rsidRPr="00457F23">
        <w:rPr>
          <w:color w:val="000000" w:themeColor="text1"/>
        </w:rPr>
        <w:t xml:space="preserve"> </w:t>
      </w:r>
      <w:r w:rsidR="009D671D">
        <w:rPr>
          <w:color w:val="000000" w:themeColor="text1"/>
        </w:rPr>
        <w:t xml:space="preserve">and genetic interactions </w:t>
      </w:r>
      <w:r w:rsidR="009D671D" w:rsidRPr="00233F15">
        <w:rPr>
          <w:color w:val="000000"/>
          <w:lang w:val="en-CA"/>
        </w:rPr>
        <w:t>extend previous</w:t>
      </w:r>
      <w:r w:rsidR="009D671D">
        <w:rPr>
          <w:color w:val="000000"/>
          <w:lang w:val="en-CA"/>
        </w:rPr>
        <w:t xml:space="preserve"> findings that 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9D671D">
        <w:rPr>
          <w:color w:val="000000"/>
          <w:lang w:val="en-CA"/>
        </w:rPr>
        <w:t xml:space="preserve">, and </w:t>
      </w:r>
      <w:r w:rsidR="001944E5">
        <w:rPr>
          <w:color w:val="000000"/>
          <w:lang w:val="en-CA"/>
        </w:rPr>
        <w:t xml:space="preserve">further </w:t>
      </w:r>
      <w:r w:rsidR="009D671D">
        <w:rPr>
          <w:color w:val="000000"/>
          <w:lang w:val="en-CA"/>
        </w:rPr>
        <w:t>s</w:t>
      </w:r>
      <w:r w:rsidR="009D671D" w:rsidRPr="00457F23">
        <w:rPr>
          <w:color w:val="000000" w:themeColor="text1"/>
          <w:lang w:val="en-CA"/>
        </w:rPr>
        <w:t>uggest</w:t>
      </w:r>
      <w:r w:rsidR="009D671D">
        <w:rPr>
          <w:color w:val="000000" w:themeColor="text1"/>
          <w:lang w:val="en-CA"/>
        </w:rPr>
        <w:t>ed</w:t>
      </w:r>
      <w:r w:rsidR="009D671D" w:rsidRPr="00457F23">
        <w:rPr>
          <w:color w:val="000000" w:themeColor="text1"/>
          <w:lang w:val="en-CA"/>
        </w:rPr>
        <w:t xml:space="preserve"> that: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that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color w:val="000000"/>
        </w:rPr>
      </w:pPr>
    </w:p>
    <w:p w14:paraId="5C6DF5CA" w14:textId="16AC56D2" w:rsidR="00FC773B" w:rsidRDefault="00190EA3" w:rsidP="007C0525">
      <w:pPr>
        <w:widowControl w:val="0"/>
        <w:autoSpaceDE w:val="0"/>
        <w:autoSpaceDN w:val="0"/>
        <w:adjustRightInd w:val="0"/>
        <w:jc w:val="both"/>
        <w:rPr>
          <w:bCs/>
          <w:iCs/>
          <w:color w:val="000000" w:themeColor="text1"/>
        </w:rPr>
      </w:pPr>
      <w:r>
        <w:rPr>
          <w:color w:val="000000"/>
        </w:rPr>
        <w:t>We first considered whethe</w:t>
      </w:r>
      <w:r w:rsidR="00370E35">
        <w:rPr>
          <w:color w:val="000000"/>
        </w:rPr>
        <w:t>r these observations are congruent</w:t>
      </w:r>
      <w:r>
        <w:rPr>
          <w:color w:val="000000"/>
        </w:rPr>
        <w:t xml:space="preserve"> with the genotype-to-phenotype model learned by the neural network.  </w:t>
      </w:r>
      <w:r w:rsidR="00370E35">
        <w:rPr>
          <w:color w:val="000000"/>
        </w:rPr>
        <w:t>T</w:t>
      </w:r>
      <w:r w:rsidR="00457F23">
        <w:rPr>
          <w:color w:val="000000"/>
        </w:rPr>
        <w:t xml:space="preserve">he neural network had </w:t>
      </w:r>
      <w:r w:rsidR="00370E35">
        <w:rPr>
          <w:color w:val="000000"/>
        </w:rPr>
        <w:t xml:space="preserve">indeed </w:t>
      </w:r>
      <w:r w:rsidR="00457F23">
        <w:rPr>
          <w:color w:val="000000"/>
        </w:rPr>
        <w:t>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sidR="005F5436">
        <w:rPr>
          <w:color w:val="000000"/>
        </w:rPr>
        <w:t xml:space="preserve">therefore </w:t>
      </w:r>
      <w:r w:rsidR="00457F23">
        <w:rPr>
          <w:color w:val="000000"/>
        </w:rPr>
        <w:t xml:space="preserve">correctly </w:t>
      </w:r>
      <w:r w:rsidR="005F5436">
        <w:rPr>
          <w:color w:val="000000"/>
        </w:rPr>
        <w:t>recapitulated</w:t>
      </w:r>
      <w:r w:rsidR="00457F23">
        <w:rPr>
          <w:color w:val="000000"/>
        </w:rPr>
        <w:t xml:space="preserve"> that </w:t>
      </w:r>
      <w:r w:rsidR="00457F23" w:rsidRPr="00FF3025">
        <w:rPr>
          <w:bCs/>
          <w:i/>
          <w:iCs/>
          <w:color w:val="000000" w:themeColor="text1"/>
        </w:rPr>
        <w:t>snq∆ybt1∆ycf1∆yor1∆</w:t>
      </w:r>
      <w:r w:rsidR="00457F23">
        <w:rPr>
          <w:bCs/>
          <w:iCs/>
          <w:color w:val="000000" w:themeColor="text1"/>
        </w:rPr>
        <w:t xml:space="preserve"> would 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as well as 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p>
    <w:p w14:paraId="6D44E8B8" w14:textId="77777777" w:rsidR="00FC773B" w:rsidRDefault="00FC773B" w:rsidP="007C0525">
      <w:pPr>
        <w:widowControl w:val="0"/>
        <w:autoSpaceDE w:val="0"/>
        <w:autoSpaceDN w:val="0"/>
        <w:adjustRightInd w:val="0"/>
        <w:jc w:val="both"/>
        <w:rPr>
          <w:bCs/>
          <w:iCs/>
          <w:color w:val="000000" w:themeColor="text1"/>
        </w:rPr>
      </w:pPr>
    </w:p>
    <w:p w14:paraId="1A882488" w14:textId="0269886B" w:rsidR="00561878" w:rsidRPr="007C718F" w:rsidRDefault="003D12E9" w:rsidP="00007301">
      <w:pPr>
        <w:widowControl w:val="0"/>
        <w:autoSpaceDE w:val="0"/>
        <w:autoSpaceDN w:val="0"/>
        <w:adjustRightInd w:val="0"/>
        <w:jc w:val="both"/>
        <w:rPr>
          <w:bCs/>
          <w:iCs/>
          <w:color w:val="000000" w:themeColor="text1"/>
        </w:rPr>
      </w:pPr>
      <w:r>
        <w:rPr>
          <w:bCs/>
          <w:iCs/>
          <w:color w:val="000000" w:themeColor="text1"/>
        </w:rPr>
        <w:t xml:space="preserve">As the </w:t>
      </w:r>
      <w:r w:rsidR="005B003C">
        <w:rPr>
          <w:bCs/>
          <w:iCs/>
          <w:color w:val="000000" w:themeColor="text1"/>
        </w:rPr>
        <w:t xml:space="preserve">complex </w:t>
      </w:r>
      <w:r>
        <w:rPr>
          <w:bCs/>
          <w:iCs/>
          <w:color w:val="000000" w:themeColor="text1"/>
        </w:rPr>
        <w:t xml:space="preserve">genetic interactions suggested synergistic rather than additive influence on </w:t>
      </w:r>
      <w:r w:rsidRPr="003C7288">
        <w:rPr>
          <w:bCs/>
          <w:i/>
          <w:iCs/>
          <w:color w:val="000000" w:themeColor="text1"/>
        </w:rPr>
        <w:t>PDR5</w:t>
      </w:r>
      <w:r>
        <w:rPr>
          <w:bCs/>
          <w:iCs/>
          <w:color w:val="000000" w:themeColor="text1"/>
        </w:rPr>
        <w:t xml:space="preserve">, we formally </w:t>
      </w:r>
      <w:r w:rsidR="00047CD0">
        <w:rPr>
          <w:bCs/>
          <w:iCs/>
          <w:color w:val="000000" w:themeColor="text1"/>
        </w:rPr>
        <w:t>modeled</w:t>
      </w:r>
      <w:r>
        <w:rPr>
          <w:bCs/>
          <w:iCs/>
          <w:color w:val="000000" w:themeColor="text1"/>
        </w:rPr>
        <w:t xml:space="preserve"> this possibility.</w:t>
      </w:r>
      <w:r w:rsidRPr="00551E22">
        <w:rPr>
          <w:bCs/>
          <w:iCs/>
          <w:color w:val="000000" w:themeColor="text1"/>
        </w:rPr>
        <w:t xml:space="preserve"> </w:t>
      </w:r>
      <w:r>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sidR="00BF6270">
        <w:rPr>
          <w:bCs/>
          <w:iCs/>
          <w:color w:val="000000" w:themeColor="text1"/>
        </w:rPr>
        <w:t>To f</w:t>
      </w:r>
      <w:r w:rsidR="00753E2A">
        <w:rPr>
          <w:bCs/>
          <w:iCs/>
          <w:color w:val="000000" w:themeColor="text1"/>
        </w:rPr>
        <w:t xml:space="preserve">irst consider the simplest extension of the ‘additive influence’ model, we added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B41EDC">
        <w:rPr>
          <w:bCs/>
          <w:iCs/>
          <w:color w:val="000000" w:themeColor="text1"/>
        </w:rPr>
        <w:t xml:space="preserve">Addition of </w:t>
      </w:r>
      <w:r w:rsidR="00370E35">
        <w:rPr>
          <w:bCs/>
          <w:iCs/>
          <w:color w:val="000000" w:themeColor="text1"/>
        </w:rPr>
        <w:t xml:space="preserve">this 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  Conversely, training </w:t>
      </w:r>
      <w:r w:rsidR="001341DD">
        <w:rPr>
          <w:bCs/>
          <w:iCs/>
          <w:color w:val="000000" w:themeColor="text1"/>
        </w:rPr>
        <w:t>the original</w:t>
      </w:r>
      <w:r w:rsidR="00B41EDC">
        <w:rPr>
          <w:bCs/>
          <w:iCs/>
          <w:color w:val="000000" w:themeColor="text1"/>
        </w:rPr>
        <w:t xml:space="preserve"> ‘additive in</w:t>
      </w:r>
      <w:r w:rsidR="00545E36">
        <w:rPr>
          <w:bCs/>
          <w:iCs/>
          <w:color w:val="000000" w:themeColor="text1"/>
        </w:rPr>
        <w:t>fluence</w:t>
      </w:r>
      <w:r w:rsidR="00B41EDC">
        <w:rPr>
          <w:bCs/>
          <w:iCs/>
          <w:color w:val="000000" w:themeColor="text1"/>
        </w:rPr>
        <w:t xml:space="preserve">’ neural network using only fluconazole data did not result in similar recapitulation of the three- and four- knockout phenotypes (Figure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a hidden factor could mediate Pdr5 inhibition to cause </w:t>
      </w:r>
      <w:r w:rsidR="007C718F">
        <w:rPr>
          <w:bCs/>
          <w:iCs/>
          <w:color w:val="000000" w:themeColor="text1"/>
        </w:rPr>
        <w:t>synergistic negative influence.  More specifically,</w:t>
      </w:r>
      <w:r w:rsidR="00E4464B">
        <w:rPr>
          <w:bCs/>
          <w:iCs/>
          <w:color w:val="000000" w:themeColor="text1"/>
        </w:rPr>
        <w:t xml:space="preserve"> this model sugested that </w:t>
      </w:r>
      <w:r w:rsidR="007C718F">
        <w:rPr>
          <w:bCs/>
          <w:iCs/>
          <w:color w:val="000000" w:themeColor="text1"/>
        </w:rPr>
        <w:t xml:space="preserve">some negative influence from </w:t>
      </w:r>
      <w:r w:rsidR="00A14EA4">
        <w:rPr>
          <w:bCs/>
          <w:iCs/>
          <w:color w:val="000000" w:themeColor="text1"/>
        </w:rPr>
        <w:t xml:space="preserve">these </w:t>
      </w:r>
      <w:r w:rsidR="007A6776">
        <w:rPr>
          <w:bCs/>
          <w:iCs/>
          <w:color w:val="000000" w:themeColor="text1"/>
        </w:rPr>
        <w:t xml:space="preserve">four genes </w:t>
      </w:r>
      <w:r w:rsidR="006E1718">
        <w:rPr>
          <w:bCs/>
          <w:iCs/>
          <w:color w:val="000000" w:themeColor="text1"/>
        </w:rPr>
        <w:t xml:space="preserve">indirectly </w:t>
      </w:r>
      <w:r w:rsidR="006E36E0">
        <w:rPr>
          <w:bCs/>
          <w:iCs/>
          <w:color w:val="000000" w:themeColor="text1"/>
        </w:rPr>
        <w:t>results</w:t>
      </w:r>
      <w:r w:rsidR="00E4464B">
        <w:rPr>
          <w:bCs/>
          <w:iCs/>
          <w:color w:val="000000" w:themeColor="text1"/>
        </w:rPr>
        <w:t xml:space="preserve"> from their ability to </w:t>
      </w:r>
      <w:r w:rsidR="007C718F">
        <w:rPr>
          <w:bCs/>
          <w:iCs/>
          <w:color w:val="000000" w:themeColor="text1"/>
        </w:rPr>
        <w:t>negatively modify the ability of a hidden factor to exert positive influence on Pdr5 (Figure 5B right panel).</w:t>
      </w:r>
    </w:p>
    <w:p w14:paraId="19A9E963" w14:textId="77777777" w:rsidR="00CD32DC" w:rsidRDefault="00CD32DC" w:rsidP="003C7288">
      <w:pPr>
        <w:widowControl w:val="0"/>
        <w:autoSpaceDE w:val="0"/>
        <w:autoSpaceDN w:val="0"/>
        <w:adjustRightInd w:val="0"/>
        <w:jc w:val="both"/>
        <w:rPr>
          <w:bCs/>
          <w:iCs/>
          <w:color w:val="000000" w:themeColor="text1"/>
        </w:rPr>
      </w:pPr>
    </w:p>
    <w:p w14:paraId="63C0C28D" w14:textId="07663169"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 xml:space="preserve">growth in fluconazole </w:t>
      </w:r>
      <w:r w:rsidR="00720218">
        <w:rPr>
          <w:bCs/>
          <w:iCs/>
          <w:color w:val="000000" w:themeColor="text1"/>
        </w:rPr>
        <w:lastRenderedPageBreak/>
        <w:t>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23" w:name="_Hlk530662605"/>
      <w:r w:rsidR="00627DF3">
        <w:rPr>
          <w:bCs/>
          <w:i/>
          <w:iCs/>
          <w:color w:val="000000" w:themeColor="text1"/>
        </w:rPr>
        <w:t>pdr5∆yor1∆</w:t>
      </w:r>
      <w:r w:rsidR="00627DF3">
        <w:rPr>
          <w:bCs/>
          <w:iCs/>
          <w:color w:val="000000" w:themeColor="text1"/>
        </w:rPr>
        <w:t xml:space="preserve">, </w:t>
      </w:r>
      <w:bookmarkEnd w:id="23"/>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w:t>
      </w:r>
      <w:r w:rsidR="00AE0D97">
        <w:rPr>
          <w:bCs/>
          <w:iCs/>
          <w:color w:val="000000" w:themeColor="text1"/>
        </w:rPr>
        <w:lastRenderedPageBreak/>
        <w:t>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0F121FAC" w14:textId="7E47BE42"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5938">
        <w:rPr>
          <w:bCs/>
          <w:iCs/>
          <w:color w:val="000000" w:themeColor="text1"/>
        </w:rPr>
        <w:t>considering</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DA7D01">
        <w:rPr>
          <w:bCs/>
          <w:iCs/>
          <w:color w:val="000000" w:themeColor="text1"/>
        </w:rPr>
        <w:t>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were</w:t>
      </w:r>
      <w:r w:rsidR="00B7637A">
        <w:rPr>
          <w:bCs/>
          <w:iCs/>
          <w:color w:val="000000" w:themeColor="text1"/>
        </w:rPr>
        <w:t xml:space="preserve"> used to derive an intuitive system model of these transporters</w:t>
      </w:r>
      <w:r w:rsidR="00BA2116">
        <w:rPr>
          <w:bCs/>
          <w:iCs/>
          <w:color w:val="000000" w:themeColor="text1"/>
        </w:rPr>
        <w:t xml:space="preserve"> without the use of manual epistasis analysis</w:t>
      </w:r>
      <w:r w:rsidR="00B7637A">
        <w:rPr>
          <w:bCs/>
          <w:iCs/>
          <w:color w:val="000000" w:themeColor="text1"/>
        </w:rPr>
        <w:t>.</w:t>
      </w:r>
      <w:r w:rsidR="00AC1BB2">
        <w:rPr>
          <w:bCs/>
          <w:iCs/>
          <w:color w:val="000000" w:themeColor="text1"/>
        </w:rPr>
        <w:t xml:space="preserve">  </w:t>
      </w:r>
      <w:r w:rsidR="008A2C05">
        <w:rPr>
          <w:bCs/>
          <w:iCs/>
          <w:color w:val="000000" w:themeColor="text1"/>
        </w:rPr>
        <w:t>It is straightforward to continue profiling this engineered population to understand</w:t>
      </w:r>
      <w:r w:rsidR="00837121">
        <w:rPr>
          <w:bCs/>
          <w:iCs/>
          <w:color w:val="000000" w:themeColor="text1"/>
        </w:rPr>
        <w:t xml:space="preserve"> ABC-transporter-mediated drug resistance </w:t>
      </w:r>
      <w:r w:rsidR="008A2C05">
        <w:rPr>
          <w:bCs/>
          <w:iCs/>
          <w:color w:val="000000" w:themeColor="text1"/>
        </w:rPr>
        <w:t>of</w:t>
      </w:r>
      <w:r w:rsidR="00837121">
        <w:rPr>
          <w:bCs/>
          <w:iCs/>
          <w:color w:val="000000" w:themeColor="text1"/>
        </w:rPr>
        <w:t xml:space="preserve"> other compounds.  </w:t>
      </w:r>
      <w:r w:rsidR="008A2C05">
        <w:rPr>
          <w:bCs/>
          <w:iCs/>
          <w:color w:val="000000" w:themeColor="text1"/>
        </w:rPr>
        <w:t>B</w:t>
      </w:r>
      <w:r w:rsidR="00837121">
        <w:rPr>
          <w:bCs/>
          <w:iCs/>
          <w:color w:val="000000" w:themeColor="text1"/>
        </w:rPr>
        <w:t xml:space="preserve">roadly, these results illustrate the potential for carrying out DCGA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2C726D00"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D26C7D">
        <w:rPr>
          <w:bCs/>
          <w:iCs/>
          <w:color w:val="000000" w:themeColor="text1"/>
        </w:rPr>
        <w:t xml:space="preserve">DCGA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F6272C">
        <w:rPr>
          <w:bCs/>
          <w:iCs/>
          <w:color w:val="000000" w:themeColor="text1"/>
        </w:rPr>
        <w:t>DCGA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eous 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DCGA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53ADC94F"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w:t>
      </w:r>
      <w:r w:rsidR="006D4791">
        <w:rPr>
          <w:bCs/>
          <w:iCs/>
          <w:color w:val="000000" w:themeColor="text1"/>
        </w:rPr>
        <w:t xml:space="preserve"> </w:t>
      </w:r>
      <w:r w:rsidR="006D4791" w:rsidRPr="00233F15">
        <w:rPr>
          <w:bCs/>
          <w:iCs/>
          <w:color w:val="000000" w:themeColor="text1"/>
        </w:rPr>
        <w:fldChar w:fldCharType="begin" w:fldLock="1"/>
      </w:r>
      <w:r w:rsidR="006D4791">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6D4791" w:rsidRPr="00233F15">
        <w:rPr>
          <w:bCs/>
          <w:iCs/>
          <w:color w:val="000000" w:themeColor="text1"/>
        </w:rPr>
        <w:fldChar w:fldCharType="separate"/>
      </w:r>
      <w:r w:rsidR="006D4791" w:rsidRPr="00D659A1">
        <w:rPr>
          <w:bCs/>
          <w:iCs/>
          <w:noProof/>
          <w:color w:val="000000" w:themeColor="text1"/>
        </w:rPr>
        <w:t>(Wong et al., 2016; Zeitoun et al., 2017)</w:t>
      </w:r>
      <w:r w:rsidR="006D4791" w:rsidRPr="00233F15">
        <w:rPr>
          <w:bCs/>
          <w:iCs/>
          <w:color w:val="000000" w:themeColor="text1"/>
        </w:rPr>
        <w:fldChar w:fldCharType="end"/>
      </w:r>
      <w:r>
        <w:rPr>
          <w:bCs/>
          <w:iCs/>
          <w:color w:val="000000" w:themeColor="text1"/>
        </w:rPr>
        <w:t>, but technical advances in this area continue to be made</w:t>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BA4DDB">
        <w:rPr>
          <w:bCs/>
          <w:iCs/>
          <w:color w:val="000000" w:themeColor="text1"/>
        </w:rPr>
        <w:t xml:space="preserve">DCGA.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1719DE">
        <w:rPr>
          <w:bCs/>
          <w:iCs/>
          <w:color w:val="000000" w:themeColor="text1"/>
        </w:rPr>
        <w:t xml:space="preserve">, and even 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87E16">
        <w:rPr>
          <w:bCs/>
          <w:iCs/>
          <w:color w:val="000000" w:themeColor="text1"/>
        </w:rPr>
        <w:t>While</w:t>
      </w:r>
      <w:r w:rsidR="00F72EA1">
        <w:rPr>
          <w:bCs/>
          <w:iCs/>
          <w:color w:val="000000" w:themeColor="text1"/>
        </w:rPr>
        <w:t xml:space="preserve"> </w:t>
      </w:r>
      <w:r w:rsidR="00DD1D67">
        <w:rPr>
          <w:bCs/>
          <w:iCs/>
          <w:color w:val="000000" w:themeColor="text1"/>
        </w:rPr>
        <w:t>ident</w:t>
      </w:r>
      <w:r w:rsidR="00F90715">
        <w:rPr>
          <w:bCs/>
          <w:iCs/>
          <w:color w:val="000000" w:themeColor="text1"/>
        </w:rPr>
        <w:t>i</w:t>
      </w:r>
      <w:r w:rsidR="00DD1D67">
        <w:rPr>
          <w:bCs/>
          <w:iCs/>
          <w:color w:val="000000" w:themeColor="text1"/>
        </w:rPr>
        <w:t xml:space="preserve">fying the barcode </w:t>
      </w:r>
      <w:r w:rsidR="002017FE">
        <w:rPr>
          <w:bCs/>
          <w:iCs/>
          <w:color w:val="000000" w:themeColor="text1"/>
        </w:rPr>
        <w:t>encoding</w:t>
      </w:r>
      <w:r w:rsidR="00DD1D67">
        <w:rPr>
          <w:bCs/>
          <w:iCs/>
          <w:color w:val="000000" w:themeColor="text1"/>
        </w:rPr>
        <w:t xml:space="preserve"> each perturbed gene in each cell </w:t>
      </w:r>
      <w:r w:rsidR="00D30B04">
        <w:rPr>
          <w:bCs/>
          <w:iCs/>
          <w:color w:val="000000" w:themeColor="text1"/>
        </w:rPr>
        <w:t xml:space="preserve">may </w:t>
      </w:r>
      <w:r w:rsidR="00DD1D67">
        <w:rPr>
          <w:bCs/>
          <w:iCs/>
          <w:color w:val="000000" w:themeColor="text1"/>
        </w:rPr>
        <w:t xml:space="preserve">become </w:t>
      </w:r>
      <w:r w:rsidR="002017FE">
        <w:rPr>
          <w:bCs/>
          <w:iCs/>
          <w:color w:val="000000" w:themeColor="text1"/>
        </w:rPr>
        <w:t>increasingly</w:t>
      </w:r>
      <w:r w:rsidR="00DD1D67">
        <w:rPr>
          <w:bCs/>
          <w:iCs/>
          <w:color w:val="000000" w:themeColor="text1"/>
        </w:rPr>
        <w:t xml:space="preserve"> challenging with </w:t>
      </w:r>
      <w:r w:rsidR="002017FE">
        <w:rPr>
          <w:bCs/>
          <w:iCs/>
          <w:color w:val="000000" w:themeColor="text1"/>
        </w:rPr>
        <w:t>more</w:t>
      </w:r>
      <w:r w:rsidR="00DD1D67">
        <w:rPr>
          <w:bCs/>
          <w:iCs/>
          <w:color w:val="000000" w:themeColor="text1"/>
        </w:rPr>
        <w:t xml:space="preserve"> </w:t>
      </w:r>
      <w:r w:rsidR="00DD1D67">
        <w:rPr>
          <w:bCs/>
          <w:iCs/>
          <w:color w:val="000000" w:themeColor="text1"/>
        </w:rPr>
        <w:lastRenderedPageBreak/>
        <w:t xml:space="preserve">simultaneous </w:t>
      </w:r>
      <w:r w:rsidR="00C97182">
        <w:rPr>
          <w:bCs/>
          <w:iCs/>
          <w:color w:val="000000" w:themeColor="text1"/>
        </w:rPr>
        <w:t>loci</w:t>
      </w:r>
      <w:r w:rsidR="00F87E16">
        <w:rPr>
          <w:bCs/>
          <w:iCs/>
          <w:color w:val="000000" w:themeColor="text1"/>
        </w:rPr>
        <w:t>, i</w:t>
      </w:r>
      <w:r w:rsidR="00E470EA">
        <w:rPr>
          <w:bCs/>
          <w:iCs/>
          <w:color w:val="000000" w:themeColor="text1"/>
        </w:rPr>
        <w:t xml:space="preserve">t </w:t>
      </w:r>
      <w:r w:rsidR="002B2515">
        <w:rPr>
          <w:bCs/>
          <w:iCs/>
          <w:color w:val="000000" w:themeColor="text1"/>
        </w:rPr>
        <w:t>is possible</w:t>
      </w:r>
      <w:r w:rsidR="00E470EA">
        <w:rPr>
          <w:bCs/>
          <w:iCs/>
          <w:color w:val="000000" w:themeColor="text1"/>
        </w:rPr>
        <w:t xml:space="preserve"> to</w:t>
      </w:r>
      <w:r w:rsidR="008370AF">
        <w:rPr>
          <w:bCs/>
          <w:iCs/>
          <w:color w:val="000000" w:themeColor="text1"/>
        </w:rPr>
        <w:t xml:space="preserve"> first </w:t>
      </w:r>
      <w:r w:rsidR="00E470EA">
        <w:rPr>
          <w:bCs/>
          <w:iCs/>
          <w:color w:val="000000" w:themeColor="text1"/>
        </w:rPr>
        <w:t>encode genotype enformation</w:t>
      </w:r>
      <w:r w:rsidR="008370AF">
        <w:rPr>
          <w:bCs/>
          <w:iCs/>
          <w:color w:val="000000" w:themeColor="text1"/>
        </w:rPr>
        <w:t xml:space="preserve"> </w:t>
      </w:r>
      <w:r w:rsidR="00E470EA">
        <w:rPr>
          <w:bCs/>
          <w:iCs/>
          <w:color w:val="000000" w:themeColor="text1"/>
        </w:rPr>
        <w:t>with</w:t>
      </w:r>
      <w:r w:rsidR="008370AF">
        <w:rPr>
          <w:bCs/>
          <w:iCs/>
          <w:color w:val="000000" w:themeColor="text1"/>
        </w:rPr>
        <w:t xml:space="preserve"> single ‘genotype</w:t>
      </w:r>
      <w:r w:rsidR="0057218F">
        <w:rPr>
          <w:bCs/>
          <w:iCs/>
          <w:color w:val="000000" w:themeColor="text1"/>
        </w:rPr>
        <w:t>-</w:t>
      </w:r>
      <w:r w:rsidR="008370AF">
        <w:rPr>
          <w:bCs/>
          <w:iCs/>
          <w:color w:val="000000" w:themeColor="text1"/>
        </w:rPr>
        <w:t>lookup barcode</w:t>
      </w:r>
      <w:r w:rsidR="0057218F">
        <w:rPr>
          <w:bCs/>
          <w:iCs/>
          <w:color w:val="000000" w:themeColor="text1"/>
        </w:rPr>
        <w:t>’</w:t>
      </w:r>
      <w:r w:rsidR="008370AF">
        <w:rPr>
          <w:bCs/>
          <w:iCs/>
          <w:color w:val="000000" w:themeColor="text1"/>
        </w:rPr>
        <w:t xml:space="preserve">, as demonstrated here.  For example, the recently-described availability of diverse surface antigen barcodes allow for </w:t>
      </w:r>
      <w:r w:rsidR="008E22EB">
        <w:rPr>
          <w:bCs/>
          <w:iCs/>
          <w:color w:val="000000" w:themeColor="text1"/>
        </w:rPr>
        <w:t xml:space="preserve">selection </w:t>
      </w:r>
      <w:r w:rsidR="00F87E16">
        <w:rPr>
          <w:bCs/>
          <w:iCs/>
          <w:color w:val="000000" w:themeColor="text1"/>
        </w:rPr>
        <w:t xml:space="preserve">of cells carrying a variant at </w:t>
      </w:r>
      <w:r w:rsidR="00B66227">
        <w:rPr>
          <w:bCs/>
          <w:iCs/>
          <w:color w:val="000000" w:themeColor="text1"/>
        </w:rPr>
        <w:t>any given</w:t>
      </w:r>
      <w:r w:rsidR="00F87E16">
        <w:rPr>
          <w:bCs/>
          <w:iCs/>
          <w:color w:val="000000" w:themeColor="text1"/>
        </w:rPr>
        <w:t xml:space="preserve"> locus</w:t>
      </w:r>
      <w:r w:rsidR="008E22EB">
        <w:rPr>
          <w:bCs/>
          <w:iCs/>
          <w:color w:val="000000" w:themeColor="text1"/>
        </w:rPr>
        <w:t xml:space="preserve"> </w:t>
      </w:r>
      <w:r w:rsidR="008370AF">
        <w:rPr>
          <w:bCs/>
          <w:iCs/>
          <w:color w:val="000000" w:themeColor="text1"/>
        </w:rPr>
        <w:t xml:space="preserve">by using the corresponding antibody </w:t>
      </w:r>
      <w:r w:rsidR="006D2899">
        <w:rPr>
          <w:bCs/>
          <w:iCs/>
          <w:color w:val="000000" w:themeColor="text1"/>
        </w:rPr>
        <w:fldChar w:fldCharType="begin" w:fldLock="1"/>
      </w:r>
      <w:r w:rsidR="00944FDF">
        <w:rPr>
          <w:bCs/>
          <w:iCs/>
          <w:color w:val="000000" w:themeColor="text1"/>
        </w:rPr>
        <w:instrText>ADDIN CSL_CITATION {"citationItems":[{"id":"ITEM-1","itemData":{"DOI":"10.1016/j.cell.2018.09.022","ISBN":"1469-8978 (Electronic)\\r0033-2917 (Linking)","ISSN":"10974172","PMID":"30343902","abstract":"CRISPR pools are being widely employed to identify gene functions. However, current technology, which utilizes DNA as barcodes, permits limited phenotyping and bulk-cell resolution. To enable novel screening capabilities, we developed a barcoding system operating at the protein level. We synthesized modules encoding triplet combinations of linear epitopes to generate &gt;100 unique protein barcodes (Pro-Codes). Pro-Code-expressing vectors were introduced into cells and analyzed by CyTOF mass cytometry. Using just 14 antibodies, we detected 364 Pro-Code populations; establishing the largest set of protein-based reporters. By pairing each Pro-Code with a different CRISPR, we simultaneously analyzed multiple phenotypic markers, including phospho-signaling, on dozens of knockouts. Pro-Code/CRISPR screens found two interferon-stimulated genes, the immunoproteasome component Psmb8 and a chaperone Rtp4, are important for antigen-dependent immune editing of cancer cells and identified Socs1 as a negative regulator of Pd-l1. The Pro-Code technology enables simultaneous high-dimensional protein-level phenotyping of 100s of genes with single-cell resolution.","author":[{"dropping-particle":"","family":"Wroblewska","given":"Aleksandra","non-dropping-particle":"","parse-names":false,"suffix":""},{"dropping-particle":"","family":"Dhainaut","given":"Maxime","non-dropping-particle":"","parse-names":false,"suffix":""},{"dropping-particle":"","family":"Ben-Zvi","given":"Benjamin","non-dropping-particle":"","parse-names":false,"suffix":""},{"dropping-particle":"","family":"Rose","given":"Samuel A.","non-dropping-particle":"","parse-names":false,"suffix":""},{"dropping-particle":"","family":"Park","given":"Eun Sook","non-dropping-particle":"","parse-names":false,"suffix":""},{"dropping-particle":"","family":"Amir","given":"El Ad David","non-dropping-particle":"","parse-names":false,"suffix":""},{"dropping-particle":"","family":"Bektesevic","given":"Anela","non-dropping-particle":"","parse-names":false,"suffix":""},{"dropping-particle":"","family":"Baccarini","given":"Alessia","non-dropping-particle":"","parse-names":false,"suffix":""},{"dropping-particle":"","family":"Merad","given":"Miriam","non-dropping-particle":"","parse-names":false,"suffix":""},{"dropping-particle":"","family":"Rahman","given":"Adeeb H.","non-dropping-particle":"","parse-names":false,"suffix":""},{"dropping-particle":"","family":"Brown","given":"Brian D.","non-dropping-particle":"","parse-names":false,"suffix":""}],"container-title":"Cell","id":"ITEM-1","issue":"4","issued":{"date-parts":[["2018","11","1"]]},"page":"1141-1155","publisher":"Cell Press","title":"Protein Barcodes Enable High-Dimensional Single-Cell CRISPR Screens","type":"article-journal","volume":"175"},"uris":["http://www.mendeley.com/documents/?uuid=1d3962d6-160f-3aeb-88e2-ef341c345dc5"]}],"mendeley":{"formattedCitation":"(Wroblewska et al., 2018)","plainTextFormattedCitation":"(Wroblewska et al., 2018)","previouslyFormattedCitation":"(Wroblewska et al., 2018)"},"properties":{"noteIndex":0},"schema":"https://github.com/citation-style-language/schema/raw/master/csl-citation.json"}</w:instrText>
      </w:r>
      <w:r w:rsidR="006D2899">
        <w:rPr>
          <w:bCs/>
          <w:iCs/>
          <w:color w:val="000000" w:themeColor="text1"/>
        </w:rPr>
        <w:fldChar w:fldCharType="separate"/>
      </w:r>
      <w:r w:rsidR="006D2899" w:rsidRPr="006D2899">
        <w:rPr>
          <w:bCs/>
          <w:iCs/>
          <w:noProof/>
          <w:color w:val="000000" w:themeColor="text1"/>
        </w:rPr>
        <w:t>(Wroblewska et al., 2018)</w:t>
      </w:r>
      <w:r w:rsidR="006D2899">
        <w:rPr>
          <w:bCs/>
          <w:iCs/>
          <w:color w:val="000000" w:themeColor="text1"/>
        </w:rPr>
        <w:fldChar w:fldCharType="end"/>
      </w:r>
      <w:r w:rsidR="00A62178">
        <w:rPr>
          <w:bCs/>
          <w:iCs/>
          <w:color w:val="000000" w:themeColor="text1"/>
        </w:rPr>
        <w:t>.</w:t>
      </w:r>
      <w:r w:rsidR="000178FB">
        <w:rPr>
          <w:bCs/>
          <w:iCs/>
          <w:color w:val="000000" w:themeColor="text1"/>
        </w:rPr>
        <w:t xml:space="preserve">  </w:t>
      </w:r>
      <w:r w:rsidR="00D40FEC">
        <w:rPr>
          <w:bCs/>
          <w:iCs/>
          <w:color w:val="000000" w:themeColor="text1"/>
        </w:rPr>
        <w:t>It is then possible to sequence the genotype-lookup barcodes to determine which are present in the population selected for that variant, and to do this for all variant loci sequentially</w:t>
      </w:r>
      <w:r w:rsidR="0047129E">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DCGA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05B5E69C" w:rsidR="003D39A5" w:rsidRPr="0056773A" w:rsidRDefault="003D39A5" w:rsidP="003D39A5">
      <w:pPr>
        <w:jc w:val="both"/>
        <w:outlineLvl w:val="0"/>
        <w:rPr>
          <w:bCs/>
          <w:iCs/>
          <w:color w:val="000000" w:themeColor="text1"/>
        </w:rPr>
      </w:pPr>
      <w:r w:rsidRPr="00944FDF">
        <w:rPr>
          <w:bCs/>
          <w:iCs/>
          <w:color w:val="000000" w:themeColor="text1"/>
        </w:rPr>
        <w:t>DCGA of yeast ABC transporters</w:t>
      </w:r>
      <w:r w:rsidR="00FD4872" w:rsidRPr="00944FDF">
        <w:rPr>
          <w:bCs/>
          <w:iCs/>
          <w:color w:val="000000" w:themeColor="text1"/>
        </w:rPr>
        <w:t xml:space="preserve"> suggested future extensions of the targeted genes and considered phenotypes</w:t>
      </w:r>
      <w:r w:rsidRPr="00944FDF">
        <w:rPr>
          <w:bCs/>
          <w:iCs/>
          <w:color w:val="000000" w:themeColor="text1"/>
        </w:rPr>
        <w:t xml:space="preserve"> in this system</w:t>
      </w:r>
      <w:r w:rsidR="00FD4872" w:rsidRPr="00944FDF">
        <w:rPr>
          <w:bCs/>
          <w:iCs/>
          <w:color w:val="000000" w:themeColor="text1"/>
        </w:rPr>
        <w:t>.  Given previous reports, for example, we hypothesized that some negative influences on Pdr5 might be mediated by Pdr1</w:t>
      </w:r>
      <w:r w:rsidR="00230E5F">
        <w:rPr>
          <w:bCs/>
          <w:iCs/>
          <w:color w:val="000000" w:themeColor="text1"/>
        </w:rPr>
        <w:t xml:space="preserve"> </w:t>
      </w:r>
      <w:r w:rsidR="00230E5F">
        <w:rPr>
          <w:bCs/>
          <w:iCs/>
          <w:color w:val="000000" w:themeColor="text1"/>
        </w:rPr>
        <w:fldChar w:fldCharType="begin" w:fldLock="1"/>
      </w:r>
      <w:r w:rsidR="00230E5F">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FD4872" w:rsidRPr="00944FDF">
        <w:rPr>
          <w:bCs/>
          <w:iCs/>
          <w:color w:val="000000" w:themeColor="text1"/>
        </w:rPr>
        <w:t xml:space="preserve"> and subsequent expansion of the DCGA to more explicitly test the extent of its mediating role.  </w:t>
      </w:r>
      <w:r w:rsidR="0056773A">
        <w:rPr>
          <w:bCs/>
          <w:iCs/>
          <w:color w:val="000000" w:themeColor="text1"/>
        </w:rPr>
        <w:t>A DCGA with high-content phenotyping</w:t>
      </w:r>
      <w:r w:rsidRPr="00944FDF">
        <w:rPr>
          <w:bCs/>
          <w:iCs/>
          <w:color w:val="000000" w:themeColor="text1"/>
        </w:rPr>
        <w:t xml:space="preserve"> would make more explicit the cellular response to ABC transporter perturbation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For example, </w:t>
      </w:r>
      <w:r w:rsidR="0056773A">
        <w:rPr>
          <w:bCs/>
          <w:iCs/>
          <w:color w:val="000000" w:themeColor="text1"/>
        </w:rPr>
        <w:t xml:space="preserve">it remains to be explored whether the influences </w:t>
      </w:r>
      <w:r w:rsidRPr="00944FDF">
        <w:rPr>
          <w:bCs/>
          <w:iCs/>
          <w:color w:val="000000" w:themeColor="text1"/>
        </w:rPr>
        <w:t xml:space="preserve">on Pdr5 from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sidRPr="00944FDF">
        <w:rPr>
          <w:bCs/>
          <w:iCs/>
          <w:color w:val="000000" w:themeColor="text1"/>
        </w:rPr>
        <w:t xml:space="preserve"> </w:t>
      </w:r>
      <w:r w:rsidR="0056773A">
        <w:rPr>
          <w:bCs/>
          <w:iCs/>
          <w:color w:val="000000" w:themeColor="text1"/>
        </w:rPr>
        <w:t xml:space="preserve">found here </w:t>
      </w:r>
      <w:r w:rsidRPr="00944FDF">
        <w:rPr>
          <w:bCs/>
          <w:iCs/>
          <w:color w:val="000000" w:themeColor="text1"/>
        </w:rPr>
        <w:t>may a</w:t>
      </w:r>
      <w:r w:rsidR="00230E5F">
        <w:rPr>
          <w:bCs/>
          <w:iCs/>
          <w:color w:val="000000" w:themeColor="text1"/>
        </w:rPr>
        <w:t>rise from an</w:t>
      </w:r>
      <w:r w:rsidRPr="00944FDF">
        <w:rPr>
          <w:bCs/>
          <w:iCs/>
          <w:color w:val="000000" w:themeColor="text1"/>
        </w:rPr>
        <w:t xml:space="preserve"> alternative non-transcriptional mechanism.  As 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 these transporters may also act to competitively sequester Pdr5 efflux products.  The use of fluorescen</w:t>
      </w:r>
      <w:r w:rsidR="00944FDF" w:rsidRPr="00944FDF">
        <w:rPr>
          <w:bCs/>
          <w:iCs/>
          <w:color w:val="000000" w:themeColor="text1"/>
        </w:rPr>
        <w:t xml:space="preserve">ce-conjugated </w:t>
      </w:r>
      <w:r w:rsidR="00453DD5">
        <w:rPr>
          <w:bCs/>
          <w:iCs/>
          <w:color w:val="000000" w:themeColor="text1"/>
        </w:rPr>
        <w:t xml:space="preserve">fluconazole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An analogous DCGA of human ABC transporters would permit better understanding of their roles not only in 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Interestingly, the influence between ABC transporters described here is also evident in mammals, for example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disrupted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72AAD58D" w14:textId="57AC45E6" w:rsidR="009F23F2" w:rsidRDefault="009F23F2" w:rsidP="00044587">
      <w:pPr>
        <w:jc w:val="both"/>
        <w:rPr>
          <w:bCs/>
          <w:iCs/>
          <w:color w:val="000000" w:themeColor="text1"/>
        </w:rPr>
      </w:pPr>
    </w:p>
    <w:p w14:paraId="2B7B2CCC" w14:textId="05537B32" w:rsidR="00CA1436" w:rsidRDefault="004554A7" w:rsidP="00CA1436">
      <w:pPr>
        <w:jc w:val="both"/>
        <w:rPr>
          <w:bCs/>
          <w:iCs/>
          <w:color w:val="000000" w:themeColor="text1"/>
        </w:rPr>
      </w:pPr>
      <w:r>
        <w:rPr>
          <w:bCs/>
          <w:iCs/>
          <w:color w:val="000000" w:themeColor="text1"/>
        </w:rPr>
        <w:t>Functional inference with DCGA requires extension of analytic</w:t>
      </w:r>
      <w:bookmarkStart w:id="24" w:name="_GoBack"/>
      <w:bookmarkEnd w:id="24"/>
    </w:p>
    <w:p w14:paraId="59E16338" w14:textId="36A843DF" w:rsidR="009B23CF" w:rsidRDefault="009B23CF" w:rsidP="00CA1436">
      <w:pPr>
        <w:jc w:val="both"/>
        <w:rPr>
          <w:bCs/>
          <w:iCs/>
          <w:color w:val="000000" w:themeColor="text1"/>
        </w:rPr>
      </w:pPr>
    </w:p>
    <w:p w14:paraId="70408465" w14:textId="76241458" w:rsidR="009B23CF" w:rsidRDefault="009B23CF" w:rsidP="00CA1436">
      <w:pPr>
        <w:jc w:val="both"/>
        <w:rPr>
          <w:bCs/>
          <w:iCs/>
          <w:color w:val="000000" w:themeColor="text1"/>
        </w:rPr>
      </w:pPr>
    </w:p>
    <w:p w14:paraId="612D6555" w14:textId="77777777" w:rsidR="009B23CF" w:rsidRDefault="009B23CF" w:rsidP="00CA1436">
      <w:pPr>
        <w:jc w:val="both"/>
        <w:rPr>
          <w:bCs/>
          <w:iCs/>
          <w:color w:val="000000" w:themeColor="text1"/>
        </w:rPr>
      </w:pPr>
    </w:p>
    <w:p w14:paraId="0C8D802E" w14:textId="45ACE77B" w:rsidR="00CA1436" w:rsidRDefault="00CA1436" w:rsidP="00044587">
      <w:pPr>
        <w:jc w:val="both"/>
        <w:rPr>
          <w:bCs/>
          <w:iCs/>
          <w:color w:val="000000" w:themeColor="text1"/>
        </w:rPr>
      </w:pPr>
      <w:r>
        <w:rPr>
          <w:bCs/>
          <w:iCs/>
          <w:color w:val="000000" w:themeColor="text1"/>
        </w:rPr>
        <w:t>[[Should be about overall interpretation challenge – including manual epistasis analysis and linear modelling]]</w:t>
      </w:r>
    </w:p>
    <w:p w14:paraId="57D1B62B" w14:textId="2722809F" w:rsidR="00B54BAC" w:rsidRDefault="00B54BAC" w:rsidP="00044587">
      <w:pPr>
        <w:jc w:val="both"/>
        <w:rPr>
          <w:bCs/>
          <w:iCs/>
          <w:color w:val="000000" w:themeColor="text1"/>
        </w:rPr>
      </w:pPr>
      <w:r>
        <w:rPr>
          <w:bCs/>
          <w:iCs/>
          <w:color w:val="000000" w:themeColor="text1"/>
        </w:rPr>
        <w:t>-Either with simple or rich phenotypes</w:t>
      </w:r>
      <w:r w:rsidR="00945DE9">
        <w:rPr>
          <w:bCs/>
          <w:iCs/>
          <w:color w:val="000000" w:themeColor="text1"/>
        </w:rPr>
        <w:t>, these approaches rely on identifying surprise in the double knockout phenotype, then using a set of if-then rules which assigns a directional relationship based on these phenotypes</w:t>
      </w:r>
    </w:p>
    <w:p w14:paraId="71AD0F2D" w14:textId="75769E69" w:rsidR="00945DE9" w:rsidRDefault="00945DE9" w:rsidP="00044587">
      <w:pPr>
        <w:jc w:val="both"/>
        <w:rPr>
          <w:bCs/>
          <w:iCs/>
          <w:color w:val="000000" w:themeColor="text1"/>
        </w:rPr>
      </w:pPr>
      <w:r>
        <w:rPr>
          <w:bCs/>
          <w:iCs/>
          <w:color w:val="000000" w:themeColor="text1"/>
        </w:rPr>
        <w:t>-However, you can’t generalize these if-then rules with more complex interactions, since you would have to account for increasingly-many scenarios</w:t>
      </w:r>
    </w:p>
    <w:p w14:paraId="62A80CFE" w14:textId="47738EF3" w:rsidR="00945DE9" w:rsidRDefault="00945DE9" w:rsidP="00044587">
      <w:pPr>
        <w:jc w:val="both"/>
        <w:rPr>
          <w:bCs/>
          <w:iCs/>
          <w:color w:val="000000" w:themeColor="text1"/>
        </w:rPr>
      </w:pPr>
      <w:r>
        <w:rPr>
          <w:bCs/>
          <w:iCs/>
          <w:color w:val="000000" w:themeColor="text1"/>
        </w:rPr>
        <w:t>-An alternative approach is create a genotype-to-phenotype schematic model directly</w:t>
      </w:r>
      <w:r w:rsidR="009B23CF">
        <w:rPr>
          <w:bCs/>
          <w:iCs/>
          <w:color w:val="000000" w:themeColor="text1"/>
        </w:rPr>
        <w:t>, to learn which gene-gene relationships are supported</w:t>
      </w:r>
    </w:p>
    <w:p w14:paraId="373FC909" w14:textId="1F4670CA" w:rsidR="009B23CF" w:rsidRDefault="009B23CF" w:rsidP="00044587">
      <w:pPr>
        <w:jc w:val="both"/>
        <w:rPr>
          <w:bCs/>
          <w:iCs/>
          <w:color w:val="000000" w:themeColor="text1"/>
        </w:rPr>
      </w:pPr>
      <w:r>
        <w:rPr>
          <w:bCs/>
          <w:iCs/>
          <w:color w:val="000000" w:themeColor="text1"/>
        </w:rPr>
        <w:t>-For example, visible neural network, but this is more for global scale, here we did it with more mechanistic details (although genetic models involve some degree of abstraction by their nature)</w:t>
      </w:r>
    </w:p>
    <w:p w14:paraId="04022178" w14:textId="5FDAC2DD" w:rsidR="009B23CF" w:rsidRDefault="009B23CF" w:rsidP="00044587">
      <w:pPr>
        <w:jc w:val="both"/>
        <w:rPr>
          <w:bCs/>
          <w:iCs/>
          <w:color w:val="000000" w:themeColor="text1"/>
        </w:rPr>
      </w:pPr>
      <w:r>
        <w:rPr>
          <w:bCs/>
          <w:iCs/>
          <w:color w:val="000000" w:themeColor="text1"/>
        </w:rPr>
        <w:lastRenderedPageBreak/>
        <w:t>-This has the advantage of also extracting interactions not involving gene-gene relationships – for example, additivity in a hidden unmeasured variable can lead to interaction</w:t>
      </w:r>
    </w:p>
    <w:p w14:paraId="6672871A" w14:textId="0649CB6D" w:rsidR="009B23CF" w:rsidRDefault="009B23CF" w:rsidP="00044587">
      <w:pPr>
        <w:jc w:val="both"/>
        <w:rPr>
          <w:bCs/>
          <w:iCs/>
          <w:color w:val="000000" w:themeColor="text1"/>
        </w:rPr>
      </w:pPr>
      <w:r>
        <w:rPr>
          <w:bCs/>
          <w:iCs/>
          <w:color w:val="000000" w:themeColor="text1"/>
        </w:rPr>
        <w:t>-In our neural net model, for example, additivity in efflux can lead to interactions</w:t>
      </w:r>
    </w:p>
    <w:p w14:paraId="2C5249C9" w14:textId="77777777" w:rsidR="009B23CF" w:rsidRDefault="009B23CF" w:rsidP="009B23CF">
      <w:pPr>
        <w:jc w:val="both"/>
        <w:rPr>
          <w:bCs/>
          <w:iCs/>
          <w:color w:val="000000" w:themeColor="text1"/>
        </w:rPr>
      </w:pPr>
      <w:r>
        <w:rPr>
          <w:bCs/>
          <w:iCs/>
          <w:color w:val="000000" w:themeColor="text1"/>
        </w:rPr>
        <w:t xml:space="preserve">-Perspective: development of computational approaches that generalize beyond two-gene CGAs will permit </w:t>
      </w:r>
      <w:r>
        <w:rPr>
          <w:bCs/>
          <w:iCs/>
          <w:color w:val="000000" w:themeColor="text1"/>
        </w:rPr>
        <w:t>DCGA to dissect, model, and understand multi-gene systems in many living organisms</w:t>
      </w:r>
      <w:r w:rsidRPr="00233F15">
        <w:rPr>
          <w:bCs/>
          <w:iCs/>
          <w:color w:val="000000" w:themeColor="text1"/>
        </w:rPr>
        <w:t>.</w:t>
      </w:r>
    </w:p>
    <w:p w14:paraId="580DD988" w14:textId="0C4DF70F" w:rsidR="009B23CF" w:rsidRDefault="009B23CF" w:rsidP="00044587">
      <w:pPr>
        <w:jc w:val="both"/>
        <w:rPr>
          <w:bCs/>
          <w:iCs/>
          <w:color w:val="000000" w:themeColor="text1"/>
        </w:rPr>
      </w:pPr>
    </w:p>
    <w:p w14:paraId="61370F4B" w14:textId="77777777" w:rsidR="00B54BAC" w:rsidRDefault="00B54BAC" w:rsidP="00044587">
      <w:pPr>
        <w:jc w:val="both"/>
        <w:rPr>
          <w:bCs/>
          <w:iCs/>
          <w:color w:val="000000" w:themeColor="text1"/>
        </w:rPr>
      </w:pPr>
    </w:p>
    <w:p w14:paraId="34795DC8" w14:textId="77777777" w:rsidR="00B54BAC" w:rsidRDefault="00B54BAC" w:rsidP="00044587">
      <w:pPr>
        <w:jc w:val="both"/>
        <w:rPr>
          <w:bCs/>
          <w:iCs/>
          <w:color w:val="000000" w:themeColor="text1"/>
        </w:rPr>
      </w:pPr>
    </w:p>
    <w:p w14:paraId="6808656E" w14:textId="18529DB8" w:rsidR="0056773A" w:rsidRDefault="00230E5F" w:rsidP="00044587">
      <w:pPr>
        <w:jc w:val="both"/>
        <w:rPr>
          <w:bCs/>
          <w:iCs/>
          <w:color w:val="000000" w:themeColor="text1"/>
        </w:rPr>
      </w:pPr>
      <w:r>
        <w:rPr>
          <w:bCs/>
          <w:iCs/>
          <w:color w:val="000000" w:themeColor="text1"/>
        </w:rPr>
        <w:t xml:space="preserve">As with two-gene CGAs, it is challenging to interpret complex genetic data to derive biological insight.   </w:t>
      </w:r>
    </w:p>
    <w:p w14:paraId="65FA7C52" w14:textId="44EE4BD3" w:rsidR="00CA1436" w:rsidRDefault="00CA1436" w:rsidP="00044587">
      <w:pPr>
        <w:jc w:val="both"/>
        <w:rPr>
          <w:bCs/>
          <w:iCs/>
          <w:color w:val="000000" w:themeColor="text1"/>
        </w:rPr>
      </w:pPr>
      <w:r>
        <w:rPr>
          <w:bCs/>
          <w:iCs/>
          <w:color w:val="000000" w:themeColor="text1"/>
        </w:rPr>
        <w:t>-[[Traditional approaches have aimed to analyse epistatic patterns, here we just construct a genotype-to-phenotype model]]</w:t>
      </w:r>
    </w:p>
    <w:p w14:paraId="68F703C7" w14:textId="3D6389FA" w:rsidR="00CA1436" w:rsidRDefault="00CA1436" w:rsidP="00044587">
      <w:pPr>
        <w:jc w:val="both"/>
        <w:rPr>
          <w:bCs/>
          <w:iCs/>
          <w:color w:val="000000" w:themeColor="text1"/>
        </w:rPr>
      </w:pPr>
      <w:r>
        <w:rPr>
          <w:bCs/>
          <w:iCs/>
          <w:color w:val="000000" w:themeColor="text1"/>
        </w:rPr>
        <w:t>-Idea that hidden variables can act additively to cause epistasis shown in multiple perturbations in a single gene, here we just expanded it to include multiple hidden variables</w:t>
      </w:r>
    </w:p>
    <w:p w14:paraId="5DDA146B" w14:textId="77777777" w:rsidR="00B54BAC" w:rsidRDefault="00B54BAC" w:rsidP="00044587">
      <w:pPr>
        <w:jc w:val="both"/>
        <w:rPr>
          <w:bCs/>
          <w:iCs/>
          <w:color w:val="000000" w:themeColor="text1"/>
        </w:rPr>
      </w:pPr>
    </w:p>
    <w:p w14:paraId="601DCD03" w14:textId="77777777" w:rsidR="00B54BAC" w:rsidRDefault="00B54BAC" w:rsidP="00044587">
      <w:pPr>
        <w:jc w:val="both"/>
        <w:rPr>
          <w:bCs/>
          <w:iCs/>
          <w:color w:val="000000" w:themeColor="text1"/>
        </w:rPr>
      </w:pPr>
    </w:p>
    <w:p w14:paraId="4D079E09" w14:textId="124E479B" w:rsidR="00CA1436" w:rsidRDefault="00CA1436" w:rsidP="00044587">
      <w:pPr>
        <w:jc w:val="both"/>
        <w:rPr>
          <w:bCs/>
          <w:iCs/>
          <w:color w:val="000000" w:themeColor="text1"/>
        </w:rPr>
      </w:pPr>
      <w:r>
        <w:rPr>
          <w:bCs/>
          <w:iCs/>
          <w:color w:val="000000" w:themeColor="text1"/>
        </w:rPr>
        <w:t>-Two-gene CGA only guarantees that geno-pheno relationships hold true for single and double perturbations, model will more accurately reflect multiple perturbations with DCGA data</w:t>
      </w:r>
    </w:p>
    <w:p w14:paraId="56D8F830" w14:textId="2C11AE60" w:rsidR="00CA1436" w:rsidRDefault="00CA1436" w:rsidP="00CA1436">
      <w:pPr>
        <w:jc w:val="both"/>
        <w:rPr>
          <w:bCs/>
          <w:iCs/>
          <w:color w:val="000000" w:themeColor="text1"/>
        </w:rPr>
      </w:pPr>
      <w:r>
        <w:rPr>
          <w:bCs/>
          <w:iCs/>
          <w:color w:val="000000" w:themeColor="text1"/>
        </w:rPr>
        <w:t>-Linear models do show that some traits are more complex</w:t>
      </w:r>
    </w:p>
    <w:p w14:paraId="06898310" w14:textId="24A448E9" w:rsidR="00CA1436" w:rsidRDefault="00CA1436" w:rsidP="00044587">
      <w:pPr>
        <w:jc w:val="both"/>
        <w:rPr>
          <w:bCs/>
          <w:iCs/>
          <w:color w:val="000000" w:themeColor="text1"/>
        </w:rPr>
      </w:pPr>
    </w:p>
    <w:p w14:paraId="103998FF" w14:textId="3D5B6D18" w:rsidR="006B25AE" w:rsidRDefault="0049785C" w:rsidP="00013D8C">
      <w:pPr>
        <w:jc w:val="both"/>
        <w:rPr>
          <w:bCs/>
          <w:iCs/>
          <w:color w:val="000000" w:themeColor="text1"/>
        </w:rPr>
      </w:pPr>
      <w:r>
        <w:rPr>
          <w:bCs/>
          <w:iCs/>
          <w:color w:val="000000" w:themeColor="text1"/>
        </w:rPr>
        <w:t xml:space="preserve">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960F9">
        <w:rPr>
          <w:bCs/>
          <w:iCs/>
          <w:color w:val="000000" w:themeColor="text1"/>
        </w:rPr>
        <w:t xml:space="preserve"> </w:t>
      </w:r>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25"/>
      <w:commentRangeStart w:id="26"/>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25"/>
      <w:r>
        <w:rPr>
          <w:rStyle w:val="CommentReference"/>
          <w:rFonts w:asciiTheme="minorHAnsi" w:hAnsiTheme="minorHAnsi" w:cstheme="minorBidi"/>
        </w:rPr>
        <w:commentReference w:id="25"/>
      </w:r>
      <w:commentRangeEnd w:id="26"/>
      <w:r>
        <w:rPr>
          <w:rStyle w:val="CommentReference"/>
          <w:rFonts w:asciiTheme="minorHAnsi" w:hAnsiTheme="minorHAnsi" w:cstheme="minorBidi"/>
        </w:rPr>
        <w:commentReference w:id="26"/>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7"/>
      <w:r w:rsidRPr="00233F15">
        <w:rPr>
          <w:b/>
          <w:bCs/>
          <w:iCs/>
          <w:color w:val="A6A6A6" w:themeColor="background1" w:themeShade="A6"/>
        </w:rPr>
        <w:t>Media</w:t>
      </w:r>
      <w:commentRangeEnd w:id="27"/>
      <w:r w:rsidR="00CB2329" w:rsidRPr="00233F15">
        <w:rPr>
          <w:rStyle w:val="CommentReference"/>
          <w:color w:val="A6A6A6" w:themeColor="background1" w:themeShade="A6"/>
        </w:rPr>
        <w:commentReference w:id="2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 xml:space="preserve">C </w:t>
      </w:r>
      <w:r>
        <w:rPr>
          <w:color w:val="000000" w:themeColor="text1"/>
        </w:rPr>
        <w:lastRenderedPageBreak/>
        <w:t>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 xml:space="preserve">cassette </w:t>
      </w:r>
      <w:r>
        <w:rPr>
          <w:rFonts w:eastAsia="Times New Roman"/>
          <w:color w:val="333333"/>
          <w:shd w:val="clear" w:color="auto" w:fill="FFFFFF"/>
        </w:rPr>
        <w:lastRenderedPageBreak/>
        <w:t>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8"/>
      <w:commentRangeStart w:id="29"/>
      <w:r>
        <w:rPr>
          <w:bCs/>
          <w:iCs/>
          <w:color w:val="000000" w:themeColor="text1"/>
        </w:rPr>
        <w:t>–</w:t>
      </w:r>
      <w:r w:rsidRPr="00233F15">
        <w:rPr>
          <w:rFonts w:eastAsia="Times New Roman"/>
          <w:color w:val="333333"/>
          <w:shd w:val="clear" w:color="auto" w:fill="FFFFFF"/>
        </w:rPr>
        <w:t>Ura</w:t>
      </w:r>
      <w:commentRangeEnd w:id="28"/>
      <w:r>
        <w:rPr>
          <w:rStyle w:val="CommentReference"/>
          <w:rFonts w:asciiTheme="minorHAnsi" w:hAnsiTheme="minorHAnsi" w:cstheme="minorBidi"/>
        </w:rPr>
        <w:commentReference w:id="28"/>
      </w:r>
      <w:commentRangeEnd w:id="29"/>
      <w:r>
        <w:rPr>
          <w:rStyle w:val="CommentReference"/>
          <w:rFonts w:asciiTheme="minorHAnsi" w:hAnsiTheme="minorHAnsi" w:cstheme="minorBidi"/>
        </w:rPr>
        <w:commentReference w:id="29"/>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w:t>
      </w:r>
      <w:r>
        <w:rPr>
          <w:color w:val="000000" w:themeColor="text1"/>
        </w:rPr>
        <w:lastRenderedPageBreak/>
        <w:t xml:space="preserve">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w:t>
      </w:r>
      <w:r w:rsidRPr="00233F15">
        <w:lastRenderedPageBreak/>
        <w:t xml:space="preserve">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30"/>
      <w:commentRangeStart w:id="31"/>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30"/>
      <w:r>
        <w:rPr>
          <w:rStyle w:val="CommentReference"/>
          <w:rFonts w:asciiTheme="minorHAnsi" w:hAnsiTheme="minorHAnsi" w:cstheme="minorBidi"/>
        </w:rPr>
        <w:commentReference w:id="30"/>
      </w:r>
      <w:commentRangeEnd w:id="31"/>
      <w:r>
        <w:rPr>
          <w:rStyle w:val="CommentReference"/>
          <w:rFonts w:asciiTheme="minorHAnsi" w:hAnsiTheme="minorHAnsi" w:cstheme="minorBidi"/>
        </w:rPr>
        <w:commentReference w:id="31"/>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32"/>
      <w:r w:rsidRPr="00233F15">
        <w:rPr>
          <w:bCs/>
          <w:iCs/>
          <w:color w:val="000000" w:themeColor="text1"/>
        </w:rPr>
        <w:t xml:space="preserve">wild type </w:t>
      </w:r>
      <w:commentRangeEnd w:id="32"/>
      <w:r w:rsidR="00537EAF">
        <w:rPr>
          <w:rStyle w:val="CommentReference"/>
          <w:rFonts w:asciiTheme="minorHAnsi" w:hAnsiTheme="minorHAnsi" w:cstheme="minorBidi"/>
        </w:rPr>
        <w:commentReference w:id="3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xml:space="preserve">.  To perform this identification, a search is performed for all barcodes matching the sample mating type.  If an exact match is not </w:t>
      </w:r>
      <w:r w:rsidR="003677E6" w:rsidRPr="00233F15">
        <w:rPr>
          <w:bCs/>
          <w:iCs/>
          <w:color w:val="000000" w:themeColor="text1"/>
        </w:rPr>
        <w:lastRenderedPageBreak/>
        <w:t>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42B81"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342B8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342B8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342B81"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42B81"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42B8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342B8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342B8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42B81"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42B81"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42B81"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42B81"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42B81"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42B81"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42B81"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42B81"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342B81"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42B81"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lastRenderedPageBreak/>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342B81"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w:t>
      </w:r>
      <w:r w:rsidR="00B96A70">
        <w:rPr>
          <w:rFonts w:eastAsiaTheme="minorEastAsia"/>
          <w:bCs/>
          <w:iCs/>
          <w:color w:val="000000" w:themeColor="text1"/>
        </w:rPr>
        <w:lastRenderedPageBreak/>
        <w:t xml:space="preserve">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42B81"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342B81"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w:t>
      </w:r>
      <w:r w:rsidR="00933846">
        <w:rPr>
          <w:rFonts w:eastAsiaTheme="minorEastAsia"/>
          <w:color w:val="000000" w:themeColor="text1"/>
          <w:lang w:val="en-CA"/>
        </w:rPr>
        <w:lastRenderedPageBreak/>
        <w:t xml:space="preserve">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33"/>
      <w:r w:rsidRPr="001668D4">
        <w:rPr>
          <w:b/>
          <w:bCs/>
          <w:iCs/>
          <w:color w:val="000000" w:themeColor="text1"/>
        </w:rPr>
        <w:t>Analysis of Liquid Growth Data</w:t>
      </w:r>
      <w:commentRangeEnd w:id="33"/>
      <w:r w:rsidR="00883356" w:rsidRPr="001668D4">
        <w:rPr>
          <w:rStyle w:val="CommentReference"/>
          <w:color w:val="000000" w:themeColor="text1"/>
        </w:rPr>
        <w:commentReference w:id="33"/>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w:t>
      </w:r>
      <w:r w:rsidR="007255F8" w:rsidRPr="00662D0E">
        <w:rPr>
          <w:bCs/>
          <w:iCs/>
          <w:color w:val="000000" w:themeColor="text1"/>
        </w:rPr>
        <w:lastRenderedPageBreak/>
        <w:t xml:space="preserve">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4"/>
      <w:r w:rsidR="00662D0E">
        <w:rPr>
          <w:rStyle w:val="CommentReference"/>
          <w:rFonts w:asciiTheme="minorHAnsi" w:hAnsiTheme="minorHAnsi" w:cstheme="minorBidi"/>
        </w:rPr>
        <w:commentReference w:id="3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3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35"/>
      <w:r w:rsidR="00DF4CE6">
        <w:rPr>
          <w:rStyle w:val="CommentReference"/>
          <w:rFonts w:asciiTheme="minorHAnsi" w:hAnsiTheme="minorHAnsi" w:cstheme="minorBidi"/>
        </w:rPr>
        <w:commentReference w:id="35"/>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6"/>
      <w:r w:rsidRPr="009B3D83">
        <w:rPr>
          <w:b/>
          <w:bCs/>
          <w:iCs/>
          <w:color w:val="000000" w:themeColor="text1"/>
        </w:rPr>
        <w:t>Quantitative RT-PCR</w:t>
      </w:r>
      <w:commentRangeEnd w:id="36"/>
      <w:r w:rsidR="00A028A9" w:rsidRPr="009B3D83">
        <w:rPr>
          <w:rStyle w:val="CommentReference"/>
          <w:color w:val="000000" w:themeColor="text1"/>
        </w:rPr>
        <w:commentReference w:id="36"/>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7"/>
      <w:r w:rsidRPr="00565DF9">
        <w:rPr>
          <w:b/>
          <w:color w:val="808080" w:themeColor="background1" w:themeShade="80"/>
          <w:sz w:val="28"/>
        </w:rPr>
        <w:t>Acknowledgements</w:t>
      </w:r>
      <w:commentRangeEnd w:id="37"/>
      <w:r w:rsidR="006365D4">
        <w:rPr>
          <w:rStyle w:val="CommentReference"/>
          <w:rFonts w:asciiTheme="minorHAnsi" w:hAnsiTheme="minorHAnsi" w:cstheme="minorBidi"/>
        </w:rPr>
        <w:commentReference w:id="3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8"/>
      <w:r w:rsidRPr="00233F15">
        <w:rPr>
          <w:b/>
          <w:sz w:val="28"/>
        </w:rPr>
        <w:t>Author Contributions</w:t>
      </w:r>
      <w:commentRangeEnd w:id="38"/>
      <w:r w:rsidR="00AB0C9E">
        <w:rPr>
          <w:rStyle w:val="CommentReference"/>
          <w:rFonts w:asciiTheme="minorHAnsi" w:hAnsiTheme="minorHAnsi" w:cstheme="minorBidi"/>
        </w:rPr>
        <w:commentReference w:id="38"/>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9"/>
      <w:r w:rsidRPr="00233F15">
        <w:rPr>
          <w:b/>
          <w:sz w:val="28"/>
        </w:rPr>
        <w:t>Additional Data Files</w:t>
      </w:r>
      <w:commentRangeEnd w:id="39"/>
      <w:r w:rsidR="00BD3C0C" w:rsidRPr="00233F15">
        <w:rPr>
          <w:rStyle w:val="CommentReference"/>
        </w:rPr>
        <w:commentReference w:id="3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lastRenderedPageBreak/>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26E1621C" w14:textId="7C4C2C31" w:rsidR="00230E5F" w:rsidRPr="00230E5F" w:rsidRDefault="00C1486D" w:rsidP="00230E5F">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30E5F" w:rsidRPr="00230E5F">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230E5F" w:rsidRPr="00230E5F">
        <w:rPr>
          <w:i/>
          <w:iCs/>
          <w:noProof/>
        </w:rPr>
        <w:t>167</w:t>
      </w:r>
      <w:r w:rsidR="00230E5F" w:rsidRPr="00230E5F">
        <w:rPr>
          <w:noProof/>
        </w:rPr>
        <w:t>, 1867–1882.e21.</w:t>
      </w:r>
    </w:p>
    <w:p w14:paraId="2F7DA15E" w14:textId="77777777" w:rsidR="00230E5F" w:rsidRPr="00230E5F" w:rsidRDefault="00230E5F" w:rsidP="00230E5F">
      <w:pPr>
        <w:widowControl w:val="0"/>
        <w:autoSpaceDE w:val="0"/>
        <w:autoSpaceDN w:val="0"/>
        <w:adjustRightInd w:val="0"/>
        <w:rPr>
          <w:noProof/>
        </w:rPr>
      </w:pPr>
      <w:r w:rsidRPr="00230E5F">
        <w:rPr>
          <w:noProof/>
        </w:rPr>
        <w:t xml:space="preserve">Beh, C.T., Cool, L., Phillips, J., and Rine, J. (2001). Overlapping functions of the yeast oxysterol-binding protein homologues. Genetics </w:t>
      </w:r>
      <w:r w:rsidRPr="00230E5F">
        <w:rPr>
          <w:i/>
          <w:iCs/>
          <w:noProof/>
        </w:rPr>
        <w:t>157</w:t>
      </w:r>
      <w:r w:rsidRPr="00230E5F">
        <w:rPr>
          <w:noProof/>
        </w:rPr>
        <w:t>, 1117–1140.</w:t>
      </w:r>
    </w:p>
    <w:p w14:paraId="01A45AC9" w14:textId="77777777" w:rsidR="00230E5F" w:rsidRPr="00230E5F" w:rsidRDefault="00230E5F" w:rsidP="00230E5F">
      <w:pPr>
        <w:widowControl w:val="0"/>
        <w:autoSpaceDE w:val="0"/>
        <w:autoSpaceDN w:val="0"/>
        <w:adjustRightInd w:val="0"/>
        <w:rPr>
          <w:noProof/>
        </w:rPr>
      </w:pPr>
      <w:r w:rsidRPr="00230E5F">
        <w:rPr>
          <w:noProof/>
        </w:rPr>
        <w:t xml:space="preserve">Benhamou, R.I., Bibi, M., Steinbuch, K.B., Engel, H., Levin, M., Roichman, Y., Berman, J., and Fridman, M. (2017). Real-Time Imaging of the Azole Class of Antifungal Drugs in Live Candida Cells. ACS Chem. Biol. </w:t>
      </w:r>
      <w:r w:rsidRPr="00230E5F">
        <w:rPr>
          <w:i/>
          <w:iCs/>
          <w:noProof/>
        </w:rPr>
        <w:t>12</w:t>
      </w:r>
      <w:r w:rsidRPr="00230E5F">
        <w:rPr>
          <w:noProof/>
        </w:rPr>
        <w:t>, 1769–1777.</w:t>
      </w:r>
    </w:p>
    <w:p w14:paraId="193B7703" w14:textId="77777777" w:rsidR="00230E5F" w:rsidRPr="00230E5F" w:rsidRDefault="00230E5F" w:rsidP="00230E5F">
      <w:pPr>
        <w:widowControl w:val="0"/>
        <w:autoSpaceDE w:val="0"/>
        <w:autoSpaceDN w:val="0"/>
        <w:adjustRightInd w:val="0"/>
        <w:rPr>
          <w:noProof/>
        </w:rPr>
      </w:pPr>
      <w:r w:rsidRPr="00230E5F">
        <w:rPr>
          <w:noProof/>
        </w:rPr>
        <w:t xml:space="preserve">Bloom, J.S., Ehrenreich, I.M., Loo, W.T., Lite, T.-L.V., and Kruglyak, L. (2013). Finding the sources of missing heritability in a yeast cross. Nature </w:t>
      </w:r>
      <w:r w:rsidRPr="00230E5F">
        <w:rPr>
          <w:i/>
          <w:iCs/>
          <w:noProof/>
        </w:rPr>
        <w:t>494</w:t>
      </w:r>
      <w:r w:rsidRPr="00230E5F">
        <w:rPr>
          <w:noProof/>
        </w:rPr>
        <w:t>, 234–237.</w:t>
      </w:r>
    </w:p>
    <w:p w14:paraId="19516517" w14:textId="77777777" w:rsidR="00230E5F" w:rsidRPr="00230E5F" w:rsidRDefault="00230E5F" w:rsidP="00230E5F">
      <w:pPr>
        <w:widowControl w:val="0"/>
        <w:autoSpaceDE w:val="0"/>
        <w:autoSpaceDN w:val="0"/>
        <w:adjustRightInd w:val="0"/>
        <w:rPr>
          <w:noProof/>
        </w:rPr>
      </w:pPr>
      <w:r w:rsidRPr="00230E5F">
        <w:rPr>
          <w:noProof/>
        </w:rPr>
        <w:t xml:space="preserve">Braberg, H., Alexander, R., Shales, M., Xu, J., Franks-Skiba, K.E., Wu, Q., Haber, J.E., and Krogan, N.J. (2014). Quantitative analysis of triple-mutant genetic interactions. Nat. Protoc. </w:t>
      </w:r>
      <w:r w:rsidRPr="00230E5F">
        <w:rPr>
          <w:i/>
          <w:iCs/>
          <w:noProof/>
        </w:rPr>
        <w:t>9</w:t>
      </w:r>
      <w:r w:rsidRPr="00230E5F">
        <w:rPr>
          <w:noProof/>
        </w:rPr>
        <w:t>, 1867–1881.</w:t>
      </w:r>
    </w:p>
    <w:p w14:paraId="629FEEC5" w14:textId="77777777" w:rsidR="00230E5F" w:rsidRPr="00230E5F" w:rsidRDefault="00230E5F" w:rsidP="00230E5F">
      <w:pPr>
        <w:widowControl w:val="0"/>
        <w:autoSpaceDE w:val="0"/>
        <w:autoSpaceDN w:val="0"/>
        <w:adjustRightInd w:val="0"/>
        <w:rPr>
          <w:noProof/>
        </w:rPr>
      </w:pPr>
      <w:r w:rsidRPr="00230E5F">
        <w:rPr>
          <w:noProof/>
        </w:rPr>
        <w:t xml:space="preserve">Braun, P., Tasan, M., Dreze, M., Barrios-Rodiles, M., Lemmens, I., Yu, H., Sahalie, J.M., Murray, R.R., Roncari, L., de Smet, A.-S., et al. (2009). An experimentally derived confidence score for binary protein-protein interactions. Nat. Methods </w:t>
      </w:r>
      <w:r w:rsidRPr="00230E5F">
        <w:rPr>
          <w:i/>
          <w:iCs/>
          <w:noProof/>
        </w:rPr>
        <w:t>6</w:t>
      </w:r>
      <w:r w:rsidRPr="00230E5F">
        <w:rPr>
          <w:noProof/>
        </w:rPr>
        <w:t>, 91–97.</w:t>
      </w:r>
    </w:p>
    <w:p w14:paraId="2C97E1BC" w14:textId="77777777" w:rsidR="00230E5F" w:rsidRPr="00230E5F" w:rsidRDefault="00230E5F" w:rsidP="00230E5F">
      <w:pPr>
        <w:widowControl w:val="0"/>
        <w:autoSpaceDE w:val="0"/>
        <w:autoSpaceDN w:val="0"/>
        <w:adjustRightInd w:val="0"/>
        <w:rPr>
          <w:noProof/>
        </w:rPr>
      </w:pPr>
      <w:r w:rsidRPr="00230E5F">
        <w:rPr>
          <w:noProof/>
        </w:rPr>
        <w:t xml:space="preserve">Brem, R.B., and Kruglyak, L. (2005). The landscape of genetic complexity across 5,700 gene expression traits in yeast. Proc. Natl. Acad. Sci. U. S. A. </w:t>
      </w:r>
      <w:r w:rsidRPr="00230E5F">
        <w:rPr>
          <w:i/>
          <w:iCs/>
          <w:noProof/>
        </w:rPr>
        <w:t>102</w:t>
      </w:r>
      <w:r w:rsidRPr="00230E5F">
        <w:rPr>
          <w:noProof/>
        </w:rPr>
        <w:t>, 1572–1577.</w:t>
      </w:r>
    </w:p>
    <w:p w14:paraId="59BBA324" w14:textId="77777777" w:rsidR="00230E5F" w:rsidRPr="00230E5F" w:rsidRDefault="00230E5F" w:rsidP="00230E5F">
      <w:pPr>
        <w:widowControl w:val="0"/>
        <w:autoSpaceDE w:val="0"/>
        <w:autoSpaceDN w:val="0"/>
        <w:adjustRightInd w:val="0"/>
        <w:rPr>
          <w:noProof/>
        </w:rPr>
      </w:pPr>
      <w:r w:rsidRPr="00230E5F">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30E5F">
        <w:rPr>
          <w:i/>
          <w:iCs/>
          <w:noProof/>
        </w:rPr>
        <w:t>368</w:t>
      </w:r>
      <w:r w:rsidRPr="00230E5F">
        <w:rPr>
          <w:noProof/>
        </w:rPr>
        <w:t>, 2059–2074.</w:t>
      </w:r>
    </w:p>
    <w:p w14:paraId="0E6E7E9D" w14:textId="77777777" w:rsidR="00230E5F" w:rsidRPr="00230E5F" w:rsidRDefault="00230E5F" w:rsidP="00230E5F">
      <w:pPr>
        <w:widowControl w:val="0"/>
        <w:autoSpaceDE w:val="0"/>
        <w:autoSpaceDN w:val="0"/>
        <w:adjustRightInd w:val="0"/>
        <w:rPr>
          <w:noProof/>
        </w:rPr>
      </w:pPr>
      <w:r w:rsidRPr="00230E5F">
        <w:rPr>
          <w:noProof/>
        </w:rPr>
        <w:t xml:space="preserve">Costanzo, M., Baryshnikova, A., Bellay, J., Kim, Y., Spear, E.D., Sevier, C.S., Ding, H., Koh, J.L.Y., Toufighi, K., Mostafavi, S., et al. (2010). The genetic landscape of a cell. Science </w:t>
      </w:r>
      <w:r w:rsidRPr="00230E5F">
        <w:rPr>
          <w:i/>
          <w:iCs/>
          <w:noProof/>
        </w:rPr>
        <w:t>327</w:t>
      </w:r>
      <w:r w:rsidRPr="00230E5F">
        <w:rPr>
          <w:noProof/>
        </w:rPr>
        <w:t>, 425–431.</w:t>
      </w:r>
    </w:p>
    <w:p w14:paraId="3FFBFB0B" w14:textId="77777777" w:rsidR="00230E5F" w:rsidRPr="00230E5F" w:rsidRDefault="00230E5F" w:rsidP="00230E5F">
      <w:pPr>
        <w:widowControl w:val="0"/>
        <w:autoSpaceDE w:val="0"/>
        <w:autoSpaceDN w:val="0"/>
        <w:adjustRightInd w:val="0"/>
        <w:rPr>
          <w:noProof/>
        </w:rPr>
      </w:pPr>
      <w:r w:rsidRPr="00230E5F">
        <w:rPr>
          <w:noProof/>
        </w:rPr>
        <w:t xml:space="preserve">Costanzo, M., VanderSluis, B., Koch, E.N., Baryshnikova, A., Pons, C., Tan, G., Wang, W., Usaj, M.M.M., Hanchard, J., Lee, S.D., et al. (2016). A global genetic interaction network maps a wiring diagram of cellular function. Science (80-. ). </w:t>
      </w:r>
      <w:r w:rsidRPr="00230E5F">
        <w:rPr>
          <w:i/>
          <w:iCs/>
          <w:noProof/>
        </w:rPr>
        <w:t>353</w:t>
      </w:r>
      <w:r w:rsidRPr="00230E5F">
        <w:rPr>
          <w:noProof/>
        </w:rPr>
        <w:t>.</w:t>
      </w:r>
    </w:p>
    <w:p w14:paraId="40DA9CB4" w14:textId="77777777" w:rsidR="00230E5F" w:rsidRPr="00230E5F" w:rsidRDefault="00230E5F" w:rsidP="00230E5F">
      <w:pPr>
        <w:widowControl w:val="0"/>
        <w:autoSpaceDE w:val="0"/>
        <w:autoSpaceDN w:val="0"/>
        <w:adjustRightInd w:val="0"/>
        <w:rPr>
          <w:noProof/>
        </w:rPr>
      </w:pPr>
      <w:r w:rsidRPr="00230E5F">
        <w:rPr>
          <w:noProof/>
        </w:rPr>
        <w:t xml:space="preserve">Díaz-Mejía, J.J., Celaj, A., Mellor, J.C., Coté, A., Balint, A., Ho, B., Bansal, P., Shaeri, F., Gebbia, M., Weile, J., et al. (2018). Mapping DNA damage-dependent genetic interactions in yeast via party mating and barcode fusion genetics. Mol. Syst. Biol. </w:t>
      </w:r>
      <w:r w:rsidRPr="00230E5F">
        <w:rPr>
          <w:i/>
          <w:iCs/>
          <w:noProof/>
        </w:rPr>
        <w:t>14</w:t>
      </w:r>
      <w:r w:rsidRPr="00230E5F">
        <w:rPr>
          <w:noProof/>
        </w:rPr>
        <w:t>, e7985.</w:t>
      </w:r>
    </w:p>
    <w:p w14:paraId="1DBA78B7" w14:textId="77777777" w:rsidR="00230E5F" w:rsidRPr="00230E5F" w:rsidRDefault="00230E5F" w:rsidP="00230E5F">
      <w:pPr>
        <w:widowControl w:val="0"/>
        <w:autoSpaceDE w:val="0"/>
        <w:autoSpaceDN w:val="0"/>
        <w:adjustRightInd w:val="0"/>
        <w:rPr>
          <w:noProof/>
        </w:rPr>
      </w:pPr>
      <w:r w:rsidRPr="00230E5F">
        <w:rPr>
          <w:noProof/>
        </w:rPr>
        <w:t xml:space="preserve">Dixit, A., Parnas, O., Li, B., Chen, J., Fulco, C.P., Jerby-Arnon, L., Marjanovic, N.D., Dionne, </w:t>
      </w:r>
      <w:r w:rsidRPr="00230E5F">
        <w:rPr>
          <w:noProof/>
        </w:rPr>
        <w:lastRenderedPageBreak/>
        <w:t xml:space="preserve">D., Burks, T., Raychowdhury, R., et al. (2016). Perturb-Seq: Dissecting Molecular Circuits with Scalable Single-Cell RNA Profiling of Pooled Genetic Screens. Cell </w:t>
      </w:r>
      <w:r w:rsidRPr="00230E5F">
        <w:rPr>
          <w:i/>
          <w:iCs/>
          <w:noProof/>
        </w:rPr>
        <w:t>167</w:t>
      </w:r>
      <w:r w:rsidRPr="00230E5F">
        <w:rPr>
          <w:noProof/>
        </w:rPr>
        <w:t>, 1853–1866.e17.</w:t>
      </w:r>
    </w:p>
    <w:p w14:paraId="15B5B75C" w14:textId="77777777" w:rsidR="00230E5F" w:rsidRPr="00230E5F" w:rsidRDefault="00230E5F" w:rsidP="00230E5F">
      <w:pPr>
        <w:widowControl w:val="0"/>
        <w:autoSpaceDE w:val="0"/>
        <w:autoSpaceDN w:val="0"/>
        <w:adjustRightInd w:val="0"/>
        <w:rPr>
          <w:noProof/>
        </w:rPr>
      </w:pPr>
      <w:r w:rsidRPr="00230E5F">
        <w:rPr>
          <w:noProof/>
        </w:rPr>
        <w:t xml:space="preserve">Donner, M., and Keppler, D. (2001). Up-regulation of basolateral multidrug resistance protein 3 (Mrp3) in cholestatic rat liver. Hepatology </w:t>
      </w:r>
      <w:r w:rsidRPr="00230E5F">
        <w:rPr>
          <w:i/>
          <w:iCs/>
          <w:noProof/>
        </w:rPr>
        <w:t>34</w:t>
      </w:r>
      <w:r w:rsidRPr="00230E5F">
        <w:rPr>
          <w:noProof/>
        </w:rPr>
        <w:t>, 351–359.</w:t>
      </w:r>
    </w:p>
    <w:p w14:paraId="774804B5" w14:textId="77777777" w:rsidR="00230E5F" w:rsidRPr="00230E5F" w:rsidRDefault="00230E5F" w:rsidP="00230E5F">
      <w:pPr>
        <w:widowControl w:val="0"/>
        <w:autoSpaceDE w:val="0"/>
        <w:autoSpaceDN w:val="0"/>
        <w:adjustRightInd w:val="0"/>
        <w:rPr>
          <w:noProof/>
        </w:rPr>
      </w:pPr>
      <w:r w:rsidRPr="00230E5F">
        <w:rPr>
          <w:noProof/>
        </w:rPr>
        <w:t xml:space="preserve">Emanuel, G., Moffitt, J.R., and Zhuang, X. (2017). High-throughput, image-based screening of pooled genetic-variant libraries. Nat. Methods </w:t>
      </w:r>
      <w:r w:rsidRPr="00230E5F">
        <w:rPr>
          <w:i/>
          <w:iCs/>
          <w:noProof/>
        </w:rPr>
        <w:t>14</w:t>
      </w:r>
      <w:r w:rsidRPr="00230E5F">
        <w:rPr>
          <w:noProof/>
        </w:rPr>
        <w:t>, 1159–1162.</w:t>
      </w:r>
    </w:p>
    <w:p w14:paraId="20E98E1D" w14:textId="77777777" w:rsidR="00230E5F" w:rsidRPr="00230E5F" w:rsidRDefault="00230E5F" w:rsidP="00230E5F">
      <w:pPr>
        <w:widowControl w:val="0"/>
        <w:autoSpaceDE w:val="0"/>
        <w:autoSpaceDN w:val="0"/>
        <w:adjustRightInd w:val="0"/>
        <w:rPr>
          <w:noProof/>
        </w:rPr>
      </w:pPr>
      <w:r w:rsidRPr="00230E5F">
        <w:rPr>
          <w:noProof/>
        </w:rPr>
        <w:t xml:space="preserve">Ernst, R., Kueppers, P., Klein, C.M., Schwarzmueller, T., Kuchler, K., and Schmitt, L. (2008). A mutation of the H-loop selectively affects rhodamine transport by the yeast multidrug ABC transporter Pdr5. Proc. Natl. Acad. Sci. </w:t>
      </w:r>
      <w:r w:rsidRPr="00230E5F">
        <w:rPr>
          <w:i/>
          <w:iCs/>
          <w:noProof/>
        </w:rPr>
        <w:t>105</w:t>
      </w:r>
      <w:r w:rsidRPr="00230E5F">
        <w:rPr>
          <w:noProof/>
        </w:rPr>
        <w:t>, 5069–5074.</w:t>
      </w:r>
    </w:p>
    <w:p w14:paraId="3AFDB9D7" w14:textId="77777777" w:rsidR="00230E5F" w:rsidRPr="00230E5F" w:rsidRDefault="00230E5F" w:rsidP="00230E5F">
      <w:pPr>
        <w:widowControl w:val="0"/>
        <w:autoSpaceDE w:val="0"/>
        <w:autoSpaceDN w:val="0"/>
        <w:adjustRightInd w:val="0"/>
        <w:rPr>
          <w:noProof/>
        </w:rPr>
      </w:pPr>
      <w:r w:rsidRPr="00230E5F">
        <w:rPr>
          <w:noProof/>
        </w:rPr>
        <w:t xml:space="preserve">Giaever, G., Chu, A.M., Ni, L., Connelly, C., Riles, L., Véronneau, S., Dow, S., Lucau-Danila, A., Anderson, K., André, B., et al. (2002). Functional profiling of the Saccharomyces cerevisiae genome. Nature </w:t>
      </w:r>
      <w:r w:rsidRPr="00230E5F">
        <w:rPr>
          <w:i/>
          <w:iCs/>
          <w:noProof/>
        </w:rPr>
        <w:t>418</w:t>
      </w:r>
      <w:r w:rsidRPr="00230E5F">
        <w:rPr>
          <w:noProof/>
        </w:rPr>
        <w:t>, 387–391.</w:t>
      </w:r>
    </w:p>
    <w:p w14:paraId="32CF35A3" w14:textId="77777777" w:rsidR="00230E5F" w:rsidRPr="00230E5F" w:rsidRDefault="00230E5F" w:rsidP="00230E5F">
      <w:pPr>
        <w:widowControl w:val="0"/>
        <w:autoSpaceDE w:val="0"/>
        <w:autoSpaceDN w:val="0"/>
        <w:adjustRightInd w:val="0"/>
        <w:rPr>
          <w:noProof/>
        </w:rPr>
      </w:pPr>
      <w:r w:rsidRPr="00230E5F">
        <w:rPr>
          <w:noProof/>
        </w:rPr>
        <w:t xml:space="preserve">Gibson, D.G., Young, L., Chuang, R.-Y., Venter, J.C., Hutchison, C.A., and Smith, H.O. (2009). Enzymatic assembly of DNA molecules up to several hundred kilobases. Nat. Methods </w:t>
      </w:r>
      <w:r w:rsidRPr="00230E5F">
        <w:rPr>
          <w:i/>
          <w:iCs/>
          <w:noProof/>
        </w:rPr>
        <w:t>6</w:t>
      </w:r>
      <w:r w:rsidRPr="00230E5F">
        <w:rPr>
          <w:noProof/>
        </w:rPr>
        <w:t>, 343–345.</w:t>
      </w:r>
    </w:p>
    <w:p w14:paraId="52498176" w14:textId="77777777" w:rsidR="00230E5F" w:rsidRPr="00230E5F" w:rsidRDefault="00230E5F" w:rsidP="00230E5F">
      <w:pPr>
        <w:widowControl w:val="0"/>
        <w:autoSpaceDE w:val="0"/>
        <w:autoSpaceDN w:val="0"/>
        <w:adjustRightInd w:val="0"/>
        <w:rPr>
          <w:noProof/>
        </w:rPr>
      </w:pPr>
      <w:r w:rsidRPr="00230E5F">
        <w:rPr>
          <w:noProof/>
        </w:rPr>
        <w:t xml:space="preserve">Gietz, R.D., and Schiestl, R.H. (2007). High-efficiency yeast transformation using the LiAc/SS carrier DNA/PEG method. Nat. Protoc. </w:t>
      </w:r>
      <w:r w:rsidRPr="00230E5F">
        <w:rPr>
          <w:i/>
          <w:iCs/>
          <w:noProof/>
        </w:rPr>
        <w:t>2</w:t>
      </w:r>
      <w:r w:rsidRPr="00230E5F">
        <w:rPr>
          <w:noProof/>
        </w:rPr>
        <w:t>, 31–34.</w:t>
      </w:r>
    </w:p>
    <w:p w14:paraId="68F85E23" w14:textId="77777777" w:rsidR="00230E5F" w:rsidRPr="00230E5F" w:rsidRDefault="00230E5F" w:rsidP="00230E5F">
      <w:pPr>
        <w:widowControl w:val="0"/>
        <w:autoSpaceDE w:val="0"/>
        <w:autoSpaceDN w:val="0"/>
        <w:adjustRightInd w:val="0"/>
        <w:rPr>
          <w:noProof/>
        </w:rPr>
      </w:pPr>
      <w:r w:rsidRPr="00230E5F">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230E5F">
        <w:rPr>
          <w:i/>
          <w:iCs/>
          <w:noProof/>
        </w:rPr>
        <w:t>3</w:t>
      </w:r>
      <w:r w:rsidRPr="00230E5F">
        <w:rPr>
          <w:noProof/>
        </w:rPr>
        <w:t>, 2168–2178.</w:t>
      </w:r>
    </w:p>
    <w:p w14:paraId="1B404F7D" w14:textId="77777777" w:rsidR="00230E5F" w:rsidRPr="00230E5F" w:rsidRDefault="00230E5F" w:rsidP="00230E5F">
      <w:pPr>
        <w:widowControl w:val="0"/>
        <w:autoSpaceDE w:val="0"/>
        <w:autoSpaceDN w:val="0"/>
        <w:adjustRightInd w:val="0"/>
        <w:rPr>
          <w:noProof/>
        </w:rPr>
      </w:pPr>
      <w:r w:rsidRPr="00230E5F">
        <w:rPr>
          <w:noProof/>
        </w:rPr>
        <w:t xml:space="preserve">Hartman, J.L., Garvik, B., and Hartwell, L. (2001). Principles for the Buffering of Genetic Variation. Science (80-. ). </w:t>
      </w:r>
      <w:r w:rsidRPr="00230E5F">
        <w:rPr>
          <w:i/>
          <w:iCs/>
          <w:noProof/>
        </w:rPr>
        <w:t>291</w:t>
      </w:r>
      <w:r w:rsidRPr="00230E5F">
        <w:rPr>
          <w:noProof/>
        </w:rPr>
        <w:t>.</w:t>
      </w:r>
    </w:p>
    <w:p w14:paraId="0D364209" w14:textId="77777777" w:rsidR="00230E5F" w:rsidRPr="00230E5F" w:rsidRDefault="00230E5F" w:rsidP="00230E5F">
      <w:pPr>
        <w:widowControl w:val="0"/>
        <w:autoSpaceDE w:val="0"/>
        <w:autoSpaceDN w:val="0"/>
        <w:adjustRightInd w:val="0"/>
        <w:rPr>
          <w:noProof/>
        </w:rPr>
      </w:pPr>
      <w:r w:rsidRPr="00230E5F">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30E5F">
        <w:rPr>
          <w:i/>
          <w:iCs/>
          <w:noProof/>
        </w:rPr>
        <w:t>32</w:t>
      </w:r>
      <w:r w:rsidRPr="00230E5F">
        <w:rPr>
          <w:noProof/>
        </w:rPr>
        <w:t>, 941–946.</w:t>
      </w:r>
    </w:p>
    <w:p w14:paraId="758FFBA7" w14:textId="77777777" w:rsidR="00230E5F" w:rsidRPr="00230E5F" w:rsidRDefault="00230E5F" w:rsidP="00230E5F">
      <w:pPr>
        <w:widowControl w:val="0"/>
        <w:autoSpaceDE w:val="0"/>
        <w:autoSpaceDN w:val="0"/>
        <w:adjustRightInd w:val="0"/>
        <w:rPr>
          <w:noProof/>
        </w:rPr>
      </w:pPr>
      <w:r w:rsidRPr="00230E5F">
        <w:rPr>
          <w:noProof/>
        </w:rPr>
        <w:t xml:space="preserve">Horlbeck, M.A., Xu, A., Wang, M., Bennett, N.K., Park, C.Y., Bogdanoff, D., Adamson, B., Chow, E.D., Kampmann, M., Peterson, T.R., et al. (2018). Mapping the Genetic Landscape of Human Cells. Cell </w:t>
      </w:r>
      <w:r w:rsidRPr="00230E5F">
        <w:rPr>
          <w:i/>
          <w:iCs/>
          <w:noProof/>
        </w:rPr>
        <w:t>174</w:t>
      </w:r>
      <w:r w:rsidRPr="00230E5F">
        <w:rPr>
          <w:noProof/>
        </w:rPr>
        <w:t>, 953–967.e22.</w:t>
      </w:r>
    </w:p>
    <w:p w14:paraId="2FB63233" w14:textId="77777777" w:rsidR="00230E5F" w:rsidRPr="00230E5F" w:rsidRDefault="00230E5F" w:rsidP="00230E5F">
      <w:pPr>
        <w:widowControl w:val="0"/>
        <w:autoSpaceDE w:val="0"/>
        <w:autoSpaceDN w:val="0"/>
        <w:adjustRightInd w:val="0"/>
        <w:rPr>
          <w:noProof/>
        </w:rPr>
      </w:pPr>
      <w:r w:rsidRPr="00230E5F">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230E5F">
        <w:rPr>
          <w:i/>
          <w:iCs/>
          <w:noProof/>
        </w:rPr>
        <w:t>73</w:t>
      </w:r>
      <w:r w:rsidRPr="00230E5F">
        <w:rPr>
          <w:noProof/>
        </w:rPr>
        <w:t>, 220–225.</w:t>
      </w:r>
    </w:p>
    <w:p w14:paraId="7BB0A42B" w14:textId="77777777" w:rsidR="00230E5F" w:rsidRPr="00230E5F" w:rsidRDefault="00230E5F" w:rsidP="00230E5F">
      <w:pPr>
        <w:widowControl w:val="0"/>
        <w:autoSpaceDE w:val="0"/>
        <w:autoSpaceDN w:val="0"/>
        <w:adjustRightInd w:val="0"/>
        <w:rPr>
          <w:noProof/>
        </w:rPr>
      </w:pPr>
      <w:r w:rsidRPr="00230E5F">
        <w:rPr>
          <w:noProof/>
        </w:rPr>
        <w:t xml:space="preserve">Jakočiūnas, T., Bonde, I., Herrgård, M., Harrison, S.J., Kristensen, M., Pedersen, L.E., Jensen, M.K., and Keasling, J.D. (2015). Multiplex metabolic pathway engineering using CRISPR/Cas9 in Saccharomyces cerevisiae. Metab. Eng. </w:t>
      </w:r>
      <w:r w:rsidRPr="00230E5F">
        <w:rPr>
          <w:i/>
          <w:iCs/>
          <w:noProof/>
        </w:rPr>
        <w:t>28</w:t>
      </w:r>
      <w:r w:rsidRPr="00230E5F">
        <w:rPr>
          <w:noProof/>
        </w:rPr>
        <w:t>, 213–222.</w:t>
      </w:r>
    </w:p>
    <w:p w14:paraId="4296F710" w14:textId="77777777" w:rsidR="00230E5F" w:rsidRPr="00230E5F" w:rsidRDefault="00230E5F" w:rsidP="00230E5F">
      <w:pPr>
        <w:widowControl w:val="0"/>
        <w:autoSpaceDE w:val="0"/>
        <w:autoSpaceDN w:val="0"/>
        <w:adjustRightInd w:val="0"/>
        <w:rPr>
          <w:noProof/>
        </w:rPr>
      </w:pPr>
      <w:r w:rsidRPr="00230E5F">
        <w:rPr>
          <w:noProof/>
        </w:rPr>
        <w:t xml:space="preserve">Jao, L.-E., Wente, S.R., and Chen, W. (2013). Efficient multiplex biallelic zebrafish genome editing using a CRISPR nuclease system. Proc. Natl. Acad. Sci. </w:t>
      </w:r>
      <w:r w:rsidRPr="00230E5F">
        <w:rPr>
          <w:i/>
          <w:iCs/>
          <w:noProof/>
        </w:rPr>
        <w:t>110</w:t>
      </w:r>
      <w:r w:rsidRPr="00230E5F">
        <w:rPr>
          <w:noProof/>
        </w:rPr>
        <w:t>, 13904–13909.</w:t>
      </w:r>
    </w:p>
    <w:p w14:paraId="3490FAF4" w14:textId="77777777" w:rsidR="00230E5F" w:rsidRPr="00230E5F" w:rsidRDefault="00230E5F" w:rsidP="00230E5F">
      <w:pPr>
        <w:widowControl w:val="0"/>
        <w:autoSpaceDE w:val="0"/>
        <w:autoSpaceDN w:val="0"/>
        <w:adjustRightInd w:val="0"/>
        <w:rPr>
          <w:noProof/>
        </w:rPr>
      </w:pPr>
      <w:r w:rsidRPr="00230E5F">
        <w:rPr>
          <w:noProof/>
        </w:rPr>
        <w:t xml:space="preserve">Katzmann, D.J., Burnett, P.E., Golin, J., Mahé, Y., and Moye-Rowley, W.S. (1994). Transcriptional control of the yeast PDR5 gene by the PDR3 gene product. Mol. Cell. Biol. </w:t>
      </w:r>
      <w:r w:rsidRPr="00230E5F">
        <w:rPr>
          <w:i/>
          <w:iCs/>
          <w:noProof/>
        </w:rPr>
        <w:t>14</w:t>
      </w:r>
      <w:r w:rsidRPr="00230E5F">
        <w:rPr>
          <w:noProof/>
        </w:rPr>
        <w:t>, 4653–4661.</w:t>
      </w:r>
    </w:p>
    <w:p w14:paraId="38F829D3" w14:textId="77777777" w:rsidR="00230E5F" w:rsidRPr="00230E5F" w:rsidRDefault="00230E5F" w:rsidP="00230E5F">
      <w:pPr>
        <w:widowControl w:val="0"/>
        <w:autoSpaceDE w:val="0"/>
        <w:autoSpaceDN w:val="0"/>
        <w:adjustRightInd w:val="0"/>
        <w:rPr>
          <w:noProof/>
        </w:rPr>
      </w:pPr>
      <w:r w:rsidRPr="00230E5F">
        <w:rPr>
          <w:noProof/>
        </w:rPr>
        <w:t xml:space="preserve">Kebschull, J.M., and Zador, A.M. (2018). Cellular barcoding: lineage tracing, screening and beyond. Nat. Methods </w:t>
      </w:r>
      <w:r w:rsidRPr="00230E5F">
        <w:rPr>
          <w:i/>
          <w:iCs/>
          <w:noProof/>
        </w:rPr>
        <w:t>15</w:t>
      </w:r>
      <w:r w:rsidRPr="00230E5F">
        <w:rPr>
          <w:noProof/>
        </w:rPr>
        <w:t>, 871–879.</w:t>
      </w:r>
    </w:p>
    <w:p w14:paraId="23694C8F" w14:textId="77777777" w:rsidR="00230E5F" w:rsidRPr="00230E5F" w:rsidRDefault="00230E5F" w:rsidP="00230E5F">
      <w:pPr>
        <w:widowControl w:val="0"/>
        <w:autoSpaceDE w:val="0"/>
        <w:autoSpaceDN w:val="0"/>
        <w:adjustRightInd w:val="0"/>
        <w:rPr>
          <w:noProof/>
        </w:rPr>
      </w:pPr>
      <w:r w:rsidRPr="00230E5F">
        <w:rPr>
          <w:noProof/>
        </w:rPr>
        <w:t xml:space="preserve">Khakhina, S., Johnson, S.S., Manoharlal, R., Russo, S.B., Blugeon, C., Lemoine, S., Sunshine, A.B., Dunham, M.J., Cowart, L.A., Devaux, F., et al. (2015). Control of Plasma Membrane </w:t>
      </w:r>
      <w:r w:rsidRPr="00230E5F">
        <w:rPr>
          <w:noProof/>
        </w:rPr>
        <w:lastRenderedPageBreak/>
        <w:t xml:space="preserve">Permeability by ABC Transporters. Eukaryot. Cell </w:t>
      </w:r>
      <w:r w:rsidRPr="00230E5F">
        <w:rPr>
          <w:i/>
          <w:iCs/>
          <w:noProof/>
        </w:rPr>
        <w:t>14</w:t>
      </w:r>
      <w:r w:rsidRPr="00230E5F">
        <w:rPr>
          <w:noProof/>
        </w:rPr>
        <w:t>, 442–453.</w:t>
      </w:r>
    </w:p>
    <w:p w14:paraId="19AAD9AD" w14:textId="77777777" w:rsidR="00230E5F" w:rsidRPr="00230E5F" w:rsidRDefault="00230E5F" w:rsidP="00230E5F">
      <w:pPr>
        <w:widowControl w:val="0"/>
        <w:autoSpaceDE w:val="0"/>
        <w:autoSpaceDN w:val="0"/>
        <w:adjustRightInd w:val="0"/>
        <w:rPr>
          <w:noProof/>
        </w:rPr>
      </w:pPr>
      <w:r w:rsidRPr="00230E5F">
        <w:rPr>
          <w:noProof/>
        </w:rPr>
        <w:t xml:space="preserve">Kolaczkowska, A., Kolaczkowski, M., Goffeau, A., and Moye-Rowley, W.S. (2008). Compensatory activation of the multidrug transporters Pdr5p, Snq2p, and Yor1p by Pdr1p in Saccharomyces cerevisiae. FEBS Lett. </w:t>
      </w:r>
      <w:r w:rsidRPr="00230E5F">
        <w:rPr>
          <w:i/>
          <w:iCs/>
          <w:noProof/>
        </w:rPr>
        <w:t>582</w:t>
      </w:r>
      <w:r w:rsidRPr="00230E5F">
        <w:rPr>
          <w:noProof/>
        </w:rPr>
        <w:t>, 977–983.</w:t>
      </w:r>
    </w:p>
    <w:p w14:paraId="4A6D7F83" w14:textId="77777777" w:rsidR="00230E5F" w:rsidRPr="00230E5F" w:rsidRDefault="00230E5F" w:rsidP="00230E5F">
      <w:pPr>
        <w:widowControl w:val="0"/>
        <w:autoSpaceDE w:val="0"/>
        <w:autoSpaceDN w:val="0"/>
        <w:adjustRightInd w:val="0"/>
        <w:rPr>
          <w:noProof/>
        </w:rPr>
      </w:pPr>
      <w:r w:rsidRPr="00230E5F">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30E5F">
        <w:rPr>
          <w:i/>
          <w:iCs/>
          <w:noProof/>
        </w:rPr>
        <w:t>4</w:t>
      </w:r>
      <w:r w:rsidRPr="00230E5F">
        <w:rPr>
          <w:noProof/>
        </w:rPr>
        <w:t>, 143–158.</w:t>
      </w:r>
    </w:p>
    <w:p w14:paraId="65C1B13C" w14:textId="77777777" w:rsidR="00230E5F" w:rsidRPr="00230E5F" w:rsidRDefault="00230E5F" w:rsidP="00230E5F">
      <w:pPr>
        <w:widowControl w:val="0"/>
        <w:autoSpaceDE w:val="0"/>
        <w:autoSpaceDN w:val="0"/>
        <w:adjustRightInd w:val="0"/>
        <w:rPr>
          <w:noProof/>
        </w:rPr>
      </w:pPr>
      <w:r w:rsidRPr="00230E5F">
        <w:rPr>
          <w:noProof/>
        </w:rPr>
        <w:t xml:space="preserve">König, J., Rost, D., Cui, Y., and Keppler, D. (1999). Characterization of the human multidrug resistance protein isoform MRP3 localized to the basolateral hepatocyte membrane. Hepatology </w:t>
      </w:r>
      <w:r w:rsidRPr="00230E5F">
        <w:rPr>
          <w:i/>
          <w:iCs/>
          <w:noProof/>
        </w:rPr>
        <w:t>29</w:t>
      </w:r>
      <w:r w:rsidRPr="00230E5F">
        <w:rPr>
          <w:noProof/>
        </w:rPr>
        <w:t>, 1156–1163.</w:t>
      </w:r>
    </w:p>
    <w:p w14:paraId="52B9332C" w14:textId="77777777" w:rsidR="00230E5F" w:rsidRPr="00230E5F" w:rsidRDefault="00230E5F" w:rsidP="00230E5F">
      <w:pPr>
        <w:widowControl w:val="0"/>
        <w:autoSpaceDE w:val="0"/>
        <w:autoSpaceDN w:val="0"/>
        <w:adjustRightInd w:val="0"/>
        <w:rPr>
          <w:noProof/>
        </w:rPr>
      </w:pPr>
      <w:r w:rsidRPr="00230E5F">
        <w:rPr>
          <w:noProof/>
        </w:rPr>
        <w:t xml:space="preserve">Kuzmin, E., VanderSluis, B., Wang, W., Tan, G., Deshpande, R., Chen, Y., Usaj, M., Balint, A., Mattiazzi Usaj, M., van Leeuwen, J., et al. (2018). Systematic analysis of complex genetic interactions. Science (80-. ). </w:t>
      </w:r>
      <w:r w:rsidRPr="00230E5F">
        <w:rPr>
          <w:i/>
          <w:iCs/>
          <w:noProof/>
        </w:rPr>
        <w:t>360</w:t>
      </w:r>
      <w:r w:rsidRPr="00230E5F">
        <w:rPr>
          <w:noProof/>
        </w:rPr>
        <w:t>, eaao1729.</w:t>
      </w:r>
    </w:p>
    <w:p w14:paraId="25ECF9CD" w14:textId="77777777" w:rsidR="00230E5F" w:rsidRPr="00230E5F" w:rsidRDefault="00230E5F" w:rsidP="00230E5F">
      <w:pPr>
        <w:widowControl w:val="0"/>
        <w:autoSpaceDE w:val="0"/>
        <w:autoSpaceDN w:val="0"/>
        <w:adjustRightInd w:val="0"/>
        <w:rPr>
          <w:noProof/>
        </w:rPr>
      </w:pPr>
      <w:r w:rsidRPr="00230E5F">
        <w:rPr>
          <w:noProof/>
        </w:rPr>
        <w:t xml:space="preserve">Lee, A.Y., St Onge, R.P., Proctor, M.J., Wallace, I.M., Nile, A.H., Spagnuolo, P.A., Jitkova, Y., Gronda, M., Wu, Y., Kim, M.K., et al. (2014). Mapping the cellular response to small molecules using chemogenomic fitness signatures. Science </w:t>
      </w:r>
      <w:r w:rsidRPr="00230E5F">
        <w:rPr>
          <w:i/>
          <w:iCs/>
          <w:noProof/>
        </w:rPr>
        <w:t>344</w:t>
      </w:r>
      <w:r w:rsidRPr="00230E5F">
        <w:rPr>
          <w:noProof/>
        </w:rPr>
        <w:t>, 208–211.</w:t>
      </w:r>
    </w:p>
    <w:p w14:paraId="0F37E6A5" w14:textId="77777777" w:rsidR="00230E5F" w:rsidRPr="00230E5F" w:rsidRDefault="00230E5F" w:rsidP="00230E5F">
      <w:pPr>
        <w:widowControl w:val="0"/>
        <w:autoSpaceDE w:val="0"/>
        <w:autoSpaceDN w:val="0"/>
        <w:adjustRightInd w:val="0"/>
        <w:rPr>
          <w:noProof/>
        </w:rPr>
      </w:pPr>
      <w:r w:rsidRPr="00230E5F">
        <w:rPr>
          <w:noProof/>
        </w:rPr>
        <w:t xml:space="preserve">Ma, J., Yu, M.K., Fong, S., Ono, K., Sage, E., Demchak, B., Sharan, R., and Ideker, T. (2018). Using deep learning to model the hierarchical structure and function of a cell. Nat. Methods </w:t>
      </w:r>
      <w:r w:rsidRPr="00230E5F">
        <w:rPr>
          <w:i/>
          <w:iCs/>
          <w:noProof/>
        </w:rPr>
        <w:t>15</w:t>
      </w:r>
      <w:r w:rsidRPr="00230E5F">
        <w:rPr>
          <w:noProof/>
        </w:rPr>
        <w:t>, 290–298.</w:t>
      </w:r>
    </w:p>
    <w:p w14:paraId="6E98121E" w14:textId="77777777" w:rsidR="00230E5F" w:rsidRPr="00230E5F" w:rsidRDefault="00230E5F" w:rsidP="00230E5F">
      <w:pPr>
        <w:widowControl w:val="0"/>
        <w:autoSpaceDE w:val="0"/>
        <w:autoSpaceDN w:val="0"/>
        <w:adjustRightInd w:val="0"/>
        <w:rPr>
          <w:noProof/>
        </w:rPr>
      </w:pPr>
      <w:r w:rsidRPr="00230E5F">
        <w:rPr>
          <w:noProof/>
        </w:rPr>
        <w:t xml:space="preserve">Mani, R., St Onge, R.P., Hartman, J.L., Giaever, G., and Roth, F.P. (2008). Defining genetic interaction. Proc. Natl. Acad. Sci. U. S. A. </w:t>
      </w:r>
      <w:r w:rsidRPr="00230E5F">
        <w:rPr>
          <w:i/>
          <w:iCs/>
          <w:noProof/>
        </w:rPr>
        <w:t>105</w:t>
      </w:r>
      <w:r w:rsidRPr="00230E5F">
        <w:rPr>
          <w:noProof/>
        </w:rPr>
        <w:t>, 3461–3466.</w:t>
      </w:r>
    </w:p>
    <w:p w14:paraId="5AFC025B" w14:textId="77777777" w:rsidR="00230E5F" w:rsidRPr="00230E5F" w:rsidRDefault="00230E5F" w:rsidP="00230E5F">
      <w:pPr>
        <w:widowControl w:val="0"/>
        <w:autoSpaceDE w:val="0"/>
        <w:autoSpaceDN w:val="0"/>
        <w:adjustRightInd w:val="0"/>
        <w:rPr>
          <w:noProof/>
        </w:rPr>
      </w:pPr>
      <w:r w:rsidRPr="00230E5F">
        <w:rPr>
          <w:noProof/>
        </w:rPr>
        <w:t xml:space="preserve">Mullis, M.N., Matsui, T., Schell, R., Foree, R., and Ehrenreich, I.M. (2018). The complex underpinnings of genetic background effects. Nat. Commun. </w:t>
      </w:r>
      <w:r w:rsidRPr="00230E5F">
        <w:rPr>
          <w:i/>
          <w:iCs/>
          <w:noProof/>
        </w:rPr>
        <w:t>9</w:t>
      </w:r>
      <w:r w:rsidRPr="00230E5F">
        <w:rPr>
          <w:noProof/>
        </w:rPr>
        <w:t>, 3548.</w:t>
      </w:r>
    </w:p>
    <w:p w14:paraId="10F347D6" w14:textId="77777777" w:rsidR="00230E5F" w:rsidRPr="00230E5F" w:rsidRDefault="00230E5F" w:rsidP="00230E5F">
      <w:pPr>
        <w:widowControl w:val="0"/>
        <w:autoSpaceDE w:val="0"/>
        <w:autoSpaceDN w:val="0"/>
        <w:adjustRightInd w:val="0"/>
        <w:rPr>
          <w:noProof/>
        </w:rPr>
      </w:pPr>
      <w:r w:rsidRPr="00230E5F">
        <w:rPr>
          <w:noProof/>
        </w:rPr>
        <w:t xml:space="preserve">Najm, F.J., Strand, C., Donovan, K.F., Hegde, M., Sanson, K.R., Vaimberg, E.W., Sullender, M.E., Hartenian, E., Kalani, Z., Fusi, N., et al. (2017). Orthologous CRISPR–Cas9 enzymes for combinatorial genetic screens. Nat. Biotechnol. </w:t>
      </w:r>
      <w:r w:rsidRPr="00230E5F">
        <w:rPr>
          <w:i/>
          <w:iCs/>
          <w:noProof/>
        </w:rPr>
        <w:t>36</w:t>
      </w:r>
      <w:r w:rsidRPr="00230E5F">
        <w:rPr>
          <w:noProof/>
        </w:rPr>
        <w:t>, 179–189.</w:t>
      </w:r>
    </w:p>
    <w:p w14:paraId="601789FF" w14:textId="77777777" w:rsidR="00230E5F" w:rsidRPr="00230E5F" w:rsidRDefault="00230E5F" w:rsidP="00230E5F">
      <w:pPr>
        <w:widowControl w:val="0"/>
        <w:autoSpaceDE w:val="0"/>
        <w:autoSpaceDN w:val="0"/>
        <w:adjustRightInd w:val="0"/>
        <w:rPr>
          <w:noProof/>
        </w:rPr>
      </w:pPr>
      <w:r w:rsidRPr="00230E5F">
        <w:rPr>
          <w:noProof/>
        </w:rPr>
        <w:t xml:space="preserve">Newman, J.R.S., Ghaemmaghami, S., Ihmels, J., Breslow, D.K., Noble, M., DeRisi, J.L., and Weissman, J.S. (2006). Single-cell proteomic analysis of S. cerevisiae reveals the architecture of biological noise. Nature </w:t>
      </w:r>
      <w:r w:rsidRPr="00230E5F">
        <w:rPr>
          <w:i/>
          <w:iCs/>
          <w:noProof/>
        </w:rPr>
        <w:t>441</w:t>
      </w:r>
      <w:r w:rsidRPr="00230E5F">
        <w:rPr>
          <w:noProof/>
        </w:rPr>
        <w:t>, 840–846.</w:t>
      </w:r>
    </w:p>
    <w:p w14:paraId="0215F0C1" w14:textId="77777777" w:rsidR="00230E5F" w:rsidRPr="00230E5F" w:rsidRDefault="00230E5F" w:rsidP="00230E5F">
      <w:pPr>
        <w:widowControl w:val="0"/>
        <w:autoSpaceDE w:val="0"/>
        <w:autoSpaceDN w:val="0"/>
        <w:adjustRightInd w:val="0"/>
        <w:rPr>
          <w:noProof/>
        </w:rPr>
      </w:pPr>
      <w:r w:rsidRPr="00230E5F">
        <w:rPr>
          <w:noProof/>
        </w:rPr>
        <w:t xml:space="preserve">Perlstein, E.O., Ruderfer, D.M., Roberts, D.C., Schreiber, S.L., and Kruglyak, L. (2007). Genetic basis of individual differences in the response to small-molecule drugs in yeast. Nat. Genet. </w:t>
      </w:r>
      <w:r w:rsidRPr="00230E5F">
        <w:rPr>
          <w:i/>
          <w:iCs/>
          <w:noProof/>
        </w:rPr>
        <w:t>39</w:t>
      </w:r>
      <w:r w:rsidRPr="00230E5F">
        <w:rPr>
          <w:noProof/>
        </w:rPr>
        <w:t>, 496–502.</w:t>
      </w:r>
    </w:p>
    <w:p w14:paraId="1EC1CBEB" w14:textId="77777777" w:rsidR="00230E5F" w:rsidRPr="00230E5F" w:rsidRDefault="00230E5F" w:rsidP="00230E5F">
      <w:pPr>
        <w:widowControl w:val="0"/>
        <w:autoSpaceDE w:val="0"/>
        <w:autoSpaceDN w:val="0"/>
        <w:adjustRightInd w:val="0"/>
        <w:rPr>
          <w:noProof/>
        </w:rPr>
      </w:pPr>
      <w:r w:rsidRPr="00230E5F">
        <w:rPr>
          <w:noProof/>
        </w:rPr>
        <w:t>Proctor, M., Urbanus, M.L., Fung, E.L., Jaramillo, D.F., Davis, R.W., Nislow, C., and Giaever, G. (2011). The Automated Cell: Compound and Environment Screening System (ACCESS) for Chemogenomic Screening. (Humana Press), pp. 239–269.</w:t>
      </w:r>
    </w:p>
    <w:p w14:paraId="0BB8CBDF" w14:textId="77777777" w:rsidR="00230E5F" w:rsidRPr="00230E5F" w:rsidRDefault="00230E5F" w:rsidP="00230E5F">
      <w:pPr>
        <w:widowControl w:val="0"/>
        <w:autoSpaceDE w:val="0"/>
        <w:autoSpaceDN w:val="0"/>
        <w:adjustRightInd w:val="0"/>
        <w:rPr>
          <w:noProof/>
        </w:rPr>
      </w:pPr>
      <w:r w:rsidRPr="00230E5F">
        <w:rPr>
          <w:noProof/>
        </w:rPr>
        <w:t>Rubin, A.J., Parker, K.R., Satpathy, A.T., Qi, Y., Wu, B., Ong, A.J., Mumbach, M.R., Ji, A.L., Kim, D.S., Cho, S.W., et al. (2018). Coupled Single-Cell CRISPR Screening and Epigenomic Profiling Reveals Causal Gene Regulatory Networks. Cell.</w:t>
      </w:r>
    </w:p>
    <w:p w14:paraId="4B71D7CB" w14:textId="77777777" w:rsidR="00230E5F" w:rsidRPr="00230E5F" w:rsidRDefault="00230E5F" w:rsidP="00230E5F">
      <w:pPr>
        <w:widowControl w:val="0"/>
        <w:autoSpaceDE w:val="0"/>
        <w:autoSpaceDN w:val="0"/>
        <w:adjustRightInd w:val="0"/>
        <w:rPr>
          <w:noProof/>
        </w:rPr>
      </w:pPr>
      <w:r w:rsidRPr="00230E5F">
        <w:rPr>
          <w:noProof/>
        </w:rPr>
        <w:t>Shaw, W.M., Yamauchi, H., Mead, J., Gowers, G.F., Oling, D., Larsson, N., Wigglesworth, M., Ladds, G., and Ellis, T. (2018). Engineering a model cell for rational tuning of GPCR signaling. BioRxiv 390559.</w:t>
      </w:r>
    </w:p>
    <w:p w14:paraId="69705FE9" w14:textId="77777777" w:rsidR="00230E5F" w:rsidRPr="00230E5F" w:rsidRDefault="00230E5F" w:rsidP="00230E5F">
      <w:pPr>
        <w:widowControl w:val="0"/>
        <w:autoSpaceDE w:val="0"/>
        <w:autoSpaceDN w:val="0"/>
        <w:adjustRightInd w:val="0"/>
        <w:rPr>
          <w:noProof/>
        </w:rPr>
      </w:pPr>
      <w:r w:rsidRPr="00230E5F">
        <w:rPr>
          <w:noProof/>
        </w:rPr>
        <w:t xml:space="preserve">Shekhar-Guturja, T., Tebung, W.A., Mount, H., Liu, N., Köhler, J.R., Whiteway, M., and Cowen, L.E. (2016). Beauvericin Potentiates Azole Activity via Inhibition of Multidrug Efflux, Blocks </w:t>
      </w:r>
      <w:r w:rsidRPr="00230E5F">
        <w:rPr>
          <w:i/>
          <w:iCs/>
          <w:noProof/>
        </w:rPr>
        <w:t>C. albicans</w:t>
      </w:r>
      <w:r w:rsidRPr="00230E5F">
        <w:rPr>
          <w:noProof/>
        </w:rPr>
        <w:t xml:space="preserve"> Morphogenesis, and is Effluxed via Yor1 and Circuitry Controlled by Zcf29. Antimicrob. Agents Chemother. </w:t>
      </w:r>
      <w:r w:rsidRPr="00230E5F">
        <w:rPr>
          <w:i/>
          <w:iCs/>
          <w:noProof/>
        </w:rPr>
        <w:t>60</w:t>
      </w:r>
      <w:r w:rsidRPr="00230E5F">
        <w:rPr>
          <w:noProof/>
        </w:rPr>
        <w:t>, AAC.01959-16.</w:t>
      </w:r>
    </w:p>
    <w:p w14:paraId="171C4D55" w14:textId="77777777" w:rsidR="00230E5F" w:rsidRPr="00230E5F" w:rsidRDefault="00230E5F" w:rsidP="00230E5F">
      <w:pPr>
        <w:widowControl w:val="0"/>
        <w:autoSpaceDE w:val="0"/>
        <w:autoSpaceDN w:val="0"/>
        <w:adjustRightInd w:val="0"/>
        <w:rPr>
          <w:noProof/>
        </w:rPr>
      </w:pPr>
      <w:r w:rsidRPr="00230E5F">
        <w:rPr>
          <w:noProof/>
        </w:rPr>
        <w:lastRenderedPageBreak/>
        <w:t xml:space="preserve">Shen, J.P., and Ideker, T. (2018). Synthetic Lethal Networks for Precision Oncology: Promises and Pitfalls. J. Mol. Biol. </w:t>
      </w:r>
      <w:r w:rsidRPr="00230E5F">
        <w:rPr>
          <w:i/>
          <w:iCs/>
          <w:noProof/>
        </w:rPr>
        <w:t>430</w:t>
      </w:r>
      <w:r w:rsidRPr="00230E5F">
        <w:rPr>
          <w:noProof/>
        </w:rPr>
        <w:t>, 2900–2912.</w:t>
      </w:r>
    </w:p>
    <w:p w14:paraId="33CF67A2" w14:textId="77777777" w:rsidR="00230E5F" w:rsidRPr="00230E5F" w:rsidRDefault="00230E5F" w:rsidP="00230E5F">
      <w:pPr>
        <w:widowControl w:val="0"/>
        <w:autoSpaceDE w:val="0"/>
        <w:autoSpaceDN w:val="0"/>
        <w:adjustRightInd w:val="0"/>
        <w:rPr>
          <w:noProof/>
        </w:rPr>
      </w:pPr>
      <w:r w:rsidRPr="00230E5F">
        <w:rPr>
          <w:noProof/>
        </w:rPr>
        <w:t xml:space="preserve">Shen, J.P., Zhao, D., Sasik, R., Luebeck, J., Birmingham, A., Bojorquez-Gomez, A., Licon, K., Klepper, K., Pekin, D., Beckett, A.N., et al. (2017). Combinatorial CRISPR–Cas9 screens for de novo mapping of genetic interactions. Nat. Methods </w:t>
      </w:r>
      <w:r w:rsidRPr="00230E5F">
        <w:rPr>
          <w:i/>
          <w:iCs/>
          <w:noProof/>
        </w:rPr>
        <w:t>14</w:t>
      </w:r>
      <w:r w:rsidRPr="00230E5F">
        <w:rPr>
          <w:noProof/>
        </w:rPr>
        <w:t>, 573–576.</w:t>
      </w:r>
    </w:p>
    <w:p w14:paraId="36C77CB5" w14:textId="77777777" w:rsidR="00230E5F" w:rsidRPr="00230E5F" w:rsidRDefault="00230E5F" w:rsidP="00230E5F">
      <w:pPr>
        <w:widowControl w:val="0"/>
        <w:autoSpaceDE w:val="0"/>
        <w:autoSpaceDN w:val="0"/>
        <w:adjustRightInd w:val="0"/>
        <w:rPr>
          <w:noProof/>
        </w:rPr>
      </w:pPr>
      <w:r w:rsidRPr="00230E5F">
        <w:rPr>
          <w:noProof/>
        </w:rPr>
        <w:t xml:space="preserve">Smith, A.M., Heisler, L.E., Mellor, J., Kaper, F., Thompson, M.J., Chee, M., Roth, F.P., Giaever, G., and Nislow, C. (2009). Quantitative phenotyping via deep barcode sequencing. Genome Res. </w:t>
      </w:r>
      <w:r w:rsidRPr="00230E5F">
        <w:rPr>
          <w:i/>
          <w:iCs/>
          <w:noProof/>
        </w:rPr>
        <w:t>19</w:t>
      </w:r>
      <w:r w:rsidRPr="00230E5F">
        <w:rPr>
          <w:noProof/>
        </w:rPr>
        <w:t>, 1836–1842.</w:t>
      </w:r>
    </w:p>
    <w:p w14:paraId="1E07F0D7" w14:textId="77777777" w:rsidR="00230E5F" w:rsidRPr="00230E5F" w:rsidRDefault="00230E5F" w:rsidP="00230E5F">
      <w:pPr>
        <w:widowControl w:val="0"/>
        <w:autoSpaceDE w:val="0"/>
        <w:autoSpaceDN w:val="0"/>
        <w:adjustRightInd w:val="0"/>
        <w:rPr>
          <w:noProof/>
        </w:rPr>
      </w:pPr>
      <w:r w:rsidRPr="00230E5F">
        <w:rPr>
          <w:noProof/>
        </w:rPr>
        <w:t xml:space="preserve">Snider, J., Kittanakom, S., Damjanovic, D., Curak, J., Wong, V., and Stagljar, I. (2010). Detecting interactions with membrane proteins using a membrane two-hybrid assay in yeast. Nat. Protoc. </w:t>
      </w:r>
      <w:r w:rsidRPr="00230E5F">
        <w:rPr>
          <w:i/>
          <w:iCs/>
          <w:noProof/>
        </w:rPr>
        <w:t>5</w:t>
      </w:r>
      <w:r w:rsidRPr="00230E5F">
        <w:rPr>
          <w:noProof/>
        </w:rPr>
        <w:t>, 1281–1293.</w:t>
      </w:r>
    </w:p>
    <w:p w14:paraId="31AF2DB7" w14:textId="77777777" w:rsidR="00230E5F" w:rsidRPr="00230E5F" w:rsidRDefault="00230E5F" w:rsidP="00230E5F">
      <w:pPr>
        <w:widowControl w:val="0"/>
        <w:autoSpaceDE w:val="0"/>
        <w:autoSpaceDN w:val="0"/>
        <w:adjustRightInd w:val="0"/>
        <w:rPr>
          <w:noProof/>
        </w:rPr>
      </w:pPr>
      <w:r w:rsidRPr="00230E5F">
        <w:rPr>
          <w:noProof/>
        </w:rPr>
        <w:t xml:space="preserve">Snider, J., Hanif, A., Lee, M.E., Jin, K., Yu, A.R., Graham, C., Chuk, M., Damjanovic, D., Wierzbicka, M., Tang, P., et al. (2013). Mapping the functional yeast ABC transporter interactome. Nat. Chem. Biol. </w:t>
      </w:r>
      <w:r w:rsidRPr="00230E5F">
        <w:rPr>
          <w:i/>
          <w:iCs/>
          <w:noProof/>
        </w:rPr>
        <w:t>9</w:t>
      </w:r>
      <w:r w:rsidRPr="00230E5F">
        <w:rPr>
          <w:noProof/>
        </w:rPr>
        <w:t>, 565–572.</w:t>
      </w:r>
    </w:p>
    <w:p w14:paraId="28799581" w14:textId="77777777" w:rsidR="00230E5F" w:rsidRPr="00230E5F" w:rsidRDefault="00230E5F" w:rsidP="00230E5F">
      <w:pPr>
        <w:widowControl w:val="0"/>
        <w:autoSpaceDE w:val="0"/>
        <w:autoSpaceDN w:val="0"/>
        <w:adjustRightInd w:val="0"/>
        <w:rPr>
          <w:noProof/>
        </w:rPr>
      </w:pPr>
      <w:r w:rsidRPr="00230E5F">
        <w:rPr>
          <w:noProof/>
        </w:rPr>
        <w:t xml:space="preserve">Sousa, C.A., Hanselaer, S., and Soares, E. V. (2015). ABCC Subfamily Vacuolar Transporters are Involved in Pb (Lead) Detoxification in Saccharomyces cerevisiae. Appl. Biochem. Biotechnol. </w:t>
      </w:r>
      <w:r w:rsidRPr="00230E5F">
        <w:rPr>
          <w:i/>
          <w:iCs/>
          <w:noProof/>
        </w:rPr>
        <w:t>175</w:t>
      </w:r>
      <w:r w:rsidRPr="00230E5F">
        <w:rPr>
          <w:noProof/>
        </w:rPr>
        <w:t>, 65–74.</w:t>
      </w:r>
    </w:p>
    <w:p w14:paraId="5B694F67" w14:textId="77777777" w:rsidR="00230E5F" w:rsidRPr="00230E5F" w:rsidRDefault="00230E5F" w:rsidP="00230E5F">
      <w:pPr>
        <w:widowControl w:val="0"/>
        <w:autoSpaceDE w:val="0"/>
        <w:autoSpaceDN w:val="0"/>
        <w:adjustRightInd w:val="0"/>
        <w:rPr>
          <w:noProof/>
        </w:rPr>
      </w:pPr>
      <w:r w:rsidRPr="00230E5F">
        <w:rPr>
          <w:noProof/>
        </w:rPr>
        <w:t xml:space="preserve">St Onge, R.P., Mani, R., Oh, J., Proctor, M., Fung, E., Davis, R.W., Nislow, C., Roth, F.P., and Giaever, G. (2007). Systematic pathway analysis using high-resolution fitness profiling of combinatorial gene deletions. Nat. Genet. </w:t>
      </w:r>
      <w:r w:rsidRPr="00230E5F">
        <w:rPr>
          <w:i/>
          <w:iCs/>
          <w:noProof/>
        </w:rPr>
        <w:t>39</w:t>
      </w:r>
      <w:r w:rsidRPr="00230E5F">
        <w:rPr>
          <w:noProof/>
        </w:rPr>
        <w:t>, 199–206.</w:t>
      </w:r>
    </w:p>
    <w:p w14:paraId="7217FE94" w14:textId="77777777" w:rsidR="00230E5F" w:rsidRPr="00230E5F" w:rsidRDefault="00230E5F" w:rsidP="00230E5F">
      <w:pPr>
        <w:widowControl w:val="0"/>
        <w:autoSpaceDE w:val="0"/>
        <w:autoSpaceDN w:val="0"/>
        <w:adjustRightInd w:val="0"/>
        <w:rPr>
          <w:noProof/>
        </w:rPr>
      </w:pPr>
      <w:r w:rsidRPr="00230E5F">
        <w:rPr>
          <w:noProof/>
        </w:rPr>
        <w:t xml:space="preserve">Suzuki, Y., St Onge, R.P., Mani, R., King, O.D., Heilbut, A., Labunskyy, V.M., Chen, W., Pham, L., Zhang, L. V, Tong, A.H.Y., et al. (2011). Knocking out multigene redundancies via cycles of sexual assortment and fluorescence selection. Nat. Methods </w:t>
      </w:r>
      <w:r w:rsidRPr="00230E5F">
        <w:rPr>
          <w:i/>
          <w:iCs/>
          <w:noProof/>
        </w:rPr>
        <w:t>8</w:t>
      </w:r>
      <w:r w:rsidRPr="00230E5F">
        <w:rPr>
          <w:noProof/>
        </w:rPr>
        <w:t>, 159–164.</w:t>
      </w:r>
    </w:p>
    <w:p w14:paraId="1D8E5DA4" w14:textId="77777777" w:rsidR="00230E5F" w:rsidRPr="00230E5F" w:rsidRDefault="00230E5F" w:rsidP="00230E5F">
      <w:pPr>
        <w:widowControl w:val="0"/>
        <w:autoSpaceDE w:val="0"/>
        <w:autoSpaceDN w:val="0"/>
        <w:adjustRightInd w:val="0"/>
        <w:rPr>
          <w:noProof/>
        </w:rPr>
      </w:pPr>
      <w:r w:rsidRPr="00230E5F">
        <w:rPr>
          <w:noProof/>
        </w:rPr>
        <w:t xml:space="preserve">Takahashi, K., and Yamanaka, S. (2006). Induction of Pluripotent Stem Cells from Mouse Embryonic and Adult Fibroblast Cultures by Defined Factors. Cell </w:t>
      </w:r>
      <w:r w:rsidRPr="00230E5F">
        <w:rPr>
          <w:i/>
          <w:iCs/>
          <w:noProof/>
        </w:rPr>
        <w:t>126</w:t>
      </w:r>
      <w:r w:rsidRPr="00230E5F">
        <w:rPr>
          <w:noProof/>
        </w:rPr>
        <w:t>, 663–676.</w:t>
      </w:r>
    </w:p>
    <w:p w14:paraId="79AB2960" w14:textId="77777777" w:rsidR="00230E5F" w:rsidRPr="00230E5F" w:rsidRDefault="00230E5F" w:rsidP="00230E5F">
      <w:pPr>
        <w:widowControl w:val="0"/>
        <w:autoSpaceDE w:val="0"/>
        <w:autoSpaceDN w:val="0"/>
        <w:adjustRightInd w:val="0"/>
        <w:rPr>
          <w:noProof/>
        </w:rPr>
      </w:pPr>
      <w:r w:rsidRPr="00230E5F">
        <w:rPr>
          <w:noProof/>
        </w:rPr>
        <w:t xml:space="preserve">Tarassov, K., Messier, V., Landry, C.R., Radinovic, S., Serna Molina, M.M., Shames, I., Malitskaya, Y., Vogel, J., Bussey, H., and Michnick, S.W. (2008). An in vivo map of the yeast protein interactome. Science </w:t>
      </w:r>
      <w:r w:rsidRPr="00230E5F">
        <w:rPr>
          <w:i/>
          <w:iCs/>
          <w:noProof/>
        </w:rPr>
        <w:t>320</w:t>
      </w:r>
      <w:r w:rsidRPr="00230E5F">
        <w:rPr>
          <w:noProof/>
        </w:rPr>
        <w:t>, 1465–1470.</w:t>
      </w:r>
    </w:p>
    <w:p w14:paraId="365F4F0C" w14:textId="77777777" w:rsidR="00230E5F" w:rsidRPr="00230E5F" w:rsidRDefault="00230E5F" w:rsidP="00230E5F">
      <w:pPr>
        <w:widowControl w:val="0"/>
        <w:autoSpaceDE w:val="0"/>
        <w:autoSpaceDN w:val="0"/>
        <w:adjustRightInd w:val="0"/>
        <w:rPr>
          <w:noProof/>
        </w:rPr>
      </w:pPr>
      <w:r w:rsidRPr="00230E5F">
        <w:rPr>
          <w:noProof/>
        </w:rPr>
        <w:t xml:space="preserve">Taylor, M.B., Ehrenreich, I.M., Rothstein, R., Hu, T., and Mast, J. (2014). Genetic Interactions Involving Five or More Genes Contribute to a Complex Trait in Yeast. PLoS Genet. </w:t>
      </w:r>
      <w:r w:rsidRPr="00230E5F">
        <w:rPr>
          <w:i/>
          <w:iCs/>
          <w:noProof/>
        </w:rPr>
        <w:t>10</w:t>
      </w:r>
      <w:r w:rsidRPr="00230E5F">
        <w:rPr>
          <w:noProof/>
        </w:rPr>
        <w:t>, e1004324.</w:t>
      </w:r>
    </w:p>
    <w:p w14:paraId="01684CEA" w14:textId="77777777" w:rsidR="00230E5F" w:rsidRPr="00230E5F" w:rsidRDefault="00230E5F" w:rsidP="00230E5F">
      <w:pPr>
        <w:widowControl w:val="0"/>
        <w:autoSpaceDE w:val="0"/>
        <w:autoSpaceDN w:val="0"/>
        <w:adjustRightInd w:val="0"/>
        <w:rPr>
          <w:noProof/>
        </w:rPr>
      </w:pPr>
      <w:r w:rsidRPr="00230E5F">
        <w:rPr>
          <w:noProof/>
        </w:rPr>
        <w:t xml:space="preserve">Wang, H., Yang, H., Shivalila, C.S., Dawlaty, M.M., Cheng, A.W., Zhang, F., and Jaenisch, R. (2013). One-Step Generation of Mice Carrying Mutations in Multiple Genes by CRISPR/Cas-Mediated Genome Engineering. Cell </w:t>
      </w:r>
      <w:r w:rsidRPr="00230E5F">
        <w:rPr>
          <w:i/>
          <w:iCs/>
          <w:noProof/>
        </w:rPr>
        <w:t>153</w:t>
      </w:r>
      <w:r w:rsidRPr="00230E5F">
        <w:rPr>
          <w:noProof/>
        </w:rPr>
        <w:t>, 910–918.</w:t>
      </w:r>
    </w:p>
    <w:p w14:paraId="195B6069" w14:textId="77777777" w:rsidR="00230E5F" w:rsidRPr="00230E5F" w:rsidRDefault="00230E5F" w:rsidP="00230E5F">
      <w:pPr>
        <w:widowControl w:val="0"/>
        <w:autoSpaceDE w:val="0"/>
        <w:autoSpaceDN w:val="0"/>
        <w:adjustRightInd w:val="0"/>
        <w:rPr>
          <w:noProof/>
        </w:rPr>
      </w:pPr>
      <w:r w:rsidRPr="00230E5F">
        <w:rPr>
          <w:noProof/>
        </w:rPr>
        <w:t xml:space="preserve">Wieczorke, R., Krampe, S., Weierstall, T., Freidel, K., Hollenberg, C.P., and Boles, E. (1999). Concurrent knock-out of at least 20 transporter genes is required to block uptake of hexoses in Saccharomyces cerevisiae. FEBS Lett. </w:t>
      </w:r>
      <w:r w:rsidRPr="00230E5F">
        <w:rPr>
          <w:i/>
          <w:iCs/>
          <w:noProof/>
        </w:rPr>
        <w:t>464</w:t>
      </w:r>
      <w:r w:rsidRPr="00230E5F">
        <w:rPr>
          <w:noProof/>
        </w:rPr>
        <w:t>, 123–128.</w:t>
      </w:r>
    </w:p>
    <w:p w14:paraId="618E66D9" w14:textId="77777777" w:rsidR="00230E5F" w:rsidRPr="00230E5F" w:rsidRDefault="00230E5F" w:rsidP="00230E5F">
      <w:pPr>
        <w:widowControl w:val="0"/>
        <w:autoSpaceDE w:val="0"/>
        <w:autoSpaceDN w:val="0"/>
        <w:adjustRightInd w:val="0"/>
        <w:rPr>
          <w:noProof/>
        </w:rPr>
      </w:pPr>
      <w:r w:rsidRPr="00230E5F">
        <w:rPr>
          <w:noProof/>
        </w:rPr>
        <w:t xml:space="preserve">Wong, A.S.L., Choi, G.C.G., Cui, C.H., Pregernig, G., Milani, P., Adam, M., Perli, S.D., Kazer, S.W., Gaillard, A., Hermann, M., et al. (2016). Multiplexed barcoded CRISPR-Cas9 screening enabled by CombiGEM. Proc. Natl. Acad. Sci. U. S. A. </w:t>
      </w:r>
      <w:r w:rsidRPr="00230E5F">
        <w:rPr>
          <w:i/>
          <w:iCs/>
          <w:noProof/>
        </w:rPr>
        <w:t>113</w:t>
      </w:r>
      <w:r w:rsidRPr="00230E5F">
        <w:rPr>
          <w:noProof/>
        </w:rPr>
        <w:t>, 2544–2549.</w:t>
      </w:r>
    </w:p>
    <w:p w14:paraId="2F0C7BD8" w14:textId="77777777" w:rsidR="00230E5F" w:rsidRPr="00230E5F" w:rsidRDefault="00230E5F" w:rsidP="00230E5F">
      <w:pPr>
        <w:widowControl w:val="0"/>
        <w:autoSpaceDE w:val="0"/>
        <w:autoSpaceDN w:val="0"/>
        <w:adjustRightInd w:val="0"/>
        <w:rPr>
          <w:noProof/>
        </w:rPr>
      </w:pPr>
      <w:r w:rsidRPr="00230E5F">
        <w:rPr>
          <w:noProof/>
        </w:rPr>
        <w:t xml:space="preserve">Wroblewska, A., Dhainaut, M., Ben-Zvi, B., Rose, S.A., Park, E.S., Amir, E.A.D., Bektesevic, A., Baccarini, A., Merad, M., Rahman, A.H., et al. (2018). Protein Barcodes Enable High-Dimensional Single-Cell CRISPR Screens. Cell </w:t>
      </w:r>
      <w:r w:rsidRPr="00230E5F">
        <w:rPr>
          <w:i/>
          <w:iCs/>
          <w:noProof/>
        </w:rPr>
        <w:t>175</w:t>
      </w:r>
      <w:r w:rsidRPr="00230E5F">
        <w:rPr>
          <w:noProof/>
        </w:rPr>
        <w:t>, 1141–1155.</w:t>
      </w:r>
    </w:p>
    <w:p w14:paraId="0CF7E9EF" w14:textId="77777777" w:rsidR="00230E5F" w:rsidRPr="00230E5F" w:rsidRDefault="00230E5F" w:rsidP="00230E5F">
      <w:pPr>
        <w:widowControl w:val="0"/>
        <w:autoSpaceDE w:val="0"/>
        <w:autoSpaceDN w:val="0"/>
        <w:adjustRightInd w:val="0"/>
        <w:rPr>
          <w:noProof/>
        </w:rPr>
      </w:pPr>
      <w:r w:rsidRPr="00230E5F">
        <w:rPr>
          <w:noProof/>
        </w:rPr>
        <w:t xml:space="preserve">Xu, S., Wang, Z., Kim, K.W., Jin, Y., and Chisholm, A.D. (2016). Targeted Mutagenesis of Duplicated Genes in Caenorhabditis elegans Using CRISPR-Cas9. J. Genet. Genomics </w:t>
      </w:r>
      <w:r w:rsidRPr="00230E5F">
        <w:rPr>
          <w:i/>
          <w:iCs/>
          <w:noProof/>
        </w:rPr>
        <w:t>43</w:t>
      </w:r>
      <w:r w:rsidRPr="00230E5F">
        <w:rPr>
          <w:noProof/>
        </w:rPr>
        <w:t>, 103–106.</w:t>
      </w:r>
    </w:p>
    <w:p w14:paraId="1DD62ED9" w14:textId="77777777" w:rsidR="00230E5F" w:rsidRPr="00230E5F" w:rsidRDefault="00230E5F" w:rsidP="00230E5F">
      <w:pPr>
        <w:widowControl w:val="0"/>
        <w:autoSpaceDE w:val="0"/>
        <w:autoSpaceDN w:val="0"/>
        <w:adjustRightInd w:val="0"/>
        <w:rPr>
          <w:noProof/>
        </w:rPr>
      </w:pPr>
      <w:r w:rsidRPr="00230E5F">
        <w:rPr>
          <w:noProof/>
        </w:rPr>
        <w:lastRenderedPageBreak/>
        <w:t xml:space="preserve">Yachie, N., Petsalaki, E., Mellor, J.C., Weile, J., Jacob, Y., Verby, M., Ozturk, S.B., Li, S., Cote, A.G., Mosca, R., et al. (2016). Pooled-matrix protein interaction screens using Barcode Fusion Genetics. Mol. Syst. Biol. </w:t>
      </w:r>
      <w:r w:rsidRPr="00230E5F">
        <w:rPr>
          <w:i/>
          <w:iCs/>
          <w:noProof/>
        </w:rPr>
        <w:t>12</w:t>
      </w:r>
      <w:r w:rsidRPr="00230E5F">
        <w:rPr>
          <w:noProof/>
        </w:rPr>
        <w:t>, 863.</w:t>
      </w:r>
    </w:p>
    <w:p w14:paraId="3CCFF713" w14:textId="77777777" w:rsidR="00230E5F" w:rsidRPr="00230E5F" w:rsidRDefault="00230E5F" w:rsidP="00230E5F">
      <w:pPr>
        <w:widowControl w:val="0"/>
        <w:autoSpaceDE w:val="0"/>
        <w:autoSpaceDN w:val="0"/>
        <w:adjustRightInd w:val="0"/>
        <w:rPr>
          <w:noProof/>
        </w:rPr>
      </w:pPr>
      <w:r w:rsidRPr="00230E5F">
        <w:rPr>
          <w:noProof/>
        </w:rPr>
        <w:t xml:space="preserve">Yan, Z., Costanzo, M., Heisler, L.E., Paw, J., Kaper, F., Andrews, B.J., Boone, C., Giaever, G., and Nislow, C. (2008). Yeast Barcoders: a chemogenomic application of a universal donor-strain collection carrying bar-code identifiers. Nat. Methods </w:t>
      </w:r>
      <w:r w:rsidRPr="00230E5F">
        <w:rPr>
          <w:i/>
          <w:iCs/>
          <w:noProof/>
        </w:rPr>
        <w:t>5</w:t>
      </w:r>
      <w:r w:rsidRPr="00230E5F">
        <w:rPr>
          <w:noProof/>
        </w:rPr>
        <w:t>, 719–725.</w:t>
      </w:r>
    </w:p>
    <w:p w14:paraId="11466F3E" w14:textId="77777777" w:rsidR="00230E5F" w:rsidRPr="00230E5F" w:rsidRDefault="00230E5F" w:rsidP="00230E5F">
      <w:pPr>
        <w:widowControl w:val="0"/>
        <w:autoSpaceDE w:val="0"/>
        <w:autoSpaceDN w:val="0"/>
        <w:adjustRightInd w:val="0"/>
        <w:rPr>
          <w:noProof/>
        </w:rPr>
      </w:pPr>
      <w:r w:rsidRPr="00230E5F">
        <w:rPr>
          <w:noProof/>
        </w:rPr>
        <w:t xml:space="preserve">Zeitoun, R.I., Pines, G., Grau, W.C., and Gill, R.T. (2017). Quantitative Tracking of Combinatorially Engineered Populations with Multiplexed Binary Assemblies. ACS Synth. Biol. </w:t>
      </w:r>
      <w:r w:rsidRPr="00230E5F">
        <w:rPr>
          <w:i/>
          <w:iCs/>
          <w:noProof/>
        </w:rPr>
        <w:t>6</w:t>
      </w:r>
      <w:r w:rsidRPr="00230E5F">
        <w:rPr>
          <w:noProof/>
        </w:rPr>
        <w:t>, 619–627.</w:t>
      </w:r>
    </w:p>
    <w:p w14:paraId="5626611C" w14:textId="77777777" w:rsidR="00230E5F" w:rsidRPr="00230E5F" w:rsidRDefault="00230E5F" w:rsidP="00230E5F">
      <w:pPr>
        <w:widowControl w:val="0"/>
        <w:autoSpaceDE w:val="0"/>
        <w:autoSpaceDN w:val="0"/>
        <w:adjustRightInd w:val="0"/>
        <w:rPr>
          <w:noProof/>
        </w:rPr>
      </w:pPr>
      <w:r w:rsidRPr="00230E5F">
        <w:rPr>
          <w:noProof/>
        </w:rPr>
        <w:t xml:space="preserve">Zhang, Z., Mao, Y., Ha, S., Liu, W., Botella, J.R., and Zhu, J.-K. (2016). A multiplex CRISPR/Cas9 platform for fast and efficient editing of multiple genes in Arabidopsis. Plant Cell Rep. </w:t>
      </w:r>
      <w:r w:rsidRPr="00230E5F">
        <w:rPr>
          <w:i/>
          <w:iCs/>
          <w:noProof/>
        </w:rPr>
        <w:t>35</w:t>
      </w:r>
      <w:r w:rsidRPr="00230E5F">
        <w:rPr>
          <w:noProof/>
        </w:rPr>
        <w:t>, 1519–1533.</w:t>
      </w:r>
    </w:p>
    <w:p w14:paraId="196842DF" w14:textId="77777777" w:rsidR="00230E5F" w:rsidRPr="00230E5F" w:rsidRDefault="00230E5F" w:rsidP="00230E5F">
      <w:pPr>
        <w:widowControl w:val="0"/>
        <w:autoSpaceDE w:val="0"/>
        <w:autoSpaceDN w:val="0"/>
        <w:adjustRightInd w:val="0"/>
        <w:rPr>
          <w:noProof/>
        </w:rPr>
      </w:pPr>
      <w:r w:rsidRPr="00230E5F">
        <w:rPr>
          <w:noProof/>
        </w:rPr>
        <w:t xml:space="preserve">Zupan, B., Bratko, I., Demsar, J., Juvan, P., Curk, T., Borstnik, U., Beck, J.R., Halter, J., Kuspa, A., and Shaulsky, G. (2003). GenePath: a system for inference of genetic networks and proposal of genetic experiments. Artif. Intell. Med. </w:t>
      </w:r>
      <w:r w:rsidRPr="00230E5F">
        <w:rPr>
          <w:i/>
          <w:iCs/>
          <w:noProof/>
        </w:rPr>
        <w:t>29</w:t>
      </w:r>
      <w:r w:rsidRPr="00230E5F">
        <w:rPr>
          <w:noProof/>
        </w:rPr>
        <w:t>, 107–130.</w:t>
      </w:r>
    </w:p>
    <w:p w14:paraId="5E7D0454" w14:textId="291E3C1B" w:rsidR="001F052C" w:rsidRPr="00233F15" w:rsidRDefault="00C1486D" w:rsidP="00230E5F">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0"/>
      <w:commentRangeStart w:id="41"/>
      <w:r>
        <w:rPr>
          <w:b/>
        </w:rPr>
        <w:t>A</w:t>
      </w:r>
      <w:commentRangeEnd w:id="40"/>
      <w:r>
        <w:rPr>
          <w:rStyle w:val="CommentReference"/>
          <w:rFonts w:asciiTheme="minorHAnsi" w:hAnsiTheme="minorHAnsi" w:cstheme="minorBidi"/>
        </w:rPr>
        <w:commentReference w:id="40"/>
      </w:r>
      <w:commentRangeEnd w:id="41"/>
      <w:r>
        <w:rPr>
          <w:rStyle w:val="CommentReference"/>
          <w:rFonts w:asciiTheme="minorHAnsi" w:hAnsiTheme="minorHAnsi" w:cstheme="minorBidi"/>
        </w:rPr>
        <w:commentReference w:id="41"/>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lastRenderedPageBreak/>
        <w:t>C</w:t>
      </w:r>
      <w:r w:rsidR="003545B6" w:rsidRPr="00233F15">
        <w:rPr>
          <w:b/>
        </w:rPr>
        <w:tab/>
      </w:r>
      <w:commentRangeStart w:id="42"/>
      <w:commentRangeStart w:id="43"/>
      <w:r w:rsidR="006628D0">
        <w:t>A radial landscape of benomyl resistance.</w:t>
      </w:r>
      <w:commentRangeEnd w:id="42"/>
      <w:r w:rsidR="006628D0">
        <w:rPr>
          <w:rStyle w:val="CommentReference"/>
          <w:rFonts w:asciiTheme="minorHAnsi" w:hAnsiTheme="minorHAnsi" w:cstheme="minorBidi"/>
        </w:rPr>
        <w:commentReference w:id="42"/>
      </w:r>
      <w:commentRangeEnd w:id="43"/>
      <w:r w:rsidR="006628D0">
        <w:rPr>
          <w:rStyle w:val="CommentReference"/>
          <w:rFonts w:asciiTheme="minorHAnsi" w:hAnsiTheme="minorHAnsi" w:cstheme="minorBidi"/>
        </w:rPr>
        <w:commentReference w:id="43"/>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44" w:author="Albi Celaj [3]" w:date="2018-12-07T15:12:00Z">
        <w:r w:rsidR="00803577" w:rsidDel="006571AE">
          <w:delText>fluconazole</w:delText>
        </w:r>
        <w:r w:rsidRPr="00233F15" w:rsidDel="006571AE">
          <w:delText xml:space="preserve"> </w:delText>
        </w:r>
      </w:del>
      <w:ins w:id="45" w:author="Albi Celaj [3]"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6" w:author="Albi Celaj [3]" w:date="2018-12-07T15:12:00Z">
        <w:r w:rsidR="006571AE">
          <w:t>valinomycin</w:t>
        </w:r>
      </w:ins>
      <w:del w:id="47" w:author="Albi Celaj [3]"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8" w:author="Albi Celaj [3]" w:date="2018-12-07T15:14:00Z">
        <w:r w:rsidR="001722E9">
          <w:t>right</w:t>
        </w:r>
      </w:ins>
      <w:del w:id="49" w:author="Albi Celaj [3]" w:date="2018-12-07T15:14:00Z">
        <w:r w:rsidR="00E90256" w:rsidDel="001722E9">
          <w:delText>left</w:delText>
        </w:r>
      </w:del>
      <w:r w:rsidR="00E90256">
        <w:t xml:space="preserve">.  </w:t>
      </w:r>
      <w:ins w:id="50" w:author="Albi Celaj [3]" w:date="2018-12-07T15:14:00Z">
        <w:r w:rsidR="001722E9">
          <w:t xml:space="preserve">Maximum and minimum scale values are determined by the median absolute deviation </w:t>
        </w:r>
      </w:ins>
      <w:ins w:id="51" w:author="Albi Celaj [3]" w:date="2018-12-07T15:15:00Z">
        <w:r w:rsidR="001722E9">
          <w:t>of the log(resistance)</w:t>
        </w:r>
      </w:ins>
      <w:ins w:id="52" w:author="Albi Celaj [3]" w:date="2018-12-07T15:16:00Z">
        <w:r w:rsidR="001722E9">
          <w:t xml:space="preserve"> in that drug</w:t>
        </w:r>
      </w:ins>
      <w:ins w:id="53" w:author="Albi Celaj [3]" w:date="2018-12-07T15:15:00Z">
        <w:r w:rsidR="001722E9">
          <w:t xml:space="preserve">.  </w:t>
        </w:r>
      </w:ins>
      <w:del w:id="54" w:author="Albi Celaj [3]" w:date="2018-12-07T15:16:00Z">
        <w:r w:rsidR="00DA6783" w:rsidDel="001722E9">
          <w:delText xml:space="preserve">Other </w:delText>
        </w:r>
      </w:del>
      <w:ins w:id="55" w:author="Albi Celaj [3]"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56" w:author="Albi Celaj [3]"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57"/>
      <w:commentRangeStart w:id="58"/>
      <w:r w:rsidR="006628D0">
        <w:t>colour</w:t>
      </w:r>
      <w:commentRangeEnd w:id="57"/>
      <w:r w:rsidR="006628D0">
        <w:rPr>
          <w:rStyle w:val="CommentReference"/>
          <w:rFonts w:asciiTheme="minorHAnsi" w:hAnsiTheme="minorHAnsi" w:cstheme="minorBidi"/>
        </w:rPr>
        <w:commentReference w:id="57"/>
      </w:r>
      <w:commentRangeEnd w:id="58"/>
      <w:r w:rsidR="006628D0">
        <w:rPr>
          <w:rStyle w:val="CommentReference"/>
          <w:rFonts w:asciiTheme="minorHAnsi" w:hAnsiTheme="minorHAnsi" w:cstheme="minorBidi"/>
        </w:rPr>
        <w:commentReference w:id="58"/>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59"/>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60" w:author="Albi Celaj [3]" w:date="2018-12-07T15:16:00Z"/>
          <w:color w:val="000000" w:themeColor="text1"/>
        </w:rPr>
      </w:pPr>
      <w:r>
        <w:rPr>
          <w:b/>
          <w:color w:val="000000" w:themeColor="text1"/>
        </w:rPr>
        <w:t>D</w:t>
      </w:r>
      <w:commentRangeEnd w:id="59"/>
      <w:r>
        <w:rPr>
          <w:rStyle w:val="CommentReference"/>
          <w:rFonts w:asciiTheme="minorHAnsi" w:hAnsiTheme="minorHAnsi" w:cstheme="minorBidi"/>
        </w:rPr>
        <w:commentReference w:id="59"/>
      </w:r>
      <w:ins w:id="61" w:author="Albi Celaj [3]" w:date="2018-12-07T15:17:00Z">
        <w:r w:rsidR="001722E9">
          <w:rPr>
            <w:color w:val="000000" w:themeColor="text1"/>
          </w:rPr>
          <w:tab/>
          <w:t xml:space="preserve">Comparing the neural model in valinomycin to the observed resistances for each five-gene knockout group.  </w:t>
        </w:r>
      </w:ins>
      <w:ins w:id="62" w:author="Albi Celaj [3]" w:date="2018-12-07T15:20:00Z">
        <w:r w:rsidR="001722E9">
          <w:rPr>
            <w:color w:val="000000" w:themeColor="text1"/>
          </w:rPr>
          <w:t xml:space="preserve">The neural network weights (top) are shown for the original model (top-left) and </w:t>
        </w:r>
      </w:ins>
      <w:ins w:id="63" w:author="Albi Celaj [3]" w:date="2018-12-07T15:23:00Z">
        <w:r w:rsidR="00DE1226">
          <w:rPr>
            <w:color w:val="000000" w:themeColor="text1"/>
          </w:rPr>
          <w:lastRenderedPageBreak/>
          <w:t>one</w:t>
        </w:r>
      </w:ins>
      <w:ins w:id="64" w:author="Albi Celaj [3]" w:date="2018-12-07T15:20:00Z">
        <w:r w:rsidR="001722E9">
          <w:rPr>
            <w:color w:val="000000" w:themeColor="text1"/>
          </w:rPr>
          <w:t xml:space="preserve"> trained with an extra always-present node in the activity layer</w:t>
        </w:r>
      </w:ins>
      <w:ins w:id="65" w:author="Albi Celaj [3]" w:date="2018-12-07T15:23:00Z">
        <w:r w:rsidR="00DE1226">
          <w:rPr>
            <w:color w:val="000000" w:themeColor="text1"/>
          </w:rPr>
          <w:t xml:space="preserve"> to model </w:t>
        </w:r>
      </w:ins>
      <w:ins w:id="66" w:author="Albi Celaj [3]" w:date="2018-12-07T15:25:00Z">
        <w:r w:rsidR="009A06E9">
          <w:rPr>
            <w:color w:val="000000" w:themeColor="text1"/>
          </w:rPr>
          <w:t xml:space="preserve">potential </w:t>
        </w:r>
      </w:ins>
      <w:ins w:id="67" w:author="Albi Celaj [3]" w:date="2018-12-07T15:23:00Z">
        <w:r w:rsidR="00DE1226">
          <w:rPr>
            <w:color w:val="000000" w:themeColor="text1"/>
          </w:rPr>
          <w:t>influence of a hidden resistance factor</w:t>
        </w:r>
      </w:ins>
      <w:ins w:id="68" w:author="Albi Celaj [3]" w:date="2018-12-07T15:20:00Z">
        <w:r w:rsidR="001722E9">
          <w:rPr>
            <w:color w:val="000000" w:themeColor="text1"/>
          </w:rPr>
          <w:t xml:space="preserve"> (top right).  </w:t>
        </w:r>
      </w:ins>
      <w:ins w:id="69" w:author="Albi Celaj [3]" w:date="2018-12-07T15:26:00Z">
        <w:r w:rsidR="00FF0877">
          <w:rPr>
            <w:color w:val="000000" w:themeColor="text1"/>
          </w:rPr>
          <w:t xml:space="preserve">At the bottom, </w:t>
        </w:r>
        <w:r w:rsidR="00FF0877">
          <w:t>strains were grouped</w:t>
        </w:r>
        <w:r w:rsidR="00996C72">
          <w:t xml:space="preserve"> </w:t>
        </w:r>
      </w:ins>
      <w:ins w:id="70" w:author="Albi Celaj [3]" w:date="2018-12-07T15:27:00Z">
        <w:r w:rsidR="00996C72">
          <w:t>by</w:t>
        </w:r>
      </w:ins>
      <w:ins w:id="71" w:author="Albi Celaj [3]"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72" w:author="Albi Celaj [3]" w:date="2018-12-07T15:27:00Z">
        <w:r w:rsidR="00FF0877">
          <w:t xml:space="preserve">corresponding </w:t>
        </w:r>
      </w:ins>
      <w:ins w:id="73" w:author="Albi Celaj [3]"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74" w:author="Albi Celaj [3]"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75" w:author="Albi Celaj [3]" w:date="2018-12-07T15:28:00Z"/>
          <w:color w:val="000000" w:themeColor="text1"/>
        </w:rPr>
      </w:pPr>
      <w:ins w:id="76" w:author="Albi Celaj [3]"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77" w:author="Albi Celaj [3]" w:date="2018-12-07T15:29:00Z"/>
        </w:rPr>
      </w:pPr>
      <w:ins w:id="78" w:author="Albi Celaj [3]"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79" w:author="Albi Celaj [3]" w:date="2018-12-07T15:30:00Z"/>
          <w:color w:val="000000" w:themeColor="text1"/>
        </w:rPr>
      </w:pPr>
      <w:ins w:id="80" w:author="Albi Celaj [3]"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81" w:author="Albi Celaj [3]" w:date="2018-12-07T15:35:00Z">
        <w:r w:rsidR="000B3F65">
          <w:rPr>
            <w:color w:val="000000" w:themeColor="text1"/>
          </w:rPr>
          <w:t xml:space="preserve">‘hidden’ </w:t>
        </w:r>
      </w:ins>
      <w:ins w:id="82" w:author="Albi Celaj [3]" w:date="2018-12-07T15:30:00Z">
        <w:r>
          <w:rPr>
            <w:color w:val="000000" w:themeColor="text1"/>
          </w:rPr>
          <w:t xml:space="preserve">node </w:t>
        </w:r>
      </w:ins>
      <w:ins w:id="83" w:author="Albi Celaj [3]"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84" w:author="Albi Celaj [3]" w:date="2018-12-07T15:33:00Z">
        <w:r w:rsidR="000B3F65">
          <w:rPr>
            <w:color w:val="000000" w:themeColor="text1"/>
          </w:rPr>
          <w:t xml:space="preserve"> (see Methods for details, top right).</w:t>
        </w:r>
      </w:ins>
      <w:ins w:id="85" w:author="Albi Celaj [3]"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86" w:author="Albi Celaj [3]" w:date="2018-12-07T15:33:00Z">
        <w:r>
          <w:rPr>
            <w:b/>
            <w:color w:val="000000" w:themeColor="text1"/>
          </w:rPr>
          <w:t>C</w:t>
        </w:r>
      </w:ins>
      <w:del w:id="87" w:author="Albi Celaj [3]"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88" w:author="Albi Celaj [3]" w:date="2018-12-07T15:36:00Z">
        <w:r>
          <w:rPr>
            <w:b/>
            <w:color w:val="000000" w:themeColor="text1"/>
          </w:rPr>
          <w:t>D</w:t>
        </w:r>
      </w:ins>
      <w:del w:id="89" w:author="Albi Celaj [3]"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90" w:author="Albi Celaj [3]" w:date="2018-12-07T15:34:00Z">
        <w:r>
          <w:rPr>
            <w:color w:val="000000" w:themeColor="text1"/>
          </w:rPr>
          <w:t xml:space="preserve">  Overlaid are the</w:t>
        </w:r>
      </w:ins>
      <w:ins w:id="91" w:author="Albi Celaj [3]" w:date="2018-12-07T15:36:00Z">
        <w:r>
          <w:rPr>
            <w:color w:val="000000" w:themeColor="text1"/>
          </w:rPr>
          <w:t xml:space="preserve"> corresponding</w:t>
        </w:r>
      </w:ins>
      <w:ins w:id="92" w:author="Albi Celaj [3]" w:date="2018-12-07T15:34:00Z">
        <w:r>
          <w:rPr>
            <w:color w:val="000000" w:themeColor="text1"/>
          </w:rPr>
          <w:t xml:space="preserve"> Pdr5 activity values from the </w:t>
        </w:r>
      </w:ins>
      <w:ins w:id="93" w:author="Albi Celaj [3]" w:date="2018-12-07T15:35:00Z">
        <w:r>
          <w:rPr>
            <w:color w:val="000000" w:themeColor="text1"/>
          </w:rPr>
          <w:t xml:space="preserve">neural network in the </w:t>
        </w:r>
      </w:ins>
      <w:ins w:id="94" w:author="Albi Celaj [3]" w:date="2018-12-07T15:34:00Z">
        <w:r>
          <w:rPr>
            <w:color w:val="000000" w:themeColor="text1"/>
          </w:rPr>
          <w:t xml:space="preserve">top-right </w:t>
        </w:r>
      </w:ins>
      <w:ins w:id="95" w:author="Albi Celaj [3]"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96"/>
      <w:commentRangeEnd w:id="96"/>
      <w:r>
        <w:rPr>
          <w:rStyle w:val="CommentReference"/>
          <w:rFonts w:asciiTheme="minorHAnsi" w:hAnsiTheme="minorHAnsi" w:cstheme="minorBidi"/>
        </w:rPr>
        <w:commentReference w:id="96"/>
      </w:r>
      <w:commentRangeStart w:id="97"/>
      <w:commentRangeEnd w:id="97"/>
      <w:r>
        <w:rPr>
          <w:rStyle w:val="CommentReference"/>
          <w:rFonts w:asciiTheme="minorHAnsi" w:hAnsiTheme="minorHAnsi" w:cstheme="minorBidi"/>
        </w:rPr>
        <w:commentReference w:id="97"/>
      </w:r>
      <w:del w:id="98" w:author="Albi Celaj [3]"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99"/>
      <w:r>
        <w:rPr>
          <w:b/>
        </w:rPr>
        <w:t>B</w:t>
      </w:r>
      <w:commentRangeEnd w:id="99"/>
      <w:r>
        <w:rPr>
          <w:rStyle w:val="CommentReference"/>
          <w:rFonts w:asciiTheme="minorHAnsi" w:hAnsiTheme="minorHAnsi" w:cstheme="minorBidi"/>
        </w:rPr>
        <w:commentReference w:id="99"/>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100"/>
      <w:r>
        <w:rPr>
          <w:b/>
        </w:rPr>
        <w:t>Figure S5</w:t>
      </w:r>
      <w:commentRangeEnd w:id="100"/>
      <w:r>
        <w:rPr>
          <w:rStyle w:val="CommentReference"/>
          <w:rFonts w:asciiTheme="minorHAnsi" w:hAnsiTheme="minorHAnsi" w:cstheme="minorBidi"/>
        </w:rPr>
        <w:commentReference w:id="100"/>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w:t>
      </w:r>
      <w:r w:rsidR="009F546D">
        <w:lastRenderedPageBreak/>
        <w:t xml:space="preserve">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101"/>
      <w:r>
        <w:rPr>
          <w:b/>
          <w:bCs/>
          <w:iCs/>
          <w:color w:val="000000" w:themeColor="text1"/>
        </w:rPr>
        <w:t>Figure S9</w:t>
      </w:r>
      <w:commentRangeEnd w:id="101"/>
      <w:r>
        <w:rPr>
          <w:rStyle w:val="CommentReference"/>
          <w:rFonts w:asciiTheme="minorHAnsi" w:hAnsiTheme="minorHAnsi" w:cstheme="minorBidi"/>
        </w:rPr>
        <w:commentReference w:id="101"/>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102"/>
      <w:commentRangeStart w:id="103"/>
      <w:r w:rsidR="00522486">
        <w:t>Correlation in the top left is shown for all data</w:t>
      </w:r>
      <w:commentRangeEnd w:id="102"/>
      <w:r w:rsidR="00522486">
        <w:rPr>
          <w:rStyle w:val="CommentReference"/>
          <w:rFonts w:asciiTheme="minorHAnsi" w:hAnsiTheme="minorHAnsi" w:cstheme="minorBidi"/>
        </w:rPr>
        <w:commentReference w:id="102"/>
      </w:r>
      <w:commentRangeEnd w:id="103"/>
      <w:r w:rsidR="00522486">
        <w:rPr>
          <w:rStyle w:val="CommentReference"/>
          <w:rFonts w:asciiTheme="minorHAnsi" w:hAnsiTheme="minorHAnsi" w:cstheme="minorBidi"/>
        </w:rPr>
        <w:commentReference w:id="103"/>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104" w:author="Albi Celaj [3]"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105"/>
      <w:r>
        <w:rPr>
          <w:b/>
          <w:bCs/>
          <w:iCs/>
          <w:color w:val="000000" w:themeColor="text1"/>
        </w:rPr>
        <w:t xml:space="preserve">Figure S10. </w:t>
      </w:r>
      <w:commentRangeEnd w:id="105"/>
      <w:r>
        <w:rPr>
          <w:rStyle w:val="CommentReference"/>
          <w:rFonts w:asciiTheme="minorHAnsi" w:hAnsiTheme="minorHAnsi" w:cstheme="minorBidi"/>
        </w:rPr>
        <w:commentReference w:id="105"/>
      </w:r>
      <w:r w:rsidR="00E83CB0">
        <w:rPr>
          <w:bCs/>
          <w:iCs/>
          <w:color w:val="000000" w:themeColor="text1"/>
        </w:rPr>
        <w:t>Neural networ</w:t>
      </w:r>
      <w:ins w:id="106" w:author="Albi Celaj [3]" w:date="2018-12-07T15:50:00Z">
        <w:r w:rsidR="00B84596">
          <w:rPr>
            <w:bCs/>
            <w:iCs/>
            <w:color w:val="000000" w:themeColor="text1"/>
          </w:rPr>
          <w:t>ks trained in single environments</w:t>
        </w:r>
      </w:ins>
      <w:del w:id="107" w:author="Albi Celaj [3]"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108" w:author="Albi Celaj [3]" w:date="2018-12-07T15:50:00Z"/>
        </w:rPr>
      </w:pPr>
      <w:r>
        <w:rPr>
          <w:b/>
          <w:bCs/>
          <w:iCs/>
          <w:color w:val="000000" w:themeColor="text1"/>
        </w:rPr>
        <w:t>A</w:t>
      </w:r>
      <w:ins w:id="109" w:author="Albi Celaj [3]"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110" w:author="Albi Celaj [3]" w:date="2018-12-07T15:50:00Z"/>
          <w:b/>
          <w:color w:val="000000" w:themeColor="text1"/>
          <w:rPrChange w:id="111" w:author="Albi Celaj [3]" w:date="2018-12-07T15:50:00Z">
            <w:rPr>
              <w:ins w:id="112" w:author="Albi Celaj [3]" w:date="2018-12-07T15:50:00Z"/>
              <w:color w:val="000000" w:themeColor="text1"/>
            </w:rPr>
          </w:rPrChange>
        </w:rPr>
      </w:pPr>
      <w:ins w:id="113" w:author="Albi Celaj [3]" w:date="2018-12-07T15:50:00Z">
        <w:r>
          <w:rPr>
            <w:b/>
          </w:rPr>
          <w:t>B</w:t>
        </w:r>
        <w:r w:rsidRPr="00C02B57">
          <w:rPr>
            <w:rPrChange w:id="114" w:author="Albi Celaj [3]"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115" w:author="Albi Celaj [3]" w:date="2018-12-07T15:50:00Z"/>
        </w:rPr>
      </w:pPr>
      <w:del w:id="116" w:author="Albi Celaj [3]"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117" w:author="Albi Celaj [3]" w:date="2018-12-07T15:38:00Z">
        <w:r w:rsidR="00890971" w:rsidDel="00C0215D">
          <w:delText>fluconazole</w:delText>
        </w:r>
      </w:del>
      <w:del w:id="118" w:author="Albi Celaj [3]"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119" w:author="Albi Celaj [3]" w:date="2018-12-07T15:51:00Z"/>
          <w:bCs/>
          <w:iCs/>
          <w:color w:val="000000" w:themeColor="text1"/>
        </w:rPr>
      </w:pPr>
      <w:del w:id="120" w:author="Albi Celaj [3]"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121" w:author="Albi Celaj [3]"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122"/>
      <w:r w:rsidRPr="003643C4">
        <w:rPr>
          <w:b/>
          <w:bCs/>
          <w:iCs/>
          <w:color w:val="000000" w:themeColor="text1"/>
        </w:rPr>
        <w:t>Figure S1</w:t>
      </w:r>
      <w:r>
        <w:rPr>
          <w:b/>
          <w:bCs/>
          <w:iCs/>
          <w:color w:val="000000" w:themeColor="text1"/>
        </w:rPr>
        <w:t>1</w:t>
      </w:r>
      <w:r w:rsidRPr="003643C4">
        <w:rPr>
          <w:b/>
          <w:bCs/>
          <w:iCs/>
          <w:color w:val="000000" w:themeColor="text1"/>
        </w:rPr>
        <w:t>.</w:t>
      </w:r>
      <w:commentRangeEnd w:id="122"/>
      <w:r>
        <w:rPr>
          <w:rStyle w:val="CommentReference"/>
          <w:rFonts w:asciiTheme="minorHAnsi" w:hAnsiTheme="minorHAnsi" w:cstheme="minorBidi"/>
        </w:rPr>
        <w:commentReference w:id="122"/>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lastRenderedPageBreak/>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123" w:author="Albi Celaj [3]"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124" w:author="Albi Celaj [3]" w:date="2018-12-07T15:25:00Z">
        <w:r w:rsidR="00FF0877">
          <w:rPr>
            <w:b/>
            <w:bCs/>
            <w:iCs/>
            <w:color w:val="000000" w:themeColor="text1"/>
          </w:rPr>
          <w:t>S1</w:t>
        </w:r>
      </w:ins>
      <w:r w:rsidR="006C55BE">
        <w:rPr>
          <w:b/>
          <w:bCs/>
          <w:iCs/>
          <w:color w:val="000000" w:themeColor="text1"/>
        </w:rPr>
        <w:t>3</w:t>
      </w:r>
      <w:ins w:id="125" w:author="Albi Celaj [3]"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2]" w:date="2018-12-23T16:36:00Z" w:initials="AC">
    <w:p w14:paraId="7611A286" w14:textId="5F59B043" w:rsidR="00CA1436" w:rsidRDefault="00CA1436">
      <w:pPr>
        <w:pStyle w:val="CommentText"/>
      </w:pPr>
      <w:r>
        <w:rPr>
          <w:rStyle w:val="CommentReference"/>
        </w:rPr>
        <w:annotationRef/>
      </w:r>
      <w:r>
        <w:t>Deciphering biological systems with deep combinatorial genetic analysis</w:t>
      </w:r>
    </w:p>
  </w:comment>
  <w:comment w:id="2" w:author="Albi Celaj [3]" w:date="2018-12-17T14:04:00Z" w:initials="AC">
    <w:p w14:paraId="4C28C6DD" w14:textId="77777777" w:rsidR="00CA1436" w:rsidRDefault="00CA1436" w:rsidP="00DB0ED8">
      <w:pPr>
        <w:pStyle w:val="CommentText"/>
      </w:pPr>
      <w:r>
        <w:rPr>
          <w:rStyle w:val="CommentReference"/>
        </w:rPr>
        <w:annotationRef/>
      </w:r>
    </w:p>
  </w:comment>
  <w:comment w:id="3" w:author="Albi Celaj [3]" w:date="2018-12-17T12:23:00Z" w:initials="AC">
    <w:p w14:paraId="5361D903" w14:textId="77777777" w:rsidR="00CA1436" w:rsidRDefault="00CA1436" w:rsidP="00DB0ED8">
      <w:pPr>
        <w:pStyle w:val="CommentText"/>
      </w:pPr>
      <w:r>
        <w:rPr>
          <w:rStyle w:val="CommentReference"/>
        </w:rPr>
        <w:annotationRef/>
      </w:r>
      <w:r>
        <w:t>Need to add to data file</w:t>
      </w:r>
    </w:p>
  </w:comment>
  <w:comment w:id="5" w:author="Albi Celaj" w:date="2019-01-07T17:01:00Z" w:initials="AC">
    <w:p w14:paraId="7841596C" w14:textId="00F42A3E" w:rsidR="00CA1436" w:rsidRDefault="00CA1436">
      <w:pPr>
        <w:pStyle w:val="CommentText"/>
      </w:pPr>
      <w:r>
        <w:rPr>
          <w:rStyle w:val="CommentReference"/>
        </w:rPr>
        <w:annotationRef/>
      </w:r>
      <w:r>
        <w:t>No complex interactions yet</w:t>
      </w:r>
    </w:p>
  </w:comment>
  <w:comment w:id="10" w:author="Yachie Nozomu" w:date="2018-12-10T01:43:00Z" w:initials="NY">
    <w:p w14:paraId="6BCF21ED" w14:textId="77777777" w:rsidR="00CA1436" w:rsidRDefault="00CA1436" w:rsidP="00DB0ED8">
      <w:pPr>
        <w:pStyle w:val="CommentText"/>
      </w:pPr>
      <w:r>
        <w:rPr>
          <w:rStyle w:val="CommentReference"/>
        </w:rPr>
        <w:annotationRef/>
      </w:r>
      <w:r>
        <w:t>I couldn’t find this specific example in Figure 3C.</w:t>
      </w:r>
    </w:p>
  </w:comment>
  <w:comment w:id="11" w:author="Albi Celaj [3]" w:date="2018-12-10T14:31:00Z" w:initials="AC">
    <w:p w14:paraId="04557923" w14:textId="77777777" w:rsidR="00CA1436" w:rsidRDefault="00CA1436" w:rsidP="00DB0ED8">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12" w:author="Yachie Nozomu" w:date="2018-12-10T01:48:00Z" w:initials="NY">
    <w:p w14:paraId="5E14E6E4" w14:textId="77777777" w:rsidR="00CA1436" w:rsidRDefault="00CA1436"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3" w:author="Yachie Nozomu" w:date="2018-12-10T02:21:00Z" w:initials="NY">
    <w:p w14:paraId="62EA94FD" w14:textId="77777777" w:rsidR="00CA1436" w:rsidRDefault="00CA1436" w:rsidP="00DB0ED8">
      <w:pPr>
        <w:pStyle w:val="CommentText"/>
      </w:pPr>
      <w:r>
        <w:rPr>
          <w:rStyle w:val="CommentReference"/>
        </w:rPr>
        <w:annotationRef/>
      </w:r>
      <w:r>
        <w:t>Do you assume there are only effluxes and Es are only positive values?</w:t>
      </w:r>
    </w:p>
  </w:comment>
  <w:comment w:id="14" w:author="Albi Celaj [3]" w:date="2018-12-10T14:33:00Z" w:initials="AC">
    <w:p w14:paraId="5C6297C8" w14:textId="77777777" w:rsidR="00CA1436" w:rsidRDefault="00CA1436" w:rsidP="00DB0ED8">
      <w:pPr>
        <w:pStyle w:val="CommentText"/>
      </w:pPr>
      <w:r>
        <w:rPr>
          <w:rStyle w:val="CommentReference"/>
        </w:rPr>
        <w:annotationRef/>
      </w:r>
      <w:r>
        <w:t>Yes – can add negative E-values but rather chose to model these as inhibition of a hidden clearance factor (as per e-mail)</w:t>
      </w:r>
    </w:p>
  </w:comment>
  <w:comment w:id="15" w:author="Yachie Nozomu" w:date="2018-12-10T01:58:00Z" w:initials="NY">
    <w:p w14:paraId="4D65C6BF" w14:textId="77777777" w:rsidR="00CA1436" w:rsidRDefault="00CA1436"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6" w:author="Albi Celaj [3]" w:date="2018-12-10T14:33:00Z" w:initials="AC">
    <w:p w14:paraId="5486673A" w14:textId="77777777" w:rsidR="00CA1436" w:rsidRDefault="00CA1436"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7" w:author="Yachie Nozomu" w:date="2018-12-10T01:53:00Z" w:initials="NY">
    <w:p w14:paraId="59F4459E" w14:textId="77777777" w:rsidR="00CA1436" w:rsidRDefault="00CA1436"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8" w:author="Albi Celaj [3]" w:date="2018-12-10T14:33:00Z" w:initials="AC">
    <w:p w14:paraId="0B1F9671" w14:textId="249CA3C3" w:rsidR="00CA1436" w:rsidRDefault="00CA1436" w:rsidP="00E270DE">
      <w:pPr>
        <w:pStyle w:val="CommentText"/>
      </w:pPr>
      <w:r>
        <w:rPr>
          <w:rStyle w:val="CommentReference"/>
        </w:rPr>
        <w:annotationRef/>
      </w:r>
      <w:r>
        <w:t>They are now unique</w:t>
      </w:r>
    </w:p>
    <w:p w14:paraId="55DB30EF" w14:textId="77777777" w:rsidR="00CA1436" w:rsidRDefault="00CA1436" w:rsidP="00E270DE">
      <w:pPr>
        <w:pStyle w:val="CommentText"/>
      </w:pPr>
    </w:p>
  </w:comment>
  <w:comment w:id="19" w:author="Yachie Nozomu" w:date="2018-12-10T02:01:00Z" w:initials="NY">
    <w:p w14:paraId="6B20CD35" w14:textId="77777777" w:rsidR="00CA1436" w:rsidRDefault="00CA1436" w:rsidP="00E270DE">
      <w:pPr>
        <w:pStyle w:val="CommentText"/>
      </w:pPr>
      <w:r>
        <w:rPr>
          <w:rStyle w:val="CommentReference"/>
        </w:rPr>
        <w:annotationRef/>
      </w:r>
      <w:r>
        <w:t xml:space="preserve">Same here… two mating type datasets could share a decent amount of same genotypes </w:t>
      </w:r>
    </w:p>
  </w:comment>
  <w:comment w:id="20" w:author="Albi Celaj" w:date="2018-12-21T14:48:00Z" w:initials="AC">
    <w:p w14:paraId="28432A83" w14:textId="294A7E41" w:rsidR="00CA1436" w:rsidRDefault="00CA1436">
      <w:pPr>
        <w:pStyle w:val="CommentText"/>
      </w:pPr>
      <w:r>
        <w:rPr>
          <w:rStyle w:val="CommentReference"/>
        </w:rPr>
        <w:annotationRef/>
      </w:r>
      <w:r>
        <w:t>They are now unique</w:t>
      </w:r>
    </w:p>
  </w:comment>
  <w:comment w:id="22" w:author="Yachie Nozomu" w:date="2018-12-10T02:29:00Z" w:initials="NY">
    <w:p w14:paraId="19FD9F07" w14:textId="77777777" w:rsidR="00CA1436" w:rsidRDefault="00CA1436" w:rsidP="00D610F0">
      <w:pPr>
        <w:pStyle w:val="CommentText"/>
      </w:pPr>
      <w:r>
        <w:rPr>
          <w:rStyle w:val="CommentReference"/>
        </w:rPr>
        <w:annotationRef/>
      </w:r>
      <w:r>
        <w:t>Is it unlikely that these genes are involved in valinomycin uptake?</w:t>
      </w:r>
    </w:p>
  </w:comment>
  <w:comment w:id="21" w:author="Albi Celaj [3]" w:date="2018-12-10T13:27:00Z" w:initials="AC">
    <w:p w14:paraId="473490EC" w14:textId="2D66CB8C" w:rsidR="00CA1436" w:rsidRDefault="00CA1436">
      <w:pPr>
        <w:pStyle w:val="CommentText"/>
      </w:pPr>
      <w:r>
        <w:rPr>
          <w:rStyle w:val="CommentReference"/>
        </w:rPr>
        <w:annotationRef/>
      </w:r>
      <w:r>
        <w:t>See e-mail</w:t>
      </w:r>
    </w:p>
  </w:comment>
  <w:comment w:id="25" w:author="Yachie Nozomu" w:date="2018-12-10T02:31:00Z" w:initials="NY">
    <w:p w14:paraId="588E2228" w14:textId="77777777" w:rsidR="00CA1436" w:rsidRDefault="00CA1436" w:rsidP="00447F5C">
      <w:pPr>
        <w:pStyle w:val="CommentText"/>
      </w:pPr>
      <w:r>
        <w:rPr>
          <w:rStyle w:val="CommentReference"/>
        </w:rPr>
        <w:annotationRef/>
      </w:r>
      <w:r>
        <w:t>Please make sure that RY0148 is not GM Toolkit-alpha</w:t>
      </w:r>
    </w:p>
  </w:comment>
  <w:comment w:id="26" w:author="Albi Celaj [3]" w:date="2018-12-10T14:39:00Z" w:initials="AC">
    <w:p w14:paraId="6DAC57EE" w14:textId="7273B510" w:rsidR="00CA1436" w:rsidRDefault="00CA1436">
      <w:pPr>
        <w:pStyle w:val="CommentText"/>
      </w:pPr>
      <w:r>
        <w:rPr>
          <w:rStyle w:val="CommentReference"/>
        </w:rPr>
        <w:annotationRef/>
      </w:r>
      <w:r>
        <w:t>I don’t understand this comment – is the genotype incorrect as stated? What should it be?</w:t>
      </w:r>
    </w:p>
  </w:comment>
  <w:comment w:id="27" w:author="Albi Celaj [2]" w:date="2017-08-24T14:59:00Z" w:initials="AC">
    <w:p w14:paraId="476F4712" w14:textId="7F4B8F2F" w:rsidR="00CA1436" w:rsidRDefault="00CA1436">
      <w:pPr>
        <w:pStyle w:val="CommentText"/>
      </w:pPr>
      <w:r>
        <w:t>-May need details of growth selection media used</w:t>
      </w:r>
    </w:p>
    <w:p w14:paraId="60AC4973" w14:textId="10C0F849" w:rsidR="00CA1436" w:rsidRDefault="00CA1436">
      <w:pPr>
        <w:pStyle w:val="CommentText"/>
      </w:pPr>
      <w:r>
        <w:t>-May require source of all chemicals and concentrations used for selection (will ask lab for this)</w:t>
      </w:r>
    </w:p>
    <w:p w14:paraId="0B0708BE" w14:textId="77777777" w:rsidR="00CA1436" w:rsidRDefault="00CA1436">
      <w:pPr>
        <w:pStyle w:val="CommentText"/>
      </w:pPr>
    </w:p>
  </w:comment>
  <w:comment w:id="28" w:author="Yachie Nozomu" w:date="2018-12-10T02:50:00Z" w:initials="NY">
    <w:p w14:paraId="3F645A1E" w14:textId="77777777" w:rsidR="00CA1436" w:rsidRDefault="00CA1436" w:rsidP="00F85114">
      <w:pPr>
        <w:pStyle w:val="CommentText"/>
      </w:pPr>
      <w:r>
        <w:rPr>
          <w:rStyle w:val="CommentReference"/>
        </w:rPr>
        <w:annotationRef/>
      </w:r>
      <w:r>
        <w:t xml:space="preserve">Was the GM strain URA+? Did each deletion locus have GFP and URA3? </w:t>
      </w:r>
    </w:p>
  </w:comment>
  <w:comment w:id="29" w:author="Albi Celaj [3]" w:date="2018-12-10T13:50:00Z" w:initials="AC">
    <w:p w14:paraId="77A8ABFE" w14:textId="6EF4267F" w:rsidR="00CA1436" w:rsidRDefault="00CA1436">
      <w:pPr>
        <w:pStyle w:val="CommentText"/>
      </w:pPr>
      <w:r>
        <w:rPr>
          <w:rStyle w:val="CommentReference"/>
        </w:rPr>
        <w:annotationRef/>
      </w:r>
      <w:r>
        <w:t>Yes it did</w:t>
      </w:r>
    </w:p>
  </w:comment>
  <w:comment w:id="30" w:author="Yachie Nozomu" w:date="2018-12-10T03:53:00Z" w:initials="NY">
    <w:p w14:paraId="3BAFFCA9" w14:textId="77777777" w:rsidR="00CA1436" w:rsidRDefault="00CA1436" w:rsidP="00F85114">
      <w:pPr>
        <w:pStyle w:val="CommentText"/>
      </w:pPr>
      <w:r>
        <w:rPr>
          <w:rStyle w:val="CommentReference"/>
        </w:rPr>
        <w:annotationRef/>
      </w:r>
      <w:r>
        <w:t>In what volume?</w:t>
      </w:r>
    </w:p>
  </w:comment>
  <w:comment w:id="31" w:author="Albi Celaj [3]" w:date="2018-12-10T13:51:00Z" w:initials="AC">
    <w:p w14:paraId="030C1A19" w14:textId="4F1FB17D" w:rsidR="00CA1436" w:rsidRDefault="00CA1436">
      <w:pPr>
        <w:pStyle w:val="CommentText"/>
      </w:pPr>
      <w:r>
        <w:rPr>
          <w:rStyle w:val="CommentReference"/>
        </w:rPr>
        <w:annotationRef/>
      </w:r>
      <w:r>
        <w:t>Have to check with Marinella</w:t>
      </w:r>
    </w:p>
  </w:comment>
  <w:comment w:id="32" w:author="Albi Celaj [2]" w:date="2017-08-24T14:59:00Z" w:initials="AC">
    <w:p w14:paraId="490BB875" w14:textId="6772F314" w:rsidR="00CA1436" w:rsidRDefault="00CA1436">
      <w:pPr>
        <w:pStyle w:val="CommentText"/>
      </w:pPr>
      <w:r>
        <w:rPr>
          <w:rStyle w:val="CommentReference"/>
        </w:rPr>
        <w:annotationRef/>
      </w:r>
      <w:r>
        <w:t>Marinella: Which strain was wild type? Was it the barcoder strain?</w:t>
      </w:r>
    </w:p>
  </w:comment>
  <w:comment w:id="33" w:author="Albi Celaj [2]" w:date="2017-08-24T14:59:00Z" w:initials="AC">
    <w:p w14:paraId="3798F73B" w14:textId="09A393D6" w:rsidR="00CA1436" w:rsidRDefault="00CA1436">
      <w:pPr>
        <w:pStyle w:val="CommentText"/>
      </w:pPr>
      <w:r>
        <w:rPr>
          <w:rStyle w:val="CommentReference"/>
        </w:rPr>
        <w:annotationRef/>
      </w:r>
      <w:r>
        <w:t>Need Marinella to add details</w:t>
      </w:r>
    </w:p>
  </w:comment>
  <w:comment w:id="34" w:author="Albi Celaj [2]" w:date="2017-08-29T13:35:00Z" w:initials="AC">
    <w:p w14:paraId="1D09427C" w14:textId="47A7C76C" w:rsidR="00CA1436" w:rsidRDefault="00CA1436">
      <w:pPr>
        <w:pStyle w:val="CommentText"/>
      </w:pPr>
      <w:r>
        <w:rPr>
          <w:rStyle w:val="CommentReference"/>
        </w:rPr>
        <w:annotationRef/>
      </w:r>
      <w:r>
        <w:rPr>
          <w:rStyle w:val="CommentReference"/>
        </w:rPr>
        <w:t>Jamie: Need confirmation that it was indeed 2%</w:t>
      </w:r>
    </w:p>
  </w:comment>
  <w:comment w:id="35" w:author="Albi Celaj [2]" w:date="2017-08-30T09:29:00Z" w:initials="AC">
    <w:p w14:paraId="2176F66A" w14:textId="3D74FFD6" w:rsidR="00CA1436" w:rsidRDefault="00CA1436">
      <w:pPr>
        <w:pStyle w:val="CommentText"/>
      </w:pPr>
      <w:r>
        <w:rPr>
          <w:rStyle w:val="CommentReference"/>
        </w:rPr>
        <w:annotationRef/>
      </w:r>
      <w:r>
        <w:t>Marinella: You had to recreate one of these strains, is it worth mentioning here?</w:t>
      </w:r>
    </w:p>
    <w:p w14:paraId="07D8619E" w14:textId="6BD7FA46" w:rsidR="00CA1436" w:rsidRDefault="00CA1436">
      <w:pPr>
        <w:pStyle w:val="CommentText"/>
      </w:pPr>
      <w:r>
        <w:t>- Also need to verify growth conditions, took from Tarassov et al paper</w:t>
      </w:r>
    </w:p>
    <w:p w14:paraId="57A9515B" w14:textId="62E3386E" w:rsidR="00CA1436" w:rsidRDefault="00CA1436">
      <w:pPr>
        <w:pStyle w:val="CommentText"/>
      </w:pPr>
      <w:r>
        <w:t>-Need fluconazole concentrations</w:t>
      </w:r>
    </w:p>
  </w:comment>
  <w:comment w:id="36" w:author="Albi Celaj [2]" w:date="2017-08-24T14:59:00Z" w:initials="AC">
    <w:p w14:paraId="7BB2BB8A" w14:textId="0ABC6894" w:rsidR="00CA1436" w:rsidRDefault="00CA1436">
      <w:pPr>
        <w:pStyle w:val="CommentText"/>
      </w:pPr>
      <w:r>
        <w:rPr>
          <w:rStyle w:val="CommentReference"/>
        </w:rPr>
        <w:annotationRef/>
      </w:r>
      <w:r>
        <w:t>This part has to be revised later, these experiments are still in progress</w:t>
      </w:r>
    </w:p>
  </w:comment>
  <w:comment w:id="37" w:author="Albi Celaj [2]" w:date="2017-11-07T13:36:00Z" w:initials="AC">
    <w:p w14:paraId="311FD484" w14:textId="0BFFC7D3" w:rsidR="00CA1436" w:rsidRDefault="00CA1436">
      <w:pPr>
        <w:pStyle w:val="CommentText"/>
      </w:pPr>
      <w:r>
        <w:rPr>
          <w:rStyle w:val="CommentReference"/>
        </w:rPr>
        <w:annotationRef/>
      </w:r>
      <w:r>
        <w:t>Fritz: Need funding info</w:t>
      </w:r>
    </w:p>
  </w:comment>
  <w:comment w:id="38" w:author="Albi Celaj [2]" w:date="2017-11-07T13:36:00Z" w:initials="AC">
    <w:p w14:paraId="3DB38767" w14:textId="202E2C24" w:rsidR="00CA1436" w:rsidRDefault="00CA1436">
      <w:pPr>
        <w:pStyle w:val="CommentText"/>
      </w:pPr>
      <w:r>
        <w:rPr>
          <w:rStyle w:val="CommentReference"/>
        </w:rPr>
        <w:annotationRef/>
      </w:r>
      <w:r>
        <w:t>Under construction</w:t>
      </w:r>
    </w:p>
  </w:comment>
  <w:comment w:id="39" w:author="Albi Celaj [2]" w:date="2017-08-24T14:59:00Z" w:initials="AC">
    <w:p w14:paraId="47F3AC14" w14:textId="03C6ADEE" w:rsidR="00CA1436" w:rsidRDefault="00CA1436">
      <w:pPr>
        <w:pStyle w:val="CommentText"/>
      </w:pPr>
      <w:r>
        <w:t>To add:</w:t>
      </w:r>
    </w:p>
    <w:p w14:paraId="6A1D5EB1" w14:textId="780B4013" w:rsidR="00CA1436" w:rsidRDefault="00CA1436">
      <w:pPr>
        <w:pStyle w:val="CommentText"/>
      </w:pPr>
      <w:r>
        <w:t>-Individual growth profiling data</w:t>
      </w:r>
    </w:p>
    <w:p w14:paraId="292854D9" w14:textId="7FEDEF2C" w:rsidR="00CA1436" w:rsidRDefault="00CA1436">
      <w:pPr>
        <w:pStyle w:val="CommentText"/>
      </w:pPr>
      <w:r>
        <w:t>-qPCR data</w:t>
      </w:r>
    </w:p>
  </w:comment>
  <w:comment w:id="40" w:author="Yachie Nozomu" w:date="2018-12-10T04:06:00Z" w:initials="NY">
    <w:p w14:paraId="503887D7" w14:textId="77777777" w:rsidR="00CA1436" w:rsidRDefault="00CA1436" w:rsidP="006628D0">
      <w:pPr>
        <w:pStyle w:val="CommentText"/>
      </w:pPr>
      <w:r>
        <w:rPr>
          <w:rStyle w:val="CommentReference"/>
        </w:rPr>
        <w:annotationRef/>
      </w:r>
      <w:r>
        <w:t>P-values?</w:t>
      </w:r>
    </w:p>
  </w:comment>
  <w:comment w:id="41" w:author="Albi Celaj [3]" w:date="2018-12-10T13:58:00Z" w:initials="AC">
    <w:p w14:paraId="7834D23C" w14:textId="0819AEFF" w:rsidR="00CA1436" w:rsidRDefault="00CA1436">
      <w:pPr>
        <w:pStyle w:val="CommentText"/>
      </w:pPr>
      <w:r>
        <w:rPr>
          <w:rStyle w:val="CommentReference"/>
        </w:rPr>
        <w:annotationRef/>
      </w:r>
      <w:r>
        <w:t>Assuming p-value is for the correlation, will add</w:t>
      </w:r>
    </w:p>
  </w:comment>
  <w:comment w:id="42" w:author="Yachie Nozomu" w:date="2018-12-10T03:59:00Z" w:initials="NY">
    <w:p w14:paraId="324A3FBA" w14:textId="77777777" w:rsidR="00CA1436" w:rsidRDefault="00CA1436" w:rsidP="006628D0">
      <w:pPr>
        <w:pStyle w:val="CommentText"/>
      </w:pPr>
      <w:r>
        <w:rPr>
          <w:rStyle w:val="CommentReference"/>
        </w:rPr>
        <w:annotationRef/>
      </w:r>
      <w:r>
        <w:t>Maybe you can name this like DCGA Wheel?</w:t>
      </w:r>
    </w:p>
  </w:comment>
  <w:comment w:id="43" w:author="Albi Celaj [3]" w:date="2018-12-10T13:59:00Z" w:initials="AC">
    <w:p w14:paraId="6C5EE150" w14:textId="470756F6" w:rsidR="00CA1436" w:rsidRDefault="00CA1436">
      <w:pPr>
        <w:pStyle w:val="CommentText"/>
      </w:pPr>
      <w:r>
        <w:rPr>
          <w:rStyle w:val="CommentReference"/>
        </w:rPr>
        <w:annotationRef/>
      </w:r>
      <w:r>
        <w:t>I will think of a catchy name</w:t>
      </w:r>
    </w:p>
  </w:comment>
  <w:comment w:id="57" w:author="Yachie Nozomu" w:date="2018-12-10T04:08:00Z" w:initials="NY">
    <w:p w14:paraId="33A5C54D" w14:textId="77777777" w:rsidR="00CA1436" w:rsidRDefault="00CA1436" w:rsidP="006628D0">
      <w:pPr>
        <w:pStyle w:val="CommentText"/>
      </w:pPr>
      <w:r>
        <w:rPr>
          <w:rStyle w:val="CommentReference"/>
        </w:rPr>
        <w:annotationRef/>
      </w:r>
      <w:r>
        <w:t>I don’t see the color code</w:t>
      </w:r>
    </w:p>
  </w:comment>
  <w:comment w:id="58" w:author="Albi Celaj [3]" w:date="2018-12-10T14:01:00Z" w:initials="AC">
    <w:p w14:paraId="47240974" w14:textId="49407D17" w:rsidR="00CA1436" w:rsidRDefault="00CA1436">
      <w:pPr>
        <w:pStyle w:val="CommentText"/>
      </w:pPr>
      <w:r>
        <w:rPr>
          <w:rStyle w:val="CommentReference"/>
        </w:rPr>
        <w:annotationRef/>
      </w:r>
      <w:r>
        <w:t>Was missing, now added</w:t>
      </w:r>
    </w:p>
  </w:comment>
  <w:comment w:id="59" w:author="Yachie Nozomu" w:date="2018-12-10T04:06:00Z" w:initials="NY">
    <w:p w14:paraId="403AA135" w14:textId="77777777" w:rsidR="00CA1436" w:rsidRDefault="00CA1436" w:rsidP="004557DE">
      <w:pPr>
        <w:pStyle w:val="CommentText"/>
      </w:pPr>
      <w:r>
        <w:rPr>
          <w:rStyle w:val="CommentReference"/>
        </w:rPr>
        <w:annotationRef/>
      </w:r>
      <w:r>
        <w:t>P-values?</w:t>
      </w:r>
    </w:p>
  </w:comment>
  <w:comment w:id="96" w:author="Yachie Nozomu" w:date="2018-12-10T04:09:00Z" w:initials="NY">
    <w:p w14:paraId="7ED5B4B5" w14:textId="77777777" w:rsidR="00CA1436" w:rsidRDefault="00CA1436" w:rsidP="00DD69D1">
      <w:pPr>
        <w:pStyle w:val="CommentText"/>
      </w:pPr>
      <w:r>
        <w:rPr>
          <w:rStyle w:val="CommentReference"/>
        </w:rPr>
        <w:annotationRef/>
      </w:r>
      <w:r>
        <w:t>Better to have a legend for the arrow widths</w:t>
      </w:r>
    </w:p>
  </w:comment>
  <w:comment w:id="97" w:author="Albi Celaj [3]" w:date="2018-12-10T14:02:00Z" w:initials="AC">
    <w:p w14:paraId="61A0643E" w14:textId="3CDA5551" w:rsidR="00CA1436" w:rsidRDefault="00CA1436">
      <w:pPr>
        <w:pStyle w:val="CommentText"/>
      </w:pPr>
      <w:r>
        <w:rPr>
          <w:rStyle w:val="CommentReference"/>
        </w:rPr>
        <w:annotationRef/>
      </w:r>
    </w:p>
  </w:comment>
  <w:comment w:id="99" w:author="Yachie Nozomu" w:date="2018-12-10T04:12:00Z" w:initials="NY">
    <w:p w14:paraId="1B312765" w14:textId="77777777" w:rsidR="00CA1436" w:rsidRDefault="00CA1436"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00" w:author="Yachie Nozomu" w:date="2018-12-10T04:05:00Z" w:initials="NY">
    <w:p w14:paraId="1D22F995" w14:textId="77777777" w:rsidR="00CA1436" w:rsidRDefault="00CA1436" w:rsidP="00522486">
      <w:pPr>
        <w:pStyle w:val="CommentText"/>
      </w:pPr>
      <w:r>
        <w:rPr>
          <w:rStyle w:val="CommentReference"/>
        </w:rPr>
        <w:annotationRef/>
      </w:r>
      <w:r>
        <w:t>P-values?</w:t>
      </w:r>
    </w:p>
  </w:comment>
  <w:comment w:id="101" w:author="Yachie Nozomu" w:date="2018-12-10T04:07:00Z" w:initials="NY">
    <w:p w14:paraId="2734B415" w14:textId="77777777" w:rsidR="00CA1436" w:rsidRDefault="00CA1436" w:rsidP="00522486">
      <w:pPr>
        <w:pStyle w:val="CommentText"/>
      </w:pPr>
      <w:r>
        <w:rPr>
          <w:rStyle w:val="CommentReference"/>
        </w:rPr>
        <w:annotationRef/>
      </w:r>
      <w:r>
        <w:t>P-values?</w:t>
      </w:r>
    </w:p>
  </w:comment>
  <w:comment w:id="102" w:author="Yachie Nozomu" w:date="2018-12-10T04:04:00Z" w:initials="NY">
    <w:p w14:paraId="41B6C729" w14:textId="77777777" w:rsidR="00CA1436" w:rsidRDefault="00CA1436" w:rsidP="00522486">
      <w:pPr>
        <w:pStyle w:val="CommentText"/>
      </w:pPr>
      <w:r>
        <w:rPr>
          <w:rStyle w:val="CommentReference"/>
        </w:rPr>
        <w:annotationRef/>
      </w:r>
      <w:r>
        <w:t>Was this done by a cross-validation?</w:t>
      </w:r>
    </w:p>
  </w:comment>
  <w:comment w:id="103" w:author="Albi Celaj [3]" w:date="2018-12-10T14:04:00Z" w:initials="AC">
    <w:p w14:paraId="64FE89BC" w14:textId="1377AD73" w:rsidR="00CA1436" w:rsidRDefault="00CA1436">
      <w:pPr>
        <w:pStyle w:val="CommentText"/>
      </w:pPr>
      <w:r>
        <w:rPr>
          <w:rStyle w:val="CommentReference"/>
        </w:rPr>
        <w:annotationRef/>
      </w:r>
      <w:r>
        <w:t>No, it is training performance</w:t>
      </w:r>
    </w:p>
  </w:comment>
  <w:comment w:id="105" w:author="Yachie Nozomu" w:date="2018-12-10T04:07:00Z" w:initials="NY">
    <w:p w14:paraId="24423DA6" w14:textId="77777777" w:rsidR="00CA1436" w:rsidRDefault="00CA1436" w:rsidP="00C75C81">
      <w:pPr>
        <w:pStyle w:val="CommentText"/>
      </w:pPr>
      <w:r>
        <w:rPr>
          <w:rStyle w:val="CommentReference"/>
        </w:rPr>
        <w:annotationRef/>
      </w:r>
      <w:r>
        <w:t>P-values?</w:t>
      </w:r>
    </w:p>
  </w:comment>
  <w:comment w:id="122" w:author="Yachie Nozomu" w:date="2018-12-10T04:07:00Z" w:initials="NY">
    <w:p w14:paraId="0387A75F" w14:textId="77777777" w:rsidR="00CA1436" w:rsidRDefault="00CA1436"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1A286" w15:done="0"/>
  <w15:commentEx w15:paraId="4C28C6DD" w15:done="0"/>
  <w15:commentEx w15:paraId="5361D903" w15:done="0"/>
  <w15:commentEx w15:paraId="7841596C" w15:done="0"/>
  <w15:commentEx w15:paraId="6BCF21ED" w15:done="0"/>
  <w15:commentEx w15:paraId="04557923" w15:paraIdParent="6BCF21ED"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1A286" w16cid:durableId="1FD73279"/>
  <w16cid:commentId w16cid:paraId="4C28C6DD" w16cid:durableId="1FD73281"/>
  <w16cid:commentId w16cid:paraId="5361D903" w16cid:durableId="1FD73282"/>
  <w16cid:commentId w16cid:paraId="7841596C" w16cid:durableId="1FDE0461"/>
  <w16cid:commentId w16cid:paraId="6BCF21ED" w16cid:durableId="1FD73283"/>
  <w16cid:commentId w16cid:paraId="04557923" w16cid:durableId="1FD73284"/>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CEFBA" w14:textId="77777777" w:rsidR="00FE164A" w:rsidRDefault="00FE164A" w:rsidP="006D69DC">
      <w:r>
        <w:separator/>
      </w:r>
    </w:p>
  </w:endnote>
  <w:endnote w:type="continuationSeparator" w:id="0">
    <w:p w14:paraId="30887E9F" w14:textId="77777777" w:rsidR="00FE164A" w:rsidRDefault="00FE164A"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5647B" w14:textId="77777777" w:rsidR="00FE164A" w:rsidRDefault="00FE164A" w:rsidP="006D69DC">
      <w:r>
        <w:separator/>
      </w:r>
    </w:p>
  </w:footnote>
  <w:footnote w:type="continuationSeparator" w:id="0">
    <w:p w14:paraId="25815A6E" w14:textId="77777777" w:rsidR="00FE164A" w:rsidRDefault="00FE164A"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None" w15:userId="Albi Celaj"/>
  </w15:person>
  <w15:person w15:author="Albi Celaj [3]">
    <w15:presenceInfo w15:providerId="Windows Live" w15:userId="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1F7"/>
    <w:rsid w:val="0004126E"/>
    <w:rsid w:val="00041500"/>
    <w:rsid w:val="000416FC"/>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D6B"/>
    <w:rsid w:val="00050EA3"/>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34"/>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4F8"/>
    <w:rsid w:val="00082D7A"/>
    <w:rsid w:val="000831F2"/>
    <w:rsid w:val="00083976"/>
    <w:rsid w:val="00083B30"/>
    <w:rsid w:val="00083CF8"/>
    <w:rsid w:val="00084065"/>
    <w:rsid w:val="00084101"/>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823"/>
    <w:rsid w:val="000C0D59"/>
    <w:rsid w:val="000C10E6"/>
    <w:rsid w:val="000C1CC4"/>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9D6"/>
    <w:rsid w:val="00157BEB"/>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5420"/>
    <w:rsid w:val="0017550D"/>
    <w:rsid w:val="00175596"/>
    <w:rsid w:val="00176957"/>
    <w:rsid w:val="00176D8A"/>
    <w:rsid w:val="001771F8"/>
    <w:rsid w:val="00177272"/>
    <w:rsid w:val="00177817"/>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ED0"/>
    <w:rsid w:val="001C1FBB"/>
    <w:rsid w:val="001C2341"/>
    <w:rsid w:val="001C271A"/>
    <w:rsid w:val="001C2B8D"/>
    <w:rsid w:val="001C2E01"/>
    <w:rsid w:val="001C2FD8"/>
    <w:rsid w:val="001C304F"/>
    <w:rsid w:val="001C31A3"/>
    <w:rsid w:val="001C381F"/>
    <w:rsid w:val="001C4544"/>
    <w:rsid w:val="001C4571"/>
    <w:rsid w:val="001C514C"/>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2B88"/>
    <w:rsid w:val="001F34FB"/>
    <w:rsid w:val="001F3541"/>
    <w:rsid w:val="001F3600"/>
    <w:rsid w:val="001F36D5"/>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194"/>
    <w:rsid w:val="0023730D"/>
    <w:rsid w:val="002378AF"/>
    <w:rsid w:val="00237991"/>
    <w:rsid w:val="00237C52"/>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2C68"/>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BA9"/>
    <w:rsid w:val="00260CDF"/>
    <w:rsid w:val="00261310"/>
    <w:rsid w:val="002617CA"/>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4FC"/>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4C6"/>
    <w:rsid w:val="002E3C35"/>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3F9"/>
    <w:rsid w:val="00323193"/>
    <w:rsid w:val="00324357"/>
    <w:rsid w:val="003252D6"/>
    <w:rsid w:val="003258F7"/>
    <w:rsid w:val="00325E97"/>
    <w:rsid w:val="0032610F"/>
    <w:rsid w:val="0032612A"/>
    <w:rsid w:val="003262B1"/>
    <w:rsid w:val="003262C2"/>
    <w:rsid w:val="00326455"/>
    <w:rsid w:val="00326742"/>
    <w:rsid w:val="00326877"/>
    <w:rsid w:val="00326956"/>
    <w:rsid w:val="00326CED"/>
    <w:rsid w:val="0032767C"/>
    <w:rsid w:val="00327CE9"/>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3AD"/>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2B81"/>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535D"/>
    <w:rsid w:val="003D5CDB"/>
    <w:rsid w:val="003D601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709"/>
    <w:rsid w:val="0043316D"/>
    <w:rsid w:val="00433194"/>
    <w:rsid w:val="00433243"/>
    <w:rsid w:val="00433875"/>
    <w:rsid w:val="0043412D"/>
    <w:rsid w:val="004343B5"/>
    <w:rsid w:val="004348F6"/>
    <w:rsid w:val="00434A1B"/>
    <w:rsid w:val="00434F1A"/>
    <w:rsid w:val="0043518D"/>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3DD5"/>
    <w:rsid w:val="004549F6"/>
    <w:rsid w:val="00454A64"/>
    <w:rsid w:val="00454AAB"/>
    <w:rsid w:val="00454C09"/>
    <w:rsid w:val="00454C29"/>
    <w:rsid w:val="00454D98"/>
    <w:rsid w:val="00455126"/>
    <w:rsid w:val="004554A7"/>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CA1"/>
    <w:rsid w:val="0047200C"/>
    <w:rsid w:val="00472561"/>
    <w:rsid w:val="00472573"/>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33E"/>
    <w:rsid w:val="005675BB"/>
    <w:rsid w:val="005676DD"/>
    <w:rsid w:val="0056773A"/>
    <w:rsid w:val="005679E0"/>
    <w:rsid w:val="00567FF9"/>
    <w:rsid w:val="005705D9"/>
    <w:rsid w:val="005706F6"/>
    <w:rsid w:val="00570BA6"/>
    <w:rsid w:val="00571236"/>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172"/>
    <w:rsid w:val="006546C5"/>
    <w:rsid w:val="00654833"/>
    <w:rsid w:val="00654C76"/>
    <w:rsid w:val="006556AE"/>
    <w:rsid w:val="0065593A"/>
    <w:rsid w:val="0065597B"/>
    <w:rsid w:val="00655A3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5EE"/>
    <w:rsid w:val="0066483A"/>
    <w:rsid w:val="00664924"/>
    <w:rsid w:val="006649C0"/>
    <w:rsid w:val="00664AA3"/>
    <w:rsid w:val="006651D6"/>
    <w:rsid w:val="006653E1"/>
    <w:rsid w:val="0066565B"/>
    <w:rsid w:val="00665828"/>
    <w:rsid w:val="00665A02"/>
    <w:rsid w:val="00666053"/>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938"/>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A8B"/>
    <w:rsid w:val="007E0BEE"/>
    <w:rsid w:val="007E180F"/>
    <w:rsid w:val="007E1A02"/>
    <w:rsid w:val="007E1B45"/>
    <w:rsid w:val="007E1E2B"/>
    <w:rsid w:val="007E2061"/>
    <w:rsid w:val="007E2236"/>
    <w:rsid w:val="007E2277"/>
    <w:rsid w:val="007E23AE"/>
    <w:rsid w:val="007E258F"/>
    <w:rsid w:val="007E2639"/>
    <w:rsid w:val="007E2776"/>
    <w:rsid w:val="007E296B"/>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B91"/>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905"/>
    <w:rsid w:val="008B6EF2"/>
    <w:rsid w:val="008B71E9"/>
    <w:rsid w:val="008B7227"/>
    <w:rsid w:val="008B7593"/>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5DE9"/>
    <w:rsid w:val="00946386"/>
    <w:rsid w:val="009463F2"/>
    <w:rsid w:val="009465B9"/>
    <w:rsid w:val="00946799"/>
    <w:rsid w:val="00947084"/>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9F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D22"/>
    <w:rsid w:val="009A12A9"/>
    <w:rsid w:val="009A19C3"/>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3CF"/>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BC1"/>
    <w:rsid w:val="009B6C08"/>
    <w:rsid w:val="009B7312"/>
    <w:rsid w:val="009B7494"/>
    <w:rsid w:val="009B781D"/>
    <w:rsid w:val="009C007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53"/>
    <w:rsid w:val="00AA11E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9B5"/>
    <w:rsid w:val="00AD3B41"/>
    <w:rsid w:val="00AD3DA3"/>
    <w:rsid w:val="00AD3ECF"/>
    <w:rsid w:val="00AD413B"/>
    <w:rsid w:val="00AD444E"/>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4BAC"/>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66D"/>
    <w:rsid w:val="00B73BCA"/>
    <w:rsid w:val="00B741E8"/>
    <w:rsid w:val="00B741EA"/>
    <w:rsid w:val="00B7465C"/>
    <w:rsid w:val="00B74D56"/>
    <w:rsid w:val="00B75265"/>
    <w:rsid w:val="00B75954"/>
    <w:rsid w:val="00B75FBB"/>
    <w:rsid w:val="00B7606C"/>
    <w:rsid w:val="00B7637A"/>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C59"/>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77F"/>
    <w:rsid w:val="00C06D1D"/>
    <w:rsid w:val="00C072D2"/>
    <w:rsid w:val="00C074AC"/>
    <w:rsid w:val="00C074EC"/>
    <w:rsid w:val="00C07CFC"/>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40857"/>
    <w:rsid w:val="00C4110E"/>
    <w:rsid w:val="00C41281"/>
    <w:rsid w:val="00C412E2"/>
    <w:rsid w:val="00C41330"/>
    <w:rsid w:val="00C413BE"/>
    <w:rsid w:val="00C41B3F"/>
    <w:rsid w:val="00C41D75"/>
    <w:rsid w:val="00C42166"/>
    <w:rsid w:val="00C42954"/>
    <w:rsid w:val="00C42A08"/>
    <w:rsid w:val="00C42E58"/>
    <w:rsid w:val="00C43031"/>
    <w:rsid w:val="00C43186"/>
    <w:rsid w:val="00C43D50"/>
    <w:rsid w:val="00C443A7"/>
    <w:rsid w:val="00C44509"/>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0D5"/>
    <w:rsid w:val="00CE429A"/>
    <w:rsid w:val="00CE47D6"/>
    <w:rsid w:val="00CE4A68"/>
    <w:rsid w:val="00CE51B7"/>
    <w:rsid w:val="00CE5671"/>
    <w:rsid w:val="00CE5C4C"/>
    <w:rsid w:val="00CE6BE8"/>
    <w:rsid w:val="00CE6CE0"/>
    <w:rsid w:val="00CE6E57"/>
    <w:rsid w:val="00CE74BB"/>
    <w:rsid w:val="00CE762F"/>
    <w:rsid w:val="00CF020D"/>
    <w:rsid w:val="00CF05AC"/>
    <w:rsid w:val="00CF0E3B"/>
    <w:rsid w:val="00CF0E82"/>
    <w:rsid w:val="00CF0F00"/>
    <w:rsid w:val="00CF1141"/>
    <w:rsid w:val="00CF1168"/>
    <w:rsid w:val="00CF1450"/>
    <w:rsid w:val="00CF1FF5"/>
    <w:rsid w:val="00CF23F9"/>
    <w:rsid w:val="00CF28CD"/>
    <w:rsid w:val="00CF293A"/>
    <w:rsid w:val="00CF3CA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B04"/>
    <w:rsid w:val="00D30D13"/>
    <w:rsid w:val="00D30D1F"/>
    <w:rsid w:val="00D30E99"/>
    <w:rsid w:val="00D314C9"/>
    <w:rsid w:val="00D314D6"/>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F28"/>
    <w:rsid w:val="00D54115"/>
    <w:rsid w:val="00D54421"/>
    <w:rsid w:val="00D545DE"/>
    <w:rsid w:val="00D55377"/>
    <w:rsid w:val="00D556C7"/>
    <w:rsid w:val="00D560E3"/>
    <w:rsid w:val="00D5629D"/>
    <w:rsid w:val="00D563A6"/>
    <w:rsid w:val="00D56480"/>
    <w:rsid w:val="00D576E6"/>
    <w:rsid w:val="00D578DD"/>
    <w:rsid w:val="00D57B94"/>
    <w:rsid w:val="00D57E73"/>
    <w:rsid w:val="00D57EF9"/>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4D22"/>
    <w:rsid w:val="00E252EA"/>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51E9"/>
    <w:rsid w:val="00E35B43"/>
    <w:rsid w:val="00E360A0"/>
    <w:rsid w:val="00E363D9"/>
    <w:rsid w:val="00E36580"/>
    <w:rsid w:val="00E36706"/>
    <w:rsid w:val="00E369AC"/>
    <w:rsid w:val="00E36C9D"/>
    <w:rsid w:val="00E36CC4"/>
    <w:rsid w:val="00E36E9B"/>
    <w:rsid w:val="00E36F21"/>
    <w:rsid w:val="00E36F4E"/>
    <w:rsid w:val="00E370A6"/>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983"/>
    <w:rsid w:val="00E45B37"/>
    <w:rsid w:val="00E465E2"/>
    <w:rsid w:val="00E4685F"/>
    <w:rsid w:val="00E468BC"/>
    <w:rsid w:val="00E46D07"/>
    <w:rsid w:val="00E470EA"/>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B2F"/>
    <w:rsid w:val="00E670A6"/>
    <w:rsid w:val="00E6727F"/>
    <w:rsid w:val="00E674F1"/>
    <w:rsid w:val="00E67868"/>
    <w:rsid w:val="00E6797C"/>
    <w:rsid w:val="00E67AF8"/>
    <w:rsid w:val="00E67C81"/>
    <w:rsid w:val="00E67CA0"/>
    <w:rsid w:val="00E67E9B"/>
    <w:rsid w:val="00E70119"/>
    <w:rsid w:val="00E701CA"/>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E8D"/>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2B7"/>
    <w:rsid w:val="00E80363"/>
    <w:rsid w:val="00E809F5"/>
    <w:rsid w:val="00E815FB"/>
    <w:rsid w:val="00E8232A"/>
    <w:rsid w:val="00E8274C"/>
    <w:rsid w:val="00E82867"/>
    <w:rsid w:val="00E82A2B"/>
    <w:rsid w:val="00E82EA4"/>
    <w:rsid w:val="00E83212"/>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3A27"/>
    <w:rsid w:val="00EE4197"/>
    <w:rsid w:val="00EE41BA"/>
    <w:rsid w:val="00EE4589"/>
    <w:rsid w:val="00EE46C7"/>
    <w:rsid w:val="00EE4D99"/>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953"/>
    <w:rsid w:val="00F70B81"/>
    <w:rsid w:val="00F712F5"/>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4512"/>
    <w:rsid w:val="00FD47F5"/>
    <w:rsid w:val="00FD481F"/>
    <w:rsid w:val="00FD4872"/>
    <w:rsid w:val="00FD50A0"/>
    <w:rsid w:val="00FD5116"/>
    <w:rsid w:val="00FD5B49"/>
    <w:rsid w:val="00FD62CE"/>
    <w:rsid w:val="00FD6E39"/>
    <w:rsid w:val="00FD711D"/>
    <w:rsid w:val="00FD7399"/>
    <w:rsid w:val="00FD753C"/>
    <w:rsid w:val="00FD7871"/>
    <w:rsid w:val="00FD7D29"/>
    <w:rsid w:val="00FD7E6C"/>
    <w:rsid w:val="00FE00A1"/>
    <w:rsid w:val="00FE0558"/>
    <w:rsid w:val="00FE0BFA"/>
    <w:rsid w:val="00FE164A"/>
    <w:rsid w:val="00FE172C"/>
    <w:rsid w:val="00FE1783"/>
    <w:rsid w:val="00FE1AE0"/>
    <w:rsid w:val="00FE2D47"/>
    <w:rsid w:val="00FE3096"/>
    <w:rsid w:val="00FE3363"/>
    <w:rsid w:val="00FE33E7"/>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chie@synbiol.rcast.u-tokyo.ac.j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itz.roth@utoronto.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692262-5FBE-3D44-AC8F-7813DD7C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36</Pages>
  <Words>72812</Words>
  <Characters>415035</Characters>
  <Application>Microsoft Office Word</Application>
  <DocSecurity>0</DocSecurity>
  <Lines>3458</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133</cp:revision>
  <cp:lastPrinted>2018-12-18T22:08:00Z</cp:lastPrinted>
  <dcterms:created xsi:type="dcterms:W3CDTF">2019-01-08T22:23:00Z</dcterms:created>
  <dcterms:modified xsi:type="dcterms:W3CDTF">2019-01-11T21:28:00Z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